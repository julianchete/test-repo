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590"/>
        <w:tblW w:w="14345" w:type="dxa"/>
        <w:tblBorders>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4962"/>
        <w:gridCol w:w="9383"/>
      </w:tblGrid>
      <w:tr w:rsidR="00985A3A" w:rsidRPr="001E3963" w14:paraId="6BB3277B" w14:textId="77777777" w:rsidTr="006052C3">
        <w:trPr>
          <w:trHeight w:hRule="exact" w:val="227"/>
        </w:trPr>
        <w:tc>
          <w:tcPr>
            <w:tcW w:w="4962" w:type="dxa"/>
            <w:tcBorders>
              <w:bottom w:val="single" w:sz="4" w:space="0" w:color="auto"/>
            </w:tcBorders>
            <w:shd w:val="clear" w:color="auto" w:fill="000000"/>
          </w:tcPr>
          <w:p w14:paraId="58DE654E" w14:textId="77777777" w:rsidR="00985A3A" w:rsidRPr="001E3963" w:rsidRDefault="00A00938" w:rsidP="006052C3">
            <w:pPr>
              <w:pStyle w:val="ListNumber"/>
              <w:numPr>
                <w:ilvl w:val="0"/>
                <w:numId w:val="0"/>
              </w:numPr>
              <w:ind w:left="340"/>
            </w:pPr>
            <w:r>
              <w:rPr>
                <w:rStyle w:val="CommentReference"/>
              </w:rPr>
              <w:commentReference w:id="0"/>
            </w:r>
          </w:p>
        </w:tc>
        <w:tc>
          <w:tcPr>
            <w:tcW w:w="9383" w:type="dxa"/>
            <w:tcBorders>
              <w:bottom w:val="single" w:sz="4" w:space="0" w:color="auto"/>
            </w:tcBorders>
            <w:shd w:val="clear" w:color="auto" w:fill="000000"/>
          </w:tcPr>
          <w:p w14:paraId="66E148CF" w14:textId="77777777" w:rsidR="00985A3A" w:rsidRPr="001E3963" w:rsidRDefault="00985A3A" w:rsidP="006052C3"/>
        </w:tc>
      </w:tr>
      <w:tr w:rsidR="00985A3A" w:rsidRPr="00262C96" w14:paraId="7AF2B278" w14:textId="77777777" w:rsidTr="006052C3">
        <w:trPr>
          <w:trHeight w:val="636"/>
        </w:trPr>
        <w:tc>
          <w:tcPr>
            <w:tcW w:w="4962" w:type="dxa"/>
            <w:vMerge w:val="restart"/>
            <w:tcBorders>
              <w:top w:val="single" w:sz="4" w:space="0" w:color="auto"/>
              <w:bottom w:val="nil"/>
              <w:right w:val="nil"/>
            </w:tcBorders>
            <w:shd w:val="clear" w:color="auto" w:fill="F0AB00"/>
            <w:tcMar>
              <w:top w:w="113" w:type="dxa"/>
            </w:tcMar>
          </w:tcPr>
          <w:p w14:paraId="52FE844E" w14:textId="77777777" w:rsidR="00985A3A" w:rsidRPr="00262C96" w:rsidRDefault="00985A3A" w:rsidP="006052C3">
            <w:pPr>
              <w:pStyle w:val="SAPCollateralType"/>
            </w:pPr>
            <w:r w:rsidRPr="00262C96">
              <w:t>Test Script</w:t>
            </w:r>
          </w:p>
          <w:p w14:paraId="09269076" w14:textId="74543940" w:rsidR="00985A3A" w:rsidRPr="00262C96" w:rsidRDefault="00D533F5" w:rsidP="006052C3">
            <w:pPr>
              <w:pStyle w:val="SAPDocumentVersion"/>
              <w:rPr>
                <w:rFonts w:eastAsia="SimSun"/>
                <w:lang w:eastAsia="zh-CN"/>
              </w:rPr>
            </w:pPr>
            <w:r w:rsidRPr="00262C96">
              <w:rPr>
                <w:rFonts w:eastAsia="SimSun"/>
                <w:lang w:eastAsia="zh-CN"/>
              </w:rPr>
              <w:t xml:space="preserve">SAP </w:t>
            </w:r>
            <w:r w:rsidR="007326C8" w:rsidRPr="00262C96">
              <w:rPr>
                <w:rFonts w:eastAsia="SimSun"/>
                <w:lang w:eastAsia="zh-CN"/>
              </w:rPr>
              <w:t>SuccessFactors HCM Core</w:t>
            </w:r>
          </w:p>
          <w:p w14:paraId="2780B677" w14:textId="6FE171FB" w:rsidR="00985A3A" w:rsidRPr="00262C96" w:rsidRDefault="00A00938" w:rsidP="006052C3">
            <w:pPr>
              <w:pStyle w:val="SAPDocumentVersion"/>
            </w:pPr>
            <w:r>
              <w:rPr>
                <w:rFonts w:eastAsia="SimSun"/>
                <w:lang w:eastAsia="zh-CN"/>
              </w:rPr>
              <w:t>April</w:t>
            </w:r>
            <w:r w:rsidR="00191F6D" w:rsidRPr="00262C96">
              <w:rPr>
                <w:rFonts w:eastAsia="SimSun"/>
                <w:lang w:eastAsia="zh-CN"/>
              </w:rPr>
              <w:t xml:space="preserve"> </w:t>
            </w:r>
            <w:r w:rsidR="00553987" w:rsidRPr="00262C96">
              <w:t>201</w:t>
            </w:r>
            <w:r w:rsidR="004A2E0F" w:rsidRPr="00262C96">
              <w:t>8</w:t>
            </w:r>
          </w:p>
          <w:p w14:paraId="0FE4C488" w14:textId="77777777" w:rsidR="00985A3A" w:rsidRPr="00262C96" w:rsidRDefault="00985A3A" w:rsidP="006052C3">
            <w:pPr>
              <w:pStyle w:val="SAPDocumentVersion"/>
            </w:pPr>
            <w:r w:rsidRPr="00262C96">
              <w:t>English</w:t>
            </w:r>
          </w:p>
        </w:tc>
        <w:tc>
          <w:tcPr>
            <w:tcW w:w="9383" w:type="dxa"/>
            <w:tcBorders>
              <w:top w:val="single" w:sz="4" w:space="0" w:color="auto"/>
              <w:left w:val="nil"/>
              <w:bottom w:val="nil"/>
            </w:tcBorders>
            <w:shd w:val="clear" w:color="auto" w:fill="F0AB00"/>
            <w:tcMar>
              <w:top w:w="113" w:type="dxa"/>
            </w:tcMar>
          </w:tcPr>
          <w:p w14:paraId="56544BF4" w14:textId="77777777" w:rsidR="00985A3A" w:rsidRPr="00262C96" w:rsidRDefault="00985A3A" w:rsidP="006052C3">
            <w:pPr>
              <w:pStyle w:val="SAPSecurityLevel"/>
            </w:pPr>
            <w:bookmarkStart w:id="1" w:name="securitylevel"/>
            <w:r w:rsidRPr="00262C96">
              <w:t>Customer</w:t>
            </w:r>
            <w:bookmarkEnd w:id="1"/>
          </w:p>
        </w:tc>
      </w:tr>
      <w:tr w:rsidR="00985A3A" w:rsidRPr="00262C96" w14:paraId="0F72F12E" w14:textId="77777777" w:rsidTr="006052C3">
        <w:trPr>
          <w:trHeight w:hRule="exact" w:val="2402"/>
        </w:trPr>
        <w:tc>
          <w:tcPr>
            <w:tcW w:w="4962" w:type="dxa"/>
            <w:vMerge/>
            <w:tcBorders>
              <w:top w:val="nil"/>
              <w:bottom w:val="nil"/>
              <w:right w:val="nil"/>
            </w:tcBorders>
            <w:shd w:val="clear" w:color="auto" w:fill="F0AB00"/>
            <w:tcMar>
              <w:top w:w="113" w:type="dxa"/>
            </w:tcMar>
          </w:tcPr>
          <w:p w14:paraId="4BB595D6" w14:textId="77777777" w:rsidR="00985A3A" w:rsidRPr="00262C96" w:rsidRDefault="00985A3A" w:rsidP="006052C3">
            <w:pPr>
              <w:pStyle w:val="SAPCollateralType"/>
            </w:pPr>
          </w:p>
        </w:tc>
        <w:tc>
          <w:tcPr>
            <w:tcW w:w="9383" w:type="dxa"/>
            <w:tcBorders>
              <w:top w:val="nil"/>
              <w:left w:val="nil"/>
              <w:bottom w:val="nil"/>
            </w:tcBorders>
            <w:shd w:val="clear" w:color="auto" w:fill="F0AB00"/>
            <w:tcMar>
              <w:top w:w="113" w:type="dxa"/>
            </w:tcMar>
          </w:tcPr>
          <w:p w14:paraId="1042107B" w14:textId="77777777" w:rsidR="00985A3A" w:rsidRPr="00262C96" w:rsidRDefault="00985A3A" w:rsidP="006052C3">
            <w:pPr>
              <w:pStyle w:val="SAPMainTitle"/>
            </w:pPr>
            <w:bookmarkStart w:id="2" w:name="maintitle"/>
            <w:r w:rsidRPr="00262C96">
              <w:t>Take Action: Termination</w:t>
            </w:r>
            <w:bookmarkEnd w:id="2"/>
          </w:p>
          <w:p w14:paraId="517EFB13" w14:textId="4540204D" w:rsidR="00985A3A" w:rsidRPr="00262C96" w:rsidRDefault="00985A3A" w:rsidP="006052C3">
            <w:pPr>
              <w:pStyle w:val="SAPSubTitle"/>
            </w:pPr>
            <w:commentRangeStart w:id="3"/>
            <w:r w:rsidRPr="00262C96">
              <w:t>ID: FJ3</w:t>
            </w:r>
            <w:commentRangeEnd w:id="3"/>
            <w:r w:rsidR="00E434DE">
              <w:rPr>
                <w:rStyle w:val="CommentReference"/>
                <w:rFonts w:ascii="BentonSans Book" w:hAnsi="BentonSans Book"/>
                <w:color w:val="auto"/>
              </w:rPr>
              <w:commentReference w:id="3"/>
            </w:r>
          </w:p>
        </w:tc>
      </w:tr>
    </w:tbl>
    <w:p w14:paraId="479B2D0E" w14:textId="77777777" w:rsidR="00985A3A" w:rsidRPr="00262C96" w:rsidRDefault="00985A3A" w:rsidP="00985A3A">
      <w:pPr>
        <w:pStyle w:val="SAPKeyblockTitle"/>
      </w:pPr>
      <w:r w:rsidRPr="00262C96">
        <w:t>Table of Contents</w:t>
      </w:r>
    </w:p>
    <w:p w14:paraId="45FADE9F" w14:textId="483B80DA" w:rsidR="008843A2" w:rsidRDefault="00985A3A">
      <w:pPr>
        <w:pStyle w:val="TOC1"/>
        <w:rPr>
          <w:ins w:id="4" w:author="Author" w:date="2018-03-01T16:13:00Z"/>
          <w:rFonts w:asciiTheme="minorHAnsi" w:eastAsiaTheme="minorEastAsia" w:hAnsiTheme="minorHAnsi" w:cstheme="minorBidi"/>
          <w:noProof/>
          <w:sz w:val="22"/>
          <w:szCs w:val="22"/>
        </w:rPr>
      </w:pPr>
      <w:r w:rsidRPr="00262C96">
        <w:rPr>
          <w:rFonts w:ascii="BentonSans Bold" w:hAnsi="BentonSans Bold"/>
        </w:rPr>
        <w:fldChar w:fldCharType="begin"/>
      </w:r>
      <w:r w:rsidRPr="00262C96">
        <w:rPr>
          <w:rFonts w:ascii="BentonSans Bold" w:hAnsi="BentonSans Bold"/>
        </w:rPr>
        <w:instrText xml:space="preserve"> TOC \o "1-5" \h \z \u </w:instrText>
      </w:r>
      <w:r w:rsidRPr="00262C96">
        <w:rPr>
          <w:rFonts w:ascii="BentonSans Bold" w:hAnsi="BentonSans Bold"/>
        </w:rPr>
        <w:fldChar w:fldCharType="separate"/>
      </w:r>
      <w:ins w:id="5" w:author="Author" w:date="2018-03-01T16:13:00Z">
        <w:r w:rsidR="008843A2" w:rsidRPr="00405701">
          <w:rPr>
            <w:rStyle w:val="Hyperlink"/>
            <w:noProof/>
          </w:rPr>
          <w:fldChar w:fldCharType="begin"/>
        </w:r>
        <w:r w:rsidR="008843A2" w:rsidRPr="00405701">
          <w:rPr>
            <w:rStyle w:val="Hyperlink"/>
            <w:noProof/>
          </w:rPr>
          <w:instrText xml:space="preserve"> </w:instrText>
        </w:r>
        <w:r w:rsidR="008843A2">
          <w:rPr>
            <w:noProof/>
          </w:rPr>
          <w:instrText>HYPERLINK \l "_Toc507684110"</w:instrText>
        </w:r>
        <w:r w:rsidR="008843A2" w:rsidRPr="00405701">
          <w:rPr>
            <w:rStyle w:val="Hyperlink"/>
            <w:noProof/>
          </w:rPr>
          <w:instrText xml:space="preserve"> </w:instrText>
        </w:r>
        <w:r w:rsidR="008843A2" w:rsidRPr="00405701">
          <w:rPr>
            <w:rStyle w:val="Hyperlink"/>
            <w:noProof/>
          </w:rPr>
          <w:fldChar w:fldCharType="separate"/>
        </w:r>
        <w:r w:rsidR="008843A2" w:rsidRPr="00405701">
          <w:rPr>
            <w:rStyle w:val="Hyperlink"/>
            <w:noProof/>
          </w:rPr>
          <w:t>1</w:t>
        </w:r>
        <w:r w:rsidR="008843A2">
          <w:rPr>
            <w:rFonts w:asciiTheme="minorHAnsi" w:eastAsiaTheme="minorEastAsia" w:hAnsiTheme="minorHAnsi" w:cstheme="minorBidi"/>
            <w:noProof/>
            <w:sz w:val="22"/>
            <w:szCs w:val="22"/>
          </w:rPr>
          <w:tab/>
        </w:r>
        <w:r w:rsidR="008843A2" w:rsidRPr="00405701">
          <w:rPr>
            <w:rStyle w:val="Hyperlink"/>
            <w:noProof/>
          </w:rPr>
          <w:t>Purpose</w:t>
        </w:r>
        <w:r w:rsidR="008843A2">
          <w:rPr>
            <w:noProof/>
            <w:webHidden/>
          </w:rPr>
          <w:tab/>
        </w:r>
        <w:r w:rsidR="008843A2">
          <w:rPr>
            <w:noProof/>
            <w:webHidden/>
          </w:rPr>
          <w:fldChar w:fldCharType="begin"/>
        </w:r>
        <w:r w:rsidR="008843A2">
          <w:rPr>
            <w:noProof/>
            <w:webHidden/>
          </w:rPr>
          <w:instrText xml:space="preserve"> PAGEREF _Toc507684110 \h </w:instrText>
        </w:r>
      </w:ins>
      <w:r w:rsidR="008843A2">
        <w:rPr>
          <w:noProof/>
          <w:webHidden/>
        </w:rPr>
      </w:r>
      <w:r w:rsidR="008843A2">
        <w:rPr>
          <w:noProof/>
          <w:webHidden/>
        </w:rPr>
        <w:fldChar w:fldCharType="separate"/>
      </w:r>
      <w:ins w:id="6" w:author="Author" w:date="2018-03-01T16:13:00Z">
        <w:r w:rsidR="008843A2">
          <w:rPr>
            <w:noProof/>
            <w:webHidden/>
          </w:rPr>
          <w:t>3</w:t>
        </w:r>
        <w:r w:rsidR="008843A2">
          <w:rPr>
            <w:noProof/>
            <w:webHidden/>
          </w:rPr>
          <w:fldChar w:fldCharType="end"/>
        </w:r>
        <w:r w:rsidR="008843A2" w:rsidRPr="00405701">
          <w:rPr>
            <w:rStyle w:val="Hyperlink"/>
            <w:noProof/>
          </w:rPr>
          <w:fldChar w:fldCharType="end"/>
        </w:r>
      </w:ins>
    </w:p>
    <w:p w14:paraId="443B4451" w14:textId="62FD9763" w:rsidR="008843A2" w:rsidRDefault="008843A2">
      <w:pPr>
        <w:pStyle w:val="TOC2"/>
        <w:rPr>
          <w:ins w:id="7" w:author="Author" w:date="2018-03-01T16:13:00Z"/>
          <w:rFonts w:asciiTheme="minorHAnsi" w:eastAsiaTheme="minorEastAsia" w:hAnsiTheme="minorHAnsi" w:cstheme="minorBidi"/>
          <w:noProof/>
          <w:sz w:val="22"/>
          <w:szCs w:val="22"/>
        </w:rPr>
      </w:pPr>
      <w:ins w:id="8"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"_Toc507684111"</w:instrText>
        </w:r>
        <w:r w:rsidRPr="00405701">
          <w:rPr>
            <w:rStyle w:val="Hyperlink"/>
            <w:noProof/>
          </w:rPr>
          <w:instrText xml:space="preserve"> </w:instrText>
        </w:r>
        <w:r w:rsidRPr="00405701">
          <w:rPr>
            <w:rStyle w:val="Hyperlink"/>
            <w:noProof/>
          </w:rPr>
          <w:fldChar w:fldCharType="separate"/>
        </w:r>
        <w:r w:rsidRPr="00405701">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rPr>
          <w:tab/>
        </w:r>
        <w:r w:rsidRPr="00405701">
          <w:rPr>
            <w:rStyle w:val="Hyperlink"/>
            <w:noProof/>
          </w:rPr>
          <w:t>Purpose of the Document</w:t>
        </w:r>
        <w:r>
          <w:rPr>
            <w:noProof/>
            <w:webHidden/>
          </w:rPr>
          <w:tab/>
        </w:r>
        <w:r>
          <w:rPr>
            <w:noProof/>
            <w:webHidden/>
          </w:rPr>
          <w:fldChar w:fldCharType="begin"/>
        </w:r>
        <w:r>
          <w:rPr>
            <w:noProof/>
            <w:webHidden/>
          </w:rPr>
          <w:instrText xml:space="preserve"> PAGEREF _Toc507684111 \h </w:instrText>
        </w:r>
      </w:ins>
      <w:r>
        <w:rPr>
          <w:noProof/>
          <w:webHidden/>
        </w:rPr>
      </w:r>
      <w:r>
        <w:rPr>
          <w:noProof/>
          <w:webHidden/>
        </w:rPr>
        <w:fldChar w:fldCharType="separate"/>
      </w:r>
      <w:ins w:id="9" w:author="Author" w:date="2018-03-01T16:13:00Z">
        <w:r>
          <w:rPr>
            <w:noProof/>
            <w:webHidden/>
          </w:rPr>
          <w:t>3</w:t>
        </w:r>
        <w:r>
          <w:rPr>
            <w:noProof/>
            <w:webHidden/>
          </w:rPr>
          <w:fldChar w:fldCharType="end"/>
        </w:r>
        <w:r w:rsidRPr="00405701">
          <w:rPr>
            <w:rStyle w:val="Hyperlink"/>
            <w:noProof/>
          </w:rPr>
          <w:fldChar w:fldCharType="end"/>
        </w:r>
      </w:ins>
    </w:p>
    <w:p w14:paraId="30B8A700" w14:textId="340D3794" w:rsidR="008843A2" w:rsidRDefault="008843A2">
      <w:pPr>
        <w:pStyle w:val="TOC2"/>
        <w:rPr>
          <w:ins w:id="10" w:author="Author" w:date="2018-03-01T16:13:00Z"/>
          <w:rFonts w:asciiTheme="minorHAnsi" w:eastAsiaTheme="minorEastAsia" w:hAnsiTheme="minorHAnsi" w:cstheme="minorBidi"/>
          <w:noProof/>
          <w:sz w:val="22"/>
          <w:szCs w:val="22"/>
        </w:rPr>
      </w:pPr>
      <w:ins w:id="11"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"_Toc507684112"</w:instrText>
        </w:r>
        <w:r w:rsidRPr="00405701">
          <w:rPr>
            <w:rStyle w:val="Hyperlink"/>
            <w:noProof/>
          </w:rPr>
          <w:instrText xml:space="preserve"> </w:instrText>
        </w:r>
        <w:r w:rsidRPr="00405701">
          <w:rPr>
            <w:rStyle w:val="Hyperlink"/>
            <w:noProof/>
          </w:rPr>
          <w:fldChar w:fldCharType="separate"/>
        </w:r>
        <w:r w:rsidRPr="00405701">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rPr>
          <w:tab/>
        </w:r>
        <w:r w:rsidRPr="00405701">
          <w:rPr>
            <w:rStyle w:val="Hyperlink"/>
            <w:noProof/>
          </w:rPr>
          <w:t>Purpose of Take Action: Termination</w:t>
        </w:r>
        <w:r>
          <w:rPr>
            <w:noProof/>
            <w:webHidden/>
          </w:rPr>
          <w:tab/>
        </w:r>
        <w:r>
          <w:rPr>
            <w:noProof/>
            <w:webHidden/>
          </w:rPr>
          <w:fldChar w:fldCharType="begin"/>
        </w:r>
        <w:r>
          <w:rPr>
            <w:noProof/>
            <w:webHidden/>
          </w:rPr>
          <w:instrText xml:space="preserve"> PAGEREF _Toc507684112 \h </w:instrText>
        </w:r>
      </w:ins>
      <w:r>
        <w:rPr>
          <w:noProof/>
          <w:webHidden/>
        </w:rPr>
      </w:r>
      <w:r>
        <w:rPr>
          <w:noProof/>
          <w:webHidden/>
        </w:rPr>
        <w:fldChar w:fldCharType="separate"/>
      </w:r>
      <w:ins w:id="12" w:author="Author" w:date="2018-03-01T16:13:00Z">
        <w:r>
          <w:rPr>
            <w:noProof/>
            <w:webHidden/>
          </w:rPr>
          <w:t>3</w:t>
        </w:r>
        <w:r>
          <w:rPr>
            <w:noProof/>
            <w:webHidden/>
          </w:rPr>
          <w:fldChar w:fldCharType="end"/>
        </w:r>
        <w:r w:rsidRPr="00405701">
          <w:rPr>
            <w:rStyle w:val="Hyperlink"/>
            <w:noProof/>
          </w:rPr>
          <w:fldChar w:fldCharType="end"/>
        </w:r>
      </w:ins>
    </w:p>
    <w:p w14:paraId="36EB8118" w14:textId="50D966C9" w:rsidR="008843A2" w:rsidRDefault="008843A2">
      <w:pPr>
        <w:pStyle w:val="TOC1"/>
        <w:rPr>
          <w:ins w:id="13" w:author="Author" w:date="2018-03-01T16:13:00Z"/>
          <w:rFonts w:asciiTheme="minorHAnsi" w:eastAsiaTheme="minorEastAsia" w:hAnsiTheme="minorHAnsi" w:cstheme="minorBidi"/>
          <w:noProof/>
          <w:sz w:val="22"/>
          <w:szCs w:val="22"/>
        </w:rPr>
      </w:pPr>
      <w:ins w:id="14"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"_Toc507684113"</w:instrText>
        </w:r>
        <w:r w:rsidRPr="00405701">
          <w:rPr>
            <w:rStyle w:val="Hyperlink"/>
            <w:noProof/>
          </w:rPr>
          <w:instrText xml:space="preserve"> </w:instrText>
        </w:r>
        <w:r w:rsidRPr="00405701">
          <w:rPr>
            <w:rStyle w:val="Hyperlink"/>
            <w:noProof/>
          </w:rPr>
          <w:fldChar w:fldCharType="separate"/>
        </w:r>
        <w:r w:rsidRPr="00405701">
          <w:rPr>
            <w:rStyle w:val="Hyperlink"/>
            <w:noProof/>
          </w:rPr>
          <w:t>2</w:t>
        </w:r>
        <w:r>
          <w:rPr>
            <w:rFonts w:asciiTheme="minorHAnsi" w:eastAsiaTheme="minorEastAsia" w:hAnsiTheme="minorHAnsi" w:cstheme="minorBidi"/>
            <w:noProof/>
            <w:sz w:val="22"/>
            <w:szCs w:val="22"/>
          </w:rPr>
          <w:tab/>
        </w:r>
        <w:r w:rsidRPr="00405701">
          <w:rPr>
            <w:rStyle w:val="Hyperlink"/>
            <w:noProof/>
          </w:rPr>
          <w:t>Prerequisites</w:t>
        </w:r>
        <w:r>
          <w:rPr>
            <w:noProof/>
            <w:webHidden/>
          </w:rPr>
          <w:tab/>
        </w:r>
        <w:r>
          <w:rPr>
            <w:noProof/>
            <w:webHidden/>
          </w:rPr>
          <w:fldChar w:fldCharType="begin"/>
        </w:r>
        <w:r>
          <w:rPr>
            <w:noProof/>
            <w:webHidden/>
          </w:rPr>
          <w:instrText xml:space="preserve"> PAGEREF _Toc507684113 \h </w:instrText>
        </w:r>
      </w:ins>
      <w:r>
        <w:rPr>
          <w:noProof/>
          <w:webHidden/>
        </w:rPr>
      </w:r>
      <w:r>
        <w:rPr>
          <w:noProof/>
          <w:webHidden/>
        </w:rPr>
        <w:fldChar w:fldCharType="separate"/>
      </w:r>
      <w:ins w:id="15" w:author="Author" w:date="2018-03-01T16:13:00Z">
        <w:r>
          <w:rPr>
            <w:noProof/>
            <w:webHidden/>
          </w:rPr>
          <w:t>5</w:t>
        </w:r>
        <w:r>
          <w:rPr>
            <w:noProof/>
            <w:webHidden/>
          </w:rPr>
          <w:fldChar w:fldCharType="end"/>
        </w:r>
        <w:r w:rsidRPr="00405701">
          <w:rPr>
            <w:rStyle w:val="Hyperlink"/>
            <w:noProof/>
          </w:rPr>
          <w:fldChar w:fldCharType="end"/>
        </w:r>
      </w:ins>
    </w:p>
    <w:p w14:paraId="03C4443F" w14:textId="157D8A58" w:rsidR="008843A2" w:rsidRDefault="008843A2">
      <w:pPr>
        <w:pStyle w:val="TOC2"/>
        <w:rPr>
          <w:ins w:id="16" w:author="Author" w:date="2018-03-01T16:13:00Z"/>
          <w:rFonts w:asciiTheme="minorHAnsi" w:eastAsiaTheme="minorEastAsia" w:hAnsiTheme="minorHAnsi" w:cstheme="minorBidi"/>
          <w:noProof/>
          <w:sz w:val="22"/>
          <w:szCs w:val="22"/>
        </w:rPr>
      </w:pPr>
      <w:ins w:id="17"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"_Toc507684114"</w:instrText>
        </w:r>
        <w:r w:rsidRPr="00405701">
          <w:rPr>
            <w:rStyle w:val="Hyperlink"/>
            <w:noProof/>
          </w:rPr>
          <w:instrText xml:space="preserve"> </w:instrText>
        </w:r>
        <w:r w:rsidRPr="00405701">
          <w:rPr>
            <w:rStyle w:val="Hyperlink"/>
            <w:noProof/>
          </w:rPr>
          <w:fldChar w:fldCharType="separate"/>
        </w:r>
        <w:r w:rsidRPr="00405701">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rPr>
          <w:tab/>
        </w:r>
        <w:r w:rsidRPr="00405701">
          <w:rPr>
            <w:rStyle w:val="Hyperlink"/>
            <w:noProof/>
          </w:rPr>
          <w:t>Configuration</w:t>
        </w:r>
        <w:r>
          <w:rPr>
            <w:noProof/>
            <w:webHidden/>
          </w:rPr>
          <w:tab/>
        </w:r>
        <w:r>
          <w:rPr>
            <w:noProof/>
            <w:webHidden/>
          </w:rPr>
          <w:fldChar w:fldCharType="begin"/>
        </w:r>
        <w:r>
          <w:rPr>
            <w:noProof/>
            <w:webHidden/>
          </w:rPr>
          <w:instrText xml:space="preserve"> PAGEREF _Toc507684114 \h </w:instrText>
        </w:r>
      </w:ins>
      <w:r>
        <w:rPr>
          <w:noProof/>
          <w:webHidden/>
        </w:rPr>
      </w:r>
      <w:r>
        <w:rPr>
          <w:noProof/>
          <w:webHidden/>
        </w:rPr>
        <w:fldChar w:fldCharType="separate"/>
      </w:r>
      <w:ins w:id="18" w:author="Author" w:date="2018-03-01T16:13:00Z">
        <w:r>
          <w:rPr>
            <w:noProof/>
            <w:webHidden/>
          </w:rPr>
          <w:t>5</w:t>
        </w:r>
        <w:r>
          <w:rPr>
            <w:noProof/>
            <w:webHidden/>
          </w:rPr>
          <w:fldChar w:fldCharType="end"/>
        </w:r>
        <w:r w:rsidRPr="00405701">
          <w:rPr>
            <w:rStyle w:val="Hyperlink"/>
            <w:noProof/>
          </w:rPr>
          <w:fldChar w:fldCharType="end"/>
        </w:r>
      </w:ins>
    </w:p>
    <w:p w14:paraId="1B7AE627" w14:textId="24923912" w:rsidR="008843A2" w:rsidRDefault="008843A2">
      <w:pPr>
        <w:pStyle w:val="TOC2"/>
        <w:rPr>
          <w:ins w:id="19" w:author="Author" w:date="2018-03-01T16:13:00Z"/>
          <w:rFonts w:asciiTheme="minorHAnsi" w:eastAsiaTheme="minorEastAsia" w:hAnsiTheme="minorHAnsi" w:cstheme="minorBidi"/>
          <w:noProof/>
          <w:sz w:val="22"/>
          <w:szCs w:val="22"/>
        </w:rPr>
      </w:pPr>
      <w:ins w:id="20"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"_Toc507684115"</w:instrText>
        </w:r>
        <w:r w:rsidRPr="00405701">
          <w:rPr>
            <w:rStyle w:val="Hyperlink"/>
            <w:noProof/>
          </w:rPr>
          <w:instrText xml:space="preserve"> </w:instrText>
        </w:r>
        <w:r w:rsidRPr="00405701">
          <w:rPr>
            <w:rStyle w:val="Hyperlink"/>
            <w:noProof/>
          </w:rPr>
          <w:fldChar w:fldCharType="separate"/>
        </w:r>
        <w:r w:rsidRPr="00405701">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rPr>
          <w:tab/>
        </w:r>
        <w:r w:rsidRPr="00405701">
          <w:rPr>
            <w:rStyle w:val="Hyperlink"/>
            <w:noProof/>
          </w:rPr>
          <w:t>System Access</w:t>
        </w:r>
        <w:r>
          <w:rPr>
            <w:noProof/>
            <w:webHidden/>
          </w:rPr>
          <w:tab/>
        </w:r>
        <w:r>
          <w:rPr>
            <w:noProof/>
            <w:webHidden/>
          </w:rPr>
          <w:fldChar w:fldCharType="begin"/>
        </w:r>
        <w:r>
          <w:rPr>
            <w:noProof/>
            <w:webHidden/>
          </w:rPr>
          <w:instrText xml:space="preserve"> PAGEREF _Toc507684115 \h </w:instrText>
        </w:r>
      </w:ins>
      <w:r>
        <w:rPr>
          <w:noProof/>
          <w:webHidden/>
        </w:rPr>
      </w:r>
      <w:r>
        <w:rPr>
          <w:noProof/>
          <w:webHidden/>
        </w:rPr>
        <w:fldChar w:fldCharType="separate"/>
      </w:r>
      <w:ins w:id="21" w:author="Author" w:date="2018-03-01T16:13:00Z">
        <w:r>
          <w:rPr>
            <w:noProof/>
            <w:webHidden/>
          </w:rPr>
          <w:t>5</w:t>
        </w:r>
        <w:r>
          <w:rPr>
            <w:noProof/>
            <w:webHidden/>
          </w:rPr>
          <w:fldChar w:fldCharType="end"/>
        </w:r>
        <w:r w:rsidRPr="00405701">
          <w:rPr>
            <w:rStyle w:val="Hyperlink"/>
            <w:noProof/>
          </w:rPr>
          <w:fldChar w:fldCharType="end"/>
        </w:r>
      </w:ins>
    </w:p>
    <w:p w14:paraId="54DC21A9" w14:textId="60CC637F" w:rsidR="008843A2" w:rsidRDefault="008843A2">
      <w:pPr>
        <w:pStyle w:val="TOC2"/>
        <w:rPr>
          <w:ins w:id="22" w:author="Author" w:date="2018-03-01T16:13:00Z"/>
          <w:rFonts w:asciiTheme="minorHAnsi" w:eastAsiaTheme="minorEastAsia" w:hAnsiTheme="minorHAnsi" w:cstheme="minorBidi"/>
          <w:noProof/>
          <w:sz w:val="22"/>
          <w:szCs w:val="22"/>
        </w:rPr>
      </w:pPr>
      <w:ins w:id="23"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"_Toc507684116"</w:instrText>
        </w:r>
        <w:r w:rsidRPr="00405701">
          <w:rPr>
            <w:rStyle w:val="Hyperlink"/>
            <w:noProof/>
          </w:rPr>
          <w:instrText xml:space="preserve"> </w:instrText>
        </w:r>
        <w:r w:rsidRPr="00405701">
          <w:rPr>
            <w:rStyle w:val="Hyperlink"/>
            <w:noProof/>
          </w:rPr>
          <w:fldChar w:fldCharType="separate"/>
        </w:r>
        <w:r w:rsidRPr="00405701">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rPr>
          <w:tab/>
        </w:r>
        <w:r w:rsidRPr="00405701">
          <w:rPr>
            <w:rStyle w:val="Hyperlink"/>
            <w:noProof/>
          </w:rPr>
          <w:t>Roles</w:t>
        </w:r>
        <w:r>
          <w:rPr>
            <w:noProof/>
            <w:webHidden/>
          </w:rPr>
          <w:tab/>
        </w:r>
        <w:r>
          <w:rPr>
            <w:noProof/>
            <w:webHidden/>
          </w:rPr>
          <w:fldChar w:fldCharType="begin"/>
        </w:r>
        <w:r>
          <w:rPr>
            <w:noProof/>
            <w:webHidden/>
          </w:rPr>
          <w:instrText xml:space="preserve"> PAGEREF _Toc507684116 \h </w:instrText>
        </w:r>
      </w:ins>
      <w:r>
        <w:rPr>
          <w:noProof/>
          <w:webHidden/>
        </w:rPr>
      </w:r>
      <w:r>
        <w:rPr>
          <w:noProof/>
          <w:webHidden/>
        </w:rPr>
        <w:fldChar w:fldCharType="separate"/>
      </w:r>
      <w:ins w:id="24" w:author="Author" w:date="2018-03-01T16:13:00Z">
        <w:r>
          <w:rPr>
            <w:noProof/>
            <w:webHidden/>
          </w:rPr>
          <w:t>5</w:t>
        </w:r>
        <w:r>
          <w:rPr>
            <w:noProof/>
            <w:webHidden/>
          </w:rPr>
          <w:fldChar w:fldCharType="end"/>
        </w:r>
        <w:r w:rsidRPr="00405701">
          <w:rPr>
            <w:rStyle w:val="Hyperlink"/>
            <w:noProof/>
          </w:rPr>
          <w:fldChar w:fldCharType="end"/>
        </w:r>
      </w:ins>
    </w:p>
    <w:p w14:paraId="1C0432C7" w14:textId="2262C510" w:rsidR="008843A2" w:rsidRDefault="008843A2">
      <w:pPr>
        <w:pStyle w:val="TOC2"/>
        <w:rPr>
          <w:ins w:id="25" w:author="Author" w:date="2018-03-01T16:13:00Z"/>
          <w:rFonts w:asciiTheme="minorHAnsi" w:eastAsiaTheme="minorEastAsia" w:hAnsiTheme="minorHAnsi" w:cstheme="minorBidi"/>
          <w:noProof/>
          <w:sz w:val="22"/>
          <w:szCs w:val="22"/>
        </w:rPr>
      </w:pPr>
      <w:ins w:id="26"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"_Toc507684117"</w:instrText>
        </w:r>
        <w:r w:rsidRPr="00405701">
          <w:rPr>
            <w:rStyle w:val="Hyperlink"/>
            <w:noProof/>
          </w:rPr>
          <w:instrText xml:space="preserve"> </w:instrText>
        </w:r>
        <w:r w:rsidRPr="00405701">
          <w:rPr>
            <w:rStyle w:val="Hyperlink"/>
            <w:noProof/>
          </w:rPr>
          <w:fldChar w:fldCharType="separate"/>
        </w:r>
        <w:r w:rsidRPr="00405701">
          <w:rPr>
            <w:rStyle w:val="Hyperlink"/>
            <w:noProof/>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rPr>
          <w:tab/>
        </w:r>
        <w:r w:rsidRPr="00405701">
          <w:rPr>
            <w:rStyle w:val="Hyperlink"/>
            <w:noProof/>
          </w:rPr>
          <w:t>Master Data, Organizational Data, and Other Data</w:t>
        </w:r>
        <w:r>
          <w:rPr>
            <w:noProof/>
            <w:webHidden/>
          </w:rPr>
          <w:tab/>
        </w:r>
        <w:r>
          <w:rPr>
            <w:noProof/>
            <w:webHidden/>
          </w:rPr>
          <w:fldChar w:fldCharType="begin"/>
        </w:r>
        <w:r>
          <w:rPr>
            <w:noProof/>
            <w:webHidden/>
          </w:rPr>
          <w:instrText xml:space="preserve"> PAGEREF _Toc507684117 \h </w:instrText>
        </w:r>
      </w:ins>
      <w:r>
        <w:rPr>
          <w:noProof/>
          <w:webHidden/>
        </w:rPr>
      </w:r>
      <w:r>
        <w:rPr>
          <w:noProof/>
          <w:webHidden/>
        </w:rPr>
        <w:fldChar w:fldCharType="separate"/>
      </w:r>
      <w:ins w:id="27" w:author="Author" w:date="2018-03-01T16:13:00Z">
        <w:r>
          <w:rPr>
            <w:noProof/>
            <w:webHidden/>
          </w:rPr>
          <w:t>6</w:t>
        </w:r>
        <w:r>
          <w:rPr>
            <w:noProof/>
            <w:webHidden/>
          </w:rPr>
          <w:fldChar w:fldCharType="end"/>
        </w:r>
        <w:r w:rsidRPr="00405701">
          <w:rPr>
            <w:rStyle w:val="Hyperlink"/>
            <w:noProof/>
          </w:rPr>
          <w:fldChar w:fldCharType="end"/>
        </w:r>
      </w:ins>
    </w:p>
    <w:p w14:paraId="681CC2B9" w14:textId="3AA0F736" w:rsidR="008843A2" w:rsidRDefault="008843A2">
      <w:pPr>
        <w:pStyle w:val="TOC2"/>
        <w:rPr>
          <w:ins w:id="28" w:author="Author" w:date="2018-03-01T16:13:00Z"/>
          <w:rFonts w:asciiTheme="minorHAnsi" w:eastAsiaTheme="minorEastAsia" w:hAnsiTheme="minorHAnsi" w:cstheme="minorBidi"/>
          <w:noProof/>
          <w:sz w:val="22"/>
          <w:szCs w:val="22"/>
        </w:rPr>
      </w:pPr>
      <w:ins w:id="29"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"_Toc507684118"</w:instrText>
        </w:r>
        <w:r w:rsidRPr="00405701">
          <w:rPr>
            <w:rStyle w:val="Hyperlink"/>
            <w:noProof/>
          </w:rPr>
          <w:instrText xml:space="preserve"> </w:instrText>
        </w:r>
        <w:r w:rsidRPr="00405701">
          <w:rPr>
            <w:rStyle w:val="Hyperlink"/>
            <w:noProof/>
          </w:rPr>
          <w:fldChar w:fldCharType="separate"/>
        </w:r>
        <w:r w:rsidRPr="00405701">
          <w:rPr>
            <w:rStyle w:val="Hyperlink"/>
            <w:noProof/>
            <w14:scene3d>
              <w14:camera w14:prst="orthographicFront"/>
              <w14:lightRig w14:rig="threePt" w14:dir="t">
                <w14:rot w14:lat="0" w14:lon="0" w14:rev="0"/>
              </w14:lightRig>
            </w14:scene3d>
          </w:rPr>
          <w:t>2.5</w:t>
        </w:r>
        <w:r>
          <w:rPr>
            <w:rFonts w:asciiTheme="minorHAnsi" w:eastAsiaTheme="minorEastAsia" w:hAnsiTheme="minorHAnsi" w:cstheme="minorBidi"/>
            <w:noProof/>
            <w:sz w:val="22"/>
            <w:szCs w:val="22"/>
          </w:rPr>
          <w:tab/>
        </w:r>
        <w:r w:rsidRPr="00405701">
          <w:rPr>
            <w:rStyle w:val="Hyperlink"/>
            <w:noProof/>
          </w:rPr>
          <w:t>Business Conditions</w:t>
        </w:r>
        <w:r>
          <w:rPr>
            <w:noProof/>
            <w:webHidden/>
          </w:rPr>
          <w:tab/>
        </w:r>
        <w:r>
          <w:rPr>
            <w:noProof/>
            <w:webHidden/>
          </w:rPr>
          <w:fldChar w:fldCharType="begin"/>
        </w:r>
        <w:r>
          <w:rPr>
            <w:noProof/>
            <w:webHidden/>
          </w:rPr>
          <w:instrText xml:space="preserve"> PAGEREF _Toc507684118 \h </w:instrText>
        </w:r>
      </w:ins>
      <w:r>
        <w:rPr>
          <w:noProof/>
          <w:webHidden/>
        </w:rPr>
      </w:r>
      <w:r>
        <w:rPr>
          <w:noProof/>
          <w:webHidden/>
        </w:rPr>
        <w:fldChar w:fldCharType="separate"/>
      </w:r>
      <w:ins w:id="30" w:author="Author" w:date="2018-03-01T16:13:00Z">
        <w:r>
          <w:rPr>
            <w:noProof/>
            <w:webHidden/>
          </w:rPr>
          <w:t>6</w:t>
        </w:r>
        <w:r>
          <w:rPr>
            <w:noProof/>
            <w:webHidden/>
          </w:rPr>
          <w:fldChar w:fldCharType="end"/>
        </w:r>
        <w:r w:rsidRPr="00405701">
          <w:rPr>
            <w:rStyle w:val="Hyperlink"/>
            <w:noProof/>
          </w:rPr>
          <w:fldChar w:fldCharType="end"/>
        </w:r>
      </w:ins>
    </w:p>
    <w:p w14:paraId="32672985" w14:textId="2A83001B" w:rsidR="008843A2" w:rsidRDefault="008843A2">
      <w:pPr>
        <w:pStyle w:val="TOC1"/>
        <w:rPr>
          <w:ins w:id="31" w:author="Author" w:date="2018-03-01T16:13:00Z"/>
          <w:rFonts w:asciiTheme="minorHAnsi" w:eastAsiaTheme="minorEastAsia" w:hAnsiTheme="minorHAnsi" w:cstheme="minorBidi"/>
          <w:noProof/>
          <w:sz w:val="22"/>
          <w:szCs w:val="22"/>
        </w:rPr>
      </w:pPr>
      <w:ins w:id="32"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"_Toc507684119"</w:instrText>
        </w:r>
        <w:r w:rsidRPr="00405701">
          <w:rPr>
            <w:rStyle w:val="Hyperlink"/>
            <w:noProof/>
          </w:rPr>
          <w:instrText xml:space="preserve"> </w:instrText>
        </w:r>
        <w:r w:rsidRPr="00405701">
          <w:rPr>
            <w:rStyle w:val="Hyperlink"/>
            <w:noProof/>
          </w:rPr>
          <w:fldChar w:fldCharType="separate"/>
        </w:r>
        <w:r w:rsidRPr="00405701">
          <w:rPr>
            <w:rStyle w:val="Hyperlink"/>
            <w:noProof/>
          </w:rPr>
          <w:t>3</w:t>
        </w:r>
        <w:r>
          <w:rPr>
            <w:rFonts w:asciiTheme="minorHAnsi" w:eastAsiaTheme="minorEastAsia" w:hAnsiTheme="minorHAnsi" w:cstheme="minorBidi"/>
            <w:noProof/>
            <w:sz w:val="22"/>
            <w:szCs w:val="22"/>
          </w:rPr>
          <w:tab/>
        </w:r>
        <w:r w:rsidRPr="00405701">
          <w:rPr>
            <w:rStyle w:val="Hyperlink"/>
            <w:noProof/>
          </w:rPr>
          <w:t>Overview Table</w:t>
        </w:r>
        <w:r>
          <w:rPr>
            <w:noProof/>
            <w:webHidden/>
          </w:rPr>
          <w:tab/>
        </w:r>
        <w:r>
          <w:rPr>
            <w:noProof/>
            <w:webHidden/>
          </w:rPr>
          <w:fldChar w:fldCharType="begin"/>
        </w:r>
        <w:r>
          <w:rPr>
            <w:noProof/>
            <w:webHidden/>
          </w:rPr>
          <w:instrText xml:space="preserve"> PAGEREF _Toc507684119 \h </w:instrText>
        </w:r>
      </w:ins>
      <w:r>
        <w:rPr>
          <w:noProof/>
          <w:webHidden/>
        </w:rPr>
      </w:r>
      <w:r>
        <w:rPr>
          <w:noProof/>
          <w:webHidden/>
        </w:rPr>
        <w:fldChar w:fldCharType="separate"/>
      </w:r>
      <w:ins w:id="33" w:author="Author" w:date="2018-03-01T16:13:00Z">
        <w:r>
          <w:rPr>
            <w:noProof/>
            <w:webHidden/>
          </w:rPr>
          <w:t>7</w:t>
        </w:r>
        <w:r>
          <w:rPr>
            <w:noProof/>
            <w:webHidden/>
          </w:rPr>
          <w:fldChar w:fldCharType="end"/>
        </w:r>
        <w:r w:rsidRPr="00405701">
          <w:rPr>
            <w:rStyle w:val="Hyperlink"/>
            <w:noProof/>
          </w:rPr>
          <w:fldChar w:fldCharType="end"/>
        </w:r>
      </w:ins>
    </w:p>
    <w:p w14:paraId="3AB0A5E3" w14:textId="6F3AC173" w:rsidR="008843A2" w:rsidRDefault="008843A2">
      <w:pPr>
        <w:pStyle w:val="TOC1"/>
        <w:rPr>
          <w:ins w:id="34" w:author="Author" w:date="2018-03-01T16:13:00Z"/>
          <w:rFonts w:asciiTheme="minorHAnsi" w:eastAsiaTheme="minorEastAsia" w:hAnsiTheme="minorHAnsi" w:cstheme="minorBidi"/>
          <w:noProof/>
          <w:sz w:val="22"/>
          <w:szCs w:val="22"/>
        </w:rPr>
      </w:pPr>
      <w:ins w:id="35"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"_Toc507684120"</w:instrText>
        </w:r>
        <w:r w:rsidRPr="00405701">
          <w:rPr>
            <w:rStyle w:val="Hyperlink"/>
            <w:noProof/>
          </w:rPr>
          <w:instrText xml:space="preserve"> </w:instrText>
        </w:r>
        <w:r w:rsidRPr="00405701">
          <w:rPr>
            <w:rStyle w:val="Hyperlink"/>
            <w:noProof/>
          </w:rPr>
          <w:fldChar w:fldCharType="separate"/>
        </w:r>
        <w:r w:rsidRPr="00405701">
          <w:rPr>
            <w:rStyle w:val="Hyperlink"/>
            <w:noProof/>
          </w:rPr>
          <w:t>4</w:t>
        </w:r>
        <w:r>
          <w:rPr>
            <w:rFonts w:asciiTheme="minorHAnsi" w:eastAsiaTheme="minorEastAsia" w:hAnsiTheme="minorHAnsi" w:cstheme="minorBidi"/>
            <w:noProof/>
            <w:sz w:val="22"/>
            <w:szCs w:val="22"/>
          </w:rPr>
          <w:tab/>
        </w:r>
        <w:r w:rsidRPr="00405701">
          <w:rPr>
            <w:rStyle w:val="Hyperlink"/>
            <w:noProof/>
          </w:rPr>
          <w:t>Testing the Process Steps</w:t>
        </w:r>
        <w:r>
          <w:rPr>
            <w:noProof/>
            <w:webHidden/>
          </w:rPr>
          <w:tab/>
        </w:r>
        <w:r>
          <w:rPr>
            <w:noProof/>
            <w:webHidden/>
          </w:rPr>
          <w:fldChar w:fldCharType="begin"/>
        </w:r>
        <w:r>
          <w:rPr>
            <w:noProof/>
            <w:webHidden/>
          </w:rPr>
          <w:instrText xml:space="preserve"> PAGEREF _Toc507684120 \h </w:instrText>
        </w:r>
      </w:ins>
      <w:r>
        <w:rPr>
          <w:noProof/>
          <w:webHidden/>
        </w:rPr>
      </w:r>
      <w:r>
        <w:rPr>
          <w:noProof/>
          <w:webHidden/>
        </w:rPr>
        <w:fldChar w:fldCharType="separate"/>
      </w:r>
      <w:ins w:id="36" w:author="Author" w:date="2018-03-01T16:13:00Z">
        <w:r>
          <w:rPr>
            <w:noProof/>
            <w:webHidden/>
          </w:rPr>
          <w:t>8</w:t>
        </w:r>
        <w:r>
          <w:rPr>
            <w:noProof/>
            <w:webHidden/>
          </w:rPr>
          <w:fldChar w:fldCharType="end"/>
        </w:r>
        <w:r w:rsidRPr="00405701">
          <w:rPr>
            <w:rStyle w:val="Hyperlink"/>
            <w:noProof/>
          </w:rPr>
          <w:fldChar w:fldCharType="end"/>
        </w:r>
      </w:ins>
    </w:p>
    <w:p w14:paraId="25D8D5C0" w14:textId="7C82EDC1" w:rsidR="008843A2" w:rsidRDefault="008843A2">
      <w:pPr>
        <w:pStyle w:val="TOC2"/>
        <w:rPr>
          <w:ins w:id="37" w:author="Author" w:date="2018-03-01T16:13:00Z"/>
          <w:rFonts w:asciiTheme="minorHAnsi" w:eastAsiaTheme="minorEastAsia" w:hAnsiTheme="minorHAnsi" w:cstheme="minorBidi"/>
          <w:noProof/>
          <w:sz w:val="22"/>
          <w:szCs w:val="22"/>
        </w:rPr>
      </w:pPr>
      <w:ins w:id="38"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"_Toc507684129"</w:instrText>
        </w:r>
        <w:r w:rsidRPr="00405701">
          <w:rPr>
            <w:rStyle w:val="Hyperlink"/>
            <w:noProof/>
          </w:rPr>
          <w:instrText xml:space="preserve"> </w:instrText>
        </w:r>
        <w:r w:rsidRPr="00405701">
          <w:rPr>
            <w:rStyle w:val="Hyperlink"/>
            <w:noProof/>
          </w:rPr>
          <w:fldChar w:fldCharType="separate"/>
        </w:r>
        <w:r w:rsidRPr="00405701">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rPr>
          <w:tab/>
        </w:r>
        <w:r w:rsidRPr="00405701">
          <w:rPr>
            <w:rStyle w:val="Hyperlink"/>
            <w:noProof/>
          </w:rPr>
          <w:t>Entering Termination Data</w:t>
        </w:r>
        <w:r>
          <w:rPr>
            <w:noProof/>
            <w:webHidden/>
          </w:rPr>
          <w:tab/>
        </w:r>
        <w:r>
          <w:rPr>
            <w:noProof/>
            <w:webHidden/>
          </w:rPr>
          <w:fldChar w:fldCharType="begin"/>
        </w:r>
        <w:r>
          <w:rPr>
            <w:noProof/>
            <w:webHidden/>
          </w:rPr>
          <w:instrText xml:space="preserve"> PAGEREF _Toc507684129 \h </w:instrText>
        </w:r>
      </w:ins>
      <w:r>
        <w:rPr>
          <w:noProof/>
          <w:webHidden/>
        </w:rPr>
      </w:r>
      <w:r>
        <w:rPr>
          <w:noProof/>
          <w:webHidden/>
        </w:rPr>
        <w:fldChar w:fldCharType="separate"/>
      </w:r>
      <w:ins w:id="39" w:author="Author" w:date="2018-03-01T16:13:00Z">
        <w:r>
          <w:rPr>
            <w:noProof/>
            <w:webHidden/>
          </w:rPr>
          <w:t>8</w:t>
        </w:r>
        <w:r>
          <w:rPr>
            <w:noProof/>
            <w:webHidden/>
          </w:rPr>
          <w:fldChar w:fldCharType="end"/>
        </w:r>
        <w:r w:rsidRPr="00405701">
          <w:rPr>
            <w:rStyle w:val="Hyperlink"/>
            <w:noProof/>
          </w:rPr>
          <w:fldChar w:fldCharType="end"/>
        </w:r>
      </w:ins>
    </w:p>
    <w:p w14:paraId="0A8CE9E4" w14:textId="1908E6E7" w:rsidR="008843A2" w:rsidRDefault="008843A2">
      <w:pPr>
        <w:pStyle w:val="TOC3"/>
        <w:rPr>
          <w:ins w:id="40" w:author="Author" w:date="2018-03-01T16:13:00Z"/>
          <w:rFonts w:asciiTheme="minorHAnsi" w:eastAsiaTheme="minorEastAsia" w:hAnsiTheme="minorHAnsi" w:cstheme="minorBidi"/>
          <w:noProof/>
          <w:sz w:val="22"/>
          <w:szCs w:val="22"/>
        </w:rPr>
      </w:pPr>
      <w:ins w:id="41"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"_Toc507684133"</w:instrText>
        </w:r>
        <w:r w:rsidRPr="00405701">
          <w:rPr>
            <w:rStyle w:val="Hyperlink"/>
            <w:noProof/>
          </w:rPr>
          <w:instrText xml:space="preserve"> </w:instrText>
        </w:r>
        <w:r w:rsidRPr="00405701">
          <w:rPr>
            <w:rStyle w:val="Hyperlink"/>
            <w:noProof/>
          </w:rPr>
          <w:fldChar w:fldCharType="separate"/>
        </w:r>
        <w:r w:rsidRPr="00405701">
          <w:rPr>
            <w:rStyle w:val="Hyperlink"/>
            <w:noProof/>
          </w:rPr>
          <w:t>4.1.1</w:t>
        </w:r>
        <w:r>
          <w:rPr>
            <w:rFonts w:asciiTheme="minorHAnsi" w:eastAsiaTheme="minorEastAsia" w:hAnsiTheme="minorHAnsi" w:cstheme="minorBidi"/>
            <w:noProof/>
            <w:sz w:val="22"/>
            <w:szCs w:val="22"/>
          </w:rPr>
          <w:tab/>
        </w:r>
        <w:r w:rsidRPr="00405701">
          <w:rPr>
            <w:rStyle w:val="Hyperlink"/>
            <w:noProof/>
          </w:rPr>
          <w:t>Sending E-mail Notification about Terminated Employee</w:t>
        </w:r>
        <w:r>
          <w:rPr>
            <w:noProof/>
            <w:webHidden/>
          </w:rPr>
          <w:tab/>
        </w:r>
        <w:r>
          <w:rPr>
            <w:noProof/>
            <w:webHidden/>
          </w:rPr>
          <w:fldChar w:fldCharType="begin"/>
        </w:r>
        <w:r>
          <w:rPr>
            <w:noProof/>
            <w:webHidden/>
          </w:rPr>
          <w:instrText xml:space="preserve"> PAGEREF _Toc507684133 \h </w:instrText>
        </w:r>
      </w:ins>
      <w:r>
        <w:rPr>
          <w:noProof/>
          <w:webHidden/>
        </w:rPr>
      </w:r>
      <w:r>
        <w:rPr>
          <w:noProof/>
          <w:webHidden/>
        </w:rPr>
        <w:fldChar w:fldCharType="separate"/>
      </w:r>
      <w:ins w:id="42" w:author="Author" w:date="2018-03-01T16:13:00Z">
        <w:r>
          <w:rPr>
            <w:noProof/>
            <w:webHidden/>
          </w:rPr>
          <w:t>11</w:t>
        </w:r>
        <w:r>
          <w:rPr>
            <w:noProof/>
            <w:webHidden/>
          </w:rPr>
          <w:fldChar w:fldCharType="end"/>
        </w:r>
        <w:r w:rsidRPr="00405701">
          <w:rPr>
            <w:rStyle w:val="Hyperlink"/>
            <w:noProof/>
          </w:rPr>
          <w:fldChar w:fldCharType="end"/>
        </w:r>
      </w:ins>
    </w:p>
    <w:p w14:paraId="5AF579B6" w14:textId="47BB3280" w:rsidR="008843A2" w:rsidRDefault="008843A2">
      <w:pPr>
        <w:pStyle w:val="TOC3"/>
        <w:rPr>
          <w:ins w:id="43" w:author="Author" w:date="2018-03-01T16:13:00Z"/>
          <w:rFonts w:asciiTheme="minorHAnsi" w:eastAsiaTheme="minorEastAsia" w:hAnsiTheme="minorHAnsi" w:cstheme="minorBidi"/>
          <w:noProof/>
          <w:sz w:val="22"/>
          <w:szCs w:val="22"/>
        </w:rPr>
      </w:pPr>
      <w:ins w:id="44"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"_Toc507684134"</w:instrText>
        </w:r>
        <w:r w:rsidRPr="00405701">
          <w:rPr>
            <w:rStyle w:val="Hyperlink"/>
            <w:noProof/>
          </w:rPr>
          <w:instrText xml:space="preserve"> </w:instrText>
        </w:r>
        <w:r w:rsidRPr="00405701">
          <w:rPr>
            <w:rStyle w:val="Hyperlink"/>
            <w:noProof/>
          </w:rPr>
          <w:fldChar w:fldCharType="separate"/>
        </w:r>
        <w:r w:rsidRPr="00405701">
          <w:rPr>
            <w:rStyle w:val="Hyperlink"/>
            <w:noProof/>
          </w:rPr>
          <w:t>4.1.2</w:t>
        </w:r>
        <w:r>
          <w:rPr>
            <w:rFonts w:asciiTheme="minorHAnsi" w:eastAsiaTheme="minorEastAsia" w:hAnsiTheme="minorHAnsi" w:cstheme="minorBidi"/>
            <w:noProof/>
            <w:sz w:val="22"/>
            <w:szCs w:val="22"/>
          </w:rPr>
          <w:tab/>
        </w:r>
        <w:r w:rsidRPr="00405701">
          <w:rPr>
            <w:rStyle w:val="Hyperlink"/>
            <w:noProof/>
          </w:rPr>
          <w:t>Receiving E-mail Notification about Terminated Employee</w:t>
        </w:r>
        <w:r>
          <w:rPr>
            <w:noProof/>
            <w:webHidden/>
          </w:rPr>
          <w:tab/>
        </w:r>
        <w:r>
          <w:rPr>
            <w:noProof/>
            <w:webHidden/>
          </w:rPr>
          <w:fldChar w:fldCharType="begin"/>
        </w:r>
        <w:r>
          <w:rPr>
            <w:noProof/>
            <w:webHidden/>
          </w:rPr>
          <w:instrText xml:space="preserve"> PAGEREF _Toc507684134 \h </w:instrText>
        </w:r>
      </w:ins>
      <w:r>
        <w:rPr>
          <w:noProof/>
          <w:webHidden/>
        </w:rPr>
      </w:r>
      <w:r>
        <w:rPr>
          <w:noProof/>
          <w:webHidden/>
        </w:rPr>
        <w:fldChar w:fldCharType="separate"/>
      </w:r>
      <w:ins w:id="45" w:author="Author" w:date="2018-03-01T16:13:00Z">
        <w:r>
          <w:rPr>
            <w:noProof/>
            <w:webHidden/>
          </w:rPr>
          <w:t>12</w:t>
        </w:r>
        <w:r>
          <w:rPr>
            <w:noProof/>
            <w:webHidden/>
          </w:rPr>
          <w:fldChar w:fldCharType="end"/>
        </w:r>
        <w:r w:rsidRPr="00405701">
          <w:rPr>
            <w:rStyle w:val="Hyperlink"/>
            <w:noProof/>
          </w:rPr>
          <w:fldChar w:fldCharType="end"/>
        </w:r>
      </w:ins>
    </w:p>
    <w:p w14:paraId="164B2990" w14:textId="16A655ED" w:rsidR="008843A2" w:rsidRDefault="008843A2">
      <w:pPr>
        <w:pStyle w:val="TOC3"/>
        <w:rPr>
          <w:ins w:id="46" w:author="Author" w:date="2018-03-01T16:13:00Z"/>
          <w:rFonts w:asciiTheme="minorHAnsi" w:eastAsiaTheme="minorEastAsia" w:hAnsiTheme="minorHAnsi" w:cstheme="minorBidi"/>
          <w:noProof/>
          <w:sz w:val="22"/>
          <w:szCs w:val="22"/>
        </w:rPr>
      </w:pPr>
      <w:ins w:id="47"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"_Toc507684135"</w:instrText>
        </w:r>
        <w:r w:rsidRPr="00405701">
          <w:rPr>
            <w:rStyle w:val="Hyperlink"/>
            <w:noProof/>
          </w:rPr>
          <w:instrText xml:space="preserve"> </w:instrText>
        </w:r>
        <w:r w:rsidRPr="00405701">
          <w:rPr>
            <w:rStyle w:val="Hyperlink"/>
            <w:noProof/>
          </w:rPr>
          <w:fldChar w:fldCharType="separate"/>
        </w:r>
        <w:r w:rsidRPr="00405701">
          <w:rPr>
            <w:rStyle w:val="Hyperlink"/>
            <w:noProof/>
          </w:rPr>
          <w:t>4.1.3</w:t>
        </w:r>
        <w:r>
          <w:rPr>
            <w:rFonts w:asciiTheme="minorHAnsi" w:eastAsiaTheme="minorEastAsia" w:hAnsiTheme="minorHAnsi" w:cstheme="minorBidi"/>
            <w:noProof/>
            <w:sz w:val="22"/>
            <w:szCs w:val="22"/>
          </w:rPr>
          <w:tab/>
        </w:r>
        <w:r w:rsidRPr="00405701">
          <w:rPr>
            <w:rStyle w:val="Hyperlink"/>
            <w:noProof/>
          </w:rPr>
          <w:t>Updating Position (if Position Management implemented)</w:t>
        </w:r>
        <w:r>
          <w:rPr>
            <w:noProof/>
            <w:webHidden/>
          </w:rPr>
          <w:tab/>
        </w:r>
        <w:r>
          <w:rPr>
            <w:noProof/>
            <w:webHidden/>
          </w:rPr>
          <w:fldChar w:fldCharType="begin"/>
        </w:r>
        <w:r>
          <w:rPr>
            <w:noProof/>
            <w:webHidden/>
          </w:rPr>
          <w:instrText xml:space="preserve"> PAGEREF _Toc507684135 \h </w:instrText>
        </w:r>
      </w:ins>
      <w:r>
        <w:rPr>
          <w:noProof/>
          <w:webHidden/>
        </w:rPr>
      </w:r>
      <w:r>
        <w:rPr>
          <w:noProof/>
          <w:webHidden/>
        </w:rPr>
        <w:fldChar w:fldCharType="separate"/>
      </w:r>
      <w:ins w:id="48" w:author="Author" w:date="2018-03-01T16:13:00Z">
        <w:r>
          <w:rPr>
            <w:noProof/>
            <w:webHidden/>
          </w:rPr>
          <w:t>12</w:t>
        </w:r>
        <w:r>
          <w:rPr>
            <w:noProof/>
            <w:webHidden/>
          </w:rPr>
          <w:fldChar w:fldCharType="end"/>
        </w:r>
        <w:r w:rsidRPr="00405701">
          <w:rPr>
            <w:rStyle w:val="Hyperlink"/>
            <w:noProof/>
          </w:rPr>
          <w:fldChar w:fldCharType="end"/>
        </w:r>
      </w:ins>
    </w:p>
    <w:p w14:paraId="5C86491C" w14:textId="4ABAC896" w:rsidR="008843A2" w:rsidRDefault="008843A2">
      <w:pPr>
        <w:pStyle w:val="TOC2"/>
        <w:rPr>
          <w:ins w:id="49" w:author="Author" w:date="2018-03-01T16:13:00Z"/>
          <w:rFonts w:asciiTheme="minorHAnsi" w:eastAsiaTheme="minorEastAsia" w:hAnsiTheme="minorHAnsi" w:cstheme="minorBidi"/>
          <w:noProof/>
          <w:sz w:val="22"/>
          <w:szCs w:val="22"/>
        </w:rPr>
      </w:pPr>
      <w:ins w:id="50"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"_Toc507684136"</w:instrText>
        </w:r>
        <w:r w:rsidRPr="00405701">
          <w:rPr>
            <w:rStyle w:val="Hyperlink"/>
            <w:noProof/>
          </w:rPr>
          <w:instrText xml:space="preserve"> </w:instrText>
        </w:r>
        <w:r w:rsidRPr="00405701">
          <w:rPr>
            <w:rStyle w:val="Hyperlink"/>
            <w:noProof/>
          </w:rPr>
          <w:fldChar w:fldCharType="separate"/>
        </w:r>
        <w:r w:rsidRPr="00405701">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rPr>
          <w:tab/>
        </w:r>
        <w:r w:rsidRPr="00405701">
          <w:rPr>
            <w:rStyle w:val="Hyperlink"/>
            <w:noProof/>
          </w:rPr>
          <w:t>Viewing Position Details (if Position Management implemented)</w:t>
        </w:r>
        <w:r>
          <w:rPr>
            <w:noProof/>
            <w:webHidden/>
          </w:rPr>
          <w:tab/>
        </w:r>
        <w:r>
          <w:rPr>
            <w:noProof/>
            <w:webHidden/>
          </w:rPr>
          <w:fldChar w:fldCharType="begin"/>
        </w:r>
        <w:r>
          <w:rPr>
            <w:noProof/>
            <w:webHidden/>
          </w:rPr>
          <w:instrText xml:space="preserve"> PAGEREF _Toc507684136 \h </w:instrText>
        </w:r>
      </w:ins>
      <w:r>
        <w:rPr>
          <w:noProof/>
          <w:webHidden/>
        </w:rPr>
      </w:r>
      <w:r>
        <w:rPr>
          <w:noProof/>
          <w:webHidden/>
        </w:rPr>
        <w:fldChar w:fldCharType="separate"/>
      </w:r>
      <w:ins w:id="51" w:author="Author" w:date="2018-03-01T16:13:00Z">
        <w:r>
          <w:rPr>
            <w:noProof/>
            <w:webHidden/>
          </w:rPr>
          <w:t>12</w:t>
        </w:r>
        <w:r>
          <w:rPr>
            <w:noProof/>
            <w:webHidden/>
          </w:rPr>
          <w:fldChar w:fldCharType="end"/>
        </w:r>
        <w:r w:rsidRPr="00405701">
          <w:rPr>
            <w:rStyle w:val="Hyperlink"/>
            <w:noProof/>
          </w:rPr>
          <w:fldChar w:fldCharType="end"/>
        </w:r>
      </w:ins>
    </w:p>
    <w:p w14:paraId="26AFA22C" w14:textId="4BDB735E" w:rsidR="008843A2" w:rsidRDefault="008843A2">
      <w:pPr>
        <w:pStyle w:val="TOC2"/>
        <w:rPr>
          <w:ins w:id="52" w:author="Author" w:date="2018-03-01T16:13:00Z"/>
          <w:rFonts w:asciiTheme="minorHAnsi" w:eastAsiaTheme="minorEastAsia" w:hAnsiTheme="minorHAnsi" w:cstheme="minorBidi"/>
          <w:noProof/>
          <w:sz w:val="22"/>
          <w:szCs w:val="22"/>
        </w:rPr>
      </w:pPr>
      <w:ins w:id="53"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"_Toc507684137"</w:instrText>
        </w:r>
        <w:r w:rsidRPr="00405701">
          <w:rPr>
            <w:rStyle w:val="Hyperlink"/>
            <w:noProof/>
          </w:rPr>
          <w:instrText xml:space="preserve"> </w:instrText>
        </w:r>
        <w:r w:rsidRPr="00405701">
          <w:rPr>
            <w:rStyle w:val="Hyperlink"/>
            <w:noProof/>
          </w:rPr>
          <w:fldChar w:fldCharType="separate"/>
        </w:r>
        <w:r w:rsidRPr="00405701">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rPr>
          <w:tab/>
        </w:r>
        <w:r w:rsidRPr="00405701">
          <w:rPr>
            <w:rStyle w:val="Hyperlink"/>
            <w:noProof/>
          </w:rPr>
          <w:t>Viewing Terminated Employee Data</w:t>
        </w:r>
        <w:r>
          <w:rPr>
            <w:noProof/>
            <w:webHidden/>
          </w:rPr>
          <w:tab/>
        </w:r>
        <w:r>
          <w:rPr>
            <w:noProof/>
            <w:webHidden/>
          </w:rPr>
          <w:fldChar w:fldCharType="begin"/>
        </w:r>
        <w:r>
          <w:rPr>
            <w:noProof/>
            <w:webHidden/>
          </w:rPr>
          <w:instrText xml:space="preserve"> PAGEREF _Toc507684137 \h </w:instrText>
        </w:r>
      </w:ins>
      <w:r>
        <w:rPr>
          <w:noProof/>
          <w:webHidden/>
        </w:rPr>
      </w:r>
      <w:r>
        <w:rPr>
          <w:noProof/>
          <w:webHidden/>
        </w:rPr>
        <w:fldChar w:fldCharType="separate"/>
      </w:r>
      <w:ins w:id="54" w:author="Author" w:date="2018-03-01T16:13:00Z">
        <w:r>
          <w:rPr>
            <w:noProof/>
            <w:webHidden/>
          </w:rPr>
          <w:t>15</w:t>
        </w:r>
        <w:r>
          <w:rPr>
            <w:noProof/>
            <w:webHidden/>
          </w:rPr>
          <w:fldChar w:fldCharType="end"/>
        </w:r>
        <w:r w:rsidRPr="00405701">
          <w:rPr>
            <w:rStyle w:val="Hyperlink"/>
            <w:noProof/>
          </w:rPr>
          <w:fldChar w:fldCharType="end"/>
        </w:r>
      </w:ins>
    </w:p>
    <w:p w14:paraId="3AED3426" w14:textId="74B11078" w:rsidR="008843A2" w:rsidRDefault="008843A2">
      <w:pPr>
        <w:pStyle w:val="TOC1"/>
        <w:rPr>
          <w:ins w:id="55" w:author="Author" w:date="2018-03-01T16:13:00Z"/>
          <w:rFonts w:asciiTheme="minorHAnsi" w:eastAsiaTheme="minorEastAsia" w:hAnsiTheme="minorHAnsi" w:cstheme="minorBidi"/>
          <w:noProof/>
          <w:sz w:val="22"/>
          <w:szCs w:val="22"/>
        </w:rPr>
      </w:pPr>
      <w:ins w:id="56"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"_Toc507684139"</w:instrText>
        </w:r>
        <w:r w:rsidRPr="00405701">
          <w:rPr>
            <w:rStyle w:val="Hyperlink"/>
            <w:noProof/>
          </w:rPr>
          <w:instrText xml:space="preserve"> </w:instrText>
        </w:r>
        <w:r w:rsidRPr="00405701">
          <w:rPr>
            <w:rStyle w:val="Hyperlink"/>
            <w:noProof/>
          </w:rPr>
          <w:fldChar w:fldCharType="separate"/>
        </w:r>
        <w:r w:rsidRPr="00405701">
          <w:rPr>
            <w:rStyle w:val="Hyperlink"/>
            <w:noProof/>
          </w:rPr>
          <w:t>5</w:t>
        </w:r>
        <w:r>
          <w:rPr>
            <w:rFonts w:asciiTheme="minorHAnsi" w:eastAsiaTheme="minorEastAsia" w:hAnsiTheme="minorHAnsi" w:cstheme="minorBidi"/>
            <w:noProof/>
            <w:sz w:val="22"/>
            <w:szCs w:val="22"/>
          </w:rPr>
          <w:tab/>
        </w:r>
        <w:r w:rsidRPr="00405701">
          <w:rPr>
            <w:rStyle w:val="Hyperlink"/>
            <w:noProof/>
          </w:rPr>
          <w:t>Country-Specific Fields</w:t>
        </w:r>
        <w:r>
          <w:rPr>
            <w:noProof/>
            <w:webHidden/>
          </w:rPr>
          <w:tab/>
        </w:r>
        <w:r>
          <w:rPr>
            <w:noProof/>
            <w:webHidden/>
          </w:rPr>
          <w:fldChar w:fldCharType="begin"/>
        </w:r>
        <w:r>
          <w:rPr>
            <w:noProof/>
            <w:webHidden/>
          </w:rPr>
          <w:instrText xml:space="preserve"> PAGEREF _Toc507684139 \h </w:instrText>
        </w:r>
      </w:ins>
      <w:r>
        <w:rPr>
          <w:noProof/>
          <w:webHidden/>
        </w:rPr>
      </w:r>
      <w:r>
        <w:rPr>
          <w:noProof/>
          <w:webHidden/>
        </w:rPr>
        <w:fldChar w:fldCharType="separate"/>
      </w:r>
      <w:ins w:id="57" w:author="Author" w:date="2018-03-01T16:13:00Z">
        <w:r>
          <w:rPr>
            <w:noProof/>
            <w:webHidden/>
          </w:rPr>
          <w:t>17</w:t>
        </w:r>
        <w:r>
          <w:rPr>
            <w:noProof/>
            <w:webHidden/>
          </w:rPr>
          <w:fldChar w:fldCharType="end"/>
        </w:r>
        <w:r w:rsidRPr="00405701">
          <w:rPr>
            <w:rStyle w:val="Hyperlink"/>
            <w:noProof/>
          </w:rPr>
          <w:fldChar w:fldCharType="end"/>
        </w:r>
      </w:ins>
    </w:p>
    <w:p w14:paraId="38F65831" w14:textId="48EA71EC" w:rsidR="008843A2" w:rsidRDefault="008843A2">
      <w:pPr>
        <w:pStyle w:val="TOC2"/>
        <w:rPr>
          <w:ins w:id="58" w:author="Author" w:date="2018-03-01T16:13:00Z"/>
          <w:rFonts w:asciiTheme="minorHAnsi" w:eastAsiaTheme="minorEastAsia" w:hAnsiTheme="minorHAnsi" w:cstheme="minorBidi"/>
          <w:noProof/>
          <w:sz w:val="22"/>
          <w:szCs w:val="22"/>
        </w:rPr>
      </w:pPr>
      <w:ins w:id="59"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"_Toc507684140"</w:instrText>
        </w:r>
        <w:r w:rsidRPr="00405701">
          <w:rPr>
            <w:rStyle w:val="Hyperlink"/>
            <w:noProof/>
          </w:rPr>
          <w:instrText xml:space="preserve"> </w:instrText>
        </w:r>
        <w:r w:rsidRPr="00405701">
          <w:rPr>
            <w:rStyle w:val="Hyperlink"/>
            <w:noProof/>
          </w:rPr>
          <w:fldChar w:fldCharType="separate"/>
        </w:r>
        <w:r w:rsidRPr="00405701">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rPr>
          <w:tab/>
        </w:r>
        <w:r w:rsidRPr="00405701">
          <w:rPr>
            <w:rStyle w:val="Hyperlink"/>
            <w:noProof/>
          </w:rPr>
          <w:t>Termination Data</w:t>
        </w:r>
        <w:r>
          <w:rPr>
            <w:noProof/>
            <w:webHidden/>
          </w:rPr>
          <w:tab/>
        </w:r>
        <w:r>
          <w:rPr>
            <w:noProof/>
            <w:webHidden/>
          </w:rPr>
          <w:fldChar w:fldCharType="begin"/>
        </w:r>
        <w:r>
          <w:rPr>
            <w:noProof/>
            <w:webHidden/>
          </w:rPr>
          <w:instrText xml:space="preserve"> PAGEREF _Toc507684140 \h </w:instrText>
        </w:r>
      </w:ins>
      <w:r>
        <w:rPr>
          <w:noProof/>
          <w:webHidden/>
        </w:rPr>
      </w:r>
      <w:r>
        <w:rPr>
          <w:noProof/>
          <w:webHidden/>
        </w:rPr>
        <w:fldChar w:fldCharType="separate"/>
      </w:r>
      <w:ins w:id="60" w:author="Author" w:date="2018-03-01T16:13:00Z">
        <w:r>
          <w:rPr>
            <w:noProof/>
            <w:webHidden/>
          </w:rPr>
          <w:t>17</w:t>
        </w:r>
        <w:r>
          <w:rPr>
            <w:noProof/>
            <w:webHidden/>
          </w:rPr>
          <w:fldChar w:fldCharType="end"/>
        </w:r>
        <w:r w:rsidRPr="00405701">
          <w:rPr>
            <w:rStyle w:val="Hyperlink"/>
            <w:noProof/>
          </w:rPr>
          <w:fldChar w:fldCharType="end"/>
        </w:r>
      </w:ins>
    </w:p>
    <w:p w14:paraId="5DA22717" w14:textId="7F200EFB" w:rsidR="008843A2" w:rsidRDefault="008843A2">
      <w:pPr>
        <w:pStyle w:val="TOC3"/>
        <w:rPr>
          <w:ins w:id="61" w:author="Author" w:date="2018-03-01T16:13:00Z"/>
          <w:rFonts w:asciiTheme="minorHAnsi" w:eastAsiaTheme="minorEastAsia" w:hAnsiTheme="minorHAnsi" w:cstheme="minorBidi"/>
          <w:noProof/>
          <w:sz w:val="22"/>
          <w:szCs w:val="22"/>
        </w:rPr>
      </w:pPr>
      <w:ins w:id="62"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"_Toc507684143"</w:instrText>
        </w:r>
        <w:r w:rsidRPr="00405701">
          <w:rPr>
            <w:rStyle w:val="Hyperlink"/>
            <w:noProof/>
          </w:rPr>
          <w:instrText xml:space="preserve"> </w:instrText>
        </w:r>
        <w:r w:rsidRPr="00405701">
          <w:rPr>
            <w:rStyle w:val="Hyperlink"/>
            <w:noProof/>
          </w:rPr>
          <w:fldChar w:fldCharType="separate"/>
        </w:r>
        <w:r w:rsidRPr="00405701">
          <w:rPr>
            <w:rStyle w:val="Hyperlink"/>
            <w:noProof/>
          </w:rPr>
          <w:t>5.1.1</w:t>
        </w:r>
        <w:r>
          <w:rPr>
            <w:rFonts w:asciiTheme="minorHAnsi" w:eastAsiaTheme="minorEastAsia" w:hAnsiTheme="minorHAnsi" w:cstheme="minorBidi"/>
            <w:noProof/>
            <w:sz w:val="22"/>
            <w:szCs w:val="22"/>
          </w:rPr>
          <w:tab/>
        </w:r>
        <w:r w:rsidRPr="00405701">
          <w:rPr>
            <w:rStyle w:val="Hyperlink"/>
            <w:noProof/>
          </w:rPr>
          <w:t>United Arab Emirates (AE)</w:t>
        </w:r>
        <w:r>
          <w:rPr>
            <w:noProof/>
            <w:webHidden/>
          </w:rPr>
          <w:tab/>
        </w:r>
        <w:r>
          <w:rPr>
            <w:noProof/>
            <w:webHidden/>
          </w:rPr>
          <w:fldChar w:fldCharType="begin"/>
        </w:r>
        <w:r>
          <w:rPr>
            <w:noProof/>
            <w:webHidden/>
          </w:rPr>
          <w:instrText xml:space="preserve"> PAGEREF _Toc507684143 \h </w:instrText>
        </w:r>
      </w:ins>
      <w:r>
        <w:rPr>
          <w:noProof/>
          <w:webHidden/>
        </w:rPr>
      </w:r>
      <w:r>
        <w:rPr>
          <w:noProof/>
          <w:webHidden/>
        </w:rPr>
        <w:fldChar w:fldCharType="separate"/>
      </w:r>
      <w:ins w:id="63" w:author="Author" w:date="2018-03-01T16:13:00Z">
        <w:r>
          <w:rPr>
            <w:noProof/>
            <w:webHidden/>
          </w:rPr>
          <w:t>17</w:t>
        </w:r>
        <w:r>
          <w:rPr>
            <w:noProof/>
            <w:webHidden/>
          </w:rPr>
          <w:fldChar w:fldCharType="end"/>
        </w:r>
        <w:r w:rsidRPr="00405701">
          <w:rPr>
            <w:rStyle w:val="Hyperlink"/>
            <w:noProof/>
          </w:rPr>
          <w:fldChar w:fldCharType="end"/>
        </w:r>
      </w:ins>
    </w:p>
    <w:p w14:paraId="30C28EA6" w14:textId="056A6996" w:rsidR="008843A2" w:rsidRDefault="008843A2">
      <w:pPr>
        <w:pStyle w:val="TOC3"/>
        <w:rPr>
          <w:ins w:id="64" w:author="Author" w:date="2018-03-01T16:13:00Z"/>
          <w:rFonts w:asciiTheme="minorHAnsi" w:eastAsiaTheme="minorEastAsia" w:hAnsiTheme="minorHAnsi" w:cstheme="minorBidi"/>
          <w:noProof/>
          <w:sz w:val="22"/>
          <w:szCs w:val="22"/>
        </w:rPr>
      </w:pPr>
      <w:ins w:id="65"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"_Toc507684144"</w:instrText>
        </w:r>
        <w:r w:rsidRPr="00405701">
          <w:rPr>
            <w:rStyle w:val="Hyperlink"/>
            <w:noProof/>
          </w:rPr>
          <w:instrText xml:space="preserve"> </w:instrText>
        </w:r>
        <w:r w:rsidRPr="00405701">
          <w:rPr>
            <w:rStyle w:val="Hyperlink"/>
            <w:noProof/>
          </w:rPr>
          <w:fldChar w:fldCharType="separate"/>
        </w:r>
        <w:r w:rsidRPr="00405701">
          <w:rPr>
            <w:rStyle w:val="Hyperlink"/>
            <w:noProof/>
          </w:rPr>
          <w:t>5.1.2</w:t>
        </w:r>
        <w:r>
          <w:rPr>
            <w:rFonts w:asciiTheme="minorHAnsi" w:eastAsiaTheme="minorEastAsia" w:hAnsiTheme="minorHAnsi" w:cstheme="minorBidi"/>
            <w:noProof/>
            <w:sz w:val="22"/>
            <w:szCs w:val="22"/>
          </w:rPr>
          <w:tab/>
        </w:r>
        <w:r w:rsidRPr="00405701">
          <w:rPr>
            <w:rStyle w:val="Hyperlink"/>
            <w:noProof/>
          </w:rPr>
          <w:t>Australia (AU)</w:t>
        </w:r>
        <w:r>
          <w:rPr>
            <w:noProof/>
            <w:webHidden/>
          </w:rPr>
          <w:tab/>
        </w:r>
        <w:r>
          <w:rPr>
            <w:noProof/>
            <w:webHidden/>
          </w:rPr>
          <w:fldChar w:fldCharType="begin"/>
        </w:r>
        <w:r>
          <w:rPr>
            <w:noProof/>
            <w:webHidden/>
          </w:rPr>
          <w:instrText xml:space="preserve"> PAGEREF _Toc507684144 \h </w:instrText>
        </w:r>
      </w:ins>
      <w:r>
        <w:rPr>
          <w:noProof/>
          <w:webHidden/>
        </w:rPr>
      </w:r>
      <w:r>
        <w:rPr>
          <w:noProof/>
          <w:webHidden/>
        </w:rPr>
        <w:fldChar w:fldCharType="separate"/>
      </w:r>
      <w:ins w:id="66" w:author="Author" w:date="2018-03-01T16:13:00Z">
        <w:r>
          <w:rPr>
            <w:noProof/>
            <w:webHidden/>
          </w:rPr>
          <w:t>18</w:t>
        </w:r>
        <w:r>
          <w:rPr>
            <w:noProof/>
            <w:webHidden/>
          </w:rPr>
          <w:fldChar w:fldCharType="end"/>
        </w:r>
        <w:r w:rsidRPr="00405701">
          <w:rPr>
            <w:rStyle w:val="Hyperlink"/>
            <w:noProof/>
          </w:rPr>
          <w:fldChar w:fldCharType="end"/>
        </w:r>
      </w:ins>
    </w:p>
    <w:p w14:paraId="32E7425C" w14:textId="4B28F48F" w:rsidR="008843A2" w:rsidRDefault="008843A2">
      <w:pPr>
        <w:pStyle w:val="TOC3"/>
        <w:rPr>
          <w:ins w:id="67" w:author="Author" w:date="2018-03-01T16:13:00Z"/>
          <w:rFonts w:asciiTheme="minorHAnsi" w:eastAsiaTheme="minorEastAsia" w:hAnsiTheme="minorHAnsi" w:cstheme="minorBidi"/>
          <w:noProof/>
          <w:sz w:val="22"/>
          <w:szCs w:val="22"/>
        </w:rPr>
      </w:pPr>
      <w:ins w:id="68"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"_Toc507684148"</w:instrText>
        </w:r>
        <w:r w:rsidRPr="00405701">
          <w:rPr>
            <w:rStyle w:val="Hyperlink"/>
            <w:noProof/>
          </w:rPr>
          <w:instrText xml:space="preserve"> </w:instrText>
        </w:r>
        <w:r w:rsidRPr="00405701">
          <w:rPr>
            <w:rStyle w:val="Hyperlink"/>
            <w:noProof/>
          </w:rPr>
          <w:fldChar w:fldCharType="separate"/>
        </w:r>
        <w:r w:rsidRPr="00405701">
          <w:rPr>
            <w:rStyle w:val="Hyperlink"/>
            <w:noProof/>
          </w:rPr>
          <w:t>5.1.3</w:t>
        </w:r>
        <w:r>
          <w:rPr>
            <w:rFonts w:asciiTheme="minorHAnsi" w:eastAsiaTheme="minorEastAsia" w:hAnsiTheme="minorHAnsi" w:cstheme="minorBidi"/>
            <w:noProof/>
            <w:sz w:val="22"/>
            <w:szCs w:val="22"/>
          </w:rPr>
          <w:tab/>
        </w:r>
        <w:r w:rsidRPr="00405701">
          <w:rPr>
            <w:rStyle w:val="Hyperlink"/>
            <w:noProof/>
          </w:rPr>
          <w:t>China (CN)</w:t>
        </w:r>
        <w:r>
          <w:rPr>
            <w:noProof/>
            <w:webHidden/>
          </w:rPr>
          <w:tab/>
        </w:r>
        <w:r>
          <w:rPr>
            <w:noProof/>
            <w:webHidden/>
          </w:rPr>
          <w:fldChar w:fldCharType="begin"/>
        </w:r>
        <w:r>
          <w:rPr>
            <w:noProof/>
            <w:webHidden/>
          </w:rPr>
          <w:instrText xml:space="preserve"> PAGEREF _Toc507684148 \h </w:instrText>
        </w:r>
      </w:ins>
      <w:r>
        <w:rPr>
          <w:noProof/>
          <w:webHidden/>
        </w:rPr>
      </w:r>
      <w:r>
        <w:rPr>
          <w:noProof/>
          <w:webHidden/>
        </w:rPr>
        <w:fldChar w:fldCharType="separate"/>
      </w:r>
      <w:ins w:id="69" w:author="Author" w:date="2018-03-01T16:13:00Z">
        <w:r>
          <w:rPr>
            <w:noProof/>
            <w:webHidden/>
          </w:rPr>
          <w:t>20</w:t>
        </w:r>
        <w:r>
          <w:rPr>
            <w:noProof/>
            <w:webHidden/>
          </w:rPr>
          <w:fldChar w:fldCharType="end"/>
        </w:r>
        <w:r w:rsidRPr="00405701">
          <w:rPr>
            <w:rStyle w:val="Hyperlink"/>
            <w:noProof/>
          </w:rPr>
          <w:fldChar w:fldCharType="end"/>
        </w:r>
      </w:ins>
    </w:p>
    <w:p w14:paraId="6CE984E8" w14:textId="25E0051B" w:rsidR="008843A2" w:rsidRDefault="008843A2">
      <w:pPr>
        <w:pStyle w:val="TOC3"/>
        <w:rPr>
          <w:ins w:id="70" w:author="Author" w:date="2018-03-01T16:13:00Z"/>
          <w:rFonts w:asciiTheme="minorHAnsi" w:eastAsiaTheme="minorEastAsia" w:hAnsiTheme="minorHAnsi" w:cstheme="minorBidi"/>
          <w:noProof/>
          <w:sz w:val="22"/>
          <w:szCs w:val="22"/>
        </w:rPr>
      </w:pPr>
      <w:ins w:id="71"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"_Toc507684152"</w:instrText>
        </w:r>
        <w:r w:rsidRPr="00405701">
          <w:rPr>
            <w:rStyle w:val="Hyperlink"/>
            <w:noProof/>
          </w:rPr>
          <w:instrText xml:space="preserve"> </w:instrText>
        </w:r>
        <w:r w:rsidRPr="00405701">
          <w:rPr>
            <w:rStyle w:val="Hyperlink"/>
            <w:noProof/>
          </w:rPr>
          <w:fldChar w:fldCharType="separate"/>
        </w:r>
        <w:r w:rsidRPr="00405701">
          <w:rPr>
            <w:rStyle w:val="Hyperlink"/>
            <w:noProof/>
          </w:rPr>
          <w:t>5.1.4</w:t>
        </w:r>
        <w:r>
          <w:rPr>
            <w:rFonts w:asciiTheme="minorHAnsi" w:eastAsiaTheme="minorEastAsia" w:hAnsiTheme="minorHAnsi" w:cstheme="minorBidi"/>
            <w:noProof/>
            <w:sz w:val="22"/>
            <w:szCs w:val="22"/>
          </w:rPr>
          <w:tab/>
        </w:r>
        <w:r w:rsidRPr="00405701">
          <w:rPr>
            <w:rStyle w:val="Hyperlink"/>
            <w:noProof/>
          </w:rPr>
          <w:t>Germany (DE)</w:t>
        </w:r>
        <w:r>
          <w:rPr>
            <w:noProof/>
            <w:webHidden/>
          </w:rPr>
          <w:tab/>
        </w:r>
        <w:r>
          <w:rPr>
            <w:noProof/>
            <w:webHidden/>
          </w:rPr>
          <w:fldChar w:fldCharType="begin"/>
        </w:r>
        <w:r>
          <w:rPr>
            <w:noProof/>
            <w:webHidden/>
          </w:rPr>
          <w:instrText xml:space="preserve"> PAGEREF _Toc507684152 \h </w:instrText>
        </w:r>
      </w:ins>
      <w:r>
        <w:rPr>
          <w:noProof/>
          <w:webHidden/>
        </w:rPr>
      </w:r>
      <w:r>
        <w:rPr>
          <w:noProof/>
          <w:webHidden/>
        </w:rPr>
        <w:fldChar w:fldCharType="separate"/>
      </w:r>
      <w:ins w:id="72" w:author="Author" w:date="2018-03-01T16:13:00Z">
        <w:r>
          <w:rPr>
            <w:noProof/>
            <w:webHidden/>
          </w:rPr>
          <w:t>21</w:t>
        </w:r>
        <w:r>
          <w:rPr>
            <w:noProof/>
            <w:webHidden/>
          </w:rPr>
          <w:fldChar w:fldCharType="end"/>
        </w:r>
        <w:r w:rsidRPr="00405701">
          <w:rPr>
            <w:rStyle w:val="Hyperlink"/>
            <w:noProof/>
          </w:rPr>
          <w:fldChar w:fldCharType="end"/>
        </w:r>
      </w:ins>
    </w:p>
    <w:p w14:paraId="559CAF0B" w14:textId="1FE31C90" w:rsidR="008843A2" w:rsidRDefault="008843A2">
      <w:pPr>
        <w:pStyle w:val="TOC3"/>
        <w:rPr>
          <w:ins w:id="73" w:author="Author" w:date="2018-03-01T16:13:00Z"/>
          <w:rFonts w:asciiTheme="minorHAnsi" w:eastAsiaTheme="minorEastAsia" w:hAnsiTheme="minorHAnsi" w:cstheme="minorBidi"/>
          <w:noProof/>
          <w:sz w:val="22"/>
          <w:szCs w:val="22"/>
        </w:rPr>
      </w:pPr>
      <w:ins w:id="74" w:author="Author" w:date="2018-03-01T16:13:00Z">
        <w:r w:rsidRPr="00405701">
          <w:rPr>
            <w:rStyle w:val="Hyperlink"/>
            <w:noProof/>
          </w:rPr>
          <w:lastRenderedPageBreak/>
          <w:fldChar w:fldCharType="begin"/>
        </w:r>
        <w:r w:rsidRPr="00405701">
          <w:rPr>
            <w:rStyle w:val="Hyperlink"/>
            <w:noProof/>
          </w:rPr>
          <w:instrText xml:space="preserve"> </w:instrText>
        </w:r>
        <w:r>
          <w:rPr>
            <w:noProof/>
          </w:rPr>
          <w:instrText>HYPERLINK \l "_Toc507684153"</w:instrText>
        </w:r>
        <w:r w:rsidRPr="00405701">
          <w:rPr>
            <w:rStyle w:val="Hyperlink"/>
            <w:noProof/>
          </w:rPr>
          <w:instrText xml:space="preserve"> </w:instrText>
        </w:r>
        <w:r w:rsidRPr="00405701">
          <w:rPr>
            <w:rStyle w:val="Hyperlink"/>
            <w:noProof/>
          </w:rPr>
          <w:fldChar w:fldCharType="separate"/>
        </w:r>
        <w:r w:rsidRPr="00405701">
          <w:rPr>
            <w:rStyle w:val="Hyperlink"/>
            <w:noProof/>
          </w:rPr>
          <w:t>5.1.5</w:t>
        </w:r>
        <w:r>
          <w:rPr>
            <w:rFonts w:asciiTheme="minorHAnsi" w:eastAsiaTheme="minorEastAsia" w:hAnsiTheme="minorHAnsi" w:cstheme="minorBidi"/>
            <w:noProof/>
            <w:sz w:val="22"/>
            <w:szCs w:val="22"/>
          </w:rPr>
          <w:tab/>
        </w:r>
        <w:r w:rsidRPr="00405701">
          <w:rPr>
            <w:rStyle w:val="Hyperlink"/>
            <w:noProof/>
          </w:rPr>
          <w:t>France (FR)</w:t>
        </w:r>
        <w:r>
          <w:rPr>
            <w:noProof/>
            <w:webHidden/>
          </w:rPr>
          <w:tab/>
        </w:r>
        <w:r>
          <w:rPr>
            <w:noProof/>
            <w:webHidden/>
          </w:rPr>
          <w:fldChar w:fldCharType="begin"/>
        </w:r>
        <w:r>
          <w:rPr>
            <w:noProof/>
            <w:webHidden/>
          </w:rPr>
          <w:instrText xml:space="preserve"> PAGEREF _Toc507684153 \h </w:instrText>
        </w:r>
      </w:ins>
      <w:r>
        <w:rPr>
          <w:noProof/>
          <w:webHidden/>
        </w:rPr>
      </w:r>
      <w:r>
        <w:rPr>
          <w:noProof/>
          <w:webHidden/>
        </w:rPr>
        <w:fldChar w:fldCharType="separate"/>
      </w:r>
      <w:ins w:id="75" w:author="Author" w:date="2018-03-01T16:13:00Z">
        <w:r>
          <w:rPr>
            <w:noProof/>
            <w:webHidden/>
          </w:rPr>
          <w:t>22</w:t>
        </w:r>
        <w:r>
          <w:rPr>
            <w:noProof/>
            <w:webHidden/>
          </w:rPr>
          <w:fldChar w:fldCharType="end"/>
        </w:r>
        <w:r w:rsidRPr="00405701">
          <w:rPr>
            <w:rStyle w:val="Hyperlink"/>
            <w:noProof/>
          </w:rPr>
          <w:fldChar w:fldCharType="end"/>
        </w:r>
      </w:ins>
    </w:p>
    <w:p w14:paraId="76F40F16" w14:textId="5639E445" w:rsidR="008843A2" w:rsidRDefault="008843A2">
      <w:pPr>
        <w:pStyle w:val="TOC3"/>
        <w:rPr>
          <w:ins w:id="76" w:author="Author" w:date="2018-03-01T16:13:00Z"/>
          <w:rFonts w:asciiTheme="minorHAnsi" w:eastAsiaTheme="minorEastAsia" w:hAnsiTheme="minorHAnsi" w:cstheme="minorBidi"/>
          <w:noProof/>
          <w:sz w:val="22"/>
          <w:szCs w:val="22"/>
        </w:rPr>
      </w:pPr>
      <w:ins w:id="77"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"_Toc507684154"</w:instrText>
        </w:r>
        <w:r w:rsidRPr="00405701">
          <w:rPr>
            <w:rStyle w:val="Hyperlink"/>
            <w:noProof/>
          </w:rPr>
          <w:instrText xml:space="preserve"> </w:instrText>
        </w:r>
        <w:r w:rsidRPr="00405701">
          <w:rPr>
            <w:rStyle w:val="Hyperlink"/>
            <w:noProof/>
          </w:rPr>
          <w:fldChar w:fldCharType="separate"/>
        </w:r>
        <w:r w:rsidRPr="00405701">
          <w:rPr>
            <w:rStyle w:val="Hyperlink"/>
            <w:noProof/>
          </w:rPr>
          <w:t>5.1.6</w:t>
        </w:r>
        <w:r>
          <w:rPr>
            <w:rFonts w:asciiTheme="minorHAnsi" w:eastAsiaTheme="minorEastAsia" w:hAnsiTheme="minorHAnsi" w:cstheme="minorBidi"/>
            <w:noProof/>
            <w:sz w:val="22"/>
            <w:szCs w:val="22"/>
          </w:rPr>
          <w:tab/>
        </w:r>
        <w:r w:rsidRPr="00405701">
          <w:rPr>
            <w:rStyle w:val="Hyperlink"/>
            <w:noProof/>
          </w:rPr>
          <w:t>United Kingdom (GB)</w:t>
        </w:r>
        <w:r>
          <w:rPr>
            <w:noProof/>
            <w:webHidden/>
          </w:rPr>
          <w:tab/>
        </w:r>
        <w:r>
          <w:rPr>
            <w:noProof/>
            <w:webHidden/>
          </w:rPr>
          <w:fldChar w:fldCharType="begin"/>
        </w:r>
        <w:r>
          <w:rPr>
            <w:noProof/>
            <w:webHidden/>
          </w:rPr>
          <w:instrText xml:space="preserve"> PAGEREF _Toc507684154 \h </w:instrText>
        </w:r>
      </w:ins>
      <w:r>
        <w:rPr>
          <w:noProof/>
          <w:webHidden/>
        </w:rPr>
      </w:r>
      <w:r>
        <w:rPr>
          <w:noProof/>
          <w:webHidden/>
        </w:rPr>
        <w:fldChar w:fldCharType="separate"/>
      </w:r>
      <w:ins w:id="78" w:author="Author" w:date="2018-03-01T16:13:00Z">
        <w:r>
          <w:rPr>
            <w:noProof/>
            <w:webHidden/>
          </w:rPr>
          <w:t>24</w:t>
        </w:r>
        <w:r>
          <w:rPr>
            <w:noProof/>
            <w:webHidden/>
          </w:rPr>
          <w:fldChar w:fldCharType="end"/>
        </w:r>
        <w:r w:rsidRPr="00405701">
          <w:rPr>
            <w:rStyle w:val="Hyperlink"/>
            <w:noProof/>
          </w:rPr>
          <w:fldChar w:fldCharType="end"/>
        </w:r>
      </w:ins>
    </w:p>
    <w:p w14:paraId="0BF3B3E2" w14:textId="1A3B581C" w:rsidR="008843A2" w:rsidRDefault="008843A2">
      <w:pPr>
        <w:pStyle w:val="TOC3"/>
        <w:rPr>
          <w:ins w:id="79" w:author="Author" w:date="2018-03-01T16:13:00Z"/>
          <w:rFonts w:asciiTheme="minorHAnsi" w:eastAsiaTheme="minorEastAsia" w:hAnsiTheme="minorHAnsi" w:cstheme="minorBidi"/>
          <w:noProof/>
          <w:sz w:val="22"/>
          <w:szCs w:val="22"/>
        </w:rPr>
      </w:pPr>
      <w:ins w:id="80"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"_Toc507684155"</w:instrText>
        </w:r>
        <w:r w:rsidRPr="00405701">
          <w:rPr>
            <w:rStyle w:val="Hyperlink"/>
            <w:noProof/>
          </w:rPr>
          <w:instrText xml:space="preserve"> </w:instrText>
        </w:r>
        <w:r w:rsidRPr="00405701">
          <w:rPr>
            <w:rStyle w:val="Hyperlink"/>
            <w:noProof/>
          </w:rPr>
          <w:fldChar w:fldCharType="separate"/>
        </w:r>
        <w:r w:rsidRPr="00405701">
          <w:rPr>
            <w:rStyle w:val="Hyperlink"/>
            <w:noProof/>
          </w:rPr>
          <w:t>5.1.7</w:t>
        </w:r>
        <w:r>
          <w:rPr>
            <w:rFonts w:asciiTheme="minorHAnsi" w:eastAsiaTheme="minorEastAsia" w:hAnsiTheme="minorHAnsi" w:cstheme="minorBidi"/>
            <w:noProof/>
            <w:sz w:val="22"/>
            <w:szCs w:val="22"/>
          </w:rPr>
          <w:tab/>
        </w:r>
        <w:r w:rsidRPr="00405701">
          <w:rPr>
            <w:rStyle w:val="Hyperlink"/>
            <w:noProof/>
          </w:rPr>
          <w:t>Kingdom of Saudi Arabia (SA)</w:t>
        </w:r>
        <w:r>
          <w:rPr>
            <w:noProof/>
            <w:webHidden/>
          </w:rPr>
          <w:tab/>
        </w:r>
        <w:r>
          <w:rPr>
            <w:noProof/>
            <w:webHidden/>
          </w:rPr>
          <w:fldChar w:fldCharType="begin"/>
        </w:r>
        <w:r>
          <w:rPr>
            <w:noProof/>
            <w:webHidden/>
          </w:rPr>
          <w:instrText xml:space="preserve"> PAGEREF _Toc507684155 \h </w:instrText>
        </w:r>
      </w:ins>
      <w:r>
        <w:rPr>
          <w:noProof/>
          <w:webHidden/>
        </w:rPr>
      </w:r>
      <w:r>
        <w:rPr>
          <w:noProof/>
          <w:webHidden/>
        </w:rPr>
        <w:fldChar w:fldCharType="separate"/>
      </w:r>
      <w:ins w:id="81" w:author="Author" w:date="2018-03-01T16:13:00Z">
        <w:r>
          <w:rPr>
            <w:noProof/>
            <w:webHidden/>
          </w:rPr>
          <w:t>25</w:t>
        </w:r>
        <w:r>
          <w:rPr>
            <w:noProof/>
            <w:webHidden/>
          </w:rPr>
          <w:fldChar w:fldCharType="end"/>
        </w:r>
        <w:r w:rsidRPr="00405701">
          <w:rPr>
            <w:rStyle w:val="Hyperlink"/>
            <w:noProof/>
          </w:rPr>
          <w:fldChar w:fldCharType="end"/>
        </w:r>
      </w:ins>
    </w:p>
    <w:p w14:paraId="1F48A65E" w14:textId="1601414B" w:rsidR="008843A2" w:rsidRDefault="008843A2">
      <w:pPr>
        <w:pStyle w:val="TOC3"/>
        <w:rPr>
          <w:ins w:id="82" w:author="Author" w:date="2018-03-01T16:13:00Z"/>
          <w:rFonts w:asciiTheme="minorHAnsi" w:eastAsiaTheme="minorEastAsia" w:hAnsiTheme="minorHAnsi" w:cstheme="minorBidi"/>
          <w:noProof/>
          <w:sz w:val="22"/>
          <w:szCs w:val="22"/>
        </w:rPr>
      </w:pPr>
      <w:ins w:id="83"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"_Toc507684156"</w:instrText>
        </w:r>
        <w:r w:rsidRPr="00405701">
          <w:rPr>
            <w:rStyle w:val="Hyperlink"/>
            <w:noProof/>
          </w:rPr>
          <w:instrText xml:space="preserve"> </w:instrText>
        </w:r>
        <w:r w:rsidRPr="00405701">
          <w:rPr>
            <w:rStyle w:val="Hyperlink"/>
            <w:noProof/>
          </w:rPr>
          <w:fldChar w:fldCharType="separate"/>
        </w:r>
        <w:r w:rsidRPr="00405701">
          <w:rPr>
            <w:rStyle w:val="Hyperlink"/>
            <w:noProof/>
          </w:rPr>
          <w:t>5.1.8</w:t>
        </w:r>
        <w:r>
          <w:rPr>
            <w:rFonts w:asciiTheme="minorHAnsi" w:eastAsiaTheme="minorEastAsia" w:hAnsiTheme="minorHAnsi" w:cstheme="minorBidi"/>
            <w:noProof/>
            <w:sz w:val="22"/>
            <w:szCs w:val="22"/>
          </w:rPr>
          <w:tab/>
        </w:r>
        <w:r w:rsidRPr="00405701">
          <w:rPr>
            <w:rStyle w:val="Hyperlink"/>
            <w:noProof/>
          </w:rPr>
          <w:t>United States (US)</w:t>
        </w:r>
        <w:r>
          <w:rPr>
            <w:noProof/>
            <w:webHidden/>
          </w:rPr>
          <w:tab/>
        </w:r>
        <w:r>
          <w:rPr>
            <w:noProof/>
            <w:webHidden/>
          </w:rPr>
          <w:fldChar w:fldCharType="begin"/>
        </w:r>
        <w:r>
          <w:rPr>
            <w:noProof/>
            <w:webHidden/>
          </w:rPr>
          <w:instrText xml:space="preserve"> PAGEREF _Toc507684156 \h </w:instrText>
        </w:r>
      </w:ins>
      <w:r>
        <w:rPr>
          <w:noProof/>
          <w:webHidden/>
        </w:rPr>
      </w:r>
      <w:r>
        <w:rPr>
          <w:noProof/>
          <w:webHidden/>
        </w:rPr>
        <w:fldChar w:fldCharType="separate"/>
      </w:r>
      <w:ins w:id="84" w:author="Author" w:date="2018-03-01T16:13:00Z">
        <w:r>
          <w:rPr>
            <w:noProof/>
            <w:webHidden/>
          </w:rPr>
          <w:t>26</w:t>
        </w:r>
        <w:r>
          <w:rPr>
            <w:noProof/>
            <w:webHidden/>
          </w:rPr>
          <w:fldChar w:fldCharType="end"/>
        </w:r>
        <w:r w:rsidRPr="00405701">
          <w:rPr>
            <w:rStyle w:val="Hyperlink"/>
            <w:noProof/>
          </w:rPr>
          <w:fldChar w:fldCharType="end"/>
        </w:r>
      </w:ins>
    </w:p>
    <w:p w14:paraId="41231FA4" w14:textId="48E475F8" w:rsidR="008843A2" w:rsidRDefault="008843A2">
      <w:pPr>
        <w:pStyle w:val="TOC1"/>
        <w:rPr>
          <w:ins w:id="85" w:author="Author" w:date="2018-03-01T16:13:00Z"/>
          <w:rFonts w:asciiTheme="minorHAnsi" w:eastAsiaTheme="minorEastAsia" w:hAnsiTheme="minorHAnsi" w:cstheme="minorBidi"/>
          <w:noProof/>
          <w:sz w:val="22"/>
          <w:szCs w:val="22"/>
        </w:rPr>
      </w:pPr>
      <w:ins w:id="86"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"_Toc507684157"</w:instrText>
        </w:r>
        <w:r w:rsidRPr="00405701">
          <w:rPr>
            <w:rStyle w:val="Hyperlink"/>
            <w:noProof/>
          </w:rPr>
          <w:instrText xml:space="preserve"> </w:instrText>
        </w:r>
        <w:r w:rsidRPr="00405701">
          <w:rPr>
            <w:rStyle w:val="Hyperlink"/>
            <w:noProof/>
          </w:rPr>
          <w:fldChar w:fldCharType="separate"/>
        </w:r>
        <w:r w:rsidRPr="00405701">
          <w:rPr>
            <w:rStyle w:val="Hyperlink"/>
            <w:noProof/>
          </w:rPr>
          <w:t>6</w:t>
        </w:r>
        <w:r>
          <w:rPr>
            <w:rFonts w:asciiTheme="minorHAnsi" w:eastAsiaTheme="minorEastAsia" w:hAnsiTheme="minorHAnsi" w:cstheme="minorBidi"/>
            <w:noProof/>
            <w:sz w:val="22"/>
            <w:szCs w:val="22"/>
          </w:rPr>
          <w:tab/>
        </w:r>
        <w:r w:rsidRPr="00405701">
          <w:rPr>
            <w:rStyle w:val="Hyperlink"/>
            <w:noProof/>
          </w:rPr>
          <w:t>Appendix</w:t>
        </w:r>
        <w:r>
          <w:rPr>
            <w:noProof/>
            <w:webHidden/>
          </w:rPr>
          <w:tab/>
        </w:r>
        <w:r>
          <w:rPr>
            <w:noProof/>
            <w:webHidden/>
          </w:rPr>
          <w:fldChar w:fldCharType="begin"/>
        </w:r>
        <w:r>
          <w:rPr>
            <w:noProof/>
            <w:webHidden/>
          </w:rPr>
          <w:instrText xml:space="preserve"> PAGEREF _Toc507684157 \h </w:instrText>
        </w:r>
      </w:ins>
      <w:r>
        <w:rPr>
          <w:noProof/>
          <w:webHidden/>
        </w:rPr>
      </w:r>
      <w:r>
        <w:rPr>
          <w:noProof/>
          <w:webHidden/>
        </w:rPr>
        <w:fldChar w:fldCharType="separate"/>
      </w:r>
      <w:ins w:id="87" w:author="Author" w:date="2018-03-01T16:13:00Z">
        <w:r>
          <w:rPr>
            <w:noProof/>
            <w:webHidden/>
          </w:rPr>
          <w:t>29</w:t>
        </w:r>
        <w:r>
          <w:rPr>
            <w:noProof/>
            <w:webHidden/>
          </w:rPr>
          <w:fldChar w:fldCharType="end"/>
        </w:r>
        <w:r w:rsidRPr="00405701">
          <w:rPr>
            <w:rStyle w:val="Hyperlink"/>
            <w:noProof/>
          </w:rPr>
          <w:fldChar w:fldCharType="end"/>
        </w:r>
      </w:ins>
    </w:p>
    <w:p w14:paraId="7B81B8F5" w14:textId="1AB3EED2" w:rsidR="008843A2" w:rsidRDefault="008843A2">
      <w:pPr>
        <w:pStyle w:val="TOC2"/>
        <w:rPr>
          <w:ins w:id="88" w:author="Author" w:date="2018-03-01T16:13:00Z"/>
          <w:rFonts w:asciiTheme="minorHAnsi" w:eastAsiaTheme="minorEastAsia" w:hAnsiTheme="minorHAnsi" w:cstheme="minorBidi"/>
          <w:noProof/>
          <w:sz w:val="22"/>
          <w:szCs w:val="22"/>
        </w:rPr>
      </w:pPr>
      <w:ins w:id="89"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"_Toc507684158"</w:instrText>
        </w:r>
        <w:r w:rsidRPr="00405701">
          <w:rPr>
            <w:rStyle w:val="Hyperlink"/>
            <w:noProof/>
          </w:rPr>
          <w:instrText xml:space="preserve"> </w:instrText>
        </w:r>
        <w:r w:rsidRPr="00405701">
          <w:rPr>
            <w:rStyle w:val="Hyperlink"/>
            <w:noProof/>
          </w:rPr>
          <w:fldChar w:fldCharType="separate"/>
        </w:r>
        <w:r w:rsidRPr="00405701">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rPr>
          <w:tab/>
        </w:r>
        <w:r w:rsidRPr="00405701">
          <w:rPr>
            <w:rStyle w:val="Hyperlink"/>
            <w:noProof/>
          </w:rPr>
          <w:t>Process Chains</w:t>
        </w:r>
        <w:r>
          <w:rPr>
            <w:noProof/>
            <w:webHidden/>
          </w:rPr>
          <w:tab/>
        </w:r>
        <w:r>
          <w:rPr>
            <w:noProof/>
            <w:webHidden/>
          </w:rPr>
          <w:fldChar w:fldCharType="begin"/>
        </w:r>
        <w:r>
          <w:rPr>
            <w:noProof/>
            <w:webHidden/>
          </w:rPr>
          <w:instrText xml:space="preserve"> PAGEREF _Toc507684158 \h </w:instrText>
        </w:r>
      </w:ins>
      <w:r>
        <w:rPr>
          <w:noProof/>
          <w:webHidden/>
        </w:rPr>
      </w:r>
      <w:r>
        <w:rPr>
          <w:noProof/>
          <w:webHidden/>
        </w:rPr>
        <w:fldChar w:fldCharType="separate"/>
      </w:r>
      <w:ins w:id="90" w:author="Author" w:date="2018-03-01T16:13:00Z">
        <w:r>
          <w:rPr>
            <w:noProof/>
            <w:webHidden/>
          </w:rPr>
          <w:t>29</w:t>
        </w:r>
        <w:r>
          <w:rPr>
            <w:noProof/>
            <w:webHidden/>
          </w:rPr>
          <w:fldChar w:fldCharType="end"/>
        </w:r>
        <w:r w:rsidRPr="00405701">
          <w:rPr>
            <w:rStyle w:val="Hyperlink"/>
            <w:noProof/>
          </w:rPr>
          <w:fldChar w:fldCharType="end"/>
        </w:r>
      </w:ins>
    </w:p>
    <w:p w14:paraId="3AA17BCD" w14:textId="736C0F17" w:rsidR="008843A2" w:rsidRDefault="008843A2">
      <w:pPr>
        <w:pStyle w:val="TOC3"/>
        <w:rPr>
          <w:ins w:id="91" w:author="Author" w:date="2018-03-01T16:13:00Z"/>
          <w:rFonts w:asciiTheme="minorHAnsi" w:eastAsiaTheme="minorEastAsia" w:hAnsiTheme="minorHAnsi" w:cstheme="minorBidi"/>
          <w:noProof/>
          <w:sz w:val="22"/>
          <w:szCs w:val="22"/>
        </w:rPr>
      </w:pPr>
      <w:ins w:id="92"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"_Toc507684159"</w:instrText>
        </w:r>
        <w:r w:rsidRPr="00405701">
          <w:rPr>
            <w:rStyle w:val="Hyperlink"/>
            <w:noProof/>
          </w:rPr>
          <w:instrText xml:space="preserve"> </w:instrText>
        </w:r>
        <w:r w:rsidRPr="00405701">
          <w:rPr>
            <w:rStyle w:val="Hyperlink"/>
            <w:noProof/>
          </w:rPr>
          <w:fldChar w:fldCharType="separate"/>
        </w:r>
        <w:r w:rsidRPr="00405701">
          <w:rPr>
            <w:rStyle w:val="Hyperlink"/>
            <w:noProof/>
          </w:rPr>
          <w:t>6.1.1</w:t>
        </w:r>
        <w:r>
          <w:rPr>
            <w:rFonts w:asciiTheme="minorHAnsi" w:eastAsiaTheme="minorEastAsia" w:hAnsiTheme="minorHAnsi" w:cstheme="minorBidi"/>
            <w:noProof/>
            <w:sz w:val="22"/>
            <w:szCs w:val="22"/>
          </w:rPr>
          <w:tab/>
        </w:r>
        <w:r w:rsidRPr="00405701">
          <w:rPr>
            <w:rStyle w:val="Hyperlink"/>
            <w:noProof/>
          </w:rPr>
          <w:t>Preceding Processes</w:t>
        </w:r>
        <w:r>
          <w:rPr>
            <w:noProof/>
            <w:webHidden/>
          </w:rPr>
          <w:tab/>
        </w:r>
        <w:r>
          <w:rPr>
            <w:noProof/>
            <w:webHidden/>
          </w:rPr>
          <w:fldChar w:fldCharType="begin"/>
        </w:r>
        <w:r>
          <w:rPr>
            <w:noProof/>
            <w:webHidden/>
          </w:rPr>
          <w:instrText xml:space="preserve"> PAGEREF _Toc507684159 \h </w:instrText>
        </w:r>
      </w:ins>
      <w:r>
        <w:rPr>
          <w:noProof/>
          <w:webHidden/>
        </w:rPr>
      </w:r>
      <w:r>
        <w:rPr>
          <w:noProof/>
          <w:webHidden/>
        </w:rPr>
        <w:fldChar w:fldCharType="separate"/>
      </w:r>
      <w:ins w:id="93" w:author="Author" w:date="2018-03-01T16:13:00Z">
        <w:r>
          <w:rPr>
            <w:noProof/>
            <w:webHidden/>
          </w:rPr>
          <w:t>29</w:t>
        </w:r>
        <w:r>
          <w:rPr>
            <w:noProof/>
            <w:webHidden/>
          </w:rPr>
          <w:fldChar w:fldCharType="end"/>
        </w:r>
        <w:r w:rsidRPr="00405701">
          <w:rPr>
            <w:rStyle w:val="Hyperlink"/>
            <w:noProof/>
          </w:rPr>
          <w:fldChar w:fldCharType="end"/>
        </w:r>
      </w:ins>
    </w:p>
    <w:p w14:paraId="6017376B" w14:textId="67990B08" w:rsidR="008843A2" w:rsidRDefault="008843A2">
      <w:pPr>
        <w:pStyle w:val="TOC3"/>
        <w:rPr>
          <w:ins w:id="94" w:author="Author" w:date="2018-03-01T16:13:00Z"/>
          <w:rFonts w:asciiTheme="minorHAnsi" w:eastAsiaTheme="minorEastAsia" w:hAnsiTheme="minorHAnsi" w:cstheme="minorBidi"/>
          <w:noProof/>
          <w:sz w:val="22"/>
          <w:szCs w:val="22"/>
        </w:rPr>
      </w:pPr>
      <w:ins w:id="95" w:author="Author" w:date="2018-03-01T16:13:00Z">
        <w:r w:rsidRPr="00405701">
          <w:rPr>
            <w:rStyle w:val="Hyperlink"/>
            <w:noProof/>
          </w:rPr>
          <w:fldChar w:fldCharType="begin"/>
        </w:r>
        <w:r w:rsidRPr="00405701">
          <w:rPr>
            <w:rStyle w:val="Hyperlink"/>
            <w:noProof/>
          </w:rPr>
          <w:instrText xml:space="preserve"> </w:instrText>
        </w:r>
        <w:r>
          <w:rPr>
            <w:noProof/>
          </w:rPr>
          <w:instrText>HYPERLINK \l "_Toc507684160"</w:instrText>
        </w:r>
        <w:r w:rsidRPr="00405701">
          <w:rPr>
            <w:rStyle w:val="Hyperlink"/>
            <w:noProof/>
          </w:rPr>
          <w:instrText xml:space="preserve"> </w:instrText>
        </w:r>
        <w:r w:rsidRPr="00405701">
          <w:rPr>
            <w:rStyle w:val="Hyperlink"/>
            <w:noProof/>
          </w:rPr>
          <w:fldChar w:fldCharType="separate"/>
        </w:r>
        <w:r w:rsidRPr="00405701">
          <w:rPr>
            <w:rStyle w:val="Hyperlink"/>
            <w:noProof/>
          </w:rPr>
          <w:t>6.1.2</w:t>
        </w:r>
        <w:r>
          <w:rPr>
            <w:rFonts w:asciiTheme="minorHAnsi" w:eastAsiaTheme="minorEastAsia" w:hAnsiTheme="minorHAnsi" w:cstheme="minorBidi"/>
            <w:noProof/>
            <w:sz w:val="22"/>
            <w:szCs w:val="22"/>
          </w:rPr>
          <w:tab/>
        </w:r>
        <w:r w:rsidRPr="00405701">
          <w:rPr>
            <w:rStyle w:val="Hyperlink"/>
            <w:noProof/>
          </w:rPr>
          <w:t>Succeeding Processes</w:t>
        </w:r>
        <w:r>
          <w:rPr>
            <w:noProof/>
            <w:webHidden/>
          </w:rPr>
          <w:tab/>
        </w:r>
        <w:r>
          <w:rPr>
            <w:noProof/>
            <w:webHidden/>
          </w:rPr>
          <w:fldChar w:fldCharType="begin"/>
        </w:r>
        <w:r>
          <w:rPr>
            <w:noProof/>
            <w:webHidden/>
          </w:rPr>
          <w:instrText xml:space="preserve"> PAGEREF _Toc507684160 \h </w:instrText>
        </w:r>
      </w:ins>
      <w:r>
        <w:rPr>
          <w:noProof/>
          <w:webHidden/>
        </w:rPr>
      </w:r>
      <w:r>
        <w:rPr>
          <w:noProof/>
          <w:webHidden/>
        </w:rPr>
        <w:fldChar w:fldCharType="separate"/>
      </w:r>
      <w:ins w:id="96" w:author="Author" w:date="2018-03-01T16:13:00Z">
        <w:r>
          <w:rPr>
            <w:noProof/>
            <w:webHidden/>
          </w:rPr>
          <w:t>29</w:t>
        </w:r>
        <w:r>
          <w:rPr>
            <w:noProof/>
            <w:webHidden/>
          </w:rPr>
          <w:fldChar w:fldCharType="end"/>
        </w:r>
        <w:r w:rsidRPr="00405701">
          <w:rPr>
            <w:rStyle w:val="Hyperlink"/>
            <w:noProof/>
          </w:rPr>
          <w:fldChar w:fldCharType="end"/>
        </w:r>
      </w:ins>
    </w:p>
    <w:p w14:paraId="6B0B7808" w14:textId="6BF8E1C9" w:rsidR="009C18A0" w:rsidDel="008843A2" w:rsidRDefault="009C18A0">
      <w:pPr>
        <w:pStyle w:val="TOC1"/>
        <w:rPr>
          <w:ins w:id="97" w:author="Author" w:date="2018-01-30T10:11:00Z"/>
          <w:del w:id="98" w:author="Author" w:date="2018-03-01T16:13:00Z"/>
          <w:rFonts w:asciiTheme="minorHAnsi" w:eastAsiaTheme="minorEastAsia" w:hAnsiTheme="minorHAnsi" w:cstheme="minorBidi"/>
          <w:noProof/>
          <w:sz w:val="22"/>
          <w:szCs w:val="22"/>
          <w:lang w:val="de-DE" w:eastAsia="de-DE"/>
        </w:rPr>
      </w:pPr>
      <w:ins w:id="99" w:author="Author" w:date="2018-01-30T10:11:00Z">
        <w:del w:id="100" w:author="Author" w:date="2018-03-01T16:13:00Z">
          <w:r w:rsidRPr="001E51F1" w:rsidDel="008843A2">
            <w:rPr>
              <w:rStyle w:val="Hyperlink"/>
              <w:noProof/>
            </w:rPr>
            <w:delText>1</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Purpose</w:delText>
          </w:r>
          <w:r w:rsidDel="008843A2">
            <w:rPr>
              <w:noProof/>
              <w:webHidden/>
            </w:rPr>
            <w:tab/>
            <w:delText>3</w:delText>
          </w:r>
        </w:del>
      </w:ins>
    </w:p>
    <w:p w14:paraId="3208B17C" w14:textId="563D5650" w:rsidR="009C18A0" w:rsidDel="008843A2" w:rsidRDefault="009C18A0">
      <w:pPr>
        <w:pStyle w:val="TOC2"/>
        <w:rPr>
          <w:ins w:id="101" w:author="Author" w:date="2018-01-30T10:11:00Z"/>
          <w:del w:id="102" w:author="Author" w:date="2018-03-01T16:13:00Z"/>
          <w:rFonts w:asciiTheme="minorHAnsi" w:eastAsiaTheme="minorEastAsia" w:hAnsiTheme="minorHAnsi" w:cstheme="minorBidi"/>
          <w:noProof/>
          <w:sz w:val="22"/>
          <w:szCs w:val="22"/>
          <w:lang w:val="de-DE" w:eastAsia="de-DE"/>
        </w:rPr>
      </w:pPr>
      <w:ins w:id="103" w:author="Author" w:date="2018-01-30T10:11:00Z">
        <w:del w:id="104" w:author="Author" w:date="2018-03-01T16:13:00Z">
          <w:r w:rsidRPr="001E51F1" w:rsidDel="008843A2">
            <w:rPr>
              <w:rStyle w:val="Hyperlink"/>
              <w:noProof/>
              <w14:scene3d>
                <w14:camera w14:prst="orthographicFront"/>
                <w14:lightRig w14:rig="threePt" w14:dir="t">
                  <w14:rot w14:lat="0" w14:lon="0" w14:rev="0"/>
                </w14:lightRig>
              </w14:scene3d>
            </w:rPr>
            <w:delText>1.1</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Purpose of the Document</w:delText>
          </w:r>
          <w:r w:rsidDel="008843A2">
            <w:rPr>
              <w:noProof/>
              <w:webHidden/>
            </w:rPr>
            <w:tab/>
            <w:delText>3</w:delText>
          </w:r>
        </w:del>
      </w:ins>
    </w:p>
    <w:p w14:paraId="128DAF27" w14:textId="07C60355" w:rsidR="009C18A0" w:rsidDel="008843A2" w:rsidRDefault="009C18A0">
      <w:pPr>
        <w:pStyle w:val="TOC2"/>
        <w:rPr>
          <w:ins w:id="105" w:author="Author" w:date="2018-01-30T10:11:00Z"/>
          <w:del w:id="106" w:author="Author" w:date="2018-03-01T16:13:00Z"/>
          <w:rFonts w:asciiTheme="minorHAnsi" w:eastAsiaTheme="minorEastAsia" w:hAnsiTheme="minorHAnsi" w:cstheme="minorBidi"/>
          <w:noProof/>
          <w:sz w:val="22"/>
          <w:szCs w:val="22"/>
          <w:lang w:val="de-DE" w:eastAsia="de-DE"/>
        </w:rPr>
      </w:pPr>
      <w:ins w:id="107" w:author="Author" w:date="2018-01-30T10:11:00Z">
        <w:del w:id="108" w:author="Author" w:date="2018-03-01T16:13:00Z">
          <w:r w:rsidRPr="001E51F1" w:rsidDel="008843A2">
            <w:rPr>
              <w:rStyle w:val="Hyperlink"/>
              <w:noProof/>
              <w14:scene3d>
                <w14:camera w14:prst="orthographicFront"/>
                <w14:lightRig w14:rig="threePt" w14:dir="t">
                  <w14:rot w14:lat="0" w14:lon="0" w14:rev="0"/>
                </w14:lightRig>
              </w14:scene3d>
            </w:rPr>
            <w:delText>1.2</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Purpose of Take Action: Termination</w:delText>
          </w:r>
          <w:r w:rsidDel="008843A2">
            <w:rPr>
              <w:noProof/>
              <w:webHidden/>
            </w:rPr>
            <w:tab/>
            <w:delText>3</w:delText>
          </w:r>
        </w:del>
      </w:ins>
    </w:p>
    <w:p w14:paraId="60851B1F" w14:textId="3A562003" w:rsidR="009C18A0" w:rsidDel="008843A2" w:rsidRDefault="009C18A0">
      <w:pPr>
        <w:pStyle w:val="TOC1"/>
        <w:rPr>
          <w:ins w:id="109" w:author="Author" w:date="2018-01-30T10:11:00Z"/>
          <w:del w:id="110" w:author="Author" w:date="2018-03-01T16:13:00Z"/>
          <w:rFonts w:asciiTheme="minorHAnsi" w:eastAsiaTheme="minorEastAsia" w:hAnsiTheme="minorHAnsi" w:cstheme="minorBidi"/>
          <w:noProof/>
          <w:sz w:val="22"/>
          <w:szCs w:val="22"/>
          <w:lang w:val="de-DE" w:eastAsia="de-DE"/>
        </w:rPr>
      </w:pPr>
      <w:ins w:id="111" w:author="Author" w:date="2018-01-30T10:11:00Z">
        <w:del w:id="112" w:author="Author" w:date="2018-03-01T16:13:00Z">
          <w:r w:rsidRPr="001E51F1" w:rsidDel="008843A2">
            <w:rPr>
              <w:rStyle w:val="Hyperlink"/>
              <w:noProof/>
            </w:rPr>
            <w:delText>2</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Prerequisites</w:delText>
          </w:r>
          <w:r w:rsidDel="008843A2">
            <w:rPr>
              <w:noProof/>
              <w:webHidden/>
            </w:rPr>
            <w:tab/>
            <w:delText>4</w:delText>
          </w:r>
        </w:del>
      </w:ins>
    </w:p>
    <w:p w14:paraId="6D6E57B0" w14:textId="29DC27A1" w:rsidR="009C18A0" w:rsidDel="008843A2" w:rsidRDefault="009C18A0">
      <w:pPr>
        <w:pStyle w:val="TOC2"/>
        <w:rPr>
          <w:ins w:id="113" w:author="Author" w:date="2018-01-30T10:11:00Z"/>
          <w:del w:id="114" w:author="Author" w:date="2018-03-01T16:13:00Z"/>
          <w:rFonts w:asciiTheme="minorHAnsi" w:eastAsiaTheme="minorEastAsia" w:hAnsiTheme="minorHAnsi" w:cstheme="minorBidi"/>
          <w:noProof/>
          <w:sz w:val="22"/>
          <w:szCs w:val="22"/>
          <w:lang w:val="de-DE" w:eastAsia="de-DE"/>
        </w:rPr>
      </w:pPr>
      <w:ins w:id="115" w:author="Author" w:date="2018-01-30T10:11:00Z">
        <w:del w:id="116" w:author="Author" w:date="2018-03-01T16:13:00Z">
          <w:r w:rsidRPr="001E51F1" w:rsidDel="008843A2">
            <w:rPr>
              <w:rStyle w:val="Hyperlink"/>
              <w:noProof/>
              <w14:scene3d>
                <w14:camera w14:prst="orthographicFront"/>
                <w14:lightRig w14:rig="threePt" w14:dir="t">
                  <w14:rot w14:lat="0" w14:lon="0" w14:rev="0"/>
                </w14:lightRig>
              </w14:scene3d>
            </w:rPr>
            <w:delText>2.1</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Configuration</w:delText>
          </w:r>
          <w:r w:rsidDel="008843A2">
            <w:rPr>
              <w:noProof/>
              <w:webHidden/>
            </w:rPr>
            <w:tab/>
            <w:delText>4</w:delText>
          </w:r>
        </w:del>
      </w:ins>
    </w:p>
    <w:p w14:paraId="3D26FC90" w14:textId="604CB506" w:rsidR="009C18A0" w:rsidDel="008843A2" w:rsidRDefault="009C18A0">
      <w:pPr>
        <w:pStyle w:val="TOC2"/>
        <w:rPr>
          <w:ins w:id="117" w:author="Author" w:date="2018-01-30T10:11:00Z"/>
          <w:del w:id="118" w:author="Author" w:date="2018-03-01T16:13:00Z"/>
          <w:rFonts w:asciiTheme="minorHAnsi" w:eastAsiaTheme="minorEastAsia" w:hAnsiTheme="minorHAnsi" w:cstheme="minorBidi"/>
          <w:noProof/>
          <w:sz w:val="22"/>
          <w:szCs w:val="22"/>
          <w:lang w:val="de-DE" w:eastAsia="de-DE"/>
        </w:rPr>
      </w:pPr>
      <w:ins w:id="119" w:author="Author" w:date="2018-01-30T10:11:00Z">
        <w:del w:id="120" w:author="Author" w:date="2018-03-01T16:13:00Z">
          <w:r w:rsidRPr="001E51F1" w:rsidDel="008843A2">
            <w:rPr>
              <w:rStyle w:val="Hyperlink"/>
              <w:noProof/>
              <w14:scene3d>
                <w14:camera w14:prst="orthographicFront"/>
                <w14:lightRig w14:rig="threePt" w14:dir="t">
                  <w14:rot w14:lat="0" w14:lon="0" w14:rev="0"/>
                </w14:lightRig>
              </w14:scene3d>
            </w:rPr>
            <w:delText>2.2</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System Access</w:delText>
          </w:r>
          <w:r w:rsidDel="008843A2">
            <w:rPr>
              <w:noProof/>
              <w:webHidden/>
            </w:rPr>
            <w:tab/>
            <w:delText>4</w:delText>
          </w:r>
        </w:del>
      </w:ins>
    </w:p>
    <w:p w14:paraId="1BB40372" w14:textId="3ABF81C6" w:rsidR="009C18A0" w:rsidDel="008843A2" w:rsidRDefault="009C18A0">
      <w:pPr>
        <w:pStyle w:val="TOC2"/>
        <w:rPr>
          <w:ins w:id="121" w:author="Author" w:date="2018-01-30T10:11:00Z"/>
          <w:del w:id="122" w:author="Author" w:date="2018-03-01T16:13:00Z"/>
          <w:rFonts w:asciiTheme="minorHAnsi" w:eastAsiaTheme="minorEastAsia" w:hAnsiTheme="minorHAnsi" w:cstheme="minorBidi"/>
          <w:noProof/>
          <w:sz w:val="22"/>
          <w:szCs w:val="22"/>
          <w:lang w:val="de-DE" w:eastAsia="de-DE"/>
        </w:rPr>
      </w:pPr>
      <w:ins w:id="123" w:author="Author" w:date="2018-01-30T10:11:00Z">
        <w:del w:id="124" w:author="Author" w:date="2018-03-01T16:13:00Z">
          <w:r w:rsidRPr="001E51F1" w:rsidDel="008843A2">
            <w:rPr>
              <w:rStyle w:val="Hyperlink"/>
              <w:noProof/>
              <w14:scene3d>
                <w14:camera w14:prst="orthographicFront"/>
                <w14:lightRig w14:rig="threePt" w14:dir="t">
                  <w14:rot w14:lat="0" w14:lon="0" w14:rev="0"/>
                </w14:lightRig>
              </w14:scene3d>
            </w:rPr>
            <w:delText>2.3</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Roles</w:delText>
          </w:r>
          <w:r w:rsidDel="008843A2">
            <w:rPr>
              <w:noProof/>
              <w:webHidden/>
            </w:rPr>
            <w:tab/>
            <w:delText>4</w:delText>
          </w:r>
        </w:del>
      </w:ins>
    </w:p>
    <w:p w14:paraId="63F4EBCD" w14:textId="01CAE96E" w:rsidR="009C18A0" w:rsidDel="008843A2" w:rsidRDefault="009C18A0">
      <w:pPr>
        <w:pStyle w:val="TOC2"/>
        <w:rPr>
          <w:ins w:id="125" w:author="Author" w:date="2018-01-30T10:11:00Z"/>
          <w:del w:id="126" w:author="Author" w:date="2018-03-01T16:13:00Z"/>
          <w:rFonts w:asciiTheme="minorHAnsi" w:eastAsiaTheme="minorEastAsia" w:hAnsiTheme="minorHAnsi" w:cstheme="minorBidi"/>
          <w:noProof/>
          <w:sz w:val="22"/>
          <w:szCs w:val="22"/>
          <w:lang w:val="de-DE" w:eastAsia="de-DE"/>
        </w:rPr>
      </w:pPr>
      <w:ins w:id="127" w:author="Author" w:date="2018-01-30T10:11:00Z">
        <w:del w:id="128" w:author="Author" w:date="2018-03-01T16:13:00Z">
          <w:r w:rsidRPr="001E51F1" w:rsidDel="008843A2">
            <w:rPr>
              <w:rStyle w:val="Hyperlink"/>
              <w:noProof/>
              <w14:scene3d>
                <w14:camera w14:prst="orthographicFront"/>
                <w14:lightRig w14:rig="threePt" w14:dir="t">
                  <w14:rot w14:lat="0" w14:lon="0" w14:rev="0"/>
                </w14:lightRig>
              </w14:scene3d>
            </w:rPr>
            <w:delText>2.4</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Master Data, Organizational Data, and Other Data</w:delText>
          </w:r>
          <w:r w:rsidDel="008843A2">
            <w:rPr>
              <w:noProof/>
              <w:webHidden/>
            </w:rPr>
            <w:tab/>
            <w:delText>5</w:delText>
          </w:r>
        </w:del>
      </w:ins>
    </w:p>
    <w:p w14:paraId="46070AF0" w14:textId="01BCC1A6" w:rsidR="009C18A0" w:rsidDel="008843A2" w:rsidRDefault="009C18A0">
      <w:pPr>
        <w:pStyle w:val="TOC2"/>
        <w:rPr>
          <w:ins w:id="129" w:author="Author" w:date="2018-01-30T10:11:00Z"/>
          <w:del w:id="130" w:author="Author" w:date="2018-03-01T16:13:00Z"/>
          <w:rFonts w:asciiTheme="minorHAnsi" w:eastAsiaTheme="minorEastAsia" w:hAnsiTheme="minorHAnsi" w:cstheme="minorBidi"/>
          <w:noProof/>
          <w:sz w:val="22"/>
          <w:szCs w:val="22"/>
          <w:lang w:val="de-DE" w:eastAsia="de-DE"/>
        </w:rPr>
      </w:pPr>
      <w:ins w:id="131" w:author="Author" w:date="2018-01-30T10:11:00Z">
        <w:del w:id="132" w:author="Author" w:date="2018-03-01T16:13:00Z">
          <w:r w:rsidRPr="001E51F1" w:rsidDel="008843A2">
            <w:rPr>
              <w:rStyle w:val="Hyperlink"/>
              <w:noProof/>
              <w14:scene3d>
                <w14:camera w14:prst="orthographicFront"/>
                <w14:lightRig w14:rig="threePt" w14:dir="t">
                  <w14:rot w14:lat="0" w14:lon="0" w14:rev="0"/>
                </w14:lightRig>
              </w14:scene3d>
            </w:rPr>
            <w:delText>2.5</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Business Conditions</w:delText>
          </w:r>
          <w:r w:rsidDel="008843A2">
            <w:rPr>
              <w:noProof/>
              <w:webHidden/>
            </w:rPr>
            <w:tab/>
            <w:delText>5</w:delText>
          </w:r>
        </w:del>
      </w:ins>
    </w:p>
    <w:p w14:paraId="173B6F82" w14:textId="4914526D" w:rsidR="009C18A0" w:rsidDel="008843A2" w:rsidRDefault="009C18A0">
      <w:pPr>
        <w:pStyle w:val="TOC1"/>
        <w:rPr>
          <w:ins w:id="133" w:author="Author" w:date="2018-01-30T10:11:00Z"/>
          <w:del w:id="134" w:author="Author" w:date="2018-03-01T16:13:00Z"/>
          <w:rFonts w:asciiTheme="minorHAnsi" w:eastAsiaTheme="minorEastAsia" w:hAnsiTheme="minorHAnsi" w:cstheme="minorBidi"/>
          <w:noProof/>
          <w:sz w:val="22"/>
          <w:szCs w:val="22"/>
          <w:lang w:val="de-DE" w:eastAsia="de-DE"/>
        </w:rPr>
      </w:pPr>
      <w:ins w:id="135" w:author="Author" w:date="2018-01-30T10:11:00Z">
        <w:del w:id="136" w:author="Author" w:date="2018-03-01T16:13:00Z">
          <w:r w:rsidRPr="001E51F1" w:rsidDel="008843A2">
            <w:rPr>
              <w:rStyle w:val="Hyperlink"/>
              <w:noProof/>
            </w:rPr>
            <w:delText>3</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Overview Table</w:delText>
          </w:r>
          <w:r w:rsidDel="008843A2">
            <w:rPr>
              <w:noProof/>
              <w:webHidden/>
            </w:rPr>
            <w:tab/>
            <w:delText>6</w:delText>
          </w:r>
        </w:del>
      </w:ins>
    </w:p>
    <w:p w14:paraId="5E318B4B" w14:textId="2DBB75C6" w:rsidR="009C18A0" w:rsidDel="008843A2" w:rsidRDefault="009C18A0">
      <w:pPr>
        <w:pStyle w:val="TOC1"/>
        <w:rPr>
          <w:ins w:id="137" w:author="Author" w:date="2018-01-30T10:11:00Z"/>
          <w:del w:id="138" w:author="Author" w:date="2018-03-01T16:13:00Z"/>
          <w:rFonts w:asciiTheme="minorHAnsi" w:eastAsiaTheme="minorEastAsia" w:hAnsiTheme="minorHAnsi" w:cstheme="minorBidi"/>
          <w:noProof/>
          <w:sz w:val="22"/>
          <w:szCs w:val="22"/>
          <w:lang w:val="de-DE" w:eastAsia="de-DE"/>
        </w:rPr>
      </w:pPr>
      <w:ins w:id="139" w:author="Author" w:date="2018-01-30T10:11:00Z">
        <w:del w:id="140" w:author="Author" w:date="2018-03-01T16:13:00Z">
          <w:r w:rsidRPr="001E51F1" w:rsidDel="008843A2">
            <w:rPr>
              <w:rStyle w:val="Hyperlink"/>
              <w:noProof/>
            </w:rPr>
            <w:delText>4</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Testing the Process Steps</w:delText>
          </w:r>
          <w:r w:rsidDel="008843A2">
            <w:rPr>
              <w:noProof/>
              <w:webHidden/>
            </w:rPr>
            <w:tab/>
            <w:delText>7</w:delText>
          </w:r>
        </w:del>
      </w:ins>
    </w:p>
    <w:p w14:paraId="2DB99783" w14:textId="45529A9F" w:rsidR="009C18A0" w:rsidDel="008843A2" w:rsidRDefault="009C18A0">
      <w:pPr>
        <w:pStyle w:val="TOC2"/>
        <w:rPr>
          <w:ins w:id="141" w:author="Author" w:date="2018-01-30T10:11:00Z"/>
          <w:del w:id="142" w:author="Author" w:date="2018-03-01T16:13:00Z"/>
          <w:rFonts w:asciiTheme="minorHAnsi" w:eastAsiaTheme="minorEastAsia" w:hAnsiTheme="minorHAnsi" w:cstheme="minorBidi"/>
          <w:noProof/>
          <w:sz w:val="22"/>
          <w:szCs w:val="22"/>
          <w:lang w:val="de-DE" w:eastAsia="de-DE"/>
        </w:rPr>
      </w:pPr>
      <w:ins w:id="143" w:author="Author" w:date="2018-01-30T10:11:00Z">
        <w:del w:id="144" w:author="Author" w:date="2018-03-01T16:13:00Z">
          <w:r w:rsidRPr="001E51F1" w:rsidDel="008843A2">
            <w:rPr>
              <w:rStyle w:val="Hyperlink"/>
              <w:noProof/>
              <w14:scene3d>
                <w14:camera w14:prst="orthographicFront"/>
                <w14:lightRig w14:rig="threePt" w14:dir="t">
                  <w14:rot w14:lat="0" w14:lon="0" w14:rev="0"/>
                </w14:lightRig>
              </w14:scene3d>
            </w:rPr>
            <w:delText>4.1</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Entering Termination Data</w:delText>
          </w:r>
          <w:r w:rsidDel="008843A2">
            <w:rPr>
              <w:noProof/>
              <w:webHidden/>
            </w:rPr>
            <w:tab/>
            <w:delText>7</w:delText>
          </w:r>
        </w:del>
      </w:ins>
    </w:p>
    <w:p w14:paraId="43F63935" w14:textId="1356CD58" w:rsidR="009C18A0" w:rsidDel="008843A2" w:rsidRDefault="009C18A0">
      <w:pPr>
        <w:pStyle w:val="TOC3"/>
        <w:rPr>
          <w:ins w:id="145" w:author="Author" w:date="2018-01-30T10:11:00Z"/>
          <w:del w:id="146" w:author="Author" w:date="2018-03-01T16:13:00Z"/>
          <w:rFonts w:asciiTheme="minorHAnsi" w:eastAsiaTheme="minorEastAsia" w:hAnsiTheme="minorHAnsi" w:cstheme="minorBidi"/>
          <w:noProof/>
          <w:sz w:val="22"/>
          <w:szCs w:val="22"/>
          <w:lang w:val="de-DE" w:eastAsia="de-DE"/>
        </w:rPr>
      </w:pPr>
      <w:ins w:id="147" w:author="Author" w:date="2018-01-30T10:11:00Z">
        <w:del w:id="148" w:author="Author" w:date="2018-03-01T16:13:00Z">
          <w:r w:rsidRPr="001E51F1" w:rsidDel="008843A2">
            <w:rPr>
              <w:rStyle w:val="Hyperlink"/>
              <w:noProof/>
            </w:rPr>
            <w:delText>4.1.1</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Sending E-mail Notification about Terminated Employee</w:delText>
          </w:r>
          <w:r w:rsidDel="008843A2">
            <w:rPr>
              <w:noProof/>
              <w:webHidden/>
            </w:rPr>
            <w:tab/>
            <w:delText>11</w:delText>
          </w:r>
        </w:del>
      </w:ins>
    </w:p>
    <w:p w14:paraId="57FD7E12" w14:textId="0CAFD7D6" w:rsidR="009C18A0" w:rsidDel="008843A2" w:rsidRDefault="009C18A0">
      <w:pPr>
        <w:pStyle w:val="TOC3"/>
        <w:rPr>
          <w:ins w:id="149" w:author="Author" w:date="2018-01-30T10:11:00Z"/>
          <w:del w:id="150" w:author="Author" w:date="2018-03-01T16:13:00Z"/>
          <w:rFonts w:asciiTheme="minorHAnsi" w:eastAsiaTheme="minorEastAsia" w:hAnsiTheme="minorHAnsi" w:cstheme="minorBidi"/>
          <w:noProof/>
          <w:sz w:val="22"/>
          <w:szCs w:val="22"/>
          <w:lang w:val="de-DE" w:eastAsia="de-DE"/>
        </w:rPr>
      </w:pPr>
      <w:ins w:id="151" w:author="Author" w:date="2018-01-30T10:11:00Z">
        <w:del w:id="152" w:author="Author" w:date="2018-03-01T16:13:00Z">
          <w:r w:rsidRPr="001E51F1" w:rsidDel="008843A2">
            <w:rPr>
              <w:rStyle w:val="Hyperlink"/>
              <w:noProof/>
            </w:rPr>
            <w:delText>4.1.2</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Receiving E-mail Notification about Terminated Employee</w:delText>
          </w:r>
          <w:r w:rsidDel="008843A2">
            <w:rPr>
              <w:noProof/>
              <w:webHidden/>
            </w:rPr>
            <w:tab/>
            <w:delText>11</w:delText>
          </w:r>
        </w:del>
      </w:ins>
    </w:p>
    <w:p w14:paraId="32DA4DE2" w14:textId="73D44E70" w:rsidR="009C18A0" w:rsidDel="008843A2" w:rsidRDefault="009C18A0">
      <w:pPr>
        <w:pStyle w:val="TOC3"/>
        <w:rPr>
          <w:ins w:id="153" w:author="Author" w:date="2018-01-30T10:11:00Z"/>
          <w:del w:id="154" w:author="Author" w:date="2018-03-01T16:13:00Z"/>
          <w:rFonts w:asciiTheme="minorHAnsi" w:eastAsiaTheme="minorEastAsia" w:hAnsiTheme="minorHAnsi" w:cstheme="minorBidi"/>
          <w:noProof/>
          <w:sz w:val="22"/>
          <w:szCs w:val="22"/>
          <w:lang w:val="de-DE" w:eastAsia="de-DE"/>
        </w:rPr>
      </w:pPr>
      <w:ins w:id="155" w:author="Author" w:date="2018-01-30T10:11:00Z">
        <w:del w:id="156" w:author="Author" w:date="2018-03-01T16:13:00Z">
          <w:r w:rsidRPr="001E51F1" w:rsidDel="008843A2">
            <w:rPr>
              <w:rStyle w:val="Hyperlink"/>
              <w:noProof/>
            </w:rPr>
            <w:delText>4.1.3</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Updating Position (Optional)</w:delText>
          </w:r>
          <w:r w:rsidDel="008843A2">
            <w:rPr>
              <w:noProof/>
              <w:webHidden/>
            </w:rPr>
            <w:tab/>
            <w:delText>12</w:delText>
          </w:r>
        </w:del>
      </w:ins>
    </w:p>
    <w:p w14:paraId="7BEAACAB" w14:textId="2D6E81DD" w:rsidR="009C18A0" w:rsidDel="008843A2" w:rsidRDefault="009C18A0">
      <w:pPr>
        <w:pStyle w:val="TOC2"/>
        <w:rPr>
          <w:ins w:id="157" w:author="Author" w:date="2018-01-30T10:11:00Z"/>
          <w:del w:id="158" w:author="Author" w:date="2018-03-01T16:13:00Z"/>
          <w:rFonts w:asciiTheme="minorHAnsi" w:eastAsiaTheme="minorEastAsia" w:hAnsiTheme="minorHAnsi" w:cstheme="minorBidi"/>
          <w:noProof/>
          <w:sz w:val="22"/>
          <w:szCs w:val="22"/>
          <w:lang w:val="de-DE" w:eastAsia="de-DE"/>
        </w:rPr>
      </w:pPr>
      <w:ins w:id="159" w:author="Author" w:date="2018-01-30T10:11:00Z">
        <w:del w:id="160" w:author="Author" w:date="2018-03-01T16:13:00Z">
          <w:r w:rsidRPr="001E51F1" w:rsidDel="008843A2">
            <w:rPr>
              <w:rStyle w:val="Hyperlink"/>
              <w:noProof/>
              <w14:scene3d>
                <w14:camera w14:prst="orthographicFront"/>
                <w14:lightRig w14:rig="threePt" w14:dir="t">
                  <w14:rot w14:lat="0" w14:lon="0" w14:rev="0"/>
                </w14:lightRig>
              </w14:scene3d>
            </w:rPr>
            <w:delText>4.2</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Viewing Position Details (Optional)</w:delText>
          </w:r>
          <w:r w:rsidDel="008843A2">
            <w:rPr>
              <w:noProof/>
              <w:webHidden/>
            </w:rPr>
            <w:tab/>
            <w:delText>12</w:delText>
          </w:r>
        </w:del>
      </w:ins>
    </w:p>
    <w:p w14:paraId="74EF0697" w14:textId="38B5FEB0" w:rsidR="009C18A0" w:rsidDel="008843A2" w:rsidRDefault="009C18A0">
      <w:pPr>
        <w:pStyle w:val="TOC2"/>
        <w:rPr>
          <w:ins w:id="161" w:author="Author" w:date="2018-01-30T10:11:00Z"/>
          <w:del w:id="162" w:author="Author" w:date="2018-03-01T16:13:00Z"/>
          <w:rFonts w:asciiTheme="minorHAnsi" w:eastAsiaTheme="minorEastAsia" w:hAnsiTheme="minorHAnsi" w:cstheme="minorBidi"/>
          <w:noProof/>
          <w:sz w:val="22"/>
          <w:szCs w:val="22"/>
          <w:lang w:val="de-DE" w:eastAsia="de-DE"/>
        </w:rPr>
      </w:pPr>
      <w:ins w:id="163" w:author="Author" w:date="2018-01-30T10:11:00Z">
        <w:del w:id="164" w:author="Author" w:date="2018-03-01T16:13:00Z">
          <w:r w:rsidRPr="001E51F1" w:rsidDel="008843A2">
            <w:rPr>
              <w:rStyle w:val="Hyperlink"/>
              <w:noProof/>
              <w14:scene3d>
                <w14:camera w14:prst="orthographicFront"/>
                <w14:lightRig w14:rig="threePt" w14:dir="t">
                  <w14:rot w14:lat="0" w14:lon="0" w14:rev="0"/>
                </w14:lightRig>
              </w14:scene3d>
            </w:rPr>
            <w:delText>4.3</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Viewing Terminated Employee Data</w:delText>
          </w:r>
          <w:r w:rsidDel="008843A2">
            <w:rPr>
              <w:noProof/>
              <w:webHidden/>
            </w:rPr>
            <w:tab/>
            <w:delText>15</w:delText>
          </w:r>
        </w:del>
      </w:ins>
    </w:p>
    <w:p w14:paraId="10DCD368" w14:textId="480CE742" w:rsidR="009C18A0" w:rsidDel="008843A2" w:rsidRDefault="009C18A0">
      <w:pPr>
        <w:pStyle w:val="TOC1"/>
        <w:rPr>
          <w:ins w:id="165" w:author="Author" w:date="2018-01-30T10:11:00Z"/>
          <w:del w:id="166" w:author="Author" w:date="2018-03-01T16:13:00Z"/>
          <w:rFonts w:asciiTheme="minorHAnsi" w:eastAsiaTheme="minorEastAsia" w:hAnsiTheme="minorHAnsi" w:cstheme="minorBidi"/>
          <w:noProof/>
          <w:sz w:val="22"/>
          <w:szCs w:val="22"/>
          <w:lang w:val="de-DE" w:eastAsia="de-DE"/>
        </w:rPr>
      </w:pPr>
      <w:ins w:id="167" w:author="Author" w:date="2018-01-30T10:11:00Z">
        <w:del w:id="168" w:author="Author" w:date="2018-03-01T16:13:00Z">
          <w:r w:rsidRPr="001E51F1" w:rsidDel="008843A2">
            <w:rPr>
              <w:rStyle w:val="Hyperlink"/>
              <w:noProof/>
            </w:rPr>
            <w:delText>5</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Country-Specific Fields</w:delText>
          </w:r>
          <w:r w:rsidDel="008843A2">
            <w:rPr>
              <w:noProof/>
              <w:webHidden/>
            </w:rPr>
            <w:tab/>
            <w:delText>17</w:delText>
          </w:r>
        </w:del>
      </w:ins>
    </w:p>
    <w:p w14:paraId="02A6FCB3" w14:textId="214A9FF2" w:rsidR="009C18A0" w:rsidDel="008843A2" w:rsidRDefault="009C18A0">
      <w:pPr>
        <w:pStyle w:val="TOC2"/>
        <w:rPr>
          <w:ins w:id="169" w:author="Author" w:date="2018-01-30T10:11:00Z"/>
          <w:del w:id="170" w:author="Author" w:date="2018-03-01T16:13:00Z"/>
          <w:rFonts w:asciiTheme="minorHAnsi" w:eastAsiaTheme="minorEastAsia" w:hAnsiTheme="minorHAnsi" w:cstheme="minorBidi"/>
          <w:noProof/>
          <w:sz w:val="22"/>
          <w:szCs w:val="22"/>
          <w:lang w:val="de-DE" w:eastAsia="de-DE"/>
        </w:rPr>
      </w:pPr>
      <w:ins w:id="171" w:author="Author" w:date="2018-01-30T10:11:00Z">
        <w:del w:id="172" w:author="Author" w:date="2018-03-01T16:13:00Z">
          <w:r w:rsidRPr="001E51F1" w:rsidDel="008843A2">
            <w:rPr>
              <w:rStyle w:val="Hyperlink"/>
              <w:noProof/>
              <w14:scene3d>
                <w14:camera w14:prst="orthographicFront"/>
                <w14:lightRig w14:rig="threePt" w14:dir="t">
                  <w14:rot w14:lat="0" w14:lon="0" w14:rev="0"/>
                </w14:lightRig>
              </w14:scene3d>
            </w:rPr>
            <w:delText>5.1</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Termination Data</w:delText>
          </w:r>
          <w:r w:rsidDel="008843A2">
            <w:rPr>
              <w:noProof/>
              <w:webHidden/>
            </w:rPr>
            <w:tab/>
            <w:delText>17</w:delText>
          </w:r>
        </w:del>
      </w:ins>
    </w:p>
    <w:p w14:paraId="5B39102E" w14:textId="75CDAD66" w:rsidR="009C18A0" w:rsidDel="008843A2" w:rsidRDefault="009C18A0">
      <w:pPr>
        <w:pStyle w:val="TOC3"/>
        <w:rPr>
          <w:ins w:id="173" w:author="Author" w:date="2018-01-30T10:11:00Z"/>
          <w:del w:id="174" w:author="Author" w:date="2018-03-01T16:13:00Z"/>
          <w:rFonts w:asciiTheme="minorHAnsi" w:eastAsiaTheme="minorEastAsia" w:hAnsiTheme="minorHAnsi" w:cstheme="minorBidi"/>
          <w:noProof/>
          <w:sz w:val="22"/>
          <w:szCs w:val="22"/>
          <w:lang w:val="de-DE" w:eastAsia="de-DE"/>
        </w:rPr>
      </w:pPr>
      <w:ins w:id="175" w:author="Author" w:date="2018-01-30T10:11:00Z">
        <w:del w:id="176" w:author="Author" w:date="2018-03-01T16:13:00Z">
          <w:r w:rsidRPr="001E51F1" w:rsidDel="008843A2">
            <w:rPr>
              <w:rStyle w:val="Hyperlink"/>
              <w:noProof/>
            </w:rPr>
            <w:delText>5.1.1</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United Arab Emirates (AE)</w:delText>
          </w:r>
          <w:r w:rsidDel="008843A2">
            <w:rPr>
              <w:noProof/>
              <w:webHidden/>
            </w:rPr>
            <w:tab/>
            <w:delText>17</w:delText>
          </w:r>
        </w:del>
      </w:ins>
    </w:p>
    <w:p w14:paraId="372E948C" w14:textId="60FDEAC7" w:rsidR="009C18A0" w:rsidDel="008843A2" w:rsidRDefault="009C18A0">
      <w:pPr>
        <w:pStyle w:val="TOC3"/>
        <w:rPr>
          <w:ins w:id="177" w:author="Author" w:date="2018-01-30T10:11:00Z"/>
          <w:del w:id="178" w:author="Author" w:date="2018-03-01T16:13:00Z"/>
          <w:rFonts w:asciiTheme="minorHAnsi" w:eastAsiaTheme="minorEastAsia" w:hAnsiTheme="minorHAnsi" w:cstheme="minorBidi"/>
          <w:noProof/>
          <w:sz w:val="22"/>
          <w:szCs w:val="22"/>
          <w:lang w:val="de-DE" w:eastAsia="de-DE"/>
        </w:rPr>
      </w:pPr>
      <w:ins w:id="179" w:author="Author" w:date="2018-01-30T10:11:00Z">
        <w:del w:id="180" w:author="Author" w:date="2018-03-01T16:13:00Z">
          <w:r w:rsidRPr="001E51F1" w:rsidDel="008843A2">
            <w:rPr>
              <w:rStyle w:val="Hyperlink"/>
              <w:noProof/>
            </w:rPr>
            <w:delText>5.1.2</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Australia (AU)</w:delText>
          </w:r>
          <w:r w:rsidDel="008843A2">
            <w:rPr>
              <w:noProof/>
              <w:webHidden/>
            </w:rPr>
            <w:tab/>
            <w:delText>18</w:delText>
          </w:r>
        </w:del>
      </w:ins>
    </w:p>
    <w:p w14:paraId="1105958E" w14:textId="2B554F5B" w:rsidR="009C18A0" w:rsidDel="008843A2" w:rsidRDefault="009C18A0">
      <w:pPr>
        <w:pStyle w:val="TOC3"/>
        <w:rPr>
          <w:ins w:id="181" w:author="Author" w:date="2018-01-30T10:11:00Z"/>
          <w:del w:id="182" w:author="Author" w:date="2018-03-01T16:13:00Z"/>
          <w:rFonts w:asciiTheme="minorHAnsi" w:eastAsiaTheme="minorEastAsia" w:hAnsiTheme="minorHAnsi" w:cstheme="minorBidi"/>
          <w:noProof/>
          <w:sz w:val="22"/>
          <w:szCs w:val="22"/>
          <w:lang w:val="de-DE" w:eastAsia="de-DE"/>
        </w:rPr>
      </w:pPr>
      <w:ins w:id="183" w:author="Author" w:date="2018-01-30T10:11:00Z">
        <w:del w:id="184" w:author="Author" w:date="2018-03-01T16:13:00Z">
          <w:r w:rsidRPr="001E51F1" w:rsidDel="008843A2">
            <w:rPr>
              <w:rStyle w:val="Hyperlink"/>
              <w:noProof/>
            </w:rPr>
            <w:delText>5.1.3</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China (CN)</w:delText>
          </w:r>
          <w:r w:rsidDel="008843A2">
            <w:rPr>
              <w:noProof/>
              <w:webHidden/>
            </w:rPr>
            <w:tab/>
            <w:delText>19</w:delText>
          </w:r>
        </w:del>
      </w:ins>
    </w:p>
    <w:p w14:paraId="1E472222" w14:textId="7B2DDA63" w:rsidR="009C18A0" w:rsidDel="008843A2" w:rsidRDefault="009C18A0">
      <w:pPr>
        <w:pStyle w:val="TOC3"/>
        <w:rPr>
          <w:ins w:id="185" w:author="Author" w:date="2018-01-30T10:11:00Z"/>
          <w:del w:id="186" w:author="Author" w:date="2018-03-01T16:13:00Z"/>
          <w:rFonts w:asciiTheme="minorHAnsi" w:eastAsiaTheme="minorEastAsia" w:hAnsiTheme="minorHAnsi" w:cstheme="minorBidi"/>
          <w:noProof/>
          <w:sz w:val="22"/>
          <w:szCs w:val="22"/>
          <w:lang w:val="de-DE" w:eastAsia="de-DE"/>
        </w:rPr>
      </w:pPr>
      <w:ins w:id="187" w:author="Author" w:date="2018-01-30T10:11:00Z">
        <w:del w:id="188" w:author="Author" w:date="2018-03-01T16:13:00Z">
          <w:r w:rsidRPr="001E51F1" w:rsidDel="008843A2">
            <w:rPr>
              <w:rStyle w:val="Hyperlink"/>
              <w:noProof/>
            </w:rPr>
            <w:delText>5.1.4</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Germany (DE)</w:delText>
          </w:r>
          <w:r w:rsidDel="008843A2">
            <w:rPr>
              <w:noProof/>
              <w:webHidden/>
            </w:rPr>
            <w:tab/>
            <w:delText>21</w:delText>
          </w:r>
        </w:del>
      </w:ins>
    </w:p>
    <w:p w14:paraId="29F53903" w14:textId="54F11F3A" w:rsidR="009C18A0" w:rsidDel="008843A2" w:rsidRDefault="009C18A0">
      <w:pPr>
        <w:pStyle w:val="TOC3"/>
        <w:rPr>
          <w:ins w:id="189" w:author="Author" w:date="2018-01-30T10:11:00Z"/>
          <w:del w:id="190" w:author="Author" w:date="2018-03-01T16:13:00Z"/>
          <w:rFonts w:asciiTheme="minorHAnsi" w:eastAsiaTheme="minorEastAsia" w:hAnsiTheme="minorHAnsi" w:cstheme="minorBidi"/>
          <w:noProof/>
          <w:sz w:val="22"/>
          <w:szCs w:val="22"/>
          <w:lang w:val="de-DE" w:eastAsia="de-DE"/>
        </w:rPr>
      </w:pPr>
      <w:ins w:id="191" w:author="Author" w:date="2018-01-30T10:11:00Z">
        <w:del w:id="192" w:author="Author" w:date="2018-03-01T16:13:00Z">
          <w:r w:rsidRPr="001E51F1" w:rsidDel="008843A2">
            <w:rPr>
              <w:rStyle w:val="Hyperlink"/>
              <w:noProof/>
            </w:rPr>
            <w:delText>5.1.5</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France (FR)</w:delText>
          </w:r>
          <w:r w:rsidDel="008843A2">
            <w:rPr>
              <w:noProof/>
              <w:webHidden/>
            </w:rPr>
            <w:tab/>
            <w:delText>22</w:delText>
          </w:r>
        </w:del>
      </w:ins>
    </w:p>
    <w:p w14:paraId="3F98E695" w14:textId="7B69F724" w:rsidR="009C18A0" w:rsidDel="008843A2" w:rsidRDefault="009C18A0">
      <w:pPr>
        <w:pStyle w:val="TOC3"/>
        <w:rPr>
          <w:ins w:id="193" w:author="Author" w:date="2018-01-30T10:11:00Z"/>
          <w:del w:id="194" w:author="Author" w:date="2018-03-01T16:13:00Z"/>
          <w:rFonts w:asciiTheme="minorHAnsi" w:eastAsiaTheme="minorEastAsia" w:hAnsiTheme="minorHAnsi" w:cstheme="minorBidi"/>
          <w:noProof/>
          <w:sz w:val="22"/>
          <w:szCs w:val="22"/>
          <w:lang w:val="de-DE" w:eastAsia="de-DE"/>
        </w:rPr>
      </w:pPr>
      <w:ins w:id="195" w:author="Author" w:date="2018-01-30T10:11:00Z">
        <w:del w:id="196" w:author="Author" w:date="2018-03-01T16:13:00Z">
          <w:r w:rsidRPr="001E51F1" w:rsidDel="008843A2">
            <w:rPr>
              <w:rStyle w:val="Hyperlink"/>
              <w:noProof/>
            </w:rPr>
            <w:delText>5.1.6</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United Kingdom (GB)</w:delText>
          </w:r>
          <w:r w:rsidDel="008843A2">
            <w:rPr>
              <w:noProof/>
              <w:webHidden/>
            </w:rPr>
            <w:tab/>
            <w:delText>24</w:delText>
          </w:r>
        </w:del>
      </w:ins>
    </w:p>
    <w:p w14:paraId="67D2A856" w14:textId="0D614808" w:rsidR="009C18A0" w:rsidDel="008843A2" w:rsidRDefault="009C18A0">
      <w:pPr>
        <w:pStyle w:val="TOC3"/>
        <w:rPr>
          <w:ins w:id="197" w:author="Author" w:date="2018-01-30T10:11:00Z"/>
          <w:del w:id="198" w:author="Author" w:date="2018-03-01T16:13:00Z"/>
          <w:rFonts w:asciiTheme="minorHAnsi" w:eastAsiaTheme="minorEastAsia" w:hAnsiTheme="minorHAnsi" w:cstheme="minorBidi"/>
          <w:noProof/>
          <w:sz w:val="22"/>
          <w:szCs w:val="22"/>
          <w:lang w:val="de-DE" w:eastAsia="de-DE"/>
        </w:rPr>
      </w:pPr>
      <w:ins w:id="199" w:author="Author" w:date="2018-01-30T10:11:00Z">
        <w:del w:id="200" w:author="Author" w:date="2018-03-01T16:13:00Z">
          <w:r w:rsidRPr="001E51F1" w:rsidDel="008843A2">
            <w:rPr>
              <w:rStyle w:val="Hyperlink"/>
              <w:noProof/>
            </w:rPr>
            <w:delText>5.1.7</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Kingdom of Saudi Arabia (SA)</w:delText>
          </w:r>
          <w:r w:rsidDel="008843A2">
            <w:rPr>
              <w:noProof/>
              <w:webHidden/>
            </w:rPr>
            <w:tab/>
            <w:delText>25</w:delText>
          </w:r>
        </w:del>
      </w:ins>
    </w:p>
    <w:p w14:paraId="1790CCA7" w14:textId="4CBDD8F9" w:rsidR="009C18A0" w:rsidDel="008843A2" w:rsidRDefault="009C18A0">
      <w:pPr>
        <w:pStyle w:val="TOC3"/>
        <w:rPr>
          <w:ins w:id="201" w:author="Author" w:date="2018-01-30T10:11:00Z"/>
          <w:del w:id="202" w:author="Author" w:date="2018-03-01T16:13:00Z"/>
          <w:rFonts w:asciiTheme="minorHAnsi" w:eastAsiaTheme="minorEastAsia" w:hAnsiTheme="minorHAnsi" w:cstheme="minorBidi"/>
          <w:noProof/>
          <w:sz w:val="22"/>
          <w:szCs w:val="22"/>
          <w:lang w:val="de-DE" w:eastAsia="de-DE"/>
        </w:rPr>
      </w:pPr>
      <w:ins w:id="203" w:author="Author" w:date="2018-01-30T10:11:00Z">
        <w:del w:id="204" w:author="Author" w:date="2018-03-01T16:13:00Z">
          <w:r w:rsidRPr="001E51F1" w:rsidDel="008843A2">
            <w:rPr>
              <w:rStyle w:val="Hyperlink"/>
              <w:noProof/>
            </w:rPr>
            <w:delText>5.1.8</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United States (US)</w:delText>
          </w:r>
          <w:r w:rsidDel="008843A2">
            <w:rPr>
              <w:noProof/>
              <w:webHidden/>
            </w:rPr>
            <w:tab/>
            <w:delText>26</w:delText>
          </w:r>
        </w:del>
      </w:ins>
    </w:p>
    <w:p w14:paraId="2907DB3E" w14:textId="66FE3421" w:rsidR="009C18A0" w:rsidDel="008843A2" w:rsidRDefault="009C18A0">
      <w:pPr>
        <w:pStyle w:val="TOC1"/>
        <w:rPr>
          <w:ins w:id="205" w:author="Author" w:date="2018-01-30T10:11:00Z"/>
          <w:del w:id="206" w:author="Author" w:date="2018-03-01T16:13:00Z"/>
          <w:rFonts w:asciiTheme="minorHAnsi" w:eastAsiaTheme="minorEastAsia" w:hAnsiTheme="minorHAnsi" w:cstheme="minorBidi"/>
          <w:noProof/>
          <w:sz w:val="22"/>
          <w:szCs w:val="22"/>
          <w:lang w:val="de-DE" w:eastAsia="de-DE"/>
        </w:rPr>
      </w:pPr>
      <w:ins w:id="207" w:author="Author" w:date="2018-01-30T10:11:00Z">
        <w:del w:id="208" w:author="Author" w:date="2018-03-01T16:13:00Z">
          <w:r w:rsidRPr="001E51F1" w:rsidDel="008843A2">
            <w:rPr>
              <w:rStyle w:val="Hyperlink"/>
              <w:noProof/>
            </w:rPr>
            <w:delText>6</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Appendix</w:delText>
          </w:r>
          <w:r w:rsidDel="008843A2">
            <w:rPr>
              <w:noProof/>
              <w:webHidden/>
            </w:rPr>
            <w:tab/>
            <w:delText>28</w:delText>
          </w:r>
        </w:del>
      </w:ins>
    </w:p>
    <w:p w14:paraId="2D729252" w14:textId="60A6E760" w:rsidR="009C18A0" w:rsidDel="008843A2" w:rsidRDefault="009C18A0">
      <w:pPr>
        <w:pStyle w:val="TOC2"/>
        <w:rPr>
          <w:ins w:id="209" w:author="Author" w:date="2018-01-30T10:11:00Z"/>
          <w:del w:id="210" w:author="Author" w:date="2018-03-01T16:13:00Z"/>
          <w:rFonts w:asciiTheme="minorHAnsi" w:eastAsiaTheme="minorEastAsia" w:hAnsiTheme="minorHAnsi" w:cstheme="minorBidi"/>
          <w:noProof/>
          <w:sz w:val="22"/>
          <w:szCs w:val="22"/>
          <w:lang w:val="de-DE" w:eastAsia="de-DE"/>
        </w:rPr>
      </w:pPr>
      <w:ins w:id="211" w:author="Author" w:date="2018-01-30T10:11:00Z">
        <w:del w:id="212" w:author="Author" w:date="2018-03-01T16:13:00Z">
          <w:r w:rsidRPr="001E51F1" w:rsidDel="008843A2">
            <w:rPr>
              <w:rStyle w:val="Hyperlink"/>
              <w:noProof/>
              <w14:scene3d>
                <w14:camera w14:prst="orthographicFront"/>
                <w14:lightRig w14:rig="threePt" w14:dir="t">
                  <w14:rot w14:lat="0" w14:lon="0" w14:rev="0"/>
                </w14:lightRig>
              </w14:scene3d>
            </w:rPr>
            <w:delText>6.1</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Process Chains</w:delText>
          </w:r>
          <w:r w:rsidDel="008843A2">
            <w:rPr>
              <w:noProof/>
              <w:webHidden/>
            </w:rPr>
            <w:tab/>
            <w:delText>28</w:delText>
          </w:r>
        </w:del>
      </w:ins>
    </w:p>
    <w:p w14:paraId="1F64217E" w14:textId="053B8655" w:rsidR="009C18A0" w:rsidDel="008843A2" w:rsidRDefault="009C18A0">
      <w:pPr>
        <w:pStyle w:val="TOC3"/>
        <w:rPr>
          <w:ins w:id="213" w:author="Author" w:date="2018-01-30T10:11:00Z"/>
          <w:del w:id="214" w:author="Author" w:date="2018-03-01T16:13:00Z"/>
          <w:rFonts w:asciiTheme="minorHAnsi" w:eastAsiaTheme="minorEastAsia" w:hAnsiTheme="minorHAnsi" w:cstheme="minorBidi"/>
          <w:noProof/>
          <w:sz w:val="22"/>
          <w:szCs w:val="22"/>
          <w:lang w:val="de-DE" w:eastAsia="de-DE"/>
        </w:rPr>
      </w:pPr>
      <w:ins w:id="215" w:author="Author" w:date="2018-01-30T10:11:00Z">
        <w:del w:id="216" w:author="Author" w:date="2018-03-01T16:13:00Z">
          <w:r w:rsidRPr="001E51F1" w:rsidDel="008843A2">
            <w:rPr>
              <w:rStyle w:val="Hyperlink"/>
              <w:noProof/>
            </w:rPr>
            <w:delText>6.1.1</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Preceding Processes</w:delText>
          </w:r>
          <w:r w:rsidDel="008843A2">
            <w:rPr>
              <w:noProof/>
              <w:webHidden/>
            </w:rPr>
            <w:tab/>
            <w:delText>28</w:delText>
          </w:r>
        </w:del>
      </w:ins>
    </w:p>
    <w:p w14:paraId="5F65A01C" w14:textId="7F6040A0" w:rsidR="009C18A0" w:rsidDel="008843A2" w:rsidRDefault="009C18A0">
      <w:pPr>
        <w:pStyle w:val="TOC3"/>
        <w:rPr>
          <w:ins w:id="217" w:author="Author" w:date="2018-01-30T10:11:00Z"/>
          <w:del w:id="218" w:author="Author" w:date="2018-03-01T16:13:00Z"/>
          <w:rFonts w:asciiTheme="minorHAnsi" w:eastAsiaTheme="minorEastAsia" w:hAnsiTheme="minorHAnsi" w:cstheme="minorBidi"/>
          <w:noProof/>
          <w:sz w:val="22"/>
          <w:szCs w:val="22"/>
          <w:lang w:val="de-DE" w:eastAsia="de-DE"/>
        </w:rPr>
      </w:pPr>
      <w:ins w:id="219" w:author="Author" w:date="2018-01-30T10:11:00Z">
        <w:del w:id="220" w:author="Author" w:date="2018-03-01T16:13:00Z">
          <w:r w:rsidRPr="001E51F1" w:rsidDel="008843A2">
            <w:rPr>
              <w:rStyle w:val="Hyperlink"/>
              <w:noProof/>
            </w:rPr>
            <w:delText>6.1.2</w:delText>
          </w:r>
          <w:r w:rsidDel="008843A2">
            <w:rPr>
              <w:rFonts w:asciiTheme="minorHAnsi" w:eastAsiaTheme="minorEastAsia" w:hAnsiTheme="minorHAnsi" w:cstheme="minorBidi"/>
              <w:noProof/>
              <w:sz w:val="22"/>
              <w:szCs w:val="22"/>
              <w:lang w:val="de-DE" w:eastAsia="de-DE"/>
            </w:rPr>
            <w:tab/>
          </w:r>
          <w:r w:rsidRPr="001E51F1" w:rsidDel="008843A2">
            <w:rPr>
              <w:rStyle w:val="Hyperlink"/>
              <w:noProof/>
            </w:rPr>
            <w:delText>Succeeding Processes</w:delText>
          </w:r>
          <w:r w:rsidDel="008843A2">
            <w:rPr>
              <w:noProof/>
              <w:webHidden/>
            </w:rPr>
            <w:tab/>
            <w:delText>28</w:delText>
          </w:r>
        </w:del>
      </w:ins>
    </w:p>
    <w:p w14:paraId="7B9F2B00" w14:textId="1C044659" w:rsidR="00A82341" w:rsidDel="008843A2" w:rsidRDefault="00A82341">
      <w:pPr>
        <w:pStyle w:val="TOC1"/>
        <w:rPr>
          <w:ins w:id="221" w:author="Author" w:date="2018-01-22T10:17:00Z"/>
          <w:del w:id="222" w:author="Author" w:date="2018-03-01T16:13:00Z"/>
          <w:rFonts w:asciiTheme="minorHAnsi" w:eastAsiaTheme="minorEastAsia" w:hAnsiTheme="minorHAnsi" w:cstheme="minorBidi"/>
          <w:noProof/>
          <w:sz w:val="22"/>
          <w:szCs w:val="22"/>
          <w:lang w:val="de-DE" w:eastAsia="de-DE"/>
        </w:rPr>
      </w:pPr>
      <w:ins w:id="223" w:author="Author" w:date="2018-01-22T10:17:00Z">
        <w:del w:id="224" w:author="Author" w:date="2018-03-01T16:13:00Z">
          <w:r w:rsidRPr="009C18A0" w:rsidDel="008843A2">
            <w:rPr>
              <w:rStyle w:val="Hyperlink"/>
              <w:noProof/>
            </w:rPr>
            <w:delText>1</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rPr>
            <w:delText>Purpose</w:delText>
          </w:r>
          <w:r w:rsidDel="008843A2">
            <w:rPr>
              <w:noProof/>
              <w:webHidden/>
            </w:rPr>
            <w:tab/>
            <w:delText>3</w:delText>
          </w:r>
        </w:del>
      </w:ins>
    </w:p>
    <w:p w14:paraId="244191F1" w14:textId="1457D366" w:rsidR="00A82341" w:rsidDel="008843A2" w:rsidRDefault="00A82341">
      <w:pPr>
        <w:pStyle w:val="TOC2"/>
        <w:rPr>
          <w:ins w:id="225" w:author="Author" w:date="2018-01-22T10:17:00Z"/>
          <w:del w:id="226" w:author="Author" w:date="2018-03-01T16:13:00Z"/>
          <w:rFonts w:asciiTheme="minorHAnsi" w:eastAsiaTheme="minorEastAsia" w:hAnsiTheme="minorHAnsi" w:cstheme="minorBidi"/>
          <w:noProof/>
          <w:sz w:val="22"/>
          <w:szCs w:val="22"/>
          <w:lang w:val="de-DE" w:eastAsia="de-DE"/>
        </w:rPr>
      </w:pPr>
      <w:ins w:id="227" w:author="Author" w:date="2018-01-22T10:17:00Z">
        <w:del w:id="228" w:author="Author" w:date="2018-03-01T16:13:00Z">
          <w:r w:rsidRPr="009C18A0" w:rsidDel="008843A2">
            <w:rPr>
              <w:rStyle w:val="Hyperlink"/>
              <w:noProof/>
              <w14:scene3d>
                <w14:camera w14:prst="orthographicFront"/>
                <w14:lightRig w14:rig="threePt" w14:dir="t">
                  <w14:rot w14:lat="0" w14:lon="0" w14:rev="0"/>
                </w14:lightRig>
              </w14:scene3d>
            </w:rPr>
            <w:delText>1.1</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rPr>
            <w:delText>Purpose of the Document</w:delText>
          </w:r>
          <w:r w:rsidDel="008843A2">
            <w:rPr>
              <w:noProof/>
              <w:webHidden/>
            </w:rPr>
            <w:tab/>
            <w:delText>3</w:delText>
          </w:r>
        </w:del>
      </w:ins>
    </w:p>
    <w:p w14:paraId="0288969B" w14:textId="17F50E9B" w:rsidR="00A82341" w:rsidDel="008843A2" w:rsidRDefault="00A82341">
      <w:pPr>
        <w:pStyle w:val="TOC2"/>
        <w:rPr>
          <w:ins w:id="229" w:author="Author" w:date="2018-01-22T10:17:00Z"/>
          <w:del w:id="230" w:author="Author" w:date="2018-03-01T16:13:00Z"/>
          <w:rFonts w:asciiTheme="minorHAnsi" w:eastAsiaTheme="minorEastAsia" w:hAnsiTheme="minorHAnsi" w:cstheme="minorBidi"/>
          <w:noProof/>
          <w:sz w:val="22"/>
          <w:szCs w:val="22"/>
          <w:lang w:val="de-DE" w:eastAsia="de-DE"/>
        </w:rPr>
      </w:pPr>
      <w:ins w:id="231" w:author="Author" w:date="2018-01-22T10:17:00Z">
        <w:del w:id="232" w:author="Author" w:date="2018-03-01T16:13:00Z">
          <w:r w:rsidRPr="009C18A0" w:rsidDel="008843A2">
            <w:rPr>
              <w:rStyle w:val="Hyperlink"/>
              <w:noProof/>
              <w14:scene3d>
                <w14:camera w14:prst="orthographicFront"/>
                <w14:lightRig w14:rig="threePt" w14:dir="t">
                  <w14:rot w14:lat="0" w14:lon="0" w14:rev="0"/>
                </w14:lightRig>
              </w14:scene3d>
            </w:rPr>
            <w:delText>1.2</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rPr>
            <w:delText>Purpose of Take Action: Termination</w:delText>
          </w:r>
          <w:r w:rsidDel="008843A2">
            <w:rPr>
              <w:noProof/>
              <w:webHidden/>
            </w:rPr>
            <w:tab/>
            <w:delText>3</w:delText>
          </w:r>
        </w:del>
      </w:ins>
    </w:p>
    <w:p w14:paraId="4D0679CC" w14:textId="71ACFDF9" w:rsidR="00A82341" w:rsidDel="008843A2" w:rsidRDefault="00A82341">
      <w:pPr>
        <w:pStyle w:val="TOC1"/>
        <w:rPr>
          <w:ins w:id="233" w:author="Author" w:date="2018-01-22T10:17:00Z"/>
          <w:del w:id="234" w:author="Author" w:date="2018-03-01T16:13:00Z"/>
          <w:rFonts w:asciiTheme="minorHAnsi" w:eastAsiaTheme="minorEastAsia" w:hAnsiTheme="minorHAnsi" w:cstheme="minorBidi"/>
          <w:noProof/>
          <w:sz w:val="22"/>
          <w:szCs w:val="22"/>
          <w:lang w:val="de-DE" w:eastAsia="de-DE"/>
        </w:rPr>
      </w:pPr>
      <w:ins w:id="235" w:author="Author" w:date="2018-01-22T10:17:00Z">
        <w:del w:id="236" w:author="Author" w:date="2018-03-01T16:13:00Z">
          <w:r w:rsidRPr="009C18A0" w:rsidDel="008843A2">
            <w:rPr>
              <w:rStyle w:val="Hyperlink"/>
              <w:noProof/>
            </w:rPr>
            <w:delText>2</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rPr>
            <w:delText>Prerequisites</w:delText>
          </w:r>
          <w:r w:rsidDel="008843A2">
            <w:rPr>
              <w:noProof/>
              <w:webHidden/>
            </w:rPr>
            <w:tab/>
            <w:delText>4</w:delText>
          </w:r>
        </w:del>
      </w:ins>
    </w:p>
    <w:p w14:paraId="0C7B5783" w14:textId="1123BD10" w:rsidR="00A82341" w:rsidDel="008843A2" w:rsidRDefault="00A82341">
      <w:pPr>
        <w:pStyle w:val="TOC2"/>
        <w:rPr>
          <w:ins w:id="237" w:author="Author" w:date="2018-01-22T10:17:00Z"/>
          <w:del w:id="238" w:author="Author" w:date="2018-03-01T16:13:00Z"/>
          <w:rFonts w:asciiTheme="minorHAnsi" w:eastAsiaTheme="minorEastAsia" w:hAnsiTheme="minorHAnsi" w:cstheme="minorBidi"/>
          <w:noProof/>
          <w:sz w:val="22"/>
          <w:szCs w:val="22"/>
          <w:lang w:val="de-DE" w:eastAsia="de-DE"/>
        </w:rPr>
      </w:pPr>
      <w:ins w:id="239" w:author="Author" w:date="2018-01-22T10:17:00Z">
        <w:del w:id="240" w:author="Author" w:date="2018-03-01T16:13:00Z">
          <w:r w:rsidRPr="009C18A0" w:rsidDel="008843A2">
            <w:rPr>
              <w:rStyle w:val="Hyperlink"/>
              <w:noProof/>
              <w14:scene3d>
                <w14:camera w14:prst="orthographicFront"/>
                <w14:lightRig w14:rig="threePt" w14:dir="t">
                  <w14:rot w14:lat="0" w14:lon="0" w14:rev="0"/>
                </w14:lightRig>
              </w14:scene3d>
            </w:rPr>
            <w:delText>2.1</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rPr>
            <w:delText>Configuration</w:delText>
          </w:r>
          <w:r w:rsidDel="008843A2">
            <w:rPr>
              <w:noProof/>
              <w:webHidden/>
            </w:rPr>
            <w:tab/>
            <w:delText>4</w:delText>
          </w:r>
        </w:del>
      </w:ins>
    </w:p>
    <w:p w14:paraId="72D9033F" w14:textId="29F22CE5" w:rsidR="00A82341" w:rsidDel="008843A2" w:rsidRDefault="00A82341">
      <w:pPr>
        <w:pStyle w:val="TOC2"/>
        <w:rPr>
          <w:ins w:id="241" w:author="Author" w:date="2018-01-22T10:17:00Z"/>
          <w:del w:id="242" w:author="Author" w:date="2018-03-01T16:13:00Z"/>
          <w:rFonts w:asciiTheme="minorHAnsi" w:eastAsiaTheme="minorEastAsia" w:hAnsiTheme="minorHAnsi" w:cstheme="minorBidi"/>
          <w:noProof/>
          <w:sz w:val="22"/>
          <w:szCs w:val="22"/>
          <w:lang w:val="de-DE" w:eastAsia="de-DE"/>
        </w:rPr>
      </w:pPr>
      <w:ins w:id="243" w:author="Author" w:date="2018-01-22T10:17:00Z">
        <w:del w:id="244" w:author="Author" w:date="2018-03-01T16:13:00Z">
          <w:r w:rsidRPr="009C18A0" w:rsidDel="008843A2">
            <w:rPr>
              <w:rStyle w:val="Hyperlink"/>
              <w:noProof/>
              <w14:scene3d>
                <w14:camera w14:prst="orthographicFront"/>
                <w14:lightRig w14:rig="threePt" w14:dir="t">
                  <w14:rot w14:lat="0" w14:lon="0" w14:rev="0"/>
                </w14:lightRig>
              </w14:scene3d>
            </w:rPr>
            <w:delText>2.2</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rPr>
            <w:delText>System Access</w:delText>
          </w:r>
          <w:r w:rsidDel="008843A2">
            <w:rPr>
              <w:noProof/>
              <w:webHidden/>
            </w:rPr>
            <w:tab/>
            <w:delText>4</w:delText>
          </w:r>
        </w:del>
      </w:ins>
    </w:p>
    <w:p w14:paraId="0A5E6CBE" w14:textId="5453EFB6" w:rsidR="00A82341" w:rsidDel="008843A2" w:rsidRDefault="00A82341">
      <w:pPr>
        <w:pStyle w:val="TOC2"/>
        <w:rPr>
          <w:ins w:id="245" w:author="Author" w:date="2018-01-22T10:17:00Z"/>
          <w:del w:id="246" w:author="Author" w:date="2018-03-01T16:13:00Z"/>
          <w:rFonts w:asciiTheme="minorHAnsi" w:eastAsiaTheme="minorEastAsia" w:hAnsiTheme="minorHAnsi" w:cstheme="minorBidi"/>
          <w:noProof/>
          <w:sz w:val="22"/>
          <w:szCs w:val="22"/>
          <w:lang w:val="de-DE" w:eastAsia="de-DE"/>
        </w:rPr>
      </w:pPr>
      <w:ins w:id="247" w:author="Author" w:date="2018-01-22T10:17:00Z">
        <w:del w:id="248" w:author="Author" w:date="2018-03-01T16:13:00Z">
          <w:r w:rsidRPr="009C18A0" w:rsidDel="008843A2">
            <w:rPr>
              <w:rStyle w:val="Hyperlink"/>
              <w:noProof/>
              <w14:scene3d>
                <w14:camera w14:prst="orthographicFront"/>
                <w14:lightRig w14:rig="threePt" w14:dir="t">
                  <w14:rot w14:lat="0" w14:lon="0" w14:rev="0"/>
                </w14:lightRig>
              </w14:scene3d>
            </w:rPr>
            <w:delText>2.3</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rPr>
            <w:delText>Roles</w:delText>
          </w:r>
          <w:r w:rsidDel="008843A2">
            <w:rPr>
              <w:noProof/>
              <w:webHidden/>
            </w:rPr>
            <w:tab/>
            <w:delText>4</w:delText>
          </w:r>
        </w:del>
      </w:ins>
    </w:p>
    <w:p w14:paraId="637E7B61" w14:textId="3790C79A" w:rsidR="00A82341" w:rsidDel="008843A2" w:rsidRDefault="00A82341">
      <w:pPr>
        <w:pStyle w:val="TOC2"/>
        <w:rPr>
          <w:ins w:id="249" w:author="Author" w:date="2018-01-22T10:17:00Z"/>
          <w:del w:id="250" w:author="Author" w:date="2018-03-01T16:13:00Z"/>
          <w:rFonts w:asciiTheme="minorHAnsi" w:eastAsiaTheme="minorEastAsia" w:hAnsiTheme="minorHAnsi" w:cstheme="minorBidi"/>
          <w:noProof/>
          <w:sz w:val="22"/>
          <w:szCs w:val="22"/>
          <w:lang w:val="de-DE" w:eastAsia="de-DE"/>
        </w:rPr>
      </w:pPr>
      <w:ins w:id="251" w:author="Author" w:date="2018-01-22T10:17:00Z">
        <w:del w:id="252" w:author="Author" w:date="2018-03-01T16:13:00Z">
          <w:r w:rsidRPr="009C18A0" w:rsidDel="008843A2">
            <w:rPr>
              <w:rStyle w:val="Hyperlink"/>
              <w:noProof/>
              <w14:scene3d>
                <w14:camera w14:prst="orthographicFront"/>
                <w14:lightRig w14:rig="threePt" w14:dir="t">
                  <w14:rot w14:lat="0" w14:lon="0" w14:rev="0"/>
                </w14:lightRig>
              </w14:scene3d>
            </w:rPr>
            <w:delText>2.4</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rPr>
            <w:delText>Master Data, Organizational Data, and Other Data</w:delText>
          </w:r>
          <w:r w:rsidDel="008843A2">
            <w:rPr>
              <w:noProof/>
              <w:webHidden/>
            </w:rPr>
            <w:tab/>
            <w:delText>5</w:delText>
          </w:r>
        </w:del>
      </w:ins>
    </w:p>
    <w:p w14:paraId="06502796" w14:textId="403F6CAF" w:rsidR="00A82341" w:rsidDel="008843A2" w:rsidRDefault="00A82341">
      <w:pPr>
        <w:pStyle w:val="TOC2"/>
        <w:rPr>
          <w:ins w:id="253" w:author="Author" w:date="2018-01-22T10:17:00Z"/>
          <w:del w:id="254" w:author="Author" w:date="2018-03-01T16:13:00Z"/>
          <w:rFonts w:asciiTheme="minorHAnsi" w:eastAsiaTheme="minorEastAsia" w:hAnsiTheme="minorHAnsi" w:cstheme="minorBidi"/>
          <w:noProof/>
          <w:sz w:val="22"/>
          <w:szCs w:val="22"/>
          <w:lang w:val="de-DE" w:eastAsia="de-DE"/>
        </w:rPr>
      </w:pPr>
      <w:ins w:id="255" w:author="Author" w:date="2018-01-22T10:17:00Z">
        <w:del w:id="256" w:author="Author" w:date="2018-03-01T16:13:00Z">
          <w:r w:rsidRPr="009C18A0" w:rsidDel="008843A2">
            <w:rPr>
              <w:rStyle w:val="Hyperlink"/>
              <w:noProof/>
              <w14:scene3d>
                <w14:camera w14:prst="orthographicFront"/>
                <w14:lightRig w14:rig="threePt" w14:dir="t">
                  <w14:rot w14:lat="0" w14:lon="0" w14:rev="0"/>
                </w14:lightRig>
              </w14:scene3d>
            </w:rPr>
            <w:delText>2.5</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rPr>
            <w:delText>Business Conditions</w:delText>
          </w:r>
          <w:r w:rsidDel="008843A2">
            <w:rPr>
              <w:noProof/>
              <w:webHidden/>
            </w:rPr>
            <w:tab/>
            <w:delText>5</w:delText>
          </w:r>
        </w:del>
      </w:ins>
    </w:p>
    <w:p w14:paraId="4C0B55D2" w14:textId="4365F827" w:rsidR="00A82341" w:rsidDel="008843A2" w:rsidRDefault="00A82341">
      <w:pPr>
        <w:pStyle w:val="TOC1"/>
        <w:rPr>
          <w:ins w:id="257" w:author="Author" w:date="2018-01-22T10:17:00Z"/>
          <w:del w:id="258" w:author="Author" w:date="2018-03-01T16:13:00Z"/>
          <w:rFonts w:asciiTheme="minorHAnsi" w:eastAsiaTheme="minorEastAsia" w:hAnsiTheme="minorHAnsi" w:cstheme="minorBidi"/>
          <w:noProof/>
          <w:sz w:val="22"/>
          <w:szCs w:val="22"/>
          <w:lang w:val="de-DE" w:eastAsia="de-DE"/>
        </w:rPr>
      </w:pPr>
      <w:ins w:id="259" w:author="Author" w:date="2018-01-22T10:17:00Z">
        <w:del w:id="260" w:author="Author" w:date="2018-03-01T16:13:00Z">
          <w:r w:rsidRPr="009C18A0" w:rsidDel="008843A2">
            <w:rPr>
              <w:rStyle w:val="Hyperlink"/>
              <w:noProof/>
            </w:rPr>
            <w:delText>3</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rPr>
            <w:delText>Overview Table</w:delText>
          </w:r>
          <w:r w:rsidDel="008843A2">
            <w:rPr>
              <w:noProof/>
              <w:webHidden/>
            </w:rPr>
            <w:tab/>
            <w:delText>6</w:delText>
          </w:r>
        </w:del>
      </w:ins>
    </w:p>
    <w:p w14:paraId="69E83932" w14:textId="1F8DC910" w:rsidR="00A82341" w:rsidDel="008843A2" w:rsidRDefault="00A82341">
      <w:pPr>
        <w:pStyle w:val="TOC1"/>
        <w:rPr>
          <w:ins w:id="261" w:author="Author" w:date="2018-01-22T10:17:00Z"/>
          <w:del w:id="262" w:author="Author" w:date="2018-03-01T16:13:00Z"/>
          <w:rFonts w:asciiTheme="minorHAnsi" w:eastAsiaTheme="minorEastAsia" w:hAnsiTheme="minorHAnsi" w:cstheme="minorBidi"/>
          <w:noProof/>
          <w:sz w:val="22"/>
          <w:szCs w:val="22"/>
          <w:lang w:val="de-DE" w:eastAsia="de-DE"/>
        </w:rPr>
      </w:pPr>
      <w:ins w:id="263" w:author="Author" w:date="2018-01-22T10:17:00Z">
        <w:del w:id="264" w:author="Author" w:date="2018-03-01T16:13:00Z">
          <w:r w:rsidRPr="009C18A0" w:rsidDel="008843A2">
            <w:rPr>
              <w:rStyle w:val="Hyperlink"/>
              <w:noProof/>
            </w:rPr>
            <w:delText>4</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rPr>
            <w:delText>Testing the Process Steps</w:delText>
          </w:r>
          <w:r w:rsidDel="008843A2">
            <w:rPr>
              <w:noProof/>
              <w:webHidden/>
            </w:rPr>
            <w:tab/>
            <w:delText>7</w:delText>
          </w:r>
        </w:del>
      </w:ins>
    </w:p>
    <w:p w14:paraId="0CE72030" w14:textId="4D85E9F7" w:rsidR="00A82341" w:rsidDel="008843A2" w:rsidRDefault="00A82341">
      <w:pPr>
        <w:pStyle w:val="TOC2"/>
        <w:rPr>
          <w:ins w:id="265" w:author="Author" w:date="2018-01-22T10:17:00Z"/>
          <w:del w:id="266" w:author="Author" w:date="2018-03-01T16:13:00Z"/>
          <w:rFonts w:asciiTheme="minorHAnsi" w:eastAsiaTheme="minorEastAsia" w:hAnsiTheme="minorHAnsi" w:cstheme="minorBidi"/>
          <w:noProof/>
          <w:sz w:val="22"/>
          <w:szCs w:val="22"/>
          <w:lang w:val="de-DE" w:eastAsia="de-DE"/>
        </w:rPr>
      </w:pPr>
      <w:ins w:id="267" w:author="Author" w:date="2018-01-22T10:17:00Z">
        <w:del w:id="268" w:author="Author" w:date="2018-03-01T16:13:00Z">
          <w:r w:rsidRPr="009C18A0" w:rsidDel="008843A2">
            <w:rPr>
              <w:rStyle w:val="Hyperlink"/>
              <w:noProof/>
              <w14:scene3d>
                <w14:camera w14:prst="orthographicFront"/>
                <w14:lightRig w14:rig="threePt" w14:dir="t">
                  <w14:rot w14:lat="0" w14:lon="0" w14:rev="0"/>
                </w14:lightRig>
              </w14:scene3d>
            </w:rPr>
            <w:delText>4.1</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rPr>
            <w:delText>Entering Termination Data</w:delText>
          </w:r>
          <w:r w:rsidDel="008843A2">
            <w:rPr>
              <w:noProof/>
              <w:webHidden/>
            </w:rPr>
            <w:tab/>
            <w:delText>7</w:delText>
          </w:r>
        </w:del>
      </w:ins>
    </w:p>
    <w:p w14:paraId="19CA8FEE" w14:textId="79A082E4" w:rsidR="00A82341" w:rsidDel="008843A2" w:rsidRDefault="00A82341">
      <w:pPr>
        <w:pStyle w:val="TOC3"/>
        <w:rPr>
          <w:ins w:id="269" w:author="Author" w:date="2018-01-22T10:17:00Z"/>
          <w:del w:id="270" w:author="Author" w:date="2018-03-01T16:13:00Z"/>
          <w:rFonts w:asciiTheme="minorHAnsi" w:eastAsiaTheme="minorEastAsia" w:hAnsiTheme="minorHAnsi" w:cstheme="minorBidi"/>
          <w:noProof/>
          <w:sz w:val="22"/>
          <w:szCs w:val="22"/>
          <w:lang w:val="de-DE" w:eastAsia="de-DE"/>
        </w:rPr>
      </w:pPr>
      <w:ins w:id="271" w:author="Author" w:date="2018-01-22T10:17:00Z">
        <w:del w:id="272" w:author="Author" w:date="2018-03-01T16:13:00Z">
          <w:r w:rsidRPr="009C18A0" w:rsidDel="008843A2">
            <w:rPr>
              <w:rStyle w:val="Hyperlink"/>
              <w:noProof/>
            </w:rPr>
            <w:delText>4.1.1</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rPr>
            <w:delText>Sending E-mail Notification about Terminated Employee</w:delText>
          </w:r>
          <w:r w:rsidDel="008843A2">
            <w:rPr>
              <w:noProof/>
              <w:webHidden/>
            </w:rPr>
            <w:tab/>
            <w:delText>14</w:delText>
          </w:r>
        </w:del>
      </w:ins>
    </w:p>
    <w:p w14:paraId="0B0063AC" w14:textId="7D8575B4" w:rsidR="00A82341" w:rsidDel="008843A2" w:rsidRDefault="00A82341">
      <w:pPr>
        <w:pStyle w:val="TOC3"/>
        <w:rPr>
          <w:ins w:id="273" w:author="Author" w:date="2018-01-22T10:17:00Z"/>
          <w:del w:id="274" w:author="Author" w:date="2018-03-01T16:13:00Z"/>
          <w:rFonts w:asciiTheme="minorHAnsi" w:eastAsiaTheme="minorEastAsia" w:hAnsiTheme="minorHAnsi" w:cstheme="minorBidi"/>
          <w:noProof/>
          <w:sz w:val="22"/>
          <w:szCs w:val="22"/>
          <w:lang w:val="de-DE" w:eastAsia="de-DE"/>
        </w:rPr>
      </w:pPr>
      <w:ins w:id="275" w:author="Author" w:date="2018-01-22T10:17:00Z">
        <w:del w:id="276" w:author="Author" w:date="2018-03-01T16:13:00Z">
          <w:r w:rsidRPr="009C18A0" w:rsidDel="008843A2">
            <w:rPr>
              <w:rStyle w:val="Hyperlink"/>
              <w:noProof/>
            </w:rPr>
            <w:delText>4.1.2</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rPr>
            <w:delText>Receiving E-mail Notification about Terminated Employee</w:delText>
          </w:r>
          <w:r w:rsidDel="008843A2">
            <w:rPr>
              <w:noProof/>
              <w:webHidden/>
            </w:rPr>
            <w:tab/>
            <w:delText>15</w:delText>
          </w:r>
        </w:del>
      </w:ins>
    </w:p>
    <w:p w14:paraId="28FC7888" w14:textId="261AFEBF" w:rsidR="00A82341" w:rsidDel="008843A2" w:rsidRDefault="00A82341">
      <w:pPr>
        <w:pStyle w:val="TOC3"/>
        <w:rPr>
          <w:ins w:id="277" w:author="Author" w:date="2018-01-22T10:17:00Z"/>
          <w:del w:id="278" w:author="Author" w:date="2018-03-01T16:13:00Z"/>
          <w:rFonts w:asciiTheme="minorHAnsi" w:eastAsiaTheme="minorEastAsia" w:hAnsiTheme="minorHAnsi" w:cstheme="minorBidi"/>
          <w:noProof/>
          <w:sz w:val="22"/>
          <w:szCs w:val="22"/>
          <w:lang w:val="de-DE" w:eastAsia="de-DE"/>
        </w:rPr>
      </w:pPr>
      <w:ins w:id="279" w:author="Author" w:date="2018-01-22T10:17:00Z">
        <w:del w:id="280" w:author="Author" w:date="2018-03-01T16:13:00Z">
          <w:r w:rsidRPr="009C18A0" w:rsidDel="008843A2">
            <w:rPr>
              <w:rStyle w:val="Hyperlink"/>
              <w:noProof/>
            </w:rPr>
            <w:delText>4.1.3</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rPr>
            <w:delText>Updating Position (Optional)</w:delText>
          </w:r>
          <w:r w:rsidDel="008843A2">
            <w:rPr>
              <w:noProof/>
              <w:webHidden/>
            </w:rPr>
            <w:tab/>
            <w:delText>15</w:delText>
          </w:r>
        </w:del>
      </w:ins>
    </w:p>
    <w:p w14:paraId="78A8B1F9" w14:textId="31909F2E" w:rsidR="00A82341" w:rsidDel="008843A2" w:rsidRDefault="00A82341">
      <w:pPr>
        <w:pStyle w:val="TOC2"/>
        <w:rPr>
          <w:ins w:id="281" w:author="Author" w:date="2018-01-22T10:17:00Z"/>
          <w:del w:id="282" w:author="Author" w:date="2018-03-01T16:13:00Z"/>
          <w:rFonts w:asciiTheme="minorHAnsi" w:eastAsiaTheme="minorEastAsia" w:hAnsiTheme="minorHAnsi" w:cstheme="minorBidi"/>
          <w:noProof/>
          <w:sz w:val="22"/>
          <w:szCs w:val="22"/>
          <w:lang w:val="de-DE" w:eastAsia="de-DE"/>
        </w:rPr>
      </w:pPr>
      <w:ins w:id="283" w:author="Author" w:date="2018-01-22T10:17:00Z">
        <w:del w:id="284" w:author="Author" w:date="2018-03-01T16:13:00Z">
          <w:r w:rsidRPr="009C18A0" w:rsidDel="008843A2">
            <w:rPr>
              <w:rStyle w:val="Hyperlink"/>
              <w:noProof/>
              <w14:scene3d>
                <w14:camera w14:prst="orthographicFront"/>
                <w14:lightRig w14:rig="threePt" w14:dir="t">
                  <w14:rot w14:lat="0" w14:lon="0" w14:rev="0"/>
                </w14:lightRig>
              </w14:scene3d>
            </w:rPr>
            <w:delText>4.2</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rPr>
            <w:delText>Viewing Position Details (Optional)</w:delText>
          </w:r>
          <w:r w:rsidDel="008843A2">
            <w:rPr>
              <w:noProof/>
              <w:webHidden/>
            </w:rPr>
            <w:tab/>
            <w:delText>15</w:delText>
          </w:r>
        </w:del>
      </w:ins>
    </w:p>
    <w:p w14:paraId="7AC0A2FA" w14:textId="1FE0952D" w:rsidR="00A82341" w:rsidDel="008843A2" w:rsidRDefault="00A82341">
      <w:pPr>
        <w:pStyle w:val="TOC2"/>
        <w:rPr>
          <w:ins w:id="285" w:author="Author" w:date="2018-01-22T10:17:00Z"/>
          <w:del w:id="286" w:author="Author" w:date="2018-03-01T16:13:00Z"/>
          <w:rFonts w:asciiTheme="minorHAnsi" w:eastAsiaTheme="minorEastAsia" w:hAnsiTheme="minorHAnsi" w:cstheme="minorBidi"/>
          <w:noProof/>
          <w:sz w:val="22"/>
          <w:szCs w:val="22"/>
          <w:lang w:val="de-DE" w:eastAsia="de-DE"/>
        </w:rPr>
      </w:pPr>
      <w:ins w:id="287" w:author="Author" w:date="2018-01-22T10:17:00Z">
        <w:del w:id="288" w:author="Author" w:date="2018-03-01T16:13:00Z">
          <w:r w:rsidRPr="009C18A0" w:rsidDel="008843A2">
            <w:rPr>
              <w:rStyle w:val="Hyperlink"/>
              <w:noProof/>
              <w14:scene3d>
                <w14:camera w14:prst="orthographicFront"/>
                <w14:lightRig w14:rig="threePt" w14:dir="t">
                  <w14:rot w14:lat="0" w14:lon="0" w14:rev="0"/>
                </w14:lightRig>
              </w14:scene3d>
            </w:rPr>
            <w:delText>4.3</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rPr>
            <w:delText>Viewing Terminated Employee Data</w:delText>
          </w:r>
          <w:r w:rsidDel="008843A2">
            <w:rPr>
              <w:noProof/>
              <w:webHidden/>
            </w:rPr>
            <w:tab/>
            <w:delText>18</w:delText>
          </w:r>
        </w:del>
      </w:ins>
    </w:p>
    <w:p w14:paraId="4B394509" w14:textId="692FF292" w:rsidR="00A82341" w:rsidDel="008843A2" w:rsidRDefault="00A82341">
      <w:pPr>
        <w:pStyle w:val="TOC1"/>
        <w:rPr>
          <w:ins w:id="289" w:author="Author" w:date="2018-01-22T10:17:00Z"/>
          <w:del w:id="290" w:author="Author" w:date="2018-03-01T16:13:00Z"/>
          <w:rFonts w:asciiTheme="minorHAnsi" w:eastAsiaTheme="minorEastAsia" w:hAnsiTheme="minorHAnsi" w:cstheme="minorBidi"/>
          <w:noProof/>
          <w:sz w:val="22"/>
          <w:szCs w:val="22"/>
          <w:lang w:val="de-DE" w:eastAsia="de-DE"/>
        </w:rPr>
      </w:pPr>
      <w:ins w:id="291" w:author="Author" w:date="2018-01-22T10:17:00Z">
        <w:del w:id="292" w:author="Author" w:date="2018-03-01T16:13:00Z">
          <w:r w:rsidRPr="009C18A0" w:rsidDel="008843A2">
            <w:rPr>
              <w:rStyle w:val="Hyperlink"/>
              <w:noProof/>
            </w:rPr>
            <w:delText>5</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rPr>
            <w:delText>Country-Specific Fields</w:delText>
          </w:r>
          <w:r w:rsidDel="008843A2">
            <w:rPr>
              <w:noProof/>
              <w:webHidden/>
            </w:rPr>
            <w:tab/>
            <w:delText>20</w:delText>
          </w:r>
        </w:del>
      </w:ins>
    </w:p>
    <w:p w14:paraId="6F1A399E" w14:textId="29ED733D" w:rsidR="00A82341" w:rsidDel="008843A2" w:rsidRDefault="00A82341">
      <w:pPr>
        <w:pStyle w:val="TOC2"/>
        <w:rPr>
          <w:ins w:id="293" w:author="Author" w:date="2018-01-22T10:17:00Z"/>
          <w:del w:id="294" w:author="Author" w:date="2018-03-01T16:13:00Z"/>
          <w:rFonts w:asciiTheme="minorHAnsi" w:eastAsiaTheme="minorEastAsia" w:hAnsiTheme="minorHAnsi" w:cstheme="minorBidi"/>
          <w:noProof/>
          <w:sz w:val="22"/>
          <w:szCs w:val="22"/>
          <w:lang w:val="de-DE" w:eastAsia="de-DE"/>
        </w:rPr>
      </w:pPr>
      <w:ins w:id="295" w:author="Author" w:date="2018-01-22T10:17:00Z">
        <w:del w:id="296" w:author="Author" w:date="2018-03-01T16:13:00Z">
          <w:r w:rsidRPr="009C18A0" w:rsidDel="008843A2">
            <w:rPr>
              <w:rStyle w:val="Hyperlink"/>
              <w:noProof/>
              <w:highlight w:val="yellow"/>
              <w14:scene3d>
                <w14:camera w14:prst="orthographicFront"/>
                <w14:lightRig w14:rig="threePt" w14:dir="t">
                  <w14:rot w14:lat="0" w14:lon="0" w14:rev="0"/>
                </w14:lightRig>
              </w14:scene3d>
            </w:rPr>
            <w:delText>5.1</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highlight w:val="yellow"/>
            </w:rPr>
            <w:delText>Termination Data</w:delText>
          </w:r>
          <w:r w:rsidDel="008843A2">
            <w:rPr>
              <w:noProof/>
              <w:webHidden/>
            </w:rPr>
            <w:tab/>
            <w:delText>20</w:delText>
          </w:r>
        </w:del>
      </w:ins>
    </w:p>
    <w:p w14:paraId="5C2149F3" w14:textId="03E7A820" w:rsidR="00A82341" w:rsidDel="008843A2" w:rsidRDefault="00A82341">
      <w:pPr>
        <w:pStyle w:val="TOC3"/>
        <w:rPr>
          <w:ins w:id="297" w:author="Author" w:date="2018-01-22T10:17:00Z"/>
          <w:del w:id="298" w:author="Author" w:date="2018-03-01T16:13:00Z"/>
          <w:rFonts w:asciiTheme="minorHAnsi" w:eastAsiaTheme="minorEastAsia" w:hAnsiTheme="minorHAnsi" w:cstheme="minorBidi"/>
          <w:noProof/>
          <w:sz w:val="22"/>
          <w:szCs w:val="22"/>
          <w:lang w:val="de-DE" w:eastAsia="de-DE"/>
        </w:rPr>
      </w:pPr>
      <w:ins w:id="299" w:author="Author" w:date="2018-01-22T10:17:00Z">
        <w:del w:id="300" w:author="Author" w:date="2018-03-01T16:13:00Z">
          <w:r w:rsidRPr="009C18A0" w:rsidDel="008843A2">
            <w:rPr>
              <w:rStyle w:val="Hyperlink"/>
              <w:noProof/>
              <w:highlight w:val="yellow"/>
            </w:rPr>
            <w:delText>5.1.1</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highlight w:val="yellow"/>
            </w:rPr>
            <w:delText>United Arab Emirates (AE)</w:delText>
          </w:r>
          <w:r w:rsidDel="008843A2">
            <w:rPr>
              <w:noProof/>
              <w:webHidden/>
            </w:rPr>
            <w:tab/>
            <w:delText>20</w:delText>
          </w:r>
        </w:del>
      </w:ins>
    </w:p>
    <w:p w14:paraId="041ECA52" w14:textId="1D2A9C06" w:rsidR="00A82341" w:rsidDel="008843A2" w:rsidRDefault="00A82341">
      <w:pPr>
        <w:pStyle w:val="TOC3"/>
        <w:rPr>
          <w:ins w:id="301" w:author="Author" w:date="2018-01-22T10:17:00Z"/>
          <w:del w:id="302" w:author="Author" w:date="2018-03-01T16:13:00Z"/>
          <w:rFonts w:asciiTheme="minorHAnsi" w:eastAsiaTheme="minorEastAsia" w:hAnsiTheme="minorHAnsi" w:cstheme="minorBidi"/>
          <w:noProof/>
          <w:sz w:val="22"/>
          <w:szCs w:val="22"/>
          <w:lang w:val="de-DE" w:eastAsia="de-DE"/>
        </w:rPr>
      </w:pPr>
      <w:ins w:id="303" w:author="Author" w:date="2018-01-22T10:17:00Z">
        <w:del w:id="304" w:author="Author" w:date="2018-03-01T16:13:00Z">
          <w:r w:rsidRPr="009C18A0" w:rsidDel="008843A2">
            <w:rPr>
              <w:rStyle w:val="Hyperlink"/>
              <w:noProof/>
              <w:highlight w:val="yellow"/>
            </w:rPr>
            <w:delText>5.1.2</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highlight w:val="yellow"/>
            </w:rPr>
            <w:delText>Australia (AU)</w:delText>
          </w:r>
          <w:r w:rsidDel="008843A2">
            <w:rPr>
              <w:noProof/>
              <w:webHidden/>
            </w:rPr>
            <w:tab/>
            <w:delText>21</w:delText>
          </w:r>
        </w:del>
      </w:ins>
    </w:p>
    <w:p w14:paraId="2C445381" w14:textId="3E43B77A" w:rsidR="00A82341" w:rsidDel="008843A2" w:rsidRDefault="00A82341">
      <w:pPr>
        <w:pStyle w:val="TOC3"/>
        <w:rPr>
          <w:ins w:id="305" w:author="Author" w:date="2018-01-22T10:17:00Z"/>
          <w:del w:id="306" w:author="Author" w:date="2018-03-01T16:13:00Z"/>
          <w:rFonts w:asciiTheme="minorHAnsi" w:eastAsiaTheme="minorEastAsia" w:hAnsiTheme="minorHAnsi" w:cstheme="minorBidi"/>
          <w:noProof/>
          <w:sz w:val="22"/>
          <w:szCs w:val="22"/>
          <w:lang w:val="de-DE" w:eastAsia="de-DE"/>
        </w:rPr>
      </w:pPr>
      <w:ins w:id="307" w:author="Author" w:date="2018-01-22T10:17:00Z">
        <w:del w:id="308" w:author="Author" w:date="2018-03-01T16:13:00Z">
          <w:r w:rsidRPr="009C18A0" w:rsidDel="008843A2">
            <w:rPr>
              <w:rStyle w:val="Hyperlink"/>
              <w:noProof/>
              <w:highlight w:val="yellow"/>
            </w:rPr>
            <w:delText>5.1.3</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highlight w:val="yellow"/>
            </w:rPr>
            <w:delText>China (CN)</w:delText>
          </w:r>
          <w:r w:rsidDel="008843A2">
            <w:rPr>
              <w:noProof/>
              <w:webHidden/>
            </w:rPr>
            <w:tab/>
            <w:delText>22</w:delText>
          </w:r>
        </w:del>
      </w:ins>
    </w:p>
    <w:p w14:paraId="544439AE" w14:textId="7994E9F8" w:rsidR="00A82341" w:rsidDel="008843A2" w:rsidRDefault="00A82341">
      <w:pPr>
        <w:pStyle w:val="TOC3"/>
        <w:rPr>
          <w:ins w:id="309" w:author="Author" w:date="2018-01-22T10:17:00Z"/>
          <w:del w:id="310" w:author="Author" w:date="2018-03-01T16:13:00Z"/>
          <w:rFonts w:asciiTheme="minorHAnsi" w:eastAsiaTheme="minorEastAsia" w:hAnsiTheme="minorHAnsi" w:cstheme="minorBidi"/>
          <w:noProof/>
          <w:sz w:val="22"/>
          <w:szCs w:val="22"/>
          <w:lang w:val="de-DE" w:eastAsia="de-DE"/>
        </w:rPr>
      </w:pPr>
      <w:ins w:id="311" w:author="Author" w:date="2018-01-22T10:17:00Z">
        <w:del w:id="312" w:author="Author" w:date="2018-03-01T16:13:00Z">
          <w:r w:rsidRPr="009C18A0" w:rsidDel="008843A2">
            <w:rPr>
              <w:rStyle w:val="Hyperlink"/>
              <w:noProof/>
              <w:highlight w:val="yellow"/>
            </w:rPr>
            <w:delText>5.1.4</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highlight w:val="yellow"/>
            </w:rPr>
            <w:delText>Germany (DE)</w:delText>
          </w:r>
          <w:r w:rsidDel="008843A2">
            <w:rPr>
              <w:noProof/>
              <w:webHidden/>
            </w:rPr>
            <w:tab/>
            <w:delText>24</w:delText>
          </w:r>
        </w:del>
      </w:ins>
    </w:p>
    <w:p w14:paraId="58659C6E" w14:textId="43BEEB60" w:rsidR="00A82341" w:rsidDel="008843A2" w:rsidRDefault="00A82341">
      <w:pPr>
        <w:pStyle w:val="TOC3"/>
        <w:rPr>
          <w:ins w:id="313" w:author="Author" w:date="2018-01-22T10:17:00Z"/>
          <w:del w:id="314" w:author="Author" w:date="2018-03-01T16:13:00Z"/>
          <w:rFonts w:asciiTheme="minorHAnsi" w:eastAsiaTheme="minorEastAsia" w:hAnsiTheme="minorHAnsi" w:cstheme="minorBidi"/>
          <w:noProof/>
          <w:sz w:val="22"/>
          <w:szCs w:val="22"/>
          <w:lang w:val="de-DE" w:eastAsia="de-DE"/>
        </w:rPr>
      </w:pPr>
      <w:ins w:id="315" w:author="Author" w:date="2018-01-22T10:17:00Z">
        <w:del w:id="316" w:author="Author" w:date="2018-03-01T16:13:00Z">
          <w:r w:rsidRPr="009C18A0" w:rsidDel="008843A2">
            <w:rPr>
              <w:rStyle w:val="Hyperlink"/>
              <w:noProof/>
              <w:highlight w:val="yellow"/>
            </w:rPr>
            <w:delText>5.1.5</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highlight w:val="yellow"/>
            </w:rPr>
            <w:delText>France (FR)</w:delText>
          </w:r>
          <w:r w:rsidDel="008843A2">
            <w:rPr>
              <w:noProof/>
              <w:webHidden/>
            </w:rPr>
            <w:tab/>
            <w:delText>24</w:delText>
          </w:r>
        </w:del>
      </w:ins>
    </w:p>
    <w:p w14:paraId="4D2F0818" w14:textId="0CACC718" w:rsidR="00A82341" w:rsidDel="008843A2" w:rsidRDefault="00A82341">
      <w:pPr>
        <w:pStyle w:val="TOC3"/>
        <w:rPr>
          <w:ins w:id="317" w:author="Author" w:date="2018-01-22T10:17:00Z"/>
          <w:del w:id="318" w:author="Author" w:date="2018-03-01T16:13:00Z"/>
          <w:rFonts w:asciiTheme="minorHAnsi" w:eastAsiaTheme="minorEastAsia" w:hAnsiTheme="minorHAnsi" w:cstheme="minorBidi"/>
          <w:noProof/>
          <w:sz w:val="22"/>
          <w:szCs w:val="22"/>
          <w:lang w:val="de-DE" w:eastAsia="de-DE"/>
        </w:rPr>
      </w:pPr>
      <w:ins w:id="319" w:author="Author" w:date="2018-01-22T10:17:00Z">
        <w:del w:id="320" w:author="Author" w:date="2018-03-01T16:13:00Z">
          <w:r w:rsidRPr="009C18A0" w:rsidDel="008843A2">
            <w:rPr>
              <w:rStyle w:val="Hyperlink"/>
              <w:noProof/>
              <w:highlight w:val="yellow"/>
            </w:rPr>
            <w:delText>5.1.6</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highlight w:val="yellow"/>
            </w:rPr>
            <w:delText>United Kingdom (GB)</w:delText>
          </w:r>
          <w:r w:rsidDel="008843A2">
            <w:rPr>
              <w:noProof/>
              <w:webHidden/>
            </w:rPr>
            <w:tab/>
            <w:delText>24</w:delText>
          </w:r>
        </w:del>
      </w:ins>
    </w:p>
    <w:p w14:paraId="20565C49" w14:textId="4BAF4726" w:rsidR="00A82341" w:rsidDel="008843A2" w:rsidRDefault="00A82341">
      <w:pPr>
        <w:pStyle w:val="TOC3"/>
        <w:rPr>
          <w:ins w:id="321" w:author="Author" w:date="2018-01-22T10:17:00Z"/>
          <w:del w:id="322" w:author="Author" w:date="2018-03-01T16:13:00Z"/>
          <w:rFonts w:asciiTheme="minorHAnsi" w:eastAsiaTheme="minorEastAsia" w:hAnsiTheme="minorHAnsi" w:cstheme="minorBidi"/>
          <w:noProof/>
          <w:sz w:val="22"/>
          <w:szCs w:val="22"/>
          <w:lang w:val="de-DE" w:eastAsia="de-DE"/>
        </w:rPr>
      </w:pPr>
      <w:ins w:id="323" w:author="Author" w:date="2018-01-22T10:17:00Z">
        <w:del w:id="324" w:author="Author" w:date="2018-03-01T16:13:00Z">
          <w:r w:rsidRPr="009C18A0" w:rsidDel="008843A2">
            <w:rPr>
              <w:rStyle w:val="Hyperlink"/>
              <w:noProof/>
              <w:highlight w:val="yellow"/>
            </w:rPr>
            <w:delText>5.1.7</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highlight w:val="yellow"/>
            </w:rPr>
            <w:delText>Kingdom of Saudi Arabia (SA)</w:delText>
          </w:r>
          <w:r w:rsidDel="008843A2">
            <w:rPr>
              <w:noProof/>
              <w:webHidden/>
            </w:rPr>
            <w:tab/>
            <w:delText>24</w:delText>
          </w:r>
        </w:del>
      </w:ins>
    </w:p>
    <w:p w14:paraId="2C1F0EA6" w14:textId="7B123C25" w:rsidR="00A82341" w:rsidDel="008843A2" w:rsidRDefault="00A82341">
      <w:pPr>
        <w:pStyle w:val="TOC3"/>
        <w:rPr>
          <w:ins w:id="325" w:author="Author" w:date="2018-01-22T10:17:00Z"/>
          <w:del w:id="326" w:author="Author" w:date="2018-03-01T16:13:00Z"/>
          <w:rFonts w:asciiTheme="minorHAnsi" w:eastAsiaTheme="minorEastAsia" w:hAnsiTheme="minorHAnsi" w:cstheme="minorBidi"/>
          <w:noProof/>
          <w:sz w:val="22"/>
          <w:szCs w:val="22"/>
          <w:lang w:val="de-DE" w:eastAsia="de-DE"/>
        </w:rPr>
      </w:pPr>
      <w:ins w:id="327" w:author="Author" w:date="2018-01-22T10:17:00Z">
        <w:del w:id="328" w:author="Author" w:date="2018-03-01T16:13:00Z">
          <w:r w:rsidRPr="009C18A0" w:rsidDel="008843A2">
            <w:rPr>
              <w:rStyle w:val="Hyperlink"/>
              <w:noProof/>
              <w:highlight w:val="yellow"/>
            </w:rPr>
            <w:delText>5.1.8</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highlight w:val="yellow"/>
            </w:rPr>
            <w:delText>United States (US)</w:delText>
          </w:r>
          <w:r w:rsidDel="008843A2">
            <w:rPr>
              <w:noProof/>
              <w:webHidden/>
            </w:rPr>
            <w:tab/>
            <w:delText>24</w:delText>
          </w:r>
        </w:del>
      </w:ins>
    </w:p>
    <w:p w14:paraId="3E81BDA3" w14:textId="7DB1FC4B" w:rsidR="00A82341" w:rsidDel="008843A2" w:rsidRDefault="00A82341">
      <w:pPr>
        <w:pStyle w:val="TOC1"/>
        <w:rPr>
          <w:ins w:id="329" w:author="Author" w:date="2018-01-22T10:17:00Z"/>
          <w:del w:id="330" w:author="Author" w:date="2018-03-01T16:13:00Z"/>
          <w:rFonts w:asciiTheme="minorHAnsi" w:eastAsiaTheme="minorEastAsia" w:hAnsiTheme="minorHAnsi" w:cstheme="minorBidi"/>
          <w:noProof/>
          <w:sz w:val="22"/>
          <w:szCs w:val="22"/>
          <w:lang w:val="de-DE" w:eastAsia="de-DE"/>
        </w:rPr>
      </w:pPr>
      <w:ins w:id="331" w:author="Author" w:date="2018-01-22T10:17:00Z">
        <w:del w:id="332" w:author="Author" w:date="2018-03-01T16:13:00Z">
          <w:r w:rsidRPr="009C18A0" w:rsidDel="008843A2">
            <w:rPr>
              <w:rStyle w:val="Hyperlink"/>
              <w:noProof/>
            </w:rPr>
            <w:delText>6</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rPr>
            <w:delText>Appendix</w:delText>
          </w:r>
          <w:r w:rsidDel="008843A2">
            <w:rPr>
              <w:noProof/>
              <w:webHidden/>
            </w:rPr>
            <w:tab/>
            <w:delText>25</w:delText>
          </w:r>
        </w:del>
      </w:ins>
    </w:p>
    <w:p w14:paraId="1254ED0F" w14:textId="572A5283" w:rsidR="00A82341" w:rsidDel="008843A2" w:rsidRDefault="00A82341">
      <w:pPr>
        <w:pStyle w:val="TOC2"/>
        <w:rPr>
          <w:ins w:id="333" w:author="Author" w:date="2018-01-22T10:17:00Z"/>
          <w:del w:id="334" w:author="Author" w:date="2018-03-01T16:13:00Z"/>
          <w:rFonts w:asciiTheme="minorHAnsi" w:eastAsiaTheme="minorEastAsia" w:hAnsiTheme="minorHAnsi" w:cstheme="minorBidi"/>
          <w:noProof/>
          <w:sz w:val="22"/>
          <w:szCs w:val="22"/>
          <w:lang w:val="de-DE" w:eastAsia="de-DE"/>
        </w:rPr>
      </w:pPr>
      <w:ins w:id="335" w:author="Author" w:date="2018-01-22T10:17:00Z">
        <w:del w:id="336" w:author="Author" w:date="2018-03-01T16:13:00Z">
          <w:r w:rsidRPr="009C18A0" w:rsidDel="008843A2">
            <w:rPr>
              <w:rStyle w:val="Hyperlink"/>
              <w:noProof/>
              <w14:scene3d>
                <w14:camera w14:prst="orthographicFront"/>
                <w14:lightRig w14:rig="threePt" w14:dir="t">
                  <w14:rot w14:lat="0" w14:lon="0" w14:rev="0"/>
                </w14:lightRig>
              </w14:scene3d>
            </w:rPr>
            <w:delText>6.1</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rPr>
            <w:delText>Process Chains</w:delText>
          </w:r>
          <w:r w:rsidDel="008843A2">
            <w:rPr>
              <w:noProof/>
              <w:webHidden/>
            </w:rPr>
            <w:tab/>
            <w:delText>25</w:delText>
          </w:r>
        </w:del>
      </w:ins>
    </w:p>
    <w:p w14:paraId="5F171FEE" w14:textId="5AA6F68A" w:rsidR="00A82341" w:rsidDel="008843A2" w:rsidRDefault="00A82341">
      <w:pPr>
        <w:pStyle w:val="TOC3"/>
        <w:rPr>
          <w:ins w:id="337" w:author="Author" w:date="2018-01-22T10:17:00Z"/>
          <w:del w:id="338" w:author="Author" w:date="2018-03-01T16:13:00Z"/>
          <w:rFonts w:asciiTheme="minorHAnsi" w:eastAsiaTheme="minorEastAsia" w:hAnsiTheme="minorHAnsi" w:cstheme="minorBidi"/>
          <w:noProof/>
          <w:sz w:val="22"/>
          <w:szCs w:val="22"/>
          <w:lang w:val="de-DE" w:eastAsia="de-DE"/>
        </w:rPr>
      </w:pPr>
      <w:ins w:id="339" w:author="Author" w:date="2018-01-22T10:17:00Z">
        <w:del w:id="340" w:author="Author" w:date="2018-03-01T16:13:00Z">
          <w:r w:rsidRPr="009C18A0" w:rsidDel="008843A2">
            <w:rPr>
              <w:rStyle w:val="Hyperlink"/>
              <w:noProof/>
            </w:rPr>
            <w:delText>6.1.1</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rPr>
            <w:delText>Preceding Processes</w:delText>
          </w:r>
          <w:r w:rsidDel="008843A2">
            <w:rPr>
              <w:noProof/>
              <w:webHidden/>
            </w:rPr>
            <w:tab/>
            <w:delText>25</w:delText>
          </w:r>
        </w:del>
      </w:ins>
    </w:p>
    <w:p w14:paraId="1530D23E" w14:textId="1E226857" w:rsidR="00A82341" w:rsidDel="008843A2" w:rsidRDefault="00A82341">
      <w:pPr>
        <w:pStyle w:val="TOC3"/>
        <w:rPr>
          <w:ins w:id="341" w:author="Author" w:date="2018-01-22T10:17:00Z"/>
          <w:del w:id="342" w:author="Author" w:date="2018-03-01T16:13:00Z"/>
          <w:rFonts w:asciiTheme="minorHAnsi" w:eastAsiaTheme="minorEastAsia" w:hAnsiTheme="minorHAnsi" w:cstheme="minorBidi"/>
          <w:noProof/>
          <w:sz w:val="22"/>
          <w:szCs w:val="22"/>
          <w:lang w:val="de-DE" w:eastAsia="de-DE"/>
        </w:rPr>
      </w:pPr>
      <w:ins w:id="343" w:author="Author" w:date="2018-01-22T10:17:00Z">
        <w:del w:id="344" w:author="Author" w:date="2018-03-01T16:13:00Z">
          <w:r w:rsidRPr="009C18A0" w:rsidDel="008843A2">
            <w:rPr>
              <w:rStyle w:val="Hyperlink"/>
              <w:noProof/>
            </w:rPr>
            <w:delText>6.1.2</w:delText>
          </w:r>
          <w:r w:rsidDel="008843A2">
            <w:rPr>
              <w:rFonts w:asciiTheme="minorHAnsi" w:eastAsiaTheme="minorEastAsia" w:hAnsiTheme="minorHAnsi" w:cstheme="minorBidi"/>
              <w:noProof/>
              <w:sz w:val="22"/>
              <w:szCs w:val="22"/>
              <w:lang w:val="de-DE" w:eastAsia="de-DE"/>
            </w:rPr>
            <w:tab/>
          </w:r>
          <w:r w:rsidRPr="009C18A0" w:rsidDel="008843A2">
            <w:rPr>
              <w:rStyle w:val="Hyperlink"/>
              <w:noProof/>
            </w:rPr>
            <w:delText>Succeeding Processes</w:delText>
          </w:r>
          <w:r w:rsidDel="008843A2">
            <w:rPr>
              <w:noProof/>
              <w:webHidden/>
            </w:rPr>
            <w:tab/>
            <w:delText>25</w:delText>
          </w:r>
        </w:del>
      </w:ins>
    </w:p>
    <w:p w14:paraId="5AAA8434" w14:textId="58DEEFB7" w:rsidR="00262C96" w:rsidDel="008843A2" w:rsidRDefault="00262C96">
      <w:pPr>
        <w:pStyle w:val="TOC1"/>
        <w:rPr>
          <w:del w:id="345" w:author="Author" w:date="2018-03-01T16:13:00Z"/>
          <w:rFonts w:asciiTheme="minorHAnsi" w:eastAsiaTheme="minorEastAsia" w:hAnsiTheme="minorHAnsi" w:cstheme="minorBidi"/>
          <w:noProof/>
          <w:sz w:val="22"/>
          <w:szCs w:val="22"/>
          <w:lang w:val="de-DE" w:eastAsia="de-DE"/>
        </w:rPr>
      </w:pPr>
      <w:del w:id="346" w:author="Author" w:date="2018-03-01T16:13:00Z">
        <w:r w:rsidRPr="003112B2" w:rsidDel="008843A2">
          <w:rPr>
            <w:rPrChange w:id="347" w:author="Author" w:date="2018-01-22T10:17:00Z">
              <w:rPr>
                <w:rStyle w:val="Hyperlink"/>
                <w:noProof/>
              </w:rPr>
            </w:rPrChange>
          </w:rPr>
          <w:delText>1</w:delText>
        </w:r>
        <w:r w:rsidDel="008843A2">
          <w:rPr>
            <w:rFonts w:asciiTheme="minorHAnsi" w:eastAsiaTheme="minorEastAsia" w:hAnsiTheme="minorHAnsi" w:cstheme="minorBidi"/>
            <w:noProof/>
            <w:sz w:val="22"/>
            <w:szCs w:val="22"/>
            <w:lang w:val="de-DE" w:eastAsia="de-DE"/>
          </w:rPr>
          <w:tab/>
        </w:r>
        <w:r w:rsidRPr="003112B2" w:rsidDel="008843A2">
          <w:rPr>
            <w:rPrChange w:id="348" w:author="Author" w:date="2018-01-22T10:17:00Z">
              <w:rPr>
                <w:rStyle w:val="Hyperlink"/>
                <w:noProof/>
              </w:rPr>
            </w:rPrChange>
          </w:rPr>
          <w:delText>Purpose</w:delText>
        </w:r>
        <w:r w:rsidDel="008843A2">
          <w:rPr>
            <w:noProof/>
            <w:webHidden/>
          </w:rPr>
          <w:tab/>
          <w:delText>3</w:delText>
        </w:r>
      </w:del>
    </w:p>
    <w:p w14:paraId="5A9E97D4" w14:textId="2CDB4CB6" w:rsidR="00262C96" w:rsidDel="008843A2" w:rsidRDefault="00262C96">
      <w:pPr>
        <w:pStyle w:val="TOC2"/>
        <w:rPr>
          <w:del w:id="349" w:author="Author" w:date="2018-03-01T16:13:00Z"/>
          <w:rFonts w:asciiTheme="minorHAnsi" w:eastAsiaTheme="minorEastAsia" w:hAnsiTheme="minorHAnsi" w:cstheme="minorBidi"/>
          <w:noProof/>
          <w:sz w:val="22"/>
          <w:szCs w:val="22"/>
          <w:lang w:val="de-DE" w:eastAsia="de-DE"/>
        </w:rPr>
      </w:pPr>
      <w:del w:id="350" w:author="Author" w:date="2018-03-01T16:13:00Z">
        <w:r w:rsidRPr="003112B2" w:rsidDel="008843A2">
          <w:rPr>
            <w:rPrChange w:id="351" w:author="Author" w:date="2018-01-22T10:17:00Z">
              <w:rPr>
                <w:rStyle w:val="Hyperlink"/>
                <w:noProof/>
                <w14:scene3d>
                  <w14:camera w14:prst="orthographicFront"/>
                  <w14:lightRig w14:rig="threePt" w14:dir="t">
                    <w14:rot w14:lat="0" w14:lon="0" w14:rev="0"/>
                  </w14:lightRig>
                </w14:scene3d>
              </w:rPr>
            </w:rPrChange>
          </w:rPr>
          <w:delText>1.1</w:delText>
        </w:r>
        <w:r w:rsidDel="008843A2">
          <w:rPr>
            <w:rFonts w:asciiTheme="minorHAnsi" w:eastAsiaTheme="minorEastAsia" w:hAnsiTheme="minorHAnsi" w:cstheme="minorBidi"/>
            <w:noProof/>
            <w:sz w:val="22"/>
            <w:szCs w:val="22"/>
            <w:lang w:val="de-DE" w:eastAsia="de-DE"/>
          </w:rPr>
          <w:tab/>
        </w:r>
        <w:r w:rsidRPr="003112B2" w:rsidDel="008843A2">
          <w:rPr>
            <w:rPrChange w:id="352" w:author="Author" w:date="2018-01-22T10:17:00Z">
              <w:rPr>
                <w:rStyle w:val="Hyperlink"/>
                <w:noProof/>
              </w:rPr>
            </w:rPrChange>
          </w:rPr>
          <w:delText>Purpose of the Document</w:delText>
        </w:r>
        <w:r w:rsidDel="008843A2">
          <w:rPr>
            <w:noProof/>
            <w:webHidden/>
          </w:rPr>
          <w:tab/>
          <w:delText>3</w:delText>
        </w:r>
      </w:del>
    </w:p>
    <w:p w14:paraId="11339129" w14:textId="5419AE27" w:rsidR="00262C96" w:rsidDel="008843A2" w:rsidRDefault="00262C96">
      <w:pPr>
        <w:pStyle w:val="TOC2"/>
        <w:rPr>
          <w:del w:id="353" w:author="Author" w:date="2018-03-01T16:13:00Z"/>
          <w:rFonts w:asciiTheme="minorHAnsi" w:eastAsiaTheme="minorEastAsia" w:hAnsiTheme="minorHAnsi" w:cstheme="minorBidi"/>
          <w:noProof/>
          <w:sz w:val="22"/>
          <w:szCs w:val="22"/>
          <w:lang w:val="de-DE" w:eastAsia="de-DE"/>
        </w:rPr>
      </w:pPr>
      <w:del w:id="354" w:author="Author" w:date="2018-03-01T16:13:00Z">
        <w:r w:rsidRPr="003112B2" w:rsidDel="008843A2">
          <w:rPr>
            <w:rPrChange w:id="355" w:author="Author" w:date="2018-01-22T10:17:00Z">
              <w:rPr>
                <w:rStyle w:val="Hyperlink"/>
                <w:noProof/>
                <w14:scene3d>
                  <w14:camera w14:prst="orthographicFront"/>
                  <w14:lightRig w14:rig="threePt" w14:dir="t">
                    <w14:rot w14:lat="0" w14:lon="0" w14:rev="0"/>
                  </w14:lightRig>
                </w14:scene3d>
              </w:rPr>
            </w:rPrChange>
          </w:rPr>
          <w:delText>1.2</w:delText>
        </w:r>
        <w:r w:rsidDel="008843A2">
          <w:rPr>
            <w:rFonts w:asciiTheme="minorHAnsi" w:eastAsiaTheme="minorEastAsia" w:hAnsiTheme="minorHAnsi" w:cstheme="minorBidi"/>
            <w:noProof/>
            <w:sz w:val="22"/>
            <w:szCs w:val="22"/>
            <w:lang w:val="de-DE" w:eastAsia="de-DE"/>
          </w:rPr>
          <w:tab/>
        </w:r>
        <w:r w:rsidRPr="003112B2" w:rsidDel="008843A2">
          <w:rPr>
            <w:rPrChange w:id="356" w:author="Author" w:date="2018-01-22T10:17:00Z">
              <w:rPr>
                <w:rStyle w:val="Hyperlink"/>
                <w:noProof/>
              </w:rPr>
            </w:rPrChange>
          </w:rPr>
          <w:delText>Purpose of Take Action: Termination</w:delText>
        </w:r>
        <w:r w:rsidDel="008843A2">
          <w:rPr>
            <w:noProof/>
            <w:webHidden/>
          </w:rPr>
          <w:tab/>
          <w:delText>3</w:delText>
        </w:r>
      </w:del>
    </w:p>
    <w:p w14:paraId="02549004" w14:textId="586B82C9" w:rsidR="00262C96" w:rsidDel="008843A2" w:rsidRDefault="00262C96">
      <w:pPr>
        <w:pStyle w:val="TOC1"/>
        <w:rPr>
          <w:del w:id="357" w:author="Author" w:date="2018-03-01T16:13:00Z"/>
          <w:rFonts w:asciiTheme="minorHAnsi" w:eastAsiaTheme="minorEastAsia" w:hAnsiTheme="minorHAnsi" w:cstheme="minorBidi"/>
          <w:noProof/>
          <w:sz w:val="22"/>
          <w:szCs w:val="22"/>
          <w:lang w:val="de-DE" w:eastAsia="de-DE"/>
        </w:rPr>
      </w:pPr>
      <w:del w:id="358" w:author="Author" w:date="2018-03-01T16:13:00Z">
        <w:r w:rsidRPr="003112B2" w:rsidDel="008843A2">
          <w:rPr>
            <w:rPrChange w:id="359" w:author="Author" w:date="2018-01-22T10:17:00Z">
              <w:rPr>
                <w:rStyle w:val="Hyperlink"/>
                <w:noProof/>
              </w:rPr>
            </w:rPrChange>
          </w:rPr>
          <w:delText>2</w:delText>
        </w:r>
        <w:r w:rsidDel="008843A2">
          <w:rPr>
            <w:rFonts w:asciiTheme="minorHAnsi" w:eastAsiaTheme="minorEastAsia" w:hAnsiTheme="minorHAnsi" w:cstheme="minorBidi"/>
            <w:noProof/>
            <w:sz w:val="22"/>
            <w:szCs w:val="22"/>
            <w:lang w:val="de-DE" w:eastAsia="de-DE"/>
          </w:rPr>
          <w:tab/>
        </w:r>
        <w:r w:rsidRPr="003112B2" w:rsidDel="008843A2">
          <w:rPr>
            <w:rPrChange w:id="360" w:author="Author" w:date="2018-01-22T10:17:00Z">
              <w:rPr>
                <w:rStyle w:val="Hyperlink"/>
                <w:noProof/>
              </w:rPr>
            </w:rPrChange>
          </w:rPr>
          <w:delText>Prerequisites</w:delText>
        </w:r>
        <w:r w:rsidDel="008843A2">
          <w:rPr>
            <w:noProof/>
            <w:webHidden/>
          </w:rPr>
          <w:tab/>
          <w:delText>4</w:delText>
        </w:r>
      </w:del>
    </w:p>
    <w:p w14:paraId="01258CD3" w14:textId="726C52F1" w:rsidR="00262C96" w:rsidDel="008843A2" w:rsidRDefault="00262C96">
      <w:pPr>
        <w:pStyle w:val="TOC2"/>
        <w:rPr>
          <w:del w:id="361" w:author="Author" w:date="2018-03-01T16:13:00Z"/>
          <w:rFonts w:asciiTheme="minorHAnsi" w:eastAsiaTheme="minorEastAsia" w:hAnsiTheme="minorHAnsi" w:cstheme="minorBidi"/>
          <w:noProof/>
          <w:sz w:val="22"/>
          <w:szCs w:val="22"/>
          <w:lang w:val="de-DE" w:eastAsia="de-DE"/>
        </w:rPr>
      </w:pPr>
      <w:del w:id="362" w:author="Author" w:date="2018-03-01T16:13:00Z">
        <w:r w:rsidRPr="003112B2" w:rsidDel="008843A2">
          <w:rPr>
            <w:rPrChange w:id="363" w:author="Author" w:date="2018-01-22T10:17:00Z">
              <w:rPr>
                <w:rStyle w:val="Hyperlink"/>
                <w:noProof/>
                <w14:scene3d>
                  <w14:camera w14:prst="orthographicFront"/>
                  <w14:lightRig w14:rig="threePt" w14:dir="t">
                    <w14:rot w14:lat="0" w14:lon="0" w14:rev="0"/>
                  </w14:lightRig>
                </w14:scene3d>
              </w:rPr>
            </w:rPrChange>
          </w:rPr>
          <w:delText>2.1</w:delText>
        </w:r>
        <w:r w:rsidDel="008843A2">
          <w:rPr>
            <w:rFonts w:asciiTheme="minorHAnsi" w:eastAsiaTheme="minorEastAsia" w:hAnsiTheme="minorHAnsi" w:cstheme="minorBidi"/>
            <w:noProof/>
            <w:sz w:val="22"/>
            <w:szCs w:val="22"/>
            <w:lang w:val="de-DE" w:eastAsia="de-DE"/>
          </w:rPr>
          <w:tab/>
        </w:r>
        <w:r w:rsidRPr="003112B2" w:rsidDel="008843A2">
          <w:rPr>
            <w:rPrChange w:id="364" w:author="Author" w:date="2018-01-22T10:17:00Z">
              <w:rPr>
                <w:rStyle w:val="Hyperlink"/>
                <w:noProof/>
              </w:rPr>
            </w:rPrChange>
          </w:rPr>
          <w:delText>Configuration</w:delText>
        </w:r>
        <w:r w:rsidDel="008843A2">
          <w:rPr>
            <w:noProof/>
            <w:webHidden/>
          </w:rPr>
          <w:tab/>
          <w:delText>4</w:delText>
        </w:r>
      </w:del>
    </w:p>
    <w:p w14:paraId="189823F1" w14:textId="0108C3DE" w:rsidR="00262C96" w:rsidDel="008843A2" w:rsidRDefault="00262C96">
      <w:pPr>
        <w:pStyle w:val="TOC2"/>
        <w:rPr>
          <w:del w:id="365" w:author="Author" w:date="2018-03-01T16:13:00Z"/>
          <w:rFonts w:asciiTheme="minorHAnsi" w:eastAsiaTheme="minorEastAsia" w:hAnsiTheme="minorHAnsi" w:cstheme="minorBidi"/>
          <w:noProof/>
          <w:sz w:val="22"/>
          <w:szCs w:val="22"/>
          <w:lang w:val="de-DE" w:eastAsia="de-DE"/>
        </w:rPr>
      </w:pPr>
      <w:del w:id="366" w:author="Author" w:date="2018-03-01T16:13:00Z">
        <w:r w:rsidRPr="003112B2" w:rsidDel="008843A2">
          <w:rPr>
            <w:rPrChange w:id="367" w:author="Author" w:date="2018-01-22T10:17:00Z">
              <w:rPr>
                <w:rStyle w:val="Hyperlink"/>
                <w:noProof/>
                <w14:scene3d>
                  <w14:camera w14:prst="orthographicFront"/>
                  <w14:lightRig w14:rig="threePt" w14:dir="t">
                    <w14:rot w14:lat="0" w14:lon="0" w14:rev="0"/>
                  </w14:lightRig>
                </w14:scene3d>
              </w:rPr>
            </w:rPrChange>
          </w:rPr>
          <w:delText>2.2</w:delText>
        </w:r>
        <w:r w:rsidDel="008843A2">
          <w:rPr>
            <w:rFonts w:asciiTheme="minorHAnsi" w:eastAsiaTheme="minorEastAsia" w:hAnsiTheme="minorHAnsi" w:cstheme="minorBidi"/>
            <w:noProof/>
            <w:sz w:val="22"/>
            <w:szCs w:val="22"/>
            <w:lang w:val="de-DE" w:eastAsia="de-DE"/>
          </w:rPr>
          <w:tab/>
        </w:r>
        <w:r w:rsidRPr="003112B2" w:rsidDel="008843A2">
          <w:rPr>
            <w:rPrChange w:id="368" w:author="Author" w:date="2018-01-22T10:17:00Z">
              <w:rPr>
                <w:rStyle w:val="Hyperlink"/>
                <w:noProof/>
              </w:rPr>
            </w:rPrChange>
          </w:rPr>
          <w:delText>System Access</w:delText>
        </w:r>
        <w:r w:rsidDel="008843A2">
          <w:rPr>
            <w:noProof/>
            <w:webHidden/>
          </w:rPr>
          <w:tab/>
          <w:delText>4</w:delText>
        </w:r>
      </w:del>
    </w:p>
    <w:p w14:paraId="1FA7A23F" w14:textId="0D76C148" w:rsidR="00262C96" w:rsidDel="008843A2" w:rsidRDefault="00262C96">
      <w:pPr>
        <w:pStyle w:val="TOC2"/>
        <w:rPr>
          <w:del w:id="369" w:author="Author" w:date="2018-03-01T16:13:00Z"/>
          <w:rFonts w:asciiTheme="minorHAnsi" w:eastAsiaTheme="minorEastAsia" w:hAnsiTheme="minorHAnsi" w:cstheme="minorBidi"/>
          <w:noProof/>
          <w:sz w:val="22"/>
          <w:szCs w:val="22"/>
          <w:lang w:val="de-DE" w:eastAsia="de-DE"/>
        </w:rPr>
      </w:pPr>
      <w:del w:id="370" w:author="Author" w:date="2018-03-01T16:13:00Z">
        <w:r w:rsidRPr="003112B2" w:rsidDel="008843A2">
          <w:rPr>
            <w:rPrChange w:id="371" w:author="Author" w:date="2018-01-22T10:17:00Z">
              <w:rPr>
                <w:rStyle w:val="Hyperlink"/>
                <w:noProof/>
                <w14:scene3d>
                  <w14:camera w14:prst="orthographicFront"/>
                  <w14:lightRig w14:rig="threePt" w14:dir="t">
                    <w14:rot w14:lat="0" w14:lon="0" w14:rev="0"/>
                  </w14:lightRig>
                </w14:scene3d>
              </w:rPr>
            </w:rPrChange>
          </w:rPr>
          <w:delText>2.3</w:delText>
        </w:r>
        <w:r w:rsidDel="008843A2">
          <w:rPr>
            <w:rFonts w:asciiTheme="minorHAnsi" w:eastAsiaTheme="minorEastAsia" w:hAnsiTheme="minorHAnsi" w:cstheme="minorBidi"/>
            <w:noProof/>
            <w:sz w:val="22"/>
            <w:szCs w:val="22"/>
            <w:lang w:val="de-DE" w:eastAsia="de-DE"/>
          </w:rPr>
          <w:tab/>
        </w:r>
        <w:r w:rsidRPr="003112B2" w:rsidDel="008843A2">
          <w:rPr>
            <w:rPrChange w:id="372" w:author="Author" w:date="2018-01-22T10:17:00Z">
              <w:rPr>
                <w:rStyle w:val="Hyperlink"/>
                <w:noProof/>
              </w:rPr>
            </w:rPrChange>
          </w:rPr>
          <w:delText>Roles</w:delText>
        </w:r>
        <w:r w:rsidDel="008843A2">
          <w:rPr>
            <w:noProof/>
            <w:webHidden/>
          </w:rPr>
          <w:tab/>
          <w:delText>4</w:delText>
        </w:r>
      </w:del>
    </w:p>
    <w:p w14:paraId="7D081F75" w14:textId="13F113D0" w:rsidR="00262C96" w:rsidDel="008843A2" w:rsidRDefault="00262C96">
      <w:pPr>
        <w:pStyle w:val="TOC2"/>
        <w:rPr>
          <w:del w:id="373" w:author="Author" w:date="2018-03-01T16:13:00Z"/>
          <w:rFonts w:asciiTheme="minorHAnsi" w:eastAsiaTheme="minorEastAsia" w:hAnsiTheme="minorHAnsi" w:cstheme="minorBidi"/>
          <w:noProof/>
          <w:sz w:val="22"/>
          <w:szCs w:val="22"/>
          <w:lang w:val="de-DE" w:eastAsia="de-DE"/>
        </w:rPr>
      </w:pPr>
      <w:del w:id="374" w:author="Author" w:date="2018-03-01T16:13:00Z">
        <w:r w:rsidRPr="003112B2" w:rsidDel="008843A2">
          <w:rPr>
            <w:rPrChange w:id="375" w:author="Author" w:date="2018-01-22T10:17:00Z">
              <w:rPr>
                <w:rStyle w:val="Hyperlink"/>
                <w:noProof/>
                <w14:scene3d>
                  <w14:camera w14:prst="orthographicFront"/>
                  <w14:lightRig w14:rig="threePt" w14:dir="t">
                    <w14:rot w14:lat="0" w14:lon="0" w14:rev="0"/>
                  </w14:lightRig>
                </w14:scene3d>
              </w:rPr>
            </w:rPrChange>
          </w:rPr>
          <w:delText>2.4</w:delText>
        </w:r>
        <w:r w:rsidDel="008843A2">
          <w:rPr>
            <w:rFonts w:asciiTheme="minorHAnsi" w:eastAsiaTheme="minorEastAsia" w:hAnsiTheme="minorHAnsi" w:cstheme="minorBidi"/>
            <w:noProof/>
            <w:sz w:val="22"/>
            <w:szCs w:val="22"/>
            <w:lang w:val="de-DE" w:eastAsia="de-DE"/>
          </w:rPr>
          <w:tab/>
        </w:r>
        <w:r w:rsidRPr="003112B2" w:rsidDel="008843A2">
          <w:rPr>
            <w:rPrChange w:id="376" w:author="Author" w:date="2018-01-22T10:17:00Z">
              <w:rPr>
                <w:rStyle w:val="Hyperlink"/>
                <w:noProof/>
              </w:rPr>
            </w:rPrChange>
          </w:rPr>
          <w:delText>Master Data, Organizational Data, and Other Data</w:delText>
        </w:r>
        <w:r w:rsidDel="008843A2">
          <w:rPr>
            <w:noProof/>
            <w:webHidden/>
          </w:rPr>
          <w:tab/>
          <w:delText>5</w:delText>
        </w:r>
      </w:del>
    </w:p>
    <w:p w14:paraId="3BABD659" w14:textId="427C0389" w:rsidR="00262C96" w:rsidDel="008843A2" w:rsidRDefault="00262C96">
      <w:pPr>
        <w:pStyle w:val="TOC2"/>
        <w:rPr>
          <w:del w:id="377" w:author="Author" w:date="2018-03-01T16:13:00Z"/>
          <w:rFonts w:asciiTheme="minorHAnsi" w:eastAsiaTheme="minorEastAsia" w:hAnsiTheme="minorHAnsi" w:cstheme="minorBidi"/>
          <w:noProof/>
          <w:sz w:val="22"/>
          <w:szCs w:val="22"/>
          <w:lang w:val="de-DE" w:eastAsia="de-DE"/>
        </w:rPr>
      </w:pPr>
      <w:del w:id="378" w:author="Author" w:date="2018-03-01T16:13:00Z">
        <w:r w:rsidRPr="003112B2" w:rsidDel="008843A2">
          <w:rPr>
            <w:rPrChange w:id="379" w:author="Author" w:date="2018-01-22T10:17:00Z">
              <w:rPr>
                <w:rStyle w:val="Hyperlink"/>
                <w:noProof/>
                <w14:scene3d>
                  <w14:camera w14:prst="orthographicFront"/>
                  <w14:lightRig w14:rig="threePt" w14:dir="t">
                    <w14:rot w14:lat="0" w14:lon="0" w14:rev="0"/>
                  </w14:lightRig>
                </w14:scene3d>
              </w:rPr>
            </w:rPrChange>
          </w:rPr>
          <w:delText>2.5</w:delText>
        </w:r>
        <w:r w:rsidDel="008843A2">
          <w:rPr>
            <w:rFonts w:asciiTheme="minorHAnsi" w:eastAsiaTheme="minorEastAsia" w:hAnsiTheme="minorHAnsi" w:cstheme="minorBidi"/>
            <w:noProof/>
            <w:sz w:val="22"/>
            <w:szCs w:val="22"/>
            <w:lang w:val="de-DE" w:eastAsia="de-DE"/>
          </w:rPr>
          <w:tab/>
        </w:r>
        <w:r w:rsidRPr="003112B2" w:rsidDel="008843A2">
          <w:rPr>
            <w:rPrChange w:id="380" w:author="Author" w:date="2018-01-22T10:17:00Z">
              <w:rPr>
                <w:rStyle w:val="Hyperlink"/>
                <w:noProof/>
              </w:rPr>
            </w:rPrChange>
          </w:rPr>
          <w:delText>Business Conditions</w:delText>
        </w:r>
        <w:r w:rsidDel="008843A2">
          <w:rPr>
            <w:noProof/>
            <w:webHidden/>
          </w:rPr>
          <w:tab/>
          <w:delText>5</w:delText>
        </w:r>
      </w:del>
    </w:p>
    <w:p w14:paraId="4A4ADE23" w14:textId="0829EE95" w:rsidR="00262C96" w:rsidDel="008843A2" w:rsidRDefault="00262C96">
      <w:pPr>
        <w:pStyle w:val="TOC1"/>
        <w:rPr>
          <w:del w:id="381" w:author="Author" w:date="2018-03-01T16:13:00Z"/>
          <w:rFonts w:asciiTheme="minorHAnsi" w:eastAsiaTheme="minorEastAsia" w:hAnsiTheme="minorHAnsi" w:cstheme="minorBidi"/>
          <w:noProof/>
          <w:sz w:val="22"/>
          <w:szCs w:val="22"/>
          <w:lang w:val="de-DE" w:eastAsia="de-DE"/>
        </w:rPr>
      </w:pPr>
      <w:del w:id="382" w:author="Author" w:date="2018-03-01T16:13:00Z">
        <w:r w:rsidRPr="003112B2" w:rsidDel="008843A2">
          <w:rPr>
            <w:rPrChange w:id="383" w:author="Author" w:date="2018-01-22T10:17:00Z">
              <w:rPr>
                <w:rStyle w:val="Hyperlink"/>
                <w:noProof/>
              </w:rPr>
            </w:rPrChange>
          </w:rPr>
          <w:delText>3</w:delText>
        </w:r>
        <w:r w:rsidDel="008843A2">
          <w:rPr>
            <w:rFonts w:asciiTheme="minorHAnsi" w:eastAsiaTheme="minorEastAsia" w:hAnsiTheme="minorHAnsi" w:cstheme="minorBidi"/>
            <w:noProof/>
            <w:sz w:val="22"/>
            <w:szCs w:val="22"/>
            <w:lang w:val="de-DE" w:eastAsia="de-DE"/>
          </w:rPr>
          <w:tab/>
        </w:r>
        <w:r w:rsidRPr="003112B2" w:rsidDel="008843A2">
          <w:rPr>
            <w:rPrChange w:id="384" w:author="Author" w:date="2018-01-22T10:17:00Z">
              <w:rPr>
                <w:rStyle w:val="Hyperlink"/>
                <w:noProof/>
              </w:rPr>
            </w:rPrChange>
          </w:rPr>
          <w:delText>Overview Table</w:delText>
        </w:r>
        <w:r w:rsidDel="008843A2">
          <w:rPr>
            <w:noProof/>
            <w:webHidden/>
          </w:rPr>
          <w:tab/>
          <w:delText>6</w:delText>
        </w:r>
      </w:del>
    </w:p>
    <w:p w14:paraId="3538BB55" w14:textId="2FA056AD" w:rsidR="00262C96" w:rsidDel="008843A2" w:rsidRDefault="00262C96">
      <w:pPr>
        <w:pStyle w:val="TOC1"/>
        <w:rPr>
          <w:del w:id="385" w:author="Author" w:date="2018-03-01T16:13:00Z"/>
          <w:rFonts w:asciiTheme="minorHAnsi" w:eastAsiaTheme="minorEastAsia" w:hAnsiTheme="minorHAnsi" w:cstheme="minorBidi"/>
          <w:noProof/>
          <w:sz w:val="22"/>
          <w:szCs w:val="22"/>
          <w:lang w:val="de-DE" w:eastAsia="de-DE"/>
        </w:rPr>
      </w:pPr>
      <w:del w:id="386" w:author="Author" w:date="2018-03-01T16:13:00Z">
        <w:r w:rsidRPr="003112B2" w:rsidDel="008843A2">
          <w:rPr>
            <w:rPrChange w:id="387" w:author="Author" w:date="2018-01-22T10:17:00Z">
              <w:rPr>
                <w:rStyle w:val="Hyperlink"/>
                <w:noProof/>
              </w:rPr>
            </w:rPrChange>
          </w:rPr>
          <w:delText>4</w:delText>
        </w:r>
        <w:r w:rsidDel="008843A2">
          <w:rPr>
            <w:rFonts w:asciiTheme="minorHAnsi" w:eastAsiaTheme="minorEastAsia" w:hAnsiTheme="minorHAnsi" w:cstheme="minorBidi"/>
            <w:noProof/>
            <w:sz w:val="22"/>
            <w:szCs w:val="22"/>
            <w:lang w:val="de-DE" w:eastAsia="de-DE"/>
          </w:rPr>
          <w:tab/>
        </w:r>
        <w:r w:rsidRPr="003112B2" w:rsidDel="008843A2">
          <w:rPr>
            <w:rPrChange w:id="388" w:author="Author" w:date="2018-01-22T10:17:00Z">
              <w:rPr>
                <w:rStyle w:val="Hyperlink"/>
                <w:noProof/>
              </w:rPr>
            </w:rPrChange>
          </w:rPr>
          <w:delText>Testing the Process Steps</w:delText>
        </w:r>
        <w:r w:rsidDel="008843A2">
          <w:rPr>
            <w:noProof/>
            <w:webHidden/>
          </w:rPr>
          <w:tab/>
          <w:delText>7</w:delText>
        </w:r>
      </w:del>
    </w:p>
    <w:p w14:paraId="5C7784D1" w14:textId="70FFCBAC" w:rsidR="00262C96" w:rsidDel="008843A2" w:rsidRDefault="00262C96">
      <w:pPr>
        <w:pStyle w:val="TOC2"/>
        <w:rPr>
          <w:del w:id="389" w:author="Author" w:date="2018-03-01T16:13:00Z"/>
          <w:rFonts w:asciiTheme="minorHAnsi" w:eastAsiaTheme="minorEastAsia" w:hAnsiTheme="minorHAnsi" w:cstheme="minorBidi"/>
          <w:noProof/>
          <w:sz w:val="22"/>
          <w:szCs w:val="22"/>
          <w:lang w:val="de-DE" w:eastAsia="de-DE"/>
        </w:rPr>
      </w:pPr>
      <w:del w:id="390" w:author="Author" w:date="2018-03-01T16:13:00Z">
        <w:r w:rsidRPr="003112B2" w:rsidDel="008843A2">
          <w:rPr>
            <w:rPrChange w:id="391" w:author="Author" w:date="2018-01-22T10:17:00Z">
              <w:rPr>
                <w:rStyle w:val="Hyperlink"/>
                <w:noProof/>
                <w14:scene3d>
                  <w14:camera w14:prst="orthographicFront"/>
                  <w14:lightRig w14:rig="threePt" w14:dir="t">
                    <w14:rot w14:lat="0" w14:lon="0" w14:rev="0"/>
                  </w14:lightRig>
                </w14:scene3d>
              </w:rPr>
            </w:rPrChange>
          </w:rPr>
          <w:delText>4.1</w:delText>
        </w:r>
        <w:r w:rsidDel="008843A2">
          <w:rPr>
            <w:rFonts w:asciiTheme="minorHAnsi" w:eastAsiaTheme="minorEastAsia" w:hAnsiTheme="minorHAnsi" w:cstheme="minorBidi"/>
            <w:noProof/>
            <w:sz w:val="22"/>
            <w:szCs w:val="22"/>
            <w:lang w:val="de-DE" w:eastAsia="de-DE"/>
          </w:rPr>
          <w:tab/>
        </w:r>
        <w:r w:rsidRPr="003112B2" w:rsidDel="008843A2">
          <w:rPr>
            <w:rPrChange w:id="392" w:author="Author" w:date="2018-01-22T10:17:00Z">
              <w:rPr>
                <w:rStyle w:val="Hyperlink"/>
                <w:noProof/>
              </w:rPr>
            </w:rPrChange>
          </w:rPr>
          <w:delText>Entering Termination Data</w:delText>
        </w:r>
        <w:r w:rsidDel="008843A2">
          <w:rPr>
            <w:noProof/>
            <w:webHidden/>
          </w:rPr>
          <w:tab/>
          <w:delText>7</w:delText>
        </w:r>
      </w:del>
    </w:p>
    <w:p w14:paraId="702F3711" w14:textId="05FD031E" w:rsidR="00262C96" w:rsidDel="008843A2" w:rsidRDefault="00262C96">
      <w:pPr>
        <w:pStyle w:val="TOC3"/>
        <w:rPr>
          <w:del w:id="393" w:author="Author" w:date="2018-03-01T16:13:00Z"/>
          <w:rFonts w:asciiTheme="minorHAnsi" w:eastAsiaTheme="minorEastAsia" w:hAnsiTheme="minorHAnsi" w:cstheme="minorBidi"/>
          <w:noProof/>
          <w:sz w:val="22"/>
          <w:szCs w:val="22"/>
          <w:lang w:val="de-DE" w:eastAsia="de-DE"/>
        </w:rPr>
      </w:pPr>
      <w:del w:id="394" w:author="Author" w:date="2018-03-01T16:13:00Z">
        <w:r w:rsidRPr="003112B2" w:rsidDel="008843A2">
          <w:rPr>
            <w:rPrChange w:id="395" w:author="Author" w:date="2018-01-22T10:17:00Z">
              <w:rPr>
                <w:rStyle w:val="Hyperlink"/>
                <w:noProof/>
              </w:rPr>
            </w:rPrChange>
          </w:rPr>
          <w:delText>4.1.1</w:delText>
        </w:r>
        <w:r w:rsidDel="008843A2">
          <w:rPr>
            <w:rFonts w:asciiTheme="minorHAnsi" w:eastAsiaTheme="minorEastAsia" w:hAnsiTheme="minorHAnsi" w:cstheme="minorBidi"/>
            <w:noProof/>
            <w:sz w:val="22"/>
            <w:szCs w:val="22"/>
            <w:lang w:val="de-DE" w:eastAsia="de-DE"/>
          </w:rPr>
          <w:tab/>
        </w:r>
        <w:r w:rsidRPr="003112B2" w:rsidDel="008843A2">
          <w:rPr>
            <w:rPrChange w:id="396" w:author="Author" w:date="2018-01-22T10:17:00Z">
              <w:rPr>
                <w:rStyle w:val="Hyperlink"/>
                <w:noProof/>
              </w:rPr>
            </w:rPrChange>
          </w:rPr>
          <w:delText>Sending E-mail Notification about Terminated Employee</w:delText>
        </w:r>
        <w:r w:rsidDel="008843A2">
          <w:rPr>
            <w:noProof/>
            <w:webHidden/>
          </w:rPr>
          <w:tab/>
          <w:delText>11</w:delText>
        </w:r>
      </w:del>
    </w:p>
    <w:p w14:paraId="5E606BA7" w14:textId="55D6CC0C" w:rsidR="00262C96" w:rsidDel="008843A2" w:rsidRDefault="00262C96">
      <w:pPr>
        <w:pStyle w:val="TOC3"/>
        <w:rPr>
          <w:del w:id="397" w:author="Author" w:date="2018-03-01T16:13:00Z"/>
          <w:rFonts w:asciiTheme="minorHAnsi" w:eastAsiaTheme="minorEastAsia" w:hAnsiTheme="minorHAnsi" w:cstheme="minorBidi"/>
          <w:noProof/>
          <w:sz w:val="22"/>
          <w:szCs w:val="22"/>
          <w:lang w:val="de-DE" w:eastAsia="de-DE"/>
        </w:rPr>
      </w:pPr>
      <w:del w:id="398" w:author="Author" w:date="2018-03-01T16:13:00Z">
        <w:r w:rsidRPr="003112B2" w:rsidDel="008843A2">
          <w:rPr>
            <w:rPrChange w:id="399" w:author="Author" w:date="2018-01-22T10:17:00Z">
              <w:rPr>
                <w:rStyle w:val="Hyperlink"/>
                <w:noProof/>
              </w:rPr>
            </w:rPrChange>
          </w:rPr>
          <w:delText>4.1.2</w:delText>
        </w:r>
        <w:r w:rsidDel="008843A2">
          <w:rPr>
            <w:rFonts w:asciiTheme="minorHAnsi" w:eastAsiaTheme="minorEastAsia" w:hAnsiTheme="minorHAnsi" w:cstheme="minorBidi"/>
            <w:noProof/>
            <w:sz w:val="22"/>
            <w:szCs w:val="22"/>
            <w:lang w:val="de-DE" w:eastAsia="de-DE"/>
          </w:rPr>
          <w:tab/>
        </w:r>
        <w:r w:rsidRPr="003112B2" w:rsidDel="008843A2">
          <w:rPr>
            <w:rPrChange w:id="400" w:author="Author" w:date="2018-01-22T10:17:00Z">
              <w:rPr>
                <w:rStyle w:val="Hyperlink"/>
                <w:noProof/>
              </w:rPr>
            </w:rPrChange>
          </w:rPr>
          <w:delText>Receiving E-mail Notification about Terminated Employee</w:delText>
        </w:r>
        <w:r w:rsidDel="008843A2">
          <w:rPr>
            <w:noProof/>
            <w:webHidden/>
          </w:rPr>
          <w:tab/>
          <w:delText>12</w:delText>
        </w:r>
      </w:del>
    </w:p>
    <w:p w14:paraId="340ED5D6" w14:textId="078F0772" w:rsidR="00262C96" w:rsidDel="008843A2" w:rsidRDefault="00262C96">
      <w:pPr>
        <w:pStyle w:val="TOC3"/>
        <w:rPr>
          <w:del w:id="401" w:author="Author" w:date="2018-03-01T16:13:00Z"/>
          <w:rFonts w:asciiTheme="minorHAnsi" w:eastAsiaTheme="minorEastAsia" w:hAnsiTheme="minorHAnsi" w:cstheme="minorBidi"/>
          <w:noProof/>
          <w:sz w:val="22"/>
          <w:szCs w:val="22"/>
          <w:lang w:val="de-DE" w:eastAsia="de-DE"/>
        </w:rPr>
      </w:pPr>
      <w:del w:id="402" w:author="Author" w:date="2018-03-01T16:13:00Z">
        <w:r w:rsidRPr="003112B2" w:rsidDel="008843A2">
          <w:rPr>
            <w:rPrChange w:id="403" w:author="Author" w:date="2018-01-22T10:17:00Z">
              <w:rPr>
                <w:rStyle w:val="Hyperlink"/>
                <w:noProof/>
              </w:rPr>
            </w:rPrChange>
          </w:rPr>
          <w:delText>4.1.3</w:delText>
        </w:r>
        <w:r w:rsidDel="008843A2">
          <w:rPr>
            <w:rFonts w:asciiTheme="minorHAnsi" w:eastAsiaTheme="minorEastAsia" w:hAnsiTheme="minorHAnsi" w:cstheme="minorBidi"/>
            <w:noProof/>
            <w:sz w:val="22"/>
            <w:szCs w:val="22"/>
            <w:lang w:val="de-DE" w:eastAsia="de-DE"/>
          </w:rPr>
          <w:tab/>
        </w:r>
        <w:r w:rsidRPr="003112B2" w:rsidDel="008843A2">
          <w:rPr>
            <w:rPrChange w:id="404" w:author="Author" w:date="2018-01-22T10:17:00Z">
              <w:rPr>
                <w:rStyle w:val="Hyperlink"/>
                <w:noProof/>
              </w:rPr>
            </w:rPrChange>
          </w:rPr>
          <w:delText>Updating Position (Optional)</w:delText>
        </w:r>
        <w:r w:rsidDel="008843A2">
          <w:rPr>
            <w:noProof/>
            <w:webHidden/>
          </w:rPr>
          <w:tab/>
          <w:delText>12</w:delText>
        </w:r>
      </w:del>
    </w:p>
    <w:p w14:paraId="382E495C" w14:textId="43919A61" w:rsidR="00262C96" w:rsidDel="008843A2" w:rsidRDefault="00262C96">
      <w:pPr>
        <w:pStyle w:val="TOC2"/>
        <w:rPr>
          <w:del w:id="405" w:author="Author" w:date="2018-03-01T16:13:00Z"/>
          <w:rFonts w:asciiTheme="minorHAnsi" w:eastAsiaTheme="minorEastAsia" w:hAnsiTheme="minorHAnsi" w:cstheme="minorBidi"/>
          <w:noProof/>
          <w:sz w:val="22"/>
          <w:szCs w:val="22"/>
          <w:lang w:val="de-DE" w:eastAsia="de-DE"/>
        </w:rPr>
      </w:pPr>
      <w:del w:id="406" w:author="Author" w:date="2018-03-01T16:13:00Z">
        <w:r w:rsidRPr="003112B2" w:rsidDel="008843A2">
          <w:rPr>
            <w:rPrChange w:id="407" w:author="Author" w:date="2018-01-22T10:17:00Z">
              <w:rPr>
                <w:rStyle w:val="Hyperlink"/>
                <w:noProof/>
                <w14:scene3d>
                  <w14:camera w14:prst="orthographicFront"/>
                  <w14:lightRig w14:rig="threePt" w14:dir="t">
                    <w14:rot w14:lat="0" w14:lon="0" w14:rev="0"/>
                  </w14:lightRig>
                </w14:scene3d>
              </w:rPr>
            </w:rPrChange>
          </w:rPr>
          <w:delText>4.2</w:delText>
        </w:r>
        <w:r w:rsidDel="008843A2">
          <w:rPr>
            <w:rFonts w:asciiTheme="minorHAnsi" w:eastAsiaTheme="minorEastAsia" w:hAnsiTheme="minorHAnsi" w:cstheme="minorBidi"/>
            <w:noProof/>
            <w:sz w:val="22"/>
            <w:szCs w:val="22"/>
            <w:lang w:val="de-DE" w:eastAsia="de-DE"/>
          </w:rPr>
          <w:tab/>
        </w:r>
        <w:r w:rsidRPr="003112B2" w:rsidDel="008843A2">
          <w:rPr>
            <w:rPrChange w:id="408" w:author="Author" w:date="2018-01-22T10:17:00Z">
              <w:rPr>
                <w:rStyle w:val="Hyperlink"/>
                <w:noProof/>
              </w:rPr>
            </w:rPrChange>
          </w:rPr>
          <w:delText>Viewing Position Details (Optional)</w:delText>
        </w:r>
        <w:r w:rsidDel="008843A2">
          <w:rPr>
            <w:noProof/>
            <w:webHidden/>
          </w:rPr>
          <w:tab/>
          <w:delText>12</w:delText>
        </w:r>
      </w:del>
    </w:p>
    <w:p w14:paraId="62C1275C" w14:textId="3367124E" w:rsidR="00262C96" w:rsidDel="008843A2" w:rsidRDefault="00262C96">
      <w:pPr>
        <w:pStyle w:val="TOC2"/>
        <w:rPr>
          <w:del w:id="409" w:author="Author" w:date="2018-03-01T16:13:00Z"/>
          <w:rFonts w:asciiTheme="minorHAnsi" w:eastAsiaTheme="minorEastAsia" w:hAnsiTheme="minorHAnsi" w:cstheme="minorBidi"/>
          <w:noProof/>
          <w:sz w:val="22"/>
          <w:szCs w:val="22"/>
          <w:lang w:val="de-DE" w:eastAsia="de-DE"/>
        </w:rPr>
      </w:pPr>
      <w:del w:id="410" w:author="Author" w:date="2018-03-01T16:13:00Z">
        <w:r w:rsidRPr="003112B2" w:rsidDel="008843A2">
          <w:rPr>
            <w:rPrChange w:id="411" w:author="Author" w:date="2018-01-22T10:17:00Z">
              <w:rPr>
                <w:rStyle w:val="Hyperlink"/>
                <w:noProof/>
                <w14:scene3d>
                  <w14:camera w14:prst="orthographicFront"/>
                  <w14:lightRig w14:rig="threePt" w14:dir="t">
                    <w14:rot w14:lat="0" w14:lon="0" w14:rev="0"/>
                  </w14:lightRig>
                </w14:scene3d>
              </w:rPr>
            </w:rPrChange>
          </w:rPr>
          <w:delText>4.3</w:delText>
        </w:r>
        <w:r w:rsidDel="008843A2">
          <w:rPr>
            <w:rFonts w:asciiTheme="minorHAnsi" w:eastAsiaTheme="minorEastAsia" w:hAnsiTheme="minorHAnsi" w:cstheme="minorBidi"/>
            <w:noProof/>
            <w:sz w:val="22"/>
            <w:szCs w:val="22"/>
            <w:lang w:val="de-DE" w:eastAsia="de-DE"/>
          </w:rPr>
          <w:tab/>
        </w:r>
        <w:r w:rsidRPr="003112B2" w:rsidDel="008843A2">
          <w:rPr>
            <w:rPrChange w:id="412" w:author="Author" w:date="2018-01-22T10:17:00Z">
              <w:rPr>
                <w:rStyle w:val="Hyperlink"/>
                <w:noProof/>
              </w:rPr>
            </w:rPrChange>
          </w:rPr>
          <w:delText>Viewing Terminated Employee Data</w:delText>
        </w:r>
        <w:r w:rsidDel="008843A2">
          <w:rPr>
            <w:noProof/>
            <w:webHidden/>
          </w:rPr>
          <w:tab/>
          <w:delText>15</w:delText>
        </w:r>
      </w:del>
    </w:p>
    <w:p w14:paraId="270FE591" w14:textId="470EB152" w:rsidR="00262C96" w:rsidDel="008843A2" w:rsidRDefault="00262C96">
      <w:pPr>
        <w:pStyle w:val="TOC1"/>
        <w:rPr>
          <w:del w:id="413" w:author="Author" w:date="2018-03-01T16:13:00Z"/>
          <w:rFonts w:asciiTheme="minorHAnsi" w:eastAsiaTheme="minorEastAsia" w:hAnsiTheme="minorHAnsi" w:cstheme="minorBidi"/>
          <w:noProof/>
          <w:sz w:val="22"/>
          <w:szCs w:val="22"/>
          <w:lang w:val="de-DE" w:eastAsia="de-DE"/>
        </w:rPr>
      </w:pPr>
      <w:del w:id="414" w:author="Author" w:date="2018-03-01T16:13:00Z">
        <w:r w:rsidRPr="003112B2" w:rsidDel="008843A2">
          <w:rPr>
            <w:rPrChange w:id="415" w:author="Author" w:date="2018-01-22T10:17:00Z">
              <w:rPr>
                <w:rStyle w:val="Hyperlink"/>
                <w:noProof/>
              </w:rPr>
            </w:rPrChange>
          </w:rPr>
          <w:delText>5</w:delText>
        </w:r>
        <w:r w:rsidDel="008843A2">
          <w:rPr>
            <w:rFonts w:asciiTheme="minorHAnsi" w:eastAsiaTheme="minorEastAsia" w:hAnsiTheme="minorHAnsi" w:cstheme="minorBidi"/>
            <w:noProof/>
            <w:sz w:val="22"/>
            <w:szCs w:val="22"/>
            <w:lang w:val="de-DE" w:eastAsia="de-DE"/>
          </w:rPr>
          <w:tab/>
        </w:r>
        <w:r w:rsidRPr="003112B2" w:rsidDel="008843A2">
          <w:rPr>
            <w:rPrChange w:id="416" w:author="Author" w:date="2018-01-22T10:17:00Z">
              <w:rPr>
                <w:rStyle w:val="Hyperlink"/>
                <w:noProof/>
              </w:rPr>
            </w:rPrChange>
          </w:rPr>
          <w:delText>Appendix</w:delText>
        </w:r>
        <w:r w:rsidDel="008843A2">
          <w:rPr>
            <w:noProof/>
            <w:webHidden/>
          </w:rPr>
          <w:tab/>
          <w:delText>18</w:delText>
        </w:r>
      </w:del>
    </w:p>
    <w:p w14:paraId="27E6A9CB" w14:textId="74E4DEF0" w:rsidR="00262C96" w:rsidDel="008843A2" w:rsidRDefault="00262C96">
      <w:pPr>
        <w:pStyle w:val="TOC2"/>
        <w:rPr>
          <w:del w:id="417" w:author="Author" w:date="2018-03-01T16:13:00Z"/>
          <w:rFonts w:asciiTheme="minorHAnsi" w:eastAsiaTheme="minorEastAsia" w:hAnsiTheme="minorHAnsi" w:cstheme="minorBidi"/>
          <w:noProof/>
          <w:sz w:val="22"/>
          <w:szCs w:val="22"/>
          <w:lang w:val="de-DE" w:eastAsia="de-DE"/>
        </w:rPr>
      </w:pPr>
      <w:del w:id="418" w:author="Author" w:date="2018-03-01T16:13:00Z">
        <w:r w:rsidRPr="003112B2" w:rsidDel="008843A2">
          <w:rPr>
            <w:rPrChange w:id="419" w:author="Author" w:date="2018-01-22T10:17:00Z">
              <w:rPr>
                <w:rStyle w:val="Hyperlink"/>
                <w:noProof/>
                <w14:scene3d>
                  <w14:camera w14:prst="orthographicFront"/>
                  <w14:lightRig w14:rig="threePt" w14:dir="t">
                    <w14:rot w14:lat="0" w14:lon="0" w14:rev="0"/>
                  </w14:lightRig>
                </w14:scene3d>
              </w:rPr>
            </w:rPrChange>
          </w:rPr>
          <w:delText>5.1</w:delText>
        </w:r>
        <w:r w:rsidDel="008843A2">
          <w:rPr>
            <w:rFonts w:asciiTheme="minorHAnsi" w:eastAsiaTheme="minorEastAsia" w:hAnsiTheme="minorHAnsi" w:cstheme="minorBidi"/>
            <w:noProof/>
            <w:sz w:val="22"/>
            <w:szCs w:val="22"/>
            <w:lang w:val="de-DE" w:eastAsia="de-DE"/>
          </w:rPr>
          <w:tab/>
        </w:r>
        <w:r w:rsidRPr="003112B2" w:rsidDel="008843A2">
          <w:rPr>
            <w:rPrChange w:id="420" w:author="Author" w:date="2018-01-22T10:17:00Z">
              <w:rPr>
                <w:rStyle w:val="Hyperlink"/>
                <w:noProof/>
              </w:rPr>
            </w:rPrChange>
          </w:rPr>
          <w:delText>Process Chains</w:delText>
        </w:r>
        <w:r w:rsidDel="008843A2">
          <w:rPr>
            <w:noProof/>
            <w:webHidden/>
          </w:rPr>
          <w:tab/>
          <w:delText>18</w:delText>
        </w:r>
      </w:del>
    </w:p>
    <w:p w14:paraId="570C9A79" w14:textId="28764387" w:rsidR="00262C96" w:rsidDel="008843A2" w:rsidRDefault="00262C96">
      <w:pPr>
        <w:pStyle w:val="TOC3"/>
        <w:rPr>
          <w:del w:id="421" w:author="Author" w:date="2018-03-01T16:13:00Z"/>
          <w:rFonts w:asciiTheme="minorHAnsi" w:eastAsiaTheme="minorEastAsia" w:hAnsiTheme="minorHAnsi" w:cstheme="minorBidi"/>
          <w:noProof/>
          <w:sz w:val="22"/>
          <w:szCs w:val="22"/>
          <w:lang w:val="de-DE" w:eastAsia="de-DE"/>
        </w:rPr>
      </w:pPr>
      <w:del w:id="422" w:author="Author" w:date="2018-03-01T16:13:00Z">
        <w:r w:rsidRPr="003112B2" w:rsidDel="008843A2">
          <w:rPr>
            <w:rPrChange w:id="423" w:author="Author" w:date="2018-01-22T10:17:00Z">
              <w:rPr>
                <w:rStyle w:val="Hyperlink"/>
                <w:noProof/>
              </w:rPr>
            </w:rPrChange>
          </w:rPr>
          <w:delText>5.1.1</w:delText>
        </w:r>
        <w:r w:rsidDel="008843A2">
          <w:rPr>
            <w:rFonts w:asciiTheme="minorHAnsi" w:eastAsiaTheme="minorEastAsia" w:hAnsiTheme="minorHAnsi" w:cstheme="minorBidi"/>
            <w:noProof/>
            <w:sz w:val="22"/>
            <w:szCs w:val="22"/>
            <w:lang w:val="de-DE" w:eastAsia="de-DE"/>
          </w:rPr>
          <w:tab/>
        </w:r>
        <w:r w:rsidRPr="003112B2" w:rsidDel="008843A2">
          <w:rPr>
            <w:rPrChange w:id="424" w:author="Author" w:date="2018-01-22T10:17:00Z">
              <w:rPr>
                <w:rStyle w:val="Hyperlink"/>
                <w:noProof/>
              </w:rPr>
            </w:rPrChange>
          </w:rPr>
          <w:delText>Preceding Processes</w:delText>
        </w:r>
        <w:r w:rsidDel="008843A2">
          <w:rPr>
            <w:noProof/>
            <w:webHidden/>
          </w:rPr>
          <w:tab/>
          <w:delText>18</w:delText>
        </w:r>
      </w:del>
    </w:p>
    <w:p w14:paraId="198F09F9" w14:textId="6488CD8D" w:rsidR="00262C96" w:rsidDel="008843A2" w:rsidRDefault="00262C96">
      <w:pPr>
        <w:pStyle w:val="TOC3"/>
        <w:rPr>
          <w:del w:id="425" w:author="Author" w:date="2018-03-01T16:13:00Z"/>
          <w:rFonts w:asciiTheme="minorHAnsi" w:eastAsiaTheme="minorEastAsia" w:hAnsiTheme="minorHAnsi" w:cstheme="minorBidi"/>
          <w:noProof/>
          <w:sz w:val="22"/>
          <w:szCs w:val="22"/>
          <w:lang w:val="de-DE" w:eastAsia="de-DE"/>
        </w:rPr>
      </w:pPr>
      <w:del w:id="426" w:author="Author" w:date="2018-03-01T16:13:00Z">
        <w:r w:rsidRPr="003112B2" w:rsidDel="008843A2">
          <w:rPr>
            <w:rPrChange w:id="427" w:author="Author" w:date="2018-01-22T10:17:00Z">
              <w:rPr>
                <w:rStyle w:val="Hyperlink"/>
                <w:noProof/>
              </w:rPr>
            </w:rPrChange>
          </w:rPr>
          <w:delText>5.1.2</w:delText>
        </w:r>
        <w:r w:rsidDel="008843A2">
          <w:rPr>
            <w:rFonts w:asciiTheme="minorHAnsi" w:eastAsiaTheme="minorEastAsia" w:hAnsiTheme="minorHAnsi" w:cstheme="minorBidi"/>
            <w:noProof/>
            <w:sz w:val="22"/>
            <w:szCs w:val="22"/>
            <w:lang w:val="de-DE" w:eastAsia="de-DE"/>
          </w:rPr>
          <w:tab/>
        </w:r>
        <w:r w:rsidRPr="003112B2" w:rsidDel="008843A2">
          <w:rPr>
            <w:rPrChange w:id="428" w:author="Author" w:date="2018-01-22T10:17:00Z">
              <w:rPr>
                <w:rStyle w:val="Hyperlink"/>
                <w:noProof/>
              </w:rPr>
            </w:rPrChange>
          </w:rPr>
          <w:delText>Succeeding Processes</w:delText>
        </w:r>
        <w:r w:rsidDel="008843A2">
          <w:rPr>
            <w:noProof/>
            <w:webHidden/>
          </w:rPr>
          <w:tab/>
          <w:delText>18</w:delText>
        </w:r>
      </w:del>
    </w:p>
    <w:p w14:paraId="4A2B7D9E" w14:textId="33979E8E" w:rsidR="00985A3A" w:rsidRPr="00262C96" w:rsidRDefault="00985A3A" w:rsidP="00A60957">
      <w:pPr>
        <w:pStyle w:val="SAPKeyblockTitle"/>
      </w:pPr>
      <w:r w:rsidRPr="00262C96">
        <w:fldChar w:fldCharType="end"/>
      </w:r>
      <w:r w:rsidRPr="00262C96">
        <w:t>Document History</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725"/>
        <w:gridCol w:w="2383"/>
        <w:gridCol w:w="10178"/>
      </w:tblGrid>
      <w:tr w:rsidR="00985A3A" w:rsidRPr="00262C96" w14:paraId="42B6F644" w14:textId="77777777" w:rsidTr="006052C3">
        <w:trPr>
          <w:tblHeader/>
        </w:trPr>
        <w:tc>
          <w:tcPr>
            <w:tcW w:w="1129"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017EEC7F" w14:textId="77777777" w:rsidR="00985A3A" w:rsidRPr="00262C96" w:rsidRDefault="00985A3A" w:rsidP="006052C3">
            <w:pPr>
              <w:keepNext/>
              <w:rPr>
                <w:b/>
                <w:color w:val="FFFFFF"/>
              </w:rPr>
            </w:pPr>
            <w:r w:rsidRPr="00262C96">
              <w:rPr>
                <w:b/>
                <w:color w:val="FFFFFF"/>
              </w:rPr>
              <w:t>Revision</w:t>
            </w:r>
          </w:p>
        </w:tc>
        <w:tc>
          <w:tcPr>
            <w:tcW w:w="1560"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7D436C4B" w14:textId="77777777" w:rsidR="00985A3A" w:rsidRPr="00262C96" w:rsidRDefault="00985A3A" w:rsidP="006052C3">
            <w:pPr>
              <w:keepNext/>
              <w:rPr>
                <w:b/>
                <w:color w:val="FFFFFF"/>
              </w:rPr>
            </w:pPr>
            <w:r w:rsidRPr="00262C96">
              <w:rPr>
                <w:b/>
                <w:color w:val="FFFFFF"/>
              </w:rPr>
              <w:t>Change Date</w:t>
            </w:r>
          </w:p>
        </w:tc>
        <w:tc>
          <w:tcPr>
            <w:tcW w:w="6662"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1E9E873D" w14:textId="77777777" w:rsidR="00985A3A" w:rsidRPr="00262C96" w:rsidRDefault="00985A3A" w:rsidP="006052C3">
            <w:pPr>
              <w:keepNext/>
              <w:rPr>
                <w:b/>
                <w:color w:val="FFFFFF"/>
              </w:rPr>
            </w:pPr>
            <w:r w:rsidRPr="00262C96">
              <w:rPr>
                <w:b/>
                <w:color w:val="FFFFFF"/>
              </w:rPr>
              <w:t>Description</w:t>
            </w:r>
          </w:p>
        </w:tc>
      </w:tr>
      <w:tr w:rsidR="00985A3A" w:rsidRPr="00262C96" w14:paraId="634F6316" w14:textId="77777777" w:rsidTr="006052C3">
        <w:tc>
          <w:tcPr>
            <w:tcW w:w="1129" w:type="dxa"/>
            <w:shd w:val="clear" w:color="auto" w:fill="auto"/>
          </w:tcPr>
          <w:p w14:paraId="00127702" w14:textId="77777777" w:rsidR="00985A3A" w:rsidRPr="00262C96" w:rsidRDefault="00985A3A" w:rsidP="003A68B5"/>
        </w:tc>
        <w:tc>
          <w:tcPr>
            <w:tcW w:w="1560" w:type="dxa"/>
            <w:shd w:val="clear" w:color="auto" w:fill="auto"/>
          </w:tcPr>
          <w:p w14:paraId="5F6C3535" w14:textId="77777777" w:rsidR="00985A3A" w:rsidRPr="00262C96" w:rsidRDefault="00985A3A" w:rsidP="003A68B5"/>
        </w:tc>
        <w:tc>
          <w:tcPr>
            <w:tcW w:w="6662" w:type="dxa"/>
            <w:shd w:val="clear" w:color="auto" w:fill="auto"/>
          </w:tcPr>
          <w:p w14:paraId="554215E9" w14:textId="77777777" w:rsidR="00985A3A" w:rsidRPr="00262C96" w:rsidRDefault="00985A3A" w:rsidP="003A68B5"/>
        </w:tc>
      </w:tr>
    </w:tbl>
    <w:p w14:paraId="77991BDB" w14:textId="77777777" w:rsidR="00985A3A" w:rsidRPr="00262C96" w:rsidRDefault="00985A3A" w:rsidP="00985A3A"/>
    <w:p w14:paraId="47CE8ABB" w14:textId="67B8B0C2" w:rsidR="00985A3A" w:rsidRPr="00262C96" w:rsidRDefault="00985A3A" w:rsidP="00985A3A">
      <w:bookmarkStart w:id="429" w:name="_&lt;Title_of_Chapter"/>
      <w:bookmarkStart w:id="430" w:name="_Toc189547007"/>
      <w:bookmarkStart w:id="431" w:name="_Toc27368457"/>
      <w:bookmarkStart w:id="432" w:name="_Toc266256886"/>
      <w:bookmarkStart w:id="433" w:name="_Toc401568654"/>
      <w:bookmarkEnd w:id="429"/>
    </w:p>
    <w:p w14:paraId="59AD109B" w14:textId="77777777" w:rsidR="00B23CA0" w:rsidRPr="00262C96" w:rsidRDefault="00B23CA0" w:rsidP="00B23CA0">
      <w:pPr>
        <w:pStyle w:val="Heading1"/>
      </w:pPr>
      <w:bookmarkStart w:id="434" w:name="_Toc410684991"/>
      <w:bookmarkStart w:id="435" w:name="_Toc391752988"/>
      <w:bookmarkStart w:id="436" w:name="_Toc417395678"/>
      <w:bookmarkStart w:id="437" w:name="_Toc507684110"/>
      <w:bookmarkStart w:id="438" w:name="_Toc386012203"/>
      <w:bookmarkStart w:id="439" w:name="_Toc401565097"/>
      <w:bookmarkEnd w:id="430"/>
      <w:bookmarkEnd w:id="431"/>
      <w:bookmarkEnd w:id="432"/>
      <w:bookmarkEnd w:id="433"/>
      <w:r w:rsidRPr="00262C96">
        <w:lastRenderedPageBreak/>
        <w:t>Purpose</w:t>
      </w:r>
      <w:bookmarkEnd w:id="434"/>
      <w:bookmarkEnd w:id="435"/>
      <w:bookmarkEnd w:id="436"/>
      <w:bookmarkEnd w:id="437"/>
    </w:p>
    <w:p w14:paraId="5F6300FE" w14:textId="77777777" w:rsidR="00B23CA0" w:rsidRPr="00262C96" w:rsidRDefault="00B23CA0" w:rsidP="00B23CA0">
      <w:pPr>
        <w:pStyle w:val="Heading2"/>
      </w:pPr>
      <w:bookmarkStart w:id="440" w:name="_Toc410684992"/>
      <w:bookmarkStart w:id="441" w:name="_Toc391752989"/>
      <w:bookmarkStart w:id="442" w:name="_Toc417395679"/>
      <w:bookmarkStart w:id="443" w:name="_Toc507684111"/>
      <w:r w:rsidRPr="00262C96">
        <w:t>Purpose of the Document</w:t>
      </w:r>
      <w:bookmarkEnd w:id="440"/>
      <w:bookmarkEnd w:id="441"/>
      <w:bookmarkEnd w:id="442"/>
      <w:bookmarkEnd w:id="443"/>
    </w:p>
    <w:p w14:paraId="742A05AF" w14:textId="24CB3266" w:rsidR="00B23CA0" w:rsidRDefault="00B23CA0" w:rsidP="00B23CA0">
      <w:pPr>
        <w:rPr>
          <w:ins w:id="444" w:author="Author" w:date="2018-01-22T13:49:00Z"/>
        </w:rPr>
      </w:pPr>
      <w:r w:rsidRPr="00262C96">
        <w:t xml:space="preserve">This document provides a detailed procedure for testing the scope item </w:t>
      </w:r>
      <w:r w:rsidRPr="00262C96">
        <w:rPr>
          <w:rStyle w:val="SAPTextReference"/>
        </w:rPr>
        <w:t xml:space="preserve">Take Action: Termination </w:t>
      </w:r>
      <w:r w:rsidRPr="00262C96">
        <w:t xml:space="preserve">after solution deployment, reflecting the predefined scope of the solution. Each process step is covered in its own section, providing the system interactions (i.e. test steps) in a table view. Steps that are not in scope of the process but are needed for testing are marked accordingly (see column </w:t>
      </w:r>
      <w:r w:rsidRPr="00262C96">
        <w:rPr>
          <w:rStyle w:val="SAPScreenElement"/>
        </w:rPr>
        <w:t>Test Step</w:t>
      </w:r>
      <w:r w:rsidRPr="00262C96">
        <w:t>). Customer-project-specific steps must be added.</w:t>
      </w:r>
    </w:p>
    <w:p w14:paraId="355EF6DF" w14:textId="77777777" w:rsidR="00AE474D" w:rsidRDefault="00AE474D" w:rsidP="00E006E0">
      <w:pPr>
        <w:rPr>
          <w:ins w:id="445" w:author="Author" w:date="2018-01-23T13:18:00Z"/>
          <w:highlight w:val="cyan"/>
        </w:rPr>
      </w:pPr>
    </w:p>
    <w:p w14:paraId="0EA79FE5" w14:textId="1B23816E" w:rsidR="00E006E0" w:rsidRPr="00273716" w:rsidDel="00ED6DCE" w:rsidRDefault="00E006E0" w:rsidP="00E006E0">
      <w:pPr>
        <w:rPr>
          <w:ins w:id="446" w:author="Author" w:date="2018-01-22T13:49:00Z"/>
          <w:del w:id="447" w:author="Author" w:date="2018-02-28T10:53:00Z"/>
        </w:rPr>
      </w:pPr>
      <w:ins w:id="448" w:author="Author" w:date="2018-01-22T13:49:00Z">
        <w:del w:id="449" w:author="Author" w:date="2018-02-28T10:53:00Z">
          <w:r w:rsidRPr="001963C0" w:rsidDel="00ED6DCE">
            <w:rPr>
              <w:highlight w:val="cyan"/>
            </w:rPr>
            <w:delText xml:space="preserve">This scope item is valid for the following countries, unless otherwise specified: </w:delText>
          </w:r>
          <w:r w:rsidDel="00ED6DCE">
            <w:rPr>
              <w:highlight w:val="cyan"/>
            </w:rPr>
            <w:delText>AE, AU, CN, DE, FR, GB, SA, US</w:delText>
          </w:r>
          <w:r w:rsidRPr="001963C0" w:rsidDel="00ED6DCE">
            <w:rPr>
              <w:highlight w:val="cyan"/>
            </w:rPr>
            <w:delText>.</w:delText>
          </w:r>
        </w:del>
      </w:ins>
    </w:p>
    <w:p w14:paraId="22594481" w14:textId="3CC0EC21" w:rsidR="00E006E0" w:rsidRPr="00262C96" w:rsidDel="00ED6DCE" w:rsidRDefault="00E006E0" w:rsidP="00B23CA0">
      <w:pPr>
        <w:rPr>
          <w:del w:id="450" w:author="Author" w:date="2018-02-28T10:53:00Z"/>
        </w:rPr>
      </w:pPr>
    </w:p>
    <w:p w14:paraId="0B28FC9E" w14:textId="082FB734" w:rsidR="00B23CA0" w:rsidRPr="00262C96" w:rsidRDefault="00B23CA0" w:rsidP="00B23CA0">
      <w:r w:rsidRPr="00262C96">
        <w:t xml:space="preserve">Note for the customer project team: Instructions for the customer project team are </w:t>
      </w:r>
      <w:r w:rsidR="00F02C2A" w:rsidRPr="00262C96">
        <w:t xml:space="preserve">mentioned between brackets </w:t>
      </w:r>
      <w:r w:rsidRPr="00262C96">
        <w:t xml:space="preserve">and should be removed before hand -over to project testers. The appendix is included for internal reference, in particular to support A2O, and should also be deleted before hand-over to the customer, unless deemed helpful to explain the larger context. </w:t>
      </w:r>
    </w:p>
    <w:p w14:paraId="3E6FFE8F" w14:textId="77777777" w:rsidR="00B23CA0" w:rsidRPr="00262C96" w:rsidRDefault="00B23CA0" w:rsidP="00B23CA0">
      <w:pPr>
        <w:pStyle w:val="Heading2"/>
      </w:pPr>
      <w:bookmarkStart w:id="451" w:name="_Toc410684993"/>
      <w:bookmarkStart w:id="452" w:name="_Toc391752990"/>
      <w:bookmarkStart w:id="453" w:name="_Toc417395680"/>
      <w:bookmarkStart w:id="454" w:name="_Toc507684112"/>
      <w:r w:rsidRPr="00262C96">
        <w:t>Purpose of Take Action: Termination</w:t>
      </w:r>
      <w:bookmarkEnd w:id="451"/>
      <w:bookmarkEnd w:id="452"/>
      <w:bookmarkEnd w:id="453"/>
      <w:bookmarkEnd w:id="454"/>
    </w:p>
    <w:p w14:paraId="69858086" w14:textId="77777777" w:rsidR="00B23CA0" w:rsidRPr="00262C96" w:rsidRDefault="00B23CA0" w:rsidP="00B23CA0">
      <w:r w:rsidRPr="00262C96">
        <w:t>This document describes the entering of termination data for an employee into the system.</w:t>
      </w:r>
    </w:p>
    <w:p w14:paraId="41A086F2" w14:textId="61E6C76C" w:rsidR="00B23CA0" w:rsidRDefault="00B23CA0" w:rsidP="00B23CA0">
      <w:r w:rsidRPr="00262C96">
        <w:t>If the work agreement between employer and employee has been dissolved due to various reasons</w:t>
      </w:r>
      <w:r w:rsidR="00527F82" w:rsidRPr="00262C96">
        <w:t>,</w:t>
      </w:r>
      <w:r w:rsidRPr="00262C96">
        <w:t xml:space="preserve"> for example, notice by employee, mutual agreement or dismissal</w:t>
      </w:r>
      <w:r w:rsidR="00527F82" w:rsidRPr="00262C96">
        <w:t>,</w:t>
      </w:r>
      <w:r w:rsidRPr="00262C96">
        <w:t xml:space="preserve"> the employee leaves the enterprise and the work relationship is terminated. Termination relevant data has to be entered into the system.</w:t>
      </w:r>
      <w:r w:rsidR="005E7930" w:rsidRPr="00262C96">
        <w:t xml:space="preserve"> Both the </w:t>
      </w:r>
      <w:r w:rsidR="00936F18" w:rsidRPr="00262C96">
        <w:t xml:space="preserve">former </w:t>
      </w:r>
      <w:r w:rsidR="0083046A" w:rsidRPr="00262C96">
        <w:t>2</w:t>
      </w:r>
      <w:r w:rsidR="0083046A" w:rsidRPr="00262C96">
        <w:rPr>
          <w:vertAlign w:val="superscript"/>
        </w:rPr>
        <w:t>nd</w:t>
      </w:r>
      <w:r w:rsidR="0083046A" w:rsidRPr="00262C96" w:rsidDel="0083046A">
        <w:t xml:space="preserve"> </w:t>
      </w:r>
      <w:r w:rsidR="005E7930" w:rsidRPr="00262C96">
        <w:t xml:space="preserve">level manager and the </w:t>
      </w:r>
      <w:r w:rsidR="00936F18" w:rsidRPr="00262C96">
        <w:t xml:space="preserve">former </w:t>
      </w:r>
      <w:r w:rsidR="005E7930" w:rsidRPr="00262C96">
        <w:t xml:space="preserve">HR </w:t>
      </w:r>
      <w:r w:rsidR="00CD7703" w:rsidRPr="00262C96">
        <w:t xml:space="preserve">business partner </w:t>
      </w:r>
      <w:r w:rsidR="005E7930" w:rsidRPr="00262C96">
        <w:t>of the terminated employee will be notified about the termination of an employee within their area of responsibility.</w:t>
      </w:r>
    </w:p>
    <w:p w14:paraId="6D7D73D7" w14:textId="6E25ED26" w:rsidR="00362AAA" w:rsidDel="00ED6DCE" w:rsidRDefault="00362AAA" w:rsidP="00B23CA0">
      <w:pPr>
        <w:rPr>
          <w:del w:id="455" w:author="Author" w:date="2018-02-28T10:55:00Z"/>
        </w:rPr>
      </w:pPr>
    </w:p>
    <w:p w14:paraId="4B3084A6" w14:textId="0FE750B3" w:rsidR="00362AAA" w:rsidRPr="00981DDC" w:rsidDel="00ED6DCE" w:rsidRDefault="00362AAA" w:rsidP="00B23CA0">
      <w:pPr>
        <w:rPr>
          <w:del w:id="456" w:author="Author" w:date="2018-02-28T10:55:00Z"/>
          <w:lang w:val="de-DE"/>
        </w:rPr>
      </w:pPr>
      <w:commentRangeStart w:id="457"/>
      <w:del w:id="458" w:author="Author" w:date="2018-02-28T10:55:00Z">
        <w:r w:rsidRPr="00981DDC" w:rsidDel="00ED6DCE">
          <w:rPr>
            <w:lang w:val="de-DE"/>
            <w:rPrChange w:id="459" w:author="Author" w:date="2018-02-28T14:08:00Z">
              <w:rPr>
                <w:highlight w:val="yellow"/>
                <w:lang w:val="de-DE"/>
              </w:rPr>
            </w:rPrChange>
          </w:rPr>
          <w:delText>nicht im AU</w:delText>
        </w:r>
        <w:r w:rsidR="009F49C5" w:rsidRPr="00981DDC" w:rsidDel="00ED6DCE">
          <w:rPr>
            <w:lang w:val="de-DE"/>
            <w:rPrChange w:id="460" w:author="Author" w:date="2018-02-28T14:08:00Z">
              <w:rPr>
                <w:highlight w:val="yellow"/>
                <w:lang w:val="de-DE"/>
              </w:rPr>
            </w:rPrChange>
          </w:rPr>
          <w:delText>, AE</w:delText>
        </w:r>
        <w:r w:rsidRPr="00981DDC" w:rsidDel="00ED6DCE">
          <w:rPr>
            <w:lang w:val="de-DE"/>
            <w:rPrChange w:id="461" w:author="Author" w:date="2018-02-28T14:08:00Z">
              <w:rPr>
                <w:highlight w:val="yellow"/>
                <w:lang w:val="de-DE"/>
              </w:rPr>
            </w:rPrChange>
          </w:rPr>
          <w:delText xml:space="preserve">, </w:delText>
        </w:r>
        <w:r w:rsidR="00E941E9" w:rsidRPr="00981DDC" w:rsidDel="00ED6DCE">
          <w:rPr>
            <w:lang w:val="de-DE"/>
            <w:rPrChange w:id="462" w:author="Author" w:date="2018-02-28T14:08:00Z">
              <w:rPr>
                <w:highlight w:val="yellow"/>
                <w:lang w:val="de-DE"/>
              </w:rPr>
            </w:rPrChange>
          </w:rPr>
          <w:delText>DE</w:delText>
        </w:r>
        <w:r w:rsidR="00BF5259" w:rsidRPr="00981DDC" w:rsidDel="00ED6DCE">
          <w:rPr>
            <w:lang w:val="de-DE"/>
            <w:rPrChange w:id="463" w:author="Author" w:date="2018-02-28T14:08:00Z">
              <w:rPr>
                <w:highlight w:val="yellow"/>
                <w:lang w:val="de-DE"/>
              </w:rPr>
            </w:rPrChange>
          </w:rPr>
          <w:delText>, FR</w:delText>
        </w:r>
        <w:r w:rsidR="00E941E9" w:rsidRPr="00981DDC" w:rsidDel="00ED6DCE">
          <w:rPr>
            <w:lang w:val="de-DE"/>
            <w:rPrChange w:id="464" w:author="Author" w:date="2018-02-28T14:08:00Z">
              <w:rPr>
                <w:highlight w:val="yellow"/>
                <w:lang w:val="de-DE"/>
              </w:rPr>
            </w:rPrChange>
          </w:rPr>
          <w:delText xml:space="preserve">, </w:delText>
        </w:r>
        <w:r w:rsidR="00160B52" w:rsidRPr="00981DDC" w:rsidDel="00ED6DCE">
          <w:rPr>
            <w:lang w:val="de-DE"/>
            <w:rPrChange w:id="465" w:author="Author" w:date="2018-02-28T14:08:00Z">
              <w:rPr>
                <w:highlight w:val="yellow"/>
                <w:lang w:val="de-DE"/>
              </w:rPr>
            </w:rPrChange>
          </w:rPr>
          <w:delText>GB</w:delText>
        </w:r>
        <w:r w:rsidR="00DD0D60" w:rsidRPr="00981DDC" w:rsidDel="00ED6DCE">
          <w:rPr>
            <w:lang w:val="de-DE"/>
            <w:rPrChange w:id="466" w:author="Author" w:date="2018-02-28T14:08:00Z">
              <w:rPr>
                <w:highlight w:val="yellow"/>
                <w:lang w:val="de-DE"/>
              </w:rPr>
            </w:rPrChange>
          </w:rPr>
          <w:delText>, SA</w:delText>
        </w:r>
        <w:r w:rsidR="00160B52" w:rsidRPr="00981DDC" w:rsidDel="00ED6DCE">
          <w:rPr>
            <w:lang w:val="de-DE"/>
            <w:rPrChange w:id="467" w:author="Author" w:date="2018-02-28T14:08:00Z">
              <w:rPr>
                <w:highlight w:val="yellow"/>
                <w:lang w:val="de-DE"/>
              </w:rPr>
            </w:rPrChange>
          </w:rPr>
          <w:delText xml:space="preserve">, </w:delText>
        </w:r>
        <w:r w:rsidRPr="00981DDC" w:rsidDel="00ED6DCE">
          <w:rPr>
            <w:lang w:val="de-DE"/>
            <w:rPrChange w:id="468" w:author="Author" w:date="2018-02-28T14:08:00Z">
              <w:rPr>
                <w:highlight w:val="yellow"/>
                <w:lang w:val="de-DE"/>
              </w:rPr>
            </w:rPrChange>
          </w:rPr>
          <w:delText>aber im US</w:delText>
        </w:r>
        <w:r w:rsidR="00C65A45" w:rsidRPr="00981DDC" w:rsidDel="00ED6DCE">
          <w:rPr>
            <w:lang w:val="de-DE"/>
            <w:rPrChange w:id="469" w:author="Author" w:date="2018-02-28T14:08:00Z">
              <w:rPr>
                <w:highlight w:val="yellow"/>
                <w:lang w:val="de-DE"/>
              </w:rPr>
            </w:rPrChange>
          </w:rPr>
          <w:delText xml:space="preserve"> und CN</w:delText>
        </w:r>
        <w:r w:rsidRPr="00981DDC" w:rsidDel="00ED6DCE">
          <w:rPr>
            <w:lang w:val="de-DE"/>
            <w:rPrChange w:id="470" w:author="Author" w:date="2018-02-28T14:08:00Z">
              <w:rPr>
                <w:highlight w:val="yellow"/>
                <w:lang w:val="de-DE"/>
              </w:rPr>
            </w:rPrChange>
          </w:rPr>
          <w:delText>:</w:delText>
        </w:r>
        <w:commentRangeEnd w:id="457"/>
        <w:r w:rsidR="00CC7EAD" w:rsidRPr="00981DDC" w:rsidDel="00ED6DCE">
          <w:rPr>
            <w:rStyle w:val="CommentReference"/>
          </w:rPr>
          <w:commentReference w:id="457"/>
        </w:r>
      </w:del>
    </w:p>
    <w:p w14:paraId="3BA9FA7D" w14:textId="77777777" w:rsidR="00362AAA" w:rsidRPr="00981DDC" w:rsidRDefault="00362AAA" w:rsidP="00362AAA">
      <w:pPr>
        <w:pStyle w:val="SAPNoteHeading"/>
        <w:ind w:left="0"/>
        <w:rPr>
          <w:rPrChange w:id="471" w:author="Author" w:date="2018-02-28T14:08:00Z">
            <w:rPr>
              <w:highlight w:val="yellow"/>
            </w:rPr>
          </w:rPrChange>
        </w:rPr>
      </w:pPr>
      <w:r w:rsidRPr="00981DDC">
        <w:rPr>
          <w:noProof/>
          <w:lang w:val="de-DE" w:eastAsia="de-DE"/>
          <w:rPrChange w:id="472" w:author="Author" w:date="2018-02-28T14:08:00Z">
            <w:rPr>
              <w:noProof/>
              <w:highlight w:val="yellow"/>
              <w:lang w:val="de-DE" w:eastAsia="de-DE"/>
            </w:rPr>
          </w:rPrChange>
        </w:rPr>
        <w:drawing>
          <wp:inline distT="0" distB="0" distL="0" distR="0" wp14:anchorId="7F7E8D65" wp14:editId="350361AB">
            <wp:extent cx="228600" cy="228600"/>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1DDC">
        <w:rPr>
          <w:rPrChange w:id="473" w:author="Author" w:date="2018-02-28T14:08:00Z">
            <w:rPr>
              <w:highlight w:val="yellow"/>
            </w:rPr>
          </w:rPrChange>
        </w:rPr>
        <w:t> </w:t>
      </w:r>
      <w:commentRangeStart w:id="474"/>
      <w:r w:rsidRPr="00981DDC">
        <w:rPr>
          <w:rPrChange w:id="475" w:author="Author" w:date="2018-02-28T14:08:00Z">
            <w:rPr>
              <w:highlight w:val="yellow"/>
            </w:rPr>
          </w:rPrChange>
        </w:rPr>
        <w:t>Note</w:t>
      </w:r>
      <w:commentRangeEnd w:id="474"/>
      <w:r w:rsidR="008843A2">
        <w:rPr>
          <w:rStyle w:val="CommentReference"/>
          <w:rFonts w:ascii="BentonSans Book" w:hAnsi="BentonSans Book"/>
          <w:color w:val="auto"/>
        </w:rPr>
        <w:commentReference w:id="474"/>
      </w:r>
    </w:p>
    <w:p w14:paraId="02FB587E" w14:textId="51AB552D" w:rsidR="00362AAA" w:rsidRPr="00793501" w:rsidRDefault="00362AAA">
      <w:pPr>
        <w:pPrChange w:id="476" w:author="Author" w:date="2018-01-22T12:41:00Z">
          <w:pPr>
            <w:ind w:left="142"/>
          </w:pPr>
        </w:pPrChange>
      </w:pPr>
      <w:del w:id="477" w:author="Author" w:date="2018-03-01T16:20:00Z">
        <w:r w:rsidRPr="00981DDC" w:rsidDel="008843A2">
          <w:rPr>
            <w:rPrChange w:id="478" w:author="Author" w:date="2018-02-28T14:08:00Z">
              <w:rPr>
                <w:highlight w:val="yellow"/>
              </w:rPr>
            </w:rPrChange>
          </w:rPr>
          <w:delText>In this process the</w:delText>
        </w:r>
      </w:del>
      <w:ins w:id="479" w:author="Author" w:date="2018-03-01T16:20:00Z">
        <w:r w:rsidR="008843A2">
          <w:t>The</w:t>
        </w:r>
      </w:ins>
      <w:r w:rsidRPr="00981DDC">
        <w:rPr>
          <w:rPrChange w:id="480" w:author="Author" w:date="2018-02-28T14:08:00Z">
            <w:rPr>
              <w:highlight w:val="yellow"/>
            </w:rPr>
          </w:rPrChange>
        </w:rPr>
        <w:t xml:space="preserve"> termination data can be entered by the HR Administrator or by the Line Manager. The document describes the process using the HR Administrator.</w:t>
      </w:r>
    </w:p>
    <w:p w14:paraId="1A7EA55E" w14:textId="77777777" w:rsidR="00362AAA" w:rsidRPr="00262C96" w:rsidRDefault="00362AAA" w:rsidP="00B23CA0"/>
    <w:p w14:paraId="4665CBD4" w14:textId="6324F01E" w:rsidR="001B5ADB" w:rsidRPr="00262C96" w:rsidRDefault="001B5ADB" w:rsidP="00B23CA0">
      <w:r w:rsidRPr="00262C96">
        <w:rPr>
          <w:rStyle w:val="SAPEmphasis"/>
        </w:rPr>
        <w:t xml:space="preserve">In case Position Management </w:t>
      </w:r>
      <w:r w:rsidRPr="00981DDC">
        <w:rPr>
          <w:rStyle w:val="SAPEmphasis"/>
        </w:rPr>
        <w:t xml:space="preserve">is </w:t>
      </w:r>
      <w:del w:id="481" w:author="Author" w:date="2018-02-28T14:08:00Z">
        <w:r w:rsidRPr="00981DDC" w:rsidDel="004434DD">
          <w:rPr>
            <w:rStyle w:val="SAPEmphasis"/>
            <w:strike/>
            <w:rPrChange w:id="482" w:author="Author" w:date="2018-02-28T14:08:00Z">
              <w:rPr>
                <w:rStyle w:val="SAPEmphasis"/>
              </w:rPr>
            </w:rPrChange>
          </w:rPr>
          <w:delText>enabled</w:delText>
        </w:r>
        <w:r w:rsidRPr="00981DDC" w:rsidDel="004434DD">
          <w:rPr>
            <w:rStyle w:val="SAPEmphasis"/>
          </w:rPr>
          <w:delText xml:space="preserve"> </w:delText>
        </w:r>
      </w:del>
      <w:ins w:id="483" w:author="Author" w:date="2018-01-24T13:37:00Z">
        <w:r w:rsidR="00F50DAE" w:rsidRPr="00981DDC">
          <w:rPr>
            <w:rStyle w:val="SAPEmphasis"/>
          </w:rPr>
          <w:t xml:space="preserve">implemented </w:t>
        </w:r>
      </w:ins>
      <w:r w:rsidRPr="00981DDC">
        <w:rPr>
          <w:rStyle w:val="SAPEmphasis"/>
        </w:rPr>
        <w:t>in the</w:t>
      </w:r>
      <w:r w:rsidRPr="00262C96">
        <w:rPr>
          <w:rStyle w:val="SAPEmphasis"/>
        </w:rPr>
        <w:t xml:space="preserve"> </w:t>
      </w:r>
      <w:commentRangeStart w:id="484"/>
      <w:ins w:id="485" w:author="Author" w:date="2018-03-01T15:48:00Z">
        <w:r w:rsidR="002B76A1">
          <w:rPr>
            <w:rStyle w:val="SAPEmphasis"/>
          </w:rPr>
          <w:t xml:space="preserve">SAP </w:t>
        </w:r>
        <w:commentRangeEnd w:id="484"/>
        <w:r w:rsidR="002B76A1">
          <w:rPr>
            <w:rStyle w:val="CommentReference"/>
          </w:rPr>
          <w:commentReference w:id="484"/>
        </w:r>
      </w:ins>
      <w:r w:rsidR="00EA7E81" w:rsidRPr="00262C96">
        <w:rPr>
          <w:rStyle w:val="SAPEmphasis"/>
        </w:rPr>
        <w:t>SuccessFactors Employee Central</w:t>
      </w:r>
      <w:r w:rsidRPr="00262C96">
        <w:rPr>
          <w:rStyle w:val="SAPEmphasis"/>
        </w:rPr>
        <w:t xml:space="preserve"> instance</w:t>
      </w:r>
      <w:r w:rsidRPr="00262C96">
        <w:t xml:space="preserve">, </w:t>
      </w:r>
      <w:r w:rsidR="001832D7" w:rsidRPr="00262C96">
        <w:t xml:space="preserve">it can be decided if </w:t>
      </w:r>
      <w:r w:rsidRPr="00262C96">
        <w:t xml:space="preserve">the position to which the employee has been assigned during his or her appointment at the company </w:t>
      </w:r>
      <w:r w:rsidR="001832D7" w:rsidRPr="00262C96">
        <w:t xml:space="preserve">remains active or is to be deactivated. In case the position remains active, it will </w:t>
      </w:r>
      <w:r w:rsidR="00E55148" w:rsidRPr="00262C96">
        <w:t>remain without incumbent</w:t>
      </w:r>
      <w:r w:rsidRPr="00262C96">
        <w:t xml:space="preserve"> starting </w:t>
      </w:r>
      <w:r w:rsidR="0082480D" w:rsidRPr="00262C96">
        <w:t xml:space="preserve">the first </w:t>
      </w:r>
      <w:r w:rsidRPr="00262C96">
        <w:t xml:space="preserve">day after the termination date. </w:t>
      </w:r>
      <w:r w:rsidR="00E55148" w:rsidRPr="00262C96">
        <w:t xml:space="preserve">We recommend checking explicitly whether headcount is available or not for that position and update this information manually. </w:t>
      </w:r>
      <w:r w:rsidR="001832D7" w:rsidRPr="00262C96">
        <w:t xml:space="preserve">A position can be deactivated during the termination process in case no other incumbent is assigned to this position and no active lower-level positions exist below this position. </w:t>
      </w:r>
      <w:r w:rsidRPr="00262C96">
        <w:t>The updated position details can be viewed.</w:t>
      </w:r>
      <w:r w:rsidR="00E55148" w:rsidRPr="00262C96">
        <w:t xml:space="preserve"> </w:t>
      </w:r>
    </w:p>
    <w:p w14:paraId="15B72153" w14:textId="77777777" w:rsidR="00362AAA" w:rsidRDefault="00362AAA" w:rsidP="00B23CA0">
      <w:pPr>
        <w:rPr>
          <w:highlight w:val="yellow"/>
        </w:rPr>
      </w:pPr>
    </w:p>
    <w:p w14:paraId="179B0A16" w14:textId="1CA6CCC4" w:rsidR="00362AAA" w:rsidRPr="00CC7EAD" w:rsidDel="006A4F85" w:rsidRDefault="00747322" w:rsidP="00B23CA0">
      <w:pPr>
        <w:rPr>
          <w:del w:id="486" w:author="Author" w:date="2018-02-28T11:20:00Z"/>
          <w:rStyle w:val="SAPEmphasis"/>
          <w:highlight w:val="cyan"/>
          <w:rPrChange w:id="487" w:author="Author" w:date="2018-01-29T12:59:00Z">
            <w:rPr>
              <w:del w:id="488" w:author="Author" w:date="2018-02-28T11:20:00Z"/>
              <w:highlight w:val="yellow"/>
              <w:lang w:val="de-DE"/>
            </w:rPr>
          </w:rPrChange>
        </w:rPr>
      </w:pPr>
      <w:commentRangeStart w:id="489"/>
      <w:ins w:id="490" w:author="Author" w:date="2018-01-22T12:20:00Z">
        <w:del w:id="491" w:author="Author" w:date="2018-02-28T11:20:00Z">
          <w:r w:rsidRPr="00CC7EAD" w:rsidDel="006A4F85">
            <w:rPr>
              <w:rStyle w:val="SAPEmphasis"/>
              <w:highlight w:val="cyan"/>
              <w:rPrChange w:id="492" w:author="Author" w:date="2018-01-29T12:59:00Z">
                <w:rPr>
                  <w:highlight w:val="yellow"/>
                </w:rPr>
              </w:rPrChange>
            </w:rPr>
            <w:delText>For AU only</w:delText>
          </w:r>
        </w:del>
      </w:ins>
      <w:del w:id="493" w:author="Author" w:date="2018-02-28T11:20:00Z">
        <w:r w:rsidR="00362AAA" w:rsidRPr="00CC7EAD" w:rsidDel="006A4F85">
          <w:rPr>
            <w:rStyle w:val="SAPEmphasis"/>
            <w:highlight w:val="cyan"/>
            <w:rPrChange w:id="494" w:author="Author" w:date="2018-01-29T12:59:00Z">
              <w:rPr>
                <w:highlight w:val="yellow"/>
                <w:lang w:val="de-DE"/>
              </w:rPr>
            </w:rPrChange>
          </w:rPr>
          <w:delText>nicht im US</w:delText>
        </w:r>
        <w:r w:rsidR="00E941E9" w:rsidRPr="00CC7EAD" w:rsidDel="006A4F85">
          <w:rPr>
            <w:rStyle w:val="SAPEmphasis"/>
            <w:highlight w:val="cyan"/>
            <w:rPrChange w:id="495" w:author="Author" w:date="2018-01-29T12:59:00Z">
              <w:rPr>
                <w:highlight w:val="yellow"/>
                <w:lang w:val="de-DE"/>
              </w:rPr>
            </w:rPrChange>
          </w:rPr>
          <w:delText>, DE</w:delText>
        </w:r>
        <w:r w:rsidR="00BF5259" w:rsidRPr="00CC7EAD" w:rsidDel="006A4F85">
          <w:rPr>
            <w:rStyle w:val="SAPEmphasis"/>
            <w:highlight w:val="cyan"/>
            <w:rPrChange w:id="496" w:author="Author" w:date="2018-01-29T12:59:00Z">
              <w:rPr>
                <w:highlight w:val="yellow"/>
                <w:lang w:val="de-DE"/>
              </w:rPr>
            </w:rPrChange>
          </w:rPr>
          <w:delText>, FR</w:delText>
        </w:r>
        <w:r w:rsidR="00362AAA" w:rsidRPr="00CC7EAD" w:rsidDel="006A4F85">
          <w:rPr>
            <w:rStyle w:val="SAPEmphasis"/>
            <w:highlight w:val="cyan"/>
            <w:rPrChange w:id="497" w:author="Author" w:date="2018-01-29T12:59:00Z">
              <w:rPr>
                <w:highlight w:val="yellow"/>
                <w:lang w:val="de-DE"/>
              </w:rPr>
            </w:rPrChange>
          </w:rPr>
          <w:delText>,</w:delText>
        </w:r>
        <w:r w:rsidR="00160B52" w:rsidRPr="00CC7EAD" w:rsidDel="006A4F85">
          <w:rPr>
            <w:rStyle w:val="SAPEmphasis"/>
            <w:highlight w:val="cyan"/>
            <w:rPrChange w:id="498" w:author="Author" w:date="2018-01-29T12:59:00Z">
              <w:rPr>
                <w:highlight w:val="yellow"/>
                <w:lang w:val="de-DE"/>
              </w:rPr>
            </w:rPrChange>
          </w:rPr>
          <w:delText xml:space="preserve"> GB</w:delText>
        </w:r>
        <w:r w:rsidR="00DD0D60" w:rsidRPr="00CC7EAD" w:rsidDel="006A4F85">
          <w:rPr>
            <w:rStyle w:val="SAPEmphasis"/>
            <w:highlight w:val="cyan"/>
            <w:rPrChange w:id="499" w:author="Author" w:date="2018-01-29T12:59:00Z">
              <w:rPr>
                <w:highlight w:val="yellow"/>
                <w:lang w:val="de-DE"/>
              </w:rPr>
            </w:rPrChange>
          </w:rPr>
          <w:delText>, SA</w:delText>
        </w:r>
        <w:r w:rsidR="00C65A45" w:rsidRPr="00CC7EAD" w:rsidDel="006A4F85">
          <w:rPr>
            <w:rStyle w:val="SAPEmphasis"/>
            <w:highlight w:val="cyan"/>
            <w:rPrChange w:id="500" w:author="Author" w:date="2018-01-29T12:59:00Z">
              <w:rPr>
                <w:highlight w:val="yellow"/>
                <w:lang w:val="de-DE"/>
              </w:rPr>
            </w:rPrChange>
          </w:rPr>
          <w:delText>, CN</w:delText>
        </w:r>
        <w:r w:rsidR="00DD0D60" w:rsidRPr="00CC7EAD" w:rsidDel="006A4F85">
          <w:rPr>
            <w:rStyle w:val="SAPEmphasis"/>
            <w:highlight w:val="cyan"/>
            <w:rPrChange w:id="501" w:author="Author" w:date="2018-01-29T12:59:00Z">
              <w:rPr>
                <w:highlight w:val="yellow"/>
                <w:lang w:val="de-DE"/>
              </w:rPr>
            </w:rPrChange>
          </w:rPr>
          <w:delText xml:space="preserve">, </w:delText>
        </w:r>
        <w:r w:rsidR="00362AAA" w:rsidRPr="00CC7EAD" w:rsidDel="006A4F85">
          <w:rPr>
            <w:rStyle w:val="SAPEmphasis"/>
            <w:highlight w:val="cyan"/>
            <w:rPrChange w:id="502" w:author="Author" w:date="2018-01-29T12:59:00Z">
              <w:rPr>
                <w:highlight w:val="yellow"/>
                <w:lang w:val="de-DE"/>
              </w:rPr>
            </w:rPrChange>
          </w:rPr>
          <w:delText xml:space="preserve"> aber im AU:</w:delText>
        </w:r>
      </w:del>
    </w:p>
    <w:p w14:paraId="19DC44FD" w14:textId="43A97498" w:rsidR="009F3560" w:rsidDel="006A4F85" w:rsidRDefault="00CC7EAD" w:rsidP="00B23CA0">
      <w:pPr>
        <w:rPr>
          <w:ins w:id="503" w:author="Author" w:date="2018-02-28T10:56:00Z"/>
          <w:del w:id="504" w:author="Author" w:date="2018-02-28T11:20:00Z"/>
        </w:rPr>
      </w:pPr>
      <w:ins w:id="505" w:author="Author" w:date="2018-01-29T12:59:00Z">
        <w:del w:id="506" w:author="Author" w:date="2018-02-28T11:20:00Z">
          <w:r w:rsidRPr="00CC7EAD" w:rsidDel="006A4F85">
            <w:rPr>
              <w:highlight w:val="cyan"/>
              <w:rPrChange w:id="507" w:author="Author" w:date="2018-01-29T12:59:00Z">
                <w:rPr>
                  <w:highlight w:val="yellow"/>
                </w:rPr>
              </w:rPrChange>
            </w:rPr>
            <w:delText xml:space="preserve"> </w:delText>
          </w:r>
        </w:del>
      </w:ins>
      <w:del w:id="508" w:author="Author" w:date="2018-02-28T11:20:00Z">
        <w:r w:rsidR="009F3560" w:rsidRPr="00CC7EAD" w:rsidDel="006A4F85">
          <w:rPr>
            <w:highlight w:val="cyan"/>
            <w:rPrChange w:id="509" w:author="Author" w:date="2018-01-29T12:59:00Z">
              <w:rPr>
                <w:highlight w:val="yellow"/>
              </w:rPr>
            </w:rPrChange>
          </w:rPr>
          <w:delText>In case an employee is leaving and has a time balance on a given time account it is possible for HR administrators to make financial payouts on time accounts. Payout can be made for either the full balances of Annual leave or Partial balance.</w:delText>
        </w:r>
      </w:del>
    </w:p>
    <w:p w14:paraId="33D302F8" w14:textId="53031DA3" w:rsidR="00ED6DCE" w:rsidDel="006A4F85" w:rsidRDefault="00ED6DCE" w:rsidP="00B23CA0">
      <w:pPr>
        <w:rPr>
          <w:ins w:id="510" w:author="Author" w:date="2018-02-28T10:53:00Z"/>
          <w:del w:id="511" w:author="Author" w:date="2018-02-28T11:21:00Z"/>
        </w:rPr>
      </w:pPr>
    </w:p>
    <w:p w14:paraId="6A35E009" w14:textId="77777777" w:rsidR="00ED6DCE" w:rsidRPr="00D07FE0" w:rsidRDefault="00ED6DCE" w:rsidP="00ED6DCE">
      <w:pPr>
        <w:pStyle w:val="SAPNoteHeading"/>
        <w:ind w:left="0"/>
        <w:rPr>
          <w:ins w:id="512" w:author="Author" w:date="2018-02-28T10:53:00Z"/>
          <w:highlight w:val="cyan"/>
        </w:rPr>
      </w:pPr>
      <w:ins w:id="513" w:author="Author" w:date="2018-02-28T10:53:00Z">
        <w:r w:rsidRPr="00D07FE0">
          <w:rPr>
            <w:noProof/>
            <w:highlight w:val="cyan"/>
            <w:lang w:val="de-DE" w:eastAsia="de-DE"/>
          </w:rPr>
          <w:drawing>
            <wp:inline distT="0" distB="0" distL="0" distR="0" wp14:anchorId="772491E7" wp14:editId="50FE40A1">
              <wp:extent cx="228600" cy="228600"/>
              <wp:effectExtent l="0" t="0" r="0" b="0"/>
              <wp:docPr id="2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07FE0">
          <w:rPr>
            <w:highlight w:val="cyan"/>
          </w:rPr>
          <w:t> Note</w:t>
        </w:r>
      </w:ins>
    </w:p>
    <w:p w14:paraId="2FE09FC6" w14:textId="68401F3B" w:rsidR="00ED6DCE" w:rsidRDefault="00ED6DCE" w:rsidP="00ED6DCE">
      <w:pPr>
        <w:rPr>
          <w:ins w:id="514" w:author="Author" w:date="2018-02-28T10:53:00Z"/>
          <w:highlight w:val="cyan"/>
        </w:rPr>
      </w:pPr>
      <w:ins w:id="515" w:author="Author" w:date="2018-02-28T10:53:00Z">
        <w:r>
          <w:rPr>
            <w:highlight w:val="cyan"/>
          </w:rPr>
          <w:t>This</w:t>
        </w:r>
        <w:r w:rsidRPr="008F3256">
          <w:rPr>
            <w:highlight w:val="cyan"/>
          </w:rPr>
          <w:t xml:space="preserve"> document is, unless otherwise specified, valid for all countries in scope of this SAP Best Practices</w:t>
        </w:r>
        <w:del w:id="516" w:author="Author" w:date="2018-03-01T14:47:00Z">
          <w:r w:rsidRPr="008F3256" w:rsidDel="00E434DE">
            <w:rPr>
              <w:highlight w:val="cyan"/>
            </w:rPr>
            <w:delText xml:space="preserve"> solution</w:delText>
          </w:r>
        </w:del>
        <w:r>
          <w:rPr>
            <w:highlight w:val="cyan"/>
          </w:rPr>
          <w:t>, with</w:t>
        </w:r>
        <w:r w:rsidRPr="00D07FE0">
          <w:rPr>
            <w:highlight w:val="cyan"/>
          </w:rPr>
          <w:t xml:space="preserve"> </w:t>
        </w:r>
        <w:r>
          <w:rPr>
            <w:highlight w:val="cyan"/>
          </w:rPr>
          <w:t>c</w:t>
        </w:r>
        <w:r w:rsidRPr="00D07FE0">
          <w:rPr>
            <w:highlight w:val="cyan"/>
          </w:rPr>
          <w:t>ountry-specific details also</w:t>
        </w:r>
        <w:r>
          <w:rPr>
            <w:highlight w:val="cyan"/>
          </w:rPr>
          <w:t xml:space="preserve"> being</w:t>
        </w:r>
        <w:r w:rsidRPr="00D07FE0">
          <w:rPr>
            <w:highlight w:val="cyan"/>
          </w:rPr>
          <w:t xml:space="preserve"> described</w:t>
        </w:r>
        <w:r w:rsidRPr="008F3256">
          <w:rPr>
            <w:highlight w:val="cyan"/>
          </w:rPr>
          <w:t>.</w:t>
        </w:r>
        <w:r>
          <w:rPr>
            <w:highlight w:val="cyan"/>
          </w:rPr>
          <w:t xml:space="preserve"> </w:t>
        </w:r>
        <w:r>
          <w:rPr>
            <w:highlight w:val="cyan"/>
          </w:rPr>
          <w:br/>
          <w:t xml:space="preserve">In the following, we will use the </w:t>
        </w:r>
        <w:r w:rsidRPr="00F25A2F">
          <w:rPr>
            <w:highlight w:val="cyan"/>
          </w:rPr>
          <w:t>two-letter code</w:t>
        </w:r>
        <w:r w:rsidRPr="00CB609B">
          <w:rPr>
            <w:highlight w:val="cyan"/>
          </w:rPr>
          <w:t xml:space="preserve"> for </w:t>
        </w:r>
        <w:r>
          <w:rPr>
            <w:highlight w:val="cyan"/>
          </w:rPr>
          <w:t>the</w:t>
        </w:r>
        <w:r w:rsidRPr="00CB609B">
          <w:rPr>
            <w:highlight w:val="cyan"/>
          </w:rPr>
          <w:t xml:space="preserve"> </w:t>
        </w:r>
        <w:r>
          <w:rPr>
            <w:highlight w:val="cyan"/>
          </w:rPr>
          <w:t>countries, as follows:</w:t>
        </w:r>
      </w:ins>
    </w:p>
    <w:p w14:paraId="575E34FD" w14:textId="77777777" w:rsidR="00ED6DCE" w:rsidRDefault="00ED6DCE" w:rsidP="00ED6DCE">
      <w:pPr>
        <w:pStyle w:val="ListParagraph"/>
        <w:numPr>
          <w:ilvl w:val="0"/>
          <w:numId w:val="37"/>
        </w:numPr>
        <w:rPr>
          <w:ins w:id="517" w:author="Author" w:date="2018-02-28T10:53:00Z"/>
          <w:highlight w:val="cyan"/>
        </w:rPr>
      </w:pPr>
      <w:ins w:id="518" w:author="Author" w:date="2018-02-28T10:53:00Z">
        <w:r>
          <w:rPr>
            <w:highlight w:val="cyan"/>
          </w:rPr>
          <w:t>AE – United Arab Emirates</w:t>
        </w:r>
      </w:ins>
    </w:p>
    <w:p w14:paraId="5423A161" w14:textId="77777777" w:rsidR="00ED6DCE" w:rsidRDefault="00ED6DCE" w:rsidP="00ED6DCE">
      <w:pPr>
        <w:pStyle w:val="ListParagraph"/>
        <w:numPr>
          <w:ilvl w:val="0"/>
          <w:numId w:val="37"/>
        </w:numPr>
        <w:rPr>
          <w:ins w:id="519" w:author="Author" w:date="2018-02-28T10:53:00Z"/>
          <w:highlight w:val="cyan"/>
        </w:rPr>
      </w:pPr>
      <w:ins w:id="520" w:author="Author" w:date="2018-02-28T10:53:00Z">
        <w:r>
          <w:rPr>
            <w:highlight w:val="cyan"/>
          </w:rPr>
          <w:t>AU – Australia</w:t>
        </w:r>
      </w:ins>
    </w:p>
    <w:p w14:paraId="75F2ED69" w14:textId="77777777" w:rsidR="00ED6DCE" w:rsidRDefault="00ED6DCE" w:rsidP="00ED6DCE">
      <w:pPr>
        <w:pStyle w:val="ListParagraph"/>
        <w:numPr>
          <w:ilvl w:val="0"/>
          <w:numId w:val="37"/>
        </w:numPr>
        <w:rPr>
          <w:ins w:id="521" w:author="Author" w:date="2018-02-28T10:53:00Z"/>
          <w:highlight w:val="cyan"/>
        </w:rPr>
      </w:pPr>
      <w:ins w:id="522" w:author="Author" w:date="2018-02-28T10:53:00Z">
        <w:r>
          <w:rPr>
            <w:highlight w:val="cyan"/>
          </w:rPr>
          <w:t>CN – China</w:t>
        </w:r>
      </w:ins>
    </w:p>
    <w:p w14:paraId="038AD9EC" w14:textId="77777777" w:rsidR="00ED6DCE" w:rsidRDefault="00ED6DCE" w:rsidP="00ED6DCE">
      <w:pPr>
        <w:pStyle w:val="ListParagraph"/>
        <w:numPr>
          <w:ilvl w:val="0"/>
          <w:numId w:val="37"/>
        </w:numPr>
        <w:rPr>
          <w:ins w:id="523" w:author="Author" w:date="2018-02-28T10:53:00Z"/>
          <w:highlight w:val="cyan"/>
        </w:rPr>
      </w:pPr>
      <w:ins w:id="524" w:author="Author" w:date="2018-02-28T10:53:00Z">
        <w:r>
          <w:rPr>
            <w:highlight w:val="cyan"/>
          </w:rPr>
          <w:lastRenderedPageBreak/>
          <w:t>DE – Germany</w:t>
        </w:r>
      </w:ins>
    </w:p>
    <w:p w14:paraId="00D6E11F" w14:textId="77777777" w:rsidR="00ED6DCE" w:rsidRDefault="00ED6DCE" w:rsidP="00ED6DCE">
      <w:pPr>
        <w:pStyle w:val="ListParagraph"/>
        <w:numPr>
          <w:ilvl w:val="0"/>
          <w:numId w:val="37"/>
        </w:numPr>
        <w:rPr>
          <w:ins w:id="525" w:author="Author" w:date="2018-02-28T10:53:00Z"/>
          <w:highlight w:val="cyan"/>
        </w:rPr>
      </w:pPr>
      <w:ins w:id="526" w:author="Author" w:date="2018-02-28T10:53:00Z">
        <w:r>
          <w:rPr>
            <w:highlight w:val="cyan"/>
          </w:rPr>
          <w:t>FR – France</w:t>
        </w:r>
      </w:ins>
    </w:p>
    <w:p w14:paraId="4E870015" w14:textId="77777777" w:rsidR="00ED6DCE" w:rsidRDefault="00ED6DCE" w:rsidP="00ED6DCE">
      <w:pPr>
        <w:pStyle w:val="ListParagraph"/>
        <w:numPr>
          <w:ilvl w:val="0"/>
          <w:numId w:val="37"/>
        </w:numPr>
        <w:rPr>
          <w:ins w:id="527" w:author="Author" w:date="2018-02-28T10:53:00Z"/>
          <w:highlight w:val="cyan"/>
        </w:rPr>
      </w:pPr>
      <w:ins w:id="528" w:author="Author" w:date="2018-02-28T10:53:00Z">
        <w:r>
          <w:rPr>
            <w:highlight w:val="cyan"/>
          </w:rPr>
          <w:t>GB – United Kingdom</w:t>
        </w:r>
      </w:ins>
    </w:p>
    <w:p w14:paraId="2C1B0AB6" w14:textId="77777777" w:rsidR="00ED6DCE" w:rsidRDefault="00ED6DCE" w:rsidP="00ED6DCE">
      <w:pPr>
        <w:pStyle w:val="ListParagraph"/>
        <w:numPr>
          <w:ilvl w:val="0"/>
          <w:numId w:val="37"/>
        </w:numPr>
        <w:rPr>
          <w:ins w:id="529" w:author="Author" w:date="2018-02-28T10:53:00Z"/>
          <w:highlight w:val="cyan"/>
        </w:rPr>
      </w:pPr>
      <w:ins w:id="530" w:author="Author" w:date="2018-02-28T10:53:00Z">
        <w:r>
          <w:rPr>
            <w:highlight w:val="cyan"/>
          </w:rPr>
          <w:t>SA – Kingdom of Saudi Arabia</w:t>
        </w:r>
      </w:ins>
    </w:p>
    <w:p w14:paraId="2476A855" w14:textId="77777777" w:rsidR="00ED6DCE" w:rsidRPr="00287A12" w:rsidRDefault="00ED6DCE" w:rsidP="00ED6DCE">
      <w:pPr>
        <w:pStyle w:val="ListParagraph"/>
        <w:numPr>
          <w:ilvl w:val="0"/>
          <w:numId w:val="37"/>
        </w:numPr>
        <w:rPr>
          <w:ins w:id="531" w:author="Author" w:date="2018-02-28T10:53:00Z"/>
          <w:highlight w:val="cyan"/>
        </w:rPr>
      </w:pPr>
      <w:ins w:id="532" w:author="Author" w:date="2018-02-28T10:53:00Z">
        <w:r>
          <w:rPr>
            <w:highlight w:val="cyan"/>
          </w:rPr>
          <w:t>US – United States</w:t>
        </w:r>
      </w:ins>
      <w:commentRangeEnd w:id="489"/>
      <w:r w:rsidR="00E434DE">
        <w:rPr>
          <w:rStyle w:val="CommentReference"/>
        </w:rPr>
        <w:commentReference w:id="489"/>
      </w:r>
    </w:p>
    <w:p w14:paraId="59ACCB03" w14:textId="77777777" w:rsidR="00ED6DCE" w:rsidRPr="00262C96" w:rsidRDefault="00ED6DCE" w:rsidP="00B23CA0"/>
    <w:p w14:paraId="4A495CA8" w14:textId="77777777" w:rsidR="00B23CA0" w:rsidRPr="00262C96" w:rsidRDefault="00B23CA0" w:rsidP="00B23CA0">
      <w:pPr>
        <w:pStyle w:val="Heading1"/>
      </w:pPr>
      <w:bookmarkStart w:id="533" w:name="_Toc471984025"/>
      <w:bookmarkStart w:id="534" w:name="_Toc471984026"/>
      <w:bookmarkStart w:id="535" w:name="_Toc471984027"/>
      <w:bookmarkStart w:id="536" w:name="_Toc471984028"/>
      <w:bookmarkStart w:id="537" w:name="_Toc410684994"/>
      <w:bookmarkStart w:id="538" w:name="_Toc391752991"/>
      <w:bookmarkStart w:id="539" w:name="_Toc417395681"/>
      <w:bookmarkStart w:id="540" w:name="_Toc507684113"/>
      <w:bookmarkEnd w:id="533"/>
      <w:bookmarkEnd w:id="534"/>
      <w:bookmarkEnd w:id="535"/>
      <w:bookmarkEnd w:id="536"/>
      <w:r w:rsidRPr="00262C96">
        <w:t>Prerequisites</w:t>
      </w:r>
      <w:bookmarkEnd w:id="537"/>
      <w:bookmarkEnd w:id="538"/>
      <w:bookmarkEnd w:id="539"/>
      <w:bookmarkEnd w:id="540"/>
    </w:p>
    <w:p w14:paraId="7B746E4C" w14:textId="77777777" w:rsidR="00B23CA0" w:rsidRPr="00262C96" w:rsidRDefault="00B23CA0" w:rsidP="00B23CA0">
      <w:r w:rsidRPr="00262C96">
        <w:t>This section summarizes all prerequisites needed to conduct the test in terms of system, user, master data, organizational data, and other test data and business conditions.</w:t>
      </w:r>
    </w:p>
    <w:p w14:paraId="3CB84E93" w14:textId="77777777" w:rsidR="00B23CA0" w:rsidRPr="00262C96" w:rsidRDefault="00B23CA0" w:rsidP="00B23CA0">
      <w:pPr>
        <w:pStyle w:val="Heading2"/>
      </w:pPr>
      <w:bookmarkStart w:id="541" w:name="_Toc410684995"/>
      <w:bookmarkStart w:id="542" w:name="_Toc391752992"/>
      <w:bookmarkStart w:id="543" w:name="_Toc417395682"/>
      <w:bookmarkStart w:id="544" w:name="_Toc507684114"/>
      <w:r w:rsidRPr="00262C96">
        <w:t>Configuration</w:t>
      </w:r>
      <w:bookmarkEnd w:id="541"/>
      <w:bookmarkEnd w:id="542"/>
      <w:bookmarkEnd w:id="543"/>
      <w:bookmarkEnd w:id="544"/>
    </w:p>
    <w:p w14:paraId="05AB25B6" w14:textId="77777777" w:rsidR="00B23CA0" w:rsidRPr="00262C96" w:rsidRDefault="00B23CA0" w:rsidP="00B23CA0">
      <w:r w:rsidRPr="00262C96">
        <w:t xml:space="preserve">Please ensure to follow the correct installation sequence of building blocks as specified in the </w:t>
      </w:r>
      <w:r w:rsidRPr="001E51F1">
        <w:rPr>
          <w:rStyle w:val="SAPScreenElement"/>
          <w:color w:val="auto"/>
          <w:rPrChange w:id="545" w:author="Author" w:date="2018-03-01T14:42:00Z">
            <w:rPr>
              <w:rStyle w:val="SAPScreenElement"/>
            </w:rPr>
          </w:rPrChange>
        </w:rPr>
        <w:t>Prerequisite Matrix</w:t>
      </w:r>
      <w:r w:rsidRPr="00262C96">
        <w:t>.</w:t>
      </w:r>
    </w:p>
    <w:p w14:paraId="11D27576" w14:textId="3BBFA631" w:rsidR="00B23CA0" w:rsidRPr="00262C96" w:rsidRDefault="00B23CA0" w:rsidP="00B23CA0">
      <w:pPr>
        <w:pStyle w:val="Heading2"/>
      </w:pPr>
      <w:bookmarkStart w:id="546" w:name="_Toc410684996"/>
      <w:bookmarkStart w:id="547" w:name="_Toc391752993"/>
      <w:bookmarkStart w:id="548" w:name="_Toc417395683"/>
      <w:bookmarkStart w:id="549" w:name="_Toc507684115"/>
      <w:r w:rsidRPr="00262C96">
        <w:t>System Access</w:t>
      </w:r>
      <w:bookmarkEnd w:id="546"/>
      <w:bookmarkEnd w:id="547"/>
      <w:bookmarkEnd w:id="548"/>
      <w:bookmarkEnd w:id="549"/>
    </w:p>
    <w:p w14:paraId="51F0E823" w14:textId="77777777" w:rsidR="00B23CA0" w:rsidRPr="00262C96" w:rsidRDefault="00B23CA0" w:rsidP="00B23CA0">
      <w:r w:rsidRPr="00262C96">
        <w:t>The test should be conducted with the following system and users:</w:t>
      </w:r>
    </w:p>
    <w:tbl>
      <w:tblPr>
        <w:tblW w:w="14288"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014"/>
        <w:gridCol w:w="6058"/>
        <w:gridCol w:w="6216"/>
      </w:tblGrid>
      <w:tr w:rsidR="00B23CA0" w:rsidRPr="00262C96" w14:paraId="70AC2928" w14:textId="77777777" w:rsidTr="002459E0">
        <w:trPr>
          <w:tblHeader/>
        </w:trPr>
        <w:tc>
          <w:tcPr>
            <w:tcW w:w="2014" w:type="dxa"/>
            <w:shd w:val="clear" w:color="auto" w:fill="999999"/>
          </w:tcPr>
          <w:p w14:paraId="2206705E" w14:textId="77777777" w:rsidR="00B23CA0" w:rsidRPr="00262C96" w:rsidRDefault="00B23CA0" w:rsidP="003A68B5">
            <w:pPr>
              <w:pStyle w:val="SAPTableHeader"/>
            </w:pPr>
          </w:p>
        </w:tc>
        <w:tc>
          <w:tcPr>
            <w:tcW w:w="6058" w:type="dxa"/>
            <w:shd w:val="clear" w:color="auto" w:fill="999999"/>
            <w:hideMark/>
          </w:tcPr>
          <w:p w14:paraId="6C117DF8" w14:textId="77777777" w:rsidR="00B23CA0" w:rsidRPr="00262C96" w:rsidRDefault="00B23CA0" w:rsidP="003A68B5">
            <w:pPr>
              <w:pStyle w:val="SAPTableHeader"/>
            </w:pPr>
            <w:r w:rsidRPr="00262C96">
              <w:t>Type of Data</w:t>
            </w:r>
          </w:p>
        </w:tc>
        <w:tc>
          <w:tcPr>
            <w:tcW w:w="6216" w:type="dxa"/>
            <w:shd w:val="clear" w:color="auto" w:fill="999999"/>
            <w:hideMark/>
          </w:tcPr>
          <w:p w14:paraId="761A794B" w14:textId="77777777" w:rsidR="00B23CA0" w:rsidRPr="00262C96" w:rsidRDefault="00B23CA0" w:rsidP="003A68B5">
            <w:pPr>
              <w:pStyle w:val="SAPTableHeader"/>
            </w:pPr>
            <w:r w:rsidRPr="00262C96">
              <w:t>Details</w:t>
            </w:r>
          </w:p>
        </w:tc>
      </w:tr>
      <w:tr w:rsidR="00B23CA0" w:rsidRPr="00262C96" w14:paraId="70C02BEB" w14:textId="77777777" w:rsidTr="002459E0">
        <w:tc>
          <w:tcPr>
            <w:tcW w:w="2014" w:type="dxa"/>
            <w:hideMark/>
          </w:tcPr>
          <w:p w14:paraId="17B3C790" w14:textId="77777777" w:rsidR="00B23CA0" w:rsidRPr="00262C96" w:rsidRDefault="00B23CA0" w:rsidP="003A68B5">
            <w:r w:rsidRPr="00262C96">
              <w:t>System</w:t>
            </w:r>
          </w:p>
        </w:tc>
        <w:tc>
          <w:tcPr>
            <w:tcW w:w="6058" w:type="dxa"/>
            <w:hideMark/>
          </w:tcPr>
          <w:p w14:paraId="66FBA5AB" w14:textId="75241488" w:rsidR="00B23CA0" w:rsidRPr="00262C96" w:rsidRDefault="00362AAA" w:rsidP="003A68B5">
            <w:r w:rsidRPr="00A31305">
              <w:rPr>
                <w:rPrChange w:id="550" w:author="Author" w:date="2018-01-18T12:56:00Z">
                  <w:rPr>
                    <w:highlight w:val="yellow"/>
                  </w:rPr>
                </w:rPrChange>
              </w:rPr>
              <w:t>SAP</w:t>
            </w:r>
            <w:r>
              <w:t xml:space="preserve"> </w:t>
            </w:r>
            <w:r w:rsidR="00B23CA0" w:rsidRPr="00262C96">
              <w:t>SuccessFactors Employee Central</w:t>
            </w:r>
          </w:p>
        </w:tc>
        <w:tc>
          <w:tcPr>
            <w:tcW w:w="6216" w:type="dxa"/>
            <w:hideMark/>
          </w:tcPr>
          <w:p w14:paraId="5F0F8077" w14:textId="77777777" w:rsidR="00B23CA0" w:rsidRPr="00262C96" w:rsidRDefault="00B23CA0" w:rsidP="003A68B5">
            <w:r w:rsidRPr="00262C96">
              <w:t>&lt;Provide details on how to access system, e.g. system client or URL&gt;</w:t>
            </w:r>
          </w:p>
        </w:tc>
      </w:tr>
      <w:tr w:rsidR="00B23CA0" w:rsidRPr="00262C96" w14:paraId="0507A4E6" w14:textId="77777777" w:rsidTr="002459E0">
        <w:tc>
          <w:tcPr>
            <w:tcW w:w="2014" w:type="dxa"/>
            <w:hideMark/>
          </w:tcPr>
          <w:p w14:paraId="1761DCA5" w14:textId="77777777" w:rsidR="00B23CA0" w:rsidRPr="00262C96" w:rsidRDefault="00B23CA0" w:rsidP="003A68B5">
            <w:r w:rsidRPr="00262C96">
              <w:t xml:space="preserve">Standard User </w:t>
            </w:r>
          </w:p>
        </w:tc>
        <w:tc>
          <w:tcPr>
            <w:tcW w:w="6058" w:type="dxa"/>
            <w:hideMark/>
          </w:tcPr>
          <w:p w14:paraId="205A6C9A" w14:textId="58EF0D1D" w:rsidR="00B23CA0" w:rsidRPr="00262C96" w:rsidRDefault="00B23CA0" w:rsidP="003A68B5">
            <w:r w:rsidRPr="00262C96">
              <w:t xml:space="preserve">HR </w:t>
            </w:r>
            <w:r w:rsidR="00532BCD" w:rsidRPr="00262C96">
              <w:t>Administrator</w:t>
            </w:r>
          </w:p>
        </w:tc>
        <w:tc>
          <w:tcPr>
            <w:tcW w:w="6216" w:type="dxa"/>
            <w:hideMark/>
          </w:tcPr>
          <w:p w14:paraId="48050E6F" w14:textId="77777777" w:rsidR="00B23CA0" w:rsidRPr="00262C96" w:rsidRDefault="00B23CA0" w:rsidP="003A68B5">
            <w:r w:rsidRPr="00262C96">
              <w:t>&lt;Provide Standard User Id and Password for test, if applicable&gt;</w:t>
            </w:r>
          </w:p>
        </w:tc>
      </w:tr>
      <w:tr w:rsidR="00936F18" w:rsidRPr="00262C96" w14:paraId="3C87A72E" w14:textId="77777777" w:rsidTr="002459E0">
        <w:tc>
          <w:tcPr>
            <w:tcW w:w="2014" w:type="dxa"/>
          </w:tcPr>
          <w:p w14:paraId="2DDDC99F" w14:textId="3DAB8679" w:rsidR="00936F18" w:rsidRPr="00262C96" w:rsidRDefault="00936F18" w:rsidP="00936F18">
            <w:r w:rsidRPr="00262C96">
              <w:t xml:space="preserve">Standard User </w:t>
            </w:r>
          </w:p>
        </w:tc>
        <w:tc>
          <w:tcPr>
            <w:tcW w:w="6058" w:type="dxa"/>
          </w:tcPr>
          <w:p w14:paraId="308CB047" w14:textId="01FF28D1" w:rsidR="00936F18" w:rsidRPr="00262C96" w:rsidRDefault="00532BCD" w:rsidP="00936F18">
            <w:r w:rsidRPr="00262C96">
              <w:t>2</w:t>
            </w:r>
            <w:r w:rsidRPr="00262C96">
              <w:rPr>
                <w:vertAlign w:val="superscript"/>
              </w:rPr>
              <w:t>nd</w:t>
            </w:r>
            <w:r w:rsidRPr="00262C96">
              <w:t xml:space="preserve"> Level Manager (Line Manager of the employee’s Line Manager)</w:t>
            </w:r>
          </w:p>
        </w:tc>
        <w:tc>
          <w:tcPr>
            <w:tcW w:w="6216" w:type="dxa"/>
          </w:tcPr>
          <w:p w14:paraId="205373A1" w14:textId="17C157D8" w:rsidR="00936F18" w:rsidRPr="00262C96" w:rsidRDefault="00936F18" w:rsidP="00936F18">
            <w:r w:rsidRPr="00262C96">
              <w:t>&lt;Provide Standard User Id and Password for test, if applicable&gt;</w:t>
            </w:r>
          </w:p>
        </w:tc>
      </w:tr>
      <w:tr w:rsidR="00936F18" w:rsidRPr="00262C96" w14:paraId="3B5911B5" w14:textId="77777777" w:rsidTr="002459E0">
        <w:tc>
          <w:tcPr>
            <w:tcW w:w="2014" w:type="dxa"/>
          </w:tcPr>
          <w:p w14:paraId="1B4A7E7C" w14:textId="6F53A9CC" w:rsidR="00936F18" w:rsidRPr="00262C96" w:rsidRDefault="00936F18" w:rsidP="00936F18">
            <w:r w:rsidRPr="00262C96">
              <w:t xml:space="preserve">Standard User </w:t>
            </w:r>
          </w:p>
        </w:tc>
        <w:tc>
          <w:tcPr>
            <w:tcW w:w="6058" w:type="dxa"/>
          </w:tcPr>
          <w:p w14:paraId="13E328D3" w14:textId="34CD902D" w:rsidR="00936F18" w:rsidRPr="00262C96" w:rsidRDefault="00936F18" w:rsidP="00936F18">
            <w:r w:rsidRPr="00262C96">
              <w:t xml:space="preserve">Employee’s HR </w:t>
            </w:r>
            <w:r w:rsidR="00532BCD" w:rsidRPr="00262C96">
              <w:t>Business Partner</w:t>
            </w:r>
          </w:p>
        </w:tc>
        <w:tc>
          <w:tcPr>
            <w:tcW w:w="6216" w:type="dxa"/>
          </w:tcPr>
          <w:p w14:paraId="0CA1EEF6" w14:textId="3036A17A" w:rsidR="00936F18" w:rsidRPr="00262C96" w:rsidRDefault="00936F18" w:rsidP="00936F18">
            <w:r w:rsidRPr="00262C96">
              <w:t>&lt;Provide Standard User Id and Password for test, if applicable&gt;</w:t>
            </w:r>
          </w:p>
        </w:tc>
      </w:tr>
    </w:tbl>
    <w:p w14:paraId="0AAB4B77" w14:textId="77777777" w:rsidR="00AE50A6" w:rsidRPr="00262C96" w:rsidRDefault="00732F09" w:rsidP="00B869D0">
      <w:pPr>
        <w:pStyle w:val="SAPNoteHeading"/>
        <w:ind w:left="0"/>
      </w:pPr>
      <w:bookmarkStart w:id="551" w:name="_Toc391914244"/>
      <w:bookmarkStart w:id="552" w:name="_Toc394393712"/>
      <w:bookmarkStart w:id="553" w:name="_Toc394393713"/>
      <w:bookmarkStart w:id="554" w:name="_Toc391752994"/>
      <w:bookmarkStart w:id="555" w:name="_Toc410684997"/>
      <w:bookmarkStart w:id="556" w:name="_Toc417395684"/>
      <w:bookmarkEnd w:id="551"/>
      <w:bookmarkEnd w:id="552"/>
      <w:bookmarkEnd w:id="553"/>
      <w:r w:rsidRPr="00262C96">
        <w:rPr>
          <w:noProof/>
          <w:lang w:val="de-DE" w:eastAsia="de-DE"/>
        </w:rPr>
        <w:drawing>
          <wp:inline distT="0" distB="0" distL="0" distR="0" wp14:anchorId="117E8575" wp14:editId="3DD2850A">
            <wp:extent cx="228600" cy="228600"/>
            <wp:effectExtent l="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E50A6" w:rsidRPr="00262C96">
        <w:t> Note</w:t>
      </w:r>
    </w:p>
    <w:p w14:paraId="687ACCF3" w14:textId="77777777" w:rsidR="00AE50A6" w:rsidRPr="00262C96" w:rsidRDefault="00AE50A6" w:rsidP="00B869D0">
      <w:r w:rsidRPr="00262C96">
        <w:t>In the following, we will use the following abbreviations for the systems:</w:t>
      </w:r>
    </w:p>
    <w:p w14:paraId="4A15735F" w14:textId="265FB5BC" w:rsidR="00AE50A6" w:rsidRPr="00262C96" w:rsidRDefault="006910DF" w:rsidP="00A1529B">
      <w:pPr>
        <w:pStyle w:val="ListParagraph"/>
        <w:numPr>
          <w:ilvl w:val="0"/>
          <w:numId w:val="32"/>
        </w:numPr>
      </w:pPr>
      <w:r w:rsidRPr="00262C96">
        <w:rPr>
          <w:rStyle w:val="SAPTextReference"/>
        </w:rPr>
        <w:t>SAP SuccessFactors Employee Central</w:t>
      </w:r>
      <w:r w:rsidRPr="00262C96">
        <w:t xml:space="preserve"> will be referenced as </w:t>
      </w:r>
      <w:r w:rsidRPr="00262C96">
        <w:rPr>
          <w:rStyle w:val="SAPTextReference"/>
        </w:rPr>
        <w:t>Employee Central</w:t>
      </w:r>
      <w:r w:rsidRPr="00262C96" w:rsidDel="004F1E72">
        <w:rPr>
          <w:rStyle w:val="SAPTextReference"/>
        </w:rPr>
        <w:t xml:space="preserve"> </w:t>
      </w:r>
    </w:p>
    <w:p w14:paraId="33F7EF56" w14:textId="23FFC5EE" w:rsidR="00AE50A6" w:rsidRPr="00262C96" w:rsidRDefault="00B32393" w:rsidP="00A1529B">
      <w:pPr>
        <w:pStyle w:val="ListParagraph"/>
        <w:numPr>
          <w:ilvl w:val="0"/>
          <w:numId w:val="32"/>
        </w:numPr>
      </w:pPr>
      <w:r w:rsidRPr="00262C96">
        <w:rPr>
          <w:rStyle w:val="SAPTextReference"/>
        </w:rPr>
        <w:t>As</w:t>
      </w:r>
      <w:r w:rsidRPr="00262C96">
        <w:t xml:space="preserve"> the customer might also consider integration to</w:t>
      </w:r>
      <w:r w:rsidRPr="00262C96">
        <w:rPr>
          <w:rStyle w:val="SAPTextReference"/>
        </w:rPr>
        <w:t xml:space="preserve"> </w:t>
      </w:r>
      <w:r w:rsidR="006910DF" w:rsidRPr="00262C96">
        <w:rPr>
          <w:rStyle w:val="SAPTextReference"/>
        </w:rPr>
        <w:t xml:space="preserve">SAP </w:t>
      </w:r>
      <w:r w:rsidR="00AE50A6" w:rsidRPr="00262C96">
        <w:rPr>
          <w:rStyle w:val="SAPTextReference"/>
        </w:rPr>
        <w:t>SuccessFactors Employee Central Payroll</w:t>
      </w:r>
      <w:r w:rsidRPr="00262C96">
        <w:rPr>
          <w:rStyle w:val="SAPTextReference"/>
        </w:rPr>
        <w:t xml:space="preserve">, </w:t>
      </w:r>
      <w:r w:rsidRPr="00262C96">
        <w:t>this system</w:t>
      </w:r>
      <w:r w:rsidR="00AE50A6" w:rsidRPr="00262C96">
        <w:t xml:space="preserve"> will be </w:t>
      </w:r>
      <w:r w:rsidR="00FA13B9" w:rsidRPr="00262C96">
        <w:t xml:space="preserve">referenced as </w:t>
      </w:r>
      <w:r w:rsidR="00FA13B9" w:rsidRPr="00262C96">
        <w:rPr>
          <w:rStyle w:val="SAPTextReference"/>
        </w:rPr>
        <w:t>Employee Central Payroll</w:t>
      </w:r>
    </w:p>
    <w:p w14:paraId="49A57854" w14:textId="77777777" w:rsidR="00B23CA0" w:rsidRPr="00262C96" w:rsidRDefault="00B23CA0" w:rsidP="00B23CA0">
      <w:pPr>
        <w:pStyle w:val="Heading2"/>
      </w:pPr>
      <w:bookmarkStart w:id="557" w:name="_Toc507684116"/>
      <w:r w:rsidRPr="00262C96">
        <w:t>Roles</w:t>
      </w:r>
      <w:bookmarkEnd w:id="554"/>
      <w:bookmarkEnd w:id="555"/>
      <w:bookmarkEnd w:id="556"/>
      <w:bookmarkEnd w:id="557"/>
    </w:p>
    <w:p w14:paraId="6C06104B" w14:textId="40CBB7C7" w:rsidR="00B23CA0" w:rsidRPr="00262C96" w:rsidRDefault="00B23CA0" w:rsidP="00B23CA0">
      <w:r w:rsidRPr="00262C96">
        <w:t xml:space="preserve">For non-standard users, the following roles must be assigned in </w:t>
      </w:r>
      <w:r w:rsidR="001921D4" w:rsidRPr="00262C96">
        <w:rPr>
          <w:i/>
        </w:rPr>
        <w:t>Employee Central</w:t>
      </w:r>
      <w:r w:rsidR="001921D4" w:rsidRPr="00262C96">
        <w:t xml:space="preserve"> </w:t>
      </w:r>
      <w:r w:rsidRPr="00262C96">
        <w:t>to the system user(s) testing this scenario.</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558" w:author="Author" w:date="2018-03-01T14:43:00Z">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5102"/>
        <w:gridCol w:w="3330"/>
        <w:gridCol w:w="1620"/>
        <w:gridCol w:w="4234"/>
        <w:tblGridChange w:id="559">
          <w:tblGrid>
            <w:gridCol w:w="4022"/>
            <w:gridCol w:w="2160"/>
            <w:gridCol w:w="2700"/>
            <w:gridCol w:w="5404"/>
          </w:tblGrid>
        </w:tblGridChange>
      </w:tblGrid>
      <w:tr w:rsidR="00B23CA0" w:rsidRPr="00262C96" w14:paraId="10463956" w14:textId="77777777" w:rsidTr="001E51F1">
        <w:trPr>
          <w:tblHeader/>
          <w:trPrChange w:id="560" w:author="Author" w:date="2018-03-01T14:43:00Z">
            <w:trPr>
              <w:tblHeader/>
            </w:trPr>
          </w:trPrChange>
        </w:trPr>
        <w:tc>
          <w:tcPr>
            <w:tcW w:w="5102" w:type="dxa"/>
            <w:shd w:val="clear" w:color="auto" w:fill="999999"/>
            <w:hideMark/>
            <w:tcPrChange w:id="561" w:author="Author" w:date="2018-03-01T14:43:00Z">
              <w:tcPr>
                <w:tcW w:w="4022" w:type="dxa"/>
                <w:shd w:val="clear" w:color="auto" w:fill="999999"/>
                <w:hideMark/>
              </w:tcPr>
            </w:tcPrChange>
          </w:tcPr>
          <w:p w14:paraId="3FAC0F06" w14:textId="77777777" w:rsidR="00B23CA0" w:rsidRPr="00262C96" w:rsidRDefault="00B23CA0" w:rsidP="003A68B5">
            <w:pPr>
              <w:pStyle w:val="SAPTableHeader"/>
            </w:pPr>
            <w:r w:rsidRPr="00262C96">
              <w:t>Business Role</w:t>
            </w:r>
          </w:p>
        </w:tc>
        <w:tc>
          <w:tcPr>
            <w:tcW w:w="3330" w:type="dxa"/>
            <w:shd w:val="clear" w:color="auto" w:fill="999999"/>
            <w:hideMark/>
            <w:tcPrChange w:id="562" w:author="Author" w:date="2018-03-01T14:43:00Z">
              <w:tcPr>
                <w:tcW w:w="2160" w:type="dxa"/>
                <w:shd w:val="clear" w:color="auto" w:fill="999999"/>
                <w:hideMark/>
              </w:tcPr>
            </w:tcPrChange>
          </w:tcPr>
          <w:p w14:paraId="46C923BC" w14:textId="77777777" w:rsidR="00B23CA0" w:rsidRPr="00262C96" w:rsidRDefault="00B23CA0" w:rsidP="003A68B5">
            <w:pPr>
              <w:pStyle w:val="SAPTableHeader"/>
            </w:pPr>
            <w:r w:rsidRPr="00262C96">
              <w:t>Permission Role</w:t>
            </w:r>
          </w:p>
        </w:tc>
        <w:tc>
          <w:tcPr>
            <w:tcW w:w="1620" w:type="dxa"/>
            <w:shd w:val="clear" w:color="auto" w:fill="999999"/>
            <w:hideMark/>
            <w:tcPrChange w:id="563" w:author="Author" w:date="2018-03-01T14:43:00Z">
              <w:tcPr>
                <w:tcW w:w="2700" w:type="dxa"/>
                <w:shd w:val="clear" w:color="auto" w:fill="999999"/>
                <w:hideMark/>
              </w:tcPr>
            </w:tcPrChange>
          </w:tcPr>
          <w:p w14:paraId="2D6CB2DF" w14:textId="77777777" w:rsidR="00B23CA0" w:rsidRPr="00262C96" w:rsidRDefault="00B23CA0" w:rsidP="003A68B5">
            <w:pPr>
              <w:pStyle w:val="SAPTableHeader"/>
            </w:pPr>
            <w:r w:rsidRPr="00262C96">
              <w:t>Process Step</w:t>
            </w:r>
          </w:p>
        </w:tc>
        <w:tc>
          <w:tcPr>
            <w:tcW w:w="4234" w:type="dxa"/>
            <w:shd w:val="clear" w:color="auto" w:fill="999999"/>
            <w:hideMark/>
            <w:tcPrChange w:id="564" w:author="Author" w:date="2018-03-01T14:43:00Z">
              <w:tcPr>
                <w:tcW w:w="5404" w:type="dxa"/>
                <w:shd w:val="clear" w:color="auto" w:fill="999999"/>
                <w:hideMark/>
              </w:tcPr>
            </w:tcPrChange>
          </w:tcPr>
          <w:p w14:paraId="3E16EB1B" w14:textId="77777777" w:rsidR="00B23CA0" w:rsidRPr="00262C96" w:rsidRDefault="00B23CA0" w:rsidP="003A68B5">
            <w:pPr>
              <w:pStyle w:val="SAPTableHeader"/>
            </w:pPr>
            <w:r w:rsidRPr="00262C96">
              <w:t>Sample Data</w:t>
            </w:r>
          </w:p>
        </w:tc>
      </w:tr>
      <w:tr w:rsidR="00E7111C" w:rsidRPr="00262C96" w14:paraId="7FE2C7BD" w14:textId="77777777" w:rsidTr="001E51F1">
        <w:tc>
          <w:tcPr>
            <w:tcW w:w="5102" w:type="dxa"/>
            <w:hideMark/>
            <w:tcPrChange w:id="565" w:author="Author" w:date="2018-03-01T14:43:00Z">
              <w:tcPr>
                <w:tcW w:w="4022" w:type="dxa"/>
                <w:hideMark/>
              </w:tcPr>
            </w:tcPrChange>
          </w:tcPr>
          <w:p w14:paraId="71125981" w14:textId="53C21BDF" w:rsidR="00E7111C" w:rsidRPr="00262C96" w:rsidRDefault="00E7111C" w:rsidP="00E7111C">
            <w:r w:rsidRPr="00262C96">
              <w:t>HR Administrator</w:t>
            </w:r>
          </w:p>
        </w:tc>
        <w:tc>
          <w:tcPr>
            <w:tcW w:w="3330" w:type="dxa"/>
            <w:hideMark/>
            <w:tcPrChange w:id="566" w:author="Author" w:date="2018-03-01T14:43:00Z">
              <w:tcPr>
                <w:tcW w:w="2160" w:type="dxa"/>
                <w:hideMark/>
              </w:tcPr>
            </w:tcPrChange>
          </w:tcPr>
          <w:p w14:paraId="68008BB8" w14:textId="0CA3FE02" w:rsidR="00E7111C" w:rsidRPr="00262C96" w:rsidRDefault="00E7111C" w:rsidP="00E7111C">
            <w:r w:rsidRPr="00262C96">
              <w:t xml:space="preserve">For testing purposes, only: </w:t>
            </w:r>
            <w:r w:rsidRPr="00262C96">
              <w:br/>
              <w:t>SAP BestPractices Super Admin (EC)</w:t>
            </w:r>
          </w:p>
        </w:tc>
        <w:tc>
          <w:tcPr>
            <w:tcW w:w="1620" w:type="dxa"/>
            <w:hideMark/>
            <w:tcPrChange w:id="567" w:author="Author" w:date="2018-03-01T14:43:00Z">
              <w:tcPr>
                <w:tcW w:w="2700" w:type="dxa"/>
                <w:hideMark/>
              </w:tcPr>
            </w:tcPrChange>
          </w:tcPr>
          <w:p w14:paraId="77FCF45F" w14:textId="770B4781" w:rsidR="00E7111C" w:rsidRPr="00262C96" w:rsidRDefault="00E7111C" w:rsidP="00E7111C">
            <w:r w:rsidRPr="00262C96">
              <w:t xml:space="preserve">Refer to chapter </w:t>
            </w:r>
            <w:r w:rsidRPr="00262C96">
              <w:rPr>
                <w:rStyle w:val="SAPTextReference"/>
              </w:rPr>
              <w:t>Overview Table.</w:t>
            </w:r>
          </w:p>
        </w:tc>
        <w:tc>
          <w:tcPr>
            <w:tcW w:w="4234" w:type="dxa"/>
            <w:hideMark/>
            <w:tcPrChange w:id="568" w:author="Author" w:date="2018-03-01T14:43:00Z">
              <w:tcPr>
                <w:tcW w:w="5404" w:type="dxa"/>
                <w:hideMark/>
              </w:tcPr>
            </w:tcPrChange>
          </w:tcPr>
          <w:p w14:paraId="3E37DB3F" w14:textId="77777777" w:rsidR="00E7111C" w:rsidRPr="00262C96" w:rsidRDefault="00E7111C" w:rsidP="00E7111C">
            <w:r w:rsidRPr="00262C96">
              <w:t xml:space="preserve">Test user: </w:t>
            </w:r>
            <w:r w:rsidRPr="00262C96">
              <w:rPr>
                <w:rStyle w:val="SAPUserEntry"/>
              </w:rPr>
              <w:t xml:space="preserve">&lt;userid&gt;; </w:t>
            </w:r>
            <w:r w:rsidRPr="00262C96">
              <w:t xml:space="preserve">Password: </w:t>
            </w:r>
            <w:r w:rsidRPr="00262C96">
              <w:rPr>
                <w:rStyle w:val="SAPUserEntry"/>
              </w:rPr>
              <w:t>&lt;password&gt;</w:t>
            </w:r>
          </w:p>
        </w:tc>
      </w:tr>
      <w:tr w:rsidR="00E7111C" w:rsidRPr="00262C96" w14:paraId="68337D54" w14:textId="77777777" w:rsidTr="001E51F1">
        <w:tc>
          <w:tcPr>
            <w:tcW w:w="5102" w:type="dxa"/>
            <w:tcPrChange w:id="569" w:author="Author" w:date="2018-03-01T14:43:00Z">
              <w:tcPr>
                <w:tcW w:w="4022" w:type="dxa"/>
              </w:tcPr>
            </w:tcPrChange>
          </w:tcPr>
          <w:p w14:paraId="191310F1" w14:textId="77777777" w:rsidR="00E7111C" w:rsidRPr="00262C96" w:rsidRDefault="00E7111C" w:rsidP="00E7111C">
            <w:pPr>
              <w:rPr>
                <w:color w:val="000000"/>
              </w:rPr>
            </w:pPr>
            <w:r w:rsidRPr="00262C96">
              <w:rPr>
                <w:color w:val="000000"/>
              </w:rPr>
              <w:t>2</w:t>
            </w:r>
            <w:r w:rsidRPr="00262C96">
              <w:rPr>
                <w:color w:val="000000"/>
                <w:vertAlign w:val="superscript"/>
              </w:rPr>
              <w:t>nd</w:t>
            </w:r>
            <w:r w:rsidRPr="00262C96">
              <w:rPr>
                <w:color w:val="000000"/>
              </w:rPr>
              <w:t xml:space="preserve"> Level Manager</w:t>
            </w:r>
          </w:p>
          <w:p w14:paraId="0B7DA2D4" w14:textId="77777777" w:rsidR="00E7111C" w:rsidRPr="00262C96" w:rsidRDefault="00E7111C" w:rsidP="00E7111C">
            <w:pPr>
              <w:pStyle w:val="SAPNoteHeading"/>
              <w:ind w:left="0"/>
            </w:pPr>
            <w:r w:rsidRPr="00262C96">
              <w:rPr>
                <w:noProof/>
                <w:lang w:val="de-DE" w:eastAsia="de-DE"/>
              </w:rPr>
              <w:drawing>
                <wp:inline distT="0" distB="0" distL="0" distR="0" wp14:anchorId="392D13BF" wp14:editId="115B5DAE">
                  <wp:extent cx="225425" cy="225425"/>
                  <wp:effectExtent l="0" t="0" r="3175" b="317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62C96">
              <w:t> Note</w:t>
            </w:r>
          </w:p>
          <w:p w14:paraId="30BB5CDF" w14:textId="2AA1D691" w:rsidR="00E7111C" w:rsidRPr="00262C96" w:rsidRDefault="00E7111C" w:rsidP="00B869D0">
            <w:pPr>
              <w:pStyle w:val="ListContinue"/>
              <w:ind w:left="0"/>
            </w:pPr>
            <w:r w:rsidRPr="00262C96">
              <w:t xml:space="preserve">The line manager is maintained in field </w:t>
            </w:r>
            <w:r w:rsidRPr="00262C96">
              <w:rPr>
                <w:rStyle w:val="SAPScreenElement"/>
              </w:rPr>
              <w:t>Supervisor</w:t>
            </w:r>
            <w:r w:rsidRPr="00262C96">
              <w:t xml:space="preserve"> in the </w:t>
            </w:r>
            <w:r w:rsidRPr="00262C96">
              <w:rPr>
                <w:rStyle w:val="SAPScreenElement"/>
              </w:rPr>
              <w:t>Job Information</w:t>
            </w:r>
            <w:r w:rsidRPr="00262C96">
              <w:t xml:space="preserve"> block of the employee. The </w:t>
            </w:r>
            <w:r w:rsidRPr="00262C96">
              <w:rPr>
                <w:rStyle w:val="SAPScreenElement"/>
              </w:rPr>
              <w:t>Job Information</w:t>
            </w:r>
            <w:r w:rsidRPr="00262C96">
              <w:t xml:space="preserve"> block is located in the </w:t>
            </w:r>
            <w:r w:rsidRPr="00262C96">
              <w:rPr>
                <w:rStyle w:val="SAPScreenElement"/>
              </w:rPr>
              <w:t>Employment Information</w:t>
            </w:r>
            <w:r w:rsidRPr="00262C96">
              <w:t xml:space="preserve"> section </w:t>
            </w:r>
            <w:r w:rsidRPr="00262C96">
              <w:rPr>
                <w:rStyle w:val="SAPScreenElement"/>
                <w:color w:val="auto"/>
              </w:rPr>
              <w:t>&gt;</w:t>
            </w:r>
            <w:r w:rsidRPr="00262C96">
              <w:t xml:space="preserve"> </w:t>
            </w:r>
            <w:r w:rsidRPr="00262C96">
              <w:rPr>
                <w:rStyle w:val="SAPScreenElement"/>
              </w:rPr>
              <w:t>Job Information</w:t>
            </w:r>
            <w:r w:rsidRPr="00262C96">
              <w:t xml:space="preserve"> subsection.</w:t>
            </w:r>
          </w:p>
        </w:tc>
        <w:tc>
          <w:tcPr>
            <w:tcW w:w="3330" w:type="dxa"/>
            <w:tcPrChange w:id="570" w:author="Author" w:date="2018-03-01T14:43:00Z">
              <w:tcPr>
                <w:tcW w:w="2160" w:type="dxa"/>
              </w:tcPr>
            </w:tcPrChange>
          </w:tcPr>
          <w:p w14:paraId="1EE6925B" w14:textId="1DB13106" w:rsidR="00E7111C" w:rsidRPr="00262C96" w:rsidRDefault="00E7111C" w:rsidP="00E7111C">
            <w:r w:rsidRPr="00262C96">
              <w:rPr>
                <w:color w:val="000000"/>
              </w:rPr>
              <w:t>SAP BestPractices Manager (EC)</w:t>
            </w:r>
          </w:p>
        </w:tc>
        <w:tc>
          <w:tcPr>
            <w:tcW w:w="1620" w:type="dxa"/>
            <w:tcPrChange w:id="571" w:author="Author" w:date="2018-03-01T14:43:00Z">
              <w:tcPr>
                <w:tcW w:w="2700" w:type="dxa"/>
              </w:tcPr>
            </w:tcPrChange>
          </w:tcPr>
          <w:p w14:paraId="0E898182" w14:textId="15E7C207" w:rsidR="00E7111C" w:rsidRPr="00262C96" w:rsidRDefault="00E7111C" w:rsidP="00E7111C">
            <w:r w:rsidRPr="00262C96">
              <w:rPr>
                <w:color w:val="000000"/>
              </w:rPr>
              <w:t xml:space="preserve">Refer to chapter </w:t>
            </w:r>
            <w:r w:rsidRPr="00262C96">
              <w:rPr>
                <w:rStyle w:val="SAPTextReference"/>
              </w:rPr>
              <w:t>Overview Table.</w:t>
            </w:r>
          </w:p>
        </w:tc>
        <w:tc>
          <w:tcPr>
            <w:tcW w:w="4234" w:type="dxa"/>
            <w:tcPrChange w:id="572" w:author="Author" w:date="2018-03-01T14:43:00Z">
              <w:tcPr>
                <w:tcW w:w="5404" w:type="dxa"/>
              </w:tcPr>
            </w:tcPrChange>
          </w:tcPr>
          <w:p w14:paraId="3EE6DB2B" w14:textId="77777777" w:rsidR="00E7111C" w:rsidRPr="00262C96" w:rsidRDefault="00E7111C" w:rsidP="00E7111C">
            <w:pPr>
              <w:rPr>
                <w:rStyle w:val="SAPUserEntry"/>
              </w:rPr>
            </w:pPr>
            <w:r w:rsidRPr="00262C96">
              <w:t xml:space="preserve">Test user: </w:t>
            </w:r>
            <w:r w:rsidRPr="00262C96">
              <w:rPr>
                <w:rStyle w:val="SAPUserEntry"/>
              </w:rPr>
              <w:t>&lt;userid&gt;</w:t>
            </w:r>
            <w:r w:rsidRPr="00262C96">
              <w:t xml:space="preserve">; Password: </w:t>
            </w:r>
            <w:r w:rsidRPr="00262C96">
              <w:rPr>
                <w:rStyle w:val="SAPUserEntry"/>
              </w:rPr>
              <w:t>&lt;password&gt;</w:t>
            </w:r>
          </w:p>
          <w:p w14:paraId="3972C661" w14:textId="77777777" w:rsidR="00E7111C" w:rsidRPr="00262C96" w:rsidRDefault="00E7111C" w:rsidP="00E7111C">
            <w:r w:rsidRPr="00262C96">
              <w:t>as provided in the email notification from the HR Administrator</w:t>
            </w:r>
          </w:p>
          <w:p w14:paraId="4C3A008A" w14:textId="4A87D218" w:rsidR="00E7111C" w:rsidRPr="00262C96" w:rsidRDefault="00E7111C" w:rsidP="00E7111C">
            <w:r w:rsidRPr="00262C96">
              <w:t xml:space="preserve">Alternatively, for testing purpose you can proxy as the role using </w:t>
            </w:r>
            <w:r w:rsidRPr="00262C96">
              <w:rPr>
                <w:rStyle w:val="SAPTextReference"/>
              </w:rPr>
              <w:t>SAP BestPractices Super Admin (EC)</w:t>
            </w:r>
            <w:r w:rsidRPr="00262C96">
              <w:t xml:space="preserve"> role.</w:t>
            </w:r>
          </w:p>
        </w:tc>
      </w:tr>
      <w:tr w:rsidR="00E7111C" w:rsidRPr="00262C96" w14:paraId="078B3CBF" w14:textId="77777777" w:rsidTr="001E51F1">
        <w:tc>
          <w:tcPr>
            <w:tcW w:w="5102" w:type="dxa"/>
            <w:tcPrChange w:id="573" w:author="Author" w:date="2018-03-01T14:43:00Z">
              <w:tcPr>
                <w:tcW w:w="4022" w:type="dxa"/>
              </w:tcPr>
            </w:tcPrChange>
          </w:tcPr>
          <w:p w14:paraId="36D3B46C" w14:textId="77777777" w:rsidR="00E7111C" w:rsidRPr="00262C96" w:rsidRDefault="00E7111C" w:rsidP="00E7111C">
            <w:r w:rsidRPr="00262C96">
              <w:t>(Employee’s) HR Business Partner</w:t>
            </w:r>
          </w:p>
          <w:p w14:paraId="72BD7311" w14:textId="77777777" w:rsidR="00E7111C" w:rsidRPr="00262C96" w:rsidRDefault="00E7111C" w:rsidP="00E7111C">
            <w:pPr>
              <w:pStyle w:val="SAPNoteHeading"/>
              <w:ind w:left="0"/>
            </w:pPr>
            <w:r w:rsidRPr="00262C96">
              <w:rPr>
                <w:noProof/>
                <w:lang w:val="de-DE" w:eastAsia="de-DE"/>
              </w:rPr>
              <w:drawing>
                <wp:inline distT="0" distB="0" distL="0" distR="0" wp14:anchorId="7C444F31" wp14:editId="639F04EF">
                  <wp:extent cx="225425" cy="225425"/>
                  <wp:effectExtent l="0" t="0" r="0" b="3175"/>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62C96">
              <w:t> Note</w:t>
            </w:r>
          </w:p>
          <w:p w14:paraId="287095D0" w14:textId="700B166D" w:rsidR="00E7111C" w:rsidRPr="00262C96" w:rsidRDefault="00E7111C" w:rsidP="00B869D0">
            <w:pPr>
              <w:pStyle w:val="ListContinue"/>
              <w:ind w:left="0"/>
            </w:pPr>
            <w:r w:rsidRPr="00262C96">
              <w:t xml:space="preserve">This is the person having </w:t>
            </w:r>
            <w:r w:rsidRPr="00262C96">
              <w:rPr>
                <w:rStyle w:val="SAPScreenElement"/>
              </w:rPr>
              <w:t>Relationship Type</w:t>
            </w:r>
            <w:r w:rsidRPr="00262C96">
              <w:t xml:space="preserve"> </w:t>
            </w:r>
            <w:r w:rsidRPr="001E51F1">
              <w:rPr>
                <w:rStyle w:val="UserInput"/>
                <w:sz w:val="18"/>
                <w:rPrChange w:id="574" w:author="Author" w:date="2018-03-01T14:43:00Z">
                  <w:rPr>
                    <w:rStyle w:val="UserInput"/>
                  </w:rPr>
                </w:rPrChange>
              </w:rPr>
              <w:t>HR Manager</w:t>
            </w:r>
            <w:r w:rsidRPr="001E51F1">
              <w:rPr>
                <w:sz w:val="16"/>
                <w:rPrChange w:id="575" w:author="Author" w:date="2018-03-01T14:43:00Z">
                  <w:rPr/>
                </w:rPrChange>
              </w:rPr>
              <w:t xml:space="preserve"> </w:t>
            </w:r>
            <w:r w:rsidRPr="00262C96">
              <w:t xml:space="preserve">to the employee; visible in the </w:t>
            </w:r>
            <w:r w:rsidRPr="00262C96">
              <w:rPr>
                <w:rStyle w:val="SAPScreenElement"/>
              </w:rPr>
              <w:t>Job Relationships</w:t>
            </w:r>
            <w:r w:rsidRPr="00262C96">
              <w:t xml:space="preserve"> block of the employee. The </w:t>
            </w:r>
            <w:r w:rsidRPr="00262C96">
              <w:rPr>
                <w:rStyle w:val="SAPScreenElement"/>
              </w:rPr>
              <w:t>Job Relationships</w:t>
            </w:r>
            <w:r w:rsidRPr="00262C96">
              <w:t xml:space="preserve"> block is located in the </w:t>
            </w:r>
            <w:r w:rsidRPr="00262C96">
              <w:rPr>
                <w:rStyle w:val="SAPScreenElement"/>
              </w:rPr>
              <w:t>Employment Information</w:t>
            </w:r>
            <w:r w:rsidRPr="00262C96">
              <w:t xml:space="preserve"> section </w:t>
            </w:r>
            <w:r w:rsidRPr="00262C96">
              <w:rPr>
                <w:rStyle w:val="SAPScreenElement"/>
                <w:color w:val="auto"/>
              </w:rPr>
              <w:t>&gt;</w:t>
            </w:r>
            <w:r w:rsidRPr="00262C96">
              <w:t xml:space="preserve"> </w:t>
            </w:r>
            <w:r w:rsidRPr="00262C96">
              <w:rPr>
                <w:rStyle w:val="SAPScreenElement"/>
              </w:rPr>
              <w:t>Job Relationships</w:t>
            </w:r>
            <w:r w:rsidRPr="00262C96">
              <w:t xml:space="preserve"> subsection.</w:t>
            </w:r>
          </w:p>
        </w:tc>
        <w:tc>
          <w:tcPr>
            <w:tcW w:w="3330" w:type="dxa"/>
            <w:tcPrChange w:id="576" w:author="Author" w:date="2018-03-01T14:43:00Z">
              <w:tcPr>
                <w:tcW w:w="2160" w:type="dxa"/>
              </w:tcPr>
            </w:tcPrChange>
          </w:tcPr>
          <w:p w14:paraId="023009A2" w14:textId="1C66175F" w:rsidR="00E7111C" w:rsidRPr="00262C96" w:rsidRDefault="00E7111C" w:rsidP="00E7111C">
            <w:r w:rsidRPr="00262C96">
              <w:rPr>
                <w:color w:val="000000"/>
              </w:rPr>
              <w:t xml:space="preserve">SAP BestPractices </w:t>
            </w:r>
            <w:r w:rsidRPr="00262C96">
              <w:t>Employee (Self Service for EC)</w:t>
            </w:r>
          </w:p>
        </w:tc>
        <w:tc>
          <w:tcPr>
            <w:tcW w:w="1620" w:type="dxa"/>
            <w:tcPrChange w:id="577" w:author="Author" w:date="2018-03-01T14:43:00Z">
              <w:tcPr>
                <w:tcW w:w="2700" w:type="dxa"/>
              </w:tcPr>
            </w:tcPrChange>
          </w:tcPr>
          <w:p w14:paraId="07EE40C1" w14:textId="6B6ED4D4" w:rsidR="00E7111C" w:rsidRPr="00262C96" w:rsidRDefault="00E7111C" w:rsidP="00E7111C">
            <w:r w:rsidRPr="00262C96">
              <w:rPr>
                <w:rStyle w:val="Hyperlink"/>
                <w:noProof/>
                <w:color w:val="000000"/>
              </w:rPr>
              <w:t xml:space="preserve">Refer to chapter </w:t>
            </w:r>
            <w:r w:rsidRPr="00262C96">
              <w:rPr>
                <w:rStyle w:val="SAPTextReference"/>
              </w:rPr>
              <w:t>Overview Table</w:t>
            </w:r>
            <w:r w:rsidRPr="00262C96">
              <w:rPr>
                <w:rStyle w:val="SAPTextReference"/>
                <w:rFonts w:asciiTheme="minorEastAsia" w:eastAsiaTheme="minorEastAsia" w:hAnsiTheme="minorEastAsia"/>
                <w:lang w:eastAsia="zh-CN"/>
              </w:rPr>
              <w:t>.</w:t>
            </w:r>
          </w:p>
        </w:tc>
        <w:tc>
          <w:tcPr>
            <w:tcW w:w="4234" w:type="dxa"/>
            <w:tcPrChange w:id="578" w:author="Author" w:date="2018-03-01T14:43:00Z">
              <w:tcPr>
                <w:tcW w:w="5404" w:type="dxa"/>
              </w:tcPr>
            </w:tcPrChange>
          </w:tcPr>
          <w:p w14:paraId="26416D1A" w14:textId="77777777" w:rsidR="00E7111C" w:rsidRPr="00262C96" w:rsidRDefault="00E7111C" w:rsidP="00E7111C">
            <w:pPr>
              <w:rPr>
                <w:rStyle w:val="SAPUserEntry"/>
              </w:rPr>
            </w:pPr>
            <w:r w:rsidRPr="00262C96">
              <w:t xml:space="preserve">Test user: </w:t>
            </w:r>
            <w:r w:rsidRPr="00262C96">
              <w:rPr>
                <w:rStyle w:val="SAPUserEntry"/>
              </w:rPr>
              <w:t>&lt;userid&gt;</w:t>
            </w:r>
            <w:r w:rsidRPr="00262C96">
              <w:t xml:space="preserve">; Password: </w:t>
            </w:r>
            <w:r w:rsidRPr="00262C96">
              <w:rPr>
                <w:rStyle w:val="SAPUserEntry"/>
              </w:rPr>
              <w:t>&lt;password&gt;</w:t>
            </w:r>
          </w:p>
          <w:p w14:paraId="37033D2A" w14:textId="77777777" w:rsidR="00E7111C" w:rsidRPr="00262C96" w:rsidRDefault="00E7111C" w:rsidP="00E7111C">
            <w:r w:rsidRPr="00262C96">
              <w:t>as provided in the email notification from the HR Administrator</w:t>
            </w:r>
          </w:p>
          <w:p w14:paraId="5A36E8BB" w14:textId="36064F4E" w:rsidR="00E7111C" w:rsidRPr="00262C96" w:rsidRDefault="00E7111C" w:rsidP="00E7111C">
            <w:r w:rsidRPr="00262C96">
              <w:t xml:space="preserve">Alternatively, for testing purpose you can proxy as the role using </w:t>
            </w:r>
            <w:r w:rsidRPr="00262C96">
              <w:rPr>
                <w:rStyle w:val="SAPTextReference"/>
              </w:rPr>
              <w:t>SAP BestPractices Super Admin (EC)</w:t>
            </w:r>
            <w:r w:rsidRPr="00262C96">
              <w:t xml:space="preserve"> role.</w:t>
            </w:r>
          </w:p>
        </w:tc>
      </w:tr>
    </w:tbl>
    <w:p w14:paraId="3A15A548" w14:textId="77777777" w:rsidR="00B23CA0" w:rsidRPr="00262C96" w:rsidRDefault="00B23CA0" w:rsidP="00B23CA0">
      <w:pPr>
        <w:pStyle w:val="Heading2"/>
      </w:pPr>
      <w:bookmarkStart w:id="579" w:name="_Toc394393715"/>
      <w:bookmarkStart w:id="580" w:name="_Toc394331305"/>
      <w:bookmarkStart w:id="581" w:name="_Toc394393716"/>
      <w:bookmarkStart w:id="582" w:name="_Toc394331306"/>
      <w:bookmarkStart w:id="583" w:name="_Toc394393717"/>
      <w:bookmarkStart w:id="584" w:name="_Toc391752995"/>
      <w:bookmarkStart w:id="585" w:name="_Toc410684998"/>
      <w:bookmarkStart w:id="586" w:name="_Toc417395685"/>
      <w:bookmarkStart w:id="587" w:name="_Toc507684117"/>
      <w:bookmarkEnd w:id="579"/>
      <w:bookmarkEnd w:id="580"/>
      <w:bookmarkEnd w:id="581"/>
      <w:bookmarkEnd w:id="582"/>
      <w:bookmarkEnd w:id="583"/>
      <w:r w:rsidRPr="00262C96">
        <w:t>Master Data, Organizational Data, and Other Data</w:t>
      </w:r>
      <w:bookmarkEnd w:id="584"/>
      <w:bookmarkEnd w:id="585"/>
      <w:bookmarkEnd w:id="586"/>
      <w:bookmarkEnd w:id="587"/>
    </w:p>
    <w:p w14:paraId="6B728C4D" w14:textId="7A9D8AB1" w:rsidR="00B23CA0" w:rsidRPr="00262C96" w:rsidRDefault="00B23CA0" w:rsidP="00B23CA0">
      <w:pPr>
        <w:rPr>
          <w:lang w:eastAsia="zh-CN"/>
        </w:rPr>
      </w:pPr>
      <w:r w:rsidRPr="00262C96">
        <w:t>The organizational structure and master data of your company ha</w:t>
      </w:r>
      <w:r w:rsidR="00D533F5" w:rsidRPr="00262C96">
        <w:t>ve</w:t>
      </w:r>
      <w:r w:rsidRPr="00262C96">
        <w:t xml:space="preserve"> been created in your system during implementation. The organizational structure reflects the structure of your company and includes the company, cost center and location in the system. </w:t>
      </w:r>
      <w:r w:rsidR="00D13BBE" w:rsidRPr="00262C96">
        <w:t>The master data reflects employee specific data</w:t>
      </w:r>
      <w:r w:rsidRPr="00262C96">
        <w:t>.</w:t>
      </w:r>
    </w:p>
    <w:p w14:paraId="247D5B50" w14:textId="77777777" w:rsidR="00B23CA0" w:rsidRPr="00262C96" w:rsidRDefault="00B23CA0" w:rsidP="00B23CA0">
      <w:pPr>
        <w:pStyle w:val="Heading2"/>
      </w:pPr>
      <w:bookmarkStart w:id="588" w:name="_Toc410684999"/>
      <w:bookmarkStart w:id="589" w:name="_Toc391752996"/>
      <w:bookmarkStart w:id="590" w:name="_Toc386109854"/>
      <w:bookmarkStart w:id="591" w:name="_Toc384797945"/>
      <w:bookmarkStart w:id="592" w:name="_Toc384797912"/>
      <w:bookmarkStart w:id="593" w:name="_Toc417395686"/>
      <w:bookmarkStart w:id="594" w:name="_Toc507684118"/>
      <w:bookmarkStart w:id="595" w:name="_Toc371939849"/>
      <w:r w:rsidRPr="00262C96">
        <w:t>Business Conditions</w:t>
      </w:r>
      <w:bookmarkEnd w:id="588"/>
      <w:bookmarkEnd w:id="589"/>
      <w:bookmarkEnd w:id="590"/>
      <w:bookmarkEnd w:id="591"/>
      <w:bookmarkEnd w:id="592"/>
      <w:bookmarkEnd w:id="593"/>
      <w:bookmarkEnd w:id="594"/>
    </w:p>
    <w:p w14:paraId="7824D0EB" w14:textId="77777777" w:rsidR="00B23CA0" w:rsidRPr="00262C96" w:rsidRDefault="00B23CA0" w:rsidP="00B23CA0">
      <w:r w:rsidRPr="00262C96">
        <w:t xml:space="preserve">Before this scope item can be tested, the following business conditions must be met. </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Change w:id="596" w:author="Author" w:date="2018-03-01T14:44:00Z">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PrChange>
      </w:tblPr>
      <w:tblGrid>
        <w:gridCol w:w="462"/>
        <w:gridCol w:w="6170"/>
        <w:gridCol w:w="7654"/>
        <w:tblGridChange w:id="597">
          <w:tblGrid>
            <w:gridCol w:w="462"/>
            <w:gridCol w:w="7098"/>
            <w:gridCol w:w="6726"/>
          </w:tblGrid>
        </w:tblGridChange>
      </w:tblGrid>
      <w:tr w:rsidR="00B23CA0" w:rsidRPr="00262C96" w14:paraId="03F535C1" w14:textId="77777777" w:rsidTr="001E51F1">
        <w:trPr>
          <w:tblHeader/>
          <w:trPrChange w:id="598" w:author="Author" w:date="2018-03-01T14:44:00Z">
            <w:trPr>
              <w:tblHeader/>
            </w:trPr>
          </w:trPrChange>
        </w:trPr>
        <w:tc>
          <w:tcPr>
            <w:tcW w:w="462" w:type="dxa"/>
            <w:shd w:val="clear" w:color="auto" w:fill="999999"/>
            <w:tcPrChange w:id="599" w:author="Author" w:date="2018-03-01T14:44:00Z">
              <w:tcPr>
                <w:tcW w:w="462" w:type="dxa"/>
                <w:shd w:val="clear" w:color="auto" w:fill="999999"/>
              </w:tcPr>
            </w:tcPrChange>
          </w:tcPr>
          <w:p w14:paraId="376FC4CD" w14:textId="77777777" w:rsidR="00B23CA0" w:rsidRPr="00262C96" w:rsidRDefault="00B23CA0" w:rsidP="003A68B5">
            <w:pPr>
              <w:pStyle w:val="SAPTableHeader"/>
            </w:pPr>
          </w:p>
        </w:tc>
        <w:tc>
          <w:tcPr>
            <w:tcW w:w="6170" w:type="dxa"/>
            <w:shd w:val="clear" w:color="auto" w:fill="999999"/>
            <w:hideMark/>
            <w:tcPrChange w:id="600" w:author="Author" w:date="2018-03-01T14:44:00Z">
              <w:tcPr>
                <w:tcW w:w="7098" w:type="dxa"/>
                <w:shd w:val="clear" w:color="auto" w:fill="999999"/>
                <w:hideMark/>
              </w:tcPr>
            </w:tcPrChange>
          </w:tcPr>
          <w:p w14:paraId="55DDC902" w14:textId="77777777" w:rsidR="00B23CA0" w:rsidRPr="00262C96" w:rsidRDefault="00B23CA0" w:rsidP="003A68B5">
            <w:pPr>
              <w:pStyle w:val="SAPTableHeader"/>
            </w:pPr>
            <w:r w:rsidRPr="00262C96">
              <w:t>Business Condition</w:t>
            </w:r>
          </w:p>
        </w:tc>
        <w:tc>
          <w:tcPr>
            <w:tcW w:w="7654" w:type="dxa"/>
            <w:shd w:val="clear" w:color="auto" w:fill="999999"/>
            <w:hideMark/>
            <w:tcPrChange w:id="601" w:author="Author" w:date="2018-03-01T14:44:00Z">
              <w:tcPr>
                <w:tcW w:w="6726" w:type="dxa"/>
                <w:shd w:val="clear" w:color="auto" w:fill="999999"/>
                <w:hideMark/>
              </w:tcPr>
            </w:tcPrChange>
          </w:tcPr>
          <w:p w14:paraId="38753814" w14:textId="77777777" w:rsidR="00B23CA0" w:rsidRPr="00262C96" w:rsidRDefault="00B23CA0" w:rsidP="003A68B5">
            <w:pPr>
              <w:pStyle w:val="SAPTableHeader"/>
            </w:pPr>
            <w:r w:rsidRPr="00262C96">
              <w:t>Comment</w:t>
            </w:r>
          </w:p>
        </w:tc>
      </w:tr>
      <w:tr w:rsidR="00B23CA0" w:rsidRPr="00262C96" w14:paraId="561A4B7D" w14:textId="77777777" w:rsidTr="001E51F1">
        <w:tc>
          <w:tcPr>
            <w:tcW w:w="462" w:type="dxa"/>
            <w:hideMark/>
            <w:tcPrChange w:id="602" w:author="Author" w:date="2018-03-01T14:44:00Z">
              <w:tcPr>
                <w:tcW w:w="462" w:type="dxa"/>
                <w:hideMark/>
              </w:tcPr>
            </w:tcPrChange>
          </w:tcPr>
          <w:p w14:paraId="711BE276" w14:textId="77777777" w:rsidR="00B23CA0" w:rsidRPr="00262C96" w:rsidRDefault="00B23CA0" w:rsidP="003A68B5">
            <w:r w:rsidRPr="00262C96">
              <w:t>1</w:t>
            </w:r>
          </w:p>
        </w:tc>
        <w:tc>
          <w:tcPr>
            <w:tcW w:w="6170" w:type="dxa"/>
            <w:hideMark/>
            <w:tcPrChange w:id="603" w:author="Author" w:date="2018-03-01T14:44:00Z">
              <w:tcPr>
                <w:tcW w:w="7098" w:type="dxa"/>
                <w:hideMark/>
              </w:tcPr>
            </w:tcPrChange>
          </w:tcPr>
          <w:p w14:paraId="55CBAF4B" w14:textId="77777777" w:rsidR="00B23CA0" w:rsidRPr="00262C96" w:rsidRDefault="00B23CA0" w:rsidP="003A68B5">
            <w:r w:rsidRPr="00262C96">
              <w:t>Employees must have been hired and already exist in the system.</w:t>
            </w:r>
          </w:p>
        </w:tc>
        <w:tc>
          <w:tcPr>
            <w:tcW w:w="7654" w:type="dxa"/>
            <w:hideMark/>
            <w:tcPrChange w:id="604" w:author="Author" w:date="2018-03-01T14:44:00Z">
              <w:tcPr>
                <w:tcW w:w="6726" w:type="dxa"/>
                <w:hideMark/>
              </w:tcPr>
            </w:tcPrChange>
          </w:tcPr>
          <w:p w14:paraId="0210B5C7" w14:textId="6A48C62A" w:rsidR="00B23CA0" w:rsidRPr="00262C96" w:rsidRDefault="00B23CA0" w:rsidP="003A68B5">
            <w:pPr>
              <w:rPr>
                <w:rStyle w:val="SAPScreenElement"/>
              </w:rPr>
            </w:pPr>
            <w:r w:rsidRPr="00262C96">
              <w:t>Refer to the appropriate</w:t>
            </w:r>
            <w:ins w:id="605" w:author="Author" w:date="2018-03-01T14:43:00Z">
              <w:r w:rsidR="00E434DE">
                <w:t xml:space="preserve"> </w:t>
              </w:r>
              <w:commentRangeStart w:id="606"/>
              <w:r w:rsidR="00E434DE">
                <w:t>process</w:t>
              </w:r>
            </w:ins>
            <w:r w:rsidRPr="00262C96">
              <w:t xml:space="preserve"> </w:t>
            </w:r>
            <w:commentRangeEnd w:id="606"/>
            <w:r w:rsidR="00E434DE">
              <w:rPr>
                <w:rStyle w:val="CommentReference"/>
              </w:rPr>
              <w:commentReference w:id="606"/>
            </w:r>
            <w:r w:rsidRPr="00262C96">
              <w:t>step of scope item</w:t>
            </w:r>
            <w:r w:rsidRPr="00262C96">
              <w:rPr>
                <w:rStyle w:val="SAPScreenElement"/>
              </w:rPr>
              <w:t xml:space="preserve"> </w:t>
            </w:r>
            <w:r w:rsidRPr="00262C96">
              <w:rPr>
                <w:rStyle w:val="SAPScreenElement"/>
                <w:color w:val="auto"/>
              </w:rPr>
              <w:t>Add New Employee / Rehire (FJ0).</w:t>
            </w:r>
          </w:p>
        </w:tc>
      </w:tr>
      <w:tr w:rsidR="00B23CA0" w:rsidRPr="00262C96" w14:paraId="11675537" w14:textId="77777777" w:rsidTr="001E51F1">
        <w:tc>
          <w:tcPr>
            <w:tcW w:w="462" w:type="dxa"/>
            <w:hideMark/>
            <w:tcPrChange w:id="607" w:author="Author" w:date="2018-03-01T14:44:00Z">
              <w:tcPr>
                <w:tcW w:w="462" w:type="dxa"/>
                <w:hideMark/>
              </w:tcPr>
            </w:tcPrChange>
          </w:tcPr>
          <w:p w14:paraId="49CEDD18" w14:textId="77777777" w:rsidR="00B23CA0" w:rsidRPr="00262C96" w:rsidRDefault="00B23CA0" w:rsidP="003A68B5">
            <w:r w:rsidRPr="00262C96">
              <w:t>2</w:t>
            </w:r>
          </w:p>
        </w:tc>
        <w:tc>
          <w:tcPr>
            <w:tcW w:w="6170" w:type="dxa"/>
            <w:hideMark/>
            <w:tcPrChange w:id="608" w:author="Author" w:date="2018-03-01T14:44:00Z">
              <w:tcPr>
                <w:tcW w:w="7098" w:type="dxa"/>
                <w:hideMark/>
              </w:tcPr>
            </w:tcPrChange>
          </w:tcPr>
          <w:p w14:paraId="2004B4AB" w14:textId="77777777" w:rsidR="00B23CA0" w:rsidRPr="00262C96" w:rsidRDefault="00B23CA0" w:rsidP="003A68B5">
            <w:pPr>
              <w:rPr>
                <w:lang w:eastAsia="de-DE"/>
              </w:rPr>
            </w:pPr>
            <w:r w:rsidRPr="00262C96">
              <w:t xml:space="preserve">One administrator user with the complete access to all employee views and fields must exist. </w:t>
            </w:r>
          </w:p>
        </w:tc>
        <w:tc>
          <w:tcPr>
            <w:tcW w:w="7654" w:type="dxa"/>
            <w:hideMark/>
            <w:tcPrChange w:id="609" w:author="Author" w:date="2018-03-01T14:44:00Z">
              <w:tcPr>
                <w:tcW w:w="6726" w:type="dxa"/>
                <w:hideMark/>
              </w:tcPr>
            </w:tcPrChange>
          </w:tcPr>
          <w:p w14:paraId="6F93BA84" w14:textId="1BD7B7FD" w:rsidR="00B23CA0" w:rsidRPr="00262C96" w:rsidRDefault="00B23CA0" w:rsidP="003A68B5">
            <w:pPr>
              <w:rPr>
                <w:lang w:eastAsia="de-DE"/>
              </w:rPr>
            </w:pPr>
            <w:r w:rsidRPr="00262C96">
              <w:t xml:space="preserve">Permission Role </w:t>
            </w:r>
            <w:r w:rsidR="00D8496C" w:rsidRPr="00262C96">
              <w:rPr>
                <w:i/>
              </w:rPr>
              <w:t>SAP BestPractices Super Admin</w:t>
            </w:r>
            <w:r w:rsidR="00D8496C" w:rsidRPr="00262C96">
              <w:rPr>
                <w:rStyle w:val="SAPScreenElement"/>
              </w:rPr>
              <w:t xml:space="preserve"> </w:t>
            </w:r>
            <w:r w:rsidRPr="00262C96">
              <w:t xml:space="preserve">can be used as reference. </w:t>
            </w:r>
          </w:p>
        </w:tc>
      </w:tr>
    </w:tbl>
    <w:p w14:paraId="443CCAD0" w14:textId="77777777" w:rsidR="00B23CA0" w:rsidRPr="00262C96" w:rsidRDefault="00B23CA0" w:rsidP="00B23CA0">
      <w:pPr>
        <w:pStyle w:val="Heading1"/>
      </w:pPr>
      <w:bookmarkStart w:id="610" w:name="_Toc394393720"/>
      <w:bookmarkStart w:id="611" w:name="_Toc394393721"/>
      <w:bookmarkStart w:id="612" w:name="_Toc394393726"/>
      <w:bookmarkStart w:id="613" w:name="_Toc394393727"/>
      <w:bookmarkStart w:id="614" w:name="_Toc391752998"/>
      <w:bookmarkStart w:id="615" w:name="_Toc410685000"/>
      <w:bookmarkStart w:id="616" w:name="_Toc417395687"/>
      <w:bookmarkStart w:id="617" w:name="_Toc507684119"/>
      <w:bookmarkEnd w:id="595"/>
      <w:bookmarkEnd w:id="610"/>
      <w:bookmarkEnd w:id="611"/>
      <w:bookmarkEnd w:id="612"/>
      <w:bookmarkEnd w:id="613"/>
      <w:r w:rsidRPr="00262C96">
        <w:t>Overview Table</w:t>
      </w:r>
      <w:bookmarkEnd w:id="614"/>
      <w:bookmarkEnd w:id="615"/>
      <w:bookmarkEnd w:id="616"/>
      <w:bookmarkEnd w:id="617"/>
    </w:p>
    <w:p w14:paraId="6B3D715D" w14:textId="77777777" w:rsidR="00B23CA0" w:rsidRPr="00262C96" w:rsidRDefault="00B23CA0" w:rsidP="00B23CA0">
      <w:r w:rsidRPr="00262C96">
        <w:t xml:space="preserve">The scope item </w:t>
      </w:r>
      <w:r w:rsidRPr="00262C96">
        <w:rPr>
          <w:rStyle w:val="SAPEmphasis"/>
        </w:rPr>
        <w:t xml:space="preserve">Take Action: Termination </w:t>
      </w:r>
      <w:r w:rsidRPr="00262C96">
        <w:t>consists of several process steps provided in the table below.</w:t>
      </w:r>
    </w:p>
    <w:p w14:paraId="07D4EEFD" w14:textId="38D65088" w:rsidR="0006208B" w:rsidRPr="00273716" w:rsidDel="00AE474D" w:rsidRDefault="0006208B" w:rsidP="0006208B">
      <w:pPr>
        <w:rPr>
          <w:ins w:id="618" w:author="Author" w:date="2018-01-18T12:47:00Z"/>
          <w:del w:id="619" w:author="Author" w:date="2018-01-23T13:21:00Z"/>
        </w:rPr>
      </w:pPr>
      <w:ins w:id="620" w:author="Author" w:date="2018-01-18T12:47:00Z">
        <w:del w:id="621" w:author="Author" w:date="2018-01-23T13:21:00Z">
          <w:r w:rsidRPr="001963C0" w:rsidDel="00AE474D">
            <w:rPr>
              <w:highlight w:val="cyan"/>
            </w:rPr>
            <w:delText xml:space="preserve">This scope item is valid for the following countries, unless otherwise specified: </w:delText>
          </w:r>
          <w:r w:rsidDel="00AE474D">
            <w:rPr>
              <w:highlight w:val="cyan"/>
            </w:rPr>
            <w:delText>AE, AU, CN, DE, FR, GB, SA, US</w:delText>
          </w:r>
          <w:r w:rsidRPr="001963C0" w:rsidDel="00AE474D">
            <w:rPr>
              <w:highlight w:val="cyan"/>
            </w:rPr>
            <w:delText>.</w:delText>
          </w:r>
        </w:del>
      </w:ins>
    </w:p>
    <w:p w14:paraId="2F32FAE4" w14:textId="77777777" w:rsidR="001E11A9" w:rsidRPr="00262C96" w:rsidRDefault="001E11A9" w:rsidP="00B23CA0"/>
    <w:tbl>
      <w:tblPr>
        <w:tblW w:w="14286"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818"/>
        <w:gridCol w:w="1149"/>
        <w:gridCol w:w="3081"/>
        <w:gridCol w:w="1952"/>
        <w:gridCol w:w="1440"/>
        <w:gridCol w:w="4846"/>
      </w:tblGrid>
      <w:tr w:rsidR="00B23CA0" w:rsidRPr="00262C96" w14:paraId="3E0ED778" w14:textId="77777777" w:rsidTr="001326A2">
        <w:tc>
          <w:tcPr>
            <w:tcW w:w="1818" w:type="dxa"/>
            <w:shd w:val="clear" w:color="auto" w:fill="999999"/>
            <w:hideMark/>
          </w:tcPr>
          <w:p w14:paraId="51CFCB47" w14:textId="77777777" w:rsidR="00B23CA0" w:rsidRPr="00262C96" w:rsidRDefault="00B23CA0" w:rsidP="003A68B5">
            <w:pPr>
              <w:pStyle w:val="SAPTableHeader"/>
            </w:pPr>
            <w:r w:rsidRPr="00262C96">
              <w:t>Process Step</w:t>
            </w:r>
          </w:p>
        </w:tc>
        <w:tc>
          <w:tcPr>
            <w:tcW w:w="1149" w:type="dxa"/>
            <w:shd w:val="clear" w:color="auto" w:fill="999999"/>
            <w:hideMark/>
          </w:tcPr>
          <w:p w14:paraId="2BB64374" w14:textId="77777777" w:rsidR="00B23CA0" w:rsidRPr="00262C96" w:rsidRDefault="00B23CA0" w:rsidP="003A68B5">
            <w:pPr>
              <w:pStyle w:val="SAPTableHeader"/>
            </w:pPr>
            <w:r w:rsidRPr="00262C96">
              <w:t>UI Type</w:t>
            </w:r>
          </w:p>
        </w:tc>
        <w:tc>
          <w:tcPr>
            <w:tcW w:w="3081" w:type="dxa"/>
            <w:shd w:val="clear" w:color="auto" w:fill="999999"/>
            <w:hideMark/>
          </w:tcPr>
          <w:p w14:paraId="0A4678C2" w14:textId="77777777" w:rsidR="00B23CA0" w:rsidRPr="00262C96" w:rsidRDefault="00B23CA0" w:rsidP="003A68B5">
            <w:pPr>
              <w:pStyle w:val="SAPTableHeader"/>
            </w:pPr>
            <w:r w:rsidRPr="00262C96">
              <w:t>Business Condition</w:t>
            </w:r>
          </w:p>
        </w:tc>
        <w:tc>
          <w:tcPr>
            <w:tcW w:w="1952" w:type="dxa"/>
            <w:shd w:val="clear" w:color="auto" w:fill="999999"/>
            <w:hideMark/>
          </w:tcPr>
          <w:p w14:paraId="4C93661E" w14:textId="77777777" w:rsidR="00B23CA0" w:rsidRPr="00262C96" w:rsidRDefault="00B23CA0" w:rsidP="003A68B5">
            <w:pPr>
              <w:pStyle w:val="SAPTableHeader"/>
            </w:pPr>
            <w:r w:rsidRPr="00262C96">
              <w:t>Business Role</w:t>
            </w:r>
          </w:p>
        </w:tc>
        <w:tc>
          <w:tcPr>
            <w:tcW w:w="1440" w:type="dxa"/>
            <w:shd w:val="clear" w:color="auto" w:fill="999999"/>
            <w:hideMark/>
          </w:tcPr>
          <w:p w14:paraId="4DC17D37" w14:textId="77777777" w:rsidR="00B23CA0" w:rsidRPr="00262C96" w:rsidRDefault="00110100" w:rsidP="00015730">
            <w:pPr>
              <w:pStyle w:val="SAPTableHeader"/>
            </w:pPr>
            <w:r w:rsidRPr="00262C96">
              <w:t>Transaction</w:t>
            </w:r>
            <w:r w:rsidR="00B23CA0" w:rsidRPr="00262C96">
              <w:t xml:space="preserve"> Code </w:t>
            </w:r>
          </w:p>
        </w:tc>
        <w:tc>
          <w:tcPr>
            <w:tcW w:w="4846" w:type="dxa"/>
            <w:shd w:val="clear" w:color="auto" w:fill="999999"/>
            <w:hideMark/>
          </w:tcPr>
          <w:p w14:paraId="12ED8B8A" w14:textId="77777777" w:rsidR="00B23CA0" w:rsidRPr="00262C96" w:rsidRDefault="00B23CA0" w:rsidP="003A68B5">
            <w:pPr>
              <w:pStyle w:val="SAPTableHeader"/>
            </w:pPr>
            <w:r w:rsidRPr="00262C96">
              <w:t>Expected Results</w:t>
            </w:r>
          </w:p>
        </w:tc>
      </w:tr>
      <w:tr w:rsidR="006910DF" w:rsidRPr="00262C96" w14:paraId="0D005596" w14:textId="77777777" w:rsidTr="001326A2">
        <w:tc>
          <w:tcPr>
            <w:tcW w:w="1818" w:type="dxa"/>
            <w:hideMark/>
          </w:tcPr>
          <w:p w14:paraId="5A6CE21F" w14:textId="77777777" w:rsidR="006910DF" w:rsidRPr="00262C96" w:rsidRDefault="006910DF" w:rsidP="006910DF">
            <w:pPr>
              <w:rPr>
                <w:rStyle w:val="SAPEmphasis"/>
              </w:rPr>
            </w:pPr>
            <w:r w:rsidRPr="00262C96">
              <w:rPr>
                <w:rStyle w:val="SAPEmphasis"/>
              </w:rPr>
              <w:t>Enter Termination Data</w:t>
            </w:r>
          </w:p>
        </w:tc>
        <w:tc>
          <w:tcPr>
            <w:tcW w:w="1149" w:type="dxa"/>
            <w:hideMark/>
          </w:tcPr>
          <w:p w14:paraId="1E2B9CB3" w14:textId="08DE8F2E" w:rsidR="006910DF" w:rsidRPr="00262C96" w:rsidRDefault="006910DF" w:rsidP="006910DF">
            <w:r w:rsidRPr="00262C96">
              <w:t>Employee Central UI</w:t>
            </w:r>
          </w:p>
        </w:tc>
        <w:tc>
          <w:tcPr>
            <w:tcW w:w="3081" w:type="dxa"/>
          </w:tcPr>
          <w:p w14:paraId="0A2745EA" w14:textId="77777777" w:rsidR="006910DF" w:rsidRPr="00262C96" w:rsidRDefault="006910DF" w:rsidP="006910DF"/>
        </w:tc>
        <w:tc>
          <w:tcPr>
            <w:tcW w:w="1952" w:type="dxa"/>
            <w:hideMark/>
          </w:tcPr>
          <w:p w14:paraId="1FB1CF0B" w14:textId="120EDE2E" w:rsidR="006910DF" w:rsidRPr="00262C96" w:rsidRDefault="006910DF" w:rsidP="006910DF">
            <w:r w:rsidRPr="00262C96">
              <w:t>HR Administrator</w:t>
            </w:r>
          </w:p>
        </w:tc>
        <w:tc>
          <w:tcPr>
            <w:tcW w:w="1440" w:type="dxa"/>
          </w:tcPr>
          <w:p w14:paraId="036092D8" w14:textId="5D279A52" w:rsidR="006910DF" w:rsidRPr="00262C96" w:rsidRDefault="006910DF" w:rsidP="006910DF">
            <w:r w:rsidRPr="00262C96">
              <w:t>Company Instance URL</w:t>
            </w:r>
          </w:p>
        </w:tc>
        <w:tc>
          <w:tcPr>
            <w:tcW w:w="4846" w:type="dxa"/>
            <w:hideMark/>
          </w:tcPr>
          <w:p w14:paraId="2AEE24A3" w14:textId="611DFF95" w:rsidR="006910DF" w:rsidRPr="00262C96" w:rsidRDefault="006910DF" w:rsidP="00012B22">
            <w:r w:rsidRPr="00262C96">
              <w:t xml:space="preserve">The termination data for an employee has been entered into the system. The employee has </w:t>
            </w:r>
            <w:r w:rsidRPr="00467127">
              <w:rPr>
                <w:highlight w:val="cyan"/>
                <w:rPrChange w:id="622" w:author="Author" w:date="2018-02-28T14:02:00Z">
                  <w:rPr/>
                </w:rPrChange>
              </w:rPr>
              <w:t xml:space="preserve">status </w:t>
            </w:r>
            <w:commentRangeStart w:id="623"/>
            <w:r w:rsidRPr="00467127">
              <w:rPr>
                <w:rStyle w:val="SAPUserEntry"/>
                <w:b w:val="0"/>
                <w:color w:val="auto"/>
                <w:highlight w:val="cyan"/>
                <w:rPrChange w:id="624" w:author="Author" w:date="2018-02-28T14:02:00Z">
                  <w:rPr>
                    <w:rStyle w:val="SAPUserEntry"/>
                    <w:b w:val="0"/>
                    <w:color w:val="auto"/>
                  </w:rPr>
                </w:rPrChange>
              </w:rPr>
              <w:t>Terminated</w:t>
            </w:r>
            <w:r w:rsidRPr="00467127">
              <w:rPr>
                <w:highlight w:val="cyan"/>
                <w:rPrChange w:id="625" w:author="Author" w:date="2018-02-28T14:02:00Z">
                  <w:rPr/>
                </w:rPrChange>
              </w:rPr>
              <w:t xml:space="preserve"> </w:t>
            </w:r>
            <w:ins w:id="626" w:author="Author" w:date="2018-01-22T12:57:00Z">
              <w:r w:rsidR="00C51828" w:rsidRPr="00467127">
                <w:rPr>
                  <w:highlight w:val="cyan"/>
                  <w:rPrChange w:id="627" w:author="Author" w:date="2018-02-28T14:02:00Z">
                    <w:rPr/>
                  </w:rPrChange>
                </w:rPr>
                <w:t xml:space="preserve">or </w:t>
              </w:r>
              <w:r w:rsidR="00C51828" w:rsidRPr="00467127">
                <w:rPr>
                  <w:rStyle w:val="SAPUserEntry"/>
                  <w:b w:val="0"/>
                  <w:color w:val="auto"/>
                  <w:highlight w:val="cyan"/>
                  <w:rPrChange w:id="628" w:author="Author" w:date="2018-02-28T14:02:00Z">
                    <w:rPr/>
                  </w:rPrChange>
                </w:rPr>
                <w:t>Retired</w:t>
              </w:r>
              <w:r w:rsidR="00C51828" w:rsidRPr="00467127">
                <w:rPr>
                  <w:highlight w:val="cyan"/>
                  <w:rPrChange w:id="629" w:author="Author" w:date="2018-02-28T14:02:00Z">
                    <w:rPr/>
                  </w:rPrChange>
                </w:rPr>
                <w:t xml:space="preserve"> </w:t>
              </w:r>
            </w:ins>
            <w:commentRangeEnd w:id="623"/>
            <w:r w:rsidR="0031179F" w:rsidRPr="00467127">
              <w:rPr>
                <w:rStyle w:val="CommentReference"/>
                <w:highlight w:val="cyan"/>
                <w:rPrChange w:id="630" w:author="Author" w:date="2018-02-28T14:02:00Z">
                  <w:rPr>
                    <w:rStyle w:val="CommentReference"/>
                  </w:rPr>
                </w:rPrChange>
              </w:rPr>
              <w:commentReference w:id="623"/>
            </w:r>
            <w:r w:rsidRPr="00262C96">
              <w:t xml:space="preserve">starting the </w:t>
            </w:r>
            <w:r w:rsidR="00012B22" w:rsidRPr="00262C96">
              <w:t xml:space="preserve">first </w:t>
            </w:r>
            <w:r w:rsidRPr="00262C96">
              <w:t xml:space="preserve">day after </w:t>
            </w:r>
            <w:r w:rsidR="00012B22" w:rsidRPr="00262C96">
              <w:t xml:space="preserve">the </w:t>
            </w:r>
            <w:r w:rsidRPr="00262C96">
              <w:t>termination date.</w:t>
            </w:r>
          </w:p>
        </w:tc>
      </w:tr>
      <w:tr w:rsidR="00043C9D" w:rsidRPr="00262C96" w14:paraId="6498A82A" w14:textId="77777777" w:rsidTr="001326A2">
        <w:tc>
          <w:tcPr>
            <w:tcW w:w="1818" w:type="dxa"/>
          </w:tcPr>
          <w:p w14:paraId="60E02332" w14:textId="77777777" w:rsidR="00043C9D" w:rsidRPr="00262C96" w:rsidRDefault="00043C9D" w:rsidP="00043C9D">
            <w:pPr>
              <w:rPr>
                <w:rStyle w:val="SAPEmphasis"/>
              </w:rPr>
            </w:pPr>
            <w:r w:rsidRPr="00262C96">
              <w:rPr>
                <w:rStyle w:val="SAPEmphasis"/>
              </w:rPr>
              <w:t>Send E-mail Notification about Terminated Employee</w:t>
            </w:r>
          </w:p>
        </w:tc>
        <w:tc>
          <w:tcPr>
            <w:tcW w:w="1149" w:type="dxa"/>
          </w:tcPr>
          <w:p w14:paraId="11B32EDA" w14:textId="77777777" w:rsidR="00043C9D" w:rsidRPr="00262C96" w:rsidRDefault="00043C9D" w:rsidP="00043C9D">
            <w:r w:rsidRPr="00262C96">
              <w:t>Back-ground</w:t>
            </w:r>
          </w:p>
        </w:tc>
        <w:tc>
          <w:tcPr>
            <w:tcW w:w="3081" w:type="dxa"/>
          </w:tcPr>
          <w:p w14:paraId="22191413" w14:textId="218260CF" w:rsidR="00043C9D" w:rsidRPr="00262C96" w:rsidRDefault="00043C9D">
            <w:r w:rsidRPr="00262C96">
              <w:t>E-Mail address</w:t>
            </w:r>
            <w:r w:rsidR="001921D4" w:rsidRPr="00262C96">
              <w:t>es</w:t>
            </w:r>
            <w:r w:rsidRPr="00262C96">
              <w:t xml:space="preserve"> of both 2</w:t>
            </w:r>
            <w:r w:rsidRPr="00262C96">
              <w:rPr>
                <w:vertAlign w:val="superscript"/>
              </w:rPr>
              <w:t>nd</w:t>
            </w:r>
            <w:r w:rsidRPr="00262C96">
              <w:t xml:space="preserve"> level manager and HR </w:t>
            </w:r>
            <w:r w:rsidR="00532BCD" w:rsidRPr="00262C96">
              <w:t xml:space="preserve">business partner </w:t>
            </w:r>
            <w:r w:rsidRPr="00262C96">
              <w:t>of employee are maintained in their employee file.</w:t>
            </w:r>
          </w:p>
        </w:tc>
        <w:tc>
          <w:tcPr>
            <w:tcW w:w="1952" w:type="dxa"/>
          </w:tcPr>
          <w:p w14:paraId="3723DD31" w14:textId="77777777" w:rsidR="00043C9D" w:rsidRPr="00262C96" w:rsidRDefault="00043C9D" w:rsidP="00043C9D">
            <w:r w:rsidRPr="00262C96">
              <w:t>-</w:t>
            </w:r>
          </w:p>
        </w:tc>
        <w:tc>
          <w:tcPr>
            <w:tcW w:w="1440" w:type="dxa"/>
          </w:tcPr>
          <w:p w14:paraId="75E974CB" w14:textId="77777777" w:rsidR="00043C9D" w:rsidRPr="00262C96" w:rsidRDefault="00043C9D" w:rsidP="00043C9D"/>
        </w:tc>
        <w:tc>
          <w:tcPr>
            <w:tcW w:w="4846" w:type="dxa"/>
          </w:tcPr>
          <w:p w14:paraId="18328157" w14:textId="245DC4E9" w:rsidR="00043C9D" w:rsidRPr="00262C96" w:rsidRDefault="00043C9D" w:rsidP="00936F18">
            <w:r w:rsidRPr="00262C96">
              <w:t>An email has been sent out to the 2</w:t>
            </w:r>
            <w:r w:rsidRPr="00262C96">
              <w:rPr>
                <w:vertAlign w:val="superscript"/>
              </w:rPr>
              <w:t>nd</w:t>
            </w:r>
            <w:r w:rsidRPr="00262C96">
              <w:t xml:space="preserve"> level manager and the HR </w:t>
            </w:r>
            <w:r w:rsidR="00532BCD" w:rsidRPr="00262C96">
              <w:t xml:space="preserve">business partner </w:t>
            </w:r>
            <w:r w:rsidRPr="00262C96">
              <w:t xml:space="preserve">of the employee, notifying them about the finished </w:t>
            </w:r>
            <w:r w:rsidRPr="00262C96">
              <w:rPr>
                <w:rStyle w:val="SAPScreenElement"/>
                <w:color w:val="auto"/>
              </w:rPr>
              <w:t xml:space="preserve">Terminate </w:t>
            </w:r>
            <w:r w:rsidRPr="00262C96">
              <w:t>action.</w:t>
            </w:r>
          </w:p>
        </w:tc>
      </w:tr>
      <w:tr w:rsidR="000E2E9E" w:rsidRPr="00262C96" w14:paraId="274AB390" w14:textId="77777777" w:rsidTr="001326A2">
        <w:tc>
          <w:tcPr>
            <w:tcW w:w="1818" w:type="dxa"/>
          </w:tcPr>
          <w:p w14:paraId="4F7850FD" w14:textId="77777777" w:rsidR="000E2E9E" w:rsidRPr="00262C96" w:rsidRDefault="000E2E9E" w:rsidP="000E2E9E">
            <w:pPr>
              <w:rPr>
                <w:rStyle w:val="SAPEmphasis"/>
              </w:rPr>
            </w:pPr>
            <w:r w:rsidRPr="00262C96">
              <w:rPr>
                <w:rStyle w:val="SAPEmphasis"/>
              </w:rPr>
              <w:t>Receive E-mail Notification about Terminated Employee</w:t>
            </w:r>
          </w:p>
        </w:tc>
        <w:tc>
          <w:tcPr>
            <w:tcW w:w="1149" w:type="dxa"/>
          </w:tcPr>
          <w:p w14:paraId="55C7CBCE" w14:textId="3DBA1D55" w:rsidR="000E2E9E" w:rsidRPr="00262C96" w:rsidRDefault="000E2E9E" w:rsidP="000E2E9E">
            <w:r w:rsidRPr="00262C96">
              <w:t>E-Mail</w:t>
            </w:r>
          </w:p>
        </w:tc>
        <w:tc>
          <w:tcPr>
            <w:tcW w:w="3081" w:type="dxa"/>
          </w:tcPr>
          <w:p w14:paraId="6CE28C21" w14:textId="77777777" w:rsidR="000E2E9E" w:rsidRPr="00262C96" w:rsidRDefault="000E2E9E" w:rsidP="000E2E9E"/>
        </w:tc>
        <w:tc>
          <w:tcPr>
            <w:tcW w:w="1952" w:type="dxa"/>
          </w:tcPr>
          <w:p w14:paraId="121E10F5" w14:textId="77777777" w:rsidR="000E2E9E" w:rsidRPr="00262C96" w:rsidRDefault="000E2E9E" w:rsidP="000E2E9E">
            <w:r w:rsidRPr="00262C96">
              <w:t>HR Business Partner</w:t>
            </w:r>
            <w:r w:rsidRPr="00262C96" w:rsidDel="004D6316">
              <w:t xml:space="preserve"> </w:t>
            </w:r>
            <w:r w:rsidRPr="00262C96">
              <w:t>(of the employee);</w:t>
            </w:r>
          </w:p>
          <w:p w14:paraId="4A26B637" w14:textId="2804171A" w:rsidR="000E2E9E" w:rsidRPr="00262C96" w:rsidRDefault="000E2E9E" w:rsidP="000E2E9E">
            <w:r w:rsidRPr="00262C96">
              <w:t>2</w:t>
            </w:r>
            <w:r w:rsidRPr="00262C96">
              <w:rPr>
                <w:vertAlign w:val="superscript"/>
              </w:rPr>
              <w:t>nd</w:t>
            </w:r>
            <w:r w:rsidRPr="00262C96">
              <w:t xml:space="preserve"> Level Manager</w:t>
            </w:r>
          </w:p>
        </w:tc>
        <w:tc>
          <w:tcPr>
            <w:tcW w:w="1440" w:type="dxa"/>
          </w:tcPr>
          <w:p w14:paraId="4A2928EE" w14:textId="2CE5F61B" w:rsidR="000E2E9E" w:rsidRPr="00262C96" w:rsidRDefault="000E2E9E" w:rsidP="000E2E9E">
            <w:r w:rsidRPr="00262C96">
              <w:t>outside software</w:t>
            </w:r>
          </w:p>
        </w:tc>
        <w:tc>
          <w:tcPr>
            <w:tcW w:w="4846" w:type="dxa"/>
          </w:tcPr>
          <w:p w14:paraId="28142135" w14:textId="3C57E0BB" w:rsidR="000E2E9E" w:rsidRPr="00262C96" w:rsidRDefault="000E2E9E" w:rsidP="000E2E9E">
            <w:r w:rsidRPr="00A31305">
              <w:t xml:space="preserve">The </w:t>
            </w:r>
            <w:r w:rsidRPr="00A31305">
              <w:rPr>
                <w:rPrChange w:id="631" w:author="Author" w:date="2018-01-18T12:56:00Z">
                  <w:rPr>
                    <w:highlight w:val="yellow"/>
                  </w:rPr>
                </w:rPrChange>
              </w:rPr>
              <w:t>former</w:t>
            </w:r>
            <w:r w:rsidRPr="00A31305">
              <w:t xml:space="preserve"> 2</w:t>
            </w:r>
            <w:r w:rsidRPr="00A31305">
              <w:rPr>
                <w:vertAlign w:val="superscript"/>
              </w:rPr>
              <w:t>nd</w:t>
            </w:r>
            <w:r w:rsidRPr="00A31305">
              <w:t xml:space="preserve"> level manager and the </w:t>
            </w:r>
            <w:r w:rsidRPr="00A31305">
              <w:rPr>
                <w:rPrChange w:id="632" w:author="Author" w:date="2018-01-18T12:56:00Z">
                  <w:rPr>
                    <w:highlight w:val="yellow"/>
                  </w:rPr>
                </w:rPrChange>
              </w:rPr>
              <w:t>former</w:t>
            </w:r>
            <w:r w:rsidRPr="00A31305">
              <w:t xml:space="preserve"> HR</w:t>
            </w:r>
            <w:r w:rsidRPr="00262C96">
              <w:t xml:space="preserve"> business partner of the employee have received an e-mail notification about the termination of the employee.</w:t>
            </w:r>
          </w:p>
        </w:tc>
      </w:tr>
      <w:tr w:rsidR="00DC3888" w:rsidRPr="00262C96" w14:paraId="3AABD8D1" w14:textId="77777777" w:rsidTr="001326A2">
        <w:tc>
          <w:tcPr>
            <w:tcW w:w="1818" w:type="dxa"/>
          </w:tcPr>
          <w:p w14:paraId="77D775D3" w14:textId="77777777" w:rsidR="00DC3888" w:rsidRPr="00262C96" w:rsidRDefault="00DC3888" w:rsidP="0084386F">
            <w:pPr>
              <w:rPr>
                <w:rStyle w:val="SAPEmphasis"/>
              </w:rPr>
            </w:pPr>
            <w:r w:rsidRPr="00262C96">
              <w:rPr>
                <w:rStyle w:val="SAPEmphasis"/>
              </w:rPr>
              <w:t>Updat</w:t>
            </w:r>
            <w:r w:rsidR="0084386F" w:rsidRPr="00262C96">
              <w:rPr>
                <w:rStyle w:val="SAPEmphasis"/>
              </w:rPr>
              <w:t>e</w:t>
            </w:r>
            <w:r w:rsidRPr="00262C96">
              <w:rPr>
                <w:rStyle w:val="SAPEmphasis"/>
              </w:rPr>
              <w:t xml:space="preserve"> Position (Optional)</w:t>
            </w:r>
          </w:p>
        </w:tc>
        <w:tc>
          <w:tcPr>
            <w:tcW w:w="1149" w:type="dxa"/>
          </w:tcPr>
          <w:p w14:paraId="1FD009AE" w14:textId="77777777" w:rsidR="00DC3888" w:rsidRPr="00262C96" w:rsidRDefault="00DC3888" w:rsidP="00DC3888">
            <w:r w:rsidRPr="00262C96">
              <w:t>Back-ground</w:t>
            </w:r>
          </w:p>
        </w:tc>
        <w:tc>
          <w:tcPr>
            <w:tcW w:w="3081" w:type="dxa"/>
          </w:tcPr>
          <w:p w14:paraId="0B100C97" w14:textId="6884F3AD" w:rsidR="00DC3888" w:rsidRPr="00981DDC" w:rsidRDefault="00DC3888" w:rsidP="00DC3888">
            <w:r w:rsidRPr="00981DDC">
              <w:t xml:space="preserve">Relevant only </w:t>
            </w:r>
            <w:r w:rsidR="00254533" w:rsidRPr="00981DDC">
              <w:t>in case</w:t>
            </w:r>
            <w:r w:rsidRPr="00981DDC">
              <w:t xml:space="preserve"> </w:t>
            </w:r>
            <w:r w:rsidRPr="001E51F1">
              <w:rPr>
                <w:rStyle w:val="SAPEmphasis"/>
                <w:rPrChange w:id="633" w:author="Author" w:date="2018-03-01T14:45:00Z">
                  <w:rPr/>
                </w:rPrChange>
              </w:rPr>
              <w:t>Position Management</w:t>
            </w:r>
            <w:r w:rsidRPr="00981DDC">
              <w:t xml:space="preserve"> is </w:t>
            </w:r>
            <w:ins w:id="634" w:author="Author" w:date="2018-01-24T13:38:00Z">
              <w:del w:id="635" w:author="Author" w:date="2018-02-28T14:08:00Z">
                <w:r w:rsidR="00F50DAE" w:rsidRPr="00981DDC" w:rsidDel="004434DD">
                  <w:rPr>
                    <w:rPrChange w:id="636" w:author="Author" w:date="2018-02-28T14:08:00Z">
                      <w:rPr>
                        <w:rStyle w:val="SAPEmphasis"/>
                        <w:strike/>
                        <w:highlight w:val="yellow"/>
                      </w:rPr>
                    </w:rPrChange>
                  </w:rPr>
                  <w:delText>enabled</w:delText>
                </w:r>
                <w:r w:rsidR="00F50DAE" w:rsidRPr="00981DDC" w:rsidDel="004434DD">
                  <w:rPr>
                    <w:strike/>
                    <w:rPrChange w:id="637" w:author="Author" w:date="2018-02-28T14:08:00Z">
                      <w:rPr>
                        <w:rStyle w:val="SAPEmphasis"/>
                        <w:highlight w:val="yellow"/>
                      </w:rPr>
                    </w:rPrChange>
                  </w:rPr>
                  <w:delText xml:space="preserve"> </w:delText>
                </w:r>
              </w:del>
              <w:r w:rsidR="00F50DAE" w:rsidRPr="00981DDC">
                <w:rPr>
                  <w:rPrChange w:id="638" w:author="Author" w:date="2018-02-28T14:08:00Z">
                    <w:rPr>
                      <w:rStyle w:val="SAPEmphasis"/>
                      <w:highlight w:val="yellow"/>
                    </w:rPr>
                  </w:rPrChange>
                </w:rPr>
                <w:t>implemented</w:t>
              </w:r>
              <w:r w:rsidR="00F50DAE" w:rsidRPr="00981DDC">
                <w:rPr>
                  <w:rStyle w:val="SAPEmphasis"/>
                </w:rPr>
                <w:t xml:space="preserve"> </w:t>
              </w:r>
            </w:ins>
            <w:del w:id="639" w:author="Author" w:date="2018-01-24T13:38:00Z">
              <w:r w:rsidRPr="00981DDC" w:rsidDel="00F50DAE">
                <w:delText xml:space="preserve">enabled </w:delText>
              </w:r>
            </w:del>
            <w:r w:rsidRPr="00981DDC">
              <w:t xml:space="preserve">in your </w:t>
            </w:r>
            <w:r w:rsidR="006910DF" w:rsidRPr="00981DDC">
              <w:rPr>
                <w:i/>
              </w:rPr>
              <w:t>Employee Central</w:t>
            </w:r>
            <w:r w:rsidR="006910DF" w:rsidRPr="00981DDC">
              <w:t xml:space="preserve"> </w:t>
            </w:r>
            <w:r w:rsidRPr="00981DDC">
              <w:t>instance.</w:t>
            </w:r>
          </w:p>
        </w:tc>
        <w:tc>
          <w:tcPr>
            <w:tcW w:w="1952" w:type="dxa"/>
          </w:tcPr>
          <w:p w14:paraId="01BFAF10" w14:textId="187913F1" w:rsidR="00DC3888" w:rsidRPr="00262C96" w:rsidRDefault="00532BCD" w:rsidP="00DC3888">
            <w:r w:rsidRPr="00262C96">
              <w:t>-</w:t>
            </w:r>
          </w:p>
        </w:tc>
        <w:tc>
          <w:tcPr>
            <w:tcW w:w="1440" w:type="dxa"/>
          </w:tcPr>
          <w:p w14:paraId="31ABA0C0" w14:textId="77777777" w:rsidR="00DC3888" w:rsidRPr="00262C96" w:rsidRDefault="00DC3888" w:rsidP="00DC3888"/>
        </w:tc>
        <w:tc>
          <w:tcPr>
            <w:tcW w:w="4846" w:type="dxa"/>
          </w:tcPr>
          <w:p w14:paraId="2042B87A" w14:textId="77777777" w:rsidR="00DC3888" w:rsidRPr="00262C96" w:rsidRDefault="00DC3888" w:rsidP="00DC3888">
            <w:r w:rsidRPr="00262C96">
              <w:t>The position to which the employee was assigned until his or her termination is updated automatically upon submitting the termination data.</w:t>
            </w:r>
          </w:p>
        </w:tc>
      </w:tr>
      <w:tr w:rsidR="006910DF" w:rsidRPr="00262C96" w14:paraId="677EC2FC" w14:textId="77777777" w:rsidTr="001326A2">
        <w:tc>
          <w:tcPr>
            <w:tcW w:w="1818" w:type="dxa"/>
          </w:tcPr>
          <w:p w14:paraId="6DA9A21D" w14:textId="77777777" w:rsidR="006910DF" w:rsidRPr="00262C96" w:rsidRDefault="006910DF" w:rsidP="006910DF">
            <w:pPr>
              <w:rPr>
                <w:rStyle w:val="SAPEmphasis"/>
              </w:rPr>
            </w:pPr>
            <w:r w:rsidRPr="00262C96">
              <w:rPr>
                <w:rStyle w:val="SAPEmphasis"/>
              </w:rPr>
              <w:t>View Position Details (Optional)</w:t>
            </w:r>
          </w:p>
        </w:tc>
        <w:tc>
          <w:tcPr>
            <w:tcW w:w="1149" w:type="dxa"/>
          </w:tcPr>
          <w:p w14:paraId="1FBD2AB9" w14:textId="4F873192" w:rsidR="006910DF" w:rsidRPr="00262C96" w:rsidRDefault="006910DF" w:rsidP="006910DF">
            <w:r w:rsidRPr="00262C96">
              <w:t>Employee Central UI</w:t>
            </w:r>
          </w:p>
        </w:tc>
        <w:tc>
          <w:tcPr>
            <w:tcW w:w="3081" w:type="dxa"/>
          </w:tcPr>
          <w:p w14:paraId="371CBC2C" w14:textId="0818A8E7" w:rsidR="006910DF" w:rsidRPr="00981DDC" w:rsidRDefault="006910DF">
            <w:r w:rsidRPr="00981DDC">
              <w:t xml:space="preserve">Relevant only </w:t>
            </w:r>
            <w:r w:rsidR="00254533" w:rsidRPr="00981DDC">
              <w:t>in case</w:t>
            </w:r>
            <w:r w:rsidRPr="00981DDC">
              <w:t xml:space="preserve"> </w:t>
            </w:r>
            <w:r w:rsidRPr="001E51F1">
              <w:rPr>
                <w:rStyle w:val="SAPEmphasis"/>
                <w:rPrChange w:id="640" w:author="Author" w:date="2018-03-01T14:45:00Z">
                  <w:rPr/>
                </w:rPrChange>
              </w:rPr>
              <w:t>Position Management</w:t>
            </w:r>
            <w:r w:rsidRPr="00981DDC">
              <w:t xml:space="preserve"> is </w:t>
            </w:r>
            <w:ins w:id="641" w:author="Author" w:date="2018-01-24T13:38:00Z">
              <w:del w:id="642" w:author="Author" w:date="2018-02-28T14:08:00Z">
                <w:r w:rsidR="00F50DAE" w:rsidRPr="00981DDC" w:rsidDel="004434DD">
                  <w:rPr>
                    <w:strike/>
                    <w:rPrChange w:id="643" w:author="Author" w:date="2018-02-28T14:08:00Z">
                      <w:rPr>
                        <w:strike/>
                        <w:highlight w:val="yellow"/>
                      </w:rPr>
                    </w:rPrChange>
                  </w:rPr>
                  <w:delText xml:space="preserve">enabled </w:delText>
                </w:r>
              </w:del>
              <w:r w:rsidR="00F50DAE" w:rsidRPr="00981DDC">
                <w:rPr>
                  <w:rPrChange w:id="644" w:author="Author" w:date="2018-02-28T14:08:00Z">
                    <w:rPr>
                      <w:strike/>
                      <w:highlight w:val="yellow"/>
                    </w:rPr>
                  </w:rPrChange>
                </w:rPr>
                <w:t>implemented</w:t>
              </w:r>
              <w:r w:rsidR="00F50DAE" w:rsidRPr="00981DDC" w:rsidDel="00F50DAE">
                <w:t xml:space="preserve"> </w:t>
              </w:r>
            </w:ins>
            <w:del w:id="645" w:author="Author" w:date="2018-01-24T13:38:00Z">
              <w:r w:rsidRPr="00981DDC" w:rsidDel="00F50DAE">
                <w:delText xml:space="preserve">enabled </w:delText>
              </w:r>
            </w:del>
            <w:r w:rsidRPr="00981DDC">
              <w:t xml:space="preserve">in your </w:t>
            </w:r>
            <w:r w:rsidRPr="00981DDC">
              <w:rPr>
                <w:i/>
              </w:rPr>
              <w:t>Employee Central</w:t>
            </w:r>
            <w:r w:rsidRPr="00981DDC">
              <w:t xml:space="preserve"> instance.</w:t>
            </w:r>
          </w:p>
        </w:tc>
        <w:tc>
          <w:tcPr>
            <w:tcW w:w="1952" w:type="dxa"/>
          </w:tcPr>
          <w:p w14:paraId="646BA9F7" w14:textId="125547B8" w:rsidR="006910DF" w:rsidRPr="00262C96" w:rsidRDefault="006910DF" w:rsidP="006910DF">
            <w:r w:rsidRPr="00262C96">
              <w:t>HR Administrator</w:t>
            </w:r>
          </w:p>
        </w:tc>
        <w:tc>
          <w:tcPr>
            <w:tcW w:w="1440" w:type="dxa"/>
          </w:tcPr>
          <w:p w14:paraId="11645B99" w14:textId="70A312E9" w:rsidR="006910DF" w:rsidRPr="00262C96" w:rsidRDefault="006910DF" w:rsidP="006910DF">
            <w:r w:rsidRPr="00262C96">
              <w:t>Company Instance URL</w:t>
            </w:r>
          </w:p>
        </w:tc>
        <w:tc>
          <w:tcPr>
            <w:tcW w:w="4846" w:type="dxa"/>
          </w:tcPr>
          <w:p w14:paraId="521AC184" w14:textId="77777777" w:rsidR="006910DF" w:rsidRPr="00262C96" w:rsidRDefault="006910DF" w:rsidP="006910DF">
            <w:r w:rsidRPr="00262C96">
              <w:t>The details of the terminated employee’s position have been viewed in the position org chart.</w:t>
            </w:r>
          </w:p>
        </w:tc>
      </w:tr>
      <w:tr w:rsidR="006910DF" w:rsidRPr="00262C96" w14:paraId="48244CC0" w14:textId="77777777" w:rsidTr="001326A2">
        <w:tc>
          <w:tcPr>
            <w:tcW w:w="1818" w:type="dxa"/>
          </w:tcPr>
          <w:p w14:paraId="050B3C2E" w14:textId="77777777" w:rsidR="006910DF" w:rsidRPr="00262C96" w:rsidRDefault="006910DF" w:rsidP="006910DF">
            <w:pPr>
              <w:rPr>
                <w:rStyle w:val="SAPEmphasis"/>
              </w:rPr>
            </w:pPr>
            <w:r w:rsidRPr="00262C96">
              <w:rPr>
                <w:rStyle w:val="SAPEmphasis"/>
              </w:rPr>
              <w:t>View Terminated Employee Data</w:t>
            </w:r>
          </w:p>
        </w:tc>
        <w:tc>
          <w:tcPr>
            <w:tcW w:w="1149" w:type="dxa"/>
          </w:tcPr>
          <w:p w14:paraId="1B106324" w14:textId="3B197B37" w:rsidR="006910DF" w:rsidRPr="00262C96" w:rsidRDefault="006910DF" w:rsidP="006910DF">
            <w:r w:rsidRPr="00262C96">
              <w:t>Employee Central UI</w:t>
            </w:r>
          </w:p>
        </w:tc>
        <w:tc>
          <w:tcPr>
            <w:tcW w:w="3081" w:type="dxa"/>
          </w:tcPr>
          <w:p w14:paraId="5EB818EB" w14:textId="77777777" w:rsidR="006910DF" w:rsidRPr="00262C96" w:rsidRDefault="006910DF" w:rsidP="006910DF"/>
        </w:tc>
        <w:tc>
          <w:tcPr>
            <w:tcW w:w="1952" w:type="dxa"/>
          </w:tcPr>
          <w:p w14:paraId="4EEE3C70" w14:textId="77777777" w:rsidR="006910DF" w:rsidRPr="00262C96" w:rsidRDefault="006910DF" w:rsidP="006910DF">
            <w:r w:rsidRPr="00262C96">
              <w:t>HR Business Partner</w:t>
            </w:r>
            <w:r w:rsidRPr="00262C96" w:rsidDel="004D6316">
              <w:t xml:space="preserve"> </w:t>
            </w:r>
            <w:r w:rsidRPr="00262C96">
              <w:t>(of the employee);</w:t>
            </w:r>
          </w:p>
          <w:p w14:paraId="57A0DC17" w14:textId="784F8548" w:rsidR="006910DF" w:rsidRPr="00262C96" w:rsidRDefault="006910DF" w:rsidP="006910DF">
            <w:r w:rsidRPr="00262C96">
              <w:t>2</w:t>
            </w:r>
            <w:r w:rsidRPr="00262C96">
              <w:rPr>
                <w:vertAlign w:val="superscript"/>
              </w:rPr>
              <w:t>nd</w:t>
            </w:r>
            <w:r w:rsidRPr="00262C96">
              <w:t xml:space="preserve"> Level Manager</w:t>
            </w:r>
          </w:p>
        </w:tc>
        <w:tc>
          <w:tcPr>
            <w:tcW w:w="1440" w:type="dxa"/>
          </w:tcPr>
          <w:p w14:paraId="51284DB3" w14:textId="5B98CF83" w:rsidR="006910DF" w:rsidRPr="00262C96" w:rsidRDefault="006910DF" w:rsidP="006910DF">
            <w:r w:rsidRPr="00262C96">
              <w:t>Company Instance URL</w:t>
            </w:r>
          </w:p>
        </w:tc>
        <w:tc>
          <w:tcPr>
            <w:tcW w:w="4846" w:type="dxa"/>
          </w:tcPr>
          <w:p w14:paraId="1239A2B9" w14:textId="77777777" w:rsidR="006910DF" w:rsidRPr="00262C96" w:rsidRDefault="006910DF" w:rsidP="006910DF">
            <w:r w:rsidRPr="00262C96">
              <w:t>The data of the terminated employee as maintained in the system has been viewed.</w:t>
            </w:r>
          </w:p>
        </w:tc>
      </w:tr>
    </w:tbl>
    <w:p w14:paraId="33A14EC6" w14:textId="77777777" w:rsidR="00C41AE6" w:rsidRPr="00262C96" w:rsidRDefault="00C41AE6" w:rsidP="00110100">
      <w:pPr>
        <w:pStyle w:val="NoteParagraph"/>
      </w:pPr>
      <w:bookmarkStart w:id="646" w:name="_Toc394331310"/>
      <w:bookmarkStart w:id="647" w:name="_Toc394393729"/>
      <w:bookmarkStart w:id="648" w:name="_Toc434402199"/>
      <w:bookmarkStart w:id="649" w:name="_Toc434402327"/>
      <w:bookmarkEnd w:id="646"/>
      <w:bookmarkEnd w:id="647"/>
      <w:bookmarkEnd w:id="648"/>
      <w:bookmarkEnd w:id="649"/>
    </w:p>
    <w:p w14:paraId="4E57C06B" w14:textId="77777777" w:rsidR="009915F6" w:rsidRPr="00262C96" w:rsidRDefault="00732F09" w:rsidP="00B869D0">
      <w:pPr>
        <w:pStyle w:val="SAPNoteHeading"/>
        <w:ind w:left="0"/>
      </w:pPr>
      <w:r w:rsidRPr="00262C96">
        <w:rPr>
          <w:noProof/>
          <w:lang w:val="de-DE" w:eastAsia="de-DE"/>
        </w:rPr>
        <w:drawing>
          <wp:inline distT="0" distB="0" distL="0" distR="0" wp14:anchorId="50469890" wp14:editId="3F57B48A">
            <wp:extent cx="228600" cy="2286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9915F6" w:rsidRPr="00262C96">
        <w:t> Caution</w:t>
      </w:r>
      <w:bookmarkStart w:id="650" w:name="_Toc434402200"/>
      <w:bookmarkStart w:id="651" w:name="_Toc434402328"/>
      <w:bookmarkEnd w:id="650"/>
      <w:bookmarkEnd w:id="651"/>
    </w:p>
    <w:p w14:paraId="177DB572" w14:textId="4461FCAD" w:rsidR="00B23CA0" w:rsidRPr="00262C96" w:rsidRDefault="00B23CA0" w:rsidP="00B869D0">
      <w:pPr>
        <w:pStyle w:val="NoteParagraph"/>
        <w:ind w:left="0"/>
      </w:pPr>
      <w:r w:rsidRPr="00262C96">
        <w:t xml:space="preserve">All optional steps mentioned in the table above are mandatory only </w:t>
      </w:r>
      <w:r w:rsidR="00254533" w:rsidRPr="00262C96">
        <w:t>in case</w:t>
      </w:r>
      <w:r w:rsidRPr="00262C96">
        <w:t xml:space="preserve"> </w:t>
      </w:r>
      <w:r w:rsidR="00DC3888" w:rsidRPr="00262C96">
        <w:t xml:space="preserve">Position </w:t>
      </w:r>
      <w:r w:rsidR="00DC3888" w:rsidRPr="00981DDC">
        <w:t xml:space="preserve">Management is </w:t>
      </w:r>
      <w:ins w:id="652" w:author="Author" w:date="2018-01-24T13:39:00Z">
        <w:del w:id="653" w:author="Author" w:date="2018-02-28T14:08:00Z">
          <w:r w:rsidR="00F50DAE" w:rsidRPr="00981DDC" w:rsidDel="004434DD">
            <w:rPr>
              <w:strike/>
              <w:rPrChange w:id="654" w:author="Author" w:date="2018-02-28T14:08:00Z">
                <w:rPr>
                  <w:strike/>
                  <w:highlight w:val="yellow"/>
                </w:rPr>
              </w:rPrChange>
            </w:rPr>
            <w:delText xml:space="preserve">enabled </w:delText>
          </w:r>
        </w:del>
        <w:r w:rsidR="00F50DAE" w:rsidRPr="00981DDC">
          <w:rPr>
            <w:rPrChange w:id="655" w:author="Author" w:date="2018-02-28T14:08:00Z">
              <w:rPr>
                <w:strike/>
                <w:highlight w:val="yellow"/>
              </w:rPr>
            </w:rPrChange>
          </w:rPr>
          <w:t>implemented</w:t>
        </w:r>
        <w:r w:rsidR="00F50DAE" w:rsidRPr="00981DDC" w:rsidDel="00F50DAE">
          <w:t xml:space="preserve"> </w:t>
        </w:r>
      </w:ins>
      <w:del w:id="656" w:author="Author" w:date="2018-01-24T13:39:00Z">
        <w:r w:rsidR="00DC3888" w:rsidRPr="00981DDC" w:rsidDel="00F50DAE">
          <w:delText xml:space="preserve">enabled </w:delText>
        </w:r>
      </w:del>
      <w:r w:rsidR="00DC3888" w:rsidRPr="00981DDC">
        <w:t>in your</w:t>
      </w:r>
      <w:r w:rsidR="00DC3888" w:rsidRPr="00262C96">
        <w:t xml:space="preserve"> </w:t>
      </w:r>
      <w:del w:id="657" w:author="Author" w:date="2018-01-18T12:56:00Z">
        <w:r w:rsidR="00DC3888" w:rsidRPr="004547C7" w:rsidDel="00A31305">
          <w:rPr>
            <w:strike/>
            <w:highlight w:val="yellow"/>
          </w:rPr>
          <w:delText>SuccessFactors</w:delText>
        </w:r>
        <w:r w:rsidR="00DC3888" w:rsidRPr="00262C96" w:rsidDel="00A31305">
          <w:delText xml:space="preserve"> </w:delText>
        </w:r>
      </w:del>
      <w:r w:rsidR="00DC3888" w:rsidRPr="00262C96">
        <w:t>Employee Central instance</w:t>
      </w:r>
      <w:r w:rsidRPr="00262C96">
        <w:t>.</w:t>
      </w:r>
      <w:bookmarkStart w:id="658" w:name="_Toc434402201"/>
      <w:bookmarkStart w:id="659" w:name="_Toc434402329"/>
      <w:bookmarkEnd w:id="658"/>
      <w:bookmarkEnd w:id="659"/>
    </w:p>
    <w:p w14:paraId="4CA69175" w14:textId="77777777" w:rsidR="00B23CA0" w:rsidRPr="00262C96" w:rsidRDefault="00B23CA0" w:rsidP="00B23CA0">
      <w:pPr>
        <w:pStyle w:val="Heading1"/>
      </w:pPr>
      <w:bookmarkStart w:id="660" w:name="_Toc410685001"/>
      <w:bookmarkStart w:id="661" w:name="_Toc417395688"/>
      <w:bookmarkStart w:id="662" w:name="_Toc507684120"/>
      <w:r w:rsidRPr="00262C96">
        <w:t>Testing the Process Steps</w:t>
      </w:r>
      <w:bookmarkEnd w:id="660"/>
      <w:bookmarkEnd w:id="661"/>
      <w:bookmarkEnd w:id="662"/>
    </w:p>
    <w:p w14:paraId="2D271471" w14:textId="77777777" w:rsidR="00B23CA0" w:rsidRPr="00262C96" w:rsidRDefault="00B23CA0" w:rsidP="00B23CA0">
      <w:r w:rsidRPr="00262C96">
        <w:t>This section describes test procedures for each process step that belongs to this scope item.</w:t>
      </w:r>
    </w:p>
    <w:p w14:paraId="4F47EBD9" w14:textId="77777777" w:rsidR="00B23CA0" w:rsidRPr="00262C96" w:rsidRDefault="00B23CA0" w:rsidP="00B23CA0">
      <w:pPr>
        <w:rPr>
          <w:lang w:eastAsia="zh-CN"/>
        </w:rPr>
      </w:pPr>
      <w:r w:rsidRPr="00262C96">
        <w:t xml:space="preserve">The test should take </w:t>
      </w:r>
      <w:r w:rsidR="00527F82" w:rsidRPr="00262C96">
        <w:t>30 minutes</w:t>
      </w:r>
      <w:r w:rsidRPr="00262C96">
        <w:t>.</w:t>
      </w:r>
    </w:p>
    <w:p w14:paraId="4AA4D602" w14:textId="77777777" w:rsidR="00F50DAE" w:rsidRPr="00D07FE0" w:rsidRDefault="00F50DAE" w:rsidP="00F50DAE">
      <w:pPr>
        <w:pStyle w:val="SAPNoteHeading"/>
        <w:ind w:left="0"/>
        <w:rPr>
          <w:ins w:id="663" w:author="Author" w:date="2018-01-24T13:32:00Z"/>
          <w:highlight w:val="cyan"/>
        </w:rPr>
      </w:pPr>
      <w:bookmarkStart w:id="664" w:name="_Toc410685002"/>
      <w:bookmarkStart w:id="665" w:name="_Toc391753000"/>
      <w:bookmarkStart w:id="666" w:name="_Ref390673420"/>
      <w:bookmarkStart w:id="667" w:name="_Toc417395689"/>
      <w:ins w:id="668" w:author="Author" w:date="2018-01-24T13:32:00Z">
        <w:r w:rsidRPr="00D07FE0">
          <w:rPr>
            <w:noProof/>
            <w:highlight w:val="cyan"/>
            <w:lang w:val="de-DE" w:eastAsia="de-DE"/>
          </w:rPr>
          <w:drawing>
            <wp:inline distT="0" distB="0" distL="0" distR="0" wp14:anchorId="32EA84AA" wp14:editId="69F036F6">
              <wp:extent cx="228600" cy="228600"/>
              <wp:effectExtent l="0" t="0" r="0" b="0"/>
              <wp:docPr id="2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07FE0">
          <w:rPr>
            <w:highlight w:val="cyan"/>
          </w:rPr>
          <w:t> Note</w:t>
        </w:r>
      </w:ins>
    </w:p>
    <w:p w14:paraId="29354A47" w14:textId="37A652D2" w:rsidR="00ED6DCE" w:rsidRDefault="00ED6DCE" w:rsidP="00ED6DCE">
      <w:pPr>
        <w:rPr>
          <w:ins w:id="669" w:author="Author" w:date="2018-02-28T10:58:00Z"/>
          <w:highlight w:val="cyan"/>
        </w:rPr>
      </w:pPr>
      <w:ins w:id="670" w:author="Author" w:date="2018-02-28T10:58:00Z">
        <w:r>
          <w:rPr>
            <w:highlight w:val="cyan"/>
          </w:rPr>
          <w:t>This</w:t>
        </w:r>
        <w:r w:rsidRPr="008F3256">
          <w:rPr>
            <w:highlight w:val="cyan"/>
          </w:rPr>
          <w:t xml:space="preserve"> document is, unless otherwise specified, valid for all countries in scope of this SAP Best Practices</w:t>
        </w:r>
        <w:del w:id="671" w:author="Author" w:date="2018-03-01T14:47:00Z">
          <w:r w:rsidRPr="008F3256" w:rsidDel="00E434DE">
            <w:rPr>
              <w:highlight w:val="cyan"/>
            </w:rPr>
            <w:delText xml:space="preserve"> solution</w:delText>
          </w:r>
        </w:del>
        <w:r>
          <w:rPr>
            <w:highlight w:val="cyan"/>
          </w:rPr>
          <w:t>, with</w:t>
        </w:r>
        <w:r w:rsidRPr="00D07FE0">
          <w:rPr>
            <w:highlight w:val="cyan"/>
          </w:rPr>
          <w:t xml:space="preserve"> </w:t>
        </w:r>
        <w:r>
          <w:rPr>
            <w:highlight w:val="cyan"/>
          </w:rPr>
          <w:t>c</w:t>
        </w:r>
        <w:r w:rsidRPr="00D07FE0">
          <w:rPr>
            <w:highlight w:val="cyan"/>
          </w:rPr>
          <w:t>ountry-specific details also</w:t>
        </w:r>
        <w:r>
          <w:rPr>
            <w:highlight w:val="cyan"/>
          </w:rPr>
          <w:t xml:space="preserve"> being</w:t>
        </w:r>
        <w:r w:rsidRPr="00D07FE0">
          <w:rPr>
            <w:highlight w:val="cyan"/>
          </w:rPr>
          <w:t xml:space="preserve"> described</w:t>
        </w:r>
        <w:r w:rsidRPr="008F3256">
          <w:rPr>
            <w:highlight w:val="cyan"/>
          </w:rPr>
          <w:t>.</w:t>
        </w:r>
      </w:ins>
    </w:p>
    <w:p w14:paraId="7C6F4B8C" w14:textId="73852A15" w:rsidR="00ED6DCE" w:rsidRDefault="00ED6DCE" w:rsidP="00ED6DCE">
      <w:pPr>
        <w:rPr>
          <w:ins w:id="672" w:author="Author" w:date="2018-02-28T10:58:00Z"/>
          <w:highlight w:val="cyan"/>
        </w:rPr>
      </w:pPr>
      <w:ins w:id="673" w:author="Author" w:date="2018-02-28T10:58:00Z">
        <w:r w:rsidRPr="0049257F">
          <w:rPr>
            <w:highlight w:val="cyan"/>
          </w:rPr>
          <w:t>The c</w:t>
        </w:r>
        <w:r w:rsidRPr="00E975AE">
          <w:rPr>
            <w:highlight w:val="cyan"/>
          </w:rPr>
          <w:t>ountry</w:t>
        </w:r>
        <w:r w:rsidRPr="00D07FE0">
          <w:rPr>
            <w:highlight w:val="cyan"/>
          </w:rPr>
          <w:t>-specific details are described</w:t>
        </w:r>
        <w:r>
          <w:rPr>
            <w:highlight w:val="cyan"/>
          </w:rPr>
          <w:t xml:space="preserve"> either</w:t>
        </w:r>
        <w:r w:rsidRPr="00D07FE0">
          <w:rPr>
            <w:highlight w:val="cyan"/>
          </w:rPr>
          <w:t xml:space="preserve"> in the </w:t>
        </w:r>
        <w:r w:rsidRPr="00D07FE0">
          <w:rPr>
            <w:rFonts w:ascii="BentonSans Bold" w:hAnsi="BentonSans Bold"/>
            <w:color w:val="666666"/>
            <w:highlight w:val="cyan"/>
          </w:rPr>
          <w:t>Procedure</w:t>
        </w:r>
        <w:r w:rsidRPr="00D07FE0">
          <w:rPr>
            <w:rFonts w:cs="Arial"/>
            <w:bCs/>
            <w:highlight w:val="cyan"/>
          </w:rPr>
          <w:t xml:space="preserve"> table</w:t>
        </w:r>
        <w:r>
          <w:rPr>
            <w:rFonts w:cs="Arial"/>
            <w:bCs/>
            <w:highlight w:val="cyan"/>
          </w:rPr>
          <w:t>s</w:t>
        </w:r>
        <w:r w:rsidRPr="00D07FE0">
          <w:rPr>
            <w:rFonts w:cs="Arial"/>
            <w:bCs/>
            <w:highlight w:val="cyan"/>
          </w:rPr>
          <w:t xml:space="preserve"> </w:t>
        </w:r>
        <w:r w:rsidRPr="00D07FE0">
          <w:rPr>
            <w:highlight w:val="cyan"/>
          </w:rPr>
          <w:t xml:space="preserve">directly </w:t>
        </w:r>
        <w:r w:rsidRPr="00D07FE0">
          <w:rPr>
            <w:rFonts w:cs="Arial"/>
            <w:bCs/>
            <w:highlight w:val="cyan"/>
          </w:rPr>
          <w:t>or</w:t>
        </w:r>
        <w:r w:rsidRPr="00D07FE0">
          <w:rPr>
            <w:highlight w:val="cyan"/>
          </w:rPr>
          <w:t xml:space="preserve"> in </w:t>
        </w:r>
        <w:r>
          <w:rPr>
            <w:highlight w:val="cyan"/>
          </w:rPr>
          <w:t xml:space="preserve">the </w:t>
        </w:r>
        <w:r w:rsidRPr="00D07FE0">
          <w:rPr>
            <w:highlight w:val="cyan"/>
          </w:rPr>
          <w:t>separate chapter</w:t>
        </w:r>
        <w:r>
          <w:rPr>
            <w:highlight w:val="cyan"/>
          </w:rPr>
          <w:t xml:space="preserve"> </w:t>
        </w:r>
        <w:r w:rsidRPr="005E54E5">
          <w:rPr>
            <w:i/>
            <w:highlight w:val="cyan"/>
          </w:rPr>
          <w:t>Country-</w:t>
        </w:r>
        <w:del w:id="674" w:author="Author" w:date="2018-03-01T14:47:00Z">
          <w:r w:rsidRPr="005E54E5" w:rsidDel="00E434DE">
            <w:rPr>
              <w:i/>
              <w:highlight w:val="cyan"/>
            </w:rPr>
            <w:delText>s</w:delText>
          </w:r>
        </w:del>
      </w:ins>
      <w:ins w:id="675" w:author="Author" w:date="2018-03-01T14:47:00Z">
        <w:r w:rsidR="00E434DE">
          <w:rPr>
            <w:i/>
            <w:highlight w:val="cyan"/>
          </w:rPr>
          <w:t>S</w:t>
        </w:r>
      </w:ins>
      <w:ins w:id="676" w:author="Author" w:date="2018-02-28T10:58:00Z">
        <w:r w:rsidRPr="005E54E5">
          <w:rPr>
            <w:i/>
            <w:highlight w:val="cyan"/>
          </w:rPr>
          <w:t xml:space="preserve">pecific </w:t>
        </w:r>
        <w:del w:id="677" w:author="Author" w:date="2018-03-01T14:47:00Z">
          <w:r w:rsidRPr="005E54E5" w:rsidDel="00E434DE">
            <w:rPr>
              <w:i/>
              <w:highlight w:val="cyan"/>
            </w:rPr>
            <w:delText>f</w:delText>
          </w:r>
        </w:del>
      </w:ins>
      <w:ins w:id="678" w:author="Author" w:date="2018-03-01T14:47:00Z">
        <w:r w:rsidR="00E434DE">
          <w:rPr>
            <w:i/>
            <w:highlight w:val="cyan"/>
          </w:rPr>
          <w:t>F</w:t>
        </w:r>
      </w:ins>
      <w:ins w:id="679" w:author="Author" w:date="2018-02-28T10:58:00Z">
        <w:r w:rsidRPr="005E54E5">
          <w:rPr>
            <w:i/>
            <w:highlight w:val="cyan"/>
          </w:rPr>
          <w:t>ields</w:t>
        </w:r>
        <w:r w:rsidRPr="00D07FE0">
          <w:rPr>
            <w:highlight w:val="cyan"/>
          </w:rPr>
          <w:t xml:space="preserve"> and </w:t>
        </w:r>
        <w:r>
          <w:rPr>
            <w:highlight w:val="cyan"/>
          </w:rPr>
          <w:t xml:space="preserve">its </w:t>
        </w:r>
        <w:r w:rsidRPr="00D07FE0">
          <w:rPr>
            <w:highlight w:val="cyan"/>
          </w:rPr>
          <w:t xml:space="preserve">subchapters towards the end of the document. </w:t>
        </w:r>
      </w:ins>
    </w:p>
    <w:p w14:paraId="30B2F38D" w14:textId="69F6A515" w:rsidR="00F50DAE" w:rsidRPr="004B4780" w:rsidDel="00ED6DCE" w:rsidRDefault="00F50DAE" w:rsidP="00F50DAE">
      <w:pPr>
        <w:rPr>
          <w:ins w:id="680" w:author="Author" w:date="2018-01-24T13:32:00Z"/>
          <w:del w:id="681" w:author="Author" w:date="2018-02-28T10:58:00Z"/>
          <w:highlight w:val="cyan"/>
        </w:rPr>
      </w:pPr>
      <w:ins w:id="682" w:author="Author" w:date="2018-01-24T13:32:00Z">
        <w:del w:id="683" w:author="Author" w:date="2018-02-28T10:58:00Z">
          <w:r w:rsidRPr="00CA45EE" w:rsidDel="00ED6DCE">
            <w:rPr>
              <w:highlight w:val="cyan"/>
            </w:rPr>
            <w:delText xml:space="preserve">This scope item is valid for the following countries, </w:delText>
          </w:r>
          <w:r w:rsidDel="00ED6DCE">
            <w:rPr>
              <w:highlight w:val="cyan"/>
            </w:rPr>
            <w:delText xml:space="preserve">which are in scope of this </w:delText>
          </w:r>
          <w:r w:rsidRPr="00D07FE0" w:rsidDel="00ED6DCE">
            <w:rPr>
              <w:highlight w:val="cyan"/>
            </w:rPr>
            <w:delText>SAP Best Practices solution</w:delText>
          </w:r>
          <w:r w:rsidDel="00ED6DCE">
            <w:rPr>
              <w:highlight w:val="cyan"/>
            </w:rPr>
            <w:delText>:</w:delText>
          </w:r>
          <w:r w:rsidRPr="00CA45EE" w:rsidDel="00ED6DCE">
            <w:rPr>
              <w:highlight w:val="cyan"/>
            </w:rPr>
            <w:delText xml:space="preserve"> </w:delText>
          </w:r>
          <w:r w:rsidRPr="004B4780" w:rsidDel="00ED6DCE">
            <w:rPr>
              <w:highlight w:val="cyan"/>
            </w:rPr>
            <w:delText>AE, AU, CN, DE, FR, GB, SA, US</w:delText>
          </w:r>
          <w:r w:rsidRPr="00CA45EE" w:rsidDel="00ED6DCE">
            <w:rPr>
              <w:highlight w:val="cyan"/>
            </w:rPr>
            <w:delText>.</w:delText>
          </w:r>
        </w:del>
      </w:ins>
    </w:p>
    <w:p w14:paraId="5C36467B" w14:textId="4127A6C2" w:rsidR="00F50DAE" w:rsidDel="00ED6DCE" w:rsidRDefault="00F50DAE" w:rsidP="00F50DAE">
      <w:pPr>
        <w:rPr>
          <w:ins w:id="684" w:author="Author" w:date="2018-01-24T13:32:00Z"/>
          <w:del w:id="685" w:author="Author" w:date="2018-02-28T10:58:00Z"/>
          <w:highlight w:val="cyan"/>
        </w:rPr>
      </w:pPr>
      <w:ins w:id="686" w:author="Author" w:date="2018-01-24T13:32:00Z">
        <w:del w:id="687" w:author="Author" w:date="2018-02-28T10:58:00Z">
          <w:r w:rsidRPr="00D07FE0" w:rsidDel="00ED6DCE">
            <w:rPr>
              <w:highlight w:val="cyan"/>
            </w:rPr>
            <w:delText>Country-specific details are described</w:delText>
          </w:r>
          <w:r w:rsidDel="00ED6DCE">
            <w:rPr>
              <w:highlight w:val="cyan"/>
            </w:rPr>
            <w:delText>, too</w:delText>
          </w:r>
          <w:r w:rsidRPr="00D07FE0" w:rsidDel="00ED6DCE">
            <w:rPr>
              <w:highlight w:val="cyan"/>
            </w:rPr>
            <w:delText xml:space="preserve">, </w:delText>
          </w:r>
          <w:r w:rsidDel="00ED6DCE">
            <w:rPr>
              <w:highlight w:val="cyan"/>
            </w:rPr>
            <w:delText>either</w:delText>
          </w:r>
          <w:r w:rsidRPr="00D07FE0" w:rsidDel="00ED6DCE">
            <w:rPr>
              <w:highlight w:val="cyan"/>
            </w:rPr>
            <w:delText xml:space="preserve"> in the </w:delText>
          </w:r>
          <w:r w:rsidRPr="00D07FE0" w:rsidDel="00ED6DCE">
            <w:rPr>
              <w:rFonts w:ascii="BentonSans Bold" w:hAnsi="BentonSans Bold"/>
              <w:color w:val="666666"/>
              <w:highlight w:val="cyan"/>
            </w:rPr>
            <w:delText>Procedure</w:delText>
          </w:r>
          <w:r w:rsidRPr="00D07FE0" w:rsidDel="00ED6DCE">
            <w:rPr>
              <w:rFonts w:cs="Arial"/>
              <w:bCs/>
              <w:highlight w:val="cyan"/>
            </w:rPr>
            <w:delText xml:space="preserve"> table</w:delText>
          </w:r>
          <w:r w:rsidDel="00ED6DCE">
            <w:rPr>
              <w:rFonts w:cs="Arial"/>
              <w:bCs/>
              <w:highlight w:val="cyan"/>
            </w:rPr>
            <w:delText>s</w:delText>
          </w:r>
          <w:r w:rsidRPr="00D07FE0" w:rsidDel="00ED6DCE">
            <w:rPr>
              <w:rFonts w:cs="Arial"/>
              <w:bCs/>
              <w:highlight w:val="cyan"/>
            </w:rPr>
            <w:delText xml:space="preserve"> </w:delText>
          </w:r>
          <w:r w:rsidRPr="00D07FE0" w:rsidDel="00ED6DCE">
            <w:rPr>
              <w:highlight w:val="cyan"/>
            </w:rPr>
            <w:delText xml:space="preserve">directly </w:delText>
          </w:r>
          <w:r w:rsidRPr="00D07FE0" w:rsidDel="00ED6DCE">
            <w:rPr>
              <w:rFonts w:cs="Arial"/>
              <w:bCs/>
              <w:highlight w:val="cyan"/>
            </w:rPr>
            <w:delText>or</w:delText>
          </w:r>
          <w:r w:rsidRPr="00D07FE0" w:rsidDel="00ED6DCE">
            <w:rPr>
              <w:highlight w:val="cyan"/>
            </w:rPr>
            <w:delText xml:space="preserve"> in </w:delText>
          </w:r>
          <w:r w:rsidDel="00ED6DCE">
            <w:rPr>
              <w:highlight w:val="cyan"/>
            </w:rPr>
            <w:delText xml:space="preserve">the </w:delText>
          </w:r>
          <w:r w:rsidRPr="00D07FE0" w:rsidDel="00ED6DCE">
            <w:rPr>
              <w:highlight w:val="cyan"/>
            </w:rPr>
            <w:delText>separate chapter</w:delText>
          </w:r>
          <w:r w:rsidDel="00ED6DCE">
            <w:rPr>
              <w:highlight w:val="cyan"/>
            </w:rPr>
            <w:delText xml:space="preserve"> </w:delText>
          </w:r>
          <w:r w:rsidRPr="005E54E5" w:rsidDel="00ED6DCE">
            <w:rPr>
              <w:i/>
              <w:highlight w:val="cyan"/>
            </w:rPr>
            <w:delText>Country-specific fields</w:delText>
          </w:r>
          <w:r w:rsidRPr="00D07FE0" w:rsidDel="00ED6DCE">
            <w:rPr>
              <w:highlight w:val="cyan"/>
            </w:rPr>
            <w:delText xml:space="preserve"> and </w:delText>
          </w:r>
          <w:r w:rsidDel="00ED6DCE">
            <w:rPr>
              <w:highlight w:val="cyan"/>
            </w:rPr>
            <w:delText xml:space="preserve">its </w:delText>
          </w:r>
          <w:r w:rsidRPr="00D07FE0" w:rsidDel="00ED6DCE">
            <w:rPr>
              <w:highlight w:val="cyan"/>
            </w:rPr>
            <w:delText xml:space="preserve">subchapters towards the end of the document. </w:delText>
          </w:r>
        </w:del>
      </w:ins>
    </w:p>
    <w:p w14:paraId="293AC9DB" w14:textId="21D0902A" w:rsidR="00F50DAE" w:rsidRPr="00D07FE0" w:rsidRDefault="00F50DAE" w:rsidP="00F50DAE">
      <w:pPr>
        <w:rPr>
          <w:ins w:id="688" w:author="Author" w:date="2018-01-24T13:32:00Z"/>
          <w:highlight w:val="cyan"/>
        </w:rPr>
      </w:pPr>
      <w:ins w:id="689" w:author="Author" w:date="2018-01-24T13:32:00Z">
        <w:r w:rsidRPr="00D07FE0">
          <w:rPr>
            <w:highlight w:val="cyan"/>
          </w:rPr>
          <w:t>Hyperlinks to chapter</w:t>
        </w:r>
        <w:r>
          <w:rPr>
            <w:highlight w:val="cyan"/>
          </w:rPr>
          <w:t xml:space="preserve"> </w:t>
        </w:r>
        <w:r w:rsidRPr="00022805">
          <w:rPr>
            <w:i/>
            <w:highlight w:val="cyan"/>
          </w:rPr>
          <w:t>Country-</w:t>
        </w:r>
        <w:del w:id="690" w:author="Author" w:date="2018-03-01T14:47:00Z">
          <w:r w:rsidRPr="00022805" w:rsidDel="00E434DE">
            <w:rPr>
              <w:i/>
              <w:highlight w:val="cyan"/>
            </w:rPr>
            <w:delText>s</w:delText>
          </w:r>
        </w:del>
      </w:ins>
      <w:ins w:id="691" w:author="Author" w:date="2018-03-01T14:47:00Z">
        <w:r w:rsidR="00E434DE">
          <w:rPr>
            <w:i/>
            <w:highlight w:val="cyan"/>
          </w:rPr>
          <w:t>S</w:t>
        </w:r>
      </w:ins>
      <w:ins w:id="692" w:author="Author" w:date="2018-01-24T13:32:00Z">
        <w:r w:rsidRPr="00022805">
          <w:rPr>
            <w:i/>
            <w:highlight w:val="cyan"/>
          </w:rPr>
          <w:t xml:space="preserve">pecific </w:t>
        </w:r>
        <w:del w:id="693" w:author="Author" w:date="2018-03-01T14:47:00Z">
          <w:r w:rsidRPr="00022805" w:rsidDel="00E434DE">
            <w:rPr>
              <w:i/>
              <w:highlight w:val="cyan"/>
            </w:rPr>
            <w:delText>f</w:delText>
          </w:r>
        </w:del>
      </w:ins>
      <w:ins w:id="694" w:author="Author" w:date="2018-03-01T14:47:00Z">
        <w:r w:rsidR="00E434DE">
          <w:rPr>
            <w:i/>
            <w:highlight w:val="cyan"/>
          </w:rPr>
          <w:t>F</w:t>
        </w:r>
      </w:ins>
      <w:ins w:id="695" w:author="Author" w:date="2018-01-24T13:32:00Z">
        <w:r w:rsidRPr="00022805">
          <w:rPr>
            <w:i/>
            <w:highlight w:val="cyan"/>
          </w:rPr>
          <w:t>ields</w:t>
        </w:r>
        <w:r w:rsidRPr="00D07FE0">
          <w:rPr>
            <w:highlight w:val="cyan"/>
          </w:rPr>
          <w:t xml:space="preserve"> have been added in the </w:t>
        </w:r>
        <w:r w:rsidRPr="00D07FE0">
          <w:rPr>
            <w:rFonts w:ascii="BentonSans Bold" w:hAnsi="BentonSans Bold"/>
            <w:color w:val="666666"/>
            <w:highlight w:val="cyan"/>
          </w:rPr>
          <w:t>Procedure</w:t>
        </w:r>
        <w:r w:rsidRPr="00D07FE0">
          <w:rPr>
            <w:rFonts w:cs="Arial"/>
            <w:bCs/>
            <w:highlight w:val="cyan"/>
          </w:rPr>
          <w:t xml:space="preserve"> table</w:t>
        </w:r>
        <w:r>
          <w:rPr>
            <w:rFonts w:cs="Arial"/>
            <w:bCs/>
            <w:highlight w:val="cyan"/>
          </w:rPr>
          <w:t>s</w:t>
        </w:r>
        <w:r w:rsidRPr="00D07FE0">
          <w:rPr>
            <w:highlight w:val="cyan"/>
          </w:rPr>
          <w:t xml:space="preserve"> </w:t>
        </w:r>
        <w:r>
          <w:rPr>
            <w:highlight w:val="cyan"/>
          </w:rPr>
          <w:t xml:space="preserve">within this chapter </w:t>
        </w:r>
        <w:r w:rsidRPr="00D07FE0">
          <w:rPr>
            <w:highlight w:val="cyan"/>
          </w:rPr>
          <w:t xml:space="preserve">where applicable. You can always jump back by using the </w:t>
        </w:r>
        <w:r w:rsidRPr="00D07FE0">
          <w:rPr>
            <w:rStyle w:val="SAPScreenElement"/>
            <w:highlight w:val="cyan"/>
          </w:rPr>
          <w:t>Back</w:t>
        </w:r>
        <w:r w:rsidRPr="00D07FE0">
          <w:rPr>
            <w:highlight w:val="cyan"/>
          </w:rPr>
          <w:t xml:space="preserve"> </w:t>
        </w:r>
        <w:r w:rsidRPr="00D07FE0">
          <w:rPr>
            <w:noProof/>
            <w:highlight w:val="cyan"/>
            <w:lang w:val="de-DE" w:eastAsia="de-DE"/>
          </w:rPr>
          <w:drawing>
            <wp:inline distT="0" distB="0" distL="0" distR="0" wp14:anchorId="3F7966F7" wp14:editId="2F6FE547">
              <wp:extent cx="247650" cy="180975"/>
              <wp:effectExtent l="0" t="0" r="0"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50" cy="180975"/>
                      </a:xfrm>
                      <a:prstGeom prst="rect">
                        <a:avLst/>
                      </a:prstGeom>
                    </pic:spPr>
                  </pic:pic>
                </a:graphicData>
              </a:graphic>
            </wp:inline>
          </w:drawing>
        </w:r>
        <w:r w:rsidRPr="00D07FE0">
          <w:rPr>
            <w:highlight w:val="cyan"/>
          </w:rPr>
          <w:t xml:space="preserve"> button on the </w:t>
        </w:r>
        <w:r w:rsidRPr="00D07FE0">
          <w:rPr>
            <w:rStyle w:val="SAPScreenElement"/>
            <w:highlight w:val="cyan"/>
          </w:rPr>
          <w:t xml:space="preserve">Quick Access Toolbar </w:t>
        </w:r>
        <w:r w:rsidRPr="00D07FE0">
          <w:rPr>
            <w:highlight w:val="cyan"/>
          </w:rPr>
          <w:t>of the Word document.</w:t>
        </w:r>
      </w:ins>
    </w:p>
    <w:p w14:paraId="4F5EA2FC" w14:textId="77777777" w:rsidR="00F50DAE" w:rsidRPr="00D07FE0" w:rsidRDefault="00F50DAE" w:rsidP="00F50DAE">
      <w:pPr>
        <w:pStyle w:val="SAPNoteHeading"/>
        <w:ind w:left="720"/>
        <w:rPr>
          <w:ins w:id="696" w:author="Author" w:date="2018-01-24T13:32:00Z"/>
          <w:highlight w:val="cyan"/>
        </w:rPr>
      </w:pPr>
      <w:ins w:id="697" w:author="Author" w:date="2018-01-24T13:32:00Z">
        <w:r w:rsidRPr="00D07FE0">
          <w:rPr>
            <w:noProof/>
            <w:highlight w:val="cyan"/>
            <w:lang w:val="de-DE" w:eastAsia="de-DE"/>
          </w:rPr>
          <w:drawing>
            <wp:inline distT="0" distB="0" distL="0" distR="0" wp14:anchorId="72BB9C92" wp14:editId="22728DB1">
              <wp:extent cx="228600" cy="228600"/>
              <wp:effectExtent l="0" t="0" r="0" b="0"/>
              <wp:docPr id="2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07FE0">
          <w:rPr>
            <w:highlight w:val="cyan"/>
          </w:rPr>
          <w:t> Recommendation</w:t>
        </w:r>
      </w:ins>
    </w:p>
    <w:p w14:paraId="7C9F81DF" w14:textId="77777777" w:rsidR="00F50DAE" w:rsidRDefault="00F50DAE" w:rsidP="00F50DAE">
      <w:pPr>
        <w:ind w:left="720"/>
        <w:rPr>
          <w:ins w:id="698" w:author="Author" w:date="2018-01-24T13:32:00Z"/>
          <w:rStyle w:val="SAPScreenElement"/>
        </w:rPr>
      </w:pPr>
      <w:ins w:id="699" w:author="Author" w:date="2018-01-24T13:32:00Z">
        <w:r w:rsidRPr="00D07FE0">
          <w:rPr>
            <w:highlight w:val="cyan"/>
          </w:rPr>
          <w:t xml:space="preserve">To add the </w:t>
        </w:r>
        <w:r w:rsidRPr="00D07FE0">
          <w:rPr>
            <w:rStyle w:val="SAPScreenElement"/>
            <w:highlight w:val="cyan"/>
          </w:rPr>
          <w:t>Back</w:t>
        </w:r>
        <w:r w:rsidRPr="00D07FE0">
          <w:rPr>
            <w:highlight w:val="cyan"/>
          </w:rPr>
          <w:t xml:space="preserve"> button, select the </w:t>
        </w:r>
        <w:r w:rsidRPr="00D07FE0">
          <w:rPr>
            <w:rStyle w:val="SAPScreenElement"/>
            <w:highlight w:val="cyan"/>
          </w:rPr>
          <w:t xml:space="preserve">Customize Quick Access Toolbar  </w:t>
        </w:r>
        <w:r w:rsidRPr="00D07FE0">
          <w:rPr>
            <w:noProof/>
            <w:highlight w:val="cyan"/>
            <w:lang w:val="de-DE" w:eastAsia="de-DE"/>
          </w:rPr>
          <w:drawing>
            <wp:inline distT="0" distB="0" distL="0" distR="0" wp14:anchorId="1FB2947F" wp14:editId="20F793C5">
              <wp:extent cx="238125" cy="228600"/>
              <wp:effectExtent l="0" t="0" r="9525"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125" cy="228600"/>
                      </a:xfrm>
                      <a:prstGeom prst="rect">
                        <a:avLst/>
                      </a:prstGeom>
                    </pic:spPr>
                  </pic:pic>
                </a:graphicData>
              </a:graphic>
            </wp:inline>
          </w:drawing>
        </w:r>
        <w:r w:rsidRPr="00D07FE0">
          <w:rPr>
            <w:highlight w:val="cyan"/>
          </w:rPr>
          <w:t xml:space="preserve"> drop-down and select </w:t>
        </w:r>
        <w:r w:rsidRPr="00D07FE0">
          <w:rPr>
            <w:rStyle w:val="SAPScreenElement"/>
            <w:highlight w:val="cyan"/>
          </w:rPr>
          <w:t>More Commands</w:t>
        </w:r>
        <w:r w:rsidRPr="00D07FE0">
          <w:rPr>
            <w:highlight w:val="cyan"/>
          </w:rPr>
          <w:t xml:space="preserve">. In the </w:t>
        </w:r>
        <w:r w:rsidRPr="00D07FE0">
          <w:rPr>
            <w:rStyle w:val="SAPScreenElement"/>
            <w:highlight w:val="cyan"/>
          </w:rPr>
          <w:t>Choose commands from</w:t>
        </w:r>
        <w:r w:rsidRPr="00D07FE0">
          <w:rPr>
            <w:highlight w:val="cyan"/>
          </w:rPr>
          <w:t xml:space="preserve"> drop-down list, choose </w:t>
        </w:r>
        <w:r w:rsidRPr="00D07FE0">
          <w:rPr>
            <w:rStyle w:val="SAPScreenElement"/>
            <w:highlight w:val="cyan"/>
          </w:rPr>
          <w:t>Commands Not in the Ribbon</w:t>
        </w:r>
        <w:r w:rsidRPr="00D07FE0">
          <w:rPr>
            <w:highlight w:val="cyan"/>
          </w:rPr>
          <w:t xml:space="preserve">. Scroll down in the list and select </w:t>
        </w:r>
        <w:r w:rsidRPr="00D07FE0">
          <w:rPr>
            <w:rStyle w:val="SAPScreenElement"/>
            <w:highlight w:val="cyan"/>
          </w:rPr>
          <w:t>Back</w:t>
        </w:r>
        <w:r w:rsidRPr="00D07FE0">
          <w:rPr>
            <w:highlight w:val="cyan"/>
          </w:rPr>
          <w:t xml:space="preserve">. Select </w:t>
        </w:r>
        <w:r w:rsidRPr="00D07FE0">
          <w:rPr>
            <w:rStyle w:val="SAPScreenElement"/>
            <w:highlight w:val="cyan"/>
          </w:rPr>
          <w:t>Add</w:t>
        </w:r>
        <w:r w:rsidRPr="00D07FE0">
          <w:rPr>
            <w:highlight w:val="cyan"/>
          </w:rPr>
          <w:t xml:space="preserve">, then select </w:t>
        </w:r>
        <w:r w:rsidRPr="00D07FE0">
          <w:rPr>
            <w:rStyle w:val="SAPScreenElement"/>
            <w:highlight w:val="cyan"/>
          </w:rPr>
          <w:t>OK.</w:t>
        </w:r>
      </w:ins>
    </w:p>
    <w:p w14:paraId="0E465089" w14:textId="77777777" w:rsidR="00F50DAE" w:rsidRPr="005E54E5" w:rsidRDefault="00F50DAE" w:rsidP="00F50DAE">
      <w:pPr>
        <w:pStyle w:val="SAPNoteHeading"/>
        <w:ind w:left="720"/>
        <w:rPr>
          <w:ins w:id="700" w:author="Author" w:date="2018-01-24T13:32:00Z"/>
          <w:highlight w:val="cyan"/>
        </w:rPr>
      </w:pPr>
      <w:ins w:id="701" w:author="Author" w:date="2018-01-24T13:32:00Z">
        <w:r w:rsidRPr="005E54E5">
          <w:rPr>
            <w:noProof/>
            <w:highlight w:val="cyan"/>
            <w:lang w:val="de-DE" w:eastAsia="de-DE"/>
          </w:rPr>
          <w:drawing>
            <wp:inline distT="0" distB="0" distL="0" distR="0" wp14:anchorId="54ECB8EB" wp14:editId="187EECBC">
              <wp:extent cx="228600" cy="228600"/>
              <wp:effectExtent l="0" t="0" r="0" b="0"/>
              <wp:docPr id="2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E54E5">
          <w:rPr>
            <w:highlight w:val="cyan"/>
          </w:rPr>
          <w:t> Recommendation</w:t>
        </w:r>
      </w:ins>
    </w:p>
    <w:p w14:paraId="3A8C4973" w14:textId="77777777" w:rsidR="00F50DAE" w:rsidRDefault="00F50DAE" w:rsidP="00F50DAE">
      <w:pPr>
        <w:ind w:left="720"/>
        <w:rPr>
          <w:ins w:id="702" w:author="Author" w:date="2018-01-24T13:32:00Z"/>
        </w:rPr>
      </w:pPr>
      <w:ins w:id="703" w:author="Author" w:date="2018-01-24T13:32:00Z">
        <w:r w:rsidRPr="005E54E5">
          <w:rPr>
            <w:highlight w:val="cyan"/>
          </w:rPr>
          <w:t xml:space="preserve">Once you have jumped to the subchapter containing the country-specific information, we recommend </w:t>
        </w:r>
        <w:r>
          <w:rPr>
            <w:highlight w:val="cyan"/>
          </w:rPr>
          <w:t>enabling</w:t>
        </w:r>
        <w:r w:rsidRPr="005E54E5">
          <w:rPr>
            <w:highlight w:val="cyan"/>
          </w:rPr>
          <w:t xml:space="preserve"> </w:t>
        </w:r>
        <w:r w:rsidRPr="005E54E5">
          <w:rPr>
            <w:rStyle w:val="SAPScreenElement"/>
            <w:highlight w:val="cyan"/>
          </w:rPr>
          <w:t xml:space="preserve">View </w:t>
        </w:r>
        <w:r w:rsidRPr="00076EDD">
          <w:rPr>
            <w:rStyle w:val="SAPScreenElement"/>
            <w:highlight w:val="cyan"/>
          </w:rPr>
          <w:sym w:font="Symbol" w:char="F0AE"/>
        </w:r>
        <w:r w:rsidRPr="005E54E5">
          <w:rPr>
            <w:rStyle w:val="SAPScreenElement"/>
            <w:highlight w:val="cyan"/>
          </w:rPr>
          <w:t xml:space="preserve"> Navigation Pane</w:t>
        </w:r>
        <w:r w:rsidRPr="005E54E5">
          <w:rPr>
            <w:highlight w:val="cyan"/>
          </w:rPr>
          <w:t xml:space="preserve"> from the top menu </w:t>
        </w:r>
        <w:r w:rsidRPr="003F6ED7">
          <w:rPr>
            <w:highlight w:val="cyan"/>
          </w:rPr>
          <w:t>to have the navigation pane shown in the left side of the screen</w:t>
        </w:r>
        <w:r>
          <w:rPr>
            <w:highlight w:val="cyan"/>
          </w:rPr>
          <w:t>. Thus you will</w:t>
        </w:r>
        <w:r w:rsidRPr="005E54E5">
          <w:rPr>
            <w:highlight w:val="cyan"/>
          </w:rPr>
          <w:t xml:space="preserve"> be able to navigate to your country.</w:t>
        </w:r>
        <w:r>
          <w:t xml:space="preserve"> </w:t>
        </w:r>
      </w:ins>
    </w:p>
    <w:p w14:paraId="43704A5B" w14:textId="0BDDCBFF" w:rsidR="004B5F07" w:rsidRPr="00D07FE0" w:rsidDel="00F50DAE" w:rsidRDefault="004B5F07" w:rsidP="004B5F07">
      <w:pPr>
        <w:pStyle w:val="SAPNoteHeading"/>
        <w:ind w:left="0"/>
        <w:rPr>
          <w:ins w:id="704" w:author="Author" w:date="2018-01-23T13:44:00Z"/>
          <w:del w:id="705" w:author="Author" w:date="2018-01-24T13:32:00Z"/>
          <w:highlight w:val="cyan"/>
        </w:rPr>
      </w:pPr>
      <w:ins w:id="706" w:author="Author" w:date="2018-01-23T13:44:00Z">
        <w:del w:id="707" w:author="Author" w:date="2018-01-24T13:32:00Z">
          <w:r w:rsidRPr="00D07FE0" w:rsidDel="00F50DAE">
            <w:rPr>
              <w:noProof/>
              <w:highlight w:val="cyan"/>
              <w:lang w:val="de-DE" w:eastAsia="de-DE"/>
            </w:rPr>
            <w:drawing>
              <wp:inline distT="0" distB="0" distL="0" distR="0" wp14:anchorId="410BA1EB" wp14:editId="764F970C">
                <wp:extent cx="228600" cy="228600"/>
                <wp:effectExtent l="0" t="0" r="0" b="0"/>
                <wp:docPr id="3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07FE0" w:rsidDel="00F50DAE">
            <w:rPr>
              <w:highlight w:val="cyan"/>
            </w:rPr>
            <w:delText> Note</w:delText>
          </w:r>
          <w:bookmarkStart w:id="708" w:name="_Toc505070406"/>
          <w:bookmarkStart w:id="709" w:name="_Toc507684121"/>
          <w:bookmarkEnd w:id="708"/>
          <w:bookmarkEnd w:id="709"/>
        </w:del>
      </w:ins>
    </w:p>
    <w:p w14:paraId="45E154A2" w14:textId="13D12D78" w:rsidR="004B5F07" w:rsidRPr="00CA45EE" w:rsidDel="00F50DAE" w:rsidRDefault="004B5F07" w:rsidP="004B5F07">
      <w:pPr>
        <w:rPr>
          <w:ins w:id="710" w:author="Author" w:date="2018-01-23T13:44:00Z"/>
          <w:del w:id="711" w:author="Author" w:date="2018-01-24T13:32:00Z"/>
        </w:rPr>
      </w:pPr>
      <w:ins w:id="712" w:author="Author" w:date="2018-01-23T13:44:00Z">
        <w:del w:id="713" w:author="Author" w:date="2018-01-24T13:32:00Z">
          <w:r w:rsidRPr="00CA45EE" w:rsidDel="00F50DAE">
            <w:rPr>
              <w:highlight w:val="cyan"/>
            </w:rPr>
            <w:delText xml:space="preserve">This scope item is valid for the following countries, </w:delText>
          </w:r>
          <w:r w:rsidDel="00F50DAE">
            <w:rPr>
              <w:highlight w:val="cyan"/>
            </w:rPr>
            <w:delText xml:space="preserve">which are in scope of this </w:delText>
          </w:r>
          <w:r w:rsidRPr="00D07FE0" w:rsidDel="00F50DAE">
            <w:rPr>
              <w:highlight w:val="cyan"/>
            </w:rPr>
            <w:delText>SAP Best Practices solution</w:delText>
          </w:r>
          <w:r w:rsidDel="00F50DAE">
            <w:rPr>
              <w:highlight w:val="cyan"/>
            </w:rPr>
            <w:delText>:</w:delText>
          </w:r>
          <w:r w:rsidRPr="00CA45EE" w:rsidDel="00F50DAE">
            <w:rPr>
              <w:highlight w:val="cyan"/>
            </w:rPr>
            <w:delText xml:space="preserve"> AE, AU, SA, US.</w:delText>
          </w:r>
          <w:bookmarkStart w:id="714" w:name="_Toc505070407"/>
          <w:bookmarkStart w:id="715" w:name="_Toc507684122"/>
          <w:bookmarkEnd w:id="714"/>
          <w:bookmarkEnd w:id="715"/>
        </w:del>
      </w:ins>
    </w:p>
    <w:p w14:paraId="7078A0F1" w14:textId="7F9A350A" w:rsidR="004B5F07" w:rsidDel="00F50DAE" w:rsidRDefault="004B5F07" w:rsidP="004B5F07">
      <w:pPr>
        <w:rPr>
          <w:ins w:id="716" w:author="Author" w:date="2018-01-23T13:44:00Z"/>
          <w:del w:id="717" w:author="Author" w:date="2018-01-24T13:32:00Z"/>
          <w:highlight w:val="cyan"/>
        </w:rPr>
      </w:pPr>
      <w:ins w:id="718" w:author="Author" w:date="2018-01-23T13:44:00Z">
        <w:del w:id="719" w:author="Author" w:date="2018-01-24T13:32:00Z">
          <w:r w:rsidRPr="00D07FE0" w:rsidDel="00F50DAE">
            <w:rPr>
              <w:highlight w:val="cyan"/>
            </w:rPr>
            <w:delText xml:space="preserve">Country-specific details are also described, be it directly in the </w:delText>
          </w:r>
          <w:r w:rsidRPr="00D07FE0" w:rsidDel="00F50DAE">
            <w:rPr>
              <w:rFonts w:ascii="BentonSans Bold" w:hAnsi="BentonSans Bold"/>
              <w:color w:val="666666"/>
              <w:highlight w:val="cyan"/>
            </w:rPr>
            <w:delText>Procedure</w:delText>
          </w:r>
          <w:r w:rsidRPr="00D07FE0" w:rsidDel="00F50DAE">
            <w:rPr>
              <w:rFonts w:cs="Arial"/>
              <w:bCs/>
              <w:highlight w:val="cyan"/>
            </w:rPr>
            <w:delText xml:space="preserve"> table</w:delText>
          </w:r>
          <w:r w:rsidDel="00F50DAE">
            <w:rPr>
              <w:rFonts w:cs="Arial"/>
              <w:bCs/>
              <w:highlight w:val="cyan"/>
            </w:rPr>
            <w:delText>s</w:delText>
          </w:r>
          <w:r w:rsidRPr="00D07FE0" w:rsidDel="00F50DAE">
            <w:rPr>
              <w:rFonts w:cs="Arial"/>
              <w:bCs/>
              <w:highlight w:val="cyan"/>
            </w:rPr>
            <w:delText xml:space="preserve"> or</w:delText>
          </w:r>
          <w:r w:rsidRPr="00D07FE0" w:rsidDel="00F50DAE">
            <w:rPr>
              <w:highlight w:val="cyan"/>
            </w:rPr>
            <w:delText xml:space="preserve"> in </w:delText>
          </w:r>
          <w:r w:rsidDel="00F50DAE">
            <w:rPr>
              <w:highlight w:val="cyan"/>
            </w:rPr>
            <w:delText xml:space="preserve">the </w:delText>
          </w:r>
          <w:r w:rsidRPr="00D07FE0" w:rsidDel="00F50DAE">
            <w:rPr>
              <w:highlight w:val="cyan"/>
            </w:rPr>
            <w:delText>separate chapter</w:delText>
          </w:r>
          <w:r w:rsidDel="00F50DAE">
            <w:rPr>
              <w:highlight w:val="cyan"/>
            </w:rPr>
            <w:delText xml:space="preserve"> </w:delText>
          </w:r>
          <w:r w:rsidRPr="00CA45EE" w:rsidDel="00F50DAE">
            <w:rPr>
              <w:i/>
              <w:highlight w:val="cyan"/>
            </w:rPr>
            <w:delText>Country-specific fields</w:delText>
          </w:r>
          <w:r w:rsidRPr="00D07FE0" w:rsidDel="00F50DAE">
            <w:rPr>
              <w:highlight w:val="cyan"/>
            </w:rPr>
            <w:delText xml:space="preserve"> and </w:delText>
          </w:r>
          <w:r w:rsidDel="00F50DAE">
            <w:rPr>
              <w:highlight w:val="cyan"/>
            </w:rPr>
            <w:delText xml:space="preserve">its </w:delText>
          </w:r>
          <w:r w:rsidRPr="00D07FE0" w:rsidDel="00F50DAE">
            <w:rPr>
              <w:highlight w:val="cyan"/>
            </w:rPr>
            <w:delText xml:space="preserve">subchapters towards the end of the document. </w:delText>
          </w:r>
          <w:bookmarkStart w:id="720" w:name="_Toc505070408"/>
          <w:bookmarkStart w:id="721" w:name="_Toc507684123"/>
          <w:bookmarkEnd w:id="720"/>
          <w:bookmarkEnd w:id="721"/>
        </w:del>
      </w:ins>
    </w:p>
    <w:p w14:paraId="5EC33270" w14:textId="3FB7D4D1" w:rsidR="004B5F07" w:rsidRPr="00D07FE0" w:rsidDel="00F50DAE" w:rsidRDefault="004B5F07" w:rsidP="004B5F07">
      <w:pPr>
        <w:rPr>
          <w:ins w:id="722" w:author="Author" w:date="2018-01-23T13:44:00Z"/>
          <w:del w:id="723" w:author="Author" w:date="2018-01-24T13:32:00Z"/>
          <w:highlight w:val="cyan"/>
        </w:rPr>
      </w:pPr>
      <w:ins w:id="724" w:author="Author" w:date="2018-01-23T13:44:00Z">
        <w:del w:id="725" w:author="Author" w:date="2018-01-24T13:32:00Z">
          <w:r w:rsidRPr="00D07FE0" w:rsidDel="00F50DAE">
            <w:rPr>
              <w:highlight w:val="cyan"/>
            </w:rPr>
            <w:delText xml:space="preserve">Hyperlinks to these have been added, where applicable, in the </w:delText>
          </w:r>
          <w:r w:rsidRPr="00D07FE0" w:rsidDel="00F50DAE">
            <w:rPr>
              <w:rFonts w:ascii="BentonSans Bold" w:hAnsi="BentonSans Bold"/>
              <w:color w:val="666666"/>
              <w:highlight w:val="cyan"/>
            </w:rPr>
            <w:delText>Procedure</w:delText>
          </w:r>
          <w:r w:rsidRPr="00D07FE0" w:rsidDel="00F50DAE">
            <w:rPr>
              <w:rFonts w:cs="Arial"/>
              <w:bCs/>
              <w:highlight w:val="cyan"/>
            </w:rPr>
            <w:delText xml:space="preserve"> table</w:delText>
          </w:r>
          <w:r w:rsidDel="00F50DAE">
            <w:rPr>
              <w:rFonts w:cs="Arial"/>
              <w:bCs/>
              <w:highlight w:val="cyan"/>
            </w:rPr>
            <w:delText>s</w:delText>
          </w:r>
          <w:r w:rsidRPr="00D07FE0" w:rsidDel="00F50DAE">
            <w:rPr>
              <w:highlight w:val="cyan"/>
            </w:rPr>
            <w:delText xml:space="preserve"> </w:delText>
          </w:r>
          <w:r w:rsidDel="00F50DAE">
            <w:rPr>
              <w:highlight w:val="cyan"/>
            </w:rPr>
            <w:delText>within this chapter</w:delText>
          </w:r>
          <w:r w:rsidRPr="00D07FE0" w:rsidDel="00F50DAE">
            <w:rPr>
              <w:highlight w:val="cyan"/>
            </w:rPr>
            <w:delText xml:space="preserve">. You can always jump back by using the </w:delText>
          </w:r>
          <w:r w:rsidRPr="00D07FE0" w:rsidDel="00F50DAE">
            <w:rPr>
              <w:rStyle w:val="SAPScreenElement"/>
              <w:highlight w:val="cyan"/>
            </w:rPr>
            <w:delText>Back</w:delText>
          </w:r>
          <w:r w:rsidRPr="00D07FE0" w:rsidDel="00F50DAE">
            <w:rPr>
              <w:highlight w:val="cyan"/>
            </w:rPr>
            <w:delText xml:space="preserve"> </w:delText>
          </w:r>
          <w:r w:rsidRPr="00D07FE0" w:rsidDel="00F50DAE">
            <w:rPr>
              <w:noProof/>
              <w:highlight w:val="cyan"/>
              <w:lang w:val="de-DE" w:eastAsia="de-DE"/>
            </w:rPr>
            <w:drawing>
              <wp:inline distT="0" distB="0" distL="0" distR="0" wp14:anchorId="6662B007" wp14:editId="7307E25E">
                <wp:extent cx="247650" cy="180975"/>
                <wp:effectExtent l="0" t="0" r="0" b="9525"/>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50" cy="180975"/>
                        </a:xfrm>
                        <a:prstGeom prst="rect">
                          <a:avLst/>
                        </a:prstGeom>
                      </pic:spPr>
                    </pic:pic>
                  </a:graphicData>
                </a:graphic>
              </wp:inline>
            </w:drawing>
          </w:r>
          <w:r w:rsidRPr="00D07FE0" w:rsidDel="00F50DAE">
            <w:rPr>
              <w:highlight w:val="cyan"/>
            </w:rPr>
            <w:delText xml:space="preserve"> button on the </w:delText>
          </w:r>
          <w:r w:rsidRPr="00D07FE0" w:rsidDel="00F50DAE">
            <w:rPr>
              <w:rStyle w:val="SAPScreenElement"/>
              <w:highlight w:val="cyan"/>
            </w:rPr>
            <w:delText xml:space="preserve">Quick Access Toolbar </w:delText>
          </w:r>
          <w:r w:rsidRPr="00D07FE0" w:rsidDel="00F50DAE">
            <w:rPr>
              <w:highlight w:val="cyan"/>
            </w:rPr>
            <w:delText>of the Word document.</w:delText>
          </w:r>
          <w:bookmarkStart w:id="726" w:name="_Toc505070409"/>
          <w:bookmarkStart w:id="727" w:name="_Toc507684124"/>
          <w:bookmarkEnd w:id="726"/>
          <w:bookmarkEnd w:id="727"/>
        </w:del>
      </w:ins>
    </w:p>
    <w:p w14:paraId="0172DA51" w14:textId="631F8C3B" w:rsidR="004B5F07" w:rsidRPr="00D07FE0" w:rsidDel="00F50DAE" w:rsidRDefault="004B5F07" w:rsidP="004B5F07">
      <w:pPr>
        <w:pStyle w:val="SAPNoteHeading"/>
        <w:ind w:left="720"/>
        <w:rPr>
          <w:ins w:id="728" w:author="Author" w:date="2018-01-23T13:44:00Z"/>
          <w:del w:id="729" w:author="Author" w:date="2018-01-24T13:32:00Z"/>
          <w:highlight w:val="cyan"/>
        </w:rPr>
      </w:pPr>
      <w:ins w:id="730" w:author="Author" w:date="2018-01-23T13:44:00Z">
        <w:del w:id="731" w:author="Author" w:date="2018-01-24T13:32:00Z">
          <w:r w:rsidRPr="00D07FE0" w:rsidDel="00F50DAE">
            <w:rPr>
              <w:noProof/>
              <w:highlight w:val="cyan"/>
              <w:lang w:val="de-DE" w:eastAsia="de-DE"/>
            </w:rPr>
            <w:drawing>
              <wp:inline distT="0" distB="0" distL="0" distR="0" wp14:anchorId="10842A96" wp14:editId="3962687A">
                <wp:extent cx="228600" cy="228600"/>
                <wp:effectExtent l="0" t="0" r="0" b="0"/>
                <wp:docPr id="3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07FE0" w:rsidDel="00F50DAE">
            <w:rPr>
              <w:highlight w:val="cyan"/>
            </w:rPr>
            <w:delText> Recommendation</w:delText>
          </w:r>
          <w:bookmarkStart w:id="732" w:name="_Toc505070410"/>
          <w:bookmarkStart w:id="733" w:name="_Toc507684125"/>
          <w:bookmarkEnd w:id="732"/>
          <w:bookmarkEnd w:id="733"/>
        </w:del>
      </w:ins>
    </w:p>
    <w:p w14:paraId="2E2E10EC" w14:textId="4C0C5F17" w:rsidR="004B5F07" w:rsidDel="00F50DAE" w:rsidRDefault="004B5F07" w:rsidP="004B5F07">
      <w:pPr>
        <w:ind w:left="720"/>
        <w:rPr>
          <w:ins w:id="734" w:author="Author" w:date="2018-01-23T13:44:00Z"/>
          <w:del w:id="735" w:author="Author" w:date="2018-01-24T13:32:00Z"/>
          <w:rStyle w:val="SAPScreenElement"/>
        </w:rPr>
      </w:pPr>
      <w:ins w:id="736" w:author="Author" w:date="2018-01-23T13:44:00Z">
        <w:del w:id="737" w:author="Author" w:date="2018-01-24T13:32:00Z">
          <w:r w:rsidRPr="00D07FE0" w:rsidDel="00F50DAE">
            <w:rPr>
              <w:highlight w:val="cyan"/>
            </w:rPr>
            <w:delText xml:space="preserve">To add the </w:delText>
          </w:r>
          <w:r w:rsidRPr="00D07FE0" w:rsidDel="00F50DAE">
            <w:rPr>
              <w:rStyle w:val="SAPScreenElement"/>
              <w:highlight w:val="cyan"/>
            </w:rPr>
            <w:delText>Back</w:delText>
          </w:r>
          <w:r w:rsidRPr="00D07FE0" w:rsidDel="00F50DAE">
            <w:rPr>
              <w:highlight w:val="cyan"/>
            </w:rPr>
            <w:delText xml:space="preserve"> button, select the </w:delText>
          </w:r>
          <w:r w:rsidRPr="00D07FE0" w:rsidDel="00F50DAE">
            <w:rPr>
              <w:rStyle w:val="SAPScreenElement"/>
              <w:highlight w:val="cyan"/>
            </w:rPr>
            <w:delText xml:space="preserve">Customize Quick Access Toolbar  </w:delText>
          </w:r>
          <w:r w:rsidRPr="00D07FE0" w:rsidDel="00F50DAE">
            <w:rPr>
              <w:noProof/>
              <w:highlight w:val="cyan"/>
              <w:lang w:val="de-DE" w:eastAsia="de-DE"/>
            </w:rPr>
            <w:drawing>
              <wp:inline distT="0" distB="0" distL="0" distR="0" wp14:anchorId="0F4EDBB4" wp14:editId="5F4F3186">
                <wp:extent cx="238125" cy="228600"/>
                <wp:effectExtent l="0" t="0" r="9525"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125" cy="228600"/>
                        </a:xfrm>
                        <a:prstGeom prst="rect">
                          <a:avLst/>
                        </a:prstGeom>
                      </pic:spPr>
                    </pic:pic>
                  </a:graphicData>
                </a:graphic>
              </wp:inline>
            </w:drawing>
          </w:r>
          <w:r w:rsidRPr="00D07FE0" w:rsidDel="00F50DAE">
            <w:rPr>
              <w:highlight w:val="cyan"/>
            </w:rPr>
            <w:delText xml:space="preserve"> drop-down and select </w:delText>
          </w:r>
          <w:r w:rsidRPr="00D07FE0" w:rsidDel="00F50DAE">
            <w:rPr>
              <w:rStyle w:val="SAPScreenElement"/>
              <w:highlight w:val="cyan"/>
            </w:rPr>
            <w:delText>More Commands</w:delText>
          </w:r>
          <w:r w:rsidRPr="00D07FE0" w:rsidDel="00F50DAE">
            <w:rPr>
              <w:highlight w:val="cyan"/>
            </w:rPr>
            <w:delText xml:space="preserve">. In the </w:delText>
          </w:r>
          <w:r w:rsidRPr="00D07FE0" w:rsidDel="00F50DAE">
            <w:rPr>
              <w:rStyle w:val="SAPScreenElement"/>
              <w:highlight w:val="cyan"/>
            </w:rPr>
            <w:delText>Choose commands from</w:delText>
          </w:r>
          <w:r w:rsidRPr="00D07FE0" w:rsidDel="00F50DAE">
            <w:rPr>
              <w:highlight w:val="cyan"/>
            </w:rPr>
            <w:delText xml:space="preserve"> drop-down list, choose </w:delText>
          </w:r>
          <w:r w:rsidRPr="00D07FE0" w:rsidDel="00F50DAE">
            <w:rPr>
              <w:rStyle w:val="SAPScreenElement"/>
              <w:highlight w:val="cyan"/>
            </w:rPr>
            <w:delText>Commands Not in the Ribbon</w:delText>
          </w:r>
          <w:r w:rsidRPr="00D07FE0" w:rsidDel="00F50DAE">
            <w:rPr>
              <w:highlight w:val="cyan"/>
            </w:rPr>
            <w:delText xml:space="preserve">. Scroll down in the list and select </w:delText>
          </w:r>
          <w:r w:rsidRPr="00D07FE0" w:rsidDel="00F50DAE">
            <w:rPr>
              <w:rStyle w:val="SAPScreenElement"/>
              <w:highlight w:val="cyan"/>
            </w:rPr>
            <w:delText>Back</w:delText>
          </w:r>
          <w:r w:rsidRPr="00D07FE0" w:rsidDel="00F50DAE">
            <w:rPr>
              <w:highlight w:val="cyan"/>
            </w:rPr>
            <w:delText xml:space="preserve">. Select </w:delText>
          </w:r>
          <w:r w:rsidRPr="00D07FE0" w:rsidDel="00F50DAE">
            <w:rPr>
              <w:rStyle w:val="SAPScreenElement"/>
              <w:highlight w:val="cyan"/>
            </w:rPr>
            <w:delText>Add</w:delText>
          </w:r>
          <w:r w:rsidRPr="00D07FE0" w:rsidDel="00F50DAE">
            <w:rPr>
              <w:highlight w:val="cyan"/>
            </w:rPr>
            <w:delText xml:space="preserve">, then select </w:delText>
          </w:r>
          <w:r w:rsidRPr="00D07FE0" w:rsidDel="00F50DAE">
            <w:rPr>
              <w:rStyle w:val="SAPScreenElement"/>
              <w:highlight w:val="cyan"/>
            </w:rPr>
            <w:delText>OK.</w:delText>
          </w:r>
          <w:bookmarkStart w:id="738" w:name="_Toc505070411"/>
          <w:bookmarkStart w:id="739" w:name="_Toc507684126"/>
          <w:bookmarkEnd w:id="738"/>
          <w:bookmarkEnd w:id="739"/>
        </w:del>
      </w:ins>
    </w:p>
    <w:p w14:paraId="384BE9C1" w14:textId="07DA1724" w:rsidR="004B5F07" w:rsidRPr="00CA45EE" w:rsidDel="00F50DAE" w:rsidRDefault="004B5F07" w:rsidP="004B5F07">
      <w:pPr>
        <w:pStyle w:val="SAPNoteHeading"/>
        <w:ind w:left="720"/>
        <w:rPr>
          <w:ins w:id="740" w:author="Author" w:date="2018-01-23T13:44:00Z"/>
          <w:del w:id="741" w:author="Author" w:date="2018-01-24T13:32:00Z"/>
          <w:highlight w:val="cyan"/>
        </w:rPr>
      </w:pPr>
      <w:ins w:id="742" w:author="Author" w:date="2018-01-23T13:44:00Z">
        <w:del w:id="743" w:author="Author" w:date="2018-01-24T13:32:00Z">
          <w:r w:rsidRPr="00CA45EE" w:rsidDel="00F50DAE">
            <w:rPr>
              <w:noProof/>
              <w:highlight w:val="cyan"/>
              <w:lang w:val="de-DE" w:eastAsia="de-DE"/>
            </w:rPr>
            <w:drawing>
              <wp:inline distT="0" distB="0" distL="0" distR="0" wp14:anchorId="7C2BD72A" wp14:editId="38EA5F45">
                <wp:extent cx="228600" cy="228600"/>
                <wp:effectExtent l="0" t="0" r="0" b="0"/>
                <wp:docPr id="3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A45EE" w:rsidDel="00F50DAE">
            <w:rPr>
              <w:highlight w:val="cyan"/>
            </w:rPr>
            <w:delText> Recommendation</w:delText>
          </w:r>
          <w:bookmarkStart w:id="744" w:name="_Toc505070412"/>
          <w:bookmarkStart w:id="745" w:name="_Toc507684127"/>
          <w:bookmarkEnd w:id="744"/>
          <w:bookmarkEnd w:id="745"/>
        </w:del>
      </w:ins>
    </w:p>
    <w:p w14:paraId="5353630C" w14:textId="7F3C62BD" w:rsidR="004B5F07" w:rsidDel="00F50DAE" w:rsidRDefault="004B5F07" w:rsidP="004B5F07">
      <w:pPr>
        <w:ind w:left="720"/>
        <w:rPr>
          <w:ins w:id="746" w:author="Author" w:date="2018-01-23T13:44:00Z"/>
          <w:del w:id="747" w:author="Author" w:date="2018-01-24T13:32:00Z"/>
        </w:rPr>
      </w:pPr>
      <w:ins w:id="748" w:author="Author" w:date="2018-01-23T13:44:00Z">
        <w:del w:id="749" w:author="Author" w:date="2018-01-24T13:32:00Z">
          <w:r w:rsidRPr="00CA45EE" w:rsidDel="00F50DAE">
            <w:rPr>
              <w:highlight w:val="cyan"/>
            </w:rPr>
            <w:delText xml:space="preserve">Once you have jumped to the subchapter containing the country-specific information, we recommend </w:delText>
          </w:r>
          <w:r w:rsidDel="00F50DAE">
            <w:rPr>
              <w:highlight w:val="cyan"/>
            </w:rPr>
            <w:delText>enabling</w:delText>
          </w:r>
          <w:r w:rsidRPr="00CA45EE" w:rsidDel="00F50DAE">
            <w:rPr>
              <w:highlight w:val="cyan"/>
            </w:rPr>
            <w:delText xml:space="preserve"> </w:delText>
          </w:r>
          <w:r w:rsidRPr="00CA45EE" w:rsidDel="00F50DAE">
            <w:rPr>
              <w:rStyle w:val="SAPScreenElement"/>
              <w:highlight w:val="cyan"/>
            </w:rPr>
            <w:delText xml:space="preserve">View </w:delText>
          </w:r>
          <w:r w:rsidRPr="00076EDD" w:rsidDel="00F50DAE">
            <w:rPr>
              <w:rStyle w:val="SAPScreenElement"/>
              <w:highlight w:val="cyan"/>
            </w:rPr>
            <w:sym w:font="Symbol" w:char="F0AE"/>
          </w:r>
          <w:r w:rsidRPr="00CA45EE" w:rsidDel="00F50DAE">
            <w:rPr>
              <w:rStyle w:val="SAPScreenElement"/>
              <w:highlight w:val="cyan"/>
            </w:rPr>
            <w:delText xml:space="preserve"> Navigation Pane</w:delText>
          </w:r>
          <w:r w:rsidRPr="00CA45EE" w:rsidDel="00F50DAE">
            <w:rPr>
              <w:highlight w:val="cyan"/>
            </w:rPr>
            <w:delText xml:space="preserve"> from the top menu </w:delText>
          </w:r>
          <w:r w:rsidRPr="003F6ED7" w:rsidDel="00F50DAE">
            <w:rPr>
              <w:highlight w:val="cyan"/>
            </w:rPr>
            <w:delText>to have the navigation pane shown in the left side of the screen</w:delText>
          </w:r>
          <w:r w:rsidDel="00F50DAE">
            <w:rPr>
              <w:highlight w:val="cyan"/>
            </w:rPr>
            <w:delText>. Thus you will</w:delText>
          </w:r>
          <w:r w:rsidRPr="00CA45EE" w:rsidDel="00F50DAE">
            <w:rPr>
              <w:highlight w:val="cyan"/>
            </w:rPr>
            <w:delText xml:space="preserve"> be able to navigate to your country.</w:delText>
          </w:r>
          <w:r w:rsidDel="00F50DAE">
            <w:delText xml:space="preserve"> </w:delText>
          </w:r>
          <w:bookmarkStart w:id="750" w:name="_Toc505070413"/>
          <w:bookmarkStart w:id="751" w:name="_Toc507684128"/>
          <w:bookmarkEnd w:id="750"/>
          <w:bookmarkEnd w:id="751"/>
        </w:del>
      </w:ins>
    </w:p>
    <w:p w14:paraId="152FB189" w14:textId="77777777" w:rsidR="00B23CA0" w:rsidRPr="00262C96" w:rsidRDefault="00B23CA0" w:rsidP="00B23CA0">
      <w:pPr>
        <w:pStyle w:val="Heading2"/>
      </w:pPr>
      <w:bookmarkStart w:id="752" w:name="_Toc507684129"/>
      <w:r w:rsidRPr="00262C96">
        <w:t>Entering Termination Data</w:t>
      </w:r>
      <w:bookmarkEnd w:id="664"/>
      <w:bookmarkEnd w:id="665"/>
      <w:bookmarkEnd w:id="666"/>
      <w:bookmarkEnd w:id="667"/>
      <w:bookmarkEnd w:id="752"/>
    </w:p>
    <w:p w14:paraId="61BA961B" w14:textId="77777777" w:rsidR="00287A81" w:rsidRPr="00262C96" w:rsidRDefault="00287A81" w:rsidP="00287A81">
      <w:pPr>
        <w:pStyle w:val="SAPKeyblockTitle"/>
      </w:pPr>
      <w:r w:rsidRPr="00262C96">
        <w:t>Test Administration</w:t>
      </w:r>
    </w:p>
    <w:p w14:paraId="4E1D72A2" w14:textId="5637C00B" w:rsidR="00287A81" w:rsidRPr="00262C96" w:rsidRDefault="00287A81" w:rsidP="00287A81">
      <w:r w:rsidRPr="00262C96">
        <w:t>Customer project: Fill in the project-specific parts (</w:t>
      </w:r>
      <w:r w:rsidR="001A1E91" w:rsidRPr="00262C96">
        <w:t>between &lt;brackets&gt;</w:t>
      </w:r>
      <w:r w:rsidRPr="00262C96">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F425FB" w:rsidRPr="00262C96" w14:paraId="6158ACA4" w14:textId="77777777" w:rsidTr="00287A81">
        <w:tc>
          <w:tcPr>
            <w:tcW w:w="2280" w:type="dxa"/>
            <w:tcBorders>
              <w:top w:val="single" w:sz="8" w:space="0" w:color="999999"/>
              <w:left w:val="single" w:sz="8" w:space="0" w:color="999999"/>
              <w:bottom w:val="single" w:sz="8" w:space="0" w:color="999999"/>
              <w:right w:val="single" w:sz="8" w:space="0" w:color="999999"/>
            </w:tcBorders>
            <w:hideMark/>
          </w:tcPr>
          <w:p w14:paraId="5AC38F1C" w14:textId="77777777" w:rsidR="00F425FB" w:rsidRPr="00262C96" w:rsidRDefault="00F425FB" w:rsidP="00F425FB">
            <w:pPr>
              <w:rPr>
                <w:rStyle w:val="SAPEmphasis"/>
              </w:rPr>
            </w:pPr>
            <w:r w:rsidRPr="00262C9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B561258" w14:textId="77777777" w:rsidR="00F425FB" w:rsidRPr="00262C96" w:rsidRDefault="00F425FB" w:rsidP="00F425FB">
            <w:r w:rsidRPr="00262C96">
              <w:t>&lt;X.XX&gt;</w:t>
            </w:r>
          </w:p>
        </w:tc>
        <w:tc>
          <w:tcPr>
            <w:tcW w:w="2401" w:type="dxa"/>
            <w:tcBorders>
              <w:top w:val="single" w:sz="8" w:space="0" w:color="999999"/>
              <w:left w:val="single" w:sz="8" w:space="0" w:color="999999"/>
              <w:bottom w:val="single" w:sz="8" w:space="0" w:color="999999"/>
              <w:right w:val="single" w:sz="8" w:space="0" w:color="999999"/>
            </w:tcBorders>
            <w:hideMark/>
          </w:tcPr>
          <w:p w14:paraId="500A8665" w14:textId="77777777" w:rsidR="00F425FB" w:rsidRPr="00262C96" w:rsidRDefault="00F425FB" w:rsidP="00F425FB">
            <w:pPr>
              <w:rPr>
                <w:rStyle w:val="SAPEmphasis"/>
              </w:rPr>
            </w:pPr>
            <w:r w:rsidRPr="00262C9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3ED2B505" w14:textId="77777777" w:rsidR="00F425FB" w:rsidRPr="00262C96" w:rsidRDefault="00F425FB" w:rsidP="00F425FB">
            <w:r w:rsidRPr="00262C96">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47762F9" w14:textId="77777777" w:rsidR="00F425FB" w:rsidRPr="00262C96" w:rsidRDefault="00F425FB" w:rsidP="00F425FB">
            <w:pPr>
              <w:rPr>
                <w:rStyle w:val="SAPEmphasis"/>
              </w:rPr>
            </w:pPr>
            <w:r w:rsidRPr="00262C9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631CC259" w14:textId="775F2406" w:rsidR="00F425FB" w:rsidRPr="00262C96" w:rsidRDefault="0029565B" w:rsidP="00F425FB">
            <w:r w:rsidRPr="00262C96">
              <w:t>&lt;date&gt;</w:t>
            </w:r>
            <w:r w:rsidR="00F425FB" w:rsidRPr="00262C96">
              <w:t xml:space="preserve"> </w:t>
            </w:r>
          </w:p>
        </w:tc>
      </w:tr>
      <w:tr w:rsidR="00287A81" w:rsidRPr="00262C96" w14:paraId="40F54527" w14:textId="77777777" w:rsidTr="00287A81">
        <w:tc>
          <w:tcPr>
            <w:tcW w:w="2280" w:type="dxa"/>
            <w:tcBorders>
              <w:top w:val="single" w:sz="8" w:space="0" w:color="999999"/>
              <w:left w:val="single" w:sz="8" w:space="0" w:color="999999"/>
              <w:bottom w:val="single" w:sz="8" w:space="0" w:color="999999"/>
              <w:right w:val="single" w:sz="8" w:space="0" w:color="999999"/>
            </w:tcBorders>
            <w:hideMark/>
          </w:tcPr>
          <w:p w14:paraId="21E40764" w14:textId="77777777" w:rsidR="00287A81" w:rsidRPr="00262C96" w:rsidRDefault="00287A81">
            <w:pPr>
              <w:rPr>
                <w:rStyle w:val="SAPEmphasis"/>
              </w:rPr>
            </w:pPr>
            <w:r w:rsidRPr="00262C9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43FC4BD0" w14:textId="75CEA208" w:rsidR="00287A81" w:rsidRPr="00262C96" w:rsidRDefault="00287A81">
            <w:r w:rsidRPr="00262C96">
              <w:t xml:space="preserve">HR </w:t>
            </w:r>
            <w:r w:rsidR="00CD7703" w:rsidRPr="00262C96">
              <w:t>Administrator</w:t>
            </w:r>
          </w:p>
        </w:tc>
      </w:tr>
      <w:tr w:rsidR="00287A81" w:rsidRPr="00262C96" w14:paraId="17A8896D" w14:textId="77777777" w:rsidTr="00287A81">
        <w:tc>
          <w:tcPr>
            <w:tcW w:w="2280" w:type="dxa"/>
            <w:tcBorders>
              <w:top w:val="single" w:sz="8" w:space="0" w:color="999999"/>
              <w:left w:val="single" w:sz="8" w:space="0" w:color="999999"/>
              <w:bottom w:val="single" w:sz="8" w:space="0" w:color="999999"/>
              <w:right w:val="single" w:sz="8" w:space="0" w:color="999999"/>
            </w:tcBorders>
            <w:hideMark/>
          </w:tcPr>
          <w:p w14:paraId="1C6AB3CD" w14:textId="77777777" w:rsidR="00287A81" w:rsidRPr="00262C96" w:rsidRDefault="00287A81">
            <w:pPr>
              <w:rPr>
                <w:rStyle w:val="SAPEmphasis"/>
              </w:rPr>
            </w:pPr>
            <w:r w:rsidRPr="00262C9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44806FA7" w14:textId="77777777" w:rsidR="00287A81" w:rsidRPr="00262C96" w:rsidRDefault="00287A81">
            <w:r w:rsidRPr="00262C9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E482BA5" w14:textId="77777777" w:rsidR="00287A81" w:rsidRPr="00262C96" w:rsidRDefault="00287A81">
            <w:pPr>
              <w:rPr>
                <w:rStyle w:val="SAPEmphasis"/>
              </w:rPr>
            </w:pPr>
            <w:r w:rsidRPr="00262C9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01BF017B" w14:textId="75063BF6" w:rsidR="00287A81" w:rsidRPr="00262C96" w:rsidRDefault="00690012" w:rsidP="00526E28">
            <w:ins w:id="753" w:author="Author" w:date="2018-01-22T13:14:00Z">
              <w:r w:rsidRPr="00262C96">
                <w:t>&lt;</w:t>
              </w:r>
              <w:r>
                <w:t>duration</w:t>
              </w:r>
              <w:r w:rsidRPr="00262C96">
                <w:t>&gt;</w:t>
              </w:r>
            </w:ins>
            <w:del w:id="754" w:author="Author" w:date="2018-01-22T13:14:00Z">
              <w:r w:rsidR="00526E28" w:rsidRPr="00262C96" w:rsidDel="00690012">
                <w:delText>1</w:delText>
              </w:r>
              <w:r w:rsidR="00287A81" w:rsidRPr="00262C96" w:rsidDel="00690012">
                <w:delText>0 minutes</w:delText>
              </w:r>
            </w:del>
          </w:p>
        </w:tc>
      </w:tr>
    </w:tbl>
    <w:p w14:paraId="37ACE7DA" w14:textId="77777777" w:rsidR="00B23CA0" w:rsidRPr="00262C96" w:rsidRDefault="00B23CA0" w:rsidP="009915F6">
      <w:pPr>
        <w:pStyle w:val="SAPKeyblockTitle"/>
      </w:pPr>
      <w:r w:rsidRPr="00262C96">
        <w:t>Purpose</w:t>
      </w:r>
    </w:p>
    <w:p w14:paraId="7F476B16" w14:textId="14EC6399" w:rsidR="00B23CA0" w:rsidRPr="00262C96" w:rsidDel="004434DD" w:rsidRDefault="00B23CA0" w:rsidP="00B23CA0">
      <w:pPr>
        <w:rPr>
          <w:del w:id="755" w:author="Author" w:date="2018-02-28T14:09:00Z"/>
        </w:rPr>
      </w:pPr>
      <w:r w:rsidRPr="00262C96">
        <w:t xml:space="preserve">The HR </w:t>
      </w:r>
      <w:r w:rsidR="00CD7703" w:rsidRPr="00262C96">
        <w:t xml:space="preserve">Administrator </w:t>
      </w:r>
      <w:r w:rsidRPr="00262C96">
        <w:t>enters the data of an employee regarding termination of employment.</w:t>
      </w:r>
    </w:p>
    <w:p w14:paraId="71E42379" w14:textId="2E21AABB" w:rsidR="00B23CA0" w:rsidRPr="00366A65" w:rsidDel="004434DD" w:rsidRDefault="00B23CA0" w:rsidP="00B23CA0">
      <w:pPr>
        <w:rPr>
          <w:del w:id="756" w:author="Author" w:date="2018-02-28T14:09:00Z"/>
          <w:strike/>
          <w:rPrChange w:id="757" w:author="Author" w:date="2018-01-22T13:00:00Z">
            <w:rPr>
              <w:del w:id="758" w:author="Author" w:date="2018-02-28T14:09:00Z"/>
            </w:rPr>
          </w:rPrChange>
        </w:rPr>
      </w:pPr>
      <w:commentRangeStart w:id="759"/>
      <w:del w:id="760" w:author="Author" w:date="2018-02-28T14:09:00Z">
        <w:r w:rsidRPr="00366A65" w:rsidDel="004434DD">
          <w:rPr>
            <w:strike/>
            <w:highlight w:val="yellow"/>
            <w:rPrChange w:id="761" w:author="Author" w:date="2018-01-22T13:00:00Z">
              <w:rPr/>
            </w:rPrChange>
          </w:rPr>
          <w:delText>The reasons for termination are clustered into voluntary and involuntary termination,</w:delText>
        </w:r>
        <w:r w:rsidR="004547C7" w:rsidRPr="00366A65" w:rsidDel="004434DD">
          <w:rPr>
            <w:strike/>
            <w:highlight w:val="yellow"/>
            <w:rPrChange w:id="762" w:author="Author" w:date="2018-01-22T13:00:00Z">
              <w:rPr/>
            </w:rPrChange>
          </w:rPr>
          <w:delText xml:space="preserve"> </w:delText>
        </w:r>
        <w:r w:rsidR="004547C7" w:rsidRPr="00366A65" w:rsidDel="004434DD">
          <w:rPr>
            <w:strike/>
            <w:highlight w:val="yellow"/>
            <w:rPrChange w:id="763" w:author="Author" w:date="2018-01-22T13:00:00Z">
              <w:rPr>
                <w:highlight w:val="yellow"/>
              </w:rPr>
            </w:rPrChange>
          </w:rPr>
          <w:delText>voluntary separation program (</w:delText>
        </w:r>
        <w:r w:rsidR="009F49C5" w:rsidRPr="00366A65" w:rsidDel="004434DD">
          <w:rPr>
            <w:strike/>
            <w:highlight w:val="yellow"/>
            <w:rPrChange w:id="764" w:author="Author" w:date="2018-01-22T13:00:00Z">
              <w:rPr>
                <w:highlight w:val="yellow"/>
              </w:rPr>
            </w:rPrChange>
          </w:rPr>
          <w:delText xml:space="preserve">nicht in AU, aber im </w:delText>
        </w:r>
        <w:r w:rsidR="004547C7" w:rsidRPr="00366A65" w:rsidDel="004434DD">
          <w:rPr>
            <w:strike/>
            <w:highlight w:val="yellow"/>
            <w:rPrChange w:id="765" w:author="Author" w:date="2018-01-22T13:00:00Z">
              <w:rPr>
                <w:highlight w:val="yellow"/>
              </w:rPr>
            </w:rPrChange>
          </w:rPr>
          <w:delText xml:space="preserve"> US</w:delText>
        </w:r>
        <w:r w:rsidR="009F49C5" w:rsidRPr="00366A65" w:rsidDel="004434DD">
          <w:rPr>
            <w:strike/>
            <w:highlight w:val="yellow"/>
            <w:rPrChange w:id="766" w:author="Author" w:date="2018-01-22T13:00:00Z">
              <w:rPr>
                <w:highlight w:val="yellow"/>
              </w:rPr>
            </w:rPrChange>
          </w:rPr>
          <w:delText>, AE</w:delText>
        </w:r>
        <w:r w:rsidR="004547C7" w:rsidRPr="00366A65" w:rsidDel="004434DD">
          <w:rPr>
            <w:strike/>
            <w:highlight w:val="yellow"/>
            <w:rPrChange w:id="767" w:author="Author" w:date="2018-01-22T13:00:00Z">
              <w:rPr>
                <w:highlight w:val="yellow"/>
              </w:rPr>
            </w:rPrChange>
          </w:rPr>
          <w:delText>),</w:delText>
        </w:r>
        <w:r w:rsidRPr="00366A65" w:rsidDel="004434DD">
          <w:rPr>
            <w:strike/>
            <w:highlight w:val="yellow"/>
            <w:rPrChange w:id="768" w:author="Author" w:date="2018-01-22T13:00:00Z">
              <w:rPr/>
            </w:rPrChange>
          </w:rPr>
          <w:delText xml:space="preserve"> early and normal retirement, or death.</w:delText>
        </w:r>
      </w:del>
    </w:p>
    <w:p w14:paraId="13800FD8" w14:textId="71D1C8D3" w:rsidR="004547C7" w:rsidRPr="00366A65" w:rsidDel="004434DD" w:rsidRDefault="004547C7" w:rsidP="004547C7">
      <w:pPr>
        <w:pStyle w:val="ListParagraph"/>
        <w:numPr>
          <w:ilvl w:val="0"/>
          <w:numId w:val="35"/>
        </w:numPr>
        <w:rPr>
          <w:del w:id="769" w:author="Author" w:date="2018-02-28T14:09:00Z"/>
          <w:strike/>
          <w:highlight w:val="yellow"/>
          <w:rPrChange w:id="770" w:author="Author" w:date="2018-01-22T13:00:00Z">
            <w:rPr>
              <w:del w:id="771" w:author="Author" w:date="2018-02-28T14:09:00Z"/>
              <w:highlight w:val="yellow"/>
            </w:rPr>
          </w:rPrChange>
        </w:rPr>
      </w:pPr>
      <w:del w:id="772" w:author="Author" w:date="2018-02-28T14:09:00Z">
        <w:r w:rsidRPr="00366A65" w:rsidDel="004434DD">
          <w:rPr>
            <w:strike/>
            <w:highlight w:val="yellow"/>
            <w:rPrChange w:id="773" w:author="Author" w:date="2018-01-22T13:00:00Z">
              <w:rPr>
                <w:highlight w:val="yellow"/>
              </w:rPr>
            </w:rPrChange>
          </w:rPr>
          <w:delText>generischer beschreiben?</w:delText>
        </w:r>
      </w:del>
    </w:p>
    <w:p w14:paraId="5C2F157A" w14:textId="64DBCB7D" w:rsidR="00A31305" w:rsidRPr="00366A65" w:rsidDel="004434DD" w:rsidRDefault="00A31305" w:rsidP="00E941E9">
      <w:pPr>
        <w:rPr>
          <w:ins w:id="774" w:author="Author" w:date="2018-01-18T12:58:00Z"/>
          <w:del w:id="775" w:author="Author" w:date="2018-02-28T14:09:00Z"/>
          <w:strike/>
          <w:highlight w:val="yellow"/>
          <w:rPrChange w:id="776" w:author="Author" w:date="2018-01-22T13:00:00Z">
            <w:rPr>
              <w:ins w:id="777" w:author="Author" w:date="2018-01-18T12:58:00Z"/>
              <w:del w:id="778" w:author="Author" w:date="2018-02-28T14:09:00Z"/>
            </w:rPr>
          </w:rPrChange>
        </w:rPr>
      </w:pPr>
      <w:ins w:id="779" w:author="Author" w:date="2018-01-18T12:57:00Z">
        <w:del w:id="780" w:author="Author" w:date="2018-02-28T14:09:00Z">
          <w:r w:rsidRPr="00366A65" w:rsidDel="004434DD">
            <w:rPr>
              <w:strike/>
              <w:highlight w:val="yellow"/>
              <w:rPrChange w:id="781" w:author="Author" w:date="2018-01-22T13:00:00Z">
                <w:rPr>
                  <w:highlight w:val="yellow"/>
                </w:rPr>
              </w:rPrChange>
            </w:rPr>
            <w:delText xml:space="preserve">AE: </w:delText>
          </w:r>
          <w:r w:rsidRPr="00366A65" w:rsidDel="004434DD">
            <w:rPr>
              <w:strike/>
              <w:highlight w:val="yellow"/>
              <w:rPrChange w:id="782" w:author="Author" w:date="2018-01-22T13:00:00Z">
                <w:rPr/>
              </w:rPrChange>
            </w:rPr>
            <w:delText>The reasons for termination are clustered into voluntary and involuntary termination, voluntary separation program, early and normal retirement, or death.</w:delText>
          </w:r>
        </w:del>
      </w:ins>
    </w:p>
    <w:p w14:paraId="73455CD6" w14:textId="14D9167B" w:rsidR="00A31305" w:rsidRPr="00366A65" w:rsidDel="004434DD" w:rsidRDefault="00A31305" w:rsidP="00A31305">
      <w:pPr>
        <w:rPr>
          <w:ins w:id="783" w:author="Author" w:date="2018-01-18T12:58:00Z"/>
          <w:del w:id="784" w:author="Author" w:date="2018-02-28T14:09:00Z"/>
          <w:strike/>
          <w:highlight w:val="yellow"/>
          <w:rPrChange w:id="785" w:author="Author" w:date="2018-01-22T13:00:00Z">
            <w:rPr>
              <w:ins w:id="786" w:author="Author" w:date="2018-01-18T12:58:00Z"/>
              <w:del w:id="787" w:author="Author" w:date="2018-02-28T14:09:00Z"/>
            </w:rPr>
          </w:rPrChange>
        </w:rPr>
      </w:pPr>
      <w:ins w:id="788" w:author="Author" w:date="2018-01-18T12:58:00Z">
        <w:del w:id="789" w:author="Author" w:date="2018-02-28T14:09:00Z">
          <w:r w:rsidRPr="00366A65" w:rsidDel="004434DD">
            <w:rPr>
              <w:strike/>
              <w:highlight w:val="yellow"/>
              <w:rPrChange w:id="790" w:author="Author" w:date="2018-01-22T13:00:00Z">
                <w:rPr/>
              </w:rPrChange>
            </w:rPr>
            <w:delText>AU: The reasons for termination are clustered into voluntary and involuntary termination, early and normal retirement, or death.</w:delText>
          </w:r>
        </w:del>
      </w:ins>
    </w:p>
    <w:p w14:paraId="75687372" w14:textId="20C2C638" w:rsidR="00A31305" w:rsidRPr="00366A65" w:rsidDel="004434DD" w:rsidRDefault="00A31305" w:rsidP="00A31305">
      <w:pPr>
        <w:rPr>
          <w:ins w:id="791" w:author="Author" w:date="2018-01-18T13:00:00Z"/>
          <w:del w:id="792" w:author="Author" w:date="2018-02-28T14:09:00Z"/>
          <w:strike/>
          <w:rPrChange w:id="793" w:author="Author" w:date="2018-01-22T13:00:00Z">
            <w:rPr>
              <w:ins w:id="794" w:author="Author" w:date="2018-01-18T13:00:00Z"/>
              <w:del w:id="795" w:author="Author" w:date="2018-02-28T14:09:00Z"/>
            </w:rPr>
          </w:rPrChange>
        </w:rPr>
      </w:pPr>
      <w:ins w:id="796" w:author="Author" w:date="2018-01-18T13:00:00Z">
        <w:del w:id="797" w:author="Author" w:date="2018-02-28T14:09:00Z">
          <w:r w:rsidRPr="00366A65" w:rsidDel="004434DD">
            <w:rPr>
              <w:strike/>
              <w:highlight w:val="yellow"/>
              <w:rPrChange w:id="798" w:author="Author" w:date="2018-01-22T13:00:00Z">
                <w:rPr>
                  <w:highlight w:val="yellow"/>
                </w:rPr>
              </w:rPrChange>
            </w:rPr>
            <w:delText>CN: The reasons for termination are clustered into voluntary and involuntary termination, voluntary separation program, early and normal retirement, or death.</w:delText>
          </w:r>
        </w:del>
      </w:ins>
    </w:p>
    <w:p w14:paraId="7B6C2E85" w14:textId="7DFC1373" w:rsidR="00E941E9" w:rsidRPr="00366A65" w:rsidDel="004434DD" w:rsidRDefault="00E941E9" w:rsidP="00E941E9">
      <w:pPr>
        <w:rPr>
          <w:del w:id="799" w:author="Author" w:date="2018-02-28T14:09:00Z"/>
          <w:strike/>
          <w:highlight w:val="yellow"/>
          <w:rPrChange w:id="800" w:author="Author" w:date="2018-01-22T13:00:00Z">
            <w:rPr>
              <w:del w:id="801" w:author="Author" w:date="2018-02-28T14:09:00Z"/>
            </w:rPr>
          </w:rPrChange>
        </w:rPr>
      </w:pPr>
      <w:del w:id="802" w:author="Author" w:date="2018-02-28T14:09:00Z">
        <w:r w:rsidRPr="00366A65" w:rsidDel="004434DD">
          <w:rPr>
            <w:strike/>
            <w:highlight w:val="yellow"/>
            <w:rPrChange w:id="803" w:author="Author" w:date="2018-01-22T13:00:00Z">
              <w:rPr>
                <w:highlight w:val="yellow"/>
              </w:rPr>
            </w:rPrChange>
          </w:rPr>
          <w:delText>DE:</w:delText>
        </w:r>
      </w:del>
      <w:ins w:id="804" w:author="Author" w:date="2018-01-18T12:57:00Z">
        <w:del w:id="805" w:author="Author" w:date="2018-02-28T14:09:00Z">
          <w:r w:rsidR="00A31305" w:rsidRPr="00366A65" w:rsidDel="004434DD">
            <w:rPr>
              <w:strike/>
              <w:highlight w:val="yellow"/>
              <w:rPrChange w:id="806" w:author="Author" w:date="2018-01-22T13:00:00Z">
                <w:rPr/>
              </w:rPrChange>
            </w:rPr>
            <w:delText xml:space="preserve"> </w:delText>
          </w:r>
        </w:del>
      </w:ins>
      <w:del w:id="807" w:author="Author" w:date="2018-02-28T14:09:00Z">
        <w:r w:rsidRPr="00366A65" w:rsidDel="004434DD">
          <w:rPr>
            <w:strike/>
            <w:highlight w:val="yellow"/>
            <w:rPrChange w:id="808" w:author="Author" w:date="2018-01-22T13:00:00Z">
              <w:rPr>
                <w:highlight w:val="yellow"/>
              </w:rPr>
            </w:rPrChange>
          </w:rPr>
          <w:delText xml:space="preserve"> Reason for this can be termination or normal retirement.</w:delText>
        </w:r>
      </w:del>
    </w:p>
    <w:p w14:paraId="094370DF" w14:textId="6F9F1510" w:rsidR="00A31305" w:rsidRPr="00366A65" w:rsidDel="004434DD" w:rsidRDefault="00A31305" w:rsidP="00A31305">
      <w:pPr>
        <w:rPr>
          <w:ins w:id="809" w:author="Author" w:date="2018-01-18T12:58:00Z"/>
          <w:del w:id="810" w:author="Author" w:date="2018-02-28T14:09:00Z"/>
          <w:strike/>
          <w:rPrChange w:id="811" w:author="Author" w:date="2018-01-22T13:00:00Z">
            <w:rPr>
              <w:ins w:id="812" w:author="Author" w:date="2018-01-18T12:58:00Z"/>
              <w:del w:id="813" w:author="Author" w:date="2018-02-28T14:09:00Z"/>
            </w:rPr>
          </w:rPrChange>
        </w:rPr>
      </w:pPr>
      <w:ins w:id="814" w:author="Author" w:date="2018-01-18T12:58:00Z">
        <w:del w:id="815" w:author="Author" w:date="2018-02-28T14:09:00Z">
          <w:r w:rsidRPr="00366A65" w:rsidDel="004434DD">
            <w:rPr>
              <w:strike/>
              <w:highlight w:val="yellow"/>
              <w:rPrChange w:id="816" w:author="Author" w:date="2018-01-22T13:00:00Z">
                <w:rPr>
                  <w:highlight w:val="yellow"/>
                </w:rPr>
              </w:rPrChange>
            </w:rPr>
            <w:delText xml:space="preserve">FR: </w:delText>
          </w:r>
          <w:r w:rsidRPr="00366A65" w:rsidDel="004434DD">
            <w:rPr>
              <w:strike/>
              <w:highlight w:val="yellow"/>
              <w:rPrChange w:id="817" w:author="Author" w:date="2018-01-22T13:00:00Z">
                <w:rPr/>
              </w:rPrChange>
            </w:rPr>
            <w:delText>The reasons for termination are clustered into voluntary and involuntary termination, voluntary separation program, early and normal retirement, or death.</w:delText>
          </w:r>
        </w:del>
      </w:ins>
    </w:p>
    <w:p w14:paraId="0E7458F0" w14:textId="01E4F3F6" w:rsidR="00160B52" w:rsidRPr="00366A65" w:rsidDel="004434DD" w:rsidRDefault="00160B52" w:rsidP="00160B52">
      <w:pPr>
        <w:rPr>
          <w:del w:id="818" w:author="Author" w:date="2018-02-28T14:09:00Z"/>
          <w:strike/>
          <w:rPrChange w:id="819" w:author="Author" w:date="2018-01-22T13:00:00Z">
            <w:rPr>
              <w:del w:id="820" w:author="Author" w:date="2018-02-28T14:09:00Z"/>
            </w:rPr>
          </w:rPrChange>
        </w:rPr>
      </w:pPr>
      <w:del w:id="821" w:author="Author" w:date="2018-02-28T14:09:00Z">
        <w:r w:rsidRPr="00366A65" w:rsidDel="004434DD">
          <w:rPr>
            <w:strike/>
            <w:highlight w:val="yellow"/>
            <w:rPrChange w:id="822" w:author="Author" w:date="2018-01-22T13:00:00Z">
              <w:rPr>
                <w:highlight w:val="yellow"/>
              </w:rPr>
            </w:rPrChange>
          </w:rPr>
          <w:delText>GB: The reasons for termination are clustered into voluntary and involuntary termination, early and normal retirement, end of contract and casual agreement, or death.</w:delText>
        </w:r>
      </w:del>
    </w:p>
    <w:p w14:paraId="6C7CF435" w14:textId="285C4F48" w:rsidR="00DD0D60" w:rsidRPr="00366A65" w:rsidDel="004434DD" w:rsidRDefault="00DD0D60" w:rsidP="00DD0D60">
      <w:pPr>
        <w:rPr>
          <w:del w:id="823" w:author="Author" w:date="2018-02-28T14:09:00Z"/>
          <w:strike/>
          <w:rPrChange w:id="824" w:author="Author" w:date="2018-01-22T13:00:00Z">
            <w:rPr>
              <w:del w:id="825" w:author="Author" w:date="2018-02-28T14:09:00Z"/>
            </w:rPr>
          </w:rPrChange>
        </w:rPr>
      </w:pPr>
      <w:del w:id="826" w:author="Author" w:date="2018-02-28T14:09:00Z">
        <w:r w:rsidRPr="00366A65" w:rsidDel="004434DD">
          <w:rPr>
            <w:strike/>
            <w:highlight w:val="yellow"/>
            <w:rPrChange w:id="827" w:author="Author" w:date="2018-01-22T13:00:00Z">
              <w:rPr>
                <w:highlight w:val="yellow"/>
              </w:rPr>
            </w:rPrChange>
          </w:rPr>
          <w:delText>SA: The reasons for termination are clustered into voluntary and involuntary termination, voluntary separation program, early and normal retirement, or death.</w:delText>
        </w:r>
      </w:del>
    </w:p>
    <w:p w14:paraId="576F8C73" w14:textId="03D17EBF" w:rsidR="00C65A45" w:rsidRPr="00366A65" w:rsidDel="004434DD" w:rsidRDefault="00C65A45" w:rsidP="00C65A45">
      <w:pPr>
        <w:rPr>
          <w:del w:id="828" w:author="Author" w:date="2018-02-28T14:09:00Z"/>
          <w:strike/>
          <w:rPrChange w:id="829" w:author="Author" w:date="2018-01-22T13:00:00Z">
            <w:rPr>
              <w:del w:id="830" w:author="Author" w:date="2018-02-28T14:09:00Z"/>
            </w:rPr>
          </w:rPrChange>
        </w:rPr>
      </w:pPr>
      <w:del w:id="831" w:author="Author" w:date="2018-02-28T14:09:00Z">
        <w:r w:rsidRPr="00366A65" w:rsidDel="004434DD">
          <w:rPr>
            <w:strike/>
            <w:highlight w:val="yellow"/>
            <w:rPrChange w:id="832" w:author="Author" w:date="2018-01-22T13:00:00Z">
              <w:rPr>
                <w:highlight w:val="yellow"/>
              </w:rPr>
            </w:rPrChange>
          </w:rPr>
          <w:delText>CN: The reasons for termination are clustered into voluntary and involuntary termination, voluntary separation program, early and normal retirement, or death.</w:delText>
        </w:r>
      </w:del>
    </w:p>
    <w:p w14:paraId="74237A80" w14:textId="31B17911" w:rsidR="00A31305" w:rsidRPr="00366A65" w:rsidDel="004434DD" w:rsidRDefault="00A31305" w:rsidP="00A31305">
      <w:pPr>
        <w:rPr>
          <w:ins w:id="833" w:author="Author" w:date="2018-01-18T12:59:00Z"/>
          <w:del w:id="834" w:author="Author" w:date="2018-02-28T14:09:00Z"/>
          <w:strike/>
          <w:rPrChange w:id="835" w:author="Author" w:date="2018-01-22T13:00:00Z">
            <w:rPr>
              <w:ins w:id="836" w:author="Author" w:date="2018-01-18T12:59:00Z"/>
              <w:del w:id="837" w:author="Author" w:date="2018-02-28T14:09:00Z"/>
            </w:rPr>
          </w:rPrChange>
        </w:rPr>
      </w:pPr>
      <w:ins w:id="838" w:author="Author" w:date="2018-01-18T12:59:00Z">
        <w:del w:id="839" w:author="Author" w:date="2018-02-28T14:09:00Z">
          <w:r w:rsidRPr="00366A65" w:rsidDel="004434DD">
            <w:rPr>
              <w:strike/>
              <w:highlight w:val="yellow"/>
              <w:rPrChange w:id="840" w:author="Author" w:date="2018-01-22T13:00:00Z">
                <w:rPr/>
              </w:rPrChange>
            </w:rPr>
            <w:delText>US: The reasons for termination are clustered into voluntary and involuntary termination, voluntary separation program, early and normal retirement, or death.</w:delText>
          </w:r>
        </w:del>
      </w:ins>
      <w:commentRangeEnd w:id="759"/>
      <w:del w:id="841" w:author="Author" w:date="2018-02-28T14:09:00Z">
        <w:r w:rsidR="00C51828" w:rsidRPr="00366A65" w:rsidDel="004434DD">
          <w:rPr>
            <w:rStyle w:val="CommentReference"/>
            <w:strike/>
            <w:rPrChange w:id="842" w:author="Author" w:date="2018-01-22T13:00:00Z">
              <w:rPr>
                <w:rStyle w:val="CommentReference"/>
              </w:rPr>
            </w:rPrChange>
          </w:rPr>
          <w:commentReference w:id="759"/>
        </w:r>
      </w:del>
    </w:p>
    <w:p w14:paraId="006DDCEE" w14:textId="7B8EB17C" w:rsidR="00160B52" w:rsidRPr="00AC4FD9" w:rsidDel="004434DD" w:rsidRDefault="00160B52" w:rsidP="00E941E9">
      <w:pPr>
        <w:rPr>
          <w:del w:id="843" w:author="Author" w:date="2018-02-28T14:09:00Z"/>
        </w:rPr>
      </w:pPr>
    </w:p>
    <w:p w14:paraId="618980BD" w14:textId="6D0F5BD7" w:rsidR="00E941E9" w:rsidRPr="00E941E9" w:rsidRDefault="00E941E9" w:rsidP="00E941E9">
      <w:pPr>
        <w:rPr>
          <w:highlight w:val="yellow"/>
        </w:rPr>
      </w:pPr>
    </w:p>
    <w:p w14:paraId="5831DC28" w14:textId="77777777" w:rsidR="00B23CA0" w:rsidRPr="00262C96" w:rsidRDefault="00B23CA0" w:rsidP="00B23CA0">
      <w:pPr>
        <w:pStyle w:val="SAPKeyblockTitle"/>
      </w:pPr>
      <w:r w:rsidRPr="00262C96">
        <w:t>Procedure</w:t>
      </w:r>
    </w:p>
    <w:p w14:paraId="0BD7C679" w14:textId="77777777" w:rsidR="009915F6" w:rsidRPr="00262C96" w:rsidRDefault="00732F09" w:rsidP="00B869D0">
      <w:pPr>
        <w:pStyle w:val="SAPNoteHeading"/>
        <w:ind w:left="0"/>
      </w:pPr>
      <w:r w:rsidRPr="00262C96">
        <w:rPr>
          <w:noProof/>
          <w:lang w:val="de-DE" w:eastAsia="de-DE"/>
        </w:rPr>
        <w:drawing>
          <wp:inline distT="0" distB="0" distL="0" distR="0" wp14:anchorId="22B5DF03" wp14:editId="36393781">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9915F6" w:rsidRPr="00262C96">
        <w:t> Caution</w:t>
      </w:r>
    </w:p>
    <w:p w14:paraId="6FE5BE8F" w14:textId="31278539" w:rsidR="00B23CA0" w:rsidRPr="00262C96" w:rsidRDefault="00B23CA0" w:rsidP="00B869D0">
      <w:pPr>
        <w:pStyle w:val="NoteParagraph"/>
        <w:ind w:left="0"/>
      </w:pPr>
      <w:r w:rsidRPr="00262C96">
        <w:t xml:space="preserve">In the following we </w:t>
      </w:r>
      <w:r w:rsidR="001921D4" w:rsidRPr="00262C96">
        <w:t xml:space="preserve">only </w:t>
      </w:r>
      <w:r w:rsidRPr="00262C96">
        <w:t xml:space="preserve">mention the mandatory fields (they are marked with </w:t>
      </w:r>
      <w:r w:rsidR="00EE1D66" w:rsidRPr="00262C96">
        <w:t>an</w:t>
      </w:r>
      <w:r w:rsidRPr="00262C96">
        <w:t xml:space="preserve"> asterisk on the screen) and those optional fields which need to be filled in order to achieve a meaningful employee master data record.</w:t>
      </w:r>
    </w:p>
    <w:p w14:paraId="5BCC7367" w14:textId="77777777" w:rsidR="00102A9C" w:rsidRPr="00262C96" w:rsidRDefault="00732F09" w:rsidP="00B869D0">
      <w:pPr>
        <w:pStyle w:val="SAPNoteHeading"/>
        <w:ind w:left="0"/>
      </w:pPr>
      <w:r w:rsidRPr="00262C96">
        <w:rPr>
          <w:noProof/>
          <w:lang w:val="de-DE" w:eastAsia="de-DE"/>
        </w:rPr>
        <w:drawing>
          <wp:inline distT="0" distB="0" distL="0" distR="0" wp14:anchorId="4C13194B" wp14:editId="13BE2C63">
            <wp:extent cx="228600" cy="228600"/>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02A9C" w:rsidRPr="00262C96">
        <w:t> Recommendation</w:t>
      </w:r>
    </w:p>
    <w:p w14:paraId="4D740F35" w14:textId="361496D5" w:rsidR="00102A9C" w:rsidRPr="00262C96" w:rsidRDefault="00E434DE" w:rsidP="00B869D0">
      <w:pPr>
        <w:pStyle w:val="NoteParagraph"/>
        <w:ind w:left="0"/>
      </w:pPr>
      <w:commentRangeStart w:id="844"/>
      <w:ins w:id="845" w:author="Author" w:date="2018-03-01T14:49:00Z">
        <w:r>
          <w:t>For a complete list of</w:t>
        </w:r>
        <w:r w:rsidRPr="005F7A67">
          <w:t xml:space="preserve"> event reasons </w:t>
        </w:r>
        <w:r>
          <w:t>relevant for the country where your company is located</w:t>
        </w:r>
        <w:commentRangeEnd w:id="844"/>
        <w:r>
          <w:rPr>
            <w:rStyle w:val="CommentReference"/>
          </w:rPr>
          <w:commentReference w:id="844"/>
        </w:r>
      </w:ins>
      <w:del w:id="846" w:author="Author" w:date="2018-03-01T14:49:00Z">
        <w:r w:rsidR="00102A9C" w:rsidRPr="00262C96" w:rsidDel="00E434DE">
          <w:delText>In case you are interested in additional event reasons than the ones</w:delText>
        </w:r>
      </w:del>
      <w:ins w:id="847" w:author="Author" w:date="2018-01-29T13:06:00Z">
        <w:del w:id="848" w:author="Author" w:date="2018-03-01T14:49:00Z">
          <w:r w:rsidR="002D7B61" w:rsidDel="00E434DE">
            <w:delText>those</w:delText>
          </w:r>
        </w:del>
      </w:ins>
      <w:del w:id="849" w:author="Author" w:date="2018-03-01T14:49:00Z">
        <w:r w:rsidR="00102A9C" w:rsidRPr="00262C96" w:rsidDel="00E434DE">
          <w:delText xml:space="preserve"> given in this test script</w:delText>
        </w:r>
      </w:del>
      <w:r w:rsidR="00102A9C" w:rsidRPr="00262C96">
        <w:t xml:space="preserve">, </w:t>
      </w:r>
      <w:del w:id="850" w:author="Author" w:date="2018-01-29T13:03:00Z">
        <w:r w:rsidR="00102A9C" w:rsidRPr="00262C96" w:rsidDel="002D7B61">
          <w:delText>you can</w:delText>
        </w:r>
      </w:del>
      <w:ins w:id="851" w:author="Author" w:date="2018-01-29T13:03:00Z">
        <w:r w:rsidR="002D7B61">
          <w:t>please</w:t>
        </w:r>
      </w:ins>
      <w:r w:rsidR="00102A9C" w:rsidRPr="00262C96">
        <w:t xml:space="preserve"> refer </w:t>
      </w:r>
      <w:r w:rsidR="00102A9C" w:rsidRPr="00981DDC">
        <w:t xml:space="preserve">to </w:t>
      </w:r>
      <w:del w:id="852" w:author="Author" w:date="2018-02-28T14:11:00Z">
        <w:r w:rsidR="00102A9C" w:rsidRPr="00981DDC" w:rsidDel="004434DD">
          <w:rPr>
            <w:strike/>
            <w:rPrChange w:id="853" w:author="Author" w:date="2018-02-28T14:11:00Z">
              <w:rPr/>
            </w:rPrChange>
          </w:rPr>
          <w:delText xml:space="preserve">the </w:delText>
        </w:r>
        <w:r w:rsidR="00E55148" w:rsidRPr="00981DDC" w:rsidDel="004434DD">
          <w:rPr>
            <w:strike/>
            <w:rPrChange w:id="854" w:author="Author" w:date="2018-02-28T14:11:00Z">
              <w:rPr/>
            </w:rPrChange>
          </w:rPr>
          <w:delText xml:space="preserve">configuration guide of building block </w:delText>
        </w:r>
        <w:r w:rsidR="00E55148" w:rsidRPr="00981DDC" w:rsidDel="004434DD">
          <w:rPr>
            <w:b/>
            <w:strike/>
            <w:rPrChange w:id="855" w:author="Author" w:date="2018-02-28T14:11:00Z">
              <w:rPr>
                <w:b/>
              </w:rPr>
            </w:rPrChange>
          </w:rPr>
          <w:delText>15T</w:delText>
        </w:r>
        <w:r w:rsidR="00E55148" w:rsidRPr="00981DDC" w:rsidDel="004434DD">
          <w:rPr>
            <w:strike/>
            <w:rPrChange w:id="856" w:author="Author" w:date="2018-02-28T14:11:00Z">
              <w:rPr/>
            </w:rPrChange>
          </w:rPr>
          <w:delText xml:space="preserve">, where in chapter </w:delText>
        </w:r>
        <w:r w:rsidR="00E55148" w:rsidRPr="00981DDC" w:rsidDel="004434DD">
          <w:rPr>
            <w:rStyle w:val="SAPTextReference"/>
            <w:strike/>
            <w:rPrChange w:id="857" w:author="Author" w:date="2018-02-28T14:11:00Z">
              <w:rPr>
                <w:rStyle w:val="SAPTextReference"/>
              </w:rPr>
            </w:rPrChange>
          </w:rPr>
          <w:delText>Preparation / Prerequisites</w:delText>
        </w:r>
        <w:r w:rsidR="00E55148" w:rsidRPr="00981DDC" w:rsidDel="004434DD">
          <w:rPr>
            <w:strike/>
            <w:rPrChange w:id="858" w:author="Author" w:date="2018-02-28T14:11:00Z">
              <w:rPr/>
            </w:rPrChange>
          </w:rPr>
          <w:delText xml:space="preserve"> the reference to the appropriate </w:delText>
        </w:r>
        <w:r w:rsidR="00E55148" w:rsidRPr="00981DDC" w:rsidDel="004434DD">
          <w:rPr>
            <w:rStyle w:val="SAPScreenElement"/>
            <w:strike/>
            <w:color w:val="auto"/>
            <w:rPrChange w:id="859" w:author="Author" w:date="2018-02-28T14:11:00Z">
              <w:rPr>
                <w:rStyle w:val="SAPScreenElement"/>
                <w:color w:val="auto"/>
              </w:rPr>
            </w:rPrChange>
          </w:rPr>
          <w:delText>HR Transactions</w:delText>
        </w:r>
        <w:r w:rsidR="00E55148" w:rsidRPr="00981DDC" w:rsidDel="004434DD">
          <w:rPr>
            <w:strike/>
            <w:rPrChange w:id="860" w:author="Author" w:date="2018-02-28T14:11:00Z">
              <w:rPr/>
            </w:rPrChange>
          </w:rPr>
          <w:delText xml:space="preserve"> workbook is given</w:delText>
        </w:r>
        <w:r w:rsidR="008F510C" w:rsidRPr="00981DDC" w:rsidDel="004434DD">
          <w:delText>.</w:delText>
        </w:r>
      </w:del>
      <w:ins w:id="861" w:author="Author" w:date="2018-01-22T13:06:00Z">
        <w:del w:id="862" w:author="Author" w:date="2018-02-28T14:11:00Z">
          <w:r w:rsidR="00366A65" w:rsidRPr="00981DDC" w:rsidDel="004434DD">
            <w:delText xml:space="preserve"> </w:delText>
          </w:r>
        </w:del>
        <w:r w:rsidR="00366A65" w:rsidRPr="00981DDC">
          <w:t>the</w:t>
        </w:r>
      </w:ins>
      <w:ins w:id="863" w:author="Author" w:date="2018-01-22T13:07:00Z">
        <w:r w:rsidR="00366A65" w:rsidRPr="001E51F1">
          <w:rPr>
            <w:rPrChange w:id="864" w:author="Author" w:date="2018-03-01T14:48:00Z">
              <w:rPr>
                <w:strike/>
                <w:highlight w:val="yellow"/>
              </w:rPr>
            </w:rPrChange>
          </w:rPr>
          <w:t xml:space="preserve"> </w:t>
        </w:r>
        <w:del w:id="865" w:author="Author" w:date="2018-03-01T14:48:00Z">
          <w:r w:rsidR="00366A65" w:rsidRPr="00981DDC" w:rsidDel="00E434DE">
            <w:rPr>
              <w:rPrChange w:id="866" w:author="Author" w:date="2018-02-28T14:11:00Z">
                <w:rPr>
                  <w:strike/>
                  <w:highlight w:val="yellow"/>
                </w:rPr>
              </w:rPrChange>
            </w:rPr>
            <w:delText xml:space="preserve">appropriate </w:delText>
          </w:r>
        </w:del>
        <w:r w:rsidR="00366A65" w:rsidRPr="00981DDC">
          <w:rPr>
            <w:i/>
            <w:rPrChange w:id="867" w:author="Author" w:date="2018-02-28T14:11:00Z">
              <w:rPr>
                <w:rStyle w:val="SAPScreenElement"/>
                <w:strike/>
                <w:color w:val="auto"/>
                <w:highlight w:val="yellow"/>
              </w:rPr>
            </w:rPrChange>
          </w:rPr>
          <w:t>HR Transactions</w:t>
        </w:r>
        <w:r w:rsidR="00366A65" w:rsidRPr="00981DDC">
          <w:rPr>
            <w:i/>
            <w:rPrChange w:id="868" w:author="Author" w:date="2018-02-28T14:11:00Z">
              <w:rPr>
                <w:strike/>
                <w:highlight w:val="yellow"/>
              </w:rPr>
            </w:rPrChange>
          </w:rPr>
          <w:t xml:space="preserve"> </w:t>
        </w:r>
        <w:r w:rsidR="00366A65" w:rsidRPr="001E51F1">
          <w:rPr>
            <w:rPrChange w:id="869" w:author="Author" w:date="2018-03-01T14:48:00Z">
              <w:rPr>
                <w:strike/>
                <w:highlight w:val="yellow"/>
              </w:rPr>
            </w:rPrChange>
          </w:rPr>
          <w:t>workbook</w:t>
        </w:r>
      </w:ins>
      <w:ins w:id="870" w:author="Author" w:date="2018-03-01T14:48:00Z">
        <w:r w:rsidRPr="00E434DE">
          <w:t xml:space="preserve"> </w:t>
        </w:r>
        <w:r w:rsidRPr="00ED1572">
          <w:t>appropriate</w:t>
        </w:r>
        <w:r>
          <w:t xml:space="preserve"> for </w:t>
        </w:r>
        <w:r w:rsidRPr="001E51F1">
          <w:rPr>
            <w:rStyle w:val="SAPScreenElement"/>
            <w:color w:val="auto"/>
            <w:rPrChange w:id="871" w:author="Author" w:date="2018-03-01T14:49:00Z">
              <w:rPr/>
            </w:rPrChange>
          </w:rPr>
          <w:t>&lt;YourCountry&gt;</w:t>
        </w:r>
      </w:ins>
      <w:ins w:id="872" w:author="Author" w:date="2018-01-22T13:08:00Z">
        <w:r w:rsidR="00366A65" w:rsidRPr="00981DDC">
          <w:rPr>
            <w:i/>
          </w:rPr>
          <w:t>.</w:t>
        </w:r>
      </w:ins>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440"/>
        <w:gridCol w:w="3330"/>
        <w:gridCol w:w="3898"/>
        <w:gridCol w:w="3482"/>
        <w:gridCol w:w="1264"/>
        <w:tblGridChange w:id="873">
          <w:tblGrid>
            <w:gridCol w:w="872"/>
            <w:gridCol w:w="1440"/>
            <w:gridCol w:w="3330"/>
            <w:gridCol w:w="3898"/>
            <w:gridCol w:w="3482"/>
            <w:gridCol w:w="1264"/>
          </w:tblGrid>
        </w:tblGridChange>
      </w:tblGrid>
      <w:tr w:rsidR="00B23CA0" w:rsidRPr="00262C96" w14:paraId="243F4344" w14:textId="77777777" w:rsidTr="00C85532">
        <w:trPr>
          <w:trHeight w:val="576"/>
          <w:tblHeader/>
        </w:trPr>
        <w:tc>
          <w:tcPr>
            <w:tcW w:w="872" w:type="dxa"/>
            <w:shd w:val="clear" w:color="auto" w:fill="999999"/>
            <w:hideMark/>
          </w:tcPr>
          <w:p w14:paraId="78784775" w14:textId="77777777" w:rsidR="00B23CA0" w:rsidRPr="00262C96" w:rsidRDefault="00B23CA0" w:rsidP="003A68B5">
            <w:pPr>
              <w:pStyle w:val="SAPTableHeader"/>
            </w:pPr>
            <w:r w:rsidRPr="00262C96">
              <w:t>Test Step #</w:t>
            </w:r>
          </w:p>
        </w:tc>
        <w:tc>
          <w:tcPr>
            <w:tcW w:w="1440" w:type="dxa"/>
            <w:shd w:val="clear" w:color="auto" w:fill="999999"/>
            <w:hideMark/>
          </w:tcPr>
          <w:p w14:paraId="395A403A" w14:textId="77777777" w:rsidR="00B23CA0" w:rsidRPr="00262C96" w:rsidRDefault="00B23CA0" w:rsidP="003A68B5">
            <w:pPr>
              <w:pStyle w:val="SAPTableHeader"/>
            </w:pPr>
            <w:r w:rsidRPr="00262C96">
              <w:t>Test Step Name</w:t>
            </w:r>
          </w:p>
        </w:tc>
        <w:tc>
          <w:tcPr>
            <w:tcW w:w="3330" w:type="dxa"/>
            <w:shd w:val="clear" w:color="auto" w:fill="999999"/>
            <w:hideMark/>
          </w:tcPr>
          <w:p w14:paraId="565EBA20" w14:textId="77777777" w:rsidR="00B23CA0" w:rsidRPr="00262C96" w:rsidRDefault="00B23CA0" w:rsidP="003A68B5">
            <w:pPr>
              <w:pStyle w:val="SAPTableHeader"/>
            </w:pPr>
            <w:r w:rsidRPr="00262C96">
              <w:t>Instruction</w:t>
            </w:r>
          </w:p>
        </w:tc>
        <w:tc>
          <w:tcPr>
            <w:tcW w:w="3898" w:type="dxa"/>
            <w:shd w:val="clear" w:color="auto" w:fill="999999"/>
            <w:hideMark/>
          </w:tcPr>
          <w:p w14:paraId="0B173B4A" w14:textId="77777777" w:rsidR="00B23CA0" w:rsidRPr="00262C96" w:rsidRDefault="00B23CA0" w:rsidP="003A68B5">
            <w:pPr>
              <w:pStyle w:val="SAPTableHeader"/>
            </w:pPr>
            <w:r w:rsidRPr="00262C96">
              <w:t>User Entries:</w:t>
            </w:r>
            <w:r w:rsidRPr="00262C96">
              <w:br/>
              <w:t>Field Name: User Action and Value</w:t>
            </w:r>
          </w:p>
        </w:tc>
        <w:tc>
          <w:tcPr>
            <w:tcW w:w="3482" w:type="dxa"/>
            <w:shd w:val="clear" w:color="auto" w:fill="999999"/>
            <w:hideMark/>
          </w:tcPr>
          <w:p w14:paraId="154A3B4F" w14:textId="77777777" w:rsidR="00B23CA0" w:rsidRPr="00262C96" w:rsidRDefault="00B23CA0" w:rsidP="003A68B5">
            <w:pPr>
              <w:pStyle w:val="SAPTableHeader"/>
            </w:pPr>
            <w:r w:rsidRPr="00262C96">
              <w:t>Expected Result</w:t>
            </w:r>
          </w:p>
        </w:tc>
        <w:tc>
          <w:tcPr>
            <w:tcW w:w="1264" w:type="dxa"/>
            <w:shd w:val="clear" w:color="auto" w:fill="999999"/>
            <w:hideMark/>
          </w:tcPr>
          <w:p w14:paraId="5BD20CBB" w14:textId="77777777" w:rsidR="00B23CA0" w:rsidRPr="00262C96" w:rsidRDefault="00B23CA0" w:rsidP="003A68B5">
            <w:pPr>
              <w:pStyle w:val="SAPTableHeader"/>
            </w:pPr>
            <w:r w:rsidRPr="00262C96">
              <w:t>Pass / Fail / Comment</w:t>
            </w:r>
          </w:p>
        </w:tc>
      </w:tr>
      <w:tr w:rsidR="00B23CA0" w:rsidRPr="00262C96" w14:paraId="41B1BAF5" w14:textId="77777777" w:rsidTr="00C85532">
        <w:trPr>
          <w:trHeight w:val="357"/>
        </w:trPr>
        <w:tc>
          <w:tcPr>
            <w:tcW w:w="872" w:type="dxa"/>
            <w:hideMark/>
          </w:tcPr>
          <w:p w14:paraId="2A045FAC" w14:textId="77777777" w:rsidR="00B23CA0" w:rsidRPr="00262C96" w:rsidRDefault="00B23CA0" w:rsidP="003A68B5">
            <w:r w:rsidRPr="00262C96">
              <w:t>1</w:t>
            </w:r>
          </w:p>
        </w:tc>
        <w:tc>
          <w:tcPr>
            <w:tcW w:w="1440" w:type="dxa"/>
            <w:hideMark/>
          </w:tcPr>
          <w:p w14:paraId="04D70668" w14:textId="77777777" w:rsidR="00B23CA0" w:rsidRPr="00262C96" w:rsidRDefault="00B23CA0" w:rsidP="003A68B5">
            <w:r w:rsidRPr="00262C96">
              <w:rPr>
                <w:rStyle w:val="SAPEmphasis"/>
              </w:rPr>
              <w:t>Log on</w:t>
            </w:r>
          </w:p>
        </w:tc>
        <w:tc>
          <w:tcPr>
            <w:tcW w:w="3330" w:type="dxa"/>
            <w:hideMark/>
          </w:tcPr>
          <w:p w14:paraId="481D6ABE" w14:textId="45A8D58B" w:rsidR="00B23CA0" w:rsidRPr="00262C96" w:rsidRDefault="00B23CA0">
            <w:pPr>
              <w:spacing w:line="240" w:lineRule="auto"/>
              <w:pPrChange w:id="874" w:author="Author" w:date="2018-03-01T14:50:00Z">
                <w:pPr>
                  <w:spacing w:before="0" w:after="0" w:line="240" w:lineRule="auto"/>
                </w:pPr>
              </w:pPrChange>
            </w:pPr>
            <w:r w:rsidRPr="00262C96">
              <w:t xml:space="preserve">Log on to </w:t>
            </w:r>
            <w:r w:rsidR="00A263FB" w:rsidRPr="00262C96">
              <w:rPr>
                <w:rStyle w:val="SAPScreenElement"/>
                <w:color w:val="auto"/>
              </w:rPr>
              <w:t>Employee Central</w:t>
            </w:r>
            <w:r w:rsidR="00A263FB" w:rsidRPr="00262C96" w:rsidDel="00765839">
              <w:rPr>
                <w:rStyle w:val="SAPScreenElement"/>
              </w:rPr>
              <w:t xml:space="preserve"> </w:t>
            </w:r>
            <w:r w:rsidRPr="00262C96">
              <w:t xml:space="preserve">as HR </w:t>
            </w:r>
            <w:r w:rsidR="00CD7703" w:rsidRPr="00262C96">
              <w:t>administrator</w:t>
            </w:r>
            <w:r w:rsidRPr="00262C96">
              <w:t>.</w:t>
            </w:r>
          </w:p>
        </w:tc>
        <w:tc>
          <w:tcPr>
            <w:tcW w:w="3898" w:type="dxa"/>
          </w:tcPr>
          <w:p w14:paraId="2B94E63F" w14:textId="77777777" w:rsidR="00B23CA0" w:rsidRPr="00262C96" w:rsidRDefault="00B23CA0" w:rsidP="003A68B5"/>
        </w:tc>
        <w:tc>
          <w:tcPr>
            <w:tcW w:w="3482" w:type="dxa"/>
            <w:hideMark/>
          </w:tcPr>
          <w:p w14:paraId="0A51D5F5" w14:textId="77777777" w:rsidR="00B23CA0" w:rsidRPr="00262C96" w:rsidRDefault="00B23CA0" w:rsidP="003A68B5">
            <w:r w:rsidRPr="00262C96">
              <w:t xml:space="preserve">The </w:t>
            </w:r>
            <w:r w:rsidRPr="00262C96">
              <w:rPr>
                <w:rStyle w:val="SAPScreenElement"/>
              </w:rPr>
              <w:t xml:space="preserve">Home </w:t>
            </w:r>
            <w:r w:rsidRPr="00262C96">
              <w:t>page is displayed.</w:t>
            </w:r>
          </w:p>
        </w:tc>
        <w:tc>
          <w:tcPr>
            <w:tcW w:w="1264" w:type="dxa"/>
          </w:tcPr>
          <w:p w14:paraId="0089CE08" w14:textId="77777777" w:rsidR="00B23CA0" w:rsidRPr="00262C96" w:rsidRDefault="00B23CA0" w:rsidP="003A68B5"/>
        </w:tc>
      </w:tr>
      <w:tr w:rsidR="00A179EF" w:rsidRPr="00262C96" w14:paraId="2C9B0698" w14:textId="77777777" w:rsidTr="00C85532">
        <w:trPr>
          <w:trHeight w:val="357"/>
        </w:trPr>
        <w:tc>
          <w:tcPr>
            <w:tcW w:w="872" w:type="dxa"/>
            <w:hideMark/>
          </w:tcPr>
          <w:p w14:paraId="5A5E2FBB" w14:textId="77777777" w:rsidR="00A179EF" w:rsidRPr="00262C96" w:rsidRDefault="00A179EF" w:rsidP="00A179EF">
            <w:r w:rsidRPr="00262C96">
              <w:t>2</w:t>
            </w:r>
          </w:p>
        </w:tc>
        <w:tc>
          <w:tcPr>
            <w:tcW w:w="1440" w:type="dxa"/>
            <w:hideMark/>
          </w:tcPr>
          <w:p w14:paraId="6A59FF5C" w14:textId="77777777" w:rsidR="00A179EF" w:rsidRPr="00262C96" w:rsidRDefault="00A179EF" w:rsidP="00A179EF">
            <w:pPr>
              <w:rPr>
                <w:rStyle w:val="SAPEmphasis"/>
              </w:rPr>
            </w:pPr>
            <w:r w:rsidRPr="00262C96">
              <w:rPr>
                <w:rStyle w:val="SAPEmphasis"/>
              </w:rPr>
              <w:t>Search Employee</w:t>
            </w:r>
          </w:p>
        </w:tc>
        <w:tc>
          <w:tcPr>
            <w:tcW w:w="3330" w:type="dxa"/>
            <w:hideMark/>
          </w:tcPr>
          <w:p w14:paraId="19A651E1" w14:textId="0E74D7BD" w:rsidR="00A179EF" w:rsidRPr="00262C96" w:rsidRDefault="00A179EF" w:rsidP="00A179EF">
            <w:pPr>
              <w:rPr>
                <w:rStyle w:val="SAPScreenElement"/>
              </w:rPr>
            </w:pPr>
            <w:r w:rsidRPr="00262C96">
              <w:t>In the</w:t>
            </w:r>
            <w:r w:rsidRPr="00262C96">
              <w:rPr>
                <w:rStyle w:val="SAPScreenElement"/>
              </w:rPr>
              <w:t xml:space="preserve"> Search for actions or people</w:t>
            </w:r>
            <w:r w:rsidRPr="00262C96">
              <w:t xml:space="preserve"> box, in the top right corner of the screen, enter the name (or name parts) of the employee, you want to terminate.</w:t>
            </w:r>
          </w:p>
        </w:tc>
        <w:tc>
          <w:tcPr>
            <w:tcW w:w="3898" w:type="dxa"/>
          </w:tcPr>
          <w:p w14:paraId="1C9FD5F8" w14:textId="77777777" w:rsidR="00A179EF" w:rsidRPr="00262C96" w:rsidRDefault="00A179EF" w:rsidP="00A179EF"/>
        </w:tc>
        <w:tc>
          <w:tcPr>
            <w:tcW w:w="3482" w:type="dxa"/>
            <w:hideMark/>
          </w:tcPr>
          <w:p w14:paraId="3AE04B88" w14:textId="35E0A019" w:rsidR="00A179EF" w:rsidRPr="00262C96" w:rsidRDefault="00A179EF" w:rsidP="00A179EF">
            <w:r w:rsidRPr="00262C96">
              <w:t>The autocomplete functionality suggests a list of employees matching your search criteria.</w:t>
            </w:r>
          </w:p>
        </w:tc>
        <w:tc>
          <w:tcPr>
            <w:tcW w:w="1264" w:type="dxa"/>
          </w:tcPr>
          <w:p w14:paraId="49BE8256" w14:textId="77777777" w:rsidR="00A179EF" w:rsidRPr="00262C96" w:rsidRDefault="00A179EF" w:rsidP="00A179EF"/>
        </w:tc>
      </w:tr>
      <w:tr w:rsidR="00A179EF" w:rsidRPr="00262C96" w14:paraId="6E12C035" w14:textId="77777777" w:rsidTr="00C85532">
        <w:trPr>
          <w:trHeight w:val="357"/>
        </w:trPr>
        <w:tc>
          <w:tcPr>
            <w:tcW w:w="872" w:type="dxa"/>
            <w:hideMark/>
          </w:tcPr>
          <w:p w14:paraId="5258B788" w14:textId="77777777" w:rsidR="00A179EF" w:rsidRPr="00262C96" w:rsidRDefault="00A179EF" w:rsidP="00A179EF">
            <w:r w:rsidRPr="00262C96">
              <w:t>3</w:t>
            </w:r>
          </w:p>
        </w:tc>
        <w:tc>
          <w:tcPr>
            <w:tcW w:w="1440" w:type="dxa"/>
            <w:hideMark/>
          </w:tcPr>
          <w:p w14:paraId="3085ACBB" w14:textId="77777777" w:rsidR="00A179EF" w:rsidRPr="00262C96" w:rsidRDefault="00A179EF" w:rsidP="00A179EF">
            <w:pPr>
              <w:rPr>
                <w:rStyle w:val="SAPEmphasis"/>
              </w:rPr>
            </w:pPr>
            <w:r w:rsidRPr="00262C96">
              <w:rPr>
                <w:rStyle w:val="SAPEmphasis"/>
              </w:rPr>
              <w:t>Select Employee</w:t>
            </w:r>
          </w:p>
        </w:tc>
        <w:tc>
          <w:tcPr>
            <w:tcW w:w="3330" w:type="dxa"/>
            <w:hideMark/>
          </w:tcPr>
          <w:p w14:paraId="134050FC" w14:textId="303A85CC" w:rsidR="00A179EF" w:rsidRPr="00262C96" w:rsidRDefault="00A179EF" w:rsidP="00A179EF">
            <w:r w:rsidRPr="00262C96">
              <w:t>Select the appropriate employee from the result list.</w:t>
            </w:r>
          </w:p>
        </w:tc>
        <w:tc>
          <w:tcPr>
            <w:tcW w:w="3898" w:type="dxa"/>
          </w:tcPr>
          <w:p w14:paraId="256F9F3A" w14:textId="77777777" w:rsidR="00A179EF" w:rsidRPr="00262C96" w:rsidRDefault="00A179EF" w:rsidP="00A179EF"/>
        </w:tc>
        <w:tc>
          <w:tcPr>
            <w:tcW w:w="3482" w:type="dxa"/>
            <w:hideMark/>
          </w:tcPr>
          <w:p w14:paraId="463C3914" w14:textId="77777777" w:rsidR="00A179EF" w:rsidRPr="00262C96" w:rsidRDefault="00A179EF" w:rsidP="00A179EF">
            <w:r w:rsidRPr="00262C96">
              <w:t xml:space="preserve">You are directed to the </w:t>
            </w:r>
            <w:r w:rsidRPr="00262C96">
              <w:rPr>
                <w:rStyle w:val="SAPScreenElement"/>
              </w:rPr>
              <w:t>Employee Files</w:t>
            </w:r>
            <w:r w:rsidRPr="00262C96">
              <w:t xml:space="preserve"> page in which the profile of the employee is displayed.</w:t>
            </w:r>
          </w:p>
        </w:tc>
        <w:tc>
          <w:tcPr>
            <w:tcW w:w="1264" w:type="dxa"/>
          </w:tcPr>
          <w:p w14:paraId="0F669946" w14:textId="77777777" w:rsidR="00A179EF" w:rsidRPr="00262C96" w:rsidRDefault="00A179EF" w:rsidP="00A179EF"/>
        </w:tc>
      </w:tr>
      <w:tr w:rsidR="00EE1D66" w:rsidRPr="00262C96" w14:paraId="276DCDA0" w14:textId="77777777" w:rsidTr="00C85532">
        <w:trPr>
          <w:trHeight w:val="357"/>
        </w:trPr>
        <w:tc>
          <w:tcPr>
            <w:tcW w:w="872" w:type="dxa"/>
            <w:hideMark/>
          </w:tcPr>
          <w:p w14:paraId="1F125A03" w14:textId="10EDA5B7" w:rsidR="00EE1D66" w:rsidRPr="00262C96" w:rsidRDefault="006E5370" w:rsidP="00EE1D66">
            <w:r w:rsidRPr="00262C96">
              <w:t>4</w:t>
            </w:r>
          </w:p>
        </w:tc>
        <w:tc>
          <w:tcPr>
            <w:tcW w:w="1440" w:type="dxa"/>
            <w:hideMark/>
          </w:tcPr>
          <w:p w14:paraId="1E13D4F9" w14:textId="77777777" w:rsidR="00EE1D66" w:rsidRPr="00262C96" w:rsidRDefault="00EE1D66" w:rsidP="00EE1D66">
            <w:pPr>
              <w:rPr>
                <w:rStyle w:val="SAPEmphasis"/>
              </w:rPr>
            </w:pPr>
            <w:r w:rsidRPr="00262C96">
              <w:rPr>
                <w:rStyle w:val="SAPEmphasis"/>
              </w:rPr>
              <w:t>Start Termination Action for Employee</w:t>
            </w:r>
          </w:p>
        </w:tc>
        <w:tc>
          <w:tcPr>
            <w:tcW w:w="3330" w:type="dxa"/>
            <w:hideMark/>
          </w:tcPr>
          <w:p w14:paraId="773711A0" w14:textId="30EEADFF" w:rsidR="00EE1D66" w:rsidRPr="00262C96" w:rsidRDefault="00EE1D66" w:rsidP="00EE1D66">
            <w:r w:rsidRPr="00262C96">
              <w:t xml:space="preserve">From the </w:t>
            </w:r>
            <w:r w:rsidRPr="00F623B6">
              <w:rPr>
                <w:rStyle w:val="SAPScreenElement"/>
                <w:strike/>
                <w:highlight w:val="yellow"/>
                <w:rPrChange w:id="875" w:author="Author" w:date="2018-03-07T10:20:00Z">
                  <w:rPr>
                    <w:rStyle w:val="SAPScreenElement"/>
                  </w:rPr>
                </w:rPrChange>
              </w:rPr>
              <w:t>Take</w:t>
            </w:r>
            <w:r w:rsidRPr="00F623B6">
              <w:rPr>
                <w:rStyle w:val="SAPScreenElement"/>
                <w:highlight w:val="yellow"/>
                <w:rPrChange w:id="876" w:author="Author" w:date="2018-03-07T10:19:00Z">
                  <w:rPr>
                    <w:rStyle w:val="SAPScreenElement"/>
                  </w:rPr>
                </w:rPrChange>
              </w:rPr>
              <w:t xml:space="preserve"> Action</w:t>
            </w:r>
            <w:ins w:id="877" w:author="Author" w:date="2018-03-07T10:20:00Z">
              <w:r w:rsidR="00F623B6">
                <w:rPr>
                  <w:rStyle w:val="SAPScreenElement"/>
                  <w:highlight w:val="yellow"/>
                </w:rPr>
                <w:t>s</w:t>
              </w:r>
            </w:ins>
            <w:r w:rsidRPr="00F623B6">
              <w:rPr>
                <w:rStyle w:val="SAPScreenElement"/>
                <w:highlight w:val="yellow"/>
                <w:rPrChange w:id="878" w:author="Author" w:date="2018-03-07T10:19:00Z">
                  <w:rPr>
                    <w:rStyle w:val="SAPScreenElement"/>
                  </w:rPr>
                </w:rPrChange>
              </w:rPr>
              <w:t xml:space="preserve"> </w:t>
            </w:r>
            <w:r w:rsidRPr="00F623B6">
              <w:rPr>
                <w:highlight w:val="yellow"/>
                <w:rPrChange w:id="879" w:author="Author" w:date="2018-03-07T10:19:00Z">
                  <w:rPr/>
                </w:rPrChange>
              </w:rPr>
              <w:t>drop down menu</w:t>
            </w:r>
            <w:r w:rsidRPr="00262C96">
              <w:t xml:space="preserve">, select </w:t>
            </w:r>
            <w:r w:rsidRPr="00262C96">
              <w:rPr>
                <w:rStyle w:val="SAPScreenElement"/>
              </w:rPr>
              <w:t>Terminate.</w:t>
            </w:r>
          </w:p>
          <w:p w14:paraId="16AC271B" w14:textId="3FF71663" w:rsidR="00EE1D66" w:rsidRPr="00262C96" w:rsidRDefault="00EE1D66" w:rsidP="00B869D0">
            <w:r w:rsidRPr="00262C96">
              <w:rPr>
                <w:noProof/>
                <w:lang w:val="de-DE" w:eastAsia="de-DE"/>
              </w:rPr>
              <w:drawing>
                <wp:inline distT="0" distB="0" distL="0" distR="0" wp14:anchorId="6CE13427" wp14:editId="169AAFA3">
                  <wp:extent cx="228600" cy="228600"/>
                  <wp:effectExtent l="0" t="0" r="0" b="0"/>
                  <wp:docPr id="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62C96">
              <w:rPr>
                <w:rFonts w:ascii="BentonSans Regular" w:hAnsi="BentonSans Regular"/>
                <w:color w:val="666666"/>
                <w:sz w:val="22"/>
              </w:rPr>
              <w:t>Note</w:t>
            </w:r>
          </w:p>
          <w:p w14:paraId="79DE0A8D" w14:textId="2FFC7837" w:rsidR="00EE1D66" w:rsidRPr="00262C96" w:rsidRDefault="00EE1D66" w:rsidP="00B869D0">
            <w:pPr>
              <w:pStyle w:val="ListContinue"/>
              <w:ind w:left="0"/>
            </w:pPr>
            <w:r w:rsidRPr="00262C96">
              <w:t xml:space="preserve">The </w:t>
            </w:r>
            <w:bookmarkStart w:id="880" w:name="_GoBack"/>
            <w:r w:rsidRPr="00F623B6">
              <w:rPr>
                <w:rStyle w:val="SAPScreenElement"/>
                <w:strike/>
                <w:highlight w:val="yellow"/>
                <w:rPrChange w:id="881" w:author="Author" w:date="2018-03-07T10:20:00Z">
                  <w:rPr>
                    <w:rStyle w:val="SAPScreenElement"/>
                  </w:rPr>
                </w:rPrChange>
              </w:rPr>
              <w:t>Take</w:t>
            </w:r>
            <w:r w:rsidRPr="00F623B6">
              <w:rPr>
                <w:rStyle w:val="SAPScreenElement"/>
                <w:highlight w:val="yellow"/>
                <w:rPrChange w:id="882" w:author="Author" w:date="2018-03-07T10:20:00Z">
                  <w:rPr>
                    <w:rStyle w:val="SAPScreenElement"/>
                  </w:rPr>
                </w:rPrChange>
              </w:rPr>
              <w:t xml:space="preserve"> Action</w:t>
            </w:r>
            <w:bookmarkEnd w:id="880"/>
            <w:ins w:id="883" w:author="Author" w:date="2018-03-07T10:20:00Z">
              <w:r w:rsidR="00F623B6">
                <w:rPr>
                  <w:rStyle w:val="SAPScreenElement"/>
                  <w:highlight w:val="yellow"/>
                </w:rPr>
                <w:t>s</w:t>
              </w:r>
            </w:ins>
            <w:r w:rsidRPr="00F623B6">
              <w:rPr>
                <w:rStyle w:val="SAPScreenElement"/>
                <w:highlight w:val="yellow"/>
                <w:rPrChange w:id="884" w:author="Author" w:date="2018-03-07T10:20:00Z">
                  <w:rPr>
                    <w:rStyle w:val="SAPScreenElement"/>
                  </w:rPr>
                </w:rPrChange>
              </w:rPr>
              <w:t xml:space="preserve"> </w:t>
            </w:r>
            <w:r w:rsidRPr="00F623B6">
              <w:rPr>
                <w:highlight w:val="yellow"/>
                <w:rPrChange w:id="885" w:author="Author" w:date="2018-03-07T10:20:00Z">
                  <w:rPr/>
                </w:rPrChange>
              </w:rPr>
              <w:t>button</w:t>
            </w:r>
            <w:r w:rsidRPr="00262C96">
              <w:t xml:space="preserve"> is located </w:t>
            </w:r>
            <w:del w:id="886" w:author="Author" w:date="2018-01-22T13:29:00Z">
              <w:r w:rsidRPr="00262C96" w:rsidDel="00424628">
                <w:delText xml:space="preserve">on </w:delText>
              </w:r>
            </w:del>
            <w:ins w:id="887" w:author="Author" w:date="2018-01-22T13:29:00Z">
              <w:r w:rsidR="00424628">
                <w:t>at</w:t>
              </w:r>
              <w:r w:rsidR="00424628" w:rsidRPr="00262C96">
                <w:t xml:space="preserve"> </w:t>
              </w:r>
            </w:ins>
            <w:r w:rsidRPr="00262C96">
              <w:t xml:space="preserve">the </w:t>
            </w:r>
            <w:del w:id="888" w:author="Author" w:date="2018-01-22T13:29:00Z">
              <w:r w:rsidRPr="00262C96" w:rsidDel="00424628">
                <w:delText xml:space="preserve">very </w:delText>
              </w:r>
            </w:del>
            <w:ins w:id="889" w:author="Author" w:date="2018-01-22T13:29:00Z">
              <w:r w:rsidR="00424628">
                <w:t>top</w:t>
              </w:r>
              <w:r w:rsidR="00424628" w:rsidRPr="00262C96">
                <w:t xml:space="preserve"> </w:t>
              </w:r>
            </w:ins>
            <w:r w:rsidRPr="00262C96">
              <w:t>right of the screen.</w:t>
            </w:r>
          </w:p>
        </w:tc>
        <w:tc>
          <w:tcPr>
            <w:tcW w:w="3898" w:type="dxa"/>
          </w:tcPr>
          <w:p w14:paraId="5647C8F8" w14:textId="77777777" w:rsidR="00EE1D66" w:rsidRPr="00262C96" w:rsidRDefault="00EE1D66" w:rsidP="00EE1D66"/>
        </w:tc>
        <w:tc>
          <w:tcPr>
            <w:tcW w:w="3482" w:type="dxa"/>
            <w:hideMark/>
          </w:tcPr>
          <w:p w14:paraId="782C11D8" w14:textId="02A27137" w:rsidR="00EE1D66" w:rsidRPr="00981DDC" w:rsidRDefault="00EE1D66" w:rsidP="00EE1D66">
            <w:r w:rsidRPr="00981DDC">
              <w:t xml:space="preserve">The </w:t>
            </w:r>
            <w:r w:rsidRPr="00981DDC">
              <w:rPr>
                <w:rStyle w:val="SAPScreenElement"/>
              </w:rPr>
              <w:t>Terminate</w:t>
            </w:r>
            <w:r w:rsidRPr="00981DDC">
              <w:t xml:space="preserve"> </w:t>
            </w:r>
            <w:commentRangeStart w:id="890"/>
            <w:r w:rsidRPr="00981DDC">
              <w:t xml:space="preserve">screen </w:t>
            </w:r>
            <w:commentRangeEnd w:id="890"/>
            <w:r w:rsidR="00E434DE">
              <w:rPr>
                <w:rStyle w:val="CommentReference"/>
              </w:rPr>
              <w:commentReference w:id="890"/>
            </w:r>
            <w:r w:rsidRPr="00981DDC">
              <w:t>is displayed.</w:t>
            </w:r>
          </w:p>
          <w:p w14:paraId="13369D13" w14:textId="04C1AD5C" w:rsidR="00440C34" w:rsidRPr="00981DDC" w:rsidDel="0006208B" w:rsidRDefault="00440C34" w:rsidP="00B869D0">
            <w:pPr>
              <w:pStyle w:val="SAPNoteHeading"/>
              <w:ind w:left="0"/>
              <w:rPr>
                <w:del w:id="891" w:author="Author" w:date="2018-01-18T12:48:00Z"/>
                <w:strike/>
                <w:rPrChange w:id="892" w:author="Author" w:date="2018-02-28T14:11:00Z">
                  <w:rPr>
                    <w:del w:id="893" w:author="Author" w:date="2018-01-18T12:48:00Z"/>
                    <w:strike/>
                    <w:highlight w:val="yellow"/>
                  </w:rPr>
                </w:rPrChange>
              </w:rPr>
            </w:pPr>
            <w:del w:id="894" w:author="Author" w:date="2018-01-18T12:48:00Z">
              <w:r w:rsidRPr="00981DDC" w:rsidDel="0006208B">
                <w:rPr>
                  <w:strike/>
                  <w:noProof/>
                  <w:lang w:val="de-DE" w:eastAsia="de-DE"/>
                  <w:rPrChange w:id="895" w:author="Author" w:date="2018-02-28T14:11:00Z">
                    <w:rPr>
                      <w:strike/>
                      <w:noProof/>
                      <w:highlight w:val="yellow"/>
                      <w:lang w:val="de-DE" w:eastAsia="de-DE"/>
                    </w:rPr>
                  </w:rPrChange>
                </w:rPr>
                <w:drawing>
                  <wp:inline distT="0" distB="0" distL="0" distR="0" wp14:anchorId="4D2A8FAE" wp14:editId="74D6E9A3">
                    <wp:extent cx="228600" cy="22860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1DDC" w:rsidDel="0006208B">
                <w:rPr>
                  <w:strike/>
                  <w:rPrChange w:id="896" w:author="Author" w:date="2018-02-28T14:11:00Z">
                    <w:rPr>
                      <w:strike/>
                      <w:highlight w:val="yellow"/>
                    </w:rPr>
                  </w:rPrChange>
                </w:rPr>
                <w:delText> Note</w:delText>
              </w:r>
            </w:del>
          </w:p>
          <w:p w14:paraId="4EC70018" w14:textId="0DAFB54A" w:rsidR="00D65B13" w:rsidRPr="00981DDC" w:rsidDel="0006208B" w:rsidRDefault="00440C34" w:rsidP="00D65B13">
            <w:pPr>
              <w:rPr>
                <w:del w:id="897" w:author="Author" w:date="2018-01-18T12:48:00Z"/>
                <w:i/>
                <w:strike/>
              </w:rPr>
            </w:pPr>
            <w:del w:id="898" w:author="Author" w:date="2018-01-18T12:48:00Z">
              <w:r w:rsidRPr="00981DDC" w:rsidDel="0006208B">
                <w:rPr>
                  <w:strike/>
                  <w:szCs w:val="18"/>
                  <w:rPrChange w:id="899" w:author="Author" w:date="2018-02-28T14:11:00Z">
                    <w:rPr>
                      <w:strike/>
                      <w:szCs w:val="18"/>
                      <w:highlight w:val="yellow"/>
                    </w:rPr>
                  </w:rPrChange>
                </w:rPr>
                <w:delText xml:space="preserve">In case </w:delText>
              </w:r>
              <w:r w:rsidRPr="00981DDC" w:rsidDel="0006208B">
                <w:rPr>
                  <w:rStyle w:val="SAPEmphasis"/>
                  <w:strike/>
                  <w:szCs w:val="18"/>
                  <w:rPrChange w:id="900" w:author="Author" w:date="2018-02-28T14:11:00Z">
                    <w:rPr>
                      <w:rStyle w:val="SAPEmphasis"/>
                      <w:strike/>
                      <w:szCs w:val="18"/>
                      <w:highlight w:val="yellow"/>
                    </w:rPr>
                  </w:rPrChange>
                </w:rPr>
                <w:delText>Global Assignment Management</w:delText>
              </w:r>
              <w:r w:rsidRPr="00981DDC" w:rsidDel="0006208B">
                <w:rPr>
                  <w:rStyle w:val="SAPEmphasis"/>
                  <w:rFonts w:ascii="BentonSans Book" w:hAnsi="BentonSans Book"/>
                  <w:strike/>
                  <w:szCs w:val="18"/>
                  <w:rPrChange w:id="901" w:author="Author" w:date="2018-02-28T14:11:00Z">
                    <w:rPr>
                      <w:rStyle w:val="SAPEmphasis"/>
                      <w:rFonts w:ascii="BentonSans Book" w:hAnsi="BentonSans Book"/>
                      <w:strike/>
                      <w:szCs w:val="18"/>
                      <w:highlight w:val="yellow"/>
                    </w:rPr>
                  </w:rPrChange>
                </w:rPr>
                <w:delText xml:space="preserve"> </w:delText>
              </w:r>
              <w:r w:rsidRPr="00981DDC" w:rsidDel="0006208B">
                <w:rPr>
                  <w:strike/>
                  <w:szCs w:val="18"/>
                  <w:rPrChange w:id="902" w:author="Author" w:date="2018-02-28T14:11:00Z">
                    <w:rPr>
                      <w:strike/>
                      <w:szCs w:val="18"/>
                      <w:highlight w:val="yellow"/>
                    </w:rPr>
                  </w:rPrChange>
                </w:rPr>
                <w:delText>has been set up in the instance, a dialog box comes up asking you to choose the appropriate assignment to be terminated. The option to choose the assignment occurs</w:delText>
              </w:r>
              <w:r w:rsidR="005A5C6B" w:rsidRPr="00981DDC" w:rsidDel="0006208B">
                <w:rPr>
                  <w:strike/>
                  <w:szCs w:val="18"/>
                  <w:rPrChange w:id="903" w:author="Author" w:date="2018-02-28T14:11:00Z">
                    <w:rPr>
                      <w:strike/>
                      <w:szCs w:val="18"/>
                      <w:highlight w:val="yellow"/>
                    </w:rPr>
                  </w:rPrChange>
                </w:rPr>
                <w:delText xml:space="preserve"> only</w:delText>
              </w:r>
              <w:r w:rsidRPr="00981DDC" w:rsidDel="0006208B">
                <w:rPr>
                  <w:strike/>
                  <w:szCs w:val="18"/>
                  <w:rPrChange w:id="904" w:author="Author" w:date="2018-02-28T14:11:00Z">
                    <w:rPr>
                      <w:strike/>
                      <w:szCs w:val="18"/>
                      <w:highlight w:val="yellow"/>
                    </w:rPr>
                  </w:rPrChange>
                </w:rPr>
                <w:delText xml:space="preserve"> in case two active assignments exist for the employee. For further details refer to test script of scope item </w:delText>
              </w:r>
              <w:r w:rsidRPr="00981DDC" w:rsidDel="0006208B">
                <w:rPr>
                  <w:i/>
                  <w:strike/>
                  <w:szCs w:val="18"/>
                  <w:rPrChange w:id="905" w:author="Author" w:date="2018-02-28T14:11:00Z">
                    <w:rPr>
                      <w:i/>
                      <w:strike/>
                      <w:szCs w:val="18"/>
                      <w:highlight w:val="yellow"/>
                    </w:rPr>
                  </w:rPrChange>
                </w:rPr>
                <w:delText>Manage Global Assignment</w:delText>
              </w:r>
              <w:r w:rsidRPr="00981DDC" w:rsidDel="0006208B">
                <w:rPr>
                  <w:rStyle w:val="SAPScreenElement"/>
                  <w:rFonts w:ascii="BentonSans Book" w:hAnsi="BentonSans Book"/>
                  <w:strike/>
                  <w:color w:val="auto"/>
                  <w:szCs w:val="18"/>
                  <w:rPrChange w:id="906" w:author="Author" w:date="2018-02-28T14:11:00Z">
                    <w:rPr>
                      <w:rStyle w:val="SAPScreenElement"/>
                      <w:rFonts w:ascii="BentonSans Book" w:hAnsi="BentonSans Book"/>
                      <w:strike/>
                      <w:color w:val="auto"/>
                      <w:szCs w:val="18"/>
                      <w:highlight w:val="yellow"/>
                    </w:rPr>
                  </w:rPrChange>
                </w:rPr>
                <w:delText xml:space="preserve"> </w:delText>
              </w:r>
              <w:r w:rsidRPr="00981DDC" w:rsidDel="0006208B">
                <w:rPr>
                  <w:i/>
                  <w:strike/>
                  <w:rPrChange w:id="907" w:author="Author" w:date="2018-02-28T14:11:00Z">
                    <w:rPr>
                      <w:i/>
                      <w:strike/>
                      <w:highlight w:val="yellow"/>
                    </w:rPr>
                  </w:rPrChange>
                </w:rPr>
                <w:delText>(1ZA).</w:delText>
              </w:r>
            </w:del>
          </w:p>
          <w:p w14:paraId="2DE9E66E" w14:textId="77777777" w:rsidR="004547C7" w:rsidRPr="00981DDC" w:rsidRDefault="004547C7" w:rsidP="004547C7">
            <w:pPr>
              <w:pStyle w:val="SAPNoteHeading"/>
              <w:ind w:left="0"/>
              <w:rPr>
                <w:rPrChange w:id="908" w:author="Author" w:date="2018-02-28T14:11:00Z">
                  <w:rPr>
                    <w:highlight w:val="yellow"/>
                  </w:rPr>
                </w:rPrChange>
              </w:rPr>
            </w:pPr>
            <w:r w:rsidRPr="00981DDC">
              <w:rPr>
                <w:noProof/>
                <w:lang w:val="de-DE" w:eastAsia="de-DE"/>
                <w:rPrChange w:id="909" w:author="Author" w:date="2018-02-28T14:11:00Z">
                  <w:rPr>
                    <w:noProof/>
                    <w:highlight w:val="yellow"/>
                    <w:lang w:val="de-DE" w:eastAsia="de-DE"/>
                  </w:rPr>
                </w:rPrChange>
              </w:rPr>
              <w:drawing>
                <wp:inline distT="0" distB="0" distL="0" distR="0" wp14:anchorId="22052241" wp14:editId="39FFDDD3">
                  <wp:extent cx="228600" cy="228600"/>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1DDC">
              <w:rPr>
                <w:rPrChange w:id="910" w:author="Author" w:date="2018-02-28T14:11:00Z">
                  <w:rPr>
                    <w:highlight w:val="yellow"/>
                  </w:rPr>
                </w:rPrChange>
              </w:rPr>
              <w:t> Note</w:t>
            </w:r>
          </w:p>
          <w:p w14:paraId="1F231310" w14:textId="77777777" w:rsidR="00EB1B5B" w:rsidRDefault="004547C7" w:rsidP="004547C7">
            <w:pPr>
              <w:rPr>
                <w:ins w:id="911" w:author="Author" w:date="2018-03-01T14:52:00Z"/>
                <w:szCs w:val="18"/>
              </w:rPr>
            </w:pPr>
            <w:r w:rsidRPr="00981DDC">
              <w:rPr>
                <w:szCs w:val="18"/>
                <w:rPrChange w:id="912" w:author="Author" w:date="2018-02-28T14:11:00Z">
                  <w:rPr>
                    <w:szCs w:val="18"/>
                    <w:highlight w:val="yellow"/>
                  </w:rPr>
                </w:rPrChange>
              </w:rPr>
              <w:t xml:space="preserve">In case </w:t>
            </w:r>
            <w:r w:rsidRPr="00981DDC">
              <w:rPr>
                <w:rStyle w:val="SAPEmphasis"/>
                <w:szCs w:val="18"/>
                <w:rPrChange w:id="913" w:author="Author" w:date="2018-02-28T14:11:00Z">
                  <w:rPr>
                    <w:rStyle w:val="SAPEmphasis"/>
                    <w:szCs w:val="18"/>
                    <w:highlight w:val="yellow"/>
                  </w:rPr>
                </w:rPrChange>
              </w:rPr>
              <w:t xml:space="preserve">Concurrent Employment Management </w:t>
            </w:r>
            <w:r w:rsidRPr="00981DDC">
              <w:rPr>
                <w:szCs w:val="18"/>
                <w:rPrChange w:id="914" w:author="Author" w:date="2018-02-28T14:11:00Z">
                  <w:rPr>
                    <w:szCs w:val="18"/>
                    <w:highlight w:val="yellow"/>
                  </w:rPr>
                </w:rPrChange>
              </w:rPr>
              <w:t>and/or</w:t>
            </w:r>
            <w:r w:rsidRPr="00981DDC">
              <w:rPr>
                <w:rStyle w:val="SAPEmphasis"/>
                <w:szCs w:val="18"/>
                <w:rPrChange w:id="915" w:author="Author" w:date="2018-02-28T14:11:00Z">
                  <w:rPr>
                    <w:rStyle w:val="SAPEmphasis"/>
                    <w:szCs w:val="18"/>
                    <w:highlight w:val="yellow"/>
                  </w:rPr>
                </w:rPrChange>
              </w:rPr>
              <w:t xml:space="preserve"> Global Assignment Management </w:t>
            </w:r>
            <w:del w:id="916" w:author="Author" w:date="2018-02-28T14:11:00Z">
              <w:r w:rsidRPr="00981DDC" w:rsidDel="004434DD">
                <w:rPr>
                  <w:strike/>
                  <w:szCs w:val="18"/>
                  <w:rPrChange w:id="917" w:author="Author" w:date="2018-02-28T14:11:00Z">
                    <w:rPr>
                      <w:szCs w:val="18"/>
                      <w:highlight w:val="yellow"/>
                    </w:rPr>
                  </w:rPrChange>
                </w:rPr>
                <w:delText>have been set up</w:delText>
              </w:r>
            </w:del>
            <w:ins w:id="918" w:author="Author" w:date="2018-01-24T13:40:00Z">
              <w:del w:id="919" w:author="Author" w:date="2018-02-28T14:11:00Z">
                <w:r w:rsidR="00F50DAE" w:rsidRPr="00981DDC" w:rsidDel="004434DD">
                  <w:rPr>
                    <w:strike/>
                    <w:szCs w:val="18"/>
                  </w:rPr>
                  <w:delText xml:space="preserve"> </w:delText>
                </w:r>
              </w:del>
              <w:r w:rsidR="00F50DAE" w:rsidRPr="00981DDC">
                <w:rPr>
                  <w:szCs w:val="18"/>
                  <w:rPrChange w:id="920" w:author="Author" w:date="2018-02-28T14:11:00Z">
                    <w:rPr>
                      <w:strike/>
                      <w:szCs w:val="18"/>
                    </w:rPr>
                  </w:rPrChange>
                </w:rPr>
                <w:t>is implemented</w:t>
              </w:r>
            </w:ins>
            <w:r w:rsidRPr="00981DDC">
              <w:rPr>
                <w:szCs w:val="18"/>
                <w:rPrChange w:id="921" w:author="Author" w:date="2018-02-28T14:11:00Z">
                  <w:rPr>
                    <w:szCs w:val="18"/>
                    <w:highlight w:val="yellow"/>
                  </w:rPr>
                </w:rPrChange>
              </w:rPr>
              <w:t xml:space="preserve"> in the instance, a dialog box comes up asking you to choose </w:t>
            </w:r>
            <w:del w:id="922" w:author="Author" w:date="2018-01-24T13:41:00Z">
              <w:r w:rsidRPr="00981DDC" w:rsidDel="00F50DAE">
                <w:rPr>
                  <w:szCs w:val="18"/>
                  <w:rPrChange w:id="923" w:author="Author" w:date="2018-02-28T14:11:00Z">
                    <w:rPr>
                      <w:szCs w:val="18"/>
                      <w:highlight w:val="yellow"/>
                    </w:rPr>
                  </w:rPrChange>
                </w:rPr>
                <w:delText xml:space="preserve">the </w:delText>
              </w:r>
            </w:del>
            <w:ins w:id="924" w:author="Author" w:date="2018-01-24T13:41:00Z">
              <w:r w:rsidR="00F50DAE" w:rsidRPr="00981DDC">
                <w:t xml:space="preserve">the appropriate employment or the </w:t>
              </w:r>
            </w:ins>
            <w:r w:rsidRPr="00981DDC">
              <w:rPr>
                <w:szCs w:val="18"/>
                <w:rPrChange w:id="925" w:author="Author" w:date="2018-02-28T14:11:00Z">
                  <w:rPr>
                    <w:szCs w:val="18"/>
                    <w:highlight w:val="yellow"/>
                  </w:rPr>
                </w:rPrChange>
              </w:rPr>
              <w:t xml:space="preserve">appropriate assignment to be terminated. The option to choose the </w:t>
            </w:r>
            <w:ins w:id="926" w:author="Author" w:date="2018-01-24T13:42:00Z">
              <w:r w:rsidR="00E548FC" w:rsidRPr="00981DDC">
                <w:rPr>
                  <w:szCs w:val="18"/>
                </w:rPr>
                <w:t>employment/</w:t>
              </w:r>
            </w:ins>
            <w:r w:rsidRPr="00981DDC">
              <w:rPr>
                <w:szCs w:val="18"/>
                <w:rPrChange w:id="927" w:author="Author" w:date="2018-02-28T14:11:00Z">
                  <w:rPr>
                    <w:szCs w:val="18"/>
                    <w:highlight w:val="yellow"/>
                  </w:rPr>
                </w:rPrChange>
              </w:rPr>
              <w:t xml:space="preserve">assignment occurs only in case </w:t>
            </w:r>
            <w:ins w:id="928" w:author="Author" w:date="2018-01-24T13:42:00Z">
              <w:r w:rsidR="00E548FC" w:rsidRPr="00981DDC">
                <w:rPr>
                  <w:szCs w:val="18"/>
                </w:rPr>
                <w:t>two employments</w:t>
              </w:r>
            </w:ins>
            <w:ins w:id="929" w:author="Author" w:date="2018-01-24T13:43:00Z">
              <w:r w:rsidR="00E548FC" w:rsidRPr="00981DDC">
                <w:rPr>
                  <w:szCs w:val="18"/>
                </w:rPr>
                <w:t xml:space="preserve"> or </w:t>
              </w:r>
            </w:ins>
            <w:r w:rsidRPr="00981DDC">
              <w:rPr>
                <w:szCs w:val="18"/>
                <w:rPrChange w:id="930" w:author="Author" w:date="2018-02-28T14:11:00Z">
                  <w:rPr>
                    <w:szCs w:val="18"/>
                    <w:highlight w:val="yellow"/>
                  </w:rPr>
                </w:rPrChange>
              </w:rPr>
              <w:t xml:space="preserve">two active assignments exist for the employee. </w:t>
            </w:r>
          </w:p>
          <w:p w14:paraId="1AF5B4C7" w14:textId="3882D125" w:rsidR="004547C7" w:rsidRPr="00981DDC" w:rsidRDefault="00EB1B5B" w:rsidP="004547C7">
            <w:pPr>
              <w:rPr>
                <w:szCs w:val="18"/>
              </w:rPr>
            </w:pPr>
            <w:commentRangeStart w:id="931"/>
            <w:ins w:id="932" w:author="Author" w:date="2018-03-01T14:52:00Z">
              <w:r>
                <w:rPr>
                  <w:lang w:eastAsia="de-DE"/>
                </w:rPr>
                <w:t xml:space="preserve">In case the </w:t>
              </w:r>
              <w:r w:rsidRPr="005F7A67">
                <w:rPr>
                  <w:rStyle w:val="SAPEmphasis"/>
                </w:rPr>
                <w:t xml:space="preserve">Concurrent Employment </w:t>
              </w:r>
              <w:r w:rsidRPr="001D3240">
                <w:rPr>
                  <w:rStyle w:val="SAPEmphasis"/>
                </w:rPr>
                <w:t xml:space="preserve">Management </w:t>
              </w:r>
              <w:r w:rsidRPr="00F94B4E">
                <w:rPr>
                  <w:szCs w:val="18"/>
                </w:rPr>
                <w:t>and/or</w:t>
              </w:r>
              <w:r w:rsidRPr="00F94B4E">
                <w:rPr>
                  <w:rStyle w:val="SAPEmphasis"/>
                  <w:szCs w:val="18"/>
                </w:rPr>
                <w:t xml:space="preserve"> Global Assignment Management </w:t>
              </w:r>
              <w:r>
                <w:t>content has been deployed with the SAP Best Practices,</w:t>
              </w:r>
            </w:ins>
            <w:ins w:id="933" w:author="Author" w:date="2018-03-01T14:53:00Z">
              <w:r>
                <w:t xml:space="preserve"> you can refer</w:t>
              </w:r>
            </w:ins>
            <w:ins w:id="934" w:author="Author" w:date="2018-03-01T14:52:00Z">
              <w:r>
                <w:t xml:space="preserve"> </w:t>
              </w:r>
            </w:ins>
            <w:ins w:id="935" w:author="Author" w:date="2018-03-01T14:53:00Z">
              <w:r>
                <w:t>f</w:t>
              </w:r>
            </w:ins>
            <w:del w:id="936" w:author="Author" w:date="2018-03-01T14:53:00Z">
              <w:r w:rsidR="004547C7" w:rsidRPr="00981DDC" w:rsidDel="00EB1B5B">
                <w:rPr>
                  <w:szCs w:val="18"/>
                  <w:rPrChange w:id="937" w:author="Author" w:date="2018-02-28T14:11:00Z">
                    <w:rPr>
                      <w:szCs w:val="18"/>
                      <w:highlight w:val="yellow"/>
                    </w:rPr>
                  </w:rPrChange>
                </w:rPr>
                <w:delText>F</w:delText>
              </w:r>
            </w:del>
            <w:r w:rsidR="004547C7" w:rsidRPr="00981DDC">
              <w:rPr>
                <w:szCs w:val="18"/>
                <w:rPrChange w:id="938" w:author="Author" w:date="2018-02-28T14:11:00Z">
                  <w:rPr>
                    <w:szCs w:val="18"/>
                    <w:highlight w:val="yellow"/>
                  </w:rPr>
                </w:rPrChange>
              </w:rPr>
              <w:t xml:space="preserve">or further details </w:t>
            </w:r>
            <w:del w:id="939" w:author="Author" w:date="2018-03-01T14:53:00Z">
              <w:r w:rsidR="004547C7" w:rsidRPr="00981DDC" w:rsidDel="00EB1B5B">
                <w:rPr>
                  <w:szCs w:val="18"/>
                  <w:rPrChange w:id="940" w:author="Author" w:date="2018-02-28T14:11:00Z">
                    <w:rPr>
                      <w:szCs w:val="18"/>
                      <w:highlight w:val="yellow"/>
                    </w:rPr>
                  </w:rPrChange>
                </w:rPr>
                <w:delText xml:space="preserve">refer </w:delText>
              </w:r>
            </w:del>
            <w:r w:rsidR="004547C7" w:rsidRPr="00981DDC">
              <w:rPr>
                <w:szCs w:val="18"/>
                <w:rPrChange w:id="941" w:author="Author" w:date="2018-02-28T14:11:00Z">
                  <w:rPr>
                    <w:szCs w:val="18"/>
                    <w:highlight w:val="yellow"/>
                  </w:rPr>
                </w:rPrChange>
              </w:rPr>
              <w:t xml:space="preserve">to test script of scope items </w:t>
            </w:r>
            <w:r w:rsidR="004547C7" w:rsidRPr="00981DDC">
              <w:rPr>
                <w:rFonts w:ascii="BentonSans Book Italic" w:hAnsi="BentonSans Book Italic"/>
                <w:szCs w:val="18"/>
                <w:rPrChange w:id="942" w:author="Author" w:date="2018-02-28T14:11:00Z">
                  <w:rPr>
                    <w:rFonts w:ascii="BentonSans Book Italic" w:hAnsi="BentonSans Book Italic"/>
                    <w:szCs w:val="18"/>
                    <w:highlight w:val="yellow"/>
                  </w:rPr>
                </w:rPrChange>
              </w:rPr>
              <w:t>Manage Concurrent Employment</w:t>
            </w:r>
            <w:r w:rsidR="004547C7" w:rsidRPr="00981DDC">
              <w:rPr>
                <w:rStyle w:val="SAPScreenElement"/>
                <w:szCs w:val="18"/>
                <w:rPrChange w:id="943" w:author="Author" w:date="2018-02-28T14:11:00Z">
                  <w:rPr>
                    <w:rStyle w:val="SAPScreenElement"/>
                    <w:szCs w:val="18"/>
                    <w:highlight w:val="yellow"/>
                  </w:rPr>
                </w:rPrChange>
              </w:rPr>
              <w:t xml:space="preserve"> </w:t>
            </w:r>
            <w:r w:rsidR="004547C7" w:rsidRPr="00981DDC">
              <w:rPr>
                <w:rFonts w:ascii="BentonSans Book Italic" w:hAnsi="BentonSans Book Italic"/>
                <w:szCs w:val="18"/>
                <w:rPrChange w:id="944" w:author="Author" w:date="2018-02-28T14:11:00Z">
                  <w:rPr>
                    <w:rFonts w:ascii="BentonSans Book Italic" w:hAnsi="BentonSans Book Italic"/>
                    <w:szCs w:val="18"/>
                    <w:highlight w:val="yellow"/>
                  </w:rPr>
                </w:rPrChange>
              </w:rPr>
              <w:t>(1Z8)</w:t>
            </w:r>
            <w:r w:rsidR="004547C7" w:rsidRPr="00981DDC">
              <w:rPr>
                <w:rStyle w:val="SAPScreenElement"/>
                <w:szCs w:val="18"/>
                <w:rPrChange w:id="945" w:author="Author" w:date="2018-02-28T14:11:00Z">
                  <w:rPr>
                    <w:rStyle w:val="SAPScreenElement"/>
                    <w:szCs w:val="18"/>
                    <w:highlight w:val="yellow"/>
                  </w:rPr>
                </w:rPrChange>
              </w:rPr>
              <w:t xml:space="preserve"> </w:t>
            </w:r>
            <w:r w:rsidR="004547C7" w:rsidRPr="00981DDC">
              <w:rPr>
                <w:szCs w:val="18"/>
                <w:rPrChange w:id="946" w:author="Author" w:date="2018-02-28T14:11:00Z">
                  <w:rPr>
                    <w:szCs w:val="18"/>
                    <w:highlight w:val="yellow"/>
                  </w:rPr>
                </w:rPrChange>
              </w:rPr>
              <w:t xml:space="preserve">and </w:t>
            </w:r>
            <w:r w:rsidR="004547C7" w:rsidRPr="00981DDC">
              <w:rPr>
                <w:rFonts w:ascii="BentonSans Book Italic" w:hAnsi="BentonSans Book Italic"/>
                <w:szCs w:val="18"/>
                <w:rPrChange w:id="947" w:author="Author" w:date="2018-02-28T14:11:00Z">
                  <w:rPr>
                    <w:rFonts w:ascii="BentonSans Book Italic" w:hAnsi="BentonSans Book Italic"/>
                    <w:szCs w:val="18"/>
                    <w:highlight w:val="yellow"/>
                  </w:rPr>
                </w:rPrChange>
              </w:rPr>
              <w:t>Manage Global Assignment</w:t>
            </w:r>
            <w:r w:rsidR="004547C7" w:rsidRPr="00981DDC">
              <w:rPr>
                <w:szCs w:val="18"/>
                <w:rPrChange w:id="948" w:author="Author" w:date="2018-02-28T14:11:00Z">
                  <w:rPr>
                    <w:szCs w:val="18"/>
                    <w:highlight w:val="yellow"/>
                  </w:rPr>
                </w:rPrChange>
              </w:rPr>
              <w:t xml:space="preserve"> </w:t>
            </w:r>
            <w:r w:rsidR="004547C7" w:rsidRPr="00981DDC">
              <w:rPr>
                <w:rFonts w:ascii="BentonSans Book Italic" w:hAnsi="BentonSans Book Italic"/>
                <w:szCs w:val="18"/>
                <w:rPrChange w:id="949" w:author="Author" w:date="2018-02-28T14:11:00Z">
                  <w:rPr>
                    <w:rFonts w:ascii="BentonSans Book Italic" w:hAnsi="BentonSans Book Italic"/>
                    <w:szCs w:val="18"/>
                    <w:highlight w:val="yellow"/>
                  </w:rPr>
                </w:rPrChange>
              </w:rPr>
              <w:t>(1ZA).</w:t>
            </w:r>
            <w:commentRangeEnd w:id="931"/>
            <w:r>
              <w:rPr>
                <w:rStyle w:val="CommentReference"/>
              </w:rPr>
              <w:commentReference w:id="931"/>
            </w:r>
          </w:p>
        </w:tc>
        <w:tc>
          <w:tcPr>
            <w:tcW w:w="1264" w:type="dxa"/>
          </w:tcPr>
          <w:p w14:paraId="5F24F23C" w14:textId="77777777" w:rsidR="00EE1D66" w:rsidRPr="00262C96" w:rsidRDefault="00EE1D66" w:rsidP="00EE1D66"/>
        </w:tc>
      </w:tr>
      <w:tr w:rsidR="006B63D5" w:rsidRPr="00262C96" w14:paraId="4B043037" w14:textId="77777777" w:rsidTr="001E51F1">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950" w:author="Author" w:date="2018-03-01T15:05: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1584"/>
          <w:trPrChange w:id="951" w:author="Author" w:date="2018-03-01T15:05:00Z">
            <w:trPr>
              <w:trHeight w:val="2285"/>
            </w:trPr>
          </w:trPrChange>
        </w:trPr>
        <w:tc>
          <w:tcPr>
            <w:tcW w:w="872" w:type="dxa"/>
            <w:hideMark/>
            <w:tcPrChange w:id="952" w:author="Author" w:date="2018-03-01T15:05:00Z">
              <w:tcPr>
                <w:tcW w:w="872" w:type="dxa"/>
                <w:hideMark/>
              </w:tcPr>
            </w:tcPrChange>
          </w:tcPr>
          <w:p w14:paraId="3A764732" w14:textId="7FDD328A" w:rsidR="006B63D5" w:rsidRPr="00262C96" w:rsidRDefault="006B63D5" w:rsidP="00EE1D66">
            <w:commentRangeStart w:id="953"/>
            <w:r w:rsidRPr="00262C96">
              <w:t>5</w:t>
            </w:r>
          </w:p>
        </w:tc>
        <w:tc>
          <w:tcPr>
            <w:tcW w:w="1440" w:type="dxa"/>
            <w:hideMark/>
            <w:tcPrChange w:id="954" w:author="Author" w:date="2018-03-01T15:05:00Z">
              <w:tcPr>
                <w:tcW w:w="1440" w:type="dxa"/>
                <w:hideMark/>
              </w:tcPr>
            </w:tcPrChange>
          </w:tcPr>
          <w:p w14:paraId="66961B5C" w14:textId="65E44B60" w:rsidR="006B63D5" w:rsidRPr="00262C96" w:rsidRDefault="006B63D5" w:rsidP="00EE1D66">
            <w:r w:rsidRPr="00262C96">
              <w:rPr>
                <w:rStyle w:val="SAPEmphasis"/>
              </w:rPr>
              <w:t>Enter Termination Data for Employee</w:t>
            </w:r>
          </w:p>
        </w:tc>
        <w:tc>
          <w:tcPr>
            <w:tcW w:w="3330" w:type="dxa"/>
            <w:hideMark/>
            <w:tcPrChange w:id="955" w:author="Author" w:date="2018-03-01T15:05:00Z">
              <w:tcPr>
                <w:tcW w:w="3330" w:type="dxa"/>
                <w:hideMark/>
              </w:tcPr>
            </w:tcPrChange>
          </w:tcPr>
          <w:p w14:paraId="7B120CF5" w14:textId="4C921840" w:rsidR="006B63D5" w:rsidRDefault="006B63D5" w:rsidP="00566029">
            <w:pPr>
              <w:rPr>
                <w:ins w:id="956" w:author="Author" w:date="2018-01-18T12:48:00Z"/>
              </w:rPr>
            </w:pPr>
            <w:del w:id="957" w:author="Author" w:date="2018-01-22T11:17:00Z">
              <w:r w:rsidRPr="00262C96" w:rsidDel="006B63D5">
                <w:delText xml:space="preserve">In </w:delText>
              </w:r>
            </w:del>
            <w:ins w:id="958" w:author="Author" w:date="2018-01-22T11:17:00Z">
              <w:r>
                <w:t>On</w:t>
              </w:r>
              <w:r w:rsidRPr="00262C96">
                <w:t xml:space="preserve"> </w:t>
              </w:r>
            </w:ins>
            <w:r w:rsidRPr="00262C96">
              <w:t xml:space="preserve">the </w:t>
            </w:r>
            <w:r w:rsidRPr="00262C96">
              <w:rPr>
                <w:rStyle w:val="SAPScreenElement"/>
              </w:rPr>
              <w:t xml:space="preserve">Terminate </w:t>
            </w:r>
            <w:del w:id="959" w:author="Author" w:date="2018-01-22T11:17:00Z">
              <w:r w:rsidRPr="00262C96" w:rsidDel="006B63D5">
                <w:delText xml:space="preserve">part of the </w:delText>
              </w:r>
            </w:del>
            <w:r w:rsidRPr="00262C96">
              <w:t xml:space="preserve">screen </w:t>
            </w:r>
            <w:del w:id="960" w:author="Author" w:date="2018-01-22T11:17:00Z">
              <w:r w:rsidRPr="004547C7" w:rsidDel="006B63D5">
                <w:rPr>
                  <w:highlight w:val="yellow"/>
                </w:rPr>
                <w:delText>(or: On the Terminate screen)</w:delText>
              </w:r>
              <w:r w:rsidDel="006B63D5">
                <w:delText xml:space="preserve"> </w:delText>
              </w:r>
            </w:del>
            <w:r w:rsidRPr="00262C96">
              <w:t>make the following entries:</w:t>
            </w:r>
          </w:p>
          <w:p w14:paraId="1EA4D14C" w14:textId="77777777" w:rsidR="006B63D5" w:rsidRPr="00B04D6E" w:rsidRDefault="006B63D5" w:rsidP="0006208B">
            <w:pPr>
              <w:pStyle w:val="SAPNoteHeading"/>
              <w:ind w:left="0"/>
              <w:rPr>
                <w:ins w:id="961" w:author="Author" w:date="2018-01-18T12:48:00Z"/>
                <w:highlight w:val="cyan"/>
              </w:rPr>
            </w:pPr>
            <w:ins w:id="962" w:author="Author" w:date="2018-01-18T12:48:00Z">
              <w:r w:rsidRPr="00B04D6E">
                <w:rPr>
                  <w:noProof/>
                  <w:highlight w:val="cyan"/>
                  <w:lang w:val="de-DE" w:eastAsia="de-DE"/>
                </w:rPr>
                <w:drawing>
                  <wp:inline distT="0" distB="0" distL="0" distR="0" wp14:anchorId="36B28657" wp14:editId="79D89184">
                    <wp:extent cx="225425" cy="225425"/>
                    <wp:effectExtent l="0" t="0" r="0" b="317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04D6E">
                <w:rPr>
                  <w:highlight w:val="cyan"/>
                </w:rPr>
                <w:t> Note</w:t>
              </w:r>
            </w:ins>
          </w:p>
          <w:p w14:paraId="33FE1D30" w14:textId="0C55B7D8" w:rsidR="006B63D5" w:rsidRPr="00BA74AF" w:rsidDel="002D7B61" w:rsidRDefault="006B63D5">
            <w:pPr>
              <w:rPr>
                <w:ins w:id="963" w:author="Author" w:date="2018-01-18T12:48:00Z"/>
                <w:del w:id="964" w:author="Author" w:date="2018-01-29T13:06:00Z"/>
              </w:rPr>
            </w:pPr>
            <w:ins w:id="965" w:author="Author" w:date="2018-01-18T12:48:00Z">
              <w:r w:rsidRPr="00B04D6E">
                <w:rPr>
                  <w:highlight w:val="cyan"/>
                </w:rPr>
                <w:t>This information is country-specific.</w:t>
              </w:r>
            </w:ins>
          </w:p>
          <w:p w14:paraId="27A47C3A" w14:textId="5E9E543A" w:rsidR="006B63D5" w:rsidRPr="00262C96" w:rsidRDefault="006B63D5"/>
        </w:tc>
        <w:tc>
          <w:tcPr>
            <w:tcW w:w="3898" w:type="dxa"/>
            <w:hideMark/>
            <w:tcPrChange w:id="966" w:author="Author" w:date="2018-03-01T15:05:00Z">
              <w:tcPr>
                <w:tcW w:w="3898" w:type="dxa"/>
                <w:hideMark/>
              </w:tcPr>
            </w:tcPrChange>
          </w:tcPr>
          <w:p w14:paraId="26527A7C" w14:textId="77777777" w:rsidR="006B63D5" w:rsidRDefault="006B63D5" w:rsidP="0006208B">
            <w:pPr>
              <w:rPr>
                <w:ins w:id="967" w:author="Author" w:date="2018-01-18T12:49:00Z"/>
                <w:highlight w:val="cyan"/>
              </w:rPr>
            </w:pPr>
            <w:commentRangeStart w:id="968"/>
            <w:ins w:id="969" w:author="Author" w:date="2018-01-18T12:49:00Z">
              <w:r w:rsidRPr="0000527E">
                <w:rPr>
                  <w:highlight w:val="cyan"/>
                </w:rPr>
                <w:t xml:space="preserve">Enter data as required in the country where </w:t>
              </w:r>
              <w:r>
                <w:rPr>
                  <w:highlight w:val="cyan"/>
                </w:rPr>
                <w:t>your</w:t>
              </w:r>
              <w:r w:rsidRPr="0000527E">
                <w:rPr>
                  <w:highlight w:val="cyan"/>
                </w:rPr>
                <w:t xml:space="preserve"> company is located.</w:t>
              </w:r>
            </w:ins>
          </w:p>
          <w:p w14:paraId="4531A9F5" w14:textId="77777777" w:rsidR="006B63D5" w:rsidRPr="0094035B" w:rsidRDefault="006B63D5" w:rsidP="0006208B">
            <w:pPr>
              <w:pStyle w:val="SAPNoteHeading"/>
              <w:spacing w:before="60"/>
              <w:ind w:left="0"/>
              <w:rPr>
                <w:ins w:id="970" w:author="Author" w:date="2018-01-18T12:49:00Z"/>
                <w:highlight w:val="cyan"/>
              </w:rPr>
            </w:pPr>
            <w:ins w:id="971" w:author="Author" w:date="2018-01-18T12:49:00Z">
              <w:r w:rsidRPr="0094035B">
                <w:rPr>
                  <w:noProof/>
                  <w:highlight w:val="cyan"/>
                  <w:lang w:val="de-DE" w:eastAsia="de-DE"/>
                </w:rPr>
                <w:drawing>
                  <wp:inline distT="0" distB="0" distL="0" distR="0" wp14:anchorId="6D7F038F" wp14:editId="3CB879FD">
                    <wp:extent cx="219075" cy="238125"/>
                    <wp:effectExtent l="0" t="0" r="9525" b="9525"/>
                    <wp:docPr id="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94035B">
                <w:rPr>
                  <w:highlight w:val="cyan"/>
                </w:rPr>
                <w:t> Caution</w:t>
              </w:r>
            </w:ins>
          </w:p>
          <w:p w14:paraId="1D51FDB6" w14:textId="62147385" w:rsidR="006B63D5" w:rsidDel="006B63D5" w:rsidRDefault="006B63D5" w:rsidP="00A56919">
            <w:pPr>
              <w:rPr>
                <w:ins w:id="972" w:author="Author" w:date="2018-01-18T12:49:00Z"/>
                <w:del w:id="973" w:author="Author" w:date="2018-01-22T11:17:00Z"/>
                <w:rFonts w:ascii="BentonSans Bold" w:hAnsi="BentonSans Bold"/>
              </w:rPr>
            </w:pPr>
            <w:ins w:id="974" w:author="Author" w:date="2018-01-18T12:49:00Z">
              <w:r w:rsidRPr="0000527E">
                <w:rPr>
                  <w:highlight w:val="cyan"/>
                </w:rPr>
                <w:t>For a detailed list refer to chapter</w:t>
              </w:r>
              <w:r>
                <w:t xml:space="preserve"> </w:t>
              </w:r>
            </w:ins>
            <w:ins w:id="975" w:author="Author" w:date="2018-01-24T13:33:00Z">
              <w:r w:rsidR="00F50DAE" w:rsidRPr="00E548FC">
                <w:rPr>
                  <w:rFonts w:ascii="BentonSans Bold" w:hAnsi="BentonSans Bold"/>
                  <w:highlight w:val="cyan"/>
                  <w:u w:val="single"/>
                  <w:rPrChange w:id="976" w:author="Author" w:date="2018-01-24T13:33:00Z">
                    <w:rPr>
                      <w:rFonts w:ascii="BentonSans Bold" w:hAnsi="BentonSans Bold"/>
                      <w:highlight w:val="cyan"/>
                    </w:rPr>
                  </w:rPrChange>
                </w:rPr>
                <w:fldChar w:fldCharType="begin"/>
              </w:r>
              <w:r w:rsidR="00F50DAE" w:rsidRPr="00E548FC">
                <w:rPr>
                  <w:rFonts w:ascii="BentonSans Bold" w:hAnsi="BentonSans Bold"/>
                  <w:highlight w:val="cyan"/>
                  <w:u w:val="single"/>
                  <w:rPrChange w:id="977" w:author="Author" w:date="2018-01-24T13:33:00Z">
                    <w:rPr>
                      <w:rFonts w:ascii="BentonSans Bold" w:hAnsi="BentonSans Bold"/>
                      <w:highlight w:val="cyan"/>
                    </w:rPr>
                  </w:rPrChange>
                </w:rPr>
                <w:instrText xml:space="preserve"> HYPERLINK  \l "_Termination_Data" </w:instrText>
              </w:r>
              <w:r w:rsidR="00F50DAE" w:rsidRPr="00E548FC">
                <w:rPr>
                  <w:rFonts w:ascii="BentonSans Bold" w:hAnsi="BentonSans Bold"/>
                  <w:highlight w:val="cyan"/>
                  <w:u w:val="single"/>
                  <w:rPrChange w:id="978" w:author="Author" w:date="2018-01-24T13:33:00Z">
                    <w:rPr>
                      <w:rFonts w:ascii="BentonSans Bold" w:hAnsi="BentonSans Bold"/>
                      <w:highlight w:val="cyan"/>
                    </w:rPr>
                  </w:rPrChange>
                </w:rPr>
                <w:fldChar w:fldCharType="separate"/>
              </w:r>
              <w:r w:rsidRPr="00E548FC">
                <w:rPr>
                  <w:rStyle w:val="Hyperlink"/>
                  <w:rFonts w:ascii="BentonSans Bold" w:hAnsi="BentonSans Bold"/>
                  <w:highlight w:val="cyan"/>
                  <w:u w:val="single"/>
                  <w:rPrChange w:id="979" w:author="Author" w:date="2018-01-24T13:33:00Z">
                    <w:rPr>
                      <w:rStyle w:val="Hyperlink"/>
                      <w:rFonts w:ascii="BentonSans Bold" w:hAnsi="BentonSans Bold"/>
                      <w:highlight w:val="cyan"/>
                    </w:rPr>
                  </w:rPrChange>
                </w:rPr>
                <w:t>Country-Specific Fields</w:t>
              </w:r>
              <w:r w:rsidR="00F50DAE" w:rsidRPr="00E548FC">
                <w:rPr>
                  <w:rStyle w:val="Hyperlink"/>
                  <w:rFonts w:ascii="BentonSans Bold" w:hAnsi="BentonSans Bold"/>
                  <w:highlight w:val="cyan"/>
                  <w:u w:val="single"/>
                  <w:rPrChange w:id="980" w:author="Author" w:date="2018-01-24T13:33:00Z">
                    <w:rPr>
                      <w:rStyle w:val="Hyperlink"/>
                      <w:rFonts w:ascii="BentonSans Bold" w:hAnsi="BentonSans Bold"/>
                      <w:highlight w:val="cyan"/>
                    </w:rPr>
                  </w:rPrChange>
                </w:rPr>
                <w:t xml:space="preserve"> </w:t>
              </w:r>
              <w:r w:rsidR="00F50DAE" w:rsidRPr="00E548FC">
                <w:rPr>
                  <w:rStyle w:val="Hyperlink"/>
                  <w:rFonts w:ascii="BentonSans Bold" w:hAnsi="BentonSans Bold"/>
                  <w:highlight w:val="cyan"/>
                  <w:u w:val="single"/>
                  <w:rPrChange w:id="981" w:author="Author" w:date="2018-01-24T13:33:00Z">
                    <w:rPr>
                      <w:rStyle w:val="Hyperlink"/>
                      <w:rFonts w:ascii="BentonSans Bold" w:hAnsi="BentonSans Bold"/>
                      <w:highlight w:val="cyan"/>
                    </w:rPr>
                  </w:rPrChange>
                </w:rPr>
                <w:sym w:font="Wingdings" w:char="F0E0"/>
              </w:r>
              <w:r w:rsidR="00F50DAE" w:rsidRPr="00E548FC">
                <w:rPr>
                  <w:rStyle w:val="Hyperlink"/>
                  <w:rFonts w:ascii="BentonSans Bold" w:hAnsi="BentonSans Bold"/>
                  <w:highlight w:val="cyan"/>
                  <w:u w:val="single"/>
                  <w:rPrChange w:id="982" w:author="Author" w:date="2018-01-24T13:33:00Z">
                    <w:rPr>
                      <w:rStyle w:val="Hyperlink"/>
                      <w:rFonts w:ascii="BentonSans Bold" w:hAnsi="BentonSans Bold"/>
                      <w:highlight w:val="cyan"/>
                    </w:rPr>
                  </w:rPrChange>
                </w:rPr>
                <w:t xml:space="preserve"> Termination Data</w:t>
              </w:r>
              <w:r w:rsidR="00F50DAE" w:rsidRPr="00E548FC">
                <w:rPr>
                  <w:rFonts w:ascii="BentonSans Bold" w:hAnsi="BentonSans Bold"/>
                  <w:highlight w:val="cyan"/>
                  <w:u w:val="single"/>
                  <w:rPrChange w:id="983" w:author="Author" w:date="2018-01-24T13:33:00Z">
                    <w:rPr>
                      <w:rFonts w:ascii="BentonSans Bold" w:hAnsi="BentonSans Bold"/>
                      <w:highlight w:val="cyan"/>
                    </w:rPr>
                  </w:rPrChange>
                </w:rPr>
                <w:fldChar w:fldCharType="end"/>
              </w:r>
            </w:ins>
            <w:ins w:id="984" w:author="Author" w:date="2018-01-18T12:49:00Z">
              <w:r w:rsidRPr="001963C0">
                <w:rPr>
                  <w:rFonts w:ascii="BentonSans Bold" w:hAnsi="BentonSans Bold"/>
                  <w:highlight w:val="cyan"/>
                </w:rPr>
                <w:t>.</w:t>
              </w:r>
            </w:ins>
          </w:p>
          <w:p w14:paraId="0D4FCB50" w14:textId="0DA85D2F" w:rsidR="006B63D5" w:rsidDel="006B63D5" w:rsidRDefault="006B63D5" w:rsidP="00A56919">
            <w:pPr>
              <w:rPr>
                <w:ins w:id="985" w:author="Author" w:date="2018-01-18T12:49:00Z"/>
                <w:del w:id="986" w:author="Author" w:date="2018-01-22T11:17:00Z"/>
                <w:rStyle w:val="SAPScreenElement"/>
              </w:rPr>
            </w:pPr>
          </w:p>
          <w:p w14:paraId="592BA185" w14:textId="0F0B9F01" w:rsidR="006B63D5" w:rsidDel="006B63D5" w:rsidRDefault="006B63D5" w:rsidP="00A56919">
            <w:pPr>
              <w:rPr>
                <w:ins w:id="987" w:author="Author" w:date="2018-01-18T12:49:00Z"/>
                <w:del w:id="988" w:author="Author" w:date="2018-01-22T11:17:00Z"/>
                <w:rStyle w:val="SAPScreenElement"/>
              </w:rPr>
            </w:pPr>
          </w:p>
          <w:p w14:paraId="62A5C60C" w14:textId="4DC4B960" w:rsidR="006B63D5" w:rsidRPr="00262C96" w:rsidDel="00A56919" w:rsidRDefault="006B63D5" w:rsidP="00A56919">
            <w:pPr>
              <w:rPr>
                <w:del w:id="989" w:author="Author" w:date="2018-01-22T12:11:00Z"/>
              </w:rPr>
            </w:pPr>
            <w:del w:id="990" w:author="Author" w:date="2018-01-22T11:17:00Z">
              <w:r w:rsidRPr="00262C96" w:rsidDel="006B63D5">
                <w:rPr>
                  <w:rStyle w:val="SAPScreenElement"/>
                </w:rPr>
                <w:delText xml:space="preserve">Termination Date: </w:delText>
              </w:r>
              <w:r w:rsidRPr="00262C96" w:rsidDel="006B63D5">
                <w:delText>select employee’s last day at work from calendar help</w:delText>
              </w:r>
            </w:del>
          </w:p>
          <w:p w14:paraId="0CABB7A5" w14:textId="77777777" w:rsidR="006B63D5" w:rsidDel="006B63D5" w:rsidRDefault="006B63D5" w:rsidP="00A56919">
            <w:pPr>
              <w:rPr>
                <w:ins w:id="991" w:author="Author" w:date="2018-01-18T13:35:00Z"/>
                <w:del w:id="992" w:author="Author" w:date="2018-01-22T11:20:00Z"/>
                <w:highlight w:val="yellow"/>
              </w:rPr>
            </w:pPr>
            <w:ins w:id="993" w:author="Author" w:date="2018-01-18T13:35:00Z">
              <w:del w:id="994" w:author="Author" w:date="2018-01-22T11:20:00Z">
                <w:r w:rsidDel="006B63D5">
                  <w:rPr>
                    <w:highlight w:val="yellow"/>
                  </w:rPr>
                  <w:delText>Attachment:</w:delText>
                </w:r>
              </w:del>
            </w:ins>
          </w:p>
          <w:p w14:paraId="32B0DD07" w14:textId="521F90FE" w:rsidR="006B63D5" w:rsidRPr="00262C96" w:rsidDel="00A56919" w:rsidRDefault="006B63D5" w:rsidP="00A56919">
            <w:pPr>
              <w:rPr>
                <w:del w:id="995" w:author="Author" w:date="2018-01-22T12:11:00Z"/>
              </w:rPr>
            </w:pPr>
            <w:del w:id="996" w:author="Author" w:date="2018-01-22T11:20:00Z">
              <w:r w:rsidRPr="004547C7" w:rsidDel="006B63D5">
                <w:rPr>
                  <w:highlight w:val="yellow"/>
                </w:rPr>
                <w:delText>Optionally, you can attach a supporting document</w:delText>
              </w:r>
              <w:r w:rsidRPr="004547C7" w:rsidDel="006B63D5">
                <w:rPr>
                  <w:color w:val="1F497D"/>
                  <w:highlight w:val="yellow"/>
                </w:rPr>
                <w:delText xml:space="preserve"> </w:delText>
              </w:r>
              <w:r w:rsidRPr="004547C7" w:rsidDel="006B63D5">
                <w:rPr>
                  <w:highlight w:val="yellow"/>
                </w:rPr>
                <w:delText>on the termination</w:delText>
              </w:r>
              <w:r w:rsidRPr="004547C7" w:rsidDel="006B63D5">
                <w:rPr>
                  <w:color w:val="1F497D"/>
                  <w:highlight w:val="yellow"/>
                </w:rPr>
                <w:delText>.</w:delText>
              </w:r>
              <w:r w:rsidRPr="004547C7" w:rsidDel="006B63D5">
                <w:rPr>
                  <w:highlight w:val="yellow"/>
                </w:rPr>
                <w:delText xml:space="preserve"> For this, select the </w:delText>
              </w:r>
              <w:r w:rsidRPr="004547C7" w:rsidDel="006B63D5">
                <w:rPr>
                  <w:rStyle w:val="SAPScreenElement"/>
                  <w:highlight w:val="yellow"/>
                </w:rPr>
                <w:delText>Upload attachment</w:delText>
              </w:r>
              <w:r w:rsidRPr="004547C7" w:rsidDel="006B63D5">
                <w:rPr>
                  <w:highlight w:val="yellow"/>
                </w:rPr>
                <w:delText xml:space="preserve"> link. In the </w:delText>
              </w:r>
              <w:r w:rsidRPr="004547C7" w:rsidDel="006B63D5">
                <w:rPr>
                  <w:rStyle w:val="SAPScreenElement"/>
                  <w:highlight w:val="yellow"/>
                </w:rPr>
                <w:delText>Upload attachment</w:delText>
              </w:r>
              <w:r w:rsidRPr="004547C7" w:rsidDel="006B63D5">
                <w:rPr>
                  <w:highlight w:val="yellow"/>
                </w:rPr>
                <w:delText xml:space="preserve"> dialog box, browse for the document you want to upload, and then choose </w:delText>
              </w:r>
              <w:r w:rsidRPr="004547C7" w:rsidDel="006B63D5">
                <w:rPr>
                  <w:rStyle w:val="SAPScreenElement"/>
                  <w:highlight w:val="yellow"/>
                </w:rPr>
                <w:delText>Upload</w:delText>
              </w:r>
              <w:r w:rsidRPr="004547C7" w:rsidDel="006B63D5">
                <w:rPr>
                  <w:highlight w:val="yellow"/>
                </w:rPr>
                <w:delText>.</w:delText>
              </w:r>
            </w:del>
          </w:p>
          <w:p w14:paraId="461C3633" w14:textId="77777777" w:rsidR="006B63D5" w:rsidRPr="00B83FA6" w:rsidDel="006B63D5" w:rsidRDefault="006B63D5">
            <w:pPr>
              <w:rPr>
                <w:ins w:id="997" w:author="Author" w:date="2018-01-18T13:36:00Z"/>
                <w:del w:id="998" w:author="Author" w:date="2018-01-22T11:21:00Z"/>
                <w:rStyle w:val="SAPScreenElement"/>
                <w:rPrChange w:id="999" w:author="Author" w:date="2018-01-18T13:36:00Z">
                  <w:rPr>
                    <w:ins w:id="1000" w:author="Author" w:date="2018-01-18T13:36:00Z"/>
                    <w:del w:id="1001" w:author="Author" w:date="2018-01-22T11:21:00Z"/>
                  </w:rPr>
                </w:rPrChange>
              </w:rPr>
            </w:pPr>
            <w:ins w:id="1002" w:author="Author" w:date="2018-01-18T13:36:00Z">
              <w:del w:id="1003" w:author="Author" w:date="2018-01-22T11:21:00Z">
                <w:r w:rsidRPr="00B83FA6" w:rsidDel="006B63D5">
                  <w:rPr>
                    <w:rStyle w:val="SAPScreenElement"/>
                    <w:rPrChange w:id="1004" w:author="Author" w:date="2018-01-18T13:36:00Z">
                      <w:rPr/>
                    </w:rPrChange>
                  </w:rPr>
                  <w:delText>Deactivate Position:</w:delText>
                </w:r>
              </w:del>
            </w:ins>
          </w:p>
          <w:p w14:paraId="43582881" w14:textId="77777777" w:rsidR="006B63D5" w:rsidRPr="00262C96" w:rsidDel="006B63D5" w:rsidRDefault="006B63D5">
            <w:pPr>
              <w:rPr>
                <w:del w:id="1005" w:author="Author" w:date="2018-01-22T11:21:00Z"/>
              </w:rPr>
            </w:pPr>
            <w:del w:id="1006" w:author="Author" w:date="2018-01-22T11:21:00Z">
              <w:r w:rsidRPr="00262C96" w:rsidDel="006B63D5">
                <w:delText xml:space="preserve">In case, </w:delText>
              </w:r>
              <w:r w:rsidRPr="00262C96" w:rsidDel="006B63D5">
                <w:rPr>
                  <w:rStyle w:val="SAPEmphasis"/>
                </w:rPr>
                <w:delText>Position Management</w:delText>
              </w:r>
              <w:r w:rsidRPr="00262C96" w:rsidDel="006B63D5">
                <w:delText xml:space="preserve"> </w:delText>
              </w:r>
              <w:r w:rsidRPr="00262C96" w:rsidDel="006B63D5">
                <w:rPr>
                  <w:rStyle w:val="SAPEmphasis"/>
                </w:rPr>
                <w:delText>is enabled in your Success Factors Employee Central instance:</w:delText>
              </w:r>
              <w:r w:rsidRPr="00262C96" w:rsidDel="006B63D5">
                <w:delText xml:space="preserve"> if the position, to which the employee to be terminated is assigned, has no other incumbent and has no lower level-positions, you can choose to deactivate this </w:delText>
              </w:r>
              <w:r w:rsidRPr="00B83FA6" w:rsidDel="006B63D5">
                <w:delText xml:space="preserve">position </w:delText>
              </w:r>
              <w:r w:rsidRPr="00B83FA6" w:rsidDel="006B63D5">
                <w:rPr>
                  <w:rPrChange w:id="1007" w:author="Author" w:date="2018-01-18T13:04:00Z">
                    <w:rPr>
                      <w:highlight w:val="yellow"/>
                    </w:rPr>
                  </w:rPrChange>
                </w:rPr>
                <w:delText>or keep it active</w:delText>
              </w:r>
              <w:r w:rsidRPr="00B83FA6" w:rsidDel="006B63D5">
                <w:delText>. For</w:delText>
              </w:r>
              <w:r w:rsidRPr="00262C96" w:rsidDel="006B63D5">
                <w:delText xml:space="preserve"> this, select for field </w:delText>
              </w:r>
              <w:r w:rsidRPr="00262C96" w:rsidDel="006B63D5">
                <w:rPr>
                  <w:rStyle w:val="SAPScreenElement"/>
                </w:rPr>
                <w:delText xml:space="preserve">Deactivate Position </w:delText>
              </w:r>
              <w:r w:rsidRPr="00262C96" w:rsidDel="006B63D5">
                <w:delText>value</w:delText>
              </w:r>
              <w:r w:rsidRPr="00262C96" w:rsidDel="006B63D5">
                <w:rPr>
                  <w:rStyle w:val="SAPUserEntry"/>
                </w:rPr>
                <w:delText xml:space="preserve"> Yes</w:delText>
              </w:r>
              <w:r w:rsidRPr="00262C96" w:rsidDel="006B63D5">
                <w:delText xml:space="preserve">. </w:delText>
              </w:r>
            </w:del>
          </w:p>
          <w:p w14:paraId="2816BEDF" w14:textId="77777777" w:rsidR="006B63D5" w:rsidRPr="00262C96" w:rsidDel="006B63D5" w:rsidRDefault="006B63D5">
            <w:pPr>
              <w:rPr>
                <w:del w:id="1008" w:author="Author" w:date="2018-01-22T11:21:00Z"/>
              </w:rPr>
            </w:pPr>
            <w:del w:id="1009" w:author="Author" w:date="2018-01-22T11:21:00Z">
              <w:r w:rsidRPr="00262C96" w:rsidDel="006B63D5">
                <w:delText>To leave the position active, leave value</w:delText>
              </w:r>
              <w:r w:rsidRPr="00262C96" w:rsidDel="006B63D5">
                <w:rPr>
                  <w:rStyle w:val="SAPUserEntry"/>
                </w:rPr>
                <w:delText xml:space="preserve"> No</w:delText>
              </w:r>
              <w:r w:rsidRPr="00262C96" w:rsidDel="006B63D5">
                <w:delText xml:space="preserve"> for the </w:delText>
              </w:r>
              <w:r w:rsidRPr="00262C96" w:rsidDel="006B63D5">
                <w:rPr>
                  <w:rStyle w:val="SAPScreenElement"/>
                </w:rPr>
                <w:delText xml:space="preserve">Deactivate Position </w:delText>
              </w:r>
              <w:r w:rsidRPr="00262C96" w:rsidDel="006B63D5">
                <w:delText>field.</w:delText>
              </w:r>
            </w:del>
          </w:p>
          <w:p w14:paraId="0BA53AF8" w14:textId="77777777" w:rsidR="006B63D5" w:rsidRPr="00262C96" w:rsidDel="006B63D5" w:rsidRDefault="006B63D5">
            <w:pPr>
              <w:rPr>
                <w:del w:id="1010" w:author="Author" w:date="2018-01-22T11:21:00Z"/>
              </w:rPr>
              <w:pPrChange w:id="1011" w:author="Author" w:date="2018-01-22T12:11:00Z">
                <w:pPr>
                  <w:pStyle w:val="SAPNoteHeading"/>
                  <w:ind w:left="0"/>
                </w:pPr>
              </w:pPrChange>
            </w:pPr>
            <w:del w:id="1012" w:author="Author" w:date="2018-01-22T11:21:00Z">
              <w:r w:rsidRPr="00262C96" w:rsidDel="006B63D5">
                <w:rPr>
                  <w:noProof/>
                  <w:lang w:val="de-DE" w:eastAsia="de-DE"/>
                </w:rPr>
                <w:drawing>
                  <wp:inline distT="0" distB="0" distL="0" distR="0" wp14:anchorId="4B359338" wp14:editId="615D96DF">
                    <wp:extent cx="228600" cy="22860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62C96" w:rsidDel="006B63D5">
                <w:delText> Note</w:delText>
              </w:r>
            </w:del>
          </w:p>
          <w:p w14:paraId="6C3E94CF" w14:textId="695BD15F" w:rsidR="006B63D5" w:rsidRPr="00262C96" w:rsidRDefault="006B63D5">
            <w:pPr>
              <w:pPrChange w:id="1013" w:author="Author" w:date="2018-01-22T12:11:00Z">
                <w:pPr>
                  <w:pStyle w:val="ListContinue"/>
                  <w:ind w:left="0"/>
                </w:pPr>
              </w:pPrChange>
            </w:pPr>
            <w:del w:id="1014" w:author="Author" w:date="2018-01-22T11:21:00Z">
              <w:r w:rsidRPr="00262C96" w:rsidDel="006B63D5">
                <w:delText xml:space="preserve">In case the position has still incumbent(s) or has lower-level positions, the </w:delText>
              </w:r>
              <w:r w:rsidRPr="00262C96" w:rsidDel="006B63D5">
                <w:rPr>
                  <w:rStyle w:val="SAPScreenElement"/>
                </w:rPr>
                <w:delText xml:space="preserve">Deactivate Position </w:delText>
              </w:r>
              <w:r w:rsidRPr="00262C96" w:rsidDel="006B63D5">
                <w:delText>field is read-only.</w:delText>
              </w:r>
            </w:del>
            <w:ins w:id="1015" w:author="Author" w:date="2018-01-22T11:21:00Z">
              <w:del w:id="1016" w:author="Author" w:date="2018-01-22T12:11:00Z">
                <w:r w:rsidDel="00A56919">
                  <w:delText>i</w:delText>
                </w:r>
              </w:del>
            </w:ins>
            <w:commentRangeEnd w:id="968"/>
            <w:r w:rsidR="00EB1B5B">
              <w:rPr>
                <w:rStyle w:val="CommentReference"/>
              </w:rPr>
              <w:commentReference w:id="968"/>
            </w:r>
          </w:p>
        </w:tc>
        <w:tc>
          <w:tcPr>
            <w:tcW w:w="3482" w:type="dxa"/>
            <w:hideMark/>
            <w:tcPrChange w:id="1017" w:author="Author" w:date="2018-03-01T15:05:00Z">
              <w:tcPr>
                <w:tcW w:w="3482" w:type="dxa"/>
                <w:hideMark/>
              </w:tcPr>
            </w:tcPrChange>
          </w:tcPr>
          <w:p w14:paraId="37DFBDF0" w14:textId="52650C15" w:rsidR="006B63D5" w:rsidRPr="00262C96" w:rsidRDefault="006B63D5" w:rsidP="00B869D0">
            <w:del w:id="1018" w:author="Author" w:date="2018-01-22T11:18:00Z">
              <w:r w:rsidRPr="00262C96" w:rsidDel="006B63D5">
                <w:delText xml:space="preserve">All other date fields on the screen are filled automatically with the termination date. </w:delText>
              </w:r>
            </w:del>
            <w:commentRangeEnd w:id="953"/>
            <w:r w:rsidR="00366A65">
              <w:rPr>
                <w:rStyle w:val="CommentReference"/>
              </w:rPr>
              <w:commentReference w:id="953"/>
            </w:r>
          </w:p>
        </w:tc>
        <w:tc>
          <w:tcPr>
            <w:tcW w:w="1264" w:type="dxa"/>
            <w:tcPrChange w:id="1019" w:author="Author" w:date="2018-03-01T15:05:00Z">
              <w:tcPr>
                <w:tcW w:w="1264" w:type="dxa"/>
              </w:tcPr>
            </w:tcPrChange>
          </w:tcPr>
          <w:p w14:paraId="1D867A07" w14:textId="77777777" w:rsidR="006B63D5" w:rsidRPr="00262C96" w:rsidRDefault="006B63D5" w:rsidP="00EE1D66"/>
        </w:tc>
      </w:tr>
      <w:tr w:rsidR="00B23CA0" w:rsidRPr="00262C96" w:rsidDel="00A56919" w14:paraId="129AFF4E" w14:textId="06C8945D" w:rsidTr="00C85532">
        <w:trPr>
          <w:trHeight w:val="357"/>
          <w:del w:id="1020" w:author="Author" w:date="2018-01-22T12:05:00Z"/>
        </w:trPr>
        <w:tc>
          <w:tcPr>
            <w:tcW w:w="872" w:type="dxa"/>
            <w:hideMark/>
          </w:tcPr>
          <w:p w14:paraId="33C067DD" w14:textId="5076379A" w:rsidR="00B23CA0" w:rsidRPr="00262C96" w:rsidDel="00A56919" w:rsidRDefault="006E5370" w:rsidP="003A68B5">
            <w:pPr>
              <w:rPr>
                <w:del w:id="1021" w:author="Author" w:date="2018-01-22T12:05:00Z"/>
              </w:rPr>
            </w:pPr>
            <w:del w:id="1022" w:author="Author" w:date="2018-01-22T12:05:00Z">
              <w:r w:rsidRPr="00262C96" w:rsidDel="00A56919">
                <w:delText>6</w:delText>
              </w:r>
            </w:del>
          </w:p>
        </w:tc>
        <w:tc>
          <w:tcPr>
            <w:tcW w:w="1440" w:type="dxa"/>
            <w:hideMark/>
          </w:tcPr>
          <w:p w14:paraId="775D5FF9" w14:textId="3FA30C43" w:rsidR="00B23CA0" w:rsidRPr="00262C96" w:rsidDel="00A56919" w:rsidRDefault="00B23CA0" w:rsidP="003A68B5">
            <w:pPr>
              <w:rPr>
                <w:del w:id="1023" w:author="Author" w:date="2018-01-22T12:05:00Z"/>
                <w:rStyle w:val="SAPEmphasis"/>
              </w:rPr>
            </w:pPr>
            <w:del w:id="1024" w:author="Author" w:date="2018-01-22T12:05:00Z">
              <w:r w:rsidRPr="00262C96" w:rsidDel="00A56919">
                <w:rPr>
                  <w:rStyle w:val="SAPEmphasis"/>
                </w:rPr>
                <w:delText>Verify Time Account Balances</w:delText>
              </w:r>
              <w:r w:rsidR="00B26432" w:rsidRPr="00262C96" w:rsidDel="00A56919">
                <w:rPr>
                  <w:rStyle w:val="SAPEmphasis"/>
                </w:rPr>
                <w:delText xml:space="preserve"> (Optional)</w:delText>
              </w:r>
            </w:del>
          </w:p>
        </w:tc>
        <w:tc>
          <w:tcPr>
            <w:tcW w:w="3330" w:type="dxa"/>
            <w:hideMark/>
          </w:tcPr>
          <w:p w14:paraId="51EB1494" w14:textId="25253EFA" w:rsidR="0006208B" w:rsidRPr="00B04D6E" w:rsidDel="00A56919" w:rsidRDefault="0006208B" w:rsidP="0006208B">
            <w:pPr>
              <w:pStyle w:val="SAPNoteHeading"/>
              <w:ind w:left="0"/>
              <w:rPr>
                <w:ins w:id="1025" w:author="Author" w:date="2018-01-18T12:50:00Z"/>
                <w:del w:id="1026" w:author="Author" w:date="2018-01-22T12:05:00Z"/>
                <w:highlight w:val="cyan"/>
              </w:rPr>
            </w:pPr>
            <w:ins w:id="1027" w:author="Author" w:date="2018-01-18T12:50:00Z">
              <w:del w:id="1028" w:author="Author" w:date="2018-01-22T12:05:00Z">
                <w:r w:rsidRPr="00B04D6E" w:rsidDel="00A56919">
                  <w:rPr>
                    <w:noProof/>
                    <w:highlight w:val="cyan"/>
                    <w:lang w:val="de-DE" w:eastAsia="de-DE"/>
                  </w:rPr>
                  <w:drawing>
                    <wp:inline distT="0" distB="0" distL="0" distR="0" wp14:anchorId="77691204" wp14:editId="14E52D79">
                      <wp:extent cx="225425" cy="2254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04D6E" w:rsidDel="00A56919">
                  <w:rPr>
                    <w:highlight w:val="cyan"/>
                  </w:rPr>
                  <w:delText> Note</w:delText>
                </w:r>
              </w:del>
            </w:ins>
          </w:p>
          <w:p w14:paraId="42815A11" w14:textId="5CB60112" w:rsidR="0006208B" w:rsidRPr="00BA74AF" w:rsidDel="00A56919" w:rsidRDefault="0006208B" w:rsidP="0006208B">
            <w:pPr>
              <w:rPr>
                <w:ins w:id="1029" w:author="Author" w:date="2018-01-18T12:50:00Z"/>
                <w:del w:id="1030" w:author="Author" w:date="2018-01-22T12:05:00Z"/>
              </w:rPr>
            </w:pPr>
            <w:ins w:id="1031" w:author="Author" w:date="2018-01-18T12:50:00Z">
              <w:del w:id="1032" w:author="Author" w:date="2018-01-22T12:05:00Z">
                <w:r w:rsidRPr="00B04D6E" w:rsidDel="00A56919">
                  <w:rPr>
                    <w:highlight w:val="cyan"/>
                  </w:rPr>
                  <w:delText>This information is country-specific.</w:delText>
                </w:r>
              </w:del>
            </w:ins>
          </w:p>
          <w:p w14:paraId="1D8C7511" w14:textId="4D53E5EE" w:rsidR="0006208B" w:rsidDel="00A56919" w:rsidRDefault="0006208B" w:rsidP="001326A2">
            <w:pPr>
              <w:rPr>
                <w:ins w:id="1033" w:author="Author" w:date="2018-01-18T12:50:00Z"/>
                <w:del w:id="1034" w:author="Author" w:date="2018-01-22T12:05:00Z"/>
              </w:rPr>
            </w:pPr>
          </w:p>
          <w:p w14:paraId="258000F8" w14:textId="489F81E5" w:rsidR="00DD0D60" w:rsidDel="00A56919" w:rsidRDefault="00B26432" w:rsidP="001326A2">
            <w:pPr>
              <w:rPr>
                <w:del w:id="1035" w:author="Author" w:date="2018-01-22T12:05:00Z"/>
              </w:rPr>
            </w:pPr>
            <w:del w:id="1036" w:author="Author" w:date="2018-01-22T12:05:00Z">
              <w:r w:rsidRPr="00262C96" w:rsidDel="00A56919">
                <w:delText xml:space="preserve">In case </w:delText>
              </w:r>
              <w:r w:rsidRPr="00262C96" w:rsidDel="00A56919">
                <w:rPr>
                  <w:rStyle w:val="SAPEmphasis"/>
                </w:rPr>
                <w:delText>Time Off</w:delText>
              </w:r>
              <w:r w:rsidRPr="00262C96" w:rsidDel="00A56919">
                <w:delText xml:space="preserve"> is activated, check i</w:delText>
              </w:r>
              <w:r w:rsidR="00B23CA0" w:rsidRPr="00262C96" w:rsidDel="00A56919">
                <w:delText xml:space="preserve">n the </w:delText>
              </w:r>
              <w:r w:rsidR="00B23CA0" w:rsidRPr="00262C96" w:rsidDel="00A56919">
                <w:rPr>
                  <w:rStyle w:val="SAPScreenElement"/>
                </w:rPr>
                <w:delText xml:space="preserve">Time Account Balance </w:delText>
              </w:r>
              <w:r w:rsidR="005D2F6C" w:rsidRPr="00262C96" w:rsidDel="00A56919">
                <w:rPr>
                  <w:rStyle w:val="SAPScreenElement"/>
                </w:rPr>
                <w:delText>a</w:delText>
              </w:r>
              <w:r w:rsidR="00B23CA0" w:rsidRPr="00262C96" w:rsidDel="00A56919">
                <w:rPr>
                  <w:rStyle w:val="SAPScreenElement"/>
                </w:rPr>
                <w:delText xml:space="preserve">s </w:delText>
              </w:r>
              <w:r w:rsidR="005D2F6C" w:rsidRPr="00262C96" w:rsidDel="00A56919">
                <w:rPr>
                  <w:rStyle w:val="SAPScreenElement"/>
                </w:rPr>
                <w:delText>o</w:delText>
              </w:r>
              <w:r w:rsidR="00B23CA0" w:rsidRPr="00262C96" w:rsidDel="00A56919">
                <w:rPr>
                  <w:rStyle w:val="SAPScreenElement"/>
                </w:rPr>
                <w:delText>f Termination Date</w:delText>
              </w:r>
              <w:r w:rsidR="006532C5" w:rsidRPr="00262C96" w:rsidDel="00A56919">
                <w:rPr>
                  <w:rStyle w:val="SAPScreenElement"/>
                </w:rPr>
                <w:delText xml:space="preserve"> for &lt;</w:delText>
              </w:r>
              <w:r w:rsidR="00960BCA" w:rsidRPr="00262C96" w:rsidDel="00A56919">
                <w:rPr>
                  <w:rStyle w:val="SAPScreenElement"/>
                </w:rPr>
                <w:delText>job title</w:delText>
              </w:r>
              <w:r w:rsidR="006532C5" w:rsidRPr="00262C96" w:rsidDel="00A56919">
                <w:rPr>
                  <w:rStyle w:val="SAPScreenElement"/>
                </w:rPr>
                <w:delText xml:space="preserve">, location&gt; </w:delText>
              </w:r>
              <w:r w:rsidRPr="00262C96" w:rsidDel="00A56919">
                <w:delText xml:space="preserve">part </w:delText>
              </w:r>
              <w:r w:rsidR="00B23CA0" w:rsidRPr="00262C96" w:rsidDel="00A56919">
                <w:delText xml:space="preserve">the remaining </w:delText>
              </w:r>
              <w:r w:rsidR="006B7F65" w:rsidRPr="00262C96" w:rsidDel="00A56919">
                <w:delText>balances of time types that have an accrual rule assigned.</w:delText>
              </w:r>
              <w:r w:rsidR="00CB3775" w:rsidRPr="00262C96" w:rsidDel="00A56919">
                <w:delText xml:space="preserve"> </w:delText>
              </w:r>
            </w:del>
          </w:p>
          <w:p w14:paraId="3A37384C" w14:textId="2A46FBD2" w:rsidR="00DD0D60" w:rsidDel="00A56919" w:rsidRDefault="00DD0D60" w:rsidP="001326A2">
            <w:pPr>
              <w:rPr>
                <w:del w:id="1037" w:author="Author" w:date="2018-01-22T12:05:00Z"/>
              </w:rPr>
            </w:pPr>
          </w:p>
          <w:p w14:paraId="0501DB43" w14:textId="54563EFA" w:rsidR="008730EA" w:rsidRPr="00D705AF" w:rsidDel="00A56919" w:rsidRDefault="00DD0D60" w:rsidP="001326A2">
            <w:pPr>
              <w:rPr>
                <w:del w:id="1038" w:author="Author" w:date="2018-01-22T12:05:00Z"/>
                <w:highlight w:val="red"/>
                <w:rPrChange w:id="1039" w:author="Author" w:date="2018-01-22T11:04:00Z">
                  <w:rPr>
                    <w:del w:id="1040" w:author="Author" w:date="2018-01-22T12:05:00Z"/>
                  </w:rPr>
                </w:rPrChange>
              </w:rPr>
            </w:pPr>
            <w:del w:id="1041" w:author="Author" w:date="2018-01-22T12:05:00Z">
              <w:r w:rsidRPr="00D705AF" w:rsidDel="00A56919">
                <w:rPr>
                  <w:highlight w:val="red"/>
                  <w:rPrChange w:id="1042" w:author="Author" w:date="2018-01-22T11:04:00Z">
                    <w:rPr>
                      <w:highlight w:val="yellow"/>
                    </w:rPr>
                  </w:rPrChange>
                </w:rPr>
                <w:delText>AU:</w:delText>
              </w:r>
              <w:r w:rsidRPr="00D705AF" w:rsidDel="00A56919">
                <w:rPr>
                  <w:highlight w:val="red"/>
                  <w:rPrChange w:id="1043" w:author="Author" w:date="2018-01-22T11:04:00Z">
                    <w:rPr/>
                  </w:rPrChange>
                </w:rPr>
                <w:delText xml:space="preserve"> </w:delText>
              </w:r>
              <w:r w:rsidR="00CB3775" w:rsidRPr="00D705AF" w:rsidDel="00A56919">
                <w:rPr>
                  <w:highlight w:val="red"/>
                  <w:rPrChange w:id="1044" w:author="Author" w:date="2018-01-22T11:04:00Z">
                    <w:rPr>
                      <w:highlight w:val="yellow"/>
                    </w:rPr>
                  </w:rPrChange>
                </w:rPr>
                <w:delText>These time types are</w:delText>
              </w:r>
              <w:r w:rsidR="00CB3775" w:rsidRPr="00D705AF" w:rsidDel="00A56919">
                <w:rPr>
                  <w:rStyle w:val="SAPUserEntry"/>
                  <w:highlight w:val="red"/>
                  <w:rPrChange w:id="1045" w:author="Author" w:date="2018-01-22T11:04:00Z">
                    <w:rPr>
                      <w:rStyle w:val="SAPUserEntry"/>
                      <w:highlight w:val="yellow"/>
                    </w:rPr>
                  </w:rPrChange>
                </w:rPr>
                <w:delText xml:space="preserve"> </w:delText>
              </w:r>
              <w:r w:rsidR="00CB3775" w:rsidRPr="00D705AF" w:rsidDel="00A56919">
                <w:rPr>
                  <w:rStyle w:val="SAPUserEntry"/>
                  <w:color w:val="auto"/>
                  <w:highlight w:val="red"/>
                  <w:rPrChange w:id="1046" w:author="Author" w:date="2018-01-22T11:04:00Z">
                    <w:rPr>
                      <w:rStyle w:val="SAPUserEntry"/>
                      <w:color w:val="auto"/>
                      <w:highlight w:val="yellow"/>
                    </w:rPr>
                  </w:rPrChange>
                </w:rPr>
                <w:delText>Annual Leave</w:delText>
              </w:r>
              <w:r w:rsidR="00CB3775" w:rsidRPr="00D705AF" w:rsidDel="00A56919">
                <w:rPr>
                  <w:highlight w:val="red"/>
                  <w:rPrChange w:id="1047" w:author="Author" w:date="2018-01-22T11:04:00Z">
                    <w:rPr>
                      <w:highlight w:val="yellow"/>
                    </w:rPr>
                  </w:rPrChange>
                </w:rPr>
                <w:delText xml:space="preserve">, </w:delText>
              </w:r>
              <w:r w:rsidR="00CB3775" w:rsidRPr="00D705AF" w:rsidDel="00A56919">
                <w:rPr>
                  <w:rStyle w:val="SAPUserEntry"/>
                  <w:color w:val="auto"/>
                  <w:highlight w:val="red"/>
                  <w:rPrChange w:id="1048" w:author="Author" w:date="2018-01-22T11:04:00Z">
                    <w:rPr>
                      <w:rStyle w:val="SAPUserEntry"/>
                      <w:color w:val="auto"/>
                      <w:highlight w:val="yellow"/>
                    </w:rPr>
                  </w:rPrChange>
                </w:rPr>
                <w:delText>Sick leave</w:delText>
              </w:r>
              <w:r w:rsidR="00CB3775" w:rsidRPr="00D705AF" w:rsidDel="00A56919">
                <w:rPr>
                  <w:highlight w:val="red"/>
                  <w:rPrChange w:id="1049" w:author="Author" w:date="2018-01-22T11:04:00Z">
                    <w:rPr>
                      <w:highlight w:val="yellow"/>
                    </w:rPr>
                  </w:rPrChange>
                </w:rPr>
                <w:delText xml:space="preserve">, </w:delText>
              </w:r>
              <w:r w:rsidR="003D3310" w:rsidRPr="00D705AF" w:rsidDel="00A56919">
                <w:rPr>
                  <w:rStyle w:val="SAPUserEntry"/>
                  <w:color w:val="auto"/>
                  <w:highlight w:val="red"/>
                  <w:rPrChange w:id="1050" w:author="Author" w:date="2018-01-22T11:04:00Z">
                    <w:rPr>
                      <w:rStyle w:val="SAPUserEntry"/>
                      <w:color w:val="auto"/>
                      <w:highlight w:val="yellow"/>
                    </w:rPr>
                  </w:rPrChange>
                </w:rPr>
                <w:delText>Long Service Leave</w:delText>
              </w:r>
              <w:r w:rsidR="003D3310" w:rsidRPr="00D705AF" w:rsidDel="00A56919">
                <w:rPr>
                  <w:highlight w:val="red"/>
                  <w:rPrChange w:id="1051" w:author="Author" w:date="2018-01-22T11:04:00Z">
                    <w:rPr>
                      <w:highlight w:val="yellow"/>
                    </w:rPr>
                  </w:rPrChange>
                </w:rPr>
                <w:delText xml:space="preserve"> (if applicable for the employee), and </w:delText>
              </w:r>
              <w:r w:rsidR="003D3310" w:rsidRPr="00D705AF" w:rsidDel="00A56919">
                <w:rPr>
                  <w:rStyle w:val="SAPUserEntry"/>
                  <w:color w:val="auto"/>
                  <w:highlight w:val="red"/>
                  <w:rPrChange w:id="1052" w:author="Author" w:date="2018-01-22T11:04:00Z">
                    <w:rPr>
                      <w:rStyle w:val="SAPUserEntry"/>
                      <w:color w:val="auto"/>
                      <w:highlight w:val="yellow"/>
                    </w:rPr>
                  </w:rPrChange>
                </w:rPr>
                <w:delText>Time Off in Lieu</w:delText>
              </w:r>
              <w:r w:rsidR="003D3310" w:rsidRPr="00D705AF" w:rsidDel="00A56919">
                <w:rPr>
                  <w:highlight w:val="red"/>
                  <w:rPrChange w:id="1053" w:author="Author" w:date="2018-01-22T11:04:00Z">
                    <w:rPr>
                      <w:highlight w:val="yellow"/>
                    </w:rPr>
                  </w:rPrChange>
                </w:rPr>
                <w:delText xml:space="preserve"> (if applicable for the employee).</w:delText>
              </w:r>
              <w:r w:rsidR="00B922F2" w:rsidRPr="00D705AF" w:rsidDel="00A56919">
                <w:rPr>
                  <w:highlight w:val="red"/>
                  <w:rPrChange w:id="1054" w:author="Author" w:date="2018-01-22T11:04:00Z">
                    <w:rPr/>
                  </w:rPrChange>
                </w:rPr>
                <w:delText xml:space="preserve"> </w:delText>
              </w:r>
            </w:del>
          </w:p>
          <w:p w14:paraId="4379ED78" w14:textId="0BBAECC4" w:rsidR="00DD0D60" w:rsidRPr="00D705AF" w:rsidDel="00A56919" w:rsidRDefault="00DD0D60" w:rsidP="001326A2">
            <w:pPr>
              <w:rPr>
                <w:ins w:id="1055" w:author="Author" w:date="2018-01-18T13:42:00Z"/>
                <w:del w:id="1056" w:author="Author" w:date="2018-01-22T12:05:00Z"/>
                <w:highlight w:val="red"/>
                <w:rPrChange w:id="1057" w:author="Author" w:date="2018-01-22T11:04:00Z">
                  <w:rPr>
                    <w:ins w:id="1058" w:author="Author" w:date="2018-01-18T13:42:00Z"/>
                    <w:del w:id="1059" w:author="Author" w:date="2018-01-22T12:05:00Z"/>
                    <w:highlight w:val="yellow"/>
                  </w:rPr>
                </w:rPrChange>
              </w:rPr>
            </w:pPr>
          </w:p>
          <w:p w14:paraId="6C4A43FE" w14:textId="1D19DCEB" w:rsidR="00B83FA6" w:rsidRPr="00D705AF" w:rsidDel="00A56919" w:rsidRDefault="00B83FA6" w:rsidP="001326A2">
            <w:pPr>
              <w:rPr>
                <w:ins w:id="1060" w:author="Author" w:date="2018-01-18T13:42:00Z"/>
                <w:del w:id="1061" w:author="Author" w:date="2018-01-22T12:05:00Z"/>
                <w:highlight w:val="red"/>
                <w:rPrChange w:id="1062" w:author="Author" w:date="2018-01-22T11:04:00Z">
                  <w:rPr>
                    <w:ins w:id="1063" w:author="Author" w:date="2018-01-18T13:42:00Z"/>
                    <w:del w:id="1064" w:author="Author" w:date="2018-01-22T12:05:00Z"/>
                    <w:highlight w:val="yellow"/>
                  </w:rPr>
                </w:rPrChange>
              </w:rPr>
            </w:pPr>
            <w:ins w:id="1065" w:author="Author" w:date="2018-01-18T13:42:00Z">
              <w:del w:id="1066" w:author="Author" w:date="2018-01-22T12:05:00Z">
                <w:r w:rsidRPr="00D705AF" w:rsidDel="00A56919">
                  <w:rPr>
                    <w:highlight w:val="red"/>
                    <w:rPrChange w:id="1067" w:author="Author" w:date="2018-01-22T11:04:00Z">
                      <w:rPr>
                        <w:highlight w:val="yellow"/>
                      </w:rPr>
                    </w:rPrChange>
                  </w:rPr>
                  <w:delText>not in AE</w:delText>
                </w:r>
              </w:del>
            </w:ins>
          </w:p>
          <w:p w14:paraId="283F7BAB" w14:textId="043CE251" w:rsidR="00B83FA6" w:rsidRPr="00D705AF" w:rsidDel="00A56919" w:rsidRDefault="00B83FA6" w:rsidP="001326A2">
            <w:pPr>
              <w:rPr>
                <w:del w:id="1068" w:author="Author" w:date="2018-01-22T12:05:00Z"/>
                <w:highlight w:val="red"/>
                <w:rPrChange w:id="1069" w:author="Author" w:date="2018-01-22T11:04:00Z">
                  <w:rPr>
                    <w:del w:id="1070" w:author="Author" w:date="2018-01-22T12:05:00Z"/>
                    <w:highlight w:val="yellow"/>
                  </w:rPr>
                </w:rPrChange>
              </w:rPr>
            </w:pPr>
          </w:p>
          <w:p w14:paraId="7E897D55" w14:textId="0533BB87" w:rsidR="004547C7" w:rsidRPr="00D705AF" w:rsidDel="00A56919" w:rsidRDefault="004547C7" w:rsidP="001326A2">
            <w:pPr>
              <w:rPr>
                <w:del w:id="1071" w:author="Author" w:date="2018-01-22T12:05:00Z"/>
                <w:highlight w:val="red"/>
                <w:rPrChange w:id="1072" w:author="Author" w:date="2018-01-22T11:04:00Z">
                  <w:rPr>
                    <w:del w:id="1073" w:author="Author" w:date="2018-01-22T12:05:00Z"/>
                  </w:rPr>
                </w:rPrChange>
              </w:rPr>
            </w:pPr>
            <w:del w:id="1074" w:author="Author" w:date="2018-01-22T12:05:00Z">
              <w:r w:rsidRPr="00D705AF" w:rsidDel="00A56919">
                <w:rPr>
                  <w:highlight w:val="red"/>
                  <w:rPrChange w:id="1075" w:author="Author" w:date="2018-01-22T11:04:00Z">
                    <w:rPr>
                      <w:highlight w:val="yellow"/>
                    </w:rPr>
                  </w:rPrChange>
                </w:rPr>
                <w:delText>not in US</w:delText>
              </w:r>
            </w:del>
          </w:p>
          <w:p w14:paraId="6D7956DD" w14:textId="2CADE4DD" w:rsidR="006A2898" w:rsidRPr="00D705AF" w:rsidDel="00A56919" w:rsidRDefault="006A2898" w:rsidP="001326A2">
            <w:pPr>
              <w:rPr>
                <w:del w:id="1076" w:author="Author" w:date="2018-01-22T12:05:00Z"/>
                <w:highlight w:val="red"/>
                <w:rPrChange w:id="1077" w:author="Author" w:date="2018-01-22T11:04:00Z">
                  <w:rPr>
                    <w:del w:id="1078" w:author="Author" w:date="2018-01-22T12:05:00Z"/>
                    <w:highlight w:val="yellow"/>
                  </w:rPr>
                </w:rPrChange>
              </w:rPr>
            </w:pPr>
          </w:p>
          <w:p w14:paraId="2D98EF51" w14:textId="73F5080A" w:rsidR="00E941E9" w:rsidRPr="00D705AF" w:rsidDel="00A56919" w:rsidRDefault="00E941E9" w:rsidP="001326A2">
            <w:pPr>
              <w:rPr>
                <w:del w:id="1079" w:author="Author" w:date="2018-01-22T12:05:00Z"/>
                <w:highlight w:val="red"/>
                <w:rPrChange w:id="1080" w:author="Author" w:date="2018-01-22T11:04:00Z">
                  <w:rPr>
                    <w:del w:id="1081" w:author="Author" w:date="2018-01-22T12:05:00Z"/>
                  </w:rPr>
                </w:rPrChange>
              </w:rPr>
            </w:pPr>
            <w:del w:id="1082" w:author="Author" w:date="2018-01-22T12:05:00Z">
              <w:r w:rsidRPr="00D705AF" w:rsidDel="00A56919">
                <w:rPr>
                  <w:highlight w:val="red"/>
                  <w:rPrChange w:id="1083" w:author="Author" w:date="2018-01-22T11:04:00Z">
                    <w:rPr>
                      <w:highlight w:val="yellow"/>
                    </w:rPr>
                  </w:rPrChange>
                </w:rPr>
                <w:delText xml:space="preserve">DE: </w:delText>
              </w:r>
            </w:del>
            <w:ins w:id="1084" w:author="Author" w:date="2018-01-18T11:51:00Z">
              <w:del w:id="1085" w:author="Author" w:date="2018-01-22T12:05:00Z">
                <w:r w:rsidRPr="00D705AF" w:rsidDel="00A56919">
                  <w:rPr>
                    <w:highlight w:val="red"/>
                    <w:rPrChange w:id="1086" w:author="Author" w:date="2018-01-22T11:04:00Z">
                      <w:rPr>
                        <w:highlight w:val="yellow"/>
                      </w:rPr>
                    </w:rPrChange>
                  </w:rPr>
                  <w:delText>These time types are</w:delText>
                </w:r>
                <w:r w:rsidRPr="00D705AF" w:rsidDel="00A56919">
                  <w:rPr>
                    <w:rStyle w:val="SAPUserEntry"/>
                    <w:highlight w:val="red"/>
                    <w:rPrChange w:id="1087" w:author="Author" w:date="2018-01-22T11:04:00Z">
                      <w:rPr>
                        <w:rStyle w:val="SAPUserEntry"/>
                        <w:highlight w:val="yellow"/>
                      </w:rPr>
                    </w:rPrChange>
                  </w:rPr>
                  <w:delText xml:space="preserve"> </w:delText>
                </w:r>
                <w:r w:rsidRPr="00D705AF" w:rsidDel="00A56919">
                  <w:rPr>
                    <w:rStyle w:val="SAPUserEntry"/>
                    <w:color w:val="auto"/>
                    <w:highlight w:val="red"/>
                    <w:rPrChange w:id="1088" w:author="Author" w:date="2018-01-22T11:04:00Z">
                      <w:rPr>
                        <w:rStyle w:val="SAPUserEntry"/>
                        <w:color w:val="auto"/>
                        <w:highlight w:val="yellow"/>
                      </w:rPr>
                    </w:rPrChange>
                  </w:rPr>
                  <w:delText>Vacation</w:delText>
                </w:r>
                <w:r w:rsidRPr="00D705AF" w:rsidDel="00A56919">
                  <w:rPr>
                    <w:rStyle w:val="SAPUserEntry"/>
                    <w:highlight w:val="red"/>
                    <w:rPrChange w:id="1089" w:author="Author" w:date="2018-01-22T11:04:00Z">
                      <w:rPr>
                        <w:rStyle w:val="SAPUserEntry"/>
                        <w:highlight w:val="yellow"/>
                      </w:rPr>
                    </w:rPrChange>
                  </w:rPr>
                  <w:delText xml:space="preserve"> </w:delText>
                </w:r>
                <w:r w:rsidRPr="00D705AF" w:rsidDel="00A56919">
                  <w:rPr>
                    <w:highlight w:val="red"/>
                    <w:rPrChange w:id="1090" w:author="Author" w:date="2018-01-22T11:04:00Z">
                      <w:rPr>
                        <w:highlight w:val="yellow"/>
                      </w:rPr>
                    </w:rPrChange>
                  </w:rPr>
                  <w:delText>and possibly</w:delText>
                </w:r>
                <w:r w:rsidRPr="00D705AF" w:rsidDel="00A56919">
                  <w:rPr>
                    <w:rStyle w:val="SAPUserEntry"/>
                    <w:highlight w:val="red"/>
                    <w:rPrChange w:id="1091" w:author="Author" w:date="2018-01-22T11:04:00Z">
                      <w:rPr>
                        <w:rStyle w:val="SAPUserEntry"/>
                        <w:highlight w:val="yellow"/>
                      </w:rPr>
                    </w:rPrChange>
                  </w:rPr>
                  <w:delText xml:space="preserve"> </w:delText>
                </w:r>
                <w:r w:rsidRPr="00D705AF" w:rsidDel="00A56919">
                  <w:rPr>
                    <w:rStyle w:val="SAPUserEntry"/>
                    <w:color w:val="auto"/>
                    <w:highlight w:val="red"/>
                    <w:rPrChange w:id="1092" w:author="Author" w:date="2018-01-22T11:04:00Z">
                      <w:rPr>
                        <w:rStyle w:val="SAPUserEntry"/>
                        <w:color w:val="auto"/>
                        <w:highlight w:val="yellow"/>
                      </w:rPr>
                    </w:rPrChange>
                  </w:rPr>
                  <w:delText>Special Holiday</w:delText>
                </w:r>
                <w:r w:rsidRPr="00D705AF" w:rsidDel="00A56919">
                  <w:rPr>
                    <w:highlight w:val="red"/>
                    <w:rPrChange w:id="1093" w:author="Author" w:date="2018-01-22T11:04:00Z">
                      <w:rPr>
                        <w:highlight w:val="yellow"/>
                      </w:rPr>
                    </w:rPrChange>
                  </w:rPr>
                  <w:delText>, in case of a challenged employee.</w:delText>
                </w:r>
              </w:del>
            </w:ins>
          </w:p>
          <w:p w14:paraId="7126B377" w14:textId="7D4C1474" w:rsidR="00BF5259" w:rsidRPr="00D705AF" w:rsidDel="00A56919" w:rsidRDefault="00BF5259" w:rsidP="001326A2">
            <w:pPr>
              <w:rPr>
                <w:del w:id="1094" w:author="Author" w:date="2018-01-22T12:05:00Z"/>
                <w:highlight w:val="red"/>
                <w:rPrChange w:id="1095" w:author="Author" w:date="2018-01-22T11:04:00Z">
                  <w:rPr>
                    <w:del w:id="1096" w:author="Author" w:date="2018-01-22T12:05:00Z"/>
                  </w:rPr>
                </w:rPrChange>
              </w:rPr>
            </w:pPr>
            <w:del w:id="1097" w:author="Author" w:date="2018-01-22T12:05:00Z">
              <w:r w:rsidRPr="00D705AF" w:rsidDel="00A56919">
                <w:rPr>
                  <w:highlight w:val="red"/>
                  <w:rPrChange w:id="1098" w:author="Author" w:date="2018-01-22T11:04:00Z">
                    <w:rPr>
                      <w:highlight w:val="yellow"/>
                    </w:rPr>
                  </w:rPrChange>
                </w:rPr>
                <w:delText>not in FR</w:delText>
              </w:r>
            </w:del>
          </w:p>
          <w:p w14:paraId="2269A3C6" w14:textId="6AB99FAC" w:rsidR="006A2898" w:rsidRPr="00D705AF" w:rsidDel="00A56919" w:rsidRDefault="006A2898" w:rsidP="001326A2">
            <w:pPr>
              <w:rPr>
                <w:del w:id="1099" w:author="Author" w:date="2018-01-22T12:05:00Z"/>
                <w:highlight w:val="red"/>
                <w:rPrChange w:id="1100" w:author="Author" w:date="2018-01-22T11:04:00Z">
                  <w:rPr>
                    <w:del w:id="1101" w:author="Author" w:date="2018-01-22T12:05:00Z"/>
                  </w:rPr>
                </w:rPrChange>
              </w:rPr>
            </w:pPr>
          </w:p>
          <w:p w14:paraId="5125DDD2" w14:textId="44EB0E2E" w:rsidR="006A2898" w:rsidRPr="00D705AF" w:rsidDel="00A56919" w:rsidRDefault="006A2898" w:rsidP="001326A2">
            <w:pPr>
              <w:rPr>
                <w:del w:id="1102" w:author="Author" w:date="2018-01-22T12:05:00Z"/>
                <w:highlight w:val="red"/>
                <w:rPrChange w:id="1103" w:author="Author" w:date="2018-01-22T11:04:00Z">
                  <w:rPr>
                    <w:del w:id="1104" w:author="Author" w:date="2018-01-22T12:05:00Z"/>
                  </w:rPr>
                </w:rPrChange>
              </w:rPr>
            </w:pPr>
            <w:del w:id="1105" w:author="Author" w:date="2018-01-22T12:05:00Z">
              <w:r w:rsidRPr="00D705AF" w:rsidDel="00A56919">
                <w:rPr>
                  <w:highlight w:val="red"/>
                  <w:rPrChange w:id="1106" w:author="Author" w:date="2018-01-22T11:04:00Z">
                    <w:rPr>
                      <w:highlight w:val="yellow"/>
                    </w:rPr>
                  </w:rPrChange>
                </w:rPr>
                <w:delText xml:space="preserve">GB: </w:delText>
              </w:r>
            </w:del>
            <w:ins w:id="1107" w:author="Author" w:date="2018-01-18T12:11:00Z">
              <w:del w:id="1108" w:author="Author" w:date="2018-01-22T12:05:00Z">
                <w:r w:rsidRPr="00D705AF" w:rsidDel="00A56919">
                  <w:rPr>
                    <w:highlight w:val="red"/>
                    <w:rPrChange w:id="1109" w:author="Author" w:date="2018-01-22T11:04:00Z">
                      <w:rPr>
                        <w:highlight w:val="yellow"/>
                      </w:rPr>
                    </w:rPrChange>
                  </w:rPr>
                  <w:delText>These time types are</w:delText>
                </w:r>
                <w:r w:rsidRPr="00D705AF" w:rsidDel="00A56919">
                  <w:rPr>
                    <w:rStyle w:val="SAPUserEntry"/>
                    <w:highlight w:val="red"/>
                    <w:rPrChange w:id="1110" w:author="Author" w:date="2018-01-22T11:04:00Z">
                      <w:rPr>
                        <w:rStyle w:val="SAPUserEntry"/>
                        <w:highlight w:val="yellow"/>
                      </w:rPr>
                    </w:rPrChange>
                  </w:rPr>
                  <w:delText xml:space="preserve"> </w:delText>
                </w:r>
                <w:r w:rsidRPr="00D705AF" w:rsidDel="00A56919">
                  <w:rPr>
                    <w:rStyle w:val="SAPUserEntry"/>
                    <w:color w:val="auto"/>
                    <w:highlight w:val="red"/>
                    <w:rPrChange w:id="1111" w:author="Author" w:date="2018-01-22T11:04:00Z">
                      <w:rPr>
                        <w:rStyle w:val="SAPUserEntry"/>
                        <w:color w:val="auto"/>
                        <w:highlight w:val="yellow"/>
                      </w:rPr>
                    </w:rPrChange>
                  </w:rPr>
                  <w:delText>Holiday</w:delText>
                </w:r>
                <w:r w:rsidRPr="00D705AF" w:rsidDel="00A56919">
                  <w:rPr>
                    <w:rStyle w:val="SAPUserEntry"/>
                    <w:highlight w:val="red"/>
                    <w:rPrChange w:id="1112" w:author="Author" w:date="2018-01-22T11:04:00Z">
                      <w:rPr>
                        <w:rStyle w:val="SAPUserEntry"/>
                        <w:highlight w:val="yellow"/>
                      </w:rPr>
                    </w:rPrChange>
                  </w:rPr>
                  <w:delText xml:space="preserve"> </w:delText>
                </w:r>
                <w:r w:rsidRPr="00D705AF" w:rsidDel="00A56919">
                  <w:rPr>
                    <w:highlight w:val="red"/>
                    <w:rPrChange w:id="1113" w:author="Author" w:date="2018-01-22T11:04:00Z">
                      <w:rPr>
                        <w:highlight w:val="yellow"/>
                      </w:rPr>
                    </w:rPrChange>
                  </w:rPr>
                  <w:delText>or</w:delText>
                </w:r>
                <w:r w:rsidRPr="00D705AF" w:rsidDel="00A56919">
                  <w:rPr>
                    <w:rStyle w:val="SAPUserEntry"/>
                    <w:highlight w:val="red"/>
                    <w:rPrChange w:id="1114" w:author="Author" w:date="2018-01-22T11:04:00Z">
                      <w:rPr>
                        <w:rStyle w:val="SAPUserEntry"/>
                        <w:highlight w:val="yellow"/>
                      </w:rPr>
                    </w:rPrChange>
                  </w:rPr>
                  <w:delText xml:space="preserve"> </w:delText>
                </w:r>
                <w:r w:rsidRPr="00D705AF" w:rsidDel="00A56919">
                  <w:rPr>
                    <w:rStyle w:val="SAPUserEntry"/>
                    <w:color w:val="auto"/>
                    <w:highlight w:val="red"/>
                    <w:rPrChange w:id="1115" w:author="Author" w:date="2018-01-22T11:04:00Z">
                      <w:rPr>
                        <w:rStyle w:val="SAPUserEntry"/>
                        <w:color w:val="auto"/>
                        <w:highlight w:val="yellow"/>
                      </w:rPr>
                    </w:rPrChange>
                  </w:rPr>
                  <w:delText>Public Holiday</w:delText>
                </w:r>
                <w:r w:rsidRPr="00D705AF" w:rsidDel="00A56919">
                  <w:rPr>
                    <w:highlight w:val="red"/>
                    <w:rPrChange w:id="1116" w:author="Author" w:date="2018-01-22T11:04:00Z">
                      <w:rPr>
                        <w:highlight w:val="yellow"/>
                      </w:rPr>
                    </w:rPrChange>
                  </w:rPr>
                  <w:delText>, depending on the employment type of the employee.</w:delText>
                </w:r>
              </w:del>
            </w:ins>
          </w:p>
          <w:p w14:paraId="0543C7A2" w14:textId="088BDE72" w:rsidR="009F49C5" w:rsidRPr="00D705AF" w:rsidDel="00A56919" w:rsidRDefault="009F49C5" w:rsidP="001326A2">
            <w:pPr>
              <w:rPr>
                <w:del w:id="1117" w:author="Author" w:date="2018-01-22T12:05:00Z"/>
                <w:highlight w:val="red"/>
                <w:rPrChange w:id="1118" w:author="Author" w:date="2018-01-22T11:04:00Z">
                  <w:rPr>
                    <w:del w:id="1119" w:author="Author" w:date="2018-01-22T12:05:00Z"/>
                  </w:rPr>
                </w:rPrChange>
              </w:rPr>
            </w:pPr>
          </w:p>
          <w:p w14:paraId="6E9703D9" w14:textId="7A0C2225" w:rsidR="00DD0D60" w:rsidRPr="00D705AF" w:rsidDel="00A56919" w:rsidRDefault="00DD0D60" w:rsidP="001326A2">
            <w:pPr>
              <w:rPr>
                <w:del w:id="1120" w:author="Author" w:date="2018-01-22T12:05:00Z"/>
                <w:highlight w:val="red"/>
                <w:rPrChange w:id="1121" w:author="Author" w:date="2018-01-22T11:04:00Z">
                  <w:rPr>
                    <w:del w:id="1122" w:author="Author" w:date="2018-01-22T12:05:00Z"/>
                  </w:rPr>
                </w:rPrChange>
              </w:rPr>
            </w:pPr>
            <w:del w:id="1123" w:author="Author" w:date="2018-01-22T12:05:00Z">
              <w:r w:rsidRPr="00D705AF" w:rsidDel="00A56919">
                <w:rPr>
                  <w:highlight w:val="red"/>
                  <w:rPrChange w:id="1124" w:author="Author" w:date="2018-01-22T11:04:00Z">
                    <w:rPr>
                      <w:highlight w:val="yellow"/>
                    </w:rPr>
                  </w:rPrChange>
                </w:rPr>
                <w:delText>not in SA</w:delText>
              </w:r>
            </w:del>
          </w:p>
          <w:p w14:paraId="6FBA13CB" w14:textId="3E86E532" w:rsidR="006A2898" w:rsidRPr="00D705AF" w:rsidDel="00A56919" w:rsidRDefault="006A2898" w:rsidP="001326A2">
            <w:pPr>
              <w:rPr>
                <w:del w:id="1125" w:author="Author" w:date="2018-01-22T12:05:00Z"/>
                <w:highlight w:val="red"/>
                <w:rPrChange w:id="1126" w:author="Author" w:date="2018-01-22T11:04:00Z">
                  <w:rPr>
                    <w:del w:id="1127" w:author="Author" w:date="2018-01-22T12:05:00Z"/>
                  </w:rPr>
                </w:rPrChange>
              </w:rPr>
            </w:pPr>
          </w:p>
          <w:p w14:paraId="6F53D58B" w14:textId="7EC110F3" w:rsidR="00C65A45" w:rsidDel="00A56919" w:rsidRDefault="00C65A45" w:rsidP="001326A2">
            <w:pPr>
              <w:rPr>
                <w:del w:id="1128" w:author="Author" w:date="2018-01-22T12:05:00Z"/>
              </w:rPr>
            </w:pPr>
            <w:del w:id="1129" w:author="Author" w:date="2018-01-22T12:05:00Z">
              <w:r w:rsidRPr="00D705AF" w:rsidDel="00A56919">
                <w:rPr>
                  <w:highlight w:val="red"/>
                  <w:rPrChange w:id="1130" w:author="Author" w:date="2018-01-22T11:04:00Z">
                    <w:rPr>
                      <w:highlight w:val="yellow"/>
                    </w:rPr>
                  </w:rPrChange>
                </w:rPr>
                <w:delText>not in CN</w:delText>
              </w:r>
            </w:del>
          </w:p>
          <w:p w14:paraId="59186C55" w14:textId="65E08FA5" w:rsidR="006A2898" w:rsidDel="00A56919" w:rsidRDefault="006A2898" w:rsidP="001326A2">
            <w:pPr>
              <w:rPr>
                <w:del w:id="1131" w:author="Author" w:date="2018-01-22T12:05:00Z"/>
              </w:rPr>
            </w:pPr>
          </w:p>
          <w:p w14:paraId="54BCE726" w14:textId="08E47A84" w:rsidR="009F49C5" w:rsidRPr="009F49C5" w:rsidDel="00A56919" w:rsidRDefault="009F49C5" w:rsidP="009F49C5">
            <w:pPr>
              <w:pStyle w:val="SAPNoteHeading"/>
              <w:ind w:left="0"/>
              <w:rPr>
                <w:ins w:id="1132" w:author="Author" w:date="2018-01-18T10:57:00Z"/>
                <w:del w:id="1133" w:author="Author" w:date="2018-01-22T12:05:00Z"/>
                <w:highlight w:val="yellow"/>
              </w:rPr>
            </w:pPr>
            <w:ins w:id="1134" w:author="Author" w:date="2018-01-18T10:57:00Z">
              <w:del w:id="1135" w:author="Author" w:date="2018-01-22T12:05:00Z">
                <w:r w:rsidRPr="009F49C5" w:rsidDel="00A56919">
                  <w:rPr>
                    <w:noProof/>
                    <w:highlight w:val="yellow"/>
                    <w:lang w:val="de-DE" w:eastAsia="de-DE"/>
                  </w:rPr>
                  <w:drawing>
                    <wp:inline distT="0" distB="0" distL="0" distR="0" wp14:anchorId="0A7FDCAF" wp14:editId="6641E2A4">
                      <wp:extent cx="225425" cy="2254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F49C5" w:rsidDel="00A56919">
                  <w:rPr>
                    <w:highlight w:val="yellow"/>
                  </w:rPr>
                  <w:delText> Note</w:delText>
                </w:r>
              </w:del>
            </w:ins>
          </w:p>
          <w:p w14:paraId="79BDAE29" w14:textId="4734ABD8" w:rsidR="009F49C5" w:rsidDel="00A56919" w:rsidRDefault="009F49C5" w:rsidP="009F49C5">
            <w:pPr>
              <w:rPr>
                <w:del w:id="1136" w:author="Author" w:date="2018-01-22T12:05:00Z"/>
              </w:rPr>
            </w:pPr>
            <w:ins w:id="1137" w:author="Author" w:date="2018-01-18T10:57:00Z">
              <w:del w:id="1138" w:author="Author" w:date="2018-01-22T12:05:00Z">
                <w:r w:rsidRPr="009F49C5" w:rsidDel="00A56919">
                  <w:rPr>
                    <w:highlight w:val="yellow"/>
                  </w:rPr>
                  <w:delText>Ideally, the employee has taken all time off and the balance is zero. If this is not the case, you need to reduce the time accounts manually to zero and maintain appropriate pay components with the equivalent amount of money.</w:delText>
                </w:r>
              </w:del>
            </w:ins>
          </w:p>
          <w:p w14:paraId="370A56B8" w14:textId="4AB166E4" w:rsidR="00F61138" w:rsidRPr="00F61138" w:rsidDel="00A56919" w:rsidRDefault="00F61138" w:rsidP="009F49C5">
            <w:pPr>
              <w:rPr>
                <w:del w:id="1139" w:author="Author" w:date="2018-01-22T12:05:00Z"/>
                <w:highlight w:val="yellow"/>
              </w:rPr>
            </w:pPr>
            <w:del w:id="1140" w:author="Author" w:date="2018-01-22T12:05:00Z">
              <w:r w:rsidRPr="00F61138" w:rsidDel="00A56919">
                <w:rPr>
                  <w:highlight w:val="yellow"/>
                </w:rPr>
                <w:delText>not in AU, US</w:delText>
              </w:r>
            </w:del>
          </w:p>
          <w:p w14:paraId="5437D9BA" w14:textId="4FB4287F" w:rsidR="00F61138" w:rsidRPr="00262C96" w:rsidDel="00A56919" w:rsidRDefault="00F61138" w:rsidP="009F49C5">
            <w:pPr>
              <w:rPr>
                <w:del w:id="1141" w:author="Author" w:date="2018-01-22T12:05:00Z"/>
              </w:rPr>
            </w:pPr>
            <w:del w:id="1142" w:author="Author" w:date="2018-01-22T12:05:00Z">
              <w:r w:rsidRPr="00F61138" w:rsidDel="00A56919">
                <w:rPr>
                  <w:highlight w:val="yellow"/>
                </w:rPr>
                <w:delText>but in AE</w:delText>
              </w:r>
              <w:r w:rsidR="00E941E9" w:rsidRPr="00BF5259" w:rsidDel="00A56919">
                <w:rPr>
                  <w:highlight w:val="yellow"/>
                </w:rPr>
                <w:delText>, DE</w:delText>
              </w:r>
              <w:r w:rsidR="00BF5259" w:rsidRPr="00BF5259" w:rsidDel="00A56919">
                <w:rPr>
                  <w:highlight w:val="yellow"/>
                </w:rPr>
                <w:delText>, FR</w:delText>
              </w:r>
              <w:r w:rsidR="006A2898" w:rsidRPr="006A2898" w:rsidDel="00A56919">
                <w:rPr>
                  <w:highlight w:val="yellow"/>
                </w:rPr>
                <w:delText>, GB</w:delText>
              </w:r>
              <w:r w:rsidR="00DD0D60" w:rsidRPr="00DD0D60" w:rsidDel="00A56919">
                <w:rPr>
                  <w:highlight w:val="yellow"/>
                </w:rPr>
                <w:delText>, SA</w:delText>
              </w:r>
              <w:r w:rsidR="00C65A45" w:rsidRPr="00C65A45" w:rsidDel="00A56919">
                <w:rPr>
                  <w:highlight w:val="yellow"/>
                </w:rPr>
                <w:delText>, CN</w:delText>
              </w:r>
            </w:del>
          </w:p>
        </w:tc>
        <w:tc>
          <w:tcPr>
            <w:tcW w:w="3898" w:type="dxa"/>
          </w:tcPr>
          <w:p w14:paraId="752BAE12" w14:textId="23848AB4" w:rsidR="0006208B" w:rsidDel="00A56919" w:rsidRDefault="0006208B" w:rsidP="0006208B">
            <w:pPr>
              <w:rPr>
                <w:ins w:id="1143" w:author="Author" w:date="2018-01-18T12:51:00Z"/>
                <w:del w:id="1144" w:author="Author" w:date="2018-01-22T12:05:00Z"/>
                <w:highlight w:val="cyan"/>
              </w:rPr>
            </w:pPr>
            <w:ins w:id="1145" w:author="Author" w:date="2018-01-18T12:51:00Z">
              <w:del w:id="1146" w:author="Author" w:date="2018-01-22T12:05:00Z">
                <w:r w:rsidRPr="0000527E" w:rsidDel="00A56919">
                  <w:rPr>
                    <w:highlight w:val="cyan"/>
                  </w:rPr>
                  <w:delText xml:space="preserve">Enter data as required in the country where </w:delText>
                </w:r>
                <w:r w:rsidDel="00A56919">
                  <w:rPr>
                    <w:highlight w:val="cyan"/>
                  </w:rPr>
                  <w:delText>your</w:delText>
                </w:r>
                <w:r w:rsidRPr="0000527E" w:rsidDel="00A56919">
                  <w:rPr>
                    <w:highlight w:val="cyan"/>
                  </w:rPr>
                  <w:delText xml:space="preserve"> company is located.</w:delText>
                </w:r>
              </w:del>
            </w:ins>
          </w:p>
          <w:p w14:paraId="27C1D590" w14:textId="1060CD42" w:rsidR="0006208B" w:rsidRPr="0094035B" w:rsidDel="00A56919" w:rsidRDefault="0006208B" w:rsidP="0006208B">
            <w:pPr>
              <w:pStyle w:val="SAPNoteHeading"/>
              <w:spacing w:before="60"/>
              <w:ind w:left="0"/>
              <w:rPr>
                <w:ins w:id="1147" w:author="Author" w:date="2018-01-18T12:51:00Z"/>
                <w:del w:id="1148" w:author="Author" w:date="2018-01-22T12:05:00Z"/>
                <w:highlight w:val="cyan"/>
              </w:rPr>
            </w:pPr>
            <w:ins w:id="1149" w:author="Author" w:date="2018-01-18T12:51:00Z">
              <w:del w:id="1150" w:author="Author" w:date="2018-01-22T12:05:00Z">
                <w:r w:rsidRPr="0094035B" w:rsidDel="00A56919">
                  <w:rPr>
                    <w:noProof/>
                    <w:highlight w:val="cyan"/>
                    <w:lang w:val="de-DE" w:eastAsia="de-DE"/>
                  </w:rPr>
                  <w:drawing>
                    <wp:inline distT="0" distB="0" distL="0" distR="0" wp14:anchorId="4B438BEA" wp14:editId="795B6D4A">
                      <wp:extent cx="219075" cy="238125"/>
                      <wp:effectExtent l="0" t="0" r="9525" b="9525"/>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94035B" w:rsidDel="00A56919">
                  <w:rPr>
                    <w:highlight w:val="cyan"/>
                  </w:rPr>
                  <w:delText> Caution</w:delText>
                </w:r>
              </w:del>
            </w:ins>
          </w:p>
          <w:p w14:paraId="522AB3E0" w14:textId="4FA618D2" w:rsidR="0006208B" w:rsidDel="00A56919" w:rsidRDefault="0006208B" w:rsidP="0006208B">
            <w:pPr>
              <w:rPr>
                <w:ins w:id="1151" w:author="Author" w:date="2018-01-18T12:51:00Z"/>
                <w:del w:id="1152" w:author="Author" w:date="2018-01-22T12:05:00Z"/>
                <w:rFonts w:ascii="BentonSans Bold" w:hAnsi="BentonSans Bold"/>
              </w:rPr>
            </w:pPr>
            <w:ins w:id="1153" w:author="Author" w:date="2018-01-18T12:51:00Z">
              <w:del w:id="1154" w:author="Author" w:date="2018-01-22T12:05:00Z">
                <w:r w:rsidRPr="0000527E" w:rsidDel="00A56919">
                  <w:rPr>
                    <w:highlight w:val="cyan"/>
                  </w:rPr>
                  <w:delText>For a detailed list refer to chapter</w:delText>
                </w:r>
                <w:r w:rsidDel="00A56919">
                  <w:delText xml:space="preserve"> </w:delText>
                </w:r>
                <w:r w:rsidRPr="001963C0" w:rsidDel="00A56919">
                  <w:rPr>
                    <w:highlight w:val="cyan"/>
                  </w:rPr>
                  <w:fldChar w:fldCharType="begin"/>
                </w:r>
                <w:r w:rsidRPr="001963C0" w:rsidDel="00A56919">
                  <w:rPr>
                    <w:highlight w:val="cyan"/>
                  </w:rPr>
                  <w:delInstrText xml:space="preserve"> HYPERLINK \l "_Country-Specific_Fields" </w:delInstrText>
                </w:r>
                <w:r w:rsidRPr="001963C0" w:rsidDel="00A56919">
                  <w:rPr>
                    <w:highlight w:val="cyan"/>
                  </w:rPr>
                  <w:fldChar w:fldCharType="separate"/>
                </w:r>
                <w:r w:rsidRPr="001963C0" w:rsidDel="00A56919">
                  <w:rPr>
                    <w:rStyle w:val="Hyperlink"/>
                    <w:rFonts w:ascii="BentonSans Bold" w:hAnsi="BentonSans Bold"/>
                    <w:highlight w:val="cyan"/>
                  </w:rPr>
                  <w:delText>Country-Specific Fields</w:delText>
                </w:r>
                <w:r w:rsidRPr="001963C0" w:rsidDel="00A56919">
                  <w:rPr>
                    <w:rStyle w:val="Hyperlink"/>
                    <w:rFonts w:ascii="BentonSans Bold" w:hAnsi="BentonSans Bold"/>
                    <w:highlight w:val="cyan"/>
                  </w:rPr>
                  <w:fldChar w:fldCharType="end"/>
                </w:r>
                <w:r w:rsidRPr="001963C0" w:rsidDel="00A56919">
                  <w:rPr>
                    <w:rFonts w:ascii="BentonSans Bold" w:hAnsi="BentonSans Bold"/>
                    <w:highlight w:val="cyan"/>
                  </w:rPr>
                  <w:delText>.</w:delText>
                </w:r>
              </w:del>
            </w:ins>
          </w:p>
          <w:p w14:paraId="05A09816" w14:textId="3212FF57" w:rsidR="0006208B" w:rsidDel="00A56919" w:rsidRDefault="0006208B">
            <w:pPr>
              <w:rPr>
                <w:ins w:id="1155" w:author="Author" w:date="2018-01-18T12:51:00Z"/>
                <w:del w:id="1156" w:author="Author" w:date="2018-01-22T12:05:00Z"/>
                <w:highlight w:val="yellow"/>
              </w:rPr>
            </w:pPr>
          </w:p>
          <w:p w14:paraId="3EFFE070" w14:textId="3ABC190C" w:rsidR="00897424" w:rsidDel="00A56919" w:rsidRDefault="00897424">
            <w:pPr>
              <w:rPr>
                <w:del w:id="1157" w:author="Author" w:date="2018-01-22T12:05:00Z"/>
              </w:rPr>
            </w:pPr>
            <w:del w:id="1158" w:author="Author" w:date="2018-01-22T12:05:00Z">
              <w:r w:rsidRPr="00F61138" w:rsidDel="00A56919">
                <w:rPr>
                  <w:highlight w:val="yellow"/>
                </w:rPr>
                <w:delText>The remaining balances are obtained by deducting accruals for the remainder of the calendar year after the termination on a monthly basis.</w:delText>
              </w:r>
            </w:del>
          </w:p>
          <w:p w14:paraId="6958185F" w14:textId="3E54EF07" w:rsidR="00F61138" w:rsidDel="00A56919" w:rsidRDefault="00F61138">
            <w:pPr>
              <w:rPr>
                <w:del w:id="1159" w:author="Author" w:date="2018-01-22T12:05:00Z"/>
              </w:rPr>
            </w:pPr>
            <w:del w:id="1160" w:author="Author" w:date="2018-01-22T12:05:00Z">
              <w:r w:rsidRPr="00F61138" w:rsidDel="00A56919">
                <w:rPr>
                  <w:highlight w:val="yellow"/>
                </w:rPr>
                <w:delText>nicht in AE</w:delText>
              </w:r>
            </w:del>
          </w:p>
          <w:p w14:paraId="7DA8A196" w14:textId="764EEC2F" w:rsidR="00F61138" w:rsidRPr="00262C96" w:rsidDel="00A56919" w:rsidRDefault="00F61138">
            <w:pPr>
              <w:rPr>
                <w:del w:id="1161" w:author="Author" w:date="2018-01-22T12:05:00Z"/>
              </w:rPr>
            </w:pPr>
            <w:del w:id="1162" w:author="Author" w:date="2018-01-22T12:05:00Z">
              <w:r w:rsidRPr="00F61138" w:rsidDel="00A56919">
                <w:rPr>
                  <w:highlight w:val="yellow"/>
                </w:rPr>
                <w:delText>but in AU, US</w:delText>
              </w:r>
            </w:del>
          </w:p>
        </w:tc>
        <w:tc>
          <w:tcPr>
            <w:tcW w:w="3482" w:type="dxa"/>
          </w:tcPr>
          <w:p w14:paraId="494C02B5" w14:textId="4CC7B84A" w:rsidR="00B23CA0" w:rsidRPr="00262C96" w:rsidDel="00A56919" w:rsidRDefault="00B23CA0" w:rsidP="003A68B5">
            <w:pPr>
              <w:rPr>
                <w:del w:id="1163" w:author="Author" w:date="2018-01-22T12:05:00Z"/>
              </w:rPr>
            </w:pPr>
          </w:p>
        </w:tc>
        <w:tc>
          <w:tcPr>
            <w:tcW w:w="1264" w:type="dxa"/>
          </w:tcPr>
          <w:p w14:paraId="0410C67B" w14:textId="24F5DA68" w:rsidR="00B23CA0" w:rsidRPr="00262C96" w:rsidDel="00A56919" w:rsidRDefault="00B23CA0" w:rsidP="003A68B5">
            <w:pPr>
              <w:rPr>
                <w:del w:id="1164" w:author="Author" w:date="2018-01-22T12:05:00Z"/>
              </w:rPr>
            </w:pPr>
          </w:p>
        </w:tc>
      </w:tr>
      <w:tr w:rsidR="00C819A2" w:rsidRPr="00262C96" w:rsidDel="006B63D5" w14:paraId="11C44647" w14:textId="6E0E141C" w:rsidTr="00C85532">
        <w:trPr>
          <w:trHeight w:val="357"/>
          <w:del w:id="1165" w:author="Author" w:date="2018-01-22T11:22:00Z"/>
        </w:trPr>
        <w:tc>
          <w:tcPr>
            <w:tcW w:w="872" w:type="dxa"/>
          </w:tcPr>
          <w:p w14:paraId="106682F5" w14:textId="5C70526E" w:rsidR="00C819A2" w:rsidRPr="00F27B07" w:rsidDel="006B63D5" w:rsidRDefault="00C819A2" w:rsidP="00C819A2">
            <w:pPr>
              <w:rPr>
                <w:del w:id="1166" w:author="Author" w:date="2018-01-22T11:22:00Z"/>
                <w:highlight w:val="yellow"/>
              </w:rPr>
            </w:pPr>
            <w:del w:id="1167" w:author="Author" w:date="2018-01-22T11:22:00Z">
              <w:r w:rsidRPr="00F27B07" w:rsidDel="006B63D5">
                <w:rPr>
                  <w:highlight w:val="yellow"/>
                </w:rPr>
                <w:delText>7</w:delText>
              </w:r>
            </w:del>
          </w:p>
        </w:tc>
        <w:tc>
          <w:tcPr>
            <w:tcW w:w="1440" w:type="dxa"/>
          </w:tcPr>
          <w:p w14:paraId="47BAA0F5" w14:textId="5C1736BA" w:rsidR="00C819A2" w:rsidRPr="00F27B07" w:rsidDel="006B63D5" w:rsidRDefault="00C819A2" w:rsidP="00C819A2">
            <w:pPr>
              <w:rPr>
                <w:del w:id="1168" w:author="Author" w:date="2018-01-22T11:22:00Z"/>
                <w:rStyle w:val="SAPEmphasis"/>
                <w:highlight w:val="yellow"/>
              </w:rPr>
            </w:pPr>
            <w:del w:id="1169" w:author="Author" w:date="2018-01-22T11:22:00Z">
              <w:r w:rsidRPr="00F27B07" w:rsidDel="006B63D5">
                <w:rPr>
                  <w:rStyle w:val="SAPEmphasis"/>
                  <w:highlight w:val="yellow"/>
                </w:rPr>
                <w:delText>Make entries on the Account Payout window (Optional)</w:delText>
              </w:r>
            </w:del>
          </w:p>
        </w:tc>
        <w:tc>
          <w:tcPr>
            <w:tcW w:w="3330" w:type="dxa"/>
          </w:tcPr>
          <w:p w14:paraId="7EC0D68E" w14:textId="76A7E0A6" w:rsidR="00C819A2" w:rsidRPr="00F27B07" w:rsidDel="006B63D5" w:rsidRDefault="00C819A2" w:rsidP="00C819A2">
            <w:pPr>
              <w:rPr>
                <w:del w:id="1170" w:author="Author" w:date="2018-01-22T11:22:00Z"/>
                <w:highlight w:val="yellow"/>
              </w:rPr>
            </w:pPr>
            <w:del w:id="1171" w:author="Author" w:date="2018-01-22T11:22:00Z">
              <w:r w:rsidRPr="00F27B07" w:rsidDel="006B63D5">
                <w:rPr>
                  <w:highlight w:val="yellow"/>
                </w:rPr>
                <w:delText xml:space="preserve">Choose the </w:delText>
              </w:r>
              <w:r w:rsidRPr="00F27B07" w:rsidDel="006B63D5">
                <w:rPr>
                  <w:rStyle w:val="SAPScreenElement"/>
                  <w:highlight w:val="yellow"/>
                </w:rPr>
                <w:delText>Payout</w:delText>
              </w:r>
              <w:r w:rsidRPr="00F27B07" w:rsidDel="006B63D5">
                <w:rPr>
                  <w:highlight w:val="yellow"/>
                </w:rPr>
                <w:delText xml:space="preserve"> link.</w:delText>
              </w:r>
            </w:del>
          </w:p>
          <w:p w14:paraId="790CDD59" w14:textId="5C556B8A" w:rsidR="00C819A2" w:rsidRPr="00F27B07" w:rsidDel="006B63D5" w:rsidRDefault="00C819A2" w:rsidP="00C819A2">
            <w:pPr>
              <w:rPr>
                <w:del w:id="1172" w:author="Author" w:date="2018-01-22T11:22:00Z"/>
                <w:highlight w:val="yellow"/>
              </w:rPr>
            </w:pPr>
            <w:del w:id="1173" w:author="Author" w:date="2018-01-22T11:22:00Z">
              <w:r w:rsidRPr="00F27B07" w:rsidDel="006B63D5">
                <w:rPr>
                  <w:highlight w:val="yellow"/>
                </w:rPr>
                <w:delText xml:space="preserve">In the upcoming </w:delText>
              </w:r>
              <w:r w:rsidRPr="00F27B07" w:rsidDel="006B63D5">
                <w:rPr>
                  <w:rStyle w:val="SAPScreenElement"/>
                  <w:highlight w:val="yellow"/>
                </w:rPr>
                <w:delText xml:space="preserve">Account Payout </w:delText>
              </w:r>
              <w:r w:rsidRPr="00F27B07" w:rsidDel="006B63D5">
                <w:rPr>
                  <w:highlight w:val="yellow"/>
                </w:rPr>
                <w:delText>window choose whether you want to payout completely or partially and enter a custom rate.</w:delText>
              </w:r>
            </w:del>
          </w:p>
          <w:p w14:paraId="5DBDBA6F" w14:textId="6BF3A8AC" w:rsidR="00C819A2" w:rsidRPr="00F27B07" w:rsidDel="006B63D5" w:rsidRDefault="00C819A2" w:rsidP="00C819A2">
            <w:pPr>
              <w:rPr>
                <w:del w:id="1174" w:author="Author" w:date="2018-01-22T11:22:00Z"/>
                <w:highlight w:val="yellow"/>
              </w:rPr>
            </w:pPr>
            <w:del w:id="1175" w:author="Author" w:date="2018-01-22T11:22:00Z">
              <w:r w:rsidRPr="00F27B07" w:rsidDel="006B63D5">
                <w:rPr>
                  <w:highlight w:val="yellow"/>
                </w:rPr>
                <w:delText xml:space="preserve">Then choose </w:delText>
              </w:r>
              <w:r w:rsidRPr="00F27B07" w:rsidDel="006B63D5">
                <w:rPr>
                  <w:rStyle w:val="SAPScreenElement"/>
                  <w:highlight w:val="yellow"/>
                </w:rPr>
                <w:delText>Save</w:delText>
              </w:r>
              <w:r w:rsidRPr="00F27B07" w:rsidDel="006B63D5">
                <w:rPr>
                  <w:highlight w:val="yellow"/>
                </w:rPr>
                <w:delText>.</w:delText>
              </w:r>
            </w:del>
          </w:p>
        </w:tc>
        <w:tc>
          <w:tcPr>
            <w:tcW w:w="3898" w:type="dxa"/>
          </w:tcPr>
          <w:p w14:paraId="52A60F96" w14:textId="42A491BC" w:rsidR="00C819A2" w:rsidRPr="00262C96" w:rsidDel="006B63D5" w:rsidRDefault="00C819A2" w:rsidP="00C819A2">
            <w:pPr>
              <w:rPr>
                <w:del w:id="1176" w:author="Author" w:date="2018-01-22T11:22:00Z"/>
              </w:rPr>
            </w:pPr>
            <w:del w:id="1177" w:author="Author" w:date="2018-01-22T11:22:00Z">
              <w:r w:rsidRPr="00F27B07" w:rsidDel="006B63D5">
                <w:rPr>
                  <w:rStyle w:val="SAPScreenElement"/>
                  <w:highlight w:val="yellow"/>
                </w:rPr>
                <w:delText>Complete Balance</w:delText>
              </w:r>
              <w:r w:rsidRPr="00F27B07" w:rsidDel="006B63D5">
                <w:rPr>
                  <w:highlight w:val="yellow"/>
                </w:rPr>
                <w:delText>: check the radio-button</w:delText>
              </w:r>
              <w:r w:rsidRPr="00F27B07" w:rsidDel="006B63D5">
                <w:rPr>
                  <w:highlight w:val="yellow"/>
                </w:rPr>
                <w:br/>
              </w:r>
              <w:r w:rsidRPr="00F27B07" w:rsidDel="006B63D5">
                <w:rPr>
                  <w:rStyle w:val="SAPScreenElement"/>
                  <w:highlight w:val="yellow"/>
                </w:rPr>
                <w:delText>Custom Rate in AUD</w:delText>
              </w:r>
              <w:r w:rsidRPr="00F27B07" w:rsidDel="006B63D5">
                <w:rPr>
                  <w:highlight w:val="yellow"/>
                </w:rPr>
                <w:delText xml:space="preserve">: enter for example </w:delText>
              </w:r>
              <w:r w:rsidRPr="00F27B07" w:rsidDel="006B63D5">
                <w:rPr>
                  <w:rStyle w:val="SAPUserEntry"/>
                  <w:highlight w:val="yellow"/>
                </w:rPr>
                <w:delText>40</w:delText>
              </w:r>
            </w:del>
          </w:p>
        </w:tc>
        <w:tc>
          <w:tcPr>
            <w:tcW w:w="3482" w:type="dxa"/>
          </w:tcPr>
          <w:p w14:paraId="47B0D079" w14:textId="120EACA8" w:rsidR="00C819A2" w:rsidRPr="00262C96" w:rsidDel="006B63D5" w:rsidRDefault="00F27B07" w:rsidP="00C819A2">
            <w:pPr>
              <w:rPr>
                <w:del w:id="1178" w:author="Author" w:date="2018-01-22T11:22:00Z"/>
              </w:rPr>
            </w:pPr>
            <w:del w:id="1179" w:author="Author" w:date="2018-01-22T11:22:00Z">
              <w:r w:rsidRPr="00F27B07" w:rsidDel="006B63D5">
                <w:rPr>
                  <w:highlight w:val="yellow"/>
                </w:rPr>
                <w:delText>ONLY FOR AUS</w:delText>
              </w:r>
            </w:del>
          </w:p>
        </w:tc>
        <w:tc>
          <w:tcPr>
            <w:tcW w:w="1264" w:type="dxa"/>
          </w:tcPr>
          <w:p w14:paraId="653A89C5" w14:textId="58025F47" w:rsidR="00C819A2" w:rsidRPr="00262C96" w:rsidDel="006B63D5" w:rsidRDefault="00C819A2" w:rsidP="00C819A2">
            <w:pPr>
              <w:rPr>
                <w:del w:id="1180" w:author="Author" w:date="2018-01-22T11:22:00Z"/>
              </w:rPr>
            </w:pPr>
          </w:p>
        </w:tc>
      </w:tr>
      <w:tr w:rsidR="00462F3F" w:rsidRPr="00262C96" w:rsidDel="00EA1A21" w14:paraId="094815D7" w14:textId="2C12A095" w:rsidTr="00C85532">
        <w:trPr>
          <w:trHeight w:val="357"/>
          <w:del w:id="1181" w:author="Author" w:date="2018-01-22T11:23:00Z"/>
        </w:trPr>
        <w:tc>
          <w:tcPr>
            <w:tcW w:w="872" w:type="dxa"/>
          </w:tcPr>
          <w:p w14:paraId="42C1D9BA" w14:textId="20550638" w:rsidR="00462F3F" w:rsidRPr="00262C96" w:rsidDel="00EA1A21" w:rsidRDefault="00462F3F" w:rsidP="00C819A2">
            <w:pPr>
              <w:rPr>
                <w:del w:id="1182" w:author="Author" w:date="2018-01-22T11:23:00Z"/>
              </w:rPr>
            </w:pPr>
          </w:p>
        </w:tc>
        <w:tc>
          <w:tcPr>
            <w:tcW w:w="1440" w:type="dxa"/>
          </w:tcPr>
          <w:p w14:paraId="21CA9C46" w14:textId="78DC49B6" w:rsidR="00462F3F" w:rsidRPr="00262C96" w:rsidDel="00EA1A21" w:rsidRDefault="00462F3F" w:rsidP="00C819A2">
            <w:pPr>
              <w:rPr>
                <w:del w:id="1183" w:author="Author" w:date="2018-01-22T11:23:00Z"/>
                <w:rStyle w:val="SAPEmphasis"/>
              </w:rPr>
            </w:pPr>
          </w:p>
        </w:tc>
        <w:tc>
          <w:tcPr>
            <w:tcW w:w="3330" w:type="dxa"/>
          </w:tcPr>
          <w:p w14:paraId="74D9EBE3" w14:textId="3604D43D" w:rsidR="00462F3F" w:rsidRPr="00262C96" w:rsidDel="00EA1A21" w:rsidRDefault="00462F3F" w:rsidP="00C819A2">
            <w:pPr>
              <w:rPr>
                <w:del w:id="1184" w:author="Author" w:date="2018-01-22T11:23:00Z"/>
              </w:rPr>
            </w:pPr>
          </w:p>
        </w:tc>
        <w:tc>
          <w:tcPr>
            <w:tcW w:w="3898" w:type="dxa"/>
          </w:tcPr>
          <w:p w14:paraId="1FB4BB95" w14:textId="52548DF6" w:rsidR="00462F3F" w:rsidDel="00EA1A21" w:rsidRDefault="00462F3F" w:rsidP="00C819A2">
            <w:pPr>
              <w:rPr>
                <w:del w:id="1185" w:author="Author" w:date="2018-01-22T11:23:00Z"/>
              </w:rPr>
            </w:pPr>
            <w:del w:id="1186" w:author="Author" w:date="2018-01-22T11:23:00Z">
              <w:r w:rsidRPr="00262C96" w:rsidDel="00EA1A21">
                <w:rPr>
                  <w:rStyle w:val="SAPScreenElement"/>
                </w:rPr>
                <w:delText>Transfer Event Reason</w:delText>
              </w:r>
              <w:r w:rsidRPr="00262C96" w:rsidDel="00EA1A21">
                <w:delText xml:space="preserve">: select for example </w:delText>
              </w:r>
              <w:r w:rsidRPr="00262C96" w:rsidDel="00EA1A21">
                <w:rPr>
                  <w:rStyle w:val="SAPUserEntry"/>
                </w:rPr>
                <w:delText>Data</w:delText>
              </w:r>
              <w:r w:rsidRPr="00262C96" w:rsidDel="00EA1A21">
                <w:rPr>
                  <w:b/>
                </w:rPr>
                <w:delText xml:space="preserve"> </w:delText>
              </w:r>
              <w:r w:rsidRPr="00262C96" w:rsidDel="00EA1A21">
                <w:rPr>
                  <w:rStyle w:val="SAPUserEntry"/>
                </w:rPr>
                <w:delText>Change(DATACHG)</w:delText>
              </w:r>
              <w:r w:rsidRPr="00262C96" w:rsidDel="00EA1A21">
                <w:delText xml:space="preserve"> from drop-down</w:delText>
              </w:r>
            </w:del>
          </w:p>
          <w:p w14:paraId="68C72F20" w14:textId="10D6E4BF" w:rsidR="00C65A45" w:rsidDel="00EA1A21" w:rsidRDefault="00C65A45" w:rsidP="00C819A2">
            <w:pPr>
              <w:rPr>
                <w:del w:id="1187" w:author="Author" w:date="2018-01-22T11:23:00Z"/>
              </w:rPr>
            </w:pPr>
          </w:p>
          <w:p w14:paraId="673B6816" w14:textId="40A74563" w:rsidR="00C65A45" w:rsidRPr="00262C96" w:rsidDel="00EA1A21" w:rsidRDefault="00E47A67" w:rsidP="00C819A2">
            <w:pPr>
              <w:rPr>
                <w:del w:id="1188" w:author="Author" w:date="2018-01-22T11:23:00Z"/>
              </w:rPr>
            </w:pPr>
            <w:ins w:id="1189" w:author="Author" w:date="2018-01-22T10:27:00Z">
              <w:del w:id="1190" w:author="Author" w:date="2018-01-22T11:23:00Z">
                <w:r w:rsidDel="00EA1A21">
                  <w:rPr>
                    <w:highlight w:val="yellow"/>
                  </w:rPr>
                  <w:delText xml:space="preserve">only </w:delText>
                </w:r>
              </w:del>
            </w:ins>
            <w:del w:id="1191" w:author="Author" w:date="2018-01-22T11:23:00Z">
              <w:r w:rsidR="00C65A45" w:rsidRPr="00C65A45" w:rsidDel="00EA1A21">
                <w:rPr>
                  <w:highlight w:val="yellow"/>
                </w:rPr>
                <w:delText xml:space="preserve">CN: </w:delText>
              </w:r>
              <w:r w:rsidR="00C65A45" w:rsidRPr="00C65A45" w:rsidDel="00EA1A21">
                <w:rPr>
                  <w:rStyle w:val="SAPUserEntry"/>
                  <w:highlight w:val="yellow"/>
                </w:rPr>
                <w:delText>Supervisor Change Only (JOBSUPRV)</w:delText>
              </w:r>
            </w:del>
          </w:p>
        </w:tc>
        <w:tc>
          <w:tcPr>
            <w:tcW w:w="3482" w:type="dxa"/>
          </w:tcPr>
          <w:p w14:paraId="6D15014F" w14:textId="6C1DB5DD" w:rsidR="00462F3F" w:rsidRPr="00262C96" w:rsidDel="00EA1A21" w:rsidRDefault="00462F3F" w:rsidP="00C819A2">
            <w:pPr>
              <w:rPr>
                <w:del w:id="1192" w:author="Author" w:date="2018-01-22T11:23:00Z"/>
              </w:rPr>
            </w:pPr>
          </w:p>
        </w:tc>
        <w:tc>
          <w:tcPr>
            <w:tcW w:w="1264" w:type="dxa"/>
          </w:tcPr>
          <w:p w14:paraId="59E0346D" w14:textId="4AD6C364" w:rsidR="00462F3F" w:rsidRPr="00262C96" w:rsidDel="00EA1A21" w:rsidRDefault="00462F3F" w:rsidP="00C819A2">
            <w:pPr>
              <w:rPr>
                <w:del w:id="1193" w:author="Author" w:date="2018-01-22T11:23:00Z"/>
              </w:rPr>
            </w:pPr>
          </w:p>
        </w:tc>
      </w:tr>
      <w:tr w:rsidR="00DC59A0" w:rsidRPr="00262C96" w14:paraId="6EFCD6AA" w14:textId="77777777" w:rsidTr="00C85532">
        <w:trPr>
          <w:trHeight w:val="357"/>
        </w:trPr>
        <w:tc>
          <w:tcPr>
            <w:tcW w:w="872" w:type="dxa"/>
            <w:hideMark/>
          </w:tcPr>
          <w:p w14:paraId="3F1A6F4F" w14:textId="63A94B6B" w:rsidR="00DC59A0" w:rsidRPr="00262C96" w:rsidRDefault="00DC59A0" w:rsidP="00DC59A0">
            <w:del w:id="1194" w:author="Author" w:date="2018-01-22T12:07:00Z">
              <w:r w:rsidRPr="00262C96" w:rsidDel="00A56919">
                <w:delText>10</w:delText>
              </w:r>
            </w:del>
            <w:ins w:id="1195" w:author="Author" w:date="2018-01-22T12:07:00Z">
              <w:r w:rsidR="00A56919">
                <w:t>6</w:t>
              </w:r>
            </w:ins>
          </w:p>
        </w:tc>
        <w:tc>
          <w:tcPr>
            <w:tcW w:w="1440" w:type="dxa"/>
            <w:hideMark/>
          </w:tcPr>
          <w:p w14:paraId="742D0569" w14:textId="30F43C72" w:rsidR="00DC59A0" w:rsidRPr="00262C96" w:rsidRDefault="00DC59A0" w:rsidP="00DC59A0">
            <w:pPr>
              <w:rPr>
                <w:rStyle w:val="SAPEmphasis"/>
              </w:rPr>
            </w:pPr>
            <w:r w:rsidRPr="00262C96">
              <w:rPr>
                <w:rStyle w:val="SAPEmphasis"/>
              </w:rPr>
              <w:t>Save Data</w:t>
            </w:r>
          </w:p>
        </w:tc>
        <w:tc>
          <w:tcPr>
            <w:tcW w:w="3330" w:type="dxa"/>
            <w:hideMark/>
          </w:tcPr>
          <w:p w14:paraId="7E357391" w14:textId="24BFC093" w:rsidR="00DC59A0" w:rsidRPr="00262C96" w:rsidRDefault="00DC59A0" w:rsidP="00DC59A0">
            <w:r w:rsidRPr="00262C96">
              <w:t xml:space="preserve">Choose the </w:t>
            </w:r>
            <w:r w:rsidRPr="00262C96">
              <w:rPr>
                <w:rStyle w:val="SAPScreenElement"/>
              </w:rPr>
              <w:t xml:space="preserve">Save </w:t>
            </w:r>
            <w:r w:rsidRPr="00262C96">
              <w:t>button.</w:t>
            </w:r>
          </w:p>
        </w:tc>
        <w:tc>
          <w:tcPr>
            <w:tcW w:w="3898" w:type="dxa"/>
          </w:tcPr>
          <w:p w14:paraId="639F8D91" w14:textId="77777777" w:rsidR="00DC59A0" w:rsidRPr="00262C96" w:rsidRDefault="00DC59A0" w:rsidP="00DC59A0"/>
        </w:tc>
        <w:tc>
          <w:tcPr>
            <w:tcW w:w="3482" w:type="dxa"/>
            <w:hideMark/>
          </w:tcPr>
          <w:p w14:paraId="4BC97028" w14:textId="77777777" w:rsidR="00DC59A0" w:rsidRPr="00262C96" w:rsidRDefault="00DC59A0" w:rsidP="00DC59A0">
            <w:r w:rsidRPr="00262C96">
              <w:t>A system message is generated informing about the successful saving of the termination.</w:t>
            </w:r>
          </w:p>
          <w:p w14:paraId="09E0903E" w14:textId="75C5C262" w:rsidR="00DC59A0" w:rsidRPr="00262C96" w:rsidRDefault="00DC59A0" w:rsidP="00DC59A0">
            <w:r w:rsidRPr="00262C96">
              <w:t>Additionally a notification via e-mail has been sent to the 2</w:t>
            </w:r>
            <w:r w:rsidRPr="00262C96">
              <w:rPr>
                <w:vertAlign w:val="superscript"/>
              </w:rPr>
              <w:t>nd</w:t>
            </w:r>
            <w:r w:rsidRPr="00262C96">
              <w:t xml:space="preserve"> level manager as well as to the HR business partner of the terminated employee.</w:t>
            </w:r>
          </w:p>
          <w:p w14:paraId="7B06D24F" w14:textId="29CC97ED" w:rsidR="00DC59A0" w:rsidRPr="00262C96" w:rsidRDefault="00DC59A0" w:rsidP="00DC59A0">
            <w:r w:rsidRPr="00262C96">
              <w:t xml:space="preserve">You are directed to the </w:t>
            </w:r>
            <w:r w:rsidRPr="00262C96">
              <w:rPr>
                <w:rStyle w:val="SAPScreenElement"/>
              </w:rPr>
              <w:t xml:space="preserve">My Employee File </w:t>
            </w:r>
            <w:r w:rsidRPr="00262C96">
              <w:rPr>
                <w:rStyle w:val="SAPScreenElement"/>
              </w:rPr>
              <w:sym w:font="Symbol" w:char="F0AE"/>
            </w:r>
            <w:r w:rsidRPr="00262C96">
              <w:t xml:space="preserve"> </w:t>
            </w:r>
            <w:r w:rsidRPr="00262C96">
              <w:rPr>
                <w:rStyle w:val="SAPScreenElement"/>
                <w:b/>
              </w:rPr>
              <w:t>&lt;</w:t>
            </w:r>
            <w:r w:rsidRPr="00262C96">
              <w:rPr>
                <w:rStyle w:val="SAPScreenElement"/>
              </w:rPr>
              <w:t xml:space="preserve">terminated employee name&gt; </w:t>
            </w:r>
            <w:r w:rsidRPr="00262C96">
              <w:rPr>
                <w:rStyle w:val="SAPScreenElement"/>
              </w:rPr>
              <w:sym w:font="Symbol" w:char="F0AE"/>
            </w:r>
            <w:r w:rsidRPr="00262C96">
              <w:t xml:space="preserve"> </w:t>
            </w:r>
            <w:r w:rsidRPr="00262C96">
              <w:rPr>
                <w:rStyle w:val="SAPScreenElement"/>
              </w:rPr>
              <w:t xml:space="preserve">Employment Information </w:t>
            </w:r>
            <w:r w:rsidRPr="00262C96">
              <w:t>screen.</w:t>
            </w:r>
          </w:p>
        </w:tc>
        <w:tc>
          <w:tcPr>
            <w:tcW w:w="1264" w:type="dxa"/>
          </w:tcPr>
          <w:p w14:paraId="4FBF0A59" w14:textId="77777777" w:rsidR="00DC59A0" w:rsidRPr="00262C96" w:rsidRDefault="00DC59A0" w:rsidP="00DC59A0"/>
        </w:tc>
      </w:tr>
      <w:tr w:rsidR="00C819A2" w:rsidRPr="00262C96" w14:paraId="69F71AAF" w14:textId="77777777" w:rsidTr="00C85532">
        <w:trPr>
          <w:trHeight w:val="357"/>
        </w:trPr>
        <w:tc>
          <w:tcPr>
            <w:tcW w:w="872" w:type="dxa"/>
            <w:hideMark/>
          </w:tcPr>
          <w:p w14:paraId="74C42BE5" w14:textId="655C143A" w:rsidR="00C819A2" w:rsidRPr="00262C96" w:rsidRDefault="00C819A2" w:rsidP="00C819A2">
            <w:del w:id="1196" w:author="Author" w:date="2018-01-22T12:07:00Z">
              <w:r w:rsidRPr="00262C96" w:rsidDel="00A56919">
                <w:delText>11</w:delText>
              </w:r>
            </w:del>
            <w:ins w:id="1197" w:author="Author" w:date="2018-01-22T12:07:00Z">
              <w:r w:rsidR="00A56919">
                <w:t>7</w:t>
              </w:r>
            </w:ins>
          </w:p>
        </w:tc>
        <w:tc>
          <w:tcPr>
            <w:tcW w:w="1440" w:type="dxa"/>
            <w:hideMark/>
          </w:tcPr>
          <w:p w14:paraId="24D4DF03" w14:textId="77777777" w:rsidR="00C819A2" w:rsidRPr="00262C96" w:rsidRDefault="00C819A2" w:rsidP="00C819A2">
            <w:pPr>
              <w:rPr>
                <w:rStyle w:val="SAPEmphasis"/>
              </w:rPr>
            </w:pPr>
            <w:r w:rsidRPr="00262C96">
              <w:rPr>
                <w:rStyle w:val="SAPEmphasis"/>
              </w:rPr>
              <w:t>Verify Termination of Employee</w:t>
            </w:r>
          </w:p>
        </w:tc>
        <w:tc>
          <w:tcPr>
            <w:tcW w:w="3330" w:type="dxa"/>
            <w:hideMark/>
          </w:tcPr>
          <w:p w14:paraId="0DF8BF44" w14:textId="6F0B2A3A" w:rsidR="00C819A2" w:rsidRDefault="00C819A2" w:rsidP="00C819A2">
            <w:r w:rsidRPr="00262C96">
              <w:t xml:space="preserve">In the </w:t>
            </w:r>
            <w:r w:rsidRPr="00262C96">
              <w:rPr>
                <w:rStyle w:val="SAPScreenElement"/>
              </w:rPr>
              <w:t>Job Information</w:t>
            </w:r>
            <w:r w:rsidRPr="00262C96">
              <w:t xml:space="preserve"> </w:t>
            </w:r>
            <w:r w:rsidR="00010FE8" w:rsidRPr="00262C96">
              <w:t xml:space="preserve">block </w:t>
            </w:r>
            <w:r w:rsidRPr="00262C96">
              <w:t xml:space="preserve">of the </w:t>
            </w:r>
            <w:r w:rsidRPr="00262C96">
              <w:rPr>
                <w:rStyle w:val="SAPScreenElement"/>
              </w:rPr>
              <w:t xml:space="preserve">Job Information </w:t>
            </w:r>
            <w:r w:rsidR="00010FE8" w:rsidRPr="00262C96">
              <w:t xml:space="preserve">subsection, </w:t>
            </w:r>
            <w:r w:rsidRPr="00262C96">
              <w:t xml:space="preserve">verify that the </w:t>
            </w:r>
            <w:r w:rsidRPr="00262C96">
              <w:rPr>
                <w:rStyle w:val="SAPScreenElement"/>
              </w:rPr>
              <w:t>Employee Status</w:t>
            </w:r>
            <w:r w:rsidRPr="00262C96">
              <w:t xml:space="preserve"> has value </w:t>
            </w:r>
            <w:r w:rsidRPr="00467127">
              <w:rPr>
                <w:rStyle w:val="SAPUserEntry"/>
                <w:color w:val="auto"/>
                <w:highlight w:val="cyan"/>
                <w:rPrChange w:id="1198" w:author="Author" w:date="2018-02-28T14:02:00Z">
                  <w:rPr>
                    <w:rStyle w:val="SAPUserEntry"/>
                    <w:color w:val="auto"/>
                    <w:highlight w:val="yellow"/>
                  </w:rPr>
                </w:rPrChange>
              </w:rPr>
              <w:t>Terminated</w:t>
            </w:r>
            <w:ins w:id="1199" w:author="Author" w:date="2018-01-22T12:09:00Z">
              <w:r w:rsidR="00A56919" w:rsidRPr="00467127">
                <w:rPr>
                  <w:rStyle w:val="SAPUserEntry"/>
                  <w:color w:val="auto"/>
                  <w:highlight w:val="cyan"/>
                  <w:rPrChange w:id="1200" w:author="Author" w:date="2018-02-28T14:02:00Z">
                    <w:rPr>
                      <w:rStyle w:val="SAPUserEntry"/>
                      <w:color w:val="auto"/>
                    </w:rPr>
                  </w:rPrChange>
                </w:rPr>
                <w:t xml:space="preserve"> </w:t>
              </w:r>
              <w:r w:rsidR="00A56919" w:rsidRPr="00467127">
                <w:rPr>
                  <w:highlight w:val="cyan"/>
                  <w:rPrChange w:id="1201" w:author="Author" w:date="2018-02-28T14:02:00Z">
                    <w:rPr>
                      <w:rStyle w:val="SAPUserEntry"/>
                      <w:color w:val="auto"/>
                    </w:rPr>
                  </w:rPrChange>
                </w:rPr>
                <w:t>or</w:t>
              </w:r>
              <w:r w:rsidR="00A56919" w:rsidRPr="00467127">
                <w:rPr>
                  <w:rStyle w:val="SAPUserEntry"/>
                  <w:color w:val="auto"/>
                  <w:highlight w:val="cyan"/>
                  <w:rPrChange w:id="1202" w:author="Author" w:date="2018-02-28T14:02:00Z">
                    <w:rPr>
                      <w:rStyle w:val="SAPUserEntry"/>
                      <w:color w:val="auto"/>
                    </w:rPr>
                  </w:rPrChange>
                </w:rPr>
                <w:t xml:space="preserve"> Retired</w:t>
              </w:r>
            </w:ins>
            <w:r w:rsidRPr="00262C96">
              <w:rPr>
                <w:rStyle w:val="SAPUserEntry"/>
                <w:color w:val="auto"/>
              </w:rPr>
              <w:t xml:space="preserve"> </w:t>
            </w:r>
            <w:r w:rsidRPr="00262C96">
              <w:t>starting the first day after the termination date</w:t>
            </w:r>
            <w:r w:rsidR="00C65A45">
              <w:t>.</w:t>
            </w:r>
          </w:p>
          <w:p w14:paraId="3874D20F" w14:textId="76F839F4" w:rsidR="00C65A45" w:rsidDel="00A56919" w:rsidRDefault="00C65A45" w:rsidP="00C819A2">
            <w:pPr>
              <w:rPr>
                <w:del w:id="1203" w:author="Author" w:date="2018-01-22T12:10:00Z"/>
              </w:rPr>
            </w:pPr>
            <w:del w:id="1204" w:author="Author" w:date="2018-01-22T12:10:00Z">
              <w:r w:rsidDel="00A56919">
                <w:rPr>
                  <w:highlight w:val="yellow"/>
                </w:rPr>
                <w:delText xml:space="preserve">only </w:delText>
              </w:r>
              <w:r w:rsidRPr="00C65A45" w:rsidDel="00A56919">
                <w:rPr>
                  <w:highlight w:val="yellow"/>
                </w:rPr>
                <w:delText xml:space="preserve">CN: value </w:delText>
              </w:r>
              <w:r w:rsidRPr="00C65A45" w:rsidDel="00A56919">
                <w:rPr>
                  <w:rStyle w:val="SAPUserEntry"/>
                  <w:color w:val="auto"/>
                  <w:highlight w:val="yellow"/>
                </w:rPr>
                <w:delText>Retired</w:delText>
              </w:r>
            </w:del>
          </w:p>
          <w:p w14:paraId="240D8DBB" w14:textId="704C9C44" w:rsidR="00C65A45" w:rsidRPr="00262C96" w:rsidDel="00A56919" w:rsidRDefault="00C65A45" w:rsidP="00C819A2">
            <w:pPr>
              <w:rPr>
                <w:del w:id="1205" w:author="Author" w:date="2018-01-22T12:10:00Z"/>
              </w:rPr>
            </w:pPr>
          </w:p>
          <w:p w14:paraId="14308722" w14:textId="15E12DDC" w:rsidR="00C819A2" w:rsidDel="00A56919" w:rsidRDefault="00C819A2" w:rsidP="00C819A2">
            <w:pPr>
              <w:rPr>
                <w:del w:id="1206" w:author="Author" w:date="2018-01-22T12:11:00Z"/>
              </w:rPr>
            </w:pPr>
            <w:r w:rsidRPr="00262C96">
              <w:t xml:space="preserve">In case the termination date is in the future, you are </w:t>
            </w:r>
            <w:r w:rsidR="00010FE8" w:rsidRPr="00262C96">
              <w:t xml:space="preserve">informed </w:t>
            </w:r>
            <w:r w:rsidRPr="00262C96">
              <w:t xml:space="preserve">in the </w:t>
            </w:r>
            <w:r w:rsidRPr="00262C96">
              <w:rPr>
                <w:rStyle w:val="SAPScreenElement"/>
              </w:rPr>
              <w:t>Job Information</w:t>
            </w:r>
            <w:r w:rsidRPr="00262C96">
              <w:t xml:space="preserve"> block that a future change in job information is pending. Select this link and check that the </w:t>
            </w:r>
            <w:r w:rsidRPr="00262C96">
              <w:rPr>
                <w:rStyle w:val="SAPScreenElement"/>
              </w:rPr>
              <w:t>Employee Status</w:t>
            </w:r>
            <w:r w:rsidRPr="00262C96">
              <w:t xml:space="preserve"> value</w:t>
            </w:r>
            <w:r w:rsidRPr="00262C96">
              <w:rPr>
                <w:rStyle w:val="SAPUserEntry"/>
              </w:rPr>
              <w:t xml:space="preserve"> </w:t>
            </w:r>
            <w:r w:rsidRPr="00467127">
              <w:rPr>
                <w:rStyle w:val="SAPUserEntry"/>
                <w:color w:val="auto"/>
                <w:highlight w:val="cyan"/>
                <w:rPrChange w:id="1207" w:author="Author" w:date="2018-02-28T14:02:00Z">
                  <w:rPr>
                    <w:rStyle w:val="SAPUserEntry"/>
                    <w:color w:val="auto"/>
                  </w:rPr>
                </w:rPrChange>
              </w:rPr>
              <w:t xml:space="preserve">Terminated </w:t>
            </w:r>
            <w:ins w:id="1208" w:author="Author" w:date="2018-01-22T12:10:00Z">
              <w:r w:rsidR="00A56919" w:rsidRPr="00467127">
                <w:rPr>
                  <w:highlight w:val="cyan"/>
                  <w:rPrChange w:id="1209" w:author="Author" w:date="2018-02-28T14:02:00Z">
                    <w:rPr/>
                  </w:rPrChange>
                </w:rPr>
                <w:t>or</w:t>
              </w:r>
              <w:r w:rsidR="00A56919" w:rsidRPr="00467127">
                <w:rPr>
                  <w:rStyle w:val="SAPUserEntry"/>
                  <w:color w:val="auto"/>
                  <w:highlight w:val="cyan"/>
                  <w:rPrChange w:id="1210" w:author="Author" w:date="2018-02-28T14:02:00Z">
                    <w:rPr>
                      <w:rStyle w:val="SAPUserEntry"/>
                      <w:color w:val="auto"/>
                    </w:rPr>
                  </w:rPrChange>
                </w:rPr>
                <w:t xml:space="preserve"> Retired</w:t>
              </w:r>
              <w:r w:rsidR="00A56919" w:rsidRPr="00262C96">
                <w:rPr>
                  <w:rStyle w:val="SAPUserEntry"/>
                  <w:color w:val="auto"/>
                </w:rPr>
                <w:t xml:space="preserve"> </w:t>
              </w:r>
            </w:ins>
            <w:r w:rsidRPr="00262C96">
              <w:t>becomes effective starting the first day after the termination date.</w:t>
            </w:r>
          </w:p>
          <w:p w14:paraId="359FE1C8" w14:textId="4F8E9C44" w:rsidR="00C65A45" w:rsidDel="00A56919" w:rsidRDefault="00C65A45" w:rsidP="00C65A45">
            <w:pPr>
              <w:rPr>
                <w:del w:id="1211" w:author="Author" w:date="2018-01-22T12:10:00Z"/>
              </w:rPr>
            </w:pPr>
            <w:del w:id="1212" w:author="Author" w:date="2018-01-22T12:10:00Z">
              <w:r w:rsidDel="00A56919">
                <w:rPr>
                  <w:highlight w:val="yellow"/>
                </w:rPr>
                <w:delText xml:space="preserve">only </w:delText>
              </w:r>
              <w:r w:rsidRPr="00C65A45" w:rsidDel="00A56919">
                <w:rPr>
                  <w:highlight w:val="yellow"/>
                </w:rPr>
                <w:delText xml:space="preserve">CN: value </w:delText>
              </w:r>
              <w:r w:rsidRPr="00C65A45" w:rsidDel="00A56919">
                <w:rPr>
                  <w:rStyle w:val="SAPUserEntry"/>
                  <w:color w:val="auto"/>
                  <w:highlight w:val="yellow"/>
                </w:rPr>
                <w:delText>Retired</w:delText>
              </w:r>
            </w:del>
          </w:p>
          <w:p w14:paraId="04AF148C" w14:textId="003D595B" w:rsidR="00C65A45" w:rsidDel="00A56919" w:rsidRDefault="00C65A45" w:rsidP="00C819A2">
            <w:pPr>
              <w:rPr>
                <w:del w:id="1213" w:author="Author" w:date="2018-01-22T12:11:00Z"/>
              </w:rPr>
            </w:pPr>
          </w:p>
          <w:p w14:paraId="5B0DC669" w14:textId="64E37291" w:rsidR="00C65A45" w:rsidRPr="00262C96" w:rsidRDefault="00C65A45" w:rsidP="00C819A2"/>
        </w:tc>
        <w:tc>
          <w:tcPr>
            <w:tcW w:w="3898" w:type="dxa"/>
          </w:tcPr>
          <w:p w14:paraId="3A81906C" w14:textId="77777777" w:rsidR="00C819A2" w:rsidRPr="00262C96" w:rsidRDefault="00C819A2" w:rsidP="00C819A2"/>
        </w:tc>
        <w:tc>
          <w:tcPr>
            <w:tcW w:w="3482" w:type="dxa"/>
          </w:tcPr>
          <w:p w14:paraId="4AA2E395" w14:textId="0219F493" w:rsidR="00C819A2" w:rsidRPr="00262C96" w:rsidRDefault="00C819A2">
            <w:r w:rsidRPr="00262C96">
              <w:t xml:space="preserve">The employee has been terminated and is no longer active in the system starting the first day after the termination date. </w:t>
            </w:r>
            <w:r w:rsidR="00F27B07">
              <w:t>W</w:t>
            </w:r>
            <w:r w:rsidR="00F27B07" w:rsidRPr="00262C96">
              <w:t>hen searching for employees</w:t>
            </w:r>
            <w:r w:rsidR="00F27B07">
              <w:t xml:space="preserve"> t</w:t>
            </w:r>
            <w:r w:rsidRPr="00262C96">
              <w:t>his particular employee is no longer available in the result list starting the first day af</w:t>
            </w:r>
            <w:r w:rsidR="00F27B07">
              <w:t>ter the termination date.</w:t>
            </w:r>
          </w:p>
        </w:tc>
        <w:tc>
          <w:tcPr>
            <w:tcW w:w="1264" w:type="dxa"/>
          </w:tcPr>
          <w:p w14:paraId="6601B12E" w14:textId="77777777" w:rsidR="00C819A2" w:rsidRPr="00262C96" w:rsidRDefault="00C819A2" w:rsidP="00C819A2"/>
        </w:tc>
      </w:tr>
    </w:tbl>
    <w:p w14:paraId="47C797C5" w14:textId="77777777" w:rsidR="00F65FEF" w:rsidRPr="00262C96" w:rsidRDefault="00732F09" w:rsidP="004F4B29">
      <w:pPr>
        <w:pStyle w:val="SAPNoteHeading"/>
        <w:ind w:left="0"/>
      </w:pPr>
      <w:r w:rsidRPr="00262C96">
        <w:rPr>
          <w:noProof/>
          <w:lang w:val="de-DE" w:eastAsia="de-DE"/>
        </w:rPr>
        <w:drawing>
          <wp:inline distT="0" distB="0" distL="0" distR="0" wp14:anchorId="7ECA714B" wp14:editId="37693385">
            <wp:extent cx="228600" cy="228600"/>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65FEF" w:rsidRPr="00262C96">
        <w:t> Note</w:t>
      </w:r>
    </w:p>
    <w:p w14:paraId="126275B7" w14:textId="77777777" w:rsidR="00EE1D66" w:rsidRPr="00262C96" w:rsidRDefault="00EE1D66" w:rsidP="004F4B29">
      <w:r w:rsidRPr="00262C96">
        <w:t xml:space="preserve">In case the terminated employee received recurring payments or paid recurring deductions, these records can be delimited. Even though the employee status is terminated and payroll will not consider this employee anymore, you may want to have a correct employee history record in case the employee applies in the future for another job at the company. </w:t>
      </w:r>
    </w:p>
    <w:p w14:paraId="664AB928" w14:textId="5984BC2D" w:rsidR="00EE1D66" w:rsidRPr="00262C96" w:rsidRDefault="00EE1D66" w:rsidP="004F4B29">
      <w:r w:rsidRPr="00262C96">
        <w:t xml:space="preserve">In case you want to delimit the recurring payments </w:t>
      </w:r>
      <w:del w:id="1214" w:author="Author" w:date="2018-01-29T13:08:00Z">
        <w:r w:rsidR="00C65A45" w:rsidRPr="00C65A45" w:rsidDel="002D7B61">
          <w:rPr>
            <w:highlight w:val="yellow"/>
          </w:rPr>
          <w:delText xml:space="preserve">CN: </w:delText>
        </w:r>
      </w:del>
      <w:commentRangeStart w:id="1215"/>
      <w:r w:rsidR="00C65A45" w:rsidRPr="00C65A45">
        <w:rPr>
          <w:highlight w:val="yellow"/>
        </w:rPr>
        <w:t>or deductions</w:t>
      </w:r>
      <w:r w:rsidR="00C65A45">
        <w:t xml:space="preserve"> </w:t>
      </w:r>
      <w:commentRangeEnd w:id="1215"/>
      <w:r w:rsidR="002D7B61">
        <w:rPr>
          <w:rStyle w:val="CommentReference"/>
        </w:rPr>
        <w:commentReference w:id="1215"/>
      </w:r>
      <w:r w:rsidRPr="00262C96">
        <w:t xml:space="preserve">records, go to the employee’s </w:t>
      </w:r>
      <w:r w:rsidRPr="00262C96">
        <w:rPr>
          <w:rStyle w:val="SAPScreenElement"/>
        </w:rPr>
        <w:t>Compensation Information</w:t>
      </w:r>
      <w:r w:rsidRPr="00262C96">
        <w:t xml:space="preserve"> block and select the </w:t>
      </w:r>
      <w:r w:rsidR="0030478F" w:rsidRPr="00262C96">
        <w:rPr>
          <w:rStyle w:val="SAPScreenElement"/>
        </w:rPr>
        <w:t>History</w:t>
      </w:r>
      <w:r w:rsidR="0030478F" w:rsidRPr="00262C96">
        <w:t xml:space="preserve"> icon (</w:t>
      </w:r>
      <w:r w:rsidR="0030478F" w:rsidRPr="00262C96">
        <w:rPr>
          <w:rStyle w:val="SAPScreenElement"/>
        </w:rPr>
        <w:t>Clock</w:t>
      </w:r>
      <w:r w:rsidR="0030478F" w:rsidRPr="00262C96">
        <w:t xml:space="preserve"> icon). </w:t>
      </w:r>
      <w:r w:rsidRPr="00262C96">
        <w:t xml:space="preserve">On the upcoming </w:t>
      </w:r>
      <w:r w:rsidRPr="00262C96">
        <w:rPr>
          <w:rStyle w:val="SAPScreenElement"/>
        </w:rPr>
        <w:t>Compensation Information Changes</w:t>
      </w:r>
      <w:r w:rsidRPr="00262C96">
        <w:t xml:space="preserve"> screen select the </w:t>
      </w:r>
      <w:r w:rsidRPr="00262C96">
        <w:rPr>
          <w:rStyle w:val="SAPScreenElement"/>
        </w:rPr>
        <w:t>Insert New Record</w:t>
      </w:r>
      <w:r w:rsidRPr="00262C96">
        <w:t xml:space="preserve"> link. On the upcoming </w:t>
      </w:r>
      <w:r w:rsidRPr="00262C96">
        <w:rPr>
          <w:rStyle w:val="SAPScreenElement"/>
        </w:rPr>
        <w:t>Insert Record for Compensation Information</w:t>
      </w:r>
      <w:r w:rsidRPr="00262C96">
        <w:t xml:space="preserve"> screen, in the </w:t>
      </w:r>
      <w:r w:rsidRPr="00262C96">
        <w:rPr>
          <w:rStyle w:val="SAPScreenElement"/>
        </w:rPr>
        <w:t>When would you like your changes to take effect?</w:t>
      </w:r>
      <w:r w:rsidRPr="00262C96">
        <w:t xml:space="preserve"> field enter the first day after the termination date. In the </w:t>
      </w:r>
      <w:r w:rsidRPr="00262C96">
        <w:rPr>
          <w:rStyle w:val="SAPScreenElement"/>
        </w:rPr>
        <w:t>Event</w:t>
      </w:r>
      <w:r w:rsidRPr="00262C96">
        <w:t xml:space="preserve"> field enter</w:t>
      </w:r>
      <w:r w:rsidRPr="00262C96">
        <w:rPr>
          <w:rStyle w:val="SAPUserEntry"/>
        </w:rPr>
        <w:t xml:space="preserve"> Termination </w:t>
      </w:r>
      <w:r w:rsidRPr="00262C96">
        <w:t xml:space="preserve">and in the </w:t>
      </w:r>
      <w:r w:rsidRPr="00262C96">
        <w:rPr>
          <w:rStyle w:val="SAPScreenElement"/>
        </w:rPr>
        <w:t>Event Reason</w:t>
      </w:r>
      <w:r w:rsidRPr="00262C96">
        <w:t xml:space="preserve"> field that entry, you entered in test step # 6 in the table above. In the </w:t>
      </w:r>
      <w:r w:rsidRPr="00262C96">
        <w:rPr>
          <w:rStyle w:val="SAPScreenElement"/>
        </w:rPr>
        <w:t>Compensation</w:t>
      </w:r>
      <w:r w:rsidRPr="00262C96">
        <w:t xml:space="preserve"> block of the screen, delete the appropriate </w:t>
      </w:r>
      <w:r w:rsidRPr="00262C96">
        <w:rPr>
          <w:rStyle w:val="SAPScreenElement"/>
        </w:rPr>
        <w:t>Pay Component</w:t>
      </w:r>
      <w:r w:rsidRPr="00262C96">
        <w:t xml:space="preserve"> by choosing the </w:t>
      </w:r>
      <w:r w:rsidRPr="00262C96">
        <w:rPr>
          <w:rStyle w:val="SAPScreenElement"/>
        </w:rPr>
        <w:t>Trash Bin</w:t>
      </w:r>
      <w:r w:rsidRPr="00262C96">
        <w:t xml:space="preserve"> icon next to it. Save the data.</w:t>
      </w:r>
    </w:p>
    <w:p w14:paraId="5BAE1EE7" w14:textId="05006530" w:rsidR="00EE1D66" w:rsidRPr="00A31305" w:rsidRDefault="00EE1D66" w:rsidP="004F4B29">
      <w:pPr>
        <w:rPr>
          <w:lang w:val="de-DE"/>
          <w:rPrChange w:id="1216" w:author="Author" w:date="2018-01-18T12:48:00Z">
            <w:rPr/>
          </w:rPrChange>
        </w:rPr>
      </w:pPr>
      <w:r w:rsidRPr="00981DDC">
        <w:rPr>
          <w:rPrChange w:id="1217" w:author="Author" w:date="2018-02-28T14:12:00Z">
            <w:rPr>
              <w:highlight w:val="yellow"/>
            </w:rPr>
          </w:rPrChange>
        </w:rPr>
        <w:t xml:space="preserve">In case you want to delimit the recurring deductions records, go to the employee’s </w:t>
      </w:r>
      <w:r w:rsidRPr="00981DDC">
        <w:rPr>
          <w:rStyle w:val="SAPScreenElement"/>
          <w:rPrChange w:id="1218" w:author="Author" w:date="2018-02-28T14:12:00Z">
            <w:rPr>
              <w:rStyle w:val="SAPScreenElement"/>
              <w:highlight w:val="yellow"/>
            </w:rPr>
          </w:rPrChange>
        </w:rPr>
        <w:t>Recurring Deduction</w:t>
      </w:r>
      <w:r w:rsidRPr="00981DDC">
        <w:rPr>
          <w:rPrChange w:id="1219" w:author="Author" w:date="2018-02-28T14:12:00Z">
            <w:rPr>
              <w:highlight w:val="yellow"/>
            </w:rPr>
          </w:rPrChange>
        </w:rPr>
        <w:t xml:space="preserve"> block and select the </w:t>
      </w:r>
      <w:r w:rsidR="0030478F" w:rsidRPr="00981DDC">
        <w:rPr>
          <w:rStyle w:val="SAPScreenElement"/>
          <w:rPrChange w:id="1220" w:author="Author" w:date="2018-02-28T14:12:00Z">
            <w:rPr>
              <w:rStyle w:val="SAPScreenElement"/>
              <w:highlight w:val="yellow"/>
            </w:rPr>
          </w:rPrChange>
        </w:rPr>
        <w:t>History</w:t>
      </w:r>
      <w:r w:rsidR="0030478F" w:rsidRPr="00981DDC">
        <w:rPr>
          <w:rPrChange w:id="1221" w:author="Author" w:date="2018-02-28T14:12:00Z">
            <w:rPr>
              <w:highlight w:val="yellow"/>
            </w:rPr>
          </w:rPrChange>
        </w:rPr>
        <w:t xml:space="preserve"> icon (</w:t>
      </w:r>
      <w:r w:rsidR="0030478F" w:rsidRPr="00981DDC">
        <w:rPr>
          <w:rStyle w:val="SAPScreenElement"/>
          <w:rPrChange w:id="1222" w:author="Author" w:date="2018-02-28T14:12:00Z">
            <w:rPr>
              <w:rStyle w:val="SAPScreenElement"/>
              <w:highlight w:val="yellow"/>
            </w:rPr>
          </w:rPrChange>
        </w:rPr>
        <w:t>Clock</w:t>
      </w:r>
      <w:r w:rsidR="0030478F" w:rsidRPr="00981DDC">
        <w:rPr>
          <w:rPrChange w:id="1223" w:author="Author" w:date="2018-02-28T14:12:00Z">
            <w:rPr>
              <w:highlight w:val="yellow"/>
            </w:rPr>
          </w:rPrChange>
        </w:rPr>
        <w:t xml:space="preserve"> icon). </w:t>
      </w:r>
      <w:r w:rsidRPr="00981DDC">
        <w:rPr>
          <w:rPrChange w:id="1224" w:author="Author" w:date="2018-02-28T14:12:00Z">
            <w:rPr>
              <w:highlight w:val="yellow"/>
            </w:rPr>
          </w:rPrChange>
        </w:rPr>
        <w:t xml:space="preserve">On the upcoming screen select the </w:t>
      </w:r>
      <w:r w:rsidRPr="00981DDC">
        <w:rPr>
          <w:rStyle w:val="SAPScreenElement"/>
          <w:rPrChange w:id="1225" w:author="Author" w:date="2018-02-28T14:12:00Z">
            <w:rPr>
              <w:rStyle w:val="SAPScreenElement"/>
              <w:highlight w:val="yellow"/>
            </w:rPr>
          </w:rPrChange>
        </w:rPr>
        <w:t>Insert New Record</w:t>
      </w:r>
      <w:r w:rsidRPr="00981DDC">
        <w:rPr>
          <w:rPrChange w:id="1226" w:author="Author" w:date="2018-02-28T14:12:00Z">
            <w:rPr>
              <w:highlight w:val="yellow"/>
            </w:rPr>
          </w:rPrChange>
        </w:rPr>
        <w:t xml:space="preserve"> link. On the upcoming </w:t>
      </w:r>
      <w:r w:rsidRPr="00981DDC">
        <w:rPr>
          <w:rStyle w:val="SAPScreenElement"/>
          <w:rPrChange w:id="1227" w:author="Author" w:date="2018-02-28T14:12:00Z">
            <w:rPr>
              <w:rStyle w:val="SAPScreenElement"/>
              <w:highlight w:val="yellow"/>
            </w:rPr>
          </w:rPrChange>
        </w:rPr>
        <w:t>Insert History Record for Recurring Deduction</w:t>
      </w:r>
      <w:r w:rsidRPr="00981DDC">
        <w:rPr>
          <w:rPrChange w:id="1228" w:author="Author" w:date="2018-02-28T14:12:00Z">
            <w:rPr>
              <w:highlight w:val="yellow"/>
            </w:rPr>
          </w:rPrChange>
        </w:rPr>
        <w:t xml:space="preserve"> screen, in the </w:t>
      </w:r>
      <w:r w:rsidRPr="00981DDC">
        <w:rPr>
          <w:rStyle w:val="SAPScreenElement"/>
          <w:rPrChange w:id="1229" w:author="Author" w:date="2018-02-28T14:12:00Z">
            <w:rPr>
              <w:rStyle w:val="SAPScreenElement"/>
              <w:highlight w:val="yellow"/>
            </w:rPr>
          </w:rPrChange>
        </w:rPr>
        <w:t>When would you like your changes to take effect?</w:t>
      </w:r>
      <w:r w:rsidRPr="00981DDC">
        <w:rPr>
          <w:rPrChange w:id="1230" w:author="Author" w:date="2018-02-28T14:12:00Z">
            <w:rPr>
              <w:highlight w:val="yellow"/>
            </w:rPr>
          </w:rPrChange>
        </w:rPr>
        <w:t xml:space="preserve"> field enter the first day after the termination date</w:t>
      </w:r>
      <w:r w:rsidRPr="00981DDC" w:rsidDel="00F91059">
        <w:rPr>
          <w:rPrChange w:id="1231" w:author="Author" w:date="2018-02-28T14:12:00Z">
            <w:rPr>
              <w:highlight w:val="yellow"/>
            </w:rPr>
          </w:rPrChange>
        </w:rPr>
        <w:t xml:space="preserve"> </w:t>
      </w:r>
      <w:r w:rsidRPr="00981DDC">
        <w:rPr>
          <w:rPrChange w:id="1232" w:author="Author" w:date="2018-02-28T14:12:00Z">
            <w:rPr>
              <w:highlight w:val="yellow"/>
            </w:rPr>
          </w:rPrChange>
        </w:rPr>
        <w:t xml:space="preserve">and delete the appropriate </w:t>
      </w:r>
      <w:r w:rsidRPr="00981DDC">
        <w:rPr>
          <w:rStyle w:val="SAPScreenElement"/>
          <w:rPrChange w:id="1233" w:author="Author" w:date="2018-02-28T14:12:00Z">
            <w:rPr>
              <w:rStyle w:val="SAPScreenElement"/>
              <w:highlight w:val="yellow"/>
            </w:rPr>
          </w:rPrChange>
        </w:rPr>
        <w:t>Pay Component</w:t>
      </w:r>
      <w:r w:rsidRPr="00981DDC">
        <w:rPr>
          <w:rPrChange w:id="1234" w:author="Author" w:date="2018-02-28T14:12:00Z">
            <w:rPr>
              <w:highlight w:val="yellow"/>
            </w:rPr>
          </w:rPrChange>
        </w:rPr>
        <w:t xml:space="preserve"> by choosing the </w:t>
      </w:r>
      <w:r w:rsidRPr="00981DDC">
        <w:rPr>
          <w:rStyle w:val="SAPScreenElement"/>
          <w:rPrChange w:id="1235" w:author="Author" w:date="2018-02-28T14:12:00Z">
            <w:rPr>
              <w:rStyle w:val="SAPScreenElement"/>
              <w:highlight w:val="yellow"/>
            </w:rPr>
          </w:rPrChange>
        </w:rPr>
        <w:t>Trash Bin</w:t>
      </w:r>
      <w:r w:rsidRPr="00981DDC">
        <w:rPr>
          <w:rPrChange w:id="1236" w:author="Author" w:date="2018-02-28T14:12:00Z">
            <w:rPr>
              <w:highlight w:val="yellow"/>
            </w:rPr>
          </w:rPrChange>
        </w:rPr>
        <w:t xml:space="preserve"> icon next to it. </w:t>
      </w:r>
      <w:r w:rsidRPr="00981DDC">
        <w:rPr>
          <w:lang w:val="de-DE"/>
          <w:rPrChange w:id="1237" w:author="Author" w:date="2018-02-28T14:12:00Z">
            <w:rPr>
              <w:highlight w:val="yellow"/>
            </w:rPr>
          </w:rPrChange>
        </w:rPr>
        <w:t>Save the data.</w:t>
      </w:r>
    </w:p>
    <w:p w14:paraId="7B369636" w14:textId="4083618B" w:rsidR="002B7C78" w:rsidRPr="002B7C78" w:rsidDel="002D7B61" w:rsidRDefault="002B7C78" w:rsidP="004F4B29">
      <w:pPr>
        <w:rPr>
          <w:del w:id="1238" w:author="Author" w:date="2018-01-29T13:09:00Z"/>
          <w:lang w:val="de-DE"/>
        </w:rPr>
      </w:pPr>
      <w:del w:id="1239" w:author="Author" w:date="2018-01-29T13:09:00Z">
        <w:r w:rsidRPr="002B7C78" w:rsidDel="002D7B61">
          <w:rPr>
            <w:highlight w:val="yellow"/>
            <w:lang w:val="de-DE"/>
          </w:rPr>
          <w:delText>CN: Absatz gestrichen, alle anderen haben ihn</w:delText>
        </w:r>
      </w:del>
    </w:p>
    <w:p w14:paraId="2B13FDA4" w14:textId="77777777" w:rsidR="009F59D7" w:rsidRPr="00444B70" w:rsidRDefault="00732F09" w:rsidP="004F4B29">
      <w:pPr>
        <w:pStyle w:val="SAPNoteHeading"/>
        <w:ind w:left="0"/>
      </w:pPr>
      <w:r w:rsidRPr="00262C96">
        <w:rPr>
          <w:noProof/>
          <w:lang w:val="de-DE" w:eastAsia="de-DE"/>
        </w:rPr>
        <w:drawing>
          <wp:inline distT="0" distB="0" distL="0" distR="0" wp14:anchorId="59EA5719" wp14:editId="0E1C357F">
            <wp:extent cx="228600" cy="2286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9F59D7" w:rsidRPr="00444B70">
        <w:t> Caution</w:t>
      </w:r>
    </w:p>
    <w:p w14:paraId="0831990D" w14:textId="399D7A76" w:rsidR="002002B9" w:rsidRDefault="00254533" w:rsidP="004F4B29">
      <w:pPr>
        <w:pStyle w:val="NoteParagraph"/>
        <w:ind w:left="0"/>
        <w:rPr>
          <w:ins w:id="1240" w:author="Author" w:date="2018-01-29T13:18:00Z"/>
        </w:rPr>
      </w:pPr>
      <w:r w:rsidRPr="00262C96">
        <w:rPr>
          <w:b/>
        </w:rPr>
        <w:t>I</w:t>
      </w:r>
      <w:r w:rsidR="009F59D7" w:rsidRPr="00262C96">
        <w:rPr>
          <w:b/>
        </w:rPr>
        <w:t>n case integration with Employee Central Payroll is in place</w:t>
      </w:r>
      <w:r w:rsidR="009F59D7" w:rsidRPr="00262C96">
        <w:t xml:space="preserve">, the termination data is replicated to Employee Central Payroll. In order to check the correctness of the replicated data, proceed as described in test script of scope item </w:t>
      </w:r>
      <w:r w:rsidR="00797E97" w:rsidRPr="00262C96">
        <w:rPr>
          <w:rFonts w:ascii="BentonSans Book Italic" w:hAnsi="BentonSans Book Italic"/>
        </w:rPr>
        <w:t xml:space="preserve">Integration with </w:t>
      </w:r>
      <w:ins w:id="1241" w:author="Author" w:date="2018-03-01T15:49:00Z">
        <w:r w:rsidR="002B76A1">
          <w:rPr>
            <w:rFonts w:ascii="BentonSans Book Italic" w:hAnsi="BentonSans Book Italic"/>
          </w:rPr>
          <w:t xml:space="preserve">SAP </w:t>
        </w:r>
      </w:ins>
      <w:r w:rsidR="00797E97" w:rsidRPr="00262C96">
        <w:rPr>
          <w:rFonts w:ascii="BentonSans Book Italic" w:hAnsi="BentonSans Book Italic"/>
        </w:rPr>
        <w:t>SuccessFactors Employee Central Payroll</w:t>
      </w:r>
      <w:r w:rsidR="00797E97" w:rsidRPr="00262C96">
        <w:rPr>
          <w:rStyle w:val="SAPScreenElement"/>
          <w:color w:val="auto"/>
        </w:rPr>
        <w:t xml:space="preserve"> </w:t>
      </w:r>
      <w:r w:rsidR="009F59D7" w:rsidRPr="00262C96">
        <w:rPr>
          <w:rStyle w:val="SAPScreenElement"/>
          <w:color w:val="auto"/>
        </w:rPr>
        <w:t>(15O)</w:t>
      </w:r>
      <w:r w:rsidR="009F59D7" w:rsidRPr="00262C96">
        <w:t>.</w:t>
      </w:r>
      <w:r w:rsidR="0013251D" w:rsidRPr="00262C96">
        <w:t xml:space="preserve"> </w:t>
      </w:r>
    </w:p>
    <w:p w14:paraId="1565BA8F" w14:textId="78A01593" w:rsidR="002002B9" w:rsidDel="004434DD" w:rsidRDefault="002002B9" w:rsidP="004F4B29">
      <w:pPr>
        <w:pStyle w:val="NoteParagraph"/>
        <w:ind w:left="0"/>
        <w:rPr>
          <w:ins w:id="1242" w:author="Author" w:date="2018-01-29T13:18:00Z"/>
          <w:del w:id="1243" w:author="Author" w:date="2018-02-28T14:12:00Z"/>
        </w:rPr>
      </w:pPr>
      <w:bookmarkStart w:id="1244" w:name="_Toc507684130"/>
      <w:bookmarkEnd w:id="1244"/>
    </w:p>
    <w:p w14:paraId="38F65837" w14:textId="55B51DA2" w:rsidR="009F59D7" w:rsidRPr="00467127" w:rsidDel="004434DD" w:rsidRDefault="002002B9" w:rsidP="004F4B29">
      <w:pPr>
        <w:pStyle w:val="NoteParagraph"/>
        <w:ind w:left="0"/>
        <w:rPr>
          <w:del w:id="1245" w:author="Author" w:date="2018-02-28T14:12:00Z"/>
          <w:strike/>
          <w:rPrChange w:id="1246" w:author="Author" w:date="2018-02-28T11:33:00Z">
            <w:rPr>
              <w:del w:id="1247" w:author="Author" w:date="2018-02-28T14:12:00Z"/>
            </w:rPr>
          </w:rPrChange>
        </w:rPr>
      </w:pPr>
      <w:ins w:id="1248" w:author="Author" w:date="2018-01-29T13:19:00Z">
        <w:del w:id="1249" w:author="Author" w:date="2018-02-28T14:12:00Z">
          <w:r w:rsidRPr="00467127" w:rsidDel="004434DD">
            <w:rPr>
              <w:rStyle w:val="SAPEmphasis"/>
              <w:strike/>
              <w:highlight w:val="cyan"/>
              <w:rPrChange w:id="1250" w:author="Author" w:date="2018-02-28T11:33:00Z">
                <w:rPr>
                  <w:rStyle w:val="SAPEmphasis"/>
                  <w:highlight w:val="cyan"/>
                </w:rPr>
              </w:rPrChange>
            </w:rPr>
            <w:delText>For AU only:</w:delText>
          </w:r>
        </w:del>
      </w:ins>
      <w:ins w:id="1251" w:author="Author" w:date="2018-01-29T13:18:00Z">
        <w:del w:id="1252" w:author="Author" w:date="2018-02-28T14:12:00Z">
          <w:r w:rsidRPr="00467127" w:rsidDel="004434DD">
            <w:rPr>
              <w:strike/>
              <w:rPrChange w:id="1253" w:author="Author" w:date="2018-02-28T11:33:00Z">
                <w:rPr/>
              </w:rPrChange>
            </w:rPr>
            <w:delText xml:space="preserve"> </w:delText>
          </w:r>
        </w:del>
      </w:ins>
      <w:del w:id="1254" w:author="Author" w:date="2018-02-28T14:12:00Z">
        <w:r w:rsidR="0013251D" w:rsidRPr="00467127" w:rsidDel="004434DD">
          <w:rPr>
            <w:strike/>
            <w:highlight w:val="yellow"/>
            <w:rPrChange w:id="1255" w:author="Author" w:date="2018-02-28T11:33:00Z">
              <w:rPr>
                <w:highlight w:val="yellow"/>
              </w:rPr>
            </w:rPrChange>
          </w:rPr>
          <w:delText xml:space="preserve">In addition, termination payment data needs to be maintained for the employee, because he or she is to receive lump payments as a consequence of the termination. For this refer also to test script of scope item </w:delText>
        </w:r>
        <w:r w:rsidR="0013251D" w:rsidRPr="00467127" w:rsidDel="004434DD">
          <w:rPr>
            <w:rFonts w:ascii="BentonSans Book Italic" w:hAnsi="BentonSans Book Italic"/>
            <w:strike/>
            <w:highlight w:val="yellow"/>
            <w:rPrChange w:id="1256" w:author="Author" w:date="2018-02-28T11:33:00Z">
              <w:rPr>
                <w:rFonts w:ascii="BentonSans Book Italic" w:hAnsi="BentonSans Book Italic"/>
                <w:highlight w:val="yellow"/>
              </w:rPr>
            </w:rPrChange>
          </w:rPr>
          <w:delText>Integration with SuccessFactors Employee Central Payroll</w:delText>
        </w:r>
        <w:r w:rsidR="0013251D" w:rsidRPr="00467127" w:rsidDel="004434DD">
          <w:rPr>
            <w:rStyle w:val="SAPScreenElement"/>
            <w:strike/>
            <w:color w:val="auto"/>
            <w:highlight w:val="yellow"/>
            <w:rPrChange w:id="1257" w:author="Author" w:date="2018-02-28T11:33:00Z">
              <w:rPr>
                <w:rStyle w:val="SAPScreenElement"/>
                <w:color w:val="auto"/>
                <w:highlight w:val="yellow"/>
              </w:rPr>
            </w:rPrChange>
          </w:rPr>
          <w:delText xml:space="preserve"> (15O)</w:delText>
        </w:r>
        <w:r w:rsidR="0013251D" w:rsidRPr="00467127" w:rsidDel="004434DD">
          <w:rPr>
            <w:strike/>
            <w:highlight w:val="yellow"/>
            <w:rPrChange w:id="1258" w:author="Author" w:date="2018-02-28T11:33:00Z">
              <w:rPr>
                <w:highlight w:val="yellow"/>
              </w:rPr>
            </w:rPrChange>
          </w:rPr>
          <w:delText xml:space="preserve">, process step </w:delText>
        </w:r>
        <w:r w:rsidR="0013251D" w:rsidRPr="00467127" w:rsidDel="004434DD">
          <w:rPr>
            <w:rStyle w:val="SAPScreenElement"/>
            <w:strike/>
            <w:color w:val="auto"/>
            <w:highlight w:val="yellow"/>
            <w:rPrChange w:id="1259" w:author="Author" w:date="2018-02-28T11:33:00Z">
              <w:rPr>
                <w:rStyle w:val="SAPScreenElement"/>
                <w:color w:val="auto"/>
                <w:highlight w:val="yellow"/>
              </w:rPr>
            </w:rPrChange>
          </w:rPr>
          <w:delText>Maintaining Termination Payment Data</w:delText>
        </w:r>
        <w:r w:rsidR="0013251D" w:rsidRPr="00467127" w:rsidDel="004434DD">
          <w:rPr>
            <w:strike/>
            <w:highlight w:val="yellow"/>
            <w:rPrChange w:id="1260" w:author="Author" w:date="2018-02-28T11:33:00Z">
              <w:rPr>
                <w:highlight w:val="yellow"/>
              </w:rPr>
            </w:rPrChange>
          </w:rPr>
          <w:delText>, where</w:delText>
        </w:r>
        <w:r w:rsidR="0013251D" w:rsidRPr="00467127" w:rsidDel="004434DD">
          <w:rPr>
            <w:rStyle w:val="SAPScreenElement"/>
            <w:strike/>
            <w:highlight w:val="yellow"/>
            <w:rPrChange w:id="1261" w:author="Author" w:date="2018-02-28T11:33:00Z">
              <w:rPr>
                <w:rStyle w:val="SAPScreenElement"/>
                <w:highlight w:val="yellow"/>
              </w:rPr>
            </w:rPrChange>
          </w:rPr>
          <w:delText xml:space="preserve"> </w:delText>
        </w:r>
        <w:r w:rsidR="0013251D" w:rsidRPr="00467127" w:rsidDel="004434DD">
          <w:rPr>
            <w:strike/>
            <w:highlight w:val="yellow"/>
            <w:rPrChange w:id="1262" w:author="Author" w:date="2018-02-28T11:33:00Z">
              <w:rPr>
                <w:highlight w:val="yellow"/>
              </w:rPr>
            </w:rPrChange>
          </w:rPr>
          <w:delText>the maintenance procedure is given.</w:delText>
        </w:r>
        <w:bookmarkStart w:id="1263" w:name="_Toc507684131"/>
        <w:bookmarkEnd w:id="1263"/>
      </w:del>
    </w:p>
    <w:p w14:paraId="3C1F1EBB" w14:textId="4EE3FDA7" w:rsidR="003943E2" w:rsidRPr="00262C96" w:rsidDel="002002B9" w:rsidRDefault="003943E2" w:rsidP="004F4B29">
      <w:pPr>
        <w:pStyle w:val="NoteParagraph"/>
        <w:ind w:left="0"/>
        <w:rPr>
          <w:del w:id="1264" w:author="Author" w:date="2018-01-29T13:20:00Z"/>
        </w:rPr>
      </w:pPr>
      <w:del w:id="1265" w:author="Author" w:date="2018-01-29T13:20:00Z">
        <w:r w:rsidRPr="003943E2" w:rsidDel="002002B9">
          <w:rPr>
            <w:highlight w:val="yellow"/>
          </w:rPr>
          <w:delText>only in AU, not in US</w:delText>
        </w:r>
        <w:r w:rsidR="00256684" w:rsidRPr="00E941E9" w:rsidDel="002002B9">
          <w:rPr>
            <w:highlight w:val="yellow"/>
          </w:rPr>
          <w:delText>, AE</w:delText>
        </w:r>
        <w:r w:rsidR="00E941E9" w:rsidRPr="00E941E9" w:rsidDel="002002B9">
          <w:rPr>
            <w:highlight w:val="yellow"/>
          </w:rPr>
          <w:delText xml:space="preserve">, </w:delText>
        </w:r>
        <w:r w:rsidR="00E941E9" w:rsidRPr="00BF5259" w:rsidDel="002002B9">
          <w:rPr>
            <w:highlight w:val="yellow"/>
          </w:rPr>
          <w:delText>DE</w:delText>
        </w:r>
        <w:r w:rsidR="00BF5259" w:rsidRPr="00BF5259" w:rsidDel="002002B9">
          <w:rPr>
            <w:highlight w:val="yellow"/>
          </w:rPr>
          <w:delText xml:space="preserve">, </w:delText>
        </w:r>
        <w:r w:rsidR="00BF5259" w:rsidRPr="006A2898" w:rsidDel="002002B9">
          <w:rPr>
            <w:highlight w:val="yellow"/>
          </w:rPr>
          <w:delText>FR</w:delText>
        </w:r>
        <w:r w:rsidR="006A2898" w:rsidRPr="006A2898" w:rsidDel="002002B9">
          <w:rPr>
            <w:highlight w:val="yellow"/>
          </w:rPr>
          <w:delText xml:space="preserve">, </w:delText>
        </w:r>
        <w:r w:rsidR="006A2898" w:rsidRPr="00DD0D60" w:rsidDel="002002B9">
          <w:rPr>
            <w:highlight w:val="yellow"/>
          </w:rPr>
          <w:delText>GB</w:delText>
        </w:r>
        <w:r w:rsidR="00DD0D60" w:rsidRPr="00DD0D60" w:rsidDel="002002B9">
          <w:rPr>
            <w:highlight w:val="yellow"/>
          </w:rPr>
          <w:delText>, SA</w:delText>
        </w:r>
        <w:bookmarkStart w:id="1266" w:name="_Toc505070415"/>
        <w:bookmarkStart w:id="1267" w:name="_Toc507684132"/>
        <w:bookmarkEnd w:id="1266"/>
        <w:bookmarkEnd w:id="1267"/>
      </w:del>
    </w:p>
    <w:p w14:paraId="5DA31570" w14:textId="77777777" w:rsidR="00043C9D" w:rsidRPr="00262C96" w:rsidRDefault="00043C9D" w:rsidP="00C85532">
      <w:pPr>
        <w:pStyle w:val="Heading3"/>
      </w:pPr>
      <w:bookmarkStart w:id="1268" w:name="_Toc448235687"/>
      <w:bookmarkStart w:id="1269" w:name="_Toc507684133"/>
      <w:bookmarkStart w:id="1270" w:name="_Toc434239002"/>
      <w:bookmarkStart w:id="1271" w:name="_Toc434397747"/>
      <w:r w:rsidRPr="00262C96">
        <w:t>Sending E-mail Notification about Terminated Employee</w:t>
      </w:r>
      <w:bookmarkEnd w:id="1268"/>
      <w:bookmarkEnd w:id="1269"/>
    </w:p>
    <w:p w14:paraId="547A5343" w14:textId="77777777" w:rsidR="00043C9D" w:rsidRPr="00262C96" w:rsidRDefault="00043C9D" w:rsidP="00043C9D">
      <w:pPr>
        <w:pStyle w:val="SAPKeyblockTitle"/>
      </w:pPr>
      <w:r w:rsidRPr="00262C96">
        <w:t>Purpose</w:t>
      </w:r>
    </w:p>
    <w:p w14:paraId="73D9088E" w14:textId="0C0759F6" w:rsidR="00043C9D" w:rsidRPr="00262C96" w:rsidRDefault="00043C9D" w:rsidP="00043C9D">
      <w:r w:rsidRPr="00262C96">
        <w:t xml:space="preserve">Upon saving the record of the terminated employee, an email notification with subject </w:t>
      </w:r>
      <w:r w:rsidRPr="00262C96">
        <w:rPr>
          <w:rStyle w:val="SAPUserEntry"/>
          <w:b w:val="0"/>
          <w:color w:val="auto"/>
        </w:rPr>
        <w:t>The Terminate action for &lt;employee name&gt; has completed</w:t>
      </w:r>
      <w:r w:rsidRPr="00262C96">
        <w:t xml:space="preserve"> is sent automatically to the 2</w:t>
      </w:r>
      <w:r w:rsidRPr="00262C96">
        <w:rPr>
          <w:vertAlign w:val="superscript"/>
        </w:rPr>
        <w:t>nd</w:t>
      </w:r>
      <w:r w:rsidRPr="00262C96">
        <w:t xml:space="preserve"> Level Manager of the terminated employee, as well as to the HR </w:t>
      </w:r>
      <w:r w:rsidR="00CD7703" w:rsidRPr="00262C96">
        <w:t xml:space="preserve">Business Partner </w:t>
      </w:r>
      <w:r w:rsidRPr="00262C96">
        <w:t xml:space="preserve">assigned via the </w:t>
      </w:r>
      <w:r w:rsidRPr="00262C96">
        <w:rPr>
          <w:rStyle w:val="SAPScreenElement"/>
        </w:rPr>
        <w:t>Job Relationships</w:t>
      </w:r>
      <w:r w:rsidRPr="00262C96">
        <w:t xml:space="preserve"> </w:t>
      </w:r>
      <w:r w:rsidR="006910DF" w:rsidRPr="00262C96">
        <w:t>block</w:t>
      </w:r>
      <w:r w:rsidRPr="00262C96">
        <w:t xml:space="preserve"> to the terminated employee.</w:t>
      </w:r>
    </w:p>
    <w:p w14:paraId="682A19E8" w14:textId="77777777" w:rsidR="00043C9D" w:rsidRPr="00262C96" w:rsidRDefault="00043C9D" w:rsidP="00043C9D">
      <w:pPr>
        <w:pStyle w:val="SAPKeyblockTitle"/>
      </w:pPr>
      <w:r w:rsidRPr="00262C96">
        <w:t>Prerequisites</w:t>
      </w:r>
    </w:p>
    <w:p w14:paraId="3230CFE5" w14:textId="5AD25716" w:rsidR="00043C9D" w:rsidRPr="00262C96" w:rsidRDefault="00043C9D" w:rsidP="00043C9D">
      <w:r w:rsidRPr="00262C96">
        <w:t>The email address</w:t>
      </w:r>
      <w:r w:rsidR="00600E8E" w:rsidRPr="00262C96">
        <w:t>es</w:t>
      </w:r>
      <w:r w:rsidRPr="00262C96">
        <w:t xml:space="preserve"> of the employee’s former 2</w:t>
      </w:r>
      <w:r w:rsidRPr="00262C96">
        <w:rPr>
          <w:vertAlign w:val="superscript"/>
        </w:rPr>
        <w:t>nd</w:t>
      </w:r>
      <w:r w:rsidRPr="00262C96">
        <w:t xml:space="preserve"> level manager and HR </w:t>
      </w:r>
      <w:r w:rsidR="00CD7703" w:rsidRPr="00262C96">
        <w:t xml:space="preserve">business partner </w:t>
      </w:r>
      <w:r w:rsidRPr="00262C96">
        <w:t xml:space="preserve">need to be maintained in their employee files in the </w:t>
      </w:r>
      <w:r w:rsidRPr="00262C96">
        <w:rPr>
          <w:rStyle w:val="SAPScreenElement"/>
        </w:rPr>
        <w:t xml:space="preserve">Contact Information </w:t>
      </w:r>
      <w:r w:rsidR="006910DF" w:rsidRPr="00262C96">
        <w:t>block</w:t>
      </w:r>
      <w:r w:rsidRPr="00262C96">
        <w:t>.</w:t>
      </w:r>
    </w:p>
    <w:p w14:paraId="15A44C46" w14:textId="77777777" w:rsidR="00043C9D" w:rsidRPr="00262C96" w:rsidRDefault="00043C9D" w:rsidP="00043C9D">
      <w:pPr>
        <w:pStyle w:val="SAPKeyblockTitle"/>
      </w:pPr>
      <w:r w:rsidRPr="00262C96">
        <w:t>Procedure</w:t>
      </w:r>
    </w:p>
    <w:p w14:paraId="5B0EE93A" w14:textId="77777777" w:rsidR="00043C9D" w:rsidRPr="00262C96" w:rsidRDefault="00043C9D" w:rsidP="00043C9D">
      <w:r w:rsidRPr="00262C96">
        <w:t>This is an automated step, and no manual execution is required.</w:t>
      </w:r>
    </w:p>
    <w:p w14:paraId="66164111" w14:textId="77777777" w:rsidR="00043C9D" w:rsidRPr="00262C96" w:rsidRDefault="00043C9D" w:rsidP="00C85532">
      <w:pPr>
        <w:pStyle w:val="Heading3"/>
      </w:pPr>
      <w:bookmarkStart w:id="1272" w:name="_Toc448235688"/>
      <w:bookmarkStart w:id="1273" w:name="_Toc507684134"/>
      <w:r w:rsidRPr="00262C96">
        <w:t>Receiving E-mail Notification about Terminated Employee</w:t>
      </w:r>
      <w:bookmarkEnd w:id="1272"/>
      <w:bookmarkEnd w:id="1273"/>
    </w:p>
    <w:p w14:paraId="7ECB11B2" w14:textId="77777777" w:rsidR="00043C9D" w:rsidRPr="00262C96" w:rsidRDefault="00043C9D" w:rsidP="00043C9D">
      <w:pPr>
        <w:pStyle w:val="SAPKeyblockTitle"/>
      </w:pPr>
      <w:r w:rsidRPr="00262C96">
        <w:t>Purpose</w:t>
      </w:r>
    </w:p>
    <w:p w14:paraId="4F72E8C7" w14:textId="6B18F43D" w:rsidR="00043C9D" w:rsidRPr="00262C96" w:rsidRDefault="00043C9D" w:rsidP="00043C9D">
      <w:r w:rsidRPr="00262C96">
        <w:t>Both the former 2</w:t>
      </w:r>
      <w:r w:rsidRPr="00262C96">
        <w:rPr>
          <w:vertAlign w:val="superscript"/>
        </w:rPr>
        <w:t>nd</w:t>
      </w:r>
      <w:r w:rsidRPr="00262C96">
        <w:t xml:space="preserve"> Level Manager and the HR </w:t>
      </w:r>
      <w:r w:rsidR="00CD7703" w:rsidRPr="00262C96">
        <w:t xml:space="preserve">Business Partner </w:t>
      </w:r>
      <w:r w:rsidRPr="00262C96">
        <w:t xml:space="preserve">of the terminated employee receive email notifications from the email account of the HR </w:t>
      </w:r>
      <w:r w:rsidR="00CD7703" w:rsidRPr="00262C96">
        <w:t xml:space="preserve">Administrator </w:t>
      </w:r>
      <w:r w:rsidRPr="00262C96">
        <w:t xml:space="preserve">who entered the termination data into the system. The email informs them that the </w:t>
      </w:r>
      <w:r w:rsidRPr="00262C96">
        <w:rPr>
          <w:rStyle w:val="SAPScreenElement"/>
          <w:color w:val="auto"/>
        </w:rPr>
        <w:t>Terminate</w:t>
      </w:r>
      <w:r w:rsidRPr="00262C96">
        <w:t xml:space="preserve"> action has been completed for the terminated employee.</w:t>
      </w:r>
    </w:p>
    <w:p w14:paraId="0658F1BD" w14:textId="77777777" w:rsidR="00043C9D" w:rsidRPr="00262C96" w:rsidRDefault="00043C9D" w:rsidP="00043C9D">
      <w:r w:rsidRPr="00262C96">
        <w:t>This is an automated step, and no manual execution is required.</w:t>
      </w:r>
    </w:p>
    <w:p w14:paraId="1D3E922A" w14:textId="6C9ED594" w:rsidR="00BE486A" w:rsidRPr="00262C96" w:rsidRDefault="00BE486A" w:rsidP="00110100">
      <w:pPr>
        <w:pStyle w:val="Heading3"/>
      </w:pPr>
      <w:bookmarkStart w:id="1274" w:name="_Toc507684135"/>
      <w:r w:rsidRPr="00262C96">
        <w:t xml:space="preserve">Updating Position </w:t>
      </w:r>
      <w:commentRangeStart w:id="1275"/>
      <w:r w:rsidRPr="00262C96">
        <w:t>(</w:t>
      </w:r>
      <w:ins w:id="1276" w:author="Author" w:date="2018-03-01T15:14:00Z">
        <w:r w:rsidR="0075185B" w:rsidRPr="000C566F">
          <w:t>if Position Management implemented</w:t>
        </w:r>
        <w:commentRangeEnd w:id="1275"/>
        <w:r w:rsidR="0075185B">
          <w:rPr>
            <w:rStyle w:val="CommentReference"/>
            <w:rFonts w:ascii="BentonSans Book" w:eastAsia="MS Mincho" w:hAnsi="BentonSans Book"/>
            <w:bCs w:val="0"/>
            <w:color w:val="auto"/>
          </w:rPr>
          <w:commentReference w:id="1275"/>
        </w:r>
      </w:ins>
      <w:del w:id="1277" w:author="Author" w:date="2018-03-01T15:14:00Z">
        <w:r w:rsidRPr="00262C96" w:rsidDel="0075185B">
          <w:delText>Optional</w:delText>
        </w:r>
      </w:del>
      <w:r w:rsidRPr="00262C96">
        <w:t>)</w:t>
      </w:r>
      <w:bookmarkEnd w:id="1270"/>
      <w:bookmarkEnd w:id="1271"/>
      <w:bookmarkEnd w:id="1274"/>
    </w:p>
    <w:p w14:paraId="047A1912" w14:textId="77777777" w:rsidR="00BE486A" w:rsidRPr="00262C96" w:rsidRDefault="00BE486A" w:rsidP="00BE486A">
      <w:pPr>
        <w:pStyle w:val="SAPKeyblockTitle"/>
      </w:pPr>
      <w:r w:rsidRPr="00262C96">
        <w:t>Purpose</w:t>
      </w:r>
    </w:p>
    <w:p w14:paraId="5B2089C6" w14:textId="6E0E4028" w:rsidR="00BE486A" w:rsidRPr="00262C96" w:rsidRDefault="00254533" w:rsidP="00BE486A">
      <w:r w:rsidRPr="00262C96">
        <w:rPr>
          <w:b/>
        </w:rPr>
        <w:t>In case</w:t>
      </w:r>
      <w:r w:rsidR="00BE486A" w:rsidRPr="00262C96">
        <w:rPr>
          <w:b/>
        </w:rPr>
        <w:t xml:space="preserve"> Position </w:t>
      </w:r>
      <w:r w:rsidR="00BE486A" w:rsidRPr="00981DDC">
        <w:rPr>
          <w:b/>
        </w:rPr>
        <w:t xml:space="preserve">Management is </w:t>
      </w:r>
      <w:del w:id="1278" w:author="Author" w:date="2018-02-28T14:12:00Z">
        <w:r w:rsidR="00BE486A" w:rsidRPr="00981DDC" w:rsidDel="004434DD">
          <w:rPr>
            <w:b/>
            <w:strike/>
            <w:rPrChange w:id="1279" w:author="Author" w:date="2018-02-28T14:12:00Z">
              <w:rPr>
                <w:b/>
              </w:rPr>
            </w:rPrChange>
          </w:rPr>
          <w:delText>enabled</w:delText>
        </w:r>
        <w:r w:rsidR="00BE486A" w:rsidRPr="00981DDC" w:rsidDel="004434DD">
          <w:rPr>
            <w:b/>
          </w:rPr>
          <w:delText xml:space="preserve"> </w:delText>
        </w:r>
      </w:del>
      <w:ins w:id="1280" w:author="Author" w:date="2018-01-24T13:44:00Z">
        <w:r w:rsidR="00E548FC" w:rsidRPr="00981DDC">
          <w:rPr>
            <w:b/>
          </w:rPr>
          <w:t xml:space="preserve">implemented </w:t>
        </w:r>
      </w:ins>
      <w:r w:rsidR="00BE486A" w:rsidRPr="00981DDC">
        <w:rPr>
          <w:b/>
        </w:rPr>
        <w:t>in your</w:t>
      </w:r>
      <w:r w:rsidR="00BE486A" w:rsidRPr="00262C96">
        <w:rPr>
          <w:b/>
        </w:rPr>
        <w:t xml:space="preserve"> </w:t>
      </w:r>
      <w:del w:id="1281" w:author="Author" w:date="2018-01-18T12:52:00Z">
        <w:r w:rsidR="00BE486A" w:rsidRPr="003943E2" w:rsidDel="0006208B">
          <w:rPr>
            <w:b/>
            <w:strike/>
            <w:highlight w:val="yellow"/>
          </w:rPr>
          <w:delText>SuccessFactors</w:delText>
        </w:r>
        <w:r w:rsidR="00BE486A" w:rsidRPr="003943E2" w:rsidDel="0006208B">
          <w:rPr>
            <w:b/>
            <w:strike/>
          </w:rPr>
          <w:delText xml:space="preserve"> </w:delText>
        </w:r>
      </w:del>
      <w:r w:rsidR="00BE486A" w:rsidRPr="00262C96">
        <w:rPr>
          <w:b/>
        </w:rPr>
        <w:t>Employee Central instance</w:t>
      </w:r>
      <w:r w:rsidR="00BE486A" w:rsidRPr="001E51F1">
        <w:rPr>
          <w:b/>
          <w:rPrChange w:id="1282" w:author="Author" w:date="2018-03-01T16:19:00Z">
            <w:rPr>
              <w:b/>
              <w:u w:val="single"/>
            </w:rPr>
          </w:rPrChange>
        </w:rPr>
        <w:t>:</w:t>
      </w:r>
      <w:r w:rsidR="00BE486A" w:rsidRPr="00262C96">
        <w:rPr>
          <w:b/>
        </w:rPr>
        <w:t xml:space="preserve"> </w:t>
      </w:r>
      <w:r w:rsidR="00BE486A" w:rsidRPr="00262C96">
        <w:t xml:space="preserve">upon submitting the termination data, the position the employee has been assigned to, </w:t>
      </w:r>
      <w:r w:rsidR="008E6DCA" w:rsidRPr="00262C96">
        <w:t xml:space="preserve">remains </w:t>
      </w:r>
      <w:r w:rsidR="00BE486A" w:rsidRPr="00262C96">
        <w:t xml:space="preserve">automatically </w:t>
      </w:r>
      <w:r w:rsidR="008E6DCA" w:rsidRPr="00262C96">
        <w:rPr>
          <w:lang w:eastAsia="zh-CN"/>
        </w:rPr>
        <w:t>without incumbent</w:t>
      </w:r>
      <w:r w:rsidR="008E6DCA" w:rsidRPr="00262C96" w:rsidDel="008E6DCA">
        <w:t xml:space="preserve"> </w:t>
      </w:r>
      <w:r w:rsidR="00BE486A" w:rsidRPr="00262C96">
        <w:t xml:space="preserve">starting </w:t>
      </w:r>
      <w:r w:rsidR="0082480D" w:rsidRPr="00262C96">
        <w:t xml:space="preserve">the first </w:t>
      </w:r>
      <w:r w:rsidR="00BE486A" w:rsidRPr="00262C96">
        <w:t>day after the termination date.</w:t>
      </w:r>
    </w:p>
    <w:p w14:paraId="0A5260A7" w14:textId="77777777" w:rsidR="00BE486A" w:rsidRPr="00262C96" w:rsidRDefault="00BE486A" w:rsidP="00110100">
      <w:pPr>
        <w:pStyle w:val="NoteParagraph"/>
        <w:ind w:left="0"/>
      </w:pPr>
      <w:r w:rsidRPr="00262C96">
        <w:t>This is an automated step, and no manual execution is required.</w:t>
      </w:r>
    </w:p>
    <w:p w14:paraId="1552937A" w14:textId="2343C264" w:rsidR="00BE486A" w:rsidRPr="00262C96" w:rsidRDefault="00BE486A" w:rsidP="00110100">
      <w:pPr>
        <w:pStyle w:val="Heading2"/>
        <w:rPr>
          <w:rStyle w:val="SAPEmphasis"/>
          <w:rFonts w:ascii="BentonSans Bold" w:hAnsi="BentonSans Bold"/>
        </w:rPr>
      </w:pPr>
      <w:bookmarkStart w:id="1283" w:name="_Toc434239004"/>
      <w:bookmarkStart w:id="1284" w:name="_Toc434397752"/>
      <w:bookmarkStart w:id="1285" w:name="_Toc507684136"/>
      <w:r w:rsidRPr="00262C96">
        <w:rPr>
          <w:rStyle w:val="SAPEmphasis"/>
          <w:rFonts w:ascii="BentonSans Bold" w:hAnsi="BentonSans Bold"/>
        </w:rPr>
        <w:t>Viewing Position Details (</w:t>
      </w:r>
      <w:ins w:id="1286" w:author="Author" w:date="2018-03-01T15:15:00Z">
        <w:r w:rsidR="0075185B" w:rsidRPr="000C566F">
          <w:t>if Position Management implemented</w:t>
        </w:r>
        <w:r w:rsidR="0075185B">
          <w:rPr>
            <w:rStyle w:val="CommentReference"/>
            <w:rFonts w:ascii="BentonSans Book" w:eastAsia="MS Mincho" w:hAnsi="BentonSans Book"/>
            <w:bCs/>
            <w:color w:val="auto"/>
          </w:rPr>
          <w:commentReference w:id="1287"/>
        </w:r>
      </w:ins>
      <w:del w:id="1288" w:author="Author" w:date="2018-03-01T15:15:00Z">
        <w:r w:rsidRPr="00262C96" w:rsidDel="0075185B">
          <w:rPr>
            <w:rStyle w:val="SAPEmphasis"/>
            <w:rFonts w:ascii="BentonSans Bold" w:hAnsi="BentonSans Bold"/>
          </w:rPr>
          <w:delText>Optional</w:delText>
        </w:r>
      </w:del>
      <w:r w:rsidRPr="00262C96">
        <w:rPr>
          <w:rStyle w:val="SAPEmphasis"/>
          <w:rFonts w:ascii="BentonSans Bold" w:hAnsi="BentonSans Bold"/>
        </w:rPr>
        <w:t>)</w:t>
      </w:r>
      <w:bookmarkEnd w:id="1283"/>
      <w:bookmarkEnd w:id="1284"/>
      <w:bookmarkEnd w:id="1285"/>
    </w:p>
    <w:p w14:paraId="1BF07AA0" w14:textId="77777777" w:rsidR="00BE486A" w:rsidRPr="00262C96" w:rsidRDefault="00BE486A" w:rsidP="00BE486A">
      <w:pPr>
        <w:pStyle w:val="SAPKeyblockTitle"/>
      </w:pPr>
      <w:r w:rsidRPr="00262C96">
        <w:t>Test Administration</w:t>
      </w:r>
    </w:p>
    <w:p w14:paraId="739D14A7" w14:textId="552E0DEC" w:rsidR="00BE486A" w:rsidRPr="00262C96" w:rsidRDefault="00BE486A" w:rsidP="00BE486A">
      <w:r w:rsidRPr="00262C96">
        <w:t>Customer project: Fill in the project-specific parts (</w:t>
      </w:r>
      <w:r w:rsidR="001A1E91" w:rsidRPr="00262C96">
        <w:t>between &lt;brackets&gt;</w:t>
      </w:r>
      <w:r w:rsidRPr="00262C96">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F425FB" w:rsidRPr="00262C96" w14:paraId="72ED94B4" w14:textId="77777777" w:rsidTr="00703B14">
        <w:tc>
          <w:tcPr>
            <w:tcW w:w="2280" w:type="dxa"/>
            <w:tcBorders>
              <w:top w:val="single" w:sz="8" w:space="0" w:color="999999"/>
              <w:left w:val="single" w:sz="8" w:space="0" w:color="999999"/>
              <w:bottom w:val="single" w:sz="8" w:space="0" w:color="999999"/>
              <w:right w:val="single" w:sz="8" w:space="0" w:color="999999"/>
            </w:tcBorders>
            <w:hideMark/>
          </w:tcPr>
          <w:p w14:paraId="6C2E4446" w14:textId="77777777" w:rsidR="00F425FB" w:rsidRPr="00262C96" w:rsidRDefault="00F425FB" w:rsidP="00F425FB">
            <w:pPr>
              <w:rPr>
                <w:rStyle w:val="SAPEmphasis"/>
              </w:rPr>
            </w:pPr>
            <w:r w:rsidRPr="00262C9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45FE2A24" w14:textId="77777777" w:rsidR="00F425FB" w:rsidRPr="00262C96" w:rsidRDefault="00F425FB" w:rsidP="00F425FB">
            <w:r w:rsidRPr="00262C96">
              <w:t>&lt;X.XX&gt;</w:t>
            </w:r>
          </w:p>
        </w:tc>
        <w:tc>
          <w:tcPr>
            <w:tcW w:w="2401" w:type="dxa"/>
            <w:tcBorders>
              <w:top w:val="single" w:sz="8" w:space="0" w:color="999999"/>
              <w:left w:val="single" w:sz="8" w:space="0" w:color="999999"/>
              <w:bottom w:val="single" w:sz="8" w:space="0" w:color="999999"/>
              <w:right w:val="single" w:sz="8" w:space="0" w:color="999999"/>
            </w:tcBorders>
            <w:hideMark/>
          </w:tcPr>
          <w:p w14:paraId="42A37288" w14:textId="77777777" w:rsidR="00F425FB" w:rsidRPr="00262C96" w:rsidRDefault="00F425FB" w:rsidP="00F425FB">
            <w:pPr>
              <w:rPr>
                <w:rStyle w:val="SAPEmphasis"/>
              </w:rPr>
            </w:pPr>
            <w:r w:rsidRPr="00262C9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136DA1E0" w14:textId="77777777" w:rsidR="00F425FB" w:rsidRPr="00262C96" w:rsidRDefault="00F425FB" w:rsidP="00F425FB">
            <w:r w:rsidRPr="00262C96">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FE7D960" w14:textId="77777777" w:rsidR="00F425FB" w:rsidRPr="00262C96" w:rsidRDefault="00F425FB" w:rsidP="00F425FB">
            <w:pPr>
              <w:rPr>
                <w:rStyle w:val="SAPEmphasis"/>
              </w:rPr>
            </w:pPr>
            <w:r w:rsidRPr="00262C9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C8B3143" w14:textId="1AE639B7" w:rsidR="00F425FB" w:rsidRPr="00262C96" w:rsidRDefault="0029565B" w:rsidP="00F425FB">
            <w:r w:rsidRPr="00262C96">
              <w:t>&lt;date&gt;</w:t>
            </w:r>
            <w:r w:rsidR="00F425FB" w:rsidRPr="00262C96">
              <w:t xml:space="preserve"> </w:t>
            </w:r>
          </w:p>
        </w:tc>
      </w:tr>
      <w:tr w:rsidR="00BE486A" w:rsidRPr="00262C96" w14:paraId="12E65431" w14:textId="77777777" w:rsidTr="00703B14">
        <w:tc>
          <w:tcPr>
            <w:tcW w:w="2280" w:type="dxa"/>
            <w:tcBorders>
              <w:top w:val="single" w:sz="8" w:space="0" w:color="999999"/>
              <w:left w:val="single" w:sz="8" w:space="0" w:color="999999"/>
              <w:bottom w:val="single" w:sz="8" w:space="0" w:color="999999"/>
              <w:right w:val="single" w:sz="8" w:space="0" w:color="999999"/>
            </w:tcBorders>
            <w:hideMark/>
          </w:tcPr>
          <w:p w14:paraId="1F6EB487" w14:textId="77777777" w:rsidR="00BE486A" w:rsidRPr="00262C96" w:rsidRDefault="00BE486A" w:rsidP="00703B14">
            <w:pPr>
              <w:rPr>
                <w:rStyle w:val="SAPEmphasis"/>
              </w:rPr>
            </w:pPr>
            <w:r w:rsidRPr="00262C9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51071B0" w14:textId="3447BE1B" w:rsidR="00BE486A" w:rsidRPr="00262C96" w:rsidRDefault="00BE486A">
            <w:r w:rsidRPr="00262C96">
              <w:t xml:space="preserve">HR </w:t>
            </w:r>
            <w:r w:rsidR="00CD7703" w:rsidRPr="00262C96">
              <w:t>Administrator</w:t>
            </w:r>
          </w:p>
        </w:tc>
      </w:tr>
      <w:tr w:rsidR="00BE486A" w:rsidRPr="00262C96" w14:paraId="478CF62C" w14:textId="77777777" w:rsidTr="00703B14">
        <w:tc>
          <w:tcPr>
            <w:tcW w:w="2280" w:type="dxa"/>
            <w:tcBorders>
              <w:top w:val="single" w:sz="8" w:space="0" w:color="999999"/>
              <w:left w:val="single" w:sz="8" w:space="0" w:color="999999"/>
              <w:bottom w:val="single" w:sz="8" w:space="0" w:color="999999"/>
              <w:right w:val="single" w:sz="8" w:space="0" w:color="999999"/>
            </w:tcBorders>
            <w:hideMark/>
          </w:tcPr>
          <w:p w14:paraId="29389AF8" w14:textId="77777777" w:rsidR="00BE486A" w:rsidRPr="00262C96" w:rsidRDefault="00BE486A" w:rsidP="00703B14">
            <w:pPr>
              <w:rPr>
                <w:rStyle w:val="SAPEmphasis"/>
              </w:rPr>
            </w:pPr>
            <w:r w:rsidRPr="00262C9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B9DD449" w14:textId="77777777" w:rsidR="00BE486A" w:rsidRPr="00262C96" w:rsidRDefault="00BE486A" w:rsidP="00703B14">
            <w:r w:rsidRPr="00262C9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70E5FD90" w14:textId="77777777" w:rsidR="00BE486A" w:rsidRPr="00262C96" w:rsidRDefault="00BE486A" w:rsidP="00703B14">
            <w:pPr>
              <w:rPr>
                <w:rStyle w:val="SAPEmphasis"/>
              </w:rPr>
            </w:pPr>
            <w:r w:rsidRPr="00262C9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23D5FB2" w14:textId="29B5A130" w:rsidR="00BE486A" w:rsidRPr="00262C96" w:rsidRDefault="00690012" w:rsidP="00703B14">
            <w:ins w:id="1289" w:author="Author" w:date="2018-01-22T13:14:00Z">
              <w:r w:rsidRPr="00262C96">
                <w:t>&lt;</w:t>
              </w:r>
              <w:r>
                <w:t>duration</w:t>
              </w:r>
              <w:r w:rsidRPr="00262C96">
                <w:t>&gt;</w:t>
              </w:r>
            </w:ins>
            <w:del w:id="1290" w:author="Author" w:date="2018-01-22T13:14:00Z">
              <w:r w:rsidR="00DF657F" w:rsidRPr="00262C96" w:rsidDel="00690012">
                <w:delText>1</w:delText>
              </w:r>
              <w:r w:rsidR="00BE486A" w:rsidRPr="00262C96" w:rsidDel="00690012">
                <w:delText>0 minutes</w:delText>
              </w:r>
            </w:del>
          </w:p>
        </w:tc>
      </w:tr>
    </w:tbl>
    <w:p w14:paraId="05CCCCE8" w14:textId="77777777" w:rsidR="00BE486A" w:rsidRPr="00262C96" w:rsidRDefault="00BE486A" w:rsidP="00BE486A">
      <w:pPr>
        <w:pStyle w:val="SAPKeyblockTitle"/>
      </w:pPr>
      <w:r w:rsidRPr="00262C96">
        <w:t>Purpose</w:t>
      </w:r>
    </w:p>
    <w:p w14:paraId="1CDD885F" w14:textId="77777777" w:rsidR="00BE486A" w:rsidRPr="00262C96" w:rsidRDefault="00732F09" w:rsidP="00B869D0">
      <w:pPr>
        <w:pStyle w:val="SAPNoteHeading"/>
        <w:ind w:left="0"/>
      </w:pPr>
      <w:r w:rsidRPr="00262C96">
        <w:rPr>
          <w:noProof/>
          <w:lang w:val="de-DE" w:eastAsia="de-DE"/>
        </w:rPr>
        <w:drawing>
          <wp:inline distT="0" distB="0" distL="0" distR="0" wp14:anchorId="6B3D13B0" wp14:editId="21293CE0">
            <wp:extent cx="228600" cy="22860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E486A" w:rsidRPr="00262C96">
        <w:t> Caution</w:t>
      </w:r>
    </w:p>
    <w:p w14:paraId="7CE2F259" w14:textId="1B5B967A" w:rsidR="004F4B29" w:rsidRPr="00262C96" w:rsidRDefault="00BE486A" w:rsidP="00B869D0">
      <w:pPr>
        <w:pStyle w:val="NoteParagraph"/>
        <w:ind w:left="0"/>
      </w:pPr>
      <w:commentRangeStart w:id="1291"/>
      <w:r w:rsidRPr="00262C96">
        <w:t xml:space="preserve">This process step is relevant only </w:t>
      </w:r>
      <w:r w:rsidR="00254533" w:rsidRPr="00262C96">
        <w:t>in case</w:t>
      </w:r>
      <w:r w:rsidRPr="00262C96">
        <w:t xml:space="preserve"> </w:t>
      </w:r>
      <w:r w:rsidRPr="001E51F1">
        <w:rPr>
          <w:rStyle w:val="SAPEmphasis"/>
          <w:rPrChange w:id="1292" w:author="Author" w:date="2018-03-01T15:16:00Z">
            <w:rPr/>
          </w:rPrChange>
        </w:rPr>
        <w:t>Position Management</w:t>
      </w:r>
      <w:r w:rsidRPr="00981DDC">
        <w:t xml:space="preserve"> </w:t>
      </w:r>
      <w:ins w:id="1293" w:author="Author" w:date="2018-03-01T16:22:00Z">
        <w:r w:rsidR="001E51F1" w:rsidRPr="002326C1">
          <w:t>has been implemented in your Employee Central instance!</w:t>
        </w:r>
      </w:ins>
      <w:del w:id="1294" w:author="Author" w:date="2018-03-01T16:22:00Z">
        <w:r w:rsidRPr="00981DDC" w:rsidDel="001E51F1">
          <w:delText xml:space="preserve">is </w:delText>
        </w:r>
        <w:r w:rsidRPr="00981DDC" w:rsidDel="001E51F1">
          <w:rPr>
            <w:strike/>
            <w:rPrChange w:id="1295" w:author="Author" w:date="2018-02-28T14:12:00Z">
              <w:rPr/>
            </w:rPrChange>
          </w:rPr>
          <w:delText>enabled</w:delText>
        </w:r>
      </w:del>
      <w:ins w:id="1296" w:author="Author" w:date="2018-01-24T13:44:00Z">
        <w:del w:id="1297" w:author="Author" w:date="2018-03-01T16:22:00Z">
          <w:r w:rsidR="00E548FC" w:rsidRPr="00981DDC" w:rsidDel="001E51F1">
            <w:delText xml:space="preserve"> implemented.</w:delText>
          </w:r>
        </w:del>
      </w:ins>
      <w:del w:id="1298" w:author="Author" w:date="2018-01-24T13:44:00Z">
        <w:r w:rsidRPr="00981DDC" w:rsidDel="00E548FC">
          <w:delText>!</w:delText>
        </w:r>
      </w:del>
      <w:commentRangeEnd w:id="1291"/>
      <w:r w:rsidR="001E51F1">
        <w:rPr>
          <w:rStyle w:val="CommentReference"/>
        </w:rPr>
        <w:commentReference w:id="1291"/>
      </w:r>
    </w:p>
    <w:p w14:paraId="79C55ECD" w14:textId="1C516DCF" w:rsidR="00BE486A" w:rsidRPr="00262C96" w:rsidRDefault="00BE486A" w:rsidP="00B869D0">
      <w:pPr>
        <w:pStyle w:val="NoteParagraph"/>
        <w:ind w:left="0"/>
      </w:pPr>
      <w:r w:rsidRPr="00262C96">
        <w:t xml:space="preserve">In case you do not use </w:t>
      </w:r>
      <w:r w:rsidRPr="001E51F1">
        <w:rPr>
          <w:rStyle w:val="SAPEmphasis"/>
          <w:rPrChange w:id="1299" w:author="Author" w:date="2018-03-01T15:16:00Z">
            <w:rPr/>
          </w:rPrChange>
        </w:rPr>
        <w:t>Position Management</w:t>
      </w:r>
      <w:r w:rsidRPr="00262C96">
        <w:t>, you may ignore this chapter!</w:t>
      </w:r>
    </w:p>
    <w:p w14:paraId="23D2EAD1" w14:textId="77777777" w:rsidR="00BE486A" w:rsidRPr="00262C96" w:rsidRDefault="00BE486A" w:rsidP="00BE486A"/>
    <w:p w14:paraId="6D870FA4" w14:textId="34E75340" w:rsidR="00BE486A" w:rsidRPr="00262C96" w:rsidRDefault="00BE486A" w:rsidP="00BE486A">
      <w:r w:rsidRPr="00262C96">
        <w:t xml:space="preserve">The HR </w:t>
      </w:r>
      <w:r w:rsidR="00CD7703" w:rsidRPr="00262C96">
        <w:t>Administrator</w:t>
      </w:r>
      <w:r w:rsidR="00EC0F08" w:rsidRPr="00262C96">
        <w:t xml:space="preserve"> </w:t>
      </w:r>
      <w:r w:rsidRPr="00262C96">
        <w:t xml:space="preserve">views if the </w:t>
      </w:r>
      <w:r w:rsidR="003504BB" w:rsidRPr="00262C96">
        <w:t xml:space="preserve">former </w:t>
      </w:r>
      <w:r w:rsidRPr="00262C96">
        <w:t xml:space="preserve">position </w:t>
      </w:r>
      <w:r w:rsidR="003504BB" w:rsidRPr="00262C96">
        <w:t>of the terminated</w:t>
      </w:r>
      <w:r w:rsidRPr="00262C96">
        <w:t xml:space="preserve"> employee has been updated as expected.</w:t>
      </w:r>
    </w:p>
    <w:p w14:paraId="524D7B77" w14:textId="54F2E821" w:rsidR="001832D7" w:rsidRPr="00262C96" w:rsidRDefault="00253DD9" w:rsidP="001832D7">
      <w:commentRangeStart w:id="1300"/>
      <w:r w:rsidRPr="00262C96">
        <w:t xml:space="preserve">The following </w:t>
      </w:r>
      <w:del w:id="1301" w:author="Author" w:date="2018-03-01T15:16:00Z">
        <w:r w:rsidRPr="00262C96" w:rsidDel="0075185B">
          <w:delText xml:space="preserve">process describes </w:delText>
        </w:r>
      </w:del>
      <w:r w:rsidRPr="00262C96">
        <w:t>two use cases</w:t>
      </w:r>
      <w:ins w:id="1302" w:author="Author" w:date="2018-03-01T15:16:00Z">
        <w:r w:rsidR="0075185B">
          <w:t xml:space="preserve"> are described</w:t>
        </w:r>
      </w:ins>
      <w:r w:rsidRPr="00262C96">
        <w:t>:</w:t>
      </w:r>
      <w:commentRangeEnd w:id="1300"/>
      <w:r w:rsidR="0075185B">
        <w:rPr>
          <w:rStyle w:val="CommentReference"/>
        </w:rPr>
        <w:commentReference w:id="1300"/>
      </w:r>
    </w:p>
    <w:p w14:paraId="01867843" w14:textId="63BC2DDF" w:rsidR="001832D7" w:rsidRPr="00262C96" w:rsidRDefault="001832D7" w:rsidP="001832D7">
      <w:pPr>
        <w:pStyle w:val="ListParagraph"/>
        <w:numPr>
          <w:ilvl w:val="0"/>
          <w:numId w:val="32"/>
        </w:numPr>
      </w:pPr>
      <w:r w:rsidRPr="00262C96">
        <w:t>the position remains active a</w:t>
      </w:r>
      <w:r w:rsidR="003943E2">
        <w:t>fter the employee is terminated</w:t>
      </w:r>
    </w:p>
    <w:p w14:paraId="149FD224" w14:textId="668BB188" w:rsidR="001832D7" w:rsidRPr="00262C96" w:rsidRDefault="001832D7" w:rsidP="00EC0F08">
      <w:pPr>
        <w:pStyle w:val="ListParagraph"/>
        <w:numPr>
          <w:ilvl w:val="0"/>
          <w:numId w:val="32"/>
        </w:numPr>
      </w:pPr>
      <w:r w:rsidRPr="00262C96">
        <w:t>the position has been deactivated</w:t>
      </w:r>
      <w:r w:rsidR="003943E2">
        <w:t xml:space="preserve"> during the termination process</w:t>
      </w:r>
    </w:p>
    <w:p w14:paraId="716FFDDC" w14:textId="77777777" w:rsidR="00E26C3F" w:rsidRPr="00262C96" w:rsidRDefault="00E26C3F" w:rsidP="00B869D0">
      <w:pPr>
        <w:pStyle w:val="SAPNoteHeading"/>
        <w:ind w:left="0"/>
      </w:pPr>
      <w:r w:rsidRPr="00262C96">
        <w:rPr>
          <w:noProof/>
          <w:lang w:val="de-DE" w:eastAsia="de-DE"/>
        </w:rPr>
        <w:drawing>
          <wp:inline distT="0" distB="0" distL="0" distR="0" wp14:anchorId="4611339E" wp14:editId="1CF610DD">
            <wp:extent cx="228600" cy="228600"/>
            <wp:effectExtent l="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62C96">
        <w:t> Note</w:t>
      </w:r>
    </w:p>
    <w:p w14:paraId="706AE7B7" w14:textId="37290B10" w:rsidR="00E26C3F" w:rsidRPr="00262C96" w:rsidRDefault="00E26C3F" w:rsidP="00B869D0">
      <w:r w:rsidRPr="00262C96">
        <w:t xml:space="preserve">It is considered that the employee </w:t>
      </w:r>
      <w:r w:rsidR="00861C46" w:rsidRPr="00262C96">
        <w:t>wa</w:t>
      </w:r>
      <w:r w:rsidRPr="00262C96">
        <w:t xml:space="preserve">s assigned to a regular and not </w:t>
      </w:r>
      <w:r w:rsidR="00253DD9" w:rsidRPr="00262C96">
        <w:t xml:space="preserve">to a </w:t>
      </w:r>
      <w:r w:rsidRPr="00262C96">
        <w:t>mass position.</w:t>
      </w:r>
    </w:p>
    <w:p w14:paraId="50484EFE" w14:textId="77777777" w:rsidR="00BE486A" w:rsidRPr="00262C96" w:rsidRDefault="00BE486A" w:rsidP="00BE486A">
      <w:pPr>
        <w:pStyle w:val="SAPKeyblockTitle"/>
      </w:pPr>
      <w:r w:rsidRPr="00262C96">
        <w:t>Procedure</w:t>
      </w:r>
    </w:p>
    <w:p w14:paraId="385B24C7" w14:textId="007A331A" w:rsidR="001832D7" w:rsidRPr="00262C96" w:rsidRDefault="001832D7" w:rsidP="00BF13EC">
      <w:pPr>
        <w:rPr>
          <w:rFonts w:ascii="BentonSans Medium" w:hAnsi="BentonSans Medium"/>
        </w:rPr>
      </w:pPr>
      <w:r w:rsidRPr="00262C96">
        <w:rPr>
          <w:rStyle w:val="SAPEmphasis"/>
          <w:u w:val="single"/>
        </w:rPr>
        <w:t>Use case 1</w:t>
      </w:r>
      <w:r w:rsidRPr="00262C96">
        <w:rPr>
          <w:rStyle w:val="SAPEmphasis"/>
        </w:rPr>
        <w:t xml:space="preserve">: position </w:t>
      </w:r>
      <w:r w:rsidR="00D83C95" w:rsidRPr="00262C96">
        <w:rPr>
          <w:rStyle w:val="SAPEmphasis"/>
        </w:rPr>
        <w:t xml:space="preserve">remains </w:t>
      </w:r>
      <w:r w:rsidRPr="00262C96">
        <w:rPr>
          <w:rStyle w:val="SAPEmphasis"/>
        </w:rPr>
        <w:t>active after the employee’s termination</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620"/>
        <w:gridCol w:w="5282"/>
        <w:gridCol w:w="5248"/>
        <w:gridCol w:w="1260"/>
      </w:tblGrid>
      <w:tr w:rsidR="00BE486A" w:rsidRPr="00262C96" w14:paraId="6E4307C1" w14:textId="77777777" w:rsidTr="00C85532">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010B3554" w14:textId="77777777" w:rsidR="00BE486A" w:rsidRPr="00262C96" w:rsidRDefault="00BE486A" w:rsidP="00703B14">
            <w:pPr>
              <w:pStyle w:val="SAPTableHeader"/>
            </w:pPr>
            <w:r w:rsidRPr="00262C96">
              <w:t>Test Step #</w:t>
            </w:r>
          </w:p>
        </w:tc>
        <w:tc>
          <w:tcPr>
            <w:tcW w:w="1620" w:type="dxa"/>
            <w:tcBorders>
              <w:top w:val="single" w:sz="8" w:space="0" w:color="999999"/>
              <w:left w:val="single" w:sz="8" w:space="0" w:color="999999"/>
              <w:bottom w:val="single" w:sz="8" w:space="0" w:color="999999"/>
              <w:right w:val="single" w:sz="8" w:space="0" w:color="999999"/>
            </w:tcBorders>
            <w:shd w:val="clear" w:color="auto" w:fill="999999"/>
            <w:hideMark/>
          </w:tcPr>
          <w:p w14:paraId="26097CD5" w14:textId="77777777" w:rsidR="00BE486A" w:rsidRPr="00262C96" w:rsidRDefault="00BE486A" w:rsidP="00703B14">
            <w:pPr>
              <w:pStyle w:val="SAPTableHeader"/>
            </w:pPr>
            <w:r w:rsidRPr="00262C96">
              <w:t>Test Step Name</w:t>
            </w:r>
          </w:p>
        </w:tc>
        <w:tc>
          <w:tcPr>
            <w:tcW w:w="5282" w:type="dxa"/>
            <w:tcBorders>
              <w:top w:val="single" w:sz="8" w:space="0" w:color="999999"/>
              <w:left w:val="single" w:sz="8" w:space="0" w:color="999999"/>
              <w:bottom w:val="single" w:sz="8" w:space="0" w:color="999999"/>
              <w:right w:val="single" w:sz="8" w:space="0" w:color="999999"/>
            </w:tcBorders>
            <w:shd w:val="clear" w:color="auto" w:fill="999999"/>
            <w:hideMark/>
          </w:tcPr>
          <w:p w14:paraId="5506BC63" w14:textId="77777777" w:rsidR="00BE486A" w:rsidRPr="00262C96" w:rsidRDefault="00BE486A" w:rsidP="00703B14">
            <w:pPr>
              <w:pStyle w:val="SAPTableHeader"/>
            </w:pPr>
            <w:r w:rsidRPr="00262C96">
              <w:t>Instruction</w:t>
            </w:r>
          </w:p>
        </w:tc>
        <w:tc>
          <w:tcPr>
            <w:tcW w:w="5248" w:type="dxa"/>
            <w:tcBorders>
              <w:top w:val="single" w:sz="8" w:space="0" w:color="999999"/>
              <w:left w:val="single" w:sz="8" w:space="0" w:color="999999"/>
              <w:bottom w:val="single" w:sz="8" w:space="0" w:color="999999"/>
              <w:right w:val="single" w:sz="8" w:space="0" w:color="999999"/>
            </w:tcBorders>
            <w:shd w:val="clear" w:color="auto" w:fill="999999"/>
            <w:hideMark/>
          </w:tcPr>
          <w:p w14:paraId="7E761277" w14:textId="77777777" w:rsidR="00BE486A" w:rsidRPr="00262C96" w:rsidRDefault="00BE486A" w:rsidP="00703B14">
            <w:pPr>
              <w:pStyle w:val="SAPTableHeader"/>
            </w:pPr>
            <w:r w:rsidRPr="00262C96">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12AF685A" w14:textId="77777777" w:rsidR="00BE486A" w:rsidRPr="00262C96" w:rsidRDefault="00BE486A" w:rsidP="00703B14">
            <w:pPr>
              <w:pStyle w:val="SAPTableHeader"/>
            </w:pPr>
            <w:r w:rsidRPr="00262C96">
              <w:t>Pass / Fail / Comment</w:t>
            </w:r>
          </w:p>
        </w:tc>
      </w:tr>
      <w:tr w:rsidR="00BE486A" w:rsidRPr="00262C96" w14:paraId="4387A730" w14:textId="77777777" w:rsidTr="00C85532">
        <w:trPr>
          <w:trHeight w:val="288"/>
        </w:trPr>
        <w:tc>
          <w:tcPr>
            <w:tcW w:w="900" w:type="dxa"/>
            <w:tcBorders>
              <w:top w:val="single" w:sz="8" w:space="0" w:color="999999"/>
              <w:left w:val="single" w:sz="8" w:space="0" w:color="999999"/>
              <w:bottom w:val="single" w:sz="8" w:space="0" w:color="999999"/>
              <w:right w:val="single" w:sz="8" w:space="0" w:color="999999"/>
            </w:tcBorders>
            <w:hideMark/>
          </w:tcPr>
          <w:p w14:paraId="1C8D66C2" w14:textId="77777777" w:rsidR="00BE486A" w:rsidRPr="00262C96" w:rsidRDefault="00BE486A" w:rsidP="00703B14">
            <w:r w:rsidRPr="00262C96">
              <w:t>1</w:t>
            </w:r>
          </w:p>
        </w:tc>
        <w:tc>
          <w:tcPr>
            <w:tcW w:w="1620" w:type="dxa"/>
            <w:tcBorders>
              <w:top w:val="single" w:sz="8" w:space="0" w:color="999999"/>
              <w:left w:val="single" w:sz="8" w:space="0" w:color="999999"/>
              <w:bottom w:val="single" w:sz="8" w:space="0" w:color="999999"/>
              <w:right w:val="single" w:sz="8" w:space="0" w:color="999999"/>
            </w:tcBorders>
            <w:hideMark/>
          </w:tcPr>
          <w:p w14:paraId="77ABECD3" w14:textId="77777777" w:rsidR="00BE486A" w:rsidRPr="00262C96" w:rsidRDefault="00BE486A" w:rsidP="00703B14">
            <w:r w:rsidRPr="00262C96">
              <w:rPr>
                <w:rStyle w:val="SAPEmphasis"/>
              </w:rPr>
              <w:t>Log on</w:t>
            </w:r>
          </w:p>
        </w:tc>
        <w:tc>
          <w:tcPr>
            <w:tcW w:w="5282" w:type="dxa"/>
            <w:tcBorders>
              <w:top w:val="single" w:sz="8" w:space="0" w:color="999999"/>
              <w:left w:val="single" w:sz="8" w:space="0" w:color="999999"/>
              <w:bottom w:val="single" w:sz="8" w:space="0" w:color="999999"/>
              <w:right w:val="single" w:sz="8" w:space="0" w:color="999999"/>
            </w:tcBorders>
            <w:hideMark/>
          </w:tcPr>
          <w:p w14:paraId="19A95E61" w14:textId="6582A2CE" w:rsidR="00BE486A" w:rsidRPr="00262C96" w:rsidRDefault="00BE486A">
            <w:r w:rsidRPr="00262C96">
              <w:t xml:space="preserve">Log on to </w:t>
            </w:r>
            <w:r w:rsidR="00A263FB" w:rsidRPr="00262C96">
              <w:rPr>
                <w:rStyle w:val="SAPScreenElement"/>
                <w:color w:val="auto"/>
              </w:rPr>
              <w:t>Employee Central</w:t>
            </w:r>
            <w:r w:rsidR="00A263FB" w:rsidRPr="00262C96" w:rsidDel="00765839">
              <w:rPr>
                <w:rStyle w:val="SAPScreenElement"/>
              </w:rPr>
              <w:t xml:space="preserve"> </w:t>
            </w:r>
            <w:r w:rsidRPr="00262C96">
              <w:t xml:space="preserve">as </w:t>
            </w:r>
            <w:r w:rsidR="003943E2">
              <w:t xml:space="preserve">an </w:t>
            </w:r>
            <w:r w:rsidRPr="00262C96">
              <w:t xml:space="preserve">HR </w:t>
            </w:r>
            <w:r w:rsidR="00CD7703" w:rsidRPr="00262C96">
              <w:t>administrator</w:t>
            </w:r>
            <w:r w:rsidRPr="00262C96">
              <w:t>.</w:t>
            </w:r>
          </w:p>
        </w:tc>
        <w:tc>
          <w:tcPr>
            <w:tcW w:w="5248" w:type="dxa"/>
            <w:tcBorders>
              <w:top w:val="single" w:sz="8" w:space="0" w:color="999999"/>
              <w:left w:val="single" w:sz="8" w:space="0" w:color="999999"/>
              <w:bottom w:val="single" w:sz="8" w:space="0" w:color="999999"/>
              <w:right w:val="single" w:sz="8" w:space="0" w:color="999999"/>
            </w:tcBorders>
            <w:hideMark/>
          </w:tcPr>
          <w:p w14:paraId="11966F4E" w14:textId="77777777" w:rsidR="00BE486A" w:rsidRPr="00262C96" w:rsidRDefault="00BE486A" w:rsidP="00703B14">
            <w:r w:rsidRPr="00262C96">
              <w:t xml:space="preserve">The </w:t>
            </w:r>
            <w:r w:rsidRPr="00262C96">
              <w:rPr>
                <w:rStyle w:val="SAPScreenElement"/>
              </w:rPr>
              <w:t xml:space="preserve">Home </w:t>
            </w:r>
            <w:r w:rsidRPr="00262C96">
              <w:t>page is displayed.</w:t>
            </w:r>
          </w:p>
        </w:tc>
        <w:tc>
          <w:tcPr>
            <w:tcW w:w="1260" w:type="dxa"/>
            <w:tcBorders>
              <w:top w:val="single" w:sz="8" w:space="0" w:color="999999"/>
              <w:left w:val="single" w:sz="8" w:space="0" w:color="999999"/>
              <w:bottom w:val="single" w:sz="8" w:space="0" w:color="999999"/>
              <w:right w:val="single" w:sz="8" w:space="0" w:color="999999"/>
            </w:tcBorders>
          </w:tcPr>
          <w:p w14:paraId="5338C26D" w14:textId="77777777" w:rsidR="00BE486A" w:rsidRPr="00262C96" w:rsidRDefault="00BE486A" w:rsidP="00703B14"/>
        </w:tc>
      </w:tr>
      <w:tr w:rsidR="00BE486A" w:rsidRPr="00262C96" w14:paraId="587F0F8C" w14:textId="77777777" w:rsidTr="00C85532">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4625C33D" w14:textId="77777777" w:rsidR="00BE486A" w:rsidRPr="00262C96" w:rsidRDefault="00BE486A" w:rsidP="00703B14">
            <w:r w:rsidRPr="00262C96">
              <w:t>2</w:t>
            </w:r>
          </w:p>
        </w:tc>
        <w:tc>
          <w:tcPr>
            <w:tcW w:w="1620" w:type="dxa"/>
            <w:tcBorders>
              <w:top w:val="single" w:sz="8" w:space="0" w:color="999999"/>
              <w:left w:val="single" w:sz="8" w:space="0" w:color="999999"/>
              <w:bottom w:val="single" w:sz="8" w:space="0" w:color="999999"/>
              <w:right w:val="single" w:sz="8" w:space="0" w:color="999999"/>
            </w:tcBorders>
            <w:hideMark/>
          </w:tcPr>
          <w:p w14:paraId="31BFDD18" w14:textId="77777777" w:rsidR="00BE486A" w:rsidRPr="00262C96" w:rsidRDefault="00BE486A" w:rsidP="00703B14">
            <w:pPr>
              <w:rPr>
                <w:rStyle w:val="SAPEmphasis"/>
              </w:rPr>
            </w:pPr>
            <w:r w:rsidRPr="00262C96">
              <w:rPr>
                <w:rStyle w:val="SAPEmphasis"/>
              </w:rPr>
              <w:t>Go to Company Info</w:t>
            </w:r>
          </w:p>
        </w:tc>
        <w:tc>
          <w:tcPr>
            <w:tcW w:w="5282" w:type="dxa"/>
            <w:tcBorders>
              <w:top w:val="single" w:sz="8" w:space="0" w:color="999999"/>
              <w:left w:val="single" w:sz="8" w:space="0" w:color="999999"/>
              <w:bottom w:val="single" w:sz="8" w:space="0" w:color="999999"/>
              <w:right w:val="single" w:sz="8" w:space="0" w:color="999999"/>
            </w:tcBorders>
            <w:hideMark/>
          </w:tcPr>
          <w:p w14:paraId="2891A4B5" w14:textId="77777777" w:rsidR="00BE486A" w:rsidRPr="00262C96" w:rsidRDefault="00BE486A" w:rsidP="00703B14">
            <w:r w:rsidRPr="00262C96">
              <w:t xml:space="preserve">From the </w:t>
            </w:r>
            <w:r w:rsidRPr="00262C96">
              <w:rPr>
                <w:rStyle w:val="SAPScreenElement"/>
              </w:rPr>
              <w:t xml:space="preserve">Home </w:t>
            </w:r>
            <w:r w:rsidRPr="00262C96">
              <w:t xml:space="preserve">drop-down, select </w:t>
            </w:r>
            <w:r w:rsidRPr="00262C96">
              <w:rPr>
                <w:rStyle w:val="SAPScreenElement"/>
              </w:rPr>
              <w:t>Company Info</w:t>
            </w:r>
            <w:r w:rsidRPr="00262C96">
              <w:t>.</w:t>
            </w:r>
          </w:p>
        </w:tc>
        <w:tc>
          <w:tcPr>
            <w:tcW w:w="5248" w:type="dxa"/>
            <w:tcBorders>
              <w:top w:val="single" w:sz="8" w:space="0" w:color="999999"/>
              <w:left w:val="single" w:sz="8" w:space="0" w:color="999999"/>
              <w:bottom w:val="single" w:sz="8" w:space="0" w:color="999999"/>
              <w:right w:val="single" w:sz="8" w:space="0" w:color="999999"/>
            </w:tcBorders>
          </w:tcPr>
          <w:p w14:paraId="76687610" w14:textId="77777777" w:rsidR="00BE486A" w:rsidRPr="00262C96" w:rsidRDefault="00BE486A" w:rsidP="00703B14">
            <w:r w:rsidRPr="00262C96">
              <w:t xml:space="preserve">The </w:t>
            </w:r>
            <w:r w:rsidRPr="00262C96">
              <w:rPr>
                <w:rStyle w:val="SAPScreenElement"/>
              </w:rPr>
              <w:t>Company Info</w:t>
            </w:r>
            <w:r w:rsidRPr="00262C96">
              <w:t xml:space="preserve"> screen is displayed containing by default the </w:t>
            </w:r>
            <w:r w:rsidRPr="00262C96">
              <w:rPr>
                <w:rStyle w:val="SAPScreenElement"/>
              </w:rPr>
              <w:t>Org Chart</w:t>
            </w:r>
            <w:r w:rsidRPr="00262C96">
              <w:t xml:space="preserve"> based on the logged-in user.</w:t>
            </w:r>
          </w:p>
        </w:tc>
        <w:tc>
          <w:tcPr>
            <w:tcW w:w="1260" w:type="dxa"/>
            <w:tcBorders>
              <w:top w:val="single" w:sz="8" w:space="0" w:color="999999"/>
              <w:left w:val="single" w:sz="8" w:space="0" w:color="999999"/>
              <w:bottom w:val="single" w:sz="8" w:space="0" w:color="999999"/>
              <w:right w:val="single" w:sz="8" w:space="0" w:color="999999"/>
            </w:tcBorders>
          </w:tcPr>
          <w:p w14:paraId="20863A80" w14:textId="77777777" w:rsidR="00BE486A" w:rsidRPr="00262C96" w:rsidRDefault="00BE486A" w:rsidP="00703B14"/>
        </w:tc>
      </w:tr>
      <w:tr w:rsidR="00A03059" w:rsidRPr="00262C96" w14:paraId="722BD4B2" w14:textId="77777777" w:rsidTr="00C85532">
        <w:trPr>
          <w:trHeight w:val="357"/>
        </w:trPr>
        <w:tc>
          <w:tcPr>
            <w:tcW w:w="900" w:type="dxa"/>
            <w:tcBorders>
              <w:top w:val="single" w:sz="8" w:space="0" w:color="999999"/>
              <w:left w:val="single" w:sz="8" w:space="0" w:color="999999"/>
              <w:right w:val="single" w:sz="8" w:space="0" w:color="999999"/>
            </w:tcBorders>
          </w:tcPr>
          <w:p w14:paraId="1D845FE7" w14:textId="77777777" w:rsidR="00A03059" w:rsidRPr="00262C96" w:rsidRDefault="00A03059" w:rsidP="00A03059">
            <w:r w:rsidRPr="00262C96">
              <w:t>3</w:t>
            </w:r>
          </w:p>
        </w:tc>
        <w:tc>
          <w:tcPr>
            <w:tcW w:w="1620" w:type="dxa"/>
            <w:tcBorders>
              <w:top w:val="single" w:sz="8" w:space="0" w:color="999999"/>
              <w:left w:val="single" w:sz="8" w:space="0" w:color="999999"/>
              <w:right w:val="single" w:sz="8" w:space="0" w:color="999999"/>
            </w:tcBorders>
          </w:tcPr>
          <w:p w14:paraId="7A5FE5EC" w14:textId="77777777" w:rsidR="00A03059" w:rsidRPr="00262C96" w:rsidRDefault="00A03059" w:rsidP="00A03059">
            <w:pPr>
              <w:rPr>
                <w:rStyle w:val="SAPEmphasis"/>
              </w:rPr>
            </w:pPr>
            <w:r w:rsidRPr="00262C96">
              <w:rPr>
                <w:rStyle w:val="SAPEmphasis"/>
              </w:rPr>
              <w:t>Search Former Employee Position</w:t>
            </w:r>
          </w:p>
        </w:tc>
        <w:tc>
          <w:tcPr>
            <w:tcW w:w="5282" w:type="dxa"/>
            <w:tcBorders>
              <w:top w:val="single" w:sz="8" w:space="0" w:color="999999"/>
              <w:left w:val="single" w:sz="8" w:space="0" w:color="999999"/>
              <w:right w:val="single" w:sz="8" w:space="0" w:color="999999"/>
            </w:tcBorders>
          </w:tcPr>
          <w:p w14:paraId="2B481DBE" w14:textId="77777777" w:rsidR="00A03059" w:rsidRPr="00262C96" w:rsidRDefault="00A03059" w:rsidP="00A03059">
            <w:r w:rsidRPr="00262C96">
              <w:t xml:space="preserve">Go to the </w:t>
            </w:r>
            <w:r w:rsidRPr="00262C96">
              <w:rPr>
                <w:rStyle w:val="SAPScreenElement"/>
              </w:rPr>
              <w:t>Position Org Chart</w:t>
            </w:r>
            <w:r w:rsidRPr="00262C96">
              <w:t xml:space="preserve"> tab. </w:t>
            </w:r>
          </w:p>
          <w:p w14:paraId="08A9BEDE" w14:textId="77777777" w:rsidR="00A03059" w:rsidRPr="00262C96" w:rsidRDefault="00A03059" w:rsidP="00A03059">
            <w:r w:rsidRPr="00262C96">
              <w:t xml:space="preserve">In the </w:t>
            </w:r>
            <w:r w:rsidRPr="00262C96">
              <w:rPr>
                <w:rStyle w:val="SAPScreenElement"/>
              </w:rPr>
              <w:t>Search By</w:t>
            </w:r>
            <w:r w:rsidRPr="00262C96">
              <w:t xml:space="preserve"> field, select value</w:t>
            </w:r>
            <w:r w:rsidRPr="00262C96">
              <w:rPr>
                <w:rStyle w:val="SAPUserEntry"/>
              </w:rPr>
              <w:t xml:space="preserve"> Positions </w:t>
            </w:r>
            <w:r w:rsidRPr="00262C96">
              <w:t xml:space="preserve">from the drop-down. In the </w:t>
            </w:r>
            <w:r w:rsidRPr="00262C96">
              <w:rPr>
                <w:rStyle w:val="SAPScreenElement"/>
              </w:rPr>
              <w:t>Search</w:t>
            </w:r>
            <w:r w:rsidRPr="00262C96">
              <w:t xml:space="preserve"> field, select from the drop-down the position assigned to the employee before his or her termination.</w:t>
            </w:r>
          </w:p>
          <w:p w14:paraId="5D2A3480" w14:textId="1E4B6A5D" w:rsidR="00A03059" w:rsidRPr="00262C96" w:rsidRDefault="001762B1" w:rsidP="00A03059">
            <w:r w:rsidRPr="00262C96">
              <w:t xml:space="preserve">Select </w:t>
            </w:r>
            <w:r w:rsidR="00A03059" w:rsidRPr="00262C96">
              <w:t xml:space="preserve">the calendar icon </w:t>
            </w:r>
            <w:r w:rsidR="00A03059" w:rsidRPr="00262C96">
              <w:rPr>
                <w:noProof/>
                <w:lang w:val="de-DE" w:eastAsia="de-DE"/>
              </w:rPr>
              <w:drawing>
                <wp:inline distT="0" distB="0" distL="0" distR="0" wp14:anchorId="30F542B5" wp14:editId="4C0CF098">
                  <wp:extent cx="62865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650" cy="228600"/>
                          </a:xfrm>
                          <a:prstGeom prst="rect">
                            <a:avLst/>
                          </a:prstGeom>
                        </pic:spPr>
                      </pic:pic>
                    </a:graphicData>
                  </a:graphic>
                </wp:inline>
              </w:drawing>
            </w:r>
            <w:r w:rsidR="00A03059" w:rsidRPr="00262C96">
              <w:t xml:space="preserve"> located in the top right corner of the screen </w:t>
            </w:r>
            <w:r w:rsidR="00A03059" w:rsidRPr="00A31305">
              <w:t xml:space="preserve">and </w:t>
            </w:r>
            <w:r w:rsidR="00256684" w:rsidRPr="00A31305">
              <w:rPr>
                <w:rPrChange w:id="1303" w:author="Author" w:date="2018-01-18T12:52:00Z">
                  <w:rPr>
                    <w:highlight w:val="yellow"/>
                  </w:rPr>
                </w:rPrChange>
              </w:rPr>
              <w:t>choose</w:t>
            </w:r>
            <w:r w:rsidR="00256684" w:rsidRPr="00A31305">
              <w:t xml:space="preserve"> </w:t>
            </w:r>
            <w:del w:id="1304" w:author="Author" w:date="2018-01-18T12:52:00Z">
              <w:r w:rsidR="00256684" w:rsidRPr="00A31305" w:rsidDel="0006208B">
                <w:rPr>
                  <w:strike/>
                  <w:rPrChange w:id="1305" w:author="Author" w:date="2018-01-18T12:52:00Z">
                    <w:rPr>
                      <w:strike/>
                      <w:highlight w:val="yellow"/>
                    </w:rPr>
                  </w:rPrChange>
                </w:rPr>
                <w:delText>select</w:delText>
              </w:r>
              <w:r w:rsidR="00A03059" w:rsidRPr="00A31305" w:rsidDel="0006208B">
                <w:delText xml:space="preserve"> </w:delText>
              </w:r>
            </w:del>
            <w:r w:rsidR="00A03059" w:rsidRPr="00A31305">
              <w:t>from</w:t>
            </w:r>
            <w:r w:rsidR="00A03059" w:rsidRPr="00262C96">
              <w:t xml:space="preserve"> calendar help the first day after the termination date (or any other date after that date).</w:t>
            </w:r>
          </w:p>
        </w:tc>
        <w:tc>
          <w:tcPr>
            <w:tcW w:w="5248" w:type="dxa"/>
            <w:tcBorders>
              <w:top w:val="single" w:sz="8" w:space="0" w:color="999999"/>
              <w:left w:val="single" w:sz="8" w:space="0" w:color="999999"/>
              <w:right w:val="single" w:sz="8" w:space="0" w:color="999999"/>
            </w:tcBorders>
          </w:tcPr>
          <w:p w14:paraId="372CEA9E" w14:textId="0244AA77" w:rsidR="00A03059" w:rsidRPr="00262C96" w:rsidRDefault="00A03059" w:rsidP="00A03059">
            <w:r w:rsidRPr="00262C96">
              <w:t>The position hierarchy starting from the selected position and containing one level below, if existing, is displayed.</w:t>
            </w:r>
          </w:p>
        </w:tc>
        <w:tc>
          <w:tcPr>
            <w:tcW w:w="1260" w:type="dxa"/>
            <w:tcBorders>
              <w:top w:val="single" w:sz="8" w:space="0" w:color="999999"/>
              <w:left w:val="single" w:sz="8" w:space="0" w:color="999999"/>
              <w:bottom w:val="single" w:sz="8" w:space="0" w:color="999999"/>
              <w:right w:val="single" w:sz="8" w:space="0" w:color="999999"/>
            </w:tcBorders>
          </w:tcPr>
          <w:p w14:paraId="51317A40" w14:textId="77777777" w:rsidR="00A03059" w:rsidRPr="00262C96" w:rsidRDefault="00A03059" w:rsidP="00A03059"/>
        </w:tc>
      </w:tr>
      <w:tr w:rsidR="00BE486A" w:rsidRPr="00262C96" w14:paraId="123C0129" w14:textId="77777777" w:rsidTr="00C85532">
        <w:trPr>
          <w:trHeight w:val="357"/>
        </w:trPr>
        <w:tc>
          <w:tcPr>
            <w:tcW w:w="900" w:type="dxa"/>
            <w:tcBorders>
              <w:top w:val="single" w:sz="8" w:space="0" w:color="999999"/>
              <w:left w:val="single" w:sz="8" w:space="0" w:color="999999"/>
              <w:right w:val="single" w:sz="8" w:space="0" w:color="999999"/>
            </w:tcBorders>
          </w:tcPr>
          <w:p w14:paraId="168B9CA3" w14:textId="77777777" w:rsidR="00BE486A" w:rsidRPr="00262C96" w:rsidRDefault="00BE486A" w:rsidP="00703B14">
            <w:r w:rsidRPr="00262C96">
              <w:t>4</w:t>
            </w:r>
          </w:p>
        </w:tc>
        <w:tc>
          <w:tcPr>
            <w:tcW w:w="1620" w:type="dxa"/>
            <w:tcBorders>
              <w:top w:val="single" w:sz="8" w:space="0" w:color="999999"/>
              <w:left w:val="single" w:sz="8" w:space="0" w:color="999999"/>
              <w:right w:val="single" w:sz="8" w:space="0" w:color="999999"/>
            </w:tcBorders>
          </w:tcPr>
          <w:p w14:paraId="0504E951" w14:textId="77777777" w:rsidR="00BE486A" w:rsidRPr="00262C96" w:rsidRDefault="00BE486A" w:rsidP="00187435">
            <w:pPr>
              <w:rPr>
                <w:rStyle w:val="SAPEmphasis"/>
              </w:rPr>
            </w:pPr>
            <w:r w:rsidRPr="00262C96">
              <w:rPr>
                <w:rStyle w:val="SAPEmphasis"/>
              </w:rPr>
              <w:t>View Position High-Level Data</w:t>
            </w:r>
          </w:p>
        </w:tc>
        <w:tc>
          <w:tcPr>
            <w:tcW w:w="5282" w:type="dxa"/>
            <w:tcBorders>
              <w:top w:val="single" w:sz="8" w:space="0" w:color="999999"/>
              <w:left w:val="single" w:sz="8" w:space="0" w:color="999999"/>
              <w:right w:val="single" w:sz="8" w:space="0" w:color="999999"/>
            </w:tcBorders>
          </w:tcPr>
          <w:p w14:paraId="28778292" w14:textId="45F07723" w:rsidR="00BE486A" w:rsidRPr="00262C96" w:rsidRDefault="003504BB" w:rsidP="00D86920">
            <w:r w:rsidRPr="00262C96">
              <w:t>Verify that number of incumbents (</w:t>
            </w:r>
            <w:r w:rsidR="00113C8B" w:rsidRPr="00262C96">
              <w:t xml:space="preserve">visible in </w:t>
            </w:r>
            <w:r w:rsidR="00113C8B" w:rsidRPr="00262C96">
              <w:rPr>
                <w:rStyle w:val="SAPScreenElement"/>
              </w:rPr>
              <w:t>&lt;current #&gt; / &lt;target #&gt;</w:t>
            </w:r>
            <w:r w:rsidR="00113C8B" w:rsidRPr="00262C96">
              <w:t xml:space="preserve"> </w:t>
            </w:r>
            <w:r w:rsidRPr="00262C96">
              <w:rPr>
                <w:rStyle w:val="SAPScreenElement"/>
              </w:rPr>
              <w:t>FTE</w:t>
            </w:r>
            <w:r w:rsidRPr="00262C96">
              <w:t xml:space="preserve">) has decreased </w:t>
            </w:r>
            <w:r w:rsidR="008A6784" w:rsidRPr="00262C96">
              <w:t xml:space="preserve">accordingly, for example </w:t>
            </w:r>
            <w:r w:rsidRPr="00262C96">
              <w:t xml:space="preserve">by </w:t>
            </w:r>
            <w:r w:rsidRPr="00262C96">
              <w:rPr>
                <w:rStyle w:val="SAPUserEntry"/>
                <w:color w:val="auto"/>
              </w:rPr>
              <w:t>1</w:t>
            </w:r>
            <w:r w:rsidRPr="00262C96">
              <w:t xml:space="preserve">. </w:t>
            </w:r>
          </w:p>
        </w:tc>
        <w:tc>
          <w:tcPr>
            <w:tcW w:w="5248" w:type="dxa"/>
            <w:tcBorders>
              <w:top w:val="single" w:sz="8" w:space="0" w:color="999999"/>
              <w:left w:val="single" w:sz="8" w:space="0" w:color="999999"/>
              <w:right w:val="single" w:sz="8" w:space="0" w:color="999999"/>
            </w:tcBorders>
          </w:tcPr>
          <w:p w14:paraId="0BD8F315" w14:textId="77777777" w:rsidR="00BE486A" w:rsidRPr="00262C96" w:rsidRDefault="00BE486A" w:rsidP="00703B14">
            <w:pPr>
              <w:pStyle w:val="ListBullet"/>
              <w:numPr>
                <w:ilvl w:val="0"/>
                <w:numId w:val="0"/>
              </w:numPr>
              <w:ind w:left="57"/>
            </w:pPr>
          </w:p>
        </w:tc>
        <w:tc>
          <w:tcPr>
            <w:tcW w:w="1260" w:type="dxa"/>
            <w:tcBorders>
              <w:top w:val="single" w:sz="8" w:space="0" w:color="999999"/>
              <w:left w:val="single" w:sz="8" w:space="0" w:color="999999"/>
              <w:bottom w:val="single" w:sz="8" w:space="0" w:color="999999"/>
              <w:right w:val="single" w:sz="8" w:space="0" w:color="999999"/>
            </w:tcBorders>
          </w:tcPr>
          <w:p w14:paraId="1CF23084" w14:textId="77777777" w:rsidR="00BE486A" w:rsidRPr="00262C96" w:rsidRDefault="00BE486A" w:rsidP="00703B14"/>
        </w:tc>
      </w:tr>
      <w:tr w:rsidR="00BE486A" w:rsidRPr="00262C96" w14:paraId="08A0F2A8" w14:textId="77777777" w:rsidTr="00C85532">
        <w:trPr>
          <w:trHeight w:val="288"/>
        </w:trPr>
        <w:tc>
          <w:tcPr>
            <w:tcW w:w="900" w:type="dxa"/>
            <w:tcBorders>
              <w:top w:val="single" w:sz="8" w:space="0" w:color="999999"/>
              <w:left w:val="single" w:sz="8" w:space="0" w:color="999999"/>
              <w:right w:val="single" w:sz="8" w:space="0" w:color="999999"/>
            </w:tcBorders>
          </w:tcPr>
          <w:p w14:paraId="23054721" w14:textId="77777777" w:rsidR="00BE486A" w:rsidRPr="00262C96" w:rsidRDefault="00BE486A" w:rsidP="00703B14">
            <w:r w:rsidRPr="00262C96">
              <w:t>5</w:t>
            </w:r>
          </w:p>
        </w:tc>
        <w:tc>
          <w:tcPr>
            <w:tcW w:w="1620" w:type="dxa"/>
            <w:tcBorders>
              <w:top w:val="single" w:sz="8" w:space="0" w:color="999999"/>
              <w:left w:val="single" w:sz="8" w:space="0" w:color="999999"/>
              <w:right w:val="single" w:sz="8" w:space="0" w:color="999999"/>
            </w:tcBorders>
          </w:tcPr>
          <w:p w14:paraId="1C869089" w14:textId="05E5B69C" w:rsidR="00BE486A" w:rsidRPr="00262C96" w:rsidRDefault="00BE486A" w:rsidP="00187435">
            <w:pPr>
              <w:rPr>
                <w:rStyle w:val="SAPEmphasis"/>
              </w:rPr>
            </w:pPr>
            <w:r w:rsidRPr="00262C96">
              <w:rPr>
                <w:rStyle w:val="SAPEmphasis"/>
              </w:rPr>
              <w:t xml:space="preserve">View </w:t>
            </w:r>
            <w:r w:rsidR="00426A7E" w:rsidRPr="00262C96">
              <w:rPr>
                <w:rStyle w:val="SAPEmphasis"/>
              </w:rPr>
              <w:t xml:space="preserve">Detailed </w:t>
            </w:r>
            <w:r w:rsidRPr="00262C96">
              <w:rPr>
                <w:rStyle w:val="SAPEmphasis"/>
              </w:rPr>
              <w:t>Position Data</w:t>
            </w:r>
          </w:p>
        </w:tc>
        <w:tc>
          <w:tcPr>
            <w:tcW w:w="5282" w:type="dxa"/>
            <w:tcBorders>
              <w:top w:val="single" w:sz="8" w:space="0" w:color="999999"/>
              <w:left w:val="single" w:sz="8" w:space="0" w:color="999999"/>
              <w:right w:val="single" w:sz="8" w:space="0" w:color="999999"/>
            </w:tcBorders>
          </w:tcPr>
          <w:p w14:paraId="71639F8C" w14:textId="180103AF" w:rsidR="00BE486A" w:rsidRPr="00262C96" w:rsidRDefault="00BE486A">
            <w:r w:rsidRPr="00262C96">
              <w:t xml:space="preserve">To view </w:t>
            </w:r>
            <w:r w:rsidR="00426A7E" w:rsidRPr="00262C96">
              <w:t xml:space="preserve">detailed </w:t>
            </w:r>
            <w:r w:rsidRPr="00262C96">
              <w:t xml:space="preserve">data of the position, </w:t>
            </w:r>
            <w:r w:rsidR="001762B1" w:rsidRPr="00262C96">
              <w:t xml:space="preserve">select the position </w:t>
            </w:r>
            <w:r w:rsidRPr="00262C96">
              <w:t>in the position org chart</w:t>
            </w:r>
            <w:r w:rsidR="00426A7E" w:rsidRPr="00262C96">
              <w:t>.</w:t>
            </w:r>
            <w:r w:rsidRPr="00262C96">
              <w:t xml:space="preserve"> </w:t>
            </w:r>
            <w:r w:rsidR="00426A7E" w:rsidRPr="00262C96">
              <w:t>I</w:t>
            </w:r>
            <w:r w:rsidRPr="00262C96">
              <w:t xml:space="preserve">n the upcoming </w:t>
            </w:r>
            <w:r w:rsidR="00426A7E" w:rsidRPr="00262C96">
              <w:t>side panel</w:t>
            </w:r>
            <w:r w:rsidRPr="00262C96">
              <w:t xml:space="preserve"> next to </w:t>
            </w:r>
            <w:r w:rsidR="00426A7E" w:rsidRPr="00262C96">
              <w:t>the position</w:t>
            </w:r>
            <w:r w:rsidRPr="00262C96">
              <w:t>, choose</w:t>
            </w:r>
            <w:r w:rsidR="00426A7E" w:rsidRPr="00262C96">
              <w:t xml:space="preserve"> the</w:t>
            </w:r>
            <w:r w:rsidRPr="00262C96">
              <w:t xml:space="preserve"> </w:t>
            </w:r>
            <w:r w:rsidRPr="00262C96">
              <w:rPr>
                <w:rStyle w:val="SAPScreenElement"/>
              </w:rPr>
              <w:t>Show Position</w:t>
            </w:r>
            <w:r w:rsidR="00426A7E" w:rsidRPr="00262C96">
              <w:rPr>
                <w:rStyle w:val="SAPScreenElement"/>
              </w:rPr>
              <w:t xml:space="preserve"> </w:t>
            </w:r>
            <w:r w:rsidR="00426A7E" w:rsidRPr="00262C96">
              <w:rPr>
                <w:noProof/>
                <w:lang w:val="de-DE" w:eastAsia="de-DE"/>
              </w:rPr>
              <w:drawing>
                <wp:inline distT="0" distB="0" distL="0" distR="0" wp14:anchorId="5DA8D59D" wp14:editId="3117C672">
                  <wp:extent cx="201930" cy="166370"/>
                  <wp:effectExtent l="0" t="0" r="7620" b="508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00426A7E" w:rsidRPr="00262C96">
              <w:rPr>
                <w:rStyle w:val="SAPScreenElement"/>
              </w:rPr>
              <w:t xml:space="preserve"> </w:t>
            </w:r>
            <w:r w:rsidR="00426A7E" w:rsidRPr="00262C96">
              <w:t xml:space="preserve">icon located below </w:t>
            </w:r>
            <w:r w:rsidR="00426A7E" w:rsidRPr="00262C96">
              <w:rPr>
                <w:rStyle w:val="SAPScreenElement"/>
              </w:rPr>
              <w:t xml:space="preserve">&lt;position title (code)&gt; </w:t>
            </w:r>
            <w:r w:rsidR="00426A7E" w:rsidRPr="00262C96">
              <w:t>and</w:t>
            </w:r>
            <w:r w:rsidR="00426A7E" w:rsidRPr="00262C96">
              <w:rPr>
                <w:rStyle w:val="SAPScreenElement"/>
              </w:rPr>
              <w:t xml:space="preserve"> </w:t>
            </w:r>
            <w:r w:rsidR="00426A7E" w:rsidRPr="00262C96">
              <w:t>next to</w:t>
            </w:r>
            <w:r w:rsidR="00426A7E" w:rsidRPr="00262C96">
              <w:rPr>
                <w:rStyle w:val="SAPScreenElement"/>
              </w:rPr>
              <w:t xml:space="preserve"> as of &lt;selected date&gt;</w:t>
            </w:r>
            <w:r w:rsidRPr="00262C96">
              <w:t>.</w:t>
            </w:r>
          </w:p>
        </w:tc>
        <w:tc>
          <w:tcPr>
            <w:tcW w:w="5248" w:type="dxa"/>
            <w:tcBorders>
              <w:top w:val="single" w:sz="8" w:space="0" w:color="999999"/>
              <w:left w:val="single" w:sz="8" w:space="0" w:color="999999"/>
              <w:right w:val="single" w:sz="8" w:space="0" w:color="999999"/>
            </w:tcBorders>
          </w:tcPr>
          <w:p w14:paraId="4596C306" w14:textId="77777777" w:rsidR="003734EB" w:rsidRPr="00262C96" w:rsidRDefault="00BE486A" w:rsidP="00187435">
            <w:r w:rsidRPr="00262C96">
              <w:t xml:space="preserve">The </w:t>
            </w:r>
            <w:r w:rsidRPr="00262C96">
              <w:rPr>
                <w:rStyle w:val="SAPScreenElement"/>
              </w:rPr>
              <w:t>Position: &lt;position title (code)&gt;</w:t>
            </w:r>
            <w:r w:rsidRPr="00262C96">
              <w:t xml:space="preserve"> window shows up containing the position details. </w:t>
            </w:r>
          </w:p>
          <w:p w14:paraId="3C77076A" w14:textId="77777777" w:rsidR="007B5FFE" w:rsidRPr="00262C96" w:rsidRDefault="007B5FFE" w:rsidP="00B869D0">
            <w:pPr>
              <w:pStyle w:val="SAPNoteHeading"/>
              <w:ind w:left="0"/>
            </w:pPr>
            <w:r w:rsidRPr="00262C96">
              <w:rPr>
                <w:noProof/>
                <w:lang w:val="de-DE" w:eastAsia="de-DE"/>
              </w:rPr>
              <w:drawing>
                <wp:inline distT="0" distB="0" distL="0" distR="0" wp14:anchorId="3D6431C5" wp14:editId="47D61840">
                  <wp:extent cx="228600"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62C96">
              <w:t> Note</w:t>
            </w:r>
          </w:p>
          <w:p w14:paraId="15ECBE84" w14:textId="4C9329B6" w:rsidR="003734EB" w:rsidRPr="00262C96" w:rsidRDefault="00BE486A" w:rsidP="00B869D0">
            <w:pPr>
              <w:pStyle w:val="ListContinue"/>
              <w:ind w:left="0"/>
            </w:pPr>
            <w:r w:rsidRPr="00262C96">
              <w:t xml:space="preserve">The field </w:t>
            </w:r>
            <w:r w:rsidRPr="00262C96">
              <w:rPr>
                <w:rStyle w:val="SAPScreenElement"/>
              </w:rPr>
              <w:t>To Be Hired</w:t>
            </w:r>
            <w:r w:rsidRPr="00262C96">
              <w:t xml:space="preserve"> has </w:t>
            </w:r>
            <w:r w:rsidR="003734EB" w:rsidRPr="00262C96">
              <w:t>still value</w:t>
            </w:r>
            <w:r w:rsidRPr="00262C96">
              <w:rPr>
                <w:rStyle w:val="SAPUserEntry"/>
                <w:color w:val="auto"/>
              </w:rPr>
              <w:t xml:space="preserve"> </w:t>
            </w:r>
            <w:r w:rsidR="003734EB" w:rsidRPr="00262C96">
              <w:rPr>
                <w:rStyle w:val="SAPUserEntry"/>
                <w:color w:val="auto"/>
              </w:rPr>
              <w:t>No</w:t>
            </w:r>
            <w:r w:rsidRPr="00262C96">
              <w:rPr>
                <w:rStyle w:val="SAPUserEntry"/>
                <w:color w:val="auto"/>
              </w:rPr>
              <w:t xml:space="preserve"> </w:t>
            </w:r>
            <w:r w:rsidR="003734EB" w:rsidRPr="00262C96">
              <w:t>as we strongly recommend checking explicitly whether headcount is still available for that position.</w:t>
            </w:r>
          </w:p>
        </w:tc>
        <w:tc>
          <w:tcPr>
            <w:tcW w:w="1260" w:type="dxa"/>
            <w:tcBorders>
              <w:top w:val="single" w:sz="8" w:space="0" w:color="999999"/>
              <w:left w:val="single" w:sz="8" w:space="0" w:color="999999"/>
              <w:bottom w:val="single" w:sz="8" w:space="0" w:color="999999"/>
              <w:right w:val="single" w:sz="8" w:space="0" w:color="999999"/>
            </w:tcBorders>
          </w:tcPr>
          <w:p w14:paraId="36557CC9" w14:textId="77777777" w:rsidR="00BE486A" w:rsidRPr="00262C96" w:rsidRDefault="00BE486A" w:rsidP="00703B14"/>
        </w:tc>
      </w:tr>
      <w:tr w:rsidR="003734EB" w:rsidRPr="00262C96" w14:paraId="1DA98191" w14:textId="77777777" w:rsidTr="00C85532">
        <w:trPr>
          <w:trHeight w:val="288"/>
        </w:trPr>
        <w:tc>
          <w:tcPr>
            <w:tcW w:w="900" w:type="dxa"/>
            <w:tcBorders>
              <w:top w:val="single" w:sz="8" w:space="0" w:color="999999"/>
              <w:left w:val="single" w:sz="8" w:space="0" w:color="999999"/>
              <w:right w:val="single" w:sz="8" w:space="0" w:color="999999"/>
            </w:tcBorders>
          </w:tcPr>
          <w:p w14:paraId="29F7C2CC" w14:textId="57ABCF0E" w:rsidR="003734EB" w:rsidRPr="00262C96" w:rsidRDefault="007B5FFE" w:rsidP="00703B14">
            <w:r w:rsidRPr="00262C96">
              <w:t>6</w:t>
            </w:r>
          </w:p>
        </w:tc>
        <w:tc>
          <w:tcPr>
            <w:tcW w:w="1620" w:type="dxa"/>
            <w:tcBorders>
              <w:top w:val="single" w:sz="8" w:space="0" w:color="999999"/>
              <w:left w:val="single" w:sz="8" w:space="0" w:color="999999"/>
              <w:right w:val="single" w:sz="8" w:space="0" w:color="999999"/>
            </w:tcBorders>
          </w:tcPr>
          <w:p w14:paraId="20F8DFF5" w14:textId="70E91444" w:rsidR="003734EB" w:rsidRPr="00262C96" w:rsidRDefault="003734EB" w:rsidP="00D86920">
            <w:pPr>
              <w:rPr>
                <w:rStyle w:val="SAPEmphasis"/>
              </w:rPr>
            </w:pPr>
            <w:r w:rsidRPr="00262C96">
              <w:rPr>
                <w:rStyle w:val="SAPEmphasis"/>
              </w:rPr>
              <w:t xml:space="preserve">Adapt Position </w:t>
            </w:r>
            <w:r w:rsidR="007B5FFE" w:rsidRPr="00262C96">
              <w:rPr>
                <w:rStyle w:val="SAPEmphasis"/>
              </w:rPr>
              <w:t>Details</w:t>
            </w:r>
            <w:r w:rsidRPr="00262C96">
              <w:rPr>
                <w:rStyle w:val="SAPEmphasis"/>
              </w:rPr>
              <w:t xml:space="preserve"> (Optional)</w:t>
            </w:r>
          </w:p>
        </w:tc>
        <w:tc>
          <w:tcPr>
            <w:tcW w:w="5282" w:type="dxa"/>
            <w:tcBorders>
              <w:top w:val="single" w:sz="8" w:space="0" w:color="999999"/>
              <w:left w:val="single" w:sz="8" w:space="0" w:color="999999"/>
              <w:right w:val="single" w:sz="8" w:space="0" w:color="999999"/>
            </w:tcBorders>
          </w:tcPr>
          <w:p w14:paraId="06B4774D" w14:textId="2F75BC9A" w:rsidR="003734EB" w:rsidRPr="00262C96" w:rsidRDefault="003734EB" w:rsidP="0082480D">
            <w:r w:rsidRPr="00262C96">
              <w:t xml:space="preserve">In case headcount is available, adapt the position </w:t>
            </w:r>
            <w:r w:rsidR="007B5FFE" w:rsidRPr="00262C96">
              <w:t>details</w:t>
            </w:r>
            <w:r w:rsidRPr="00262C96">
              <w:t xml:space="preserve"> manually by selecting the </w:t>
            </w:r>
            <w:r w:rsidRPr="00262C96">
              <w:rPr>
                <w:rStyle w:val="SAPScreenElement"/>
              </w:rPr>
              <w:t>Edit</w:t>
            </w:r>
            <w:r w:rsidRPr="00262C96">
              <w:t xml:space="preserve"> link in the </w:t>
            </w:r>
            <w:r w:rsidRPr="00262C96">
              <w:rPr>
                <w:rStyle w:val="SAPScreenElement"/>
              </w:rPr>
              <w:t>Position: &lt;position title (code)&gt;</w:t>
            </w:r>
            <w:r w:rsidRPr="00262C96">
              <w:t xml:space="preserve"> window. Enter an effective date for the change</w:t>
            </w:r>
            <w:r w:rsidR="007B5FFE" w:rsidRPr="00262C96">
              <w:t xml:space="preserve">, </w:t>
            </w:r>
            <w:r w:rsidRPr="00262C96">
              <w:t xml:space="preserve">typically </w:t>
            </w:r>
            <w:r w:rsidR="0082480D" w:rsidRPr="00262C96">
              <w:t xml:space="preserve">the first </w:t>
            </w:r>
            <w:r w:rsidRPr="00262C96">
              <w:t>day after the termination date of the employee</w:t>
            </w:r>
            <w:r w:rsidR="007B5FFE" w:rsidRPr="00262C96">
              <w:t>.</w:t>
            </w:r>
            <w:r w:rsidRPr="00262C96">
              <w:t xml:space="preserve"> </w:t>
            </w:r>
            <w:r w:rsidR="007B5FFE" w:rsidRPr="00262C96">
              <w:t>C</w:t>
            </w:r>
            <w:r w:rsidRPr="00262C96">
              <w:t xml:space="preserve">hoose the </w:t>
            </w:r>
            <w:r w:rsidRPr="00262C96">
              <w:rPr>
                <w:rStyle w:val="SAPScreenElement"/>
              </w:rPr>
              <w:t>Proceed</w:t>
            </w:r>
            <w:r w:rsidRPr="00262C96">
              <w:t xml:space="preserve"> button</w:t>
            </w:r>
            <w:r w:rsidR="007B5FFE" w:rsidRPr="00262C96">
              <w:t>.</w:t>
            </w:r>
            <w:r w:rsidRPr="00262C96">
              <w:t xml:space="preserve"> </w:t>
            </w:r>
            <w:r w:rsidR="007B5FFE" w:rsidRPr="00262C96">
              <w:t>S</w:t>
            </w:r>
            <w:r w:rsidRPr="00262C96">
              <w:t xml:space="preserve">et field </w:t>
            </w:r>
            <w:r w:rsidRPr="00262C96">
              <w:rPr>
                <w:rStyle w:val="SAPScreenElement"/>
              </w:rPr>
              <w:t>To Be Hired</w:t>
            </w:r>
            <w:r w:rsidRPr="00262C96">
              <w:t xml:space="preserve"> to</w:t>
            </w:r>
            <w:r w:rsidRPr="00262C96">
              <w:rPr>
                <w:rStyle w:val="SAPUserEntry"/>
              </w:rPr>
              <w:t xml:space="preserve"> Yes</w:t>
            </w:r>
            <w:r w:rsidRPr="00262C96">
              <w:t xml:space="preserve">. Then choose </w:t>
            </w:r>
            <w:r w:rsidRPr="00262C96">
              <w:rPr>
                <w:rStyle w:val="SAPScreenElement"/>
              </w:rPr>
              <w:t>Save</w:t>
            </w:r>
            <w:r w:rsidRPr="00262C96">
              <w:t>.</w:t>
            </w:r>
          </w:p>
        </w:tc>
        <w:tc>
          <w:tcPr>
            <w:tcW w:w="5248" w:type="dxa"/>
            <w:tcBorders>
              <w:top w:val="single" w:sz="8" w:space="0" w:color="999999"/>
              <w:left w:val="single" w:sz="8" w:space="0" w:color="999999"/>
              <w:right w:val="single" w:sz="8" w:space="0" w:color="999999"/>
            </w:tcBorders>
          </w:tcPr>
          <w:p w14:paraId="5451686A" w14:textId="77777777" w:rsidR="003734EB" w:rsidRPr="00262C96" w:rsidRDefault="003734EB" w:rsidP="00187435"/>
        </w:tc>
        <w:tc>
          <w:tcPr>
            <w:tcW w:w="1260" w:type="dxa"/>
            <w:tcBorders>
              <w:top w:val="single" w:sz="8" w:space="0" w:color="999999"/>
              <w:left w:val="single" w:sz="8" w:space="0" w:color="999999"/>
              <w:bottom w:val="single" w:sz="8" w:space="0" w:color="999999"/>
              <w:right w:val="single" w:sz="8" w:space="0" w:color="999999"/>
            </w:tcBorders>
          </w:tcPr>
          <w:p w14:paraId="521F8120" w14:textId="77777777" w:rsidR="003734EB" w:rsidRPr="00262C96" w:rsidRDefault="003734EB" w:rsidP="00703B14"/>
        </w:tc>
      </w:tr>
      <w:tr w:rsidR="00BE486A" w:rsidRPr="00262C96" w14:paraId="5918DC32" w14:textId="77777777" w:rsidTr="00C85532">
        <w:trPr>
          <w:trHeight w:val="357"/>
        </w:trPr>
        <w:tc>
          <w:tcPr>
            <w:tcW w:w="900" w:type="dxa"/>
            <w:tcBorders>
              <w:top w:val="single" w:sz="8" w:space="0" w:color="999999"/>
              <w:left w:val="single" w:sz="8" w:space="0" w:color="999999"/>
              <w:right w:val="single" w:sz="8" w:space="0" w:color="999999"/>
            </w:tcBorders>
          </w:tcPr>
          <w:p w14:paraId="2189BD06" w14:textId="0DF4EB7F" w:rsidR="00BE486A" w:rsidRPr="00262C96" w:rsidRDefault="007B5FFE" w:rsidP="00703B14">
            <w:r w:rsidRPr="00262C96">
              <w:t>7</w:t>
            </w:r>
          </w:p>
        </w:tc>
        <w:tc>
          <w:tcPr>
            <w:tcW w:w="1620" w:type="dxa"/>
            <w:tcBorders>
              <w:top w:val="single" w:sz="8" w:space="0" w:color="999999"/>
              <w:left w:val="single" w:sz="8" w:space="0" w:color="999999"/>
              <w:right w:val="single" w:sz="8" w:space="0" w:color="999999"/>
            </w:tcBorders>
          </w:tcPr>
          <w:p w14:paraId="3C25462D" w14:textId="320DBD78" w:rsidR="00BE486A" w:rsidRPr="00262C96" w:rsidRDefault="001E3963" w:rsidP="00703B14">
            <w:pPr>
              <w:rPr>
                <w:rStyle w:val="SAPEmphasis"/>
              </w:rPr>
            </w:pPr>
            <w:r w:rsidRPr="00262C96">
              <w:rPr>
                <w:rStyle w:val="SAPEmphasis"/>
              </w:rPr>
              <w:t>Close Window</w:t>
            </w:r>
          </w:p>
        </w:tc>
        <w:tc>
          <w:tcPr>
            <w:tcW w:w="5282" w:type="dxa"/>
            <w:tcBorders>
              <w:top w:val="single" w:sz="8" w:space="0" w:color="999999"/>
              <w:left w:val="single" w:sz="8" w:space="0" w:color="999999"/>
              <w:right w:val="single" w:sz="8" w:space="0" w:color="999999"/>
            </w:tcBorders>
          </w:tcPr>
          <w:p w14:paraId="7D02129F" w14:textId="77777777" w:rsidR="00BE486A" w:rsidRPr="00262C96" w:rsidRDefault="00BE486A" w:rsidP="00703B14">
            <w:r w:rsidRPr="00262C96">
              <w:t xml:space="preserve">When done, choose the </w:t>
            </w:r>
            <w:r w:rsidRPr="00262C96">
              <w:rPr>
                <w:rStyle w:val="SAPScreenElement"/>
              </w:rPr>
              <w:t>X (Cancel)</w:t>
            </w:r>
            <w:r w:rsidRPr="00262C96">
              <w:t xml:space="preserve"> button.</w:t>
            </w:r>
          </w:p>
        </w:tc>
        <w:tc>
          <w:tcPr>
            <w:tcW w:w="5248" w:type="dxa"/>
            <w:tcBorders>
              <w:top w:val="single" w:sz="8" w:space="0" w:color="999999"/>
              <w:left w:val="single" w:sz="8" w:space="0" w:color="999999"/>
              <w:right w:val="single" w:sz="8" w:space="0" w:color="999999"/>
            </w:tcBorders>
          </w:tcPr>
          <w:p w14:paraId="53915BA4" w14:textId="77777777" w:rsidR="00BE486A" w:rsidRPr="00262C96" w:rsidRDefault="00BE486A" w:rsidP="00703B14"/>
        </w:tc>
        <w:tc>
          <w:tcPr>
            <w:tcW w:w="1260" w:type="dxa"/>
            <w:tcBorders>
              <w:top w:val="single" w:sz="8" w:space="0" w:color="999999"/>
              <w:left w:val="single" w:sz="8" w:space="0" w:color="999999"/>
              <w:bottom w:val="single" w:sz="8" w:space="0" w:color="999999"/>
              <w:right w:val="single" w:sz="8" w:space="0" w:color="999999"/>
            </w:tcBorders>
          </w:tcPr>
          <w:p w14:paraId="0A75826A" w14:textId="77777777" w:rsidR="00BE486A" w:rsidRPr="00262C96" w:rsidRDefault="00BE486A" w:rsidP="00703B14"/>
        </w:tc>
      </w:tr>
      <w:tr w:rsidR="003504BB" w:rsidRPr="00262C96" w14:paraId="32A4DAEC" w14:textId="77777777" w:rsidTr="00C85532">
        <w:trPr>
          <w:trHeight w:val="357"/>
        </w:trPr>
        <w:tc>
          <w:tcPr>
            <w:tcW w:w="900" w:type="dxa"/>
            <w:tcBorders>
              <w:top w:val="single" w:sz="8" w:space="0" w:color="999999"/>
              <w:left w:val="single" w:sz="8" w:space="0" w:color="999999"/>
              <w:bottom w:val="single" w:sz="8" w:space="0" w:color="999999"/>
              <w:right w:val="single" w:sz="8" w:space="0" w:color="999999"/>
            </w:tcBorders>
          </w:tcPr>
          <w:p w14:paraId="29C45324" w14:textId="44B41045" w:rsidR="003504BB" w:rsidRPr="00262C96" w:rsidRDefault="007B5FFE" w:rsidP="003504BB">
            <w:r w:rsidRPr="00262C96">
              <w:t>8</w:t>
            </w:r>
          </w:p>
        </w:tc>
        <w:tc>
          <w:tcPr>
            <w:tcW w:w="1620" w:type="dxa"/>
            <w:tcBorders>
              <w:top w:val="single" w:sz="8" w:space="0" w:color="999999"/>
              <w:left w:val="single" w:sz="8" w:space="0" w:color="999999"/>
              <w:bottom w:val="single" w:sz="8" w:space="0" w:color="999999"/>
              <w:right w:val="single" w:sz="8" w:space="0" w:color="999999"/>
            </w:tcBorders>
          </w:tcPr>
          <w:p w14:paraId="6BB651E9" w14:textId="79F70CD0" w:rsidR="003504BB" w:rsidRPr="00262C96" w:rsidRDefault="003504BB" w:rsidP="00187435">
            <w:pPr>
              <w:rPr>
                <w:rStyle w:val="SAPEmphasis"/>
              </w:rPr>
            </w:pPr>
            <w:r w:rsidRPr="00262C96">
              <w:rPr>
                <w:rStyle w:val="SAPEmphasis"/>
              </w:rPr>
              <w:t>Select H</w:t>
            </w:r>
            <w:r w:rsidR="0030478F" w:rsidRPr="00262C96">
              <w:rPr>
                <w:rStyle w:val="SAPEmphasis"/>
              </w:rPr>
              <w:t>i</w:t>
            </w:r>
            <w:r w:rsidRPr="00262C96">
              <w:rPr>
                <w:rStyle w:val="SAPEmphasis"/>
              </w:rPr>
              <w:t>story of Incumbents</w:t>
            </w:r>
          </w:p>
        </w:tc>
        <w:tc>
          <w:tcPr>
            <w:tcW w:w="5282" w:type="dxa"/>
            <w:tcBorders>
              <w:top w:val="single" w:sz="8" w:space="0" w:color="999999"/>
              <w:left w:val="single" w:sz="8" w:space="0" w:color="999999"/>
              <w:bottom w:val="single" w:sz="8" w:space="0" w:color="999999"/>
              <w:right w:val="single" w:sz="8" w:space="0" w:color="999999"/>
            </w:tcBorders>
          </w:tcPr>
          <w:p w14:paraId="4C713C93" w14:textId="27C4FF73" w:rsidR="003504BB" w:rsidRPr="00262C96" w:rsidRDefault="003504BB">
            <w:r w:rsidRPr="00262C96">
              <w:t xml:space="preserve">To view the history of position holders, </w:t>
            </w:r>
            <w:r w:rsidR="001762B1" w:rsidRPr="00262C96">
              <w:t>select that position</w:t>
            </w:r>
            <w:r w:rsidRPr="00262C96">
              <w:t xml:space="preserve"> in the position org chart</w:t>
            </w:r>
            <w:r w:rsidR="00426A7E" w:rsidRPr="00262C96">
              <w:t>.</w:t>
            </w:r>
            <w:r w:rsidRPr="00262C96">
              <w:t xml:space="preserve"> </w:t>
            </w:r>
            <w:r w:rsidR="00426A7E" w:rsidRPr="00262C96">
              <w:t>I</w:t>
            </w:r>
            <w:r w:rsidRPr="00262C96">
              <w:t xml:space="preserve">n the upcoming </w:t>
            </w:r>
            <w:r w:rsidR="00426A7E" w:rsidRPr="00262C96">
              <w:t>side panel</w:t>
            </w:r>
            <w:r w:rsidRPr="00262C96">
              <w:t xml:space="preserve"> next to </w:t>
            </w:r>
            <w:r w:rsidR="00426A7E" w:rsidRPr="00262C96">
              <w:t xml:space="preserve">the position </w:t>
            </w:r>
            <w:r w:rsidR="001762B1" w:rsidRPr="00262C96">
              <w:t xml:space="preserve">select </w:t>
            </w:r>
            <w:r w:rsidR="00426A7E" w:rsidRPr="00262C96">
              <w:t xml:space="preserve">the </w:t>
            </w:r>
            <w:r w:rsidR="00426A7E" w:rsidRPr="00262C96">
              <w:rPr>
                <w:rStyle w:val="SAPScreenElement"/>
              </w:rPr>
              <w:t>Show Menu</w:t>
            </w:r>
            <w:r w:rsidR="00426A7E" w:rsidRPr="00262C96">
              <w:t xml:space="preserve"> </w:t>
            </w:r>
            <w:r w:rsidR="00426A7E" w:rsidRPr="00262C96">
              <w:rPr>
                <w:noProof/>
                <w:lang w:val="de-DE" w:eastAsia="de-DE"/>
              </w:rPr>
              <w:drawing>
                <wp:inline distT="0" distB="0" distL="0" distR="0" wp14:anchorId="19A86111" wp14:editId="6BA090CE">
                  <wp:extent cx="225425" cy="213995"/>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425" cy="213995"/>
                          </a:xfrm>
                          <a:prstGeom prst="rect">
                            <a:avLst/>
                          </a:prstGeom>
                          <a:noFill/>
                          <a:ln>
                            <a:noFill/>
                          </a:ln>
                        </pic:spPr>
                      </pic:pic>
                    </a:graphicData>
                  </a:graphic>
                </wp:inline>
              </w:drawing>
            </w:r>
            <w:r w:rsidR="00426A7E" w:rsidRPr="00262C96">
              <w:t xml:space="preserve"> icon, and in the upcoming small callout </w:t>
            </w:r>
            <w:r w:rsidRPr="00262C96">
              <w:t xml:space="preserve">choose </w:t>
            </w:r>
            <w:r w:rsidRPr="00262C96">
              <w:rPr>
                <w:rStyle w:val="SAPScreenElement"/>
              </w:rPr>
              <w:t>Show Incumbent History</w:t>
            </w:r>
            <w:r w:rsidRPr="00262C96">
              <w:t xml:space="preserve">. </w:t>
            </w:r>
          </w:p>
        </w:tc>
        <w:tc>
          <w:tcPr>
            <w:tcW w:w="5248" w:type="dxa"/>
            <w:tcBorders>
              <w:top w:val="single" w:sz="8" w:space="0" w:color="999999"/>
              <w:left w:val="single" w:sz="8" w:space="0" w:color="999999"/>
              <w:bottom w:val="single" w:sz="8" w:space="0" w:color="999999"/>
              <w:right w:val="single" w:sz="8" w:space="0" w:color="999999"/>
            </w:tcBorders>
          </w:tcPr>
          <w:p w14:paraId="2F2DA0A8" w14:textId="77777777" w:rsidR="003504BB" w:rsidRPr="00262C96" w:rsidRDefault="00187435" w:rsidP="003504BB">
            <w:r w:rsidRPr="00262C96">
              <w:t xml:space="preserve">The </w:t>
            </w:r>
            <w:r w:rsidRPr="00262C96">
              <w:rPr>
                <w:rStyle w:val="SAPScreenElement"/>
              </w:rPr>
              <w:t>Incumbent History</w:t>
            </w:r>
            <w:r w:rsidRPr="00262C96">
              <w:t xml:space="preserve"> dialog box shows up containing the incumbents of the position in the last year.</w:t>
            </w:r>
          </w:p>
        </w:tc>
        <w:tc>
          <w:tcPr>
            <w:tcW w:w="1260" w:type="dxa"/>
            <w:tcBorders>
              <w:top w:val="single" w:sz="8" w:space="0" w:color="999999"/>
              <w:left w:val="single" w:sz="8" w:space="0" w:color="999999"/>
              <w:bottom w:val="single" w:sz="8" w:space="0" w:color="999999"/>
              <w:right w:val="single" w:sz="8" w:space="0" w:color="999999"/>
            </w:tcBorders>
          </w:tcPr>
          <w:p w14:paraId="04790AED" w14:textId="77777777" w:rsidR="003504BB" w:rsidRPr="00262C96" w:rsidRDefault="003504BB" w:rsidP="003504BB"/>
        </w:tc>
      </w:tr>
      <w:tr w:rsidR="00187435" w:rsidRPr="00262C96" w14:paraId="66D48A95" w14:textId="77777777" w:rsidTr="00C85532">
        <w:trPr>
          <w:trHeight w:val="288"/>
        </w:trPr>
        <w:tc>
          <w:tcPr>
            <w:tcW w:w="900" w:type="dxa"/>
            <w:tcBorders>
              <w:top w:val="single" w:sz="8" w:space="0" w:color="999999"/>
              <w:left w:val="single" w:sz="8" w:space="0" w:color="999999"/>
              <w:bottom w:val="single" w:sz="8" w:space="0" w:color="999999"/>
              <w:right w:val="single" w:sz="8" w:space="0" w:color="999999"/>
            </w:tcBorders>
          </w:tcPr>
          <w:p w14:paraId="796F6BBE" w14:textId="07FB2FE5" w:rsidR="00187435" w:rsidRPr="00262C96" w:rsidRDefault="007B5FFE" w:rsidP="00187435">
            <w:r w:rsidRPr="00262C96">
              <w:t>9</w:t>
            </w:r>
          </w:p>
        </w:tc>
        <w:tc>
          <w:tcPr>
            <w:tcW w:w="1620" w:type="dxa"/>
            <w:tcBorders>
              <w:top w:val="single" w:sz="8" w:space="0" w:color="999999"/>
              <w:left w:val="single" w:sz="8" w:space="0" w:color="999999"/>
              <w:bottom w:val="single" w:sz="8" w:space="0" w:color="999999"/>
              <w:right w:val="single" w:sz="8" w:space="0" w:color="999999"/>
            </w:tcBorders>
          </w:tcPr>
          <w:p w14:paraId="42855A53" w14:textId="77777777" w:rsidR="00187435" w:rsidRPr="00262C96" w:rsidRDefault="00187435" w:rsidP="00187435">
            <w:pPr>
              <w:rPr>
                <w:rStyle w:val="SAPEmphasis"/>
              </w:rPr>
            </w:pPr>
            <w:r w:rsidRPr="00262C96">
              <w:rPr>
                <w:rStyle w:val="SAPEmphasis"/>
              </w:rPr>
              <w:t>View History of Position Holders</w:t>
            </w:r>
          </w:p>
        </w:tc>
        <w:tc>
          <w:tcPr>
            <w:tcW w:w="5282" w:type="dxa"/>
            <w:tcBorders>
              <w:top w:val="single" w:sz="8" w:space="0" w:color="999999"/>
              <w:left w:val="single" w:sz="8" w:space="0" w:color="999999"/>
              <w:bottom w:val="single" w:sz="8" w:space="0" w:color="999999"/>
              <w:right w:val="single" w:sz="8" w:space="0" w:color="999999"/>
            </w:tcBorders>
          </w:tcPr>
          <w:p w14:paraId="10E6F733" w14:textId="77777777" w:rsidR="00187435" w:rsidRPr="00262C96" w:rsidRDefault="00187435" w:rsidP="00187435">
            <w:r w:rsidRPr="00262C96">
              <w:t xml:space="preserve">In the </w:t>
            </w:r>
            <w:r w:rsidRPr="00262C96">
              <w:rPr>
                <w:rStyle w:val="SAPScreenElement"/>
              </w:rPr>
              <w:t>From</w:t>
            </w:r>
            <w:r w:rsidRPr="00262C96">
              <w:t xml:space="preserve"> and </w:t>
            </w:r>
            <w:r w:rsidRPr="00262C96">
              <w:rPr>
                <w:rStyle w:val="SAPScreenElement"/>
              </w:rPr>
              <w:t>To</w:t>
            </w:r>
            <w:r w:rsidRPr="00262C96">
              <w:t xml:space="preserve"> fields select appropriate dates from the calendar help, which also include the employee’s termination date. </w:t>
            </w:r>
          </w:p>
        </w:tc>
        <w:tc>
          <w:tcPr>
            <w:tcW w:w="5248" w:type="dxa"/>
            <w:tcBorders>
              <w:top w:val="single" w:sz="8" w:space="0" w:color="999999"/>
              <w:left w:val="single" w:sz="8" w:space="0" w:color="999999"/>
              <w:bottom w:val="single" w:sz="8" w:space="0" w:color="999999"/>
              <w:right w:val="single" w:sz="8" w:space="0" w:color="999999"/>
            </w:tcBorders>
          </w:tcPr>
          <w:p w14:paraId="07A6193A" w14:textId="77777777" w:rsidR="00187435" w:rsidRPr="00262C96" w:rsidRDefault="00187435" w:rsidP="003C26DC">
            <w:r w:rsidRPr="00262C96">
              <w:t>Details of the employee(s) occupying the position during the selected period are shown. The terminated employee should show up with the date period spent at the company.</w:t>
            </w:r>
          </w:p>
        </w:tc>
        <w:tc>
          <w:tcPr>
            <w:tcW w:w="1260" w:type="dxa"/>
            <w:tcBorders>
              <w:top w:val="single" w:sz="8" w:space="0" w:color="999999"/>
              <w:left w:val="single" w:sz="8" w:space="0" w:color="999999"/>
              <w:bottom w:val="single" w:sz="8" w:space="0" w:color="999999"/>
              <w:right w:val="single" w:sz="8" w:space="0" w:color="999999"/>
            </w:tcBorders>
          </w:tcPr>
          <w:p w14:paraId="0A22744E" w14:textId="77777777" w:rsidR="00187435" w:rsidRPr="00262C96" w:rsidRDefault="00187435" w:rsidP="00187435"/>
        </w:tc>
      </w:tr>
      <w:tr w:rsidR="00187435" w:rsidRPr="00262C96" w14:paraId="3C6E0DDB" w14:textId="77777777" w:rsidTr="00C85532">
        <w:trPr>
          <w:trHeight w:val="357"/>
        </w:trPr>
        <w:tc>
          <w:tcPr>
            <w:tcW w:w="900" w:type="dxa"/>
            <w:tcBorders>
              <w:top w:val="single" w:sz="8" w:space="0" w:color="999999"/>
              <w:left w:val="single" w:sz="8" w:space="0" w:color="999999"/>
              <w:bottom w:val="single" w:sz="8" w:space="0" w:color="999999"/>
              <w:right w:val="single" w:sz="8" w:space="0" w:color="999999"/>
            </w:tcBorders>
          </w:tcPr>
          <w:p w14:paraId="02D56374" w14:textId="1F49F670" w:rsidR="00187435" w:rsidRPr="00262C96" w:rsidRDefault="007B5FFE" w:rsidP="00187435">
            <w:r w:rsidRPr="00262C96">
              <w:t>10</w:t>
            </w:r>
          </w:p>
        </w:tc>
        <w:tc>
          <w:tcPr>
            <w:tcW w:w="1620" w:type="dxa"/>
            <w:tcBorders>
              <w:top w:val="single" w:sz="8" w:space="0" w:color="999999"/>
              <w:left w:val="single" w:sz="8" w:space="0" w:color="999999"/>
              <w:bottom w:val="single" w:sz="8" w:space="0" w:color="999999"/>
              <w:right w:val="single" w:sz="8" w:space="0" w:color="999999"/>
            </w:tcBorders>
          </w:tcPr>
          <w:p w14:paraId="4F550D24" w14:textId="05ED323C" w:rsidR="00187435" w:rsidRPr="00262C96" w:rsidRDefault="001E3963" w:rsidP="00187435">
            <w:pPr>
              <w:rPr>
                <w:rStyle w:val="SAPEmphasis"/>
              </w:rPr>
            </w:pPr>
            <w:r w:rsidRPr="00262C96">
              <w:rPr>
                <w:rStyle w:val="SAPEmphasis"/>
              </w:rPr>
              <w:t>Close Window</w:t>
            </w:r>
          </w:p>
        </w:tc>
        <w:tc>
          <w:tcPr>
            <w:tcW w:w="5282" w:type="dxa"/>
            <w:tcBorders>
              <w:top w:val="single" w:sz="8" w:space="0" w:color="999999"/>
              <w:left w:val="single" w:sz="8" w:space="0" w:color="999999"/>
              <w:bottom w:val="single" w:sz="8" w:space="0" w:color="999999"/>
              <w:right w:val="single" w:sz="8" w:space="0" w:color="999999"/>
            </w:tcBorders>
          </w:tcPr>
          <w:p w14:paraId="0CE5FA2C" w14:textId="737FEEB1" w:rsidR="00187435" w:rsidRPr="00262C96" w:rsidRDefault="00187435">
            <w:r w:rsidRPr="00262C96">
              <w:t xml:space="preserve">When done, choose the </w:t>
            </w:r>
            <w:r w:rsidR="00113C8B" w:rsidRPr="00262C96">
              <w:rPr>
                <w:rStyle w:val="SAPScreenElement"/>
              </w:rPr>
              <w:t>Close</w:t>
            </w:r>
            <w:r w:rsidRPr="00262C96">
              <w:t xml:space="preserve"> button.</w:t>
            </w:r>
          </w:p>
        </w:tc>
        <w:tc>
          <w:tcPr>
            <w:tcW w:w="5248" w:type="dxa"/>
            <w:tcBorders>
              <w:top w:val="single" w:sz="8" w:space="0" w:color="999999"/>
              <w:left w:val="single" w:sz="8" w:space="0" w:color="999999"/>
              <w:bottom w:val="single" w:sz="8" w:space="0" w:color="999999"/>
              <w:right w:val="single" w:sz="8" w:space="0" w:color="999999"/>
            </w:tcBorders>
          </w:tcPr>
          <w:p w14:paraId="6DBB172A" w14:textId="77777777" w:rsidR="00187435" w:rsidRPr="00262C96" w:rsidRDefault="00187435" w:rsidP="00187435"/>
        </w:tc>
        <w:tc>
          <w:tcPr>
            <w:tcW w:w="1260" w:type="dxa"/>
            <w:tcBorders>
              <w:top w:val="single" w:sz="8" w:space="0" w:color="999999"/>
              <w:left w:val="single" w:sz="8" w:space="0" w:color="999999"/>
              <w:bottom w:val="single" w:sz="8" w:space="0" w:color="999999"/>
              <w:right w:val="single" w:sz="8" w:space="0" w:color="999999"/>
            </w:tcBorders>
          </w:tcPr>
          <w:p w14:paraId="3D749467" w14:textId="77777777" w:rsidR="00187435" w:rsidRPr="00262C96" w:rsidRDefault="00187435" w:rsidP="00187435"/>
        </w:tc>
      </w:tr>
    </w:tbl>
    <w:p w14:paraId="4121EF61" w14:textId="77777777" w:rsidR="001832D7" w:rsidRPr="00262C96" w:rsidRDefault="001832D7" w:rsidP="00FC7ABC">
      <w:pPr>
        <w:rPr>
          <w:rStyle w:val="SAPEmphasis"/>
          <w:rFonts w:ascii="BentonSans Bold" w:hAnsi="BentonSans Bold"/>
        </w:rPr>
      </w:pPr>
      <w:bookmarkStart w:id="1306" w:name="_Toc445743743"/>
      <w:bookmarkStart w:id="1307" w:name="_Toc448235693"/>
    </w:p>
    <w:p w14:paraId="45A053D2" w14:textId="77777777" w:rsidR="001832D7" w:rsidRPr="00262C96" w:rsidRDefault="001832D7" w:rsidP="001832D7">
      <w:pPr>
        <w:rPr>
          <w:rStyle w:val="SAPEmphasis"/>
        </w:rPr>
      </w:pPr>
      <w:r w:rsidRPr="00262C96">
        <w:rPr>
          <w:rStyle w:val="SAPEmphasis"/>
          <w:u w:val="single"/>
        </w:rPr>
        <w:t>Use case 2</w:t>
      </w:r>
      <w:r w:rsidRPr="00262C96">
        <w:rPr>
          <w:rStyle w:val="SAPEmphasis"/>
        </w:rPr>
        <w:t>: position has been deactivated during employee’s termination</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592"/>
        <w:gridCol w:w="5940"/>
        <w:gridCol w:w="4618"/>
        <w:gridCol w:w="1260"/>
      </w:tblGrid>
      <w:tr w:rsidR="001832D7" w:rsidRPr="00262C96" w14:paraId="37ADE2D2" w14:textId="77777777" w:rsidTr="00ED2687">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32BC6772" w14:textId="77777777" w:rsidR="001832D7" w:rsidRPr="00262C96" w:rsidRDefault="001832D7" w:rsidP="00ED2687">
            <w:pPr>
              <w:pStyle w:val="SAPTableHeader"/>
            </w:pPr>
            <w:r w:rsidRPr="00262C96">
              <w:t>Test Step #</w:t>
            </w:r>
          </w:p>
        </w:tc>
        <w:tc>
          <w:tcPr>
            <w:tcW w:w="1592" w:type="dxa"/>
            <w:tcBorders>
              <w:top w:val="single" w:sz="8" w:space="0" w:color="999999"/>
              <w:left w:val="single" w:sz="8" w:space="0" w:color="999999"/>
              <w:bottom w:val="single" w:sz="8" w:space="0" w:color="999999"/>
              <w:right w:val="single" w:sz="8" w:space="0" w:color="999999"/>
            </w:tcBorders>
            <w:shd w:val="clear" w:color="auto" w:fill="999999"/>
            <w:hideMark/>
          </w:tcPr>
          <w:p w14:paraId="00D9572F" w14:textId="77777777" w:rsidR="001832D7" w:rsidRPr="00262C96" w:rsidRDefault="001832D7" w:rsidP="00ED2687">
            <w:pPr>
              <w:pStyle w:val="SAPTableHeader"/>
            </w:pPr>
            <w:r w:rsidRPr="00262C96">
              <w:t>Test Step Name</w:t>
            </w:r>
          </w:p>
        </w:tc>
        <w:tc>
          <w:tcPr>
            <w:tcW w:w="5940" w:type="dxa"/>
            <w:tcBorders>
              <w:top w:val="single" w:sz="8" w:space="0" w:color="999999"/>
              <w:left w:val="single" w:sz="8" w:space="0" w:color="999999"/>
              <w:bottom w:val="single" w:sz="8" w:space="0" w:color="999999"/>
              <w:right w:val="single" w:sz="8" w:space="0" w:color="999999"/>
            </w:tcBorders>
            <w:shd w:val="clear" w:color="auto" w:fill="999999"/>
            <w:hideMark/>
          </w:tcPr>
          <w:p w14:paraId="2CF26697" w14:textId="77777777" w:rsidR="001832D7" w:rsidRPr="00262C96" w:rsidRDefault="001832D7" w:rsidP="00ED2687">
            <w:pPr>
              <w:pStyle w:val="SAPTableHeader"/>
            </w:pPr>
            <w:r w:rsidRPr="00262C96">
              <w:t>Instruction</w:t>
            </w:r>
          </w:p>
        </w:tc>
        <w:tc>
          <w:tcPr>
            <w:tcW w:w="4618" w:type="dxa"/>
            <w:tcBorders>
              <w:top w:val="single" w:sz="8" w:space="0" w:color="999999"/>
              <w:left w:val="single" w:sz="8" w:space="0" w:color="999999"/>
              <w:bottom w:val="single" w:sz="8" w:space="0" w:color="999999"/>
              <w:right w:val="single" w:sz="8" w:space="0" w:color="999999"/>
            </w:tcBorders>
            <w:shd w:val="clear" w:color="auto" w:fill="999999"/>
            <w:hideMark/>
          </w:tcPr>
          <w:p w14:paraId="6A567164" w14:textId="77777777" w:rsidR="001832D7" w:rsidRPr="00262C96" w:rsidRDefault="001832D7" w:rsidP="00ED2687">
            <w:pPr>
              <w:pStyle w:val="SAPTableHeader"/>
            </w:pPr>
            <w:r w:rsidRPr="00262C96">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1148FA10" w14:textId="77777777" w:rsidR="001832D7" w:rsidRPr="00262C96" w:rsidRDefault="001832D7" w:rsidP="00ED2687">
            <w:pPr>
              <w:pStyle w:val="SAPTableHeader"/>
            </w:pPr>
            <w:r w:rsidRPr="00262C96">
              <w:t>Pass / Fail / Comment</w:t>
            </w:r>
          </w:p>
        </w:tc>
      </w:tr>
      <w:tr w:rsidR="001832D7" w:rsidRPr="00262C96" w14:paraId="4C445105" w14:textId="77777777" w:rsidTr="00ED2687">
        <w:trPr>
          <w:trHeight w:val="288"/>
        </w:trPr>
        <w:tc>
          <w:tcPr>
            <w:tcW w:w="900" w:type="dxa"/>
            <w:tcBorders>
              <w:top w:val="single" w:sz="8" w:space="0" w:color="999999"/>
              <w:left w:val="single" w:sz="8" w:space="0" w:color="999999"/>
              <w:bottom w:val="single" w:sz="8" w:space="0" w:color="999999"/>
              <w:right w:val="single" w:sz="8" w:space="0" w:color="999999"/>
            </w:tcBorders>
            <w:hideMark/>
          </w:tcPr>
          <w:p w14:paraId="24E3762C" w14:textId="77777777" w:rsidR="001832D7" w:rsidRPr="00262C96" w:rsidRDefault="001832D7" w:rsidP="00ED2687">
            <w:r w:rsidRPr="00262C96">
              <w:t>1</w:t>
            </w:r>
          </w:p>
        </w:tc>
        <w:tc>
          <w:tcPr>
            <w:tcW w:w="1592" w:type="dxa"/>
            <w:tcBorders>
              <w:top w:val="single" w:sz="8" w:space="0" w:color="999999"/>
              <w:left w:val="single" w:sz="8" w:space="0" w:color="999999"/>
              <w:bottom w:val="single" w:sz="8" w:space="0" w:color="999999"/>
              <w:right w:val="single" w:sz="8" w:space="0" w:color="999999"/>
            </w:tcBorders>
            <w:hideMark/>
          </w:tcPr>
          <w:p w14:paraId="45392E55" w14:textId="77777777" w:rsidR="001832D7" w:rsidRPr="00262C96" w:rsidRDefault="001832D7" w:rsidP="00ED2687">
            <w:r w:rsidRPr="00262C96">
              <w:rPr>
                <w:rStyle w:val="SAPEmphasis"/>
              </w:rPr>
              <w:t>Log on</w:t>
            </w:r>
          </w:p>
        </w:tc>
        <w:tc>
          <w:tcPr>
            <w:tcW w:w="5940" w:type="dxa"/>
            <w:tcBorders>
              <w:top w:val="single" w:sz="8" w:space="0" w:color="999999"/>
              <w:left w:val="single" w:sz="8" w:space="0" w:color="999999"/>
              <w:bottom w:val="single" w:sz="8" w:space="0" w:color="999999"/>
              <w:right w:val="single" w:sz="8" w:space="0" w:color="999999"/>
            </w:tcBorders>
            <w:hideMark/>
          </w:tcPr>
          <w:p w14:paraId="3DB33D22" w14:textId="4783D062" w:rsidR="001832D7" w:rsidRPr="00262C96" w:rsidRDefault="001832D7">
            <w:r w:rsidRPr="00262C96">
              <w:t xml:space="preserve">Log on to </w:t>
            </w:r>
            <w:r w:rsidR="00A263FB" w:rsidRPr="00262C96">
              <w:rPr>
                <w:rStyle w:val="SAPScreenElement"/>
                <w:color w:val="auto"/>
              </w:rPr>
              <w:t>Employee Central</w:t>
            </w:r>
            <w:r w:rsidR="00A263FB" w:rsidRPr="00262C96" w:rsidDel="00765839">
              <w:rPr>
                <w:rStyle w:val="SAPScreenElement"/>
              </w:rPr>
              <w:t xml:space="preserve"> </w:t>
            </w:r>
            <w:r w:rsidRPr="00262C96">
              <w:t xml:space="preserve">as HR </w:t>
            </w:r>
            <w:r w:rsidR="00CD7703" w:rsidRPr="00262C96">
              <w:t>administrator</w:t>
            </w:r>
            <w:r w:rsidRPr="00262C96">
              <w:t>.</w:t>
            </w:r>
          </w:p>
        </w:tc>
        <w:tc>
          <w:tcPr>
            <w:tcW w:w="4618" w:type="dxa"/>
            <w:tcBorders>
              <w:top w:val="single" w:sz="8" w:space="0" w:color="999999"/>
              <w:left w:val="single" w:sz="8" w:space="0" w:color="999999"/>
              <w:bottom w:val="single" w:sz="8" w:space="0" w:color="999999"/>
              <w:right w:val="single" w:sz="8" w:space="0" w:color="999999"/>
            </w:tcBorders>
            <w:hideMark/>
          </w:tcPr>
          <w:p w14:paraId="203D1B6B" w14:textId="77777777" w:rsidR="001832D7" w:rsidRPr="00262C96" w:rsidRDefault="001832D7" w:rsidP="00ED2687">
            <w:r w:rsidRPr="00262C96">
              <w:t xml:space="preserve">The </w:t>
            </w:r>
            <w:r w:rsidRPr="00262C96">
              <w:rPr>
                <w:rStyle w:val="SAPScreenElement"/>
              </w:rPr>
              <w:t xml:space="preserve">Home </w:t>
            </w:r>
            <w:r w:rsidRPr="00262C96">
              <w:t>page is displayed.</w:t>
            </w:r>
          </w:p>
        </w:tc>
        <w:tc>
          <w:tcPr>
            <w:tcW w:w="1260" w:type="dxa"/>
            <w:tcBorders>
              <w:top w:val="single" w:sz="8" w:space="0" w:color="999999"/>
              <w:left w:val="single" w:sz="8" w:space="0" w:color="999999"/>
              <w:bottom w:val="single" w:sz="8" w:space="0" w:color="999999"/>
              <w:right w:val="single" w:sz="8" w:space="0" w:color="999999"/>
            </w:tcBorders>
          </w:tcPr>
          <w:p w14:paraId="63519815" w14:textId="77777777" w:rsidR="001832D7" w:rsidRPr="00262C96" w:rsidRDefault="001832D7" w:rsidP="00ED2687"/>
        </w:tc>
      </w:tr>
      <w:tr w:rsidR="001832D7" w:rsidRPr="00262C96" w14:paraId="76228809" w14:textId="77777777" w:rsidTr="00ED2687">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73E4FC2A" w14:textId="77777777" w:rsidR="001832D7" w:rsidRPr="00262C96" w:rsidRDefault="001832D7" w:rsidP="00ED2687">
            <w:r w:rsidRPr="00262C96">
              <w:t>2</w:t>
            </w:r>
          </w:p>
        </w:tc>
        <w:tc>
          <w:tcPr>
            <w:tcW w:w="1592" w:type="dxa"/>
            <w:tcBorders>
              <w:top w:val="single" w:sz="8" w:space="0" w:color="999999"/>
              <w:left w:val="single" w:sz="8" w:space="0" w:color="999999"/>
              <w:bottom w:val="single" w:sz="8" w:space="0" w:color="999999"/>
              <w:right w:val="single" w:sz="8" w:space="0" w:color="999999"/>
            </w:tcBorders>
            <w:hideMark/>
          </w:tcPr>
          <w:p w14:paraId="32AABECF" w14:textId="77777777" w:rsidR="001832D7" w:rsidRPr="00262C96" w:rsidRDefault="001832D7" w:rsidP="00ED2687">
            <w:pPr>
              <w:rPr>
                <w:rStyle w:val="SAPEmphasis"/>
              </w:rPr>
            </w:pPr>
            <w:r w:rsidRPr="00262C96">
              <w:rPr>
                <w:rStyle w:val="SAPEmphasis"/>
              </w:rPr>
              <w:t>Go to Company Info</w:t>
            </w:r>
          </w:p>
        </w:tc>
        <w:tc>
          <w:tcPr>
            <w:tcW w:w="5940" w:type="dxa"/>
            <w:tcBorders>
              <w:top w:val="single" w:sz="8" w:space="0" w:color="999999"/>
              <w:left w:val="single" w:sz="8" w:space="0" w:color="999999"/>
              <w:bottom w:val="single" w:sz="8" w:space="0" w:color="999999"/>
              <w:right w:val="single" w:sz="8" w:space="0" w:color="999999"/>
            </w:tcBorders>
            <w:hideMark/>
          </w:tcPr>
          <w:p w14:paraId="5B66E63C" w14:textId="77777777" w:rsidR="001832D7" w:rsidRPr="00262C96" w:rsidRDefault="001832D7" w:rsidP="00ED2687">
            <w:r w:rsidRPr="00262C96">
              <w:t xml:space="preserve">From the </w:t>
            </w:r>
            <w:r w:rsidRPr="00262C96">
              <w:rPr>
                <w:rStyle w:val="SAPScreenElement"/>
              </w:rPr>
              <w:t xml:space="preserve">Home </w:t>
            </w:r>
            <w:r w:rsidRPr="00262C96">
              <w:t xml:space="preserve">drop-down, select </w:t>
            </w:r>
            <w:r w:rsidRPr="00262C96">
              <w:rPr>
                <w:rStyle w:val="SAPScreenElement"/>
              </w:rPr>
              <w:t>Company Info</w:t>
            </w:r>
            <w:r w:rsidRPr="00262C96">
              <w:t>.</w:t>
            </w:r>
          </w:p>
        </w:tc>
        <w:tc>
          <w:tcPr>
            <w:tcW w:w="4618" w:type="dxa"/>
            <w:tcBorders>
              <w:top w:val="single" w:sz="8" w:space="0" w:color="999999"/>
              <w:left w:val="single" w:sz="8" w:space="0" w:color="999999"/>
              <w:bottom w:val="single" w:sz="8" w:space="0" w:color="999999"/>
              <w:right w:val="single" w:sz="8" w:space="0" w:color="999999"/>
            </w:tcBorders>
          </w:tcPr>
          <w:p w14:paraId="159B803D" w14:textId="77777777" w:rsidR="001832D7" w:rsidRPr="00262C96" w:rsidRDefault="001832D7" w:rsidP="00ED2687">
            <w:r w:rsidRPr="00262C96">
              <w:t xml:space="preserve">The </w:t>
            </w:r>
            <w:r w:rsidRPr="00262C96">
              <w:rPr>
                <w:rStyle w:val="SAPScreenElement"/>
              </w:rPr>
              <w:t>Company Info</w:t>
            </w:r>
            <w:r w:rsidRPr="00262C96">
              <w:t xml:space="preserve"> screen is displayed containing by default the </w:t>
            </w:r>
            <w:r w:rsidRPr="00262C96">
              <w:rPr>
                <w:rStyle w:val="SAPScreenElement"/>
              </w:rPr>
              <w:t>Org Chart</w:t>
            </w:r>
            <w:r w:rsidRPr="00262C96">
              <w:t xml:space="preserve"> based on the logged-in user.</w:t>
            </w:r>
          </w:p>
        </w:tc>
        <w:tc>
          <w:tcPr>
            <w:tcW w:w="1260" w:type="dxa"/>
            <w:tcBorders>
              <w:top w:val="single" w:sz="8" w:space="0" w:color="999999"/>
              <w:left w:val="single" w:sz="8" w:space="0" w:color="999999"/>
              <w:bottom w:val="single" w:sz="8" w:space="0" w:color="999999"/>
              <w:right w:val="single" w:sz="8" w:space="0" w:color="999999"/>
            </w:tcBorders>
          </w:tcPr>
          <w:p w14:paraId="099361FB" w14:textId="77777777" w:rsidR="001832D7" w:rsidRPr="00262C96" w:rsidRDefault="001832D7" w:rsidP="00ED2687"/>
        </w:tc>
      </w:tr>
      <w:tr w:rsidR="00A03059" w:rsidRPr="00262C96" w14:paraId="6FEAE106" w14:textId="77777777" w:rsidTr="00ED2687">
        <w:trPr>
          <w:trHeight w:val="357"/>
        </w:trPr>
        <w:tc>
          <w:tcPr>
            <w:tcW w:w="900" w:type="dxa"/>
            <w:tcBorders>
              <w:top w:val="single" w:sz="8" w:space="0" w:color="999999"/>
              <w:left w:val="single" w:sz="8" w:space="0" w:color="999999"/>
              <w:right w:val="single" w:sz="8" w:space="0" w:color="999999"/>
            </w:tcBorders>
          </w:tcPr>
          <w:p w14:paraId="25C9C7C5" w14:textId="77777777" w:rsidR="00A03059" w:rsidRPr="00262C96" w:rsidRDefault="00A03059" w:rsidP="00A03059">
            <w:r w:rsidRPr="00262C96">
              <w:t>3</w:t>
            </w:r>
          </w:p>
        </w:tc>
        <w:tc>
          <w:tcPr>
            <w:tcW w:w="1592" w:type="dxa"/>
            <w:tcBorders>
              <w:top w:val="single" w:sz="8" w:space="0" w:color="999999"/>
              <w:left w:val="single" w:sz="8" w:space="0" w:color="999999"/>
              <w:right w:val="single" w:sz="8" w:space="0" w:color="999999"/>
            </w:tcBorders>
          </w:tcPr>
          <w:p w14:paraId="490185D7" w14:textId="77777777" w:rsidR="00A03059" w:rsidRPr="00262C96" w:rsidRDefault="00A03059" w:rsidP="00A03059">
            <w:pPr>
              <w:rPr>
                <w:rStyle w:val="SAPEmphasis"/>
              </w:rPr>
            </w:pPr>
            <w:r w:rsidRPr="00262C96">
              <w:rPr>
                <w:rStyle w:val="SAPEmphasis"/>
              </w:rPr>
              <w:t>Search Former Employee Position</w:t>
            </w:r>
          </w:p>
        </w:tc>
        <w:tc>
          <w:tcPr>
            <w:tcW w:w="5940" w:type="dxa"/>
            <w:tcBorders>
              <w:top w:val="single" w:sz="8" w:space="0" w:color="999999"/>
              <w:left w:val="single" w:sz="8" w:space="0" w:color="999999"/>
              <w:right w:val="single" w:sz="8" w:space="0" w:color="999999"/>
            </w:tcBorders>
          </w:tcPr>
          <w:p w14:paraId="2037E329" w14:textId="77777777" w:rsidR="00A03059" w:rsidRPr="00262C96" w:rsidRDefault="00A03059" w:rsidP="00A03059">
            <w:r w:rsidRPr="00262C96">
              <w:t xml:space="preserve">Go to the </w:t>
            </w:r>
            <w:r w:rsidRPr="00262C96">
              <w:rPr>
                <w:rStyle w:val="SAPScreenElement"/>
              </w:rPr>
              <w:t>Position Org Chart</w:t>
            </w:r>
            <w:r w:rsidRPr="00262C96">
              <w:t xml:space="preserve"> tab. </w:t>
            </w:r>
          </w:p>
          <w:p w14:paraId="1B126F4B" w14:textId="77777777" w:rsidR="00A03059" w:rsidRPr="00262C96" w:rsidRDefault="00A03059" w:rsidP="00A03059">
            <w:r w:rsidRPr="00262C96">
              <w:t xml:space="preserve">In the </w:t>
            </w:r>
            <w:r w:rsidRPr="00262C96">
              <w:rPr>
                <w:rStyle w:val="SAPScreenElement"/>
              </w:rPr>
              <w:t>Search By</w:t>
            </w:r>
            <w:r w:rsidRPr="00262C96">
              <w:t xml:space="preserve"> field, select value</w:t>
            </w:r>
            <w:r w:rsidRPr="00262C96">
              <w:rPr>
                <w:rStyle w:val="SAPUserEntry"/>
              </w:rPr>
              <w:t xml:space="preserve"> Positions </w:t>
            </w:r>
            <w:r w:rsidRPr="00262C96">
              <w:t xml:space="preserve">from the drop-down. In the </w:t>
            </w:r>
            <w:r w:rsidRPr="00262C96">
              <w:rPr>
                <w:rStyle w:val="SAPScreenElement"/>
              </w:rPr>
              <w:t>Search</w:t>
            </w:r>
            <w:r w:rsidRPr="00262C96">
              <w:t xml:space="preserve"> field, select from the drop-down the position assigned to the employee before his or her termination.</w:t>
            </w:r>
          </w:p>
          <w:p w14:paraId="1A95ECAF" w14:textId="1158DEB0" w:rsidR="00A03059" w:rsidRPr="00262C96" w:rsidRDefault="001762B1" w:rsidP="00A03059">
            <w:r w:rsidRPr="00262C96">
              <w:t xml:space="preserve">Select </w:t>
            </w:r>
            <w:r w:rsidR="00A03059" w:rsidRPr="00262C96">
              <w:t xml:space="preserve">the calendar icon </w:t>
            </w:r>
            <w:r w:rsidR="00A03059" w:rsidRPr="00262C96">
              <w:rPr>
                <w:noProof/>
                <w:lang w:val="de-DE" w:eastAsia="de-DE"/>
              </w:rPr>
              <w:drawing>
                <wp:inline distT="0" distB="0" distL="0" distR="0" wp14:anchorId="2FDB36E3" wp14:editId="07D576D6">
                  <wp:extent cx="62865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650" cy="228600"/>
                          </a:xfrm>
                          <a:prstGeom prst="rect">
                            <a:avLst/>
                          </a:prstGeom>
                        </pic:spPr>
                      </pic:pic>
                    </a:graphicData>
                  </a:graphic>
                </wp:inline>
              </w:drawing>
            </w:r>
            <w:r w:rsidR="00A03059" w:rsidRPr="00262C96">
              <w:t xml:space="preserve"> located in the top right corner of the screen and </w:t>
            </w:r>
            <w:r w:rsidRPr="00262C96">
              <w:t xml:space="preserve">choose the termination date </w:t>
            </w:r>
            <w:r w:rsidR="00A03059" w:rsidRPr="00262C96">
              <w:t>from calendar help.</w:t>
            </w:r>
            <w:r w:rsidR="00A03059" w:rsidRPr="00262C96" w:rsidDel="002C699A">
              <w:t xml:space="preserve"> </w:t>
            </w:r>
          </w:p>
        </w:tc>
        <w:tc>
          <w:tcPr>
            <w:tcW w:w="4618" w:type="dxa"/>
            <w:tcBorders>
              <w:top w:val="single" w:sz="8" w:space="0" w:color="999999"/>
              <w:left w:val="single" w:sz="8" w:space="0" w:color="999999"/>
              <w:right w:val="single" w:sz="8" w:space="0" w:color="999999"/>
            </w:tcBorders>
          </w:tcPr>
          <w:p w14:paraId="04A5B98A" w14:textId="10E2B2DC" w:rsidR="00A03059" w:rsidRPr="00262C96" w:rsidRDefault="00A03059" w:rsidP="00A03059">
            <w:r w:rsidRPr="00262C96">
              <w:t>The position hierarchy starting from the selected position and containing one level below, if existing, is displayed.</w:t>
            </w:r>
          </w:p>
        </w:tc>
        <w:tc>
          <w:tcPr>
            <w:tcW w:w="1260" w:type="dxa"/>
            <w:tcBorders>
              <w:top w:val="single" w:sz="8" w:space="0" w:color="999999"/>
              <w:left w:val="single" w:sz="8" w:space="0" w:color="999999"/>
              <w:bottom w:val="single" w:sz="8" w:space="0" w:color="999999"/>
              <w:right w:val="single" w:sz="8" w:space="0" w:color="999999"/>
            </w:tcBorders>
          </w:tcPr>
          <w:p w14:paraId="64CB8CF1" w14:textId="77777777" w:rsidR="00A03059" w:rsidRPr="00262C96" w:rsidRDefault="00A03059" w:rsidP="00A03059"/>
        </w:tc>
      </w:tr>
      <w:tr w:rsidR="001832D7" w:rsidRPr="00262C96" w14:paraId="6937891F" w14:textId="77777777" w:rsidTr="00ED2687">
        <w:trPr>
          <w:trHeight w:val="357"/>
        </w:trPr>
        <w:tc>
          <w:tcPr>
            <w:tcW w:w="900" w:type="dxa"/>
            <w:tcBorders>
              <w:top w:val="single" w:sz="8" w:space="0" w:color="999999"/>
              <w:left w:val="single" w:sz="8" w:space="0" w:color="999999"/>
              <w:right w:val="single" w:sz="8" w:space="0" w:color="999999"/>
            </w:tcBorders>
          </w:tcPr>
          <w:p w14:paraId="20C79D77" w14:textId="77777777" w:rsidR="001832D7" w:rsidRPr="00262C96" w:rsidRDefault="001832D7" w:rsidP="00ED2687">
            <w:r w:rsidRPr="00262C96">
              <w:t>4</w:t>
            </w:r>
          </w:p>
        </w:tc>
        <w:tc>
          <w:tcPr>
            <w:tcW w:w="1592" w:type="dxa"/>
            <w:tcBorders>
              <w:top w:val="single" w:sz="8" w:space="0" w:color="999999"/>
              <w:left w:val="single" w:sz="8" w:space="0" w:color="999999"/>
              <w:right w:val="single" w:sz="8" w:space="0" w:color="999999"/>
            </w:tcBorders>
          </w:tcPr>
          <w:p w14:paraId="24F0A27E" w14:textId="77777777" w:rsidR="001832D7" w:rsidRPr="00262C96" w:rsidRDefault="001832D7" w:rsidP="00ED2687">
            <w:pPr>
              <w:rPr>
                <w:rStyle w:val="SAPEmphasis"/>
              </w:rPr>
            </w:pPr>
            <w:r w:rsidRPr="00262C96">
              <w:rPr>
                <w:rStyle w:val="SAPEmphasis"/>
              </w:rPr>
              <w:t>View Position History</w:t>
            </w:r>
          </w:p>
        </w:tc>
        <w:tc>
          <w:tcPr>
            <w:tcW w:w="5940" w:type="dxa"/>
            <w:tcBorders>
              <w:top w:val="single" w:sz="8" w:space="0" w:color="999999"/>
              <w:left w:val="single" w:sz="8" w:space="0" w:color="999999"/>
              <w:right w:val="single" w:sz="8" w:space="0" w:color="999999"/>
            </w:tcBorders>
          </w:tcPr>
          <w:p w14:paraId="3E968175" w14:textId="56B4BEF7" w:rsidR="001832D7" w:rsidRPr="00262C96" w:rsidRDefault="001762B1" w:rsidP="00ED2687">
            <w:r w:rsidRPr="00262C96">
              <w:t xml:space="preserve">Select that position </w:t>
            </w:r>
            <w:r w:rsidR="001832D7" w:rsidRPr="00262C96">
              <w:t>in the position org chart</w:t>
            </w:r>
            <w:r w:rsidRPr="00262C96">
              <w:t xml:space="preserve">. </w:t>
            </w:r>
            <w:r w:rsidR="001832D7" w:rsidRPr="00262C96">
              <w:t xml:space="preserve">In the upcoming side panel next to the position </w:t>
            </w:r>
            <w:r w:rsidRPr="00262C96">
              <w:t>choose</w:t>
            </w:r>
            <w:r w:rsidR="001832D7" w:rsidRPr="00262C96">
              <w:t xml:space="preserve"> the </w:t>
            </w:r>
            <w:r w:rsidR="001832D7" w:rsidRPr="00262C96">
              <w:rPr>
                <w:rStyle w:val="SAPScreenElement"/>
              </w:rPr>
              <w:t>Position History</w:t>
            </w:r>
            <w:r w:rsidR="001832D7" w:rsidRPr="00262C96">
              <w:t>.</w:t>
            </w:r>
          </w:p>
        </w:tc>
        <w:tc>
          <w:tcPr>
            <w:tcW w:w="4618" w:type="dxa"/>
            <w:tcBorders>
              <w:top w:val="single" w:sz="8" w:space="0" w:color="999999"/>
              <w:left w:val="single" w:sz="8" w:space="0" w:color="999999"/>
              <w:right w:val="single" w:sz="8" w:space="0" w:color="999999"/>
            </w:tcBorders>
          </w:tcPr>
          <w:p w14:paraId="2EF13C7F" w14:textId="16D4F841" w:rsidR="001832D7" w:rsidRPr="00262C96" w:rsidRDefault="001832D7" w:rsidP="0082480D">
            <w:pPr>
              <w:pStyle w:val="ListBullet"/>
              <w:numPr>
                <w:ilvl w:val="0"/>
                <w:numId w:val="0"/>
              </w:numPr>
            </w:pPr>
            <w:r w:rsidRPr="00262C96">
              <w:t xml:space="preserve">The menu is expanded and administrative details are shown, like effective date of creation, last change (if existing), and next change (which should take place </w:t>
            </w:r>
            <w:r w:rsidR="0082480D" w:rsidRPr="00262C96">
              <w:t xml:space="preserve">the first </w:t>
            </w:r>
            <w:r w:rsidRPr="00262C96">
              <w:t>day after the employee’s termination date).</w:t>
            </w:r>
          </w:p>
        </w:tc>
        <w:tc>
          <w:tcPr>
            <w:tcW w:w="1260" w:type="dxa"/>
            <w:tcBorders>
              <w:top w:val="single" w:sz="8" w:space="0" w:color="999999"/>
              <w:left w:val="single" w:sz="8" w:space="0" w:color="999999"/>
              <w:bottom w:val="single" w:sz="8" w:space="0" w:color="999999"/>
              <w:right w:val="single" w:sz="8" w:space="0" w:color="999999"/>
            </w:tcBorders>
          </w:tcPr>
          <w:p w14:paraId="77AAA98D" w14:textId="77777777" w:rsidR="001832D7" w:rsidRPr="00262C96" w:rsidRDefault="001832D7" w:rsidP="00ED2687"/>
        </w:tc>
      </w:tr>
      <w:tr w:rsidR="001832D7" w:rsidRPr="00262C96" w14:paraId="596A015B" w14:textId="77777777" w:rsidTr="00ED2687">
        <w:trPr>
          <w:trHeight w:val="288"/>
        </w:trPr>
        <w:tc>
          <w:tcPr>
            <w:tcW w:w="900" w:type="dxa"/>
            <w:tcBorders>
              <w:top w:val="single" w:sz="8" w:space="0" w:color="999999"/>
              <w:left w:val="single" w:sz="8" w:space="0" w:color="999999"/>
              <w:right w:val="single" w:sz="8" w:space="0" w:color="999999"/>
            </w:tcBorders>
          </w:tcPr>
          <w:p w14:paraId="129450B1" w14:textId="77777777" w:rsidR="001832D7" w:rsidRPr="00262C96" w:rsidRDefault="001832D7" w:rsidP="00ED2687">
            <w:r w:rsidRPr="00262C96">
              <w:t>5</w:t>
            </w:r>
          </w:p>
        </w:tc>
        <w:tc>
          <w:tcPr>
            <w:tcW w:w="1592" w:type="dxa"/>
            <w:tcBorders>
              <w:top w:val="single" w:sz="8" w:space="0" w:color="999999"/>
              <w:left w:val="single" w:sz="8" w:space="0" w:color="999999"/>
              <w:right w:val="single" w:sz="8" w:space="0" w:color="999999"/>
            </w:tcBorders>
          </w:tcPr>
          <w:p w14:paraId="5EE85564" w14:textId="77777777" w:rsidR="001832D7" w:rsidRPr="00262C96" w:rsidRDefault="001832D7" w:rsidP="00ED2687">
            <w:pPr>
              <w:rPr>
                <w:rStyle w:val="SAPEmphasis"/>
              </w:rPr>
            </w:pPr>
            <w:r w:rsidRPr="00262C96">
              <w:rPr>
                <w:rStyle w:val="SAPEmphasis"/>
              </w:rPr>
              <w:t>Select Next Change Details</w:t>
            </w:r>
          </w:p>
        </w:tc>
        <w:tc>
          <w:tcPr>
            <w:tcW w:w="5940" w:type="dxa"/>
            <w:tcBorders>
              <w:top w:val="single" w:sz="8" w:space="0" w:color="999999"/>
              <w:left w:val="single" w:sz="8" w:space="0" w:color="999999"/>
              <w:right w:val="single" w:sz="8" w:space="0" w:color="999999"/>
            </w:tcBorders>
          </w:tcPr>
          <w:p w14:paraId="1220B4EC" w14:textId="77777777" w:rsidR="001832D7" w:rsidRPr="00262C96" w:rsidRDefault="001832D7" w:rsidP="00ED2687">
            <w:r w:rsidRPr="00262C96">
              <w:t xml:space="preserve">Choose the </w:t>
            </w:r>
            <w:r w:rsidRPr="00262C96">
              <w:rPr>
                <w:rStyle w:val="SAPScreenElement"/>
              </w:rPr>
              <w:t xml:space="preserve">Show Position </w:t>
            </w:r>
            <w:r w:rsidRPr="00262C96">
              <w:rPr>
                <w:noProof/>
                <w:lang w:val="de-DE" w:eastAsia="de-DE"/>
              </w:rPr>
              <w:drawing>
                <wp:inline distT="0" distB="0" distL="0" distR="0" wp14:anchorId="39601E78" wp14:editId="377DBAFC">
                  <wp:extent cx="201930" cy="166370"/>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Pr="00262C96">
              <w:rPr>
                <w:rStyle w:val="SAPScreenElement"/>
              </w:rPr>
              <w:t xml:space="preserve"> </w:t>
            </w:r>
            <w:r w:rsidRPr="00262C96">
              <w:t xml:space="preserve">icon located next to </w:t>
            </w:r>
            <w:r w:rsidRPr="00262C96">
              <w:rPr>
                <w:rStyle w:val="SAPScreenElement"/>
              </w:rPr>
              <w:t>Next change</w:t>
            </w:r>
            <w:r w:rsidRPr="00262C96">
              <w:t>.</w:t>
            </w:r>
          </w:p>
        </w:tc>
        <w:tc>
          <w:tcPr>
            <w:tcW w:w="4618" w:type="dxa"/>
            <w:tcBorders>
              <w:top w:val="single" w:sz="8" w:space="0" w:color="999999"/>
              <w:left w:val="single" w:sz="8" w:space="0" w:color="999999"/>
              <w:right w:val="single" w:sz="8" w:space="0" w:color="999999"/>
            </w:tcBorders>
          </w:tcPr>
          <w:p w14:paraId="0BC9822D" w14:textId="77777777" w:rsidR="001832D7" w:rsidRPr="00262C96" w:rsidRDefault="001832D7" w:rsidP="00ED2687">
            <w:r w:rsidRPr="00262C96">
              <w:t xml:space="preserve">The </w:t>
            </w:r>
            <w:r w:rsidRPr="00262C96">
              <w:rPr>
                <w:rStyle w:val="SAPScreenElement"/>
              </w:rPr>
              <w:t>Position: &lt;position title (code)&gt;</w:t>
            </w:r>
            <w:r w:rsidRPr="00262C96">
              <w:t xml:space="preserve"> window shows up containing the position details. </w:t>
            </w:r>
          </w:p>
        </w:tc>
        <w:tc>
          <w:tcPr>
            <w:tcW w:w="1260" w:type="dxa"/>
            <w:tcBorders>
              <w:top w:val="single" w:sz="8" w:space="0" w:color="999999"/>
              <w:left w:val="single" w:sz="8" w:space="0" w:color="999999"/>
              <w:bottom w:val="single" w:sz="8" w:space="0" w:color="999999"/>
              <w:right w:val="single" w:sz="8" w:space="0" w:color="999999"/>
            </w:tcBorders>
          </w:tcPr>
          <w:p w14:paraId="4C93B3EA" w14:textId="77777777" w:rsidR="001832D7" w:rsidRPr="00262C96" w:rsidRDefault="001832D7" w:rsidP="00ED2687"/>
        </w:tc>
      </w:tr>
      <w:tr w:rsidR="001832D7" w:rsidRPr="00262C96" w14:paraId="1330566A" w14:textId="77777777" w:rsidTr="00ED2687">
        <w:trPr>
          <w:trHeight w:val="288"/>
        </w:trPr>
        <w:tc>
          <w:tcPr>
            <w:tcW w:w="900" w:type="dxa"/>
            <w:tcBorders>
              <w:top w:val="single" w:sz="8" w:space="0" w:color="999999"/>
              <w:left w:val="single" w:sz="8" w:space="0" w:color="999999"/>
              <w:right w:val="single" w:sz="8" w:space="0" w:color="999999"/>
            </w:tcBorders>
          </w:tcPr>
          <w:p w14:paraId="52C2E8BC" w14:textId="77777777" w:rsidR="001832D7" w:rsidRPr="00262C96" w:rsidRDefault="001832D7" w:rsidP="00ED2687">
            <w:r w:rsidRPr="00262C96">
              <w:t>6</w:t>
            </w:r>
          </w:p>
        </w:tc>
        <w:tc>
          <w:tcPr>
            <w:tcW w:w="1592" w:type="dxa"/>
            <w:tcBorders>
              <w:top w:val="single" w:sz="8" w:space="0" w:color="999999"/>
              <w:left w:val="single" w:sz="8" w:space="0" w:color="999999"/>
              <w:right w:val="single" w:sz="8" w:space="0" w:color="999999"/>
            </w:tcBorders>
          </w:tcPr>
          <w:p w14:paraId="1A67449F" w14:textId="77777777" w:rsidR="001832D7" w:rsidRPr="00262C96" w:rsidRDefault="001832D7" w:rsidP="00ED2687">
            <w:pPr>
              <w:rPr>
                <w:rStyle w:val="SAPEmphasis"/>
              </w:rPr>
            </w:pPr>
            <w:r w:rsidRPr="00262C96">
              <w:rPr>
                <w:rStyle w:val="SAPEmphasis"/>
              </w:rPr>
              <w:t>View Position Details</w:t>
            </w:r>
          </w:p>
        </w:tc>
        <w:tc>
          <w:tcPr>
            <w:tcW w:w="5940" w:type="dxa"/>
            <w:tcBorders>
              <w:top w:val="single" w:sz="8" w:space="0" w:color="999999"/>
              <w:left w:val="single" w:sz="8" w:space="0" w:color="999999"/>
              <w:right w:val="single" w:sz="8" w:space="0" w:color="999999"/>
            </w:tcBorders>
          </w:tcPr>
          <w:p w14:paraId="06C056D1" w14:textId="0344A557" w:rsidR="001832D7" w:rsidRPr="00262C96" w:rsidRDefault="001832D7" w:rsidP="0082480D">
            <w:r w:rsidRPr="00262C96">
              <w:t xml:space="preserve">Verify that field </w:t>
            </w:r>
            <w:r w:rsidRPr="00262C96">
              <w:rPr>
                <w:rStyle w:val="SAPScreenElement"/>
              </w:rPr>
              <w:t>Status</w:t>
            </w:r>
            <w:r w:rsidRPr="00262C96">
              <w:t xml:space="preserve"> has value</w:t>
            </w:r>
            <w:r w:rsidRPr="00262C96">
              <w:rPr>
                <w:rStyle w:val="SAPUserEntry"/>
              </w:rPr>
              <w:t xml:space="preserve"> </w:t>
            </w:r>
            <w:r w:rsidRPr="00262C96">
              <w:rPr>
                <w:rStyle w:val="SAPUserEntry"/>
                <w:color w:val="auto"/>
              </w:rPr>
              <w:t>InActive</w:t>
            </w:r>
            <w:r w:rsidRPr="00262C96">
              <w:rPr>
                <w:rStyle w:val="SAPUserEntry"/>
              </w:rPr>
              <w:t xml:space="preserve"> </w:t>
            </w:r>
            <w:r w:rsidRPr="00262C96">
              <w:t xml:space="preserve">starting </w:t>
            </w:r>
            <w:r w:rsidR="0082480D" w:rsidRPr="00262C96">
              <w:t xml:space="preserve">the first </w:t>
            </w:r>
            <w:r w:rsidRPr="00262C96">
              <w:t xml:space="preserve">day after the employee’s termination date (visible in field </w:t>
            </w:r>
            <w:r w:rsidRPr="00262C96">
              <w:rPr>
                <w:rStyle w:val="SAPScreenElement"/>
              </w:rPr>
              <w:t>Start Date</w:t>
            </w:r>
            <w:r w:rsidRPr="00262C96">
              <w:t>).</w:t>
            </w:r>
          </w:p>
        </w:tc>
        <w:tc>
          <w:tcPr>
            <w:tcW w:w="4618" w:type="dxa"/>
            <w:tcBorders>
              <w:top w:val="single" w:sz="8" w:space="0" w:color="999999"/>
              <w:left w:val="single" w:sz="8" w:space="0" w:color="999999"/>
              <w:right w:val="single" w:sz="8" w:space="0" w:color="999999"/>
            </w:tcBorders>
          </w:tcPr>
          <w:p w14:paraId="1BCF353E" w14:textId="77777777" w:rsidR="001832D7" w:rsidRPr="00262C96" w:rsidRDefault="001832D7" w:rsidP="00ED2687"/>
        </w:tc>
        <w:tc>
          <w:tcPr>
            <w:tcW w:w="1260" w:type="dxa"/>
            <w:tcBorders>
              <w:top w:val="single" w:sz="8" w:space="0" w:color="999999"/>
              <w:left w:val="single" w:sz="8" w:space="0" w:color="999999"/>
              <w:bottom w:val="single" w:sz="8" w:space="0" w:color="999999"/>
              <w:right w:val="single" w:sz="8" w:space="0" w:color="999999"/>
            </w:tcBorders>
          </w:tcPr>
          <w:p w14:paraId="773A5088" w14:textId="77777777" w:rsidR="001832D7" w:rsidRPr="00262C96" w:rsidRDefault="001832D7" w:rsidP="00ED2687"/>
        </w:tc>
      </w:tr>
      <w:tr w:rsidR="001832D7" w:rsidRPr="00262C96" w14:paraId="377C686A" w14:textId="77777777" w:rsidTr="00ED2687">
        <w:trPr>
          <w:trHeight w:val="288"/>
        </w:trPr>
        <w:tc>
          <w:tcPr>
            <w:tcW w:w="900" w:type="dxa"/>
            <w:tcBorders>
              <w:top w:val="single" w:sz="8" w:space="0" w:color="999999"/>
              <w:left w:val="single" w:sz="8" w:space="0" w:color="999999"/>
              <w:right w:val="single" w:sz="8" w:space="0" w:color="999999"/>
            </w:tcBorders>
          </w:tcPr>
          <w:p w14:paraId="406FCE4A" w14:textId="77777777" w:rsidR="001832D7" w:rsidRPr="00262C96" w:rsidRDefault="001832D7" w:rsidP="00ED2687">
            <w:r w:rsidRPr="00262C96">
              <w:t>7</w:t>
            </w:r>
          </w:p>
        </w:tc>
        <w:tc>
          <w:tcPr>
            <w:tcW w:w="1592" w:type="dxa"/>
            <w:tcBorders>
              <w:top w:val="single" w:sz="8" w:space="0" w:color="999999"/>
              <w:left w:val="single" w:sz="8" w:space="0" w:color="999999"/>
              <w:right w:val="single" w:sz="8" w:space="0" w:color="999999"/>
            </w:tcBorders>
          </w:tcPr>
          <w:p w14:paraId="1C49C60D" w14:textId="77777777" w:rsidR="001832D7" w:rsidRPr="00262C96" w:rsidRDefault="001832D7" w:rsidP="00ED2687">
            <w:pPr>
              <w:rPr>
                <w:rStyle w:val="SAPEmphasis"/>
              </w:rPr>
            </w:pPr>
            <w:r w:rsidRPr="00262C96">
              <w:rPr>
                <w:rStyle w:val="SAPEmphasis"/>
              </w:rPr>
              <w:t>Close Window</w:t>
            </w:r>
          </w:p>
        </w:tc>
        <w:tc>
          <w:tcPr>
            <w:tcW w:w="5940" w:type="dxa"/>
            <w:tcBorders>
              <w:top w:val="single" w:sz="8" w:space="0" w:color="999999"/>
              <w:left w:val="single" w:sz="8" w:space="0" w:color="999999"/>
              <w:right w:val="single" w:sz="8" w:space="0" w:color="999999"/>
            </w:tcBorders>
          </w:tcPr>
          <w:p w14:paraId="553F9A0B" w14:textId="77777777" w:rsidR="001832D7" w:rsidRPr="00262C96" w:rsidRDefault="001832D7" w:rsidP="00ED2687">
            <w:r w:rsidRPr="00262C96">
              <w:t xml:space="preserve">When done, choose the </w:t>
            </w:r>
            <w:r w:rsidRPr="00262C96">
              <w:rPr>
                <w:rStyle w:val="SAPScreenElement"/>
              </w:rPr>
              <w:t>Close</w:t>
            </w:r>
            <w:r w:rsidRPr="00262C96">
              <w:t xml:space="preserve"> button.</w:t>
            </w:r>
          </w:p>
        </w:tc>
        <w:tc>
          <w:tcPr>
            <w:tcW w:w="4618" w:type="dxa"/>
            <w:tcBorders>
              <w:top w:val="single" w:sz="8" w:space="0" w:color="999999"/>
              <w:left w:val="single" w:sz="8" w:space="0" w:color="999999"/>
              <w:right w:val="single" w:sz="8" w:space="0" w:color="999999"/>
            </w:tcBorders>
          </w:tcPr>
          <w:p w14:paraId="0405701E" w14:textId="77777777" w:rsidR="001832D7" w:rsidRPr="00262C96" w:rsidRDefault="001832D7" w:rsidP="00ED2687">
            <w:r w:rsidRPr="00262C96">
              <w:t xml:space="preserve">You return to the </w:t>
            </w:r>
            <w:r w:rsidRPr="00262C96">
              <w:rPr>
                <w:rStyle w:val="SAPScreenElement"/>
              </w:rPr>
              <w:t>Position Org Chart</w:t>
            </w:r>
            <w:r w:rsidRPr="00262C96">
              <w:t xml:space="preserve"> screen. </w:t>
            </w:r>
          </w:p>
        </w:tc>
        <w:tc>
          <w:tcPr>
            <w:tcW w:w="1260" w:type="dxa"/>
            <w:tcBorders>
              <w:top w:val="single" w:sz="8" w:space="0" w:color="999999"/>
              <w:left w:val="single" w:sz="8" w:space="0" w:color="999999"/>
              <w:bottom w:val="single" w:sz="8" w:space="0" w:color="999999"/>
              <w:right w:val="single" w:sz="8" w:space="0" w:color="999999"/>
            </w:tcBorders>
          </w:tcPr>
          <w:p w14:paraId="5FAAD363" w14:textId="77777777" w:rsidR="001832D7" w:rsidRPr="00262C96" w:rsidRDefault="001832D7" w:rsidP="00ED2687"/>
        </w:tc>
      </w:tr>
      <w:tr w:rsidR="00A03059" w:rsidRPr="00262C96" w14:paraId="12509B3D" w14:textId="77777777" w:rsidTr="00ED2687">
        <w:trPr>
          <w:trHeight w:val="288"/>
        </w:trPr>
        <w:tc>
          <w:tcPr>
            <w:tcW w:w="900" w:type="dxa"/>
            <w:tcBorders>
              <w:top w:val="single" w:sz="8" w:space="0" w:color="999999"/>
              <w:left w:val="single" w:sz="8" w:space="0" w:color="999999"/>
              <w:right w:val="single" w:sz="8" w:space="0" w:color="999999"/>
            </w:tcBorders>
          </w:tcPr>
          <w:p w14:paraId="3ABE701E" w14:textId="77777777" w:rsidR="00A03059" w:rsidRPr="00262C96" w:rsidRDefault="00A03059" w:rsidP="00A03059">
            <w:r w:rsidRPr="00262C96">
              <w:t>8</w:t>
            </w:r>
          </w:p>
        </w:tc>
        <w:tc>
          <w:tcPr>
            <w:tcW w:w="1592" w:type="dxa"/>
            <w:tcBorders>
              <w:top w:val="single" w:sz="8" w:space="0" w:color="999999"/>
              <w:left w:val="single" w:sz="8" w:space="0" w:color="999999"/>
              <w:right w:val="single" w:sz="8" w:space="0" w:color="999999"/>
            </w:tcBorders>
          </w:tcPr>
          <w:p w14:paraId="36DFFEEC" w14:textId="77777777" w:rsidR="00A03059" w:rsidRPr="00262C96" w:rsidRDefault="00A03059" w:rsidP="00A03059">
            <w:pPr>
              <w:rPr>
                <w:rStyle w:val="SAPEmphasis"/>
              </w:rPr>
            </w:pPr>
            <w:r w:rsidRPr="00262C96">
              <w:rPr>
                <w:rStyle w:val="SAPEmphasis"/>
              </w:rPr>
              <w:t>Check Inactive Position in Position Org Chart</w:t>
            </w:r>
          </w:p>
        </w:tc>
        <w:tc>
          <w:tcPr>
            <w:tcW w:w="5940" w:type="dxa"/>
            <w:tcBorders>
              <w:top w:val="single" w:sz="8" w:space="0" w:color="999999"/>
              <w:left w:val="single" w:sz="8" w:space="0" w:color="999999"/>
              <w:right w:val="single" w:sz="8" w:space="0" w:color="999999"/>
            </w:tcBorders>
          </w:tcPr>
          <w:p w14:paraId="5542CE0F" w14:textId="77777777" w:rsidR="00A03059" w:rsidRPr="00262C96" w:rsidRDefault="00A03059" w:rsidP="00A03059">
            <w:r w:rsidRPr="00262C96">
              <w:t xml:space="preserve">In the </w:t>
            </w:r>
            <w:r w:rsidRPr="00262C96">
              <w:rPr>
                <w:rStyle w:val="SAPScreenElement"/>
              </w:rPr>
              <w:t>Search By</w:t>
            </w:r>
            <w:r w:rsidRPr="00262C96">
              <w:t xml:space="preserve"> field, select value</w:t>
            </w:r>
            <w:r w:rsidRPr="00262C96">
              <w:rPr>
                <w:rStyle w:val="SAPUserEntry"/>
              </w:rPr>
              <w:t xml:space="preserve"> Positions </w:t>
            </w:r>
            <w:r w:rsidRPr="00262C96">
              <w:t xml:space="preserve">from the drop-down. In the </w:t>
            </w:r>
            <w:r w:rsidRPr="00262C96">
              <w:rPr>
                <w:rStyle w:val="SAPScreenElement"/>
              </w:rPr>
              <w:t>Search</w:t>
            </w:r>
            <w:r w:rsidRPr="00262C96">
              <w:t xml:space="preserve"> field, select from the drop-down the position assigned to the employee before his or her termination.</w:t>
            </w:r>
          </w:p>
          <w:p w14:paraId="1A29C298" w14:textId="77B24F63" w:rsidR="00A03059" w:rsidRPr="00262C96" w:rsidRDefault="001762B1" w:rsidP="00A03059">
            <w:r w:rsidRPr="00262C96">
              <w:t xml:space="preserve">Select </w:t>
            </w:r>
            <w:r w:rsidR="00A03059" w:rsidRPr="00262C96">
              <w:t xml:space="preserve">the calendar icon </w:t>
            </w:r>
            <w:r w:rsidR="00A03059" w:rsidRPr="00262C96">
              <w:rPr>
                <w:noProof/>
                <w:lang w:val="de-DE" w:eastAsia="de-DE"/>
              </w:rPr>
              <w:drawing>
                <wp:inline distT="0" distB="0" distL="0" distR="0" wp14:anchorId="262F34E3" wp14:editId="7C0CBD5B">
                  <wp:extent cx="62865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650" cy="228600"/>
                          </a:xfrm>
                          <a:prstGeom prst="rect">
                            <a:avLst/>
                          </a:prstGeom>
                        </pic:spPr>
                      </pic:pic>
                    </a:graphicData>
                  </a:graphic>
                </wp:inline>
              </w:drawing>
            </w:r>
            <w:r w:rsidR="00A03059" w:rsidRPr="00262C96">
              <w:t xml:space="preserve"> located in the top right corner of the screen </w:t>
            </w:r>
            <w:r w:rsidR="00A03059" w:rsidRPr="00A31305">
              <w:t xml:space="preserve">and </w:t>
            </w:r>
            <w:r w:rsidR="003943E2" w:rsidRPr="00A31305">
              <w:rPr>
                <w:rPrChange w:id="1308" w:author="Author" w:date="2018-01-18T12:52:00Z">
                  <w:rPr>
                    <w:highlight w:val="yellow"/>
                  </w:rPr>
                </w:rPrChange>
              </w:rPr>
              <w:t>choose</w:t>
            </w:r>
            <w:r w:rsidR="003943E2" w:rsidRPr="00A31305">
              <w:t xml:space="preserve"> </w:t>
            </w:r>
            <w:del w:id="1309" w:author="Author" w:date="2018-01-18T12:52:00Z">
              <w:r w:rsidR="003943E2" w:rsidRPr="00A31305" w:rsidDel="0006208B">
                <w:rPr>
                  <w:strike/>
                  <w:rPrChange w:id="1310" w:author="Author" w:date="2018-01-18T12:52:00Z">
                    <w:rPr>
                      <w:strike/>
                      <w:highlight w:val="yellow"/>
                    </w:rPr>
                  </w:rPrChange>
                </w:rPr>
                <w:delText>select</w:delText>
              </w:r>
              <w:r w:rsidR="00A03059" w:rsidRPr="00A31305" w:rsidDel="0006208B">
                <w:delText xml:space="preserve"> </w:delText>
              </w:r>
            </w:del>
            <w:r w:rsidR="00A03059" w:rsidRPr="00A31305">
              <w:t>from</w:t>
            </w:r>
            <w:r w:rsidR="00A03059" w:rsidRPr="00262C96">
              <w:t xml:space="preserve"> calendar help any date after the termination date of the employee.</w:t>
            </w:r>
          </w:p>
        </w:tc>
        <w:tc>
          <w:tcPr>
            <w:tcW w:w="4618" w:type="dxa"/>
            <w:tcBorders>
              <w:top w:val="single" w:sz="8" w:space="0" w:color="999999"/>
              <w:left w:val="single" w:sz="8" w:space="0" w:color="999999"/>
              <w:right w:val="single" w:sz="8" w:space="0" w:color="999999"/>
            </w:tcBorders>
          </w:tcPr>
          <w:p w14:paraId="4F1B04BB" w14:textId="77777777" w:rsidR="00A03059" w:rsidRPr="00262C96" w:rsidRDefault="00A03059" w:rsidP="00A03059">
            <w:r w:rsidRPr="00262C96">
              <w:t>The position is no longer available in the position org chart and the system displays an appropriate message.</w:t>
            </w:r>
          </w:p>
        </w:tc>
        <w:tc>
          <w:tcPr>
            <w:tcW w:w="1260" w:type="dxa"/>
            <w:tcBorders>
              <w:top w:val="single" w:sz="8" w:space="0" w:color="999999"/>
              <w:left w:val="single" w:sz="8" w:space="0" w:color="999999"/>
              <w:bottom w:val="single" w:sz="8" w:space="0" w:color="999999"/>
              <w:right w:val="single" w:sz="8" w:space="0" w:color="999999"/>
            </w:tcBorders>
          </w:tcPr>
          <w:p w14:paraId="5A9146A9" w14:textId="77777777" w:rsidR="00A03059" w:rsidRPr="00262C96" w:rsidRDefault="00A03059" w:rsidP="00A03059"/>
        </w:tc>
      </w:tr>
    </w:tbl>
    <w:p w14:paraId="610258CE" w14:textId="3215B82B" w:rsidR="00F80527" w:rsidRPr="00262C96" w:rsidRDefault="00F80527" w:rsidP="00F80527">
      <w:pPr>
        <w:pStyle w:val="Heading2"/>
        <w:rPr>
          <w:rStyle w:val="SAPEmphasis"/>
          <w:rFonts w:ascii="BentonSans Bold" w:hAnsi="BentonSans Bold"/>
        </w:rPr>
      </w:pPr>
      <w:bookmarkStart w:id="1311" w:name="_Toc507684137"/>
      <w:bookmarkEnd w:id="1306"/>
      <w:bookmarkEnd w:id="1307"/>
      <w:r w:rsidRPr="00262C96">
        <w:rPr>
          <w:rStyle w:val="SAPEmphasis"/>
          <w:rFonts w:ascii="BentonSans Bold" w:hAnsi="BentonSans Bold"/>
        </w:rPr>
        <w:t>Viewing Terminated Employee Data</w:t>
      </w:r>
      <w:bookmarkEnd w:id="1311"/>
    </w:p>
    <w:p w14:paraId="2877FED2" w14:textId="77777777" w:rsidR="00043C9D" w:rsidRPr="00262C96" w:rsidRDefault="00043C9D" w:rsidP="00043C9D">
      <w:pPr>
        <w:pStyle w:val="SAPKeyblockTitle"/>
      </w:pPr>
      <w:r w:rsidRPr="00262C96">
        <w:t>Test Administration</w:t>
      </w:r>
    </w:p>
    <w:p w14:paraId="1E778F84" w14:textId="77777777" w:rsidR="00043C9D" w:rsidRPr="00262C96" w:rsidRDefault="00043C9D" w:rsidP="00043C9D">
      <w:r w:rsidRPr="00262C96">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F425FB" w:rsidRPr="00262C96" w14:paraId="7068D7B1" w14:textId="77777777" w:rsidTr="00043C9D">
        <w:tc>
          <w:tcPr>
            <w:tcW w:w="2280" w:type="dxa"/>
            <w:tcBorders>
              <w:top w:val="single" w:sz="8" w:space="0" w:color="999999"/>
              <w:left w:val="single" w:sz="8" w:space="0" w:color="999999"/>
              <w:bottom w:val="single" w:sz="8" w:space="0" w:color="999999"/>
              <w:right w:val="single" w:sz="8" w:space="0" w:color="999999"/>
            </w:tcBorders>
            <w:hideMark/>
          </w:tcPr>
          <w:p w14:paraId="6BC96A88" w14:textId="77777777" w:rsidR="00F425FB" w:rsidRPr="00262C96" w:rsidRDefault="00F425FB" w:rsidP="00F425FB">
            <w:pPr>
              <w:rPr>
                <w:rStyle w:val="SAPEmphasis"/>
              </w:rPr>
            </w:pPr>
            <w:r w:rsidRPr="00262C9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2908CA5C" w14:textId="77777777" w:rsidR="00F425FB" w:rsidRPr="00262C96" w:rsidRDefault="00F425FB" w:rsidP="00F425FB">
            <w:r w:rsidRPr="00262C96">
              <w:t>&lt;X.XX&gt;</w:t>
            </w:r>
          </w:p>
        </w:tc>
        <w:tc>
          <w:tcPr>
            <w:tcW w:w="2401" w:type="dxa"/>
            <w:tcBorders>
              <w:top w:val="single" w:sz="8" w:space="0" w:color="999999"/>
              <w:left w:val="single" w:sz="8" w:space="0" w:color="999999"/>
              <w:bottom w:val="single" w:sz="8" w:space="0" w:color="999999"/>
              <w:right w:val="single" w:sz="8" w:space="0" w:color="999999"/>
            </w:tcBorders>
            <w:hideMark/>
          </w:tcPr>
          <w:p w14:paraId="5147F513" w14:textId="77777777" w:rsidR="00F425FB" w:rsidRPr="00262C96" w:rsidRDefault="00F425FB" w:rsidP="00F425FB">
            <w:pPr>
              <w:rPr>
                <w:rStyle w:val="SAPEmphasis"/>
              </w:rPr>
            </w:pPr>
            <w:r w:rsidRPr="00262C9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5091C8F2" w14:textId="77777777" w:rsidR="00F425FB" w:rsidRPr="00262C96" w:rsidRDefault="00F425FB" w:rsidP="00F425FB">
            <w:r w:rsidRPr="00262C96">
              <w:t>&lt;name&gt;</w:t>
            </w:r>
          </w:p>
        </w:tc>
        <w:tc>
          <w:tcPr>
            <w:tcW w:w="2402" w:type="dxa"/>
            <w:tcBorders>
              <w:top w:val="single" w:sz="8" w:space="0" w:color="999999"/>
              <w:left w:val="single" w:sz="8" w:space="0" w:color="999999"/>
              <w:bottom w:val="single" w:sz="8" w:space="0" w:color="999999"/>
              <w:right w:val="single" w:sz="8" w:space="0" w:color="999999"/>
            </w:tcBorders>
            <w:hideMark/>
          </w:tcPr>
          <w:p w14:paraId="03D6CD1A" w14:textId="77777777" w:rsidR="00F425FB" w:rsidRPr="00262C96" w:rsidRDefault="00F425FB" w:rsidP="00F425FB">
            <w:pPr>
              <w:rPr>
                <w:rStyle w:val="SAPEmphasis"/>
              </w:rPr>
            </w:pPr>
            <w:r w:rsidRPr="00262C9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6287021C" w14:textId="08CA9F53" w:rsidR="00F425FB" w:rsidRPr="00262C96" w:rsidRDefault="0029565B" w:rsidP="00F425FB">
            <w:r w:rsidRPr="00262C96">
              <w:t>&lt;date&gt;</w:t>
            </w:r>
            <w:r w:rsidR="00F425FB" w:rsidRPr="00262C96">
              <w:t xml:space="preserve"> </w:t>
            </w:r>
          </w:p>
        </w:tc>
      </w:tr>
      <w:tr w:rsidR="00043C9D" w:rsidRPr="00262C96" w14:paraId="45C42141" w14:textId="77777777" w:rsidTr="00043C9D">
        <w:tc>
          <w:tcPr>
            <w:tcW w:w="2280" w:type="dxa"/>
            <w:tcBorders>
              <w:top w:val="single" w:sz="8" w:space="0" w:color="999999"/>
              <w:left w:val="single" w:sz="8" w:space="0" w:color="999999"/>
              <w:bottom w:val="single" w:sz="8" w:space="0" w:color="999999"/>
              <w:right w:val="single" w:sz="8" w:space="0" w:color="999999"/>
            </w:tcBorders>
            <w:hideMark/>
          </w:tcPr>
          <w:p w14:paraId="0127943F" w14:textId="77777777" w:rsidR="00043C9D" w:rsidRPr="00262C96" w:rsidRDefault="00043C9D" w:rsidP="00043C9D">
            <w:pPr>
              <w:rPr>
                <w:rStyle w:val="SAPEmphasis"/>
              </w:rPr>
            </w:pPr>
            <w:r w:rsidRPr="00262C9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666EDA93" w14:textId="42FC1A5D" w:rsidR="00043C9D" w:rsidRPr="00262C96" w:rsidRDefault="00532BCD" w:rsidP="00043C9D">
            <w:r w:rsidRPr="00262C96">
              <w:t>2</w:t>
            </w:r>
            <w:r w:rsidRPr="00262C96">
              <w:rPr>
                <w:vertAlign w:val="superscript"/>
              </w:rPr>
              <w:t>nd</w:t>
            </w:r>
            <w:r w:rsidRPr="00262C96">
              <w:t xml:space="preserve"> Level Manager</w:t>
            </w:r>
            <w:r w:rsidRPr="00262C96" w:rsidDel="00066CEA">
              <w:t xml:space="preserve"> </w:t>
            </w:r>
            <w:r w:rsidRPr="00262C96">
              <w:t>and HR Business Partner (of the employee)</w:t>
            </w:r>
          </w:p>
        </w:tc>
      </w:tr>
      <w:tr w:rsidR="00043C9D" w:rsidRPr="00262C96" w14:paraId="1CFAE471" w14:textId="77777777" w:rsidTr="00043C9D">
        <w:tc>
          <w:tcPr>
            <w:tcW w:w="2280" w:type="dxa"/>
            <w:tcBorders>
              <w:top w:val="single" w:sz="8" w:space="0" w:color="999999"/>
              <w:left w:val="single" w:sz="8" w:space="0" w:color="999999"/>
              <w:bottom w:val="single" w:sz="8" w:space="0" w:color="999999"/>
              <w:right w:val="single" w:sz="8" w:space="0" w:color="999999"/>
            </w:tcBorders>
            <w:hideMark/>
          </w:tcPr>
          <w:p w14:paraId="103C967B" w14:textId="77777777" w:rsidR="00043C9D" w:rsidRPr="00262C96" w:rsidRDefault="00043C9D" w:rsidP="00043C9D">
            <w:pPr>
              <w:rPr>
                <w:rStyle w:val="SAPEmphasis"/>
              </w:rPr>
            </w:pPr>
            <w:r w:rsidRPr="00262C9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F659451" w14:textId="77777777" w:rsidR="00043C9D" w:rsidRPr="00262C96" w:rsidRDefault="00043C9D" w:rsidP="00043C9D">
            <w:r w:rsidRPr="00262C9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76F7EAFF" w14:textId="77777777" w:rsidR="00043C9D" w:rsidRPr="00262C96" w:rsidRDefault="00043C9D" w:rsidP="00043C9D">
            <w:pPr>
              <w:rPr>
                <w:rStyle w:val="SAPEmphasis"/>
              </w:rPr>
            </w:pPr>
            <w:r w:rsidRPr="00262C9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FFF3758" w14:textId="64148CFA" w:rsidR="00043C9D" w:rsidRPr="00262C96" w:rsidRDefault="00690012" w:rsidP="00043C9D">
            <w:ins w:id="1312" w:author="Author" w:date="2018-01-22T13:14:00Z">
              <w:r w:rsidRPr="00262C96">
                <w:t>&lt;</w:t>
              </w:r>
              <w:r>
                <w:t>duration</w:t>
              </w:r>
              <w:r w:rsidRPr="00262C96">
                <w:t>&gt;</w:t>
              </w:r>
            </w:ins>
            <w:del w:id="1313" w:author="Author" w:date="2018-01-22T13:14:00Z">
              <w:r w:rsidR="00043C9D" w:rsidRPr="00262C96" w:rsidDel="00690012">
                <w:delText>10 minutes</w:delText>
              </w:r>
            </w:del>
          </w:p>
        </w:tc>
      </w:tr>
    </w:tbl>
    <w:p w14:paraId="601A82BD" w14:textId="77777777" w:rsidR="00043C9D" w:rsidRPr="00262C96" w:rsidRDefault="00043C9D" w:rsidP="00043C9D">
      <w:pPr>
        <w:pStyle w:val="SAPKeyblockTitle"/>
      </w:pPr>
      <w:r w:rsidRPr="00262C96">
        <w:t>Purpose</w:t>
      </w:r>
    </w:p>
    <w:p w14:paraId="741675A2" w14:textId="77777777" w:rsidR="00043C9D" w:rsidRPr="00262C96" w:rsidRDefault="00043C9D" w:rsidP="00B869D0">
      <w:pPr>
        <w:pStyle w:val="SAPNoteHeading"/>
        <w:ind w:left="0"/>
      </w:pPr>
      <w:r w:rsidRPr="00262C96">
        <w:rPr>
          <w:noProof/>
          <w:lang w:val="de-DE" w:eastAsia="de-DE"/>
        </w:rPr>
        <w:drawing>
          <wp:inline distT="0" distB="0" distL="0" distR="0" wp14:anchorId="60219F43" wp14:editId="04E7C7B4">
            <wp:extent cx="228600" cy="228600"/>
            <wp:effectExtent l="0" t="0" r="0" b="0"/>
            <wp:docPr id="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62C96">
        <w:t> Caution</w:t>
      </w:r>
    </w:p>
    <w:p w14:paraId="1CABB40D" w14:textId="18F49D06" w:rsidR="00043C9D" w:rsidRPr="00262C96" w:rsidRDefault="00043C9D" w:rsidP="00B869D0">
      <w:pPr>
        <w:pStyle w:val="NoteParagraph"/>
        <w:ind w:left="0"/>
      </w:pPr>
      <w:r w:rsidRPr="00262C96">
        <w:t>This process step needs to be executed by both the 2</w:t>
      </w:r>
      <w:r w:rsidRPr="00262C96">
        <w:rPr>
          <w:vertAlign w:val="superscript"/>
        </w:rPr>
        <w:t>nd</w:t>
      </w:r>
      <w:r w:rsidRPr="00262C96">
        <w:t xml:space="preserve"> Level </w:t>
      </w:r>
      <w:r w:rsidRPr="00A31305">
        <w:t xml:space="preserve">Manager </w:t>
      </w:r>
      <w:r w:rsidR="00256684" w:rsidRPr="00A31305">
        <w:rPr>
          <w:rPrChange w:id="1314" w:author="Author" w:date="2018-01-18T12:53:00Z">
            <w:rPr>
              <w:highlight w:val="yellow"/>
            </w:rPr>
          </w:rPrChange>
        </w:rPr>
        <w:t>of the employee</w:t>
      </w:r>
      <w:r w:rsidR="00256684" w:rsidRPr="00A31305">
        <w:t xml:space="preserve"> </w:t>
      </w:r>
      <w:r w:rsidRPr="00A31305">
        <w:t xml:space="preserve">and the HR </w:t>
      </w:r>
      <w:r w:rsidR="00532BCD" w:rsidRPr="00A31305">
        <w:t xml:space="preserve">Business Partner </w:t>
      </w:r>
      <w:r w:rsidR="00256684" w:rsidRPr="00A31305">
        <w:rPr>
          <w:rPrChange w:id="1315" w:author="Author" w:date="2018-01-18T12:53:00Z">
            <w:rPr>
              <w:highlight w:val="yellow"/>
            </w:rPr>
          </w:rPrChange>
        </w:rPr>
        <w:t>assigned to</w:t>
      </w:r>
      <w:r w:rsidRPr="00A31305">
        <w:t xml:space="preserve"> the employee</w:t>
      </w:r>
      <w:r w:rsidRPr="00262C96">
        <w:t>. As the procedure is the same for both roles, we describe it only once!</w:t>
      </w:r>
    </w:p>
    <w:p w14:paraId="0227154B" w14:textId="77777777" w:rsidR="00043C9D" w:rsidRPr="00262C96" w:rsidRDefault="00043C9D" w:rsidP="00043C9D"/>
    <w:p w14:paraId="3068850F" w14:textId="5FA015A7" w:rsidR="00043C9D" w:rsidRPr="00262C96" w:rsidRDefault="00043C9D" w:rsidP="00043C9D">
      <w:r w:rsidRPr="00262C96">
        <w:t>After having received the email notification about a terminated employee in their area of responsibility, the</w:t>
      </w:r>
      <w:r w:rsidR="00532BCD" w:rsidRPr="00262C96">
        <w:t xml:space="preserve"> former</w:t>
      </w:r>
      <w:r w:rsidRPr="00262C96">
        <w:t xml:space="preserve"> 2</w:t>
      </w:r>
      <w:r w:rsidRPr="00262C96">
        <w:rPr>
          <w:vertAlign w:val="superscript"/>
        </w:rPr>
        <w:t>nd</w:t>
      </w:r>
      <w:r w:rsidRPr="00262C96">
        <w:t xml:space="preserve"> Level Manager and </w:t>
      </w:r>
      <w:r w:rsidR="003943E2">
        <w:t xml:space="preserve">the </w:t>
      </w:r>
      <w:r w:rsidRPr="00262C96">
        <w:t xml:space="preserve">HR </w:t>
      </w:r>
      <w:r w:rsidR="00532BCD" w:rsidRPr="00262C96">
        <w:t>Business Partner of</w:t>
      </w:r>
      <w:r w:rsidRPr="00262C96">
        <w:t xml:space="preserve"> the employee view the data of that employee as maintained in the system.</w:t>
      </w:r>
    </w:p>
    <w:p w14:paraId="34C56DBD" w14:textId="40C9A13F" w:rsidR="00043C9D" w:rsidRPr="00262C96" w:rsidRDefault="00043C9D" w:rsidP="00B869D0">
      <w:pPr>
        <w:pStyle w:val="SAPNoteHeading"/>
        <w:ind w:left="0"/>
      </w:pPr>
      <w:r w:rsidRPr="00262C96">
        <w:rPr>
          <w:noProof/>
          <w:lang w:val="de-DE" w:eastAsia="de-DE"/>
        </w:rPr>
        <w:drawing>
          <wp:inline distT="0" distB="0" distL="0" distR="0" wp14:anchorId="4AE4E941" wp14:editId="4AD54A8A">
            <wp:extent cx="228600" cy="228600"/>
            <wp:effectExtent l="0" t="0" r="0" b="0"/>
            <wp:docPr id="18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62C96">
        <w:t>Note</w:t>
      </w:r>
    </w:p>
    <w:p w14:paraId="150FBB9D" w14:textId="63CC01AC" w:rsidR="00043C9D" w:rsidRPr="00262C96" w:rsidRDefault="00043C9D" w:rsidP="00B869D0">
      <w:r w:rsidRPr="00262C96">
        <w:t>The information in the employee file visible for the 2</w:t>
      </w:r>
      <w:r w:rsidRPr="00262C96">
        <w:rPr>
          <w:vertAlign w:val="superscript"/>
        </w:rPr>
        <w:t>nd</w:t>
      </w:r>
      <w:r w:rsidRPr="00262C96">
        <w:t xml:space="preserve"> Level Manager and HR </w:t>
      </w:r>
      <w:r w:rsidR="00532BCD" w:rsidRPr="00262C96">
        <w:t xml:space="preserve">Business Partner </w:t>
      </w:r>
      <w:r w:rsidRPr="00262C96">
        <w:t>depends on the permissions gra</w:t>
      </w:r>
      <w:r w:rsidR="003943E2">
        <w:t>nted to their individual roles.</w:t>
      </w:r>
    </w:p>
    <w:p w14:paraId="179D223F" w14:textId="77777777" w:rsidR="00043C9D" w:rsidRPr="00262C96" w:rsidRDefault="00043C9D" w:rsidP="00043C9D">
      <w:pPr>
        <w:pStyle w:val="SAPKeyblockTitle"/>
      </w:pPr>
      <w:r w:rsidRPr="00262C96">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170"/>
        <w:gridCol w:w="8730"/>
        <w:gridCol w:w="2278"/>
        <w:gridCol w:w="1260"/>
      </w:tblGrid>
      <w:tr w:rsidR="00043C9D" w:rsidRPr="00262C96" w14:paraId="3C89B37E" w14:textId="77777777" w:rsidTr="00FC7ABC">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023784CF" w14:textId="77777777" w:rsidR="00043C9D" w:rsidRPr="00262C96" w:rsidRDefault="00043C9D" w:rsidP="00043C9D">
            <w:pPr>
              <w:pStyle w:val="SAPTableHeader"/>
            </w:pPr>
            <w:r w:rsidRPr="00262C96">
              <w:t>Test Step #</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26EEBC56" w14:textId="77777777" w:rsidR="00043C9D" w:rsidRPr="00262C96" w:rsidRDefault="00043C9D" w:rsidP="00043C9D">
            <w:pPr>
              <w:pStyle w:val="SAPTableHeader"/>
            </w:pPr>
            <w:r w:rsidRPr="00262C96">
              <w:t>Test Step Name</w:t>
            </w:r>
          </w:p>
        </w:tc>
        <w:tc>
          <w:tcPr>
            <w:tcW w:w="8730" w:type="dxa"/>
            <w:tcBorders>
              <w:top w:val="single" w:sz="8" w:space="0" w:color="999999"/>
              <w:left w:val="single" w:sz="8" w:space="0" w:color="999999"/>
              <w:bottom w:val="single" w:sz="8" w:space="0" w:color="999999"/>
              <w:right w:val="single" w:sz="8" w:space="0" w:color="999999"/>
            </w:tcBorders>
            <w:shd w:val="clear" w:color="auto" w:fill="999999"/>
            <w:hideMark/>
          </w:tcPr>
          <w:p w14:paraId="2FBBFF7E" w14:textId="77777777" w:rsidR="00043C9D" w:rsidRPr="00262C96" w:rsidRDefault="00043C9D" w:rsidP="00043C9D">
            <w:pPr>
              <w:pStyle w:val="SAPTableHeader"/>
            </w:pPr>
            <w:r w:rsidRPr="00262C96">
              <w:t>Instruction</w:t>
            </w:r>
          </w:p>
        </w:tc>
        <w:tc>
          <w:tcPr>
            <w:tcW w:w="2278" w:type="dxa"/>
            <w:tcBorders>
              <w:top w:val="single" w:sz="8" w:space="0" w:color="999999"/>
              <w:left w:val="single" w:sz="8" w:space="0" w:color="999999"/>
              <w:bottom w:val="single" w:sz="8" w:space="0" w:color="999999"/>
              <w:right w:val="single" w:sz="8" w:space="0" w:color="999999"/>
            </w:tcBorders>
            <w:shd w:val="clear" w:color="auto" w:fill="999999"/>
            <w:hideMark/>
          </w:tcPr>
          <w:p w14:paraId="5A4563DB" w14:textId="77777777" w:rsidR="00043C9D" w:rsidRPr="00262C96" w:rsidRDefault="00043C9D" w:rsidP="00043C9D">
            <w:pPr>
              <w:pStyle w:val="SAPTableHeader"/>
            </w:pPr>
            <w:r w:rsidRPr="00262C96">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3314B5A8" w14:textId="77777777" w:rsidR="00043C9D" w:rsidRPr="00262C96" w:rsidRDefault="00043C9D" w:rsidP="00043C9D">
            <w:pPr>
              <w:pStyle w:val="SAPTableHeader"/>
            </w:pPr>
            <w:r w:rsidRPr="00262C96">
              <w:t>Pass / Fail / Comment</w:t>
            </w:r>
          </w:p>
        </w:tc>
      </w:tr>
      <w:tr w:rsidR="00043C9D" w:rsidRPr="00262C96" w14:paraId="175D1341" w14:textId="77777777" w:rsidTr="00FC7ABC">
        <w:trPr>
          <w:trHeight w:val="432"/>
        </w:trPr>
        <w:tc>
          <w:tcPr>
            <w:tcW w:w="872" w:type="dxa"/>
            <w:tcBorders>
              <w:top w:val="single" w:sz="8" w:space="0" w:color="999999"/>
              <w:left w:val="single" w:sz="8" w:space="0" w:color="999999"/>
              <w:bottom w:val="single" w:sz="8" w:space="0" w:color="999999"/>
              <w:right w:val="single" w:sz="8" w:space="0" w:color="999999"/>
            </w:tcBorders>
            <w:hideMark/>
          </w:tcPr>
          <w:p w14:paraId="09B7AADD" w14:textId="77777777" w:rsidR="00043C9D" w:rsidRPr="00262C96" w:rsidRDefault="00043C9D" w:rsidP="00043C9D">
            <w:r w:rsidRPr="00262C96">
              <w:t>1</w:t>
            </w:r>
          </w:p>
        </w:tc>
        <w:tc>
          <w:tcPr>
            <w:tcW w:w="1170" w:type="dxa"/>
            <w:tcBorders>
              <w:top w:val="single" w:sz="8" w:space="0" w:color="999999"/>
              <w:left w:val="single" w:sz="8" w:space="0" w:color="999999"/>
              <w:bottom w:val="single" w:sz="8" w:space="0" w:color="999999"/>
              <w:right w:val="single" w:sz="8" w:space="0" w:color="999999"/>
            </w:tcBorders>
            <w:hideMark/>
          </w:tcPr>
          <w:p w14:paraId="66229BB4" w14:textId="77777777" w:rsidR="00043C9D" w:rsidRPr="00262C96" w:rsidRDefault="00043C9D" w:rsidP="00043C9D">
            <w:r w:rsidRPr="00262C96">
              <w:rPr>
                <w:rStyle w:val="SAPEmphasis"/>
              </w:rPr>
              <w:t>Log on</w:t>
            </w:r>
          </w:p>
        </w:tc>
        <w:tc>
          <w:tcPr>
            <w:tcW w:w="8730" w:type="dxa"/>
            <w:tcBorders>
              <w:top w:val="single" w:sz="8" w:space="0" w:color="999999"/>
              <w:left w:val="single" w:sz="8" w:space="0" w:color="999999"/>
              <w:bottom w:val="single" w:sz="8" w:space="0" w:color="999999"/>
              <w:right w:val="single" w:sz="8" w:space="0" w:color="999999"/>
            </w:tcBorders>
            <w:hideMark/>
          </w:tcPr>
          <w:p w14:paraId="58BC23CD" w14:textId="19F4B370" w:rsidR="00043C9D" w:rsidRPr="00262C96" w:rsidRDefault="00043C9D" w:rsidP="00043C9D">
            <w:r w:rsidRPr="00262C96">
              <w:t xml:space="preserve">Go to your e-mail inbox and search the e-mail from the HR </w:t>
            </w:r>
            <w:r w:rsidR="00CD7703" w:rsidRPr="00262C96">
              <w:t xml:space="preserve">Administrator </w:t>
            </w:r>
            <w:r w:rsidRPr="00262C96">
              <w:t xml:space="preserve">who has entered the </w:t>
            </w:r>
            <w:r w:rsidR="00FD7011" w:rsidRPr="00262C96">
              <w:t xml:space="preserve">termination </w:t>
            </w:r>
            <w:r w:rsidRPr="00262C96">
              <w:t>data into the system.</w:t>
            </w:r>
          </w:p>
          <w:p w14:paraId="44B66064" w14:textId="77777777" w:rsidR="00043C9D" w:rsidRPr="00262C96" w:rsidRDefault="00043C9D" w:rsidP="00B869D0">
            <w:pPr>
              <w:pStyle w:val="SAPNoteHeading"/>
              <w:ind w:left="0"/>
            </w:pPr>
            <w:r w:rsidRPr="00262C96">
              <w:rPr>
                <w:noProof/>
                <w:lang w:val="de-DE" w:eastAsia="de-DE"/>
              </w:rPr>
              <w:drawing>
                <wp:inline distT="0" distB="0" distL="0" distR="0" wp14:anchorId="7399677F" wp14:editId="5F246B65">
                  <wp:extent cx="228600" cy="228600"/>
                  <wp:effectExtent l="0" t="0" r="0" b="0"/>
                  <wp:docPr id="18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62C96">
              <w:t xml:space="preserve"> Note</w:t>
            </w:r>
          </w:p>
          <w:p w14:paraId="239CABE7" w14:textId="4D48E7CA" w:rsidR="00043C9D" w:rsidRPr="00262C96" w:rsidRDefault="00043C9D" w:rsidP="00B869D0">
            <w:pPr>
              <w:pStyle w:val="ListContinue"/>
              <w:ind w:left="0"/>
            </w:pPr>
            <w:r w:rsidRPr="00262C96">
              <w:t xml:space="preserve">The subject of this email states something like </w:t>
            </w:r>
            <w:r w:rsidRPr="00262C96">
              <w:rPr>
                <w:rStyle w:val="SAPUserEntry"/>
                <w:b w:val="0"/>
                <w:color w:val="auto"/>
              </w:rPr>
              <w:t>The Terminate action for &lt;employee name&gt; has completed</w:t>
            </w:r>
            <w:r w:rsidRPr="00262C96">
              <w:t>.</w:t>
            </w:r>
          </w:p>
          <w:p w14:paraId="4C7B9303" w14:textId="00F116BD" w:rsidR="00043C9D" w:rsidRPr="00262C96" w:rsidRDefault="00043C9D" w:rsidP="0071767B">
            <w:r w:rsidRPr="00262C96">
              <w:t xml:space="preserve">Open this e-mail and </w:t>
            </w:r>
            <w:r w:rsidR="001762B1" w:rsidRPr="00262C96">
              <w:t xml:space="preserve">choose </w:t>
            </w:r>
            <w:r w:rsidRPr="00262C96">
              <w:t xml:space="preserve">the available hyperlink. You are directed to the </w:t>
            </w:r>
            <w:r w:rsidR="006910DF" w:rsidRPr="00262C96">
              <w:rPr>
                <w:i/>
              </w:rPr>
              <w:t>Employee Central</w:t>
            </w:r>
            <w:r w:rsidR="006910DF" w:rsidRPr="00262C96">
              <w:t xml:space="preserve"> </w:t>
            </w:r>
            <w:r w:rsidRPr="00262C96">
              <w:t xml:space="preserve">login screen, where you need to enter your password (your username is </w:t>
            </w:r>
            <w:r w:rsidR="00746301" w:rsidRPr="00262C96">
              <w:t>defaulted</w:t>
            </w:r>
            <w:r w:rsidRPr="00262C96">
              <w:t>).</w:t>
            </w:r>
          </w:p>
        </w:tc>
        <w:tc>
          <w:tcPr>
            <w:tcW w:w="2278" w:type="dxa"/>
            <w:tcBorders>
              <w:top w:val="single" w:sz="8" w:space="0" w:color="999999"/>
              <w:left w:val="single" w:sz="8" w:space="0" w:color="999999"/>
              <w:bottom w:val="single" w:sz="8" w:space="0" w:color="999999"/>
              <w:right w:val="single" w:sz="8" w:space="0" w:color="999999"/>
            </w:tcBorders>
            <w:hideMark/>
          </w:tcPr>
          <w:p w14:paraId="3BC3A89E" w14:textId="77777777" w:rsidR="00043C9D" w:rsidRPr="00262C96" w:rsidRDefault="00043C9D" w:rsidP="00936F18">
            <w:r w:rsidRPr="00262C96">
              <w:t xml:space="preserve">You are directed to the </w:t>
            </w:r>
            <w:r w:rsidRPr="00262C96">
              <w:rPr>
                <w:rStyle w:val="SAPScreenElement"/>
              </w:rPr>
              <w:t>Employee Files</w:t>
            </w:r>
            <w:r w:rsidRPr="00262C96">
              <w:t xml:space="preserve"> page in which the (public) profile of the terminated employee is displayed.</w:t>
            </w:r>
          </w:p>
        </w:tc>
        <w:tc>
          <w:tcPr>
            <w:tcW w:w="1260" w:type="dxa"/>
            <w:tcBorders>
              <w:top w:val="single" w:sz="8" w:space="0" w:color="999999"/>
              <w:left w:val="single" w:sz="8" w:space="0" w:color="999999"/>
              <w:bottom w:val="single" w:sz="8" w:space="0" w:color="999999"/>
              <w:right w:val="single" w:sz="8" w:space="0" w:color="999999"/>
            </w:tcBorders>
          </w:tcPr>
          <w:p w14:paraId="5C2876A9" w14:textId="77777777" w:rsidR="00043C9D" w:rsidRPr="00262C96" w:rsidRDefault="00043C9D" w:rsidP="00043C9D"/>
        </w:tc>
      </w:tr>
      <w:tr w:rsidR="00253DD9" w:rsidRPr="00262C96" w14:paraId="24E7F160" w14:textId="77777777" w:rsidTr="00FC7ABC">
        <w:trPr>
          <w:trHeight w:val="576"/>
        </w:trPr>
        <w:tc>
          <w:tcPr>
            <w:tcW w:w="872" w:type="dxa"/>
            <w:tcBorders>
              <w:top w:val="single" w:sz="8" w:space="0" w:color="999999"/>
              <w:left w:val="single" w:sz="8" w:space="0" w:color="999999"/>
              <w:bottom w:val="single" w:sz="8" w:space="0" w:color="999999"/>
              <w:right w:val="single" w:sz="8" w:space="0" w:color="999999"/>
            </w:tcBorders>
          </w:tcPr>
          <w:p w14:paraId="68B860A1" w14:textId="77777777" w:rsidR="00253DD9" w:rsidRPr="00262C96" w:rsidRDefault="00253DD9" w:rsidP="00253DD9">
            <w:r w:rsidRPr="00262C96">
              <w:t>2</w:t>
            </w:r>
          </w:p>
        </w:tc>
        <w:tc>
          <w:tcPr>
            <w:tcW w:w="1170" w:type="dxa"/>
            <w:tcBorders>
              <w:top w:val="single" w:sz="8" w:space="0" w:color="999999"/>
              <w:left w:val="single" w:sz="8" w:space="0" w:color="999999"/>
              <w:bottom w:val="single" w:sz="8" w:space="0" w:color="999999"/>
              <w:right w:val="single" w:sz="8" w:space="0" w:color="999999"/>
            </w:tcBorders>
          </w:tcPr>
          <w:p w14:paraId="045FED4A" w14:textId="5EF51492" w:rsidR="00253DD9" w:rsidRPr="00262C96" w:rsidRDefault="00253DD9" w:rsidP="003A5A1D">
            <w:pPr>
              <w:rPr>
                <w:rStyle w:val="SAPEmphasis"/>
              </w:rPr>
            </w:pPr>
            <w:r w:rsidRPr="00262C96">
              <w:rPr>
                <w:rStyle w:val="SAPEmphasis"/>
              </w:rPr>
              <w:t xml:space="preserve">View Employee </w:t>
            </w:r>
            <w:r w:rsidR="001D457D" w:rsidRPr="00262C96">
              <w:rPr>
                <w:rStyle w:val="SAPEmphasis"/>
              </w:rPr>
              <w:t>Status</w:t>
            </w:r>
          </w:p>
        </w:tc>
        <w:tc>
          <w:tcPr>
            <w:tcW w:w="8730" w:type="dxa"/>
            <w:tcBorders>
              <w:top w:val="single" w:sz="8" w:space="0" w:color="999999"/>
              <w:left w:val="single" w:sz="8" w:space="0" w:color="999999"/>
              <w:bottom w:val="single" w:sz="8" w:space="0" w:color="999999"/>
              <w:right w:val="single" w:sz="8" w:space="0" w:color="999999"/>
            </w:tcBorders>
          </w:tcPr>
          <w:p w14:paraId="7062619B" w14:textId="1C1BBF80" w:rsidR="00253DD9" w:rsidDel="00C56E31" w:rsidRDefault="00253DD9" w:rsidP="00253DD9">
            <w:pPr>
              <w:rPr>
                <w:del w:id="1316" w:author="Author" w:date="2018-01-22T12:12:00Z"/>
              </w:rPr>
            </w:pPr>
            <w:r w:rsidRPr="00262C96">
              <w:t xml:space="preserve">To view the employee data check the </w:t>
            </w:r>
            <w:r w:rsidRPr="00262C96">
              <w:rPr>
                <w:rStyle w:val="SAPScreenElement"/>
              </w:rPr>
              <w:t>Job Information</w:t>
            </w:r>
            <w:r w:rsidRPr="00262C96">
              <w:t xml:space="preserve"> block. The </w:t>
            </w:r>
            <w:r w:rsidRPr="00262C96">
              <w:rPr>
                <w:rStyle w:val="SAPScreenElement"/>
              </w:rPr>
              <w:t>Employee Status</w:t>
            </w:r>
            <w:r w:rsidRPr="00262C96">
              <w:t xml:space="preserve"> is set to</w:t>
            </w:r>
            <w:r w:rsidRPr="00262C96">
              <w:rPr>
                <w:rStyle w:val="SAPUserEntry"/>
                <w:color w:val="auto"/>
              </w:rPr>
              <w:t xml:space="preserve"> </w:t>
            </w:r>
            <w:r w:rsidRPr="00467127">
              <w:rPr>
                <w:rStyle w:val="SAPUserEntry"/>
                <w:color w:val="auto"/>
                <w:highlight w:val="cyan"/>
                <w:rPrChange w:id="1317" w:author="Author" w:date="2018-02-28T14:02:00Z">
                  <w:rPr>
                    <w:rStyle w:val="SAPUserEntry"/>
                    <w:color w:val="auto"/>
                    <w:highlight w:val="yellow"/>
                  </w:rPr>
                </w:rPrChange>
              </w:rPr>
              <w:t>Terminated</w:t>
            </w:r>
            <w:r w:rsidRPr="00467127">
              <w:rPr>
                <w:rStyle w:val="SAPUserEntry"/>
                <w:color w:val="auto"/>
                <w:highlight w:val="cyan"/>
                <w:rPrChange w:id="1318" w:author="Author" w:date="2018-02-28T14:02:00Z">
                  <w:rPr>
                    <w:rStyle w:val="SAPUserEntry"/>
                    <w:color w:val="auto"/>
                  </w:rPr>
                </w:rPrChange>
              </w:rPr>
              <w:t xml:space="preserve"> </w:t>
            </w:r>
            <w:ins w:id="1319" w:author="Author" w:date="2018-01-22T12:12:00Z">
              <w:r w:rsidR="00C56E31" w:rsidRPr="00467127">
                <w:rPr>
                  <w:highlight w:val="cyan"/>
                  <w:rPrChange w:id="1320" w:author="Author" w:date="2018-02-28T14:02:00Z">
                    <w:rPr>
                      <w:rStyle w:val="SAPUserEntry"/>
                      <w:color w:val="auto"/>
                    </w:rPr>
                  </w:rPrChange>
                </w:rPr>
                <w:t>or</w:t>
              </w:r>
              <w:r w:rsidR="00C56E31" w:rsidRPr="00467127">
                <w:rPr>
                  <w:rStyle w:val="SAPUserEntry"/>
                  <w:color w:val="auto"/>
                  <w:highlight w:val="cyan"/>
                  <w:rPrChange w:id="1321" w:author="Author" w:date="2018-02-28T14:02:00Z">
                    <w:rPr>
                      <w:rStyle w:val="SAPUserEntry"/>
                      <w:color w:val="auto"/>
                    </w:rPr>
                  </w:rPrChange>
                </w:rPr>
                <w:t xml:space="preserve"> </w:t>
              </w:r>
              <w:r w:rsidR="00C56E31" w:rsidRPr="00467127">
                <w:rPr>
                  <w:rStyle w:val="SAPUserEntry"/>
                  <w:color w:val="auto"/>
                  <w:highlight w:val="cyan"/>
                  <w:rPrChange w:id="1322" w:author="Author" w:date="2018-02-28T14:02:00Z">
                    <w:rPr>
                      <w:highlight w:val="yellow"/>
                    </w:rPr>
                  </w:rPrChange>
                </w:rPr>
                <w:t>Retired</w:t>
              </w:r>
              <w:r w:rsidR="00C56E31" w:rsidRPr="00C56E31">
                <w:t xml:space="preserve"> </w:t>
              </w:r>
            </w:ins>
            <w:r w:rsidRPr="00C56E31">
              <w:t>starting</w:t>
            </w:r>
            <w:r w:rsidRPr="00262C96">
              <w:t xml:space="preserve"> the first day after he or she has left the company.</w:t>
            </w:r>
          </w:p>
          <w:p w14:paraId="6F1ED977" w14:textId="1EA9A702" w:rsidR="002B7C78" w:rsidRPr="00262C96" w:rsidRDefault="002B7C78" w:rsidP="00253DD9">
            <w:del w:id="1323" w:author="Author" w:date="2018-01-22T12:12:00Z">
              <w:r w:rsidRPr="002B7C78" w:rsidDel="00C56E31">
                <w:rPr>
                  <w:highlight w:val="yellow"/>
                </w:rPr>
                <w:delText>CN: Retired</w:delText>
              </w:r>
            </w:del>
          </w:p>
        </w:tc>
        <w:tc>
          <w:tcPr>
            <w:tcW w:w="2278" w:type="dxa"/>
            <w:tcBorders>
              <w:top w:val="single" w:sz="8" w:space="0" w:color="999999"/>
              <w:left w:val="single" w:sz="8" w:space="0" w:color="999999"/>
              <w:bottom w:val="single" w:sz="8" w:space="0" w:color="999999"/>
              <w:right w:val="single" w:sz="8" w:space="0" w:color="999999"/>
            </w:tcBorders>
          </w:tcPr>
          <w:p w14:paraId="0D89A32B" w14:textId="77777777" w:rsidR="00253DD9" w:rsidRPr="00262C96" w:rsidRDefault="00253DD9" w:rsidP="00253DD9"/>
        </w:tc>
        <w:tc>
          <w:tcPr>
            <w:tcW w:w="1260" w:type="dxa"/>
            <w:tcBorders>
              <w:top w:val="single" w:sz="8" w:space="0" w:color="999999"/>
              <w:left w:val="single" w:sz="8" w:space="0" w:color="999999"/>
              <w:bottom w:val="single" w:sz="8" w:space="0" w:color="999999"/>
              <w:right w:val="single" w:sz="8" w:space="0" w:color="999999"/>
            </w:tcBorders>
          </w:tcPr>
          <w:p w14:paraId="744562B0" w14:textId="77777777" w:rsidR="00253DD9" w:rsidRPr="00262C96" w:rsidRDefault="00253DD9" w:rsidP="00253DD9"/>
        </w:tc>
      </w:tr>
      <w:tr w:rsidR="003F59C5" w:rsidRPr="00262C96" w14:paraId="54E90CD1" w14:textId="77777777" w:rsidTr="00FC7ABC">
        <w:trPr>
          <w:trHeight w:val="576"/>
        </w:trPr>
        <w:tc>
          <w:tcPr>
            <w:tcW w:w="872" w:type="dxa"/>
            <w:tcBorders>
              <w:top w:val="single" w:sz="8" w:space="0" w:color="999999"/>
              <w:left w:val="single" w:sz="8" w:space="0" w:color="999999"/>
              <w:bottom w:val="single" w:sz="8" w:space="0" w:color="999999"/>
              <w:right w:val="single" w:sz="8" w:space="0" w:color="999999"/>
            </w:tcBorders>
          </w:tcPr>
          <w:p w14:paraId="61B109D2" w14:textId="5FAD892B" w:rsidR="003F59C5" w:rsidRPr="00981DDC" w:rsidRDefault="001D457D" w:rsidP="00253DD9">
            <w:pPr>
              <w:rPr>
                <w:highlight w:val="cyan"/>
                <w:rPrChange w:id="1324" w:author="Author" w:date="2018-02-28T14:22:00Z">
                  <w:rPr>
                    <w:highlight w:val="yellow"/>
                  </w:rPr>
                </w:rPrChange>
              </w:rPr>
            </w:pPr>
            <w:r w:rsidRPr="00981DDC">
              <w:rPr>
                <w:highlight w:val="cyan"/>
                <w:rPrChange w:id="1325" w:author="Author" w:date="2018-02-28T14:22:00Z">
                  <w:rPr>
                    <w:highlight w:val="yellow"/>
                  </w:rPr>
                </w:rPrChange>
              </w:rPr>
              <w:t>3</w:t>
            </w:r>
          </w:p>
        </w:tc>
        <w:tc>
          <w:tcPr>
            <w:tcW w:w="1170" w:type="dxa"/>
            <w:tcBorders>
              <w:top w:val="single" w:sz="8" w:space="0" w:color="999999"/>
              <w:left w:val="single" w:sz="8" w:space="0" w:color="999999"/>
              <w:bottom w:val="single" w:sz="8" w:space="0" w:color="999999"/>
              <w:right w:val="single" w:sz="8" w:space="0" w:color="999999"/>
            </w:tcBorders>
          </w:tcPr>
          <w:p w14:paraId="5FD2A79C" w14:textId="43323375" w:rsidR="003F59C5" w:rsidRPr="00981DDC" w:rsidRDefault="001D457D" w:rsidP="00253DD9">
            <w:pPr>
              <w:rPr>
                <w:rStyle w:val="SAPEmphasis"/>
                <w:highlight w:val="cyan"/>
                <w:rPrChange w:id="1326" w:author="Author" w:date="2018-02-28T14:22:00Z">
                  <w:rPr>
                    <w:rStyle w:val="SAPEmphasis"/>
                    <w:highlight w:val="yellow"/>
                  </w:rPr>
                </w:rPrChange>
              </w:rPr>
            </w:pPr>
            <w:r w:rsidRPr="00981DDC">
              <w:rPr>
                <w:rStyle w:val="SAPEmphasis"/>
                <w:highlight w:val="cyan"/>
                <w:rPrChange w:id="1327" w:author="Author" w:date="2018-02-28T14:22:00Z">
                  <w:rPr>
                    <w:rStyle w:val="SAPEmphasis"/>
                    <w:highlight w:val="yellow"/>
                  </w:rPr>
                </w:rPrChange>
              </w:rPr>
              <w:t>View Time Account Balance</w:t>
            </w:r>
          </w:p>
        </w:tc>
        <w:tc>
          <w:tcPr>
            <w:tcW w:w="8730" w:type="dxa"/>
            <w:tcBorders>
              <w:top w:val="single" w:sz="8" w:space="0" w:color="999999"/>
              <w:left w:val="single" w:sz="8" w:space="0" w:color="999999"/>
              <w:bottom w:val="single" w:sz="8" w:space="0" w:color="999999"/>
              <w:right w:val="single" w:sz="8" w:space="0" w:color="999999"/>
            </w:tcBorders>
          </w:tcPr>
          <w:p w14:paraId="75EBC69E" w14:textId="77777777" w:rsidR="003F59C5" w:rsidRPr="00981DDC" w:rsidRDefault="002002B9" w:rsidP="003A5A1D">
            <w:pPr>
              <w:rPr>
                <w:ins w:id="1328" w:author="Author" w:date="2018-02-28T14:17:00Z"/>
                <w:rStyle w:val="SAPUserEntry"/>
                <w:color w:val="auto"/>
                <w:highlight w:val="cyan"/>
                <w:rPrChange w:id="1329" w:author="Author" w:date="2018-02-28T14:22:00Z">
                  <w:rPr>
                    <w:ins w:id="1330" w:author="Author" w:date="2018-02-28T14:17:00Z"/>
                    <w:rStyle w:val="SAPUserEntry"/>
                    <w:color w:val="auto"/>
                  </w:rPr>
                </w:rPrChange>
              </w:rPr>
            </w:pPr>
            <w:commentRangeStart w:id="1331"/>
            <w:ins w:id="1332" w:author="Author" w:date="2018-01-29T13:22:00Z">
              <w:del w:id="1333" w:author="Author" w:date="2018-02-28T12:05:00Z">
                <w:r w:rsidRPr="00981DDC" w:rsidDel="006E66AE">
                  <w:rPr>
                    <w:rStyle w:val="SAPEmphasis"/>
                    <w:highlight w:val="cyan"/>
                  </w:rPr>
                  <w:delText>For AU only:</w:delText>
                </w:r>
                <w:r w:rsidRPr="00981DDC" w:rsidDel="006E66AE">
                  <w:rPr>
                    <w:highlight w:val="cyan"/>
                  </w:rPr>
                  <w:delText xml:space="preserve"> </w:delText>
                </w:r>
              </w:del>
            </w:ins>
            <w:r w:rsidR="003F59C5" w:rsidRPr="00981DDC">
              <w:rPr>
                <w:highlight w:val="cyan"/>
                <w:rPrChange w:id="1334" w:author="Author" w:date="2018-02-28T14:22:00Z">
                  <w:rPr>
                    <w:highlight w:val="yellow"/>
                  </w:rPr>
                </w:rPrChange>
              </w:rPr>
              <w:t>To view the</w:t>
            </w:r>
            <w:r w:rsidR="001D457D" w:rsidRPr="00981DDC">
              <w:rPr>
                <w:highlight w:val="cyan"/>
                <w:rPrChange w:id="1335" w:author="Author" w:date="2018-02-28T14:22:00Z">
                  <w:rPr>
                    <w:highlight w:val="yellow"/>
                  </w:rPr>
                </w:rPrChange>
              </w:rPr>
              <w:t xml:space="preserve"> Time Account</w:t>
            </w:r>
            <w:r w:rsidR="003F59C5" w:rsidRPr="00981DDC">
              <w:rPr>
                <w:highlight w:val="cyan"/>
                <w:rPrChange w:id="1336" w:author="Author" w:date="2018-02-28T14:22:00Z">
                  <w:rPr>
                    <w:highlight w:val="yellow"/>
                  </w:rPr>
                </w:rPrChange>
              </w:rPr>
              <w:t xml:space="preserve"> </w:t>
            </w:r>
            <w:r w:rsidR="001D457D" w:rsidRPr="00981DDC">
              <w:rPr>
                <w:highlight w:val="cyan"/>
                <w:rPrChange w:id="1337" w:author="Author" w:date="2018-02-28T14:22:00Z">
                  <w:rPr>
                    <w:highlight w:val="yellow"/>
                  </w:rPr>
                </w:rPrChange>
              </w:rPr>
              <w:t>B</w:t>
            </w:r>
            <w:r w:rsidR="003F59C5" w:rsidRPr="00981DDC">
              <w:rPr>
                <w:highlight w:val="cyan"/>
                <w:rPrChange w:id="1338" w:author="Author" w:date="2018-02-28T14:22:00Z">
                  <w:rPr>
                    <w:highlight w:val="yellow"/>
                  </w:rPr>
                </w:rPrChange>
              </w:rPr>
              <w:t xml:space="preserve">alances on Annual Leave check the </w:t>
            </w:r>
            <w:r w:rsidR="003F59C5" w:rsidRPr="00981DDC">
              <w:rPr>
                <w:rStyle w:val="SAPScreenElement"/>
                <w:highlight w:val="cyan"/>
                <w:rPrChange w:id="1339" w:author="Author" w:date="2018-02-28T14:22:00Z">
                  <w:rPr>
                    <w:rStyle w:val="SAPScreenElement"/>
                    <w:highlight w:val="yellow"/>
                  </w:rPr>
                </w:rPrChange>
              </w:rPr>
              <w:t>Employment Details</w:t>
            </w:r>
            <w:r w:rsidR="003F59C5" w:rsidRPr="00981DDC">
              <w:rPr>
                <w:highlight w:val="cyan"/>
                <w:rPrChange w:id="1340" w:author="Author" w:date="2018-02-28T14:22:00Z">
                  <w:rPr>
                    <w:highlight w:val="yellow"/>
                  </w:rPr>
                </w:rPrChange>
              </w:rPr>
              <w:t xml:space="preserve"> block. The </w:t>
            </w:r>
            <w:r w:rsidR="001D457D" w:rsidRPr="00981DDC">
              <w:rPr>
                <w:highlight w:val="cyan"/>
                <w:rPrChange w:id="1341" w:author="Author" w:date="2018-02-28T14:22:00Z">
                  <w:rPr>
                    <w:highlight w:val="yellow"/>
                  </w:rPr>
                </w:rPrChange>
              </w:rPr>
              <w:t>ba</w:t>
            </w:r>
            <w:r w:rsidR="003F59C5" w:rsidRPr="00981DDC">
              <w:rPr>
                <w:highlight w:val="cyan"/>
                <w:rPrChange w:id="1342" w:author="Author" w:date="2018-02-28T14:22:00Z">
                  <w:rPr>
                    <w:highlight w:val="yellow"/>
                  </w:rPr>
                </w:rPrChange>
              </w:rPr>
              <w:t xml:space="preserve">lance for </w:t>
            </w:r>
            <w:r w:rsidR="003F59C5" w:rsidRPr="00981DDC">
              <w:rPr>
                <w:rStyle w:val="SAPScreenElement"/>
                <w:highlight w:val="cyan"/>
                <w:rPrChange w:id="1343" w:author="Author" w:date="2018-02-28T14:22:00Z">
                  <w:rPr>
                    <w:rStyle w:val="SAPScreenElement"/>
                    <w:highlight w:val="yellow"/>
                  </w:rPr>
                </w:rPrChange>
              </w:rPr>
              <w:t>Annual Leave</w:t>
            </w:r>
            <w:r w:rsidR="003F59C5" w:rsidRPr="00981DDC">
              <w:rPr>
                <w:highlight w:val="cyan"/>
                <w:rPrChange w:id="1344" w:author="Author" w:date="2018-02-28T14:22:00Z">
                  <w:rPr>
                    <w:highlight w:val="yellow"/>
                  </w:rPr>
                </w:rPrChange>
              </w:rPr>
              <w:t xml:space="preserve"> is showing up as </w:t>
            </w:r>
            <w:r w:rsidR="003F59C5" w:rsidRPr="00981DDC">
              <w:rPr>
                <w:rStyle w:val="SAPUserEntry"/>
                <w:color w:val="auto"/>
                <w:highlight w:val="cyan"/>
                <w:rPrChange w:id="1345" w:author="Author" w:date="2018-02-28T14:22:00Z">
                  <w:rPr>
                    <w:rStyle w:val="SAPUserEntry"/>
                    <w:color w:val="auto"/>
                    <w:highlight w:val="yellow"/>
                  </w:rPr>
                </w:rPrChange>
              </w:rPr>
              <w:t>0 days available.</w:t>
            </w:r>
            <w:commentRangeEnd w:id="1331"/>
            <w:r w:rsidRPr="00981DDC">
              <w:rPr>
                <w:rStyle w:val="CommentReference"/>
                <w:highlight w:val="cyan"/>
                <w:rPrChange w:id="1346" w:author="Author" w:date="2018-02-28T14:22:00Z">
                  <w:rPr>
                    <w:rStyle w:val="CommentReference"/>
                  </w:rPr>
                </w:rPrChange>
              </w:rPr>
              <w:commentReference w:id="1331"/>
            </w:r>
          </w:p>
          <w:p w14:paraId="4BF09468" w14:textId="77777777" w:rsidR="00981DDC" w:rsidRPr="00981DDC" w:rsidRDefault="00981DDC" w:rsidP="0075185B">
            <w:pPr>
              <w:pStyle w:val="SAPNoteHeading"/>
              <w:ind w:left="0"/>
              <w:rPr>
                <w:ins w:id="1347" w:author="Author" w:date="2018-02-28T14:20:00Z"/>
                <w:highlight w:val="cyan"/>
                <w:rPrChange w:id="1348" w:author="Author" w:date="2018-02-28T14:22:00Z">
                  <w:rPr>
                    <w:ins w:id="1349" w:author="Author" w:date="2018-02-28T14:20:00Z"/>
                  </w:rPr>
                </w:rPrChange>
              </w:rPr>
            </w:pPr>
            <w:commentRangeStart w:id="1350"/>
            <w:ins w:id="1351" w:author="Author" w:date="2018-02-28T14:20:00Z">
              <w:r w:rsidRPr="00981DDC">
                <w:rPr>
                  <w:noProof/>
                  <w:highlight w:val="cyan"/>
                  <w:lang w:val="de-DE" w:eastAsia="de-DE"/>
                  <w:rPrChange w:id="1352" w:author="Author" w:date="2018-02-28T14:22:00Z">
                    <w:rPr>
                      <w:noProof/>
                      <w:lang w:val="de-DE" w:eastAsia="de-DE"/>
                    </w:rPr>
                  </w:rPrChange>
                </w:rPr>
                <w:drawing>
                  <wp:inline distT="0" distB="0" distL="0" distR="0" wp14:anchorId="677A33D8" wp14:editId="5623CC0B">
                    <wp:extent cx="228600" cy="228600"/>
                    <wp:effectExtent l="0" t="0" r="0" b="0"/>
                    <wp:docPr id="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1DDC">
                <w:rPr>
                  <w:highlight w:val="cyan"/>
                  <w:rPrChange w:id="1353" w:author="Author" w:date="2018-02-28T14:22:00Z">
                    <w:rPr/>
                  </w:rPrChange>
                </w:rPr>
                <w:t xml:space="preserve"> Note</w:t>
              </w:r>
            </w:ins>
          </w:p>
          <w:p w14:paraId="2F750236" w14:textId="0C1FE19B" w:rsidR="004434DD" w:rsidRPr="00981DDC" w:rsidRDefault="004434DD" w:rsidP="001E51F1">
            <w:pPr>
              <w:rPr>
                <w:highlight w:val="cyan"/>
                <w:rPrChange w:id="1354" w:author="Author" w:date="2018-02-28T14:22:00Z">
                  <w:rPr/>
                </w:rPrChange>
              </w:rPr>
            </w:pPr>
            <w:ins w:id="1355" w:author="Author" w:date="2018-02-28T14:17:00Z">
              <w:r w:rsidRPr="00981DDC">
                <w:rPr>
                  <w:highlight w:val="cyan"/>
                  <w:rPrChange w:id="1356" w:author="Author" w:date="2018-02-28T14:22:00Z">
                    <w:rPr/>
                  </w:rPrChange>
                </w:rPr>
                <w:t xml:space="preserve">This test step is only relevant for </w:t>
              </w:r>
            </w:ins>
            <w:ins w:id="1357" w:author="Author" w:date="2018-02-28T14:20:00Z">
              <w:r w:rsidR="00981DDC" w:rsidRPr="00981DDC">
                <w:rPr>
                  <w:highlight w:val="cyan"/>
                  <w:rPrChange w:id="1358" w:author="Author" w:date="2018-02-28T14:22:00Z">
                    <w:rPr/>
                  </w:rPrChange>
                </w:rPr>
                <w:t>AU, because i</w:t>
              </w:r>
            </w:ins>
            <w:ins w:id="1359" w:author="Author" w:date="2018-02-28T14:19:00Z">
              <w:r w:rsidR="00981DDC" w:rsidRPr="00981DDC">
                <w:rPr>
                  <w:highlight w:val="cyan"/>
                </w:rPr>
                <w:t>n case an employee is leaving and has a time balance on a given time account it is possible for HR administrators to make financial payouts on time accounts</w:t>
              </w:r>
            </w:ins>
            <w:ins w:id="1360" w:author="Author" w:date="2018-02-28T14:21:00Z">
              <w:r w:rsidR="00981DDC" w:rsidRPr="00981DDC">
                <w:rPr>
                  <w:highlight w:val="cyan"/>
                </w:rPr>
                <w:t xml:space="preserve"> before terminating the Employee</w:t>
              </w:r>
            </w:ins>
            <w:ins w:id="1361" w:author="Author" w:date="2018-02-28T14:19:00Z">
              <w:r w:rsidR="00981DDC" w:rsidRPr="00981DDC">
                <w:rPr>
                  <w:highlight w:val="cyan"/>
                </w:rPr>
                <w:t xml:space="preserve">. </w:t>
              </w:r>
            </w:ins>
            <w:ins w:id="1362" w:author="Author" w:date="2018-02-28T14:22:00Z">
              <w:r w:rsidR="00981DDC" w:rsidRPr="00981DDC">
                <w:rPr>
                  <w:highlight w:val="cyan"/>
                </w:rPr>
                <w:t>After the termination the Account Balance should be 0</w:t>
              </w:r>
            </w:ins>
            <w:ins w:id="1363" w:author="Author" w:date="2018-02-28T14:19:00Z">
              <w:r w:rsidR="00981DDC" w:rsidRPr="00981DDC">
                <w:rPr>
                  <w:highlight w:val="cyan"/>
                </w:rPr>
                <w:t>.</w:t>
              </w:r>
            </w:ins>
            <w:commentRangeEnd w:id="1350"/>
            <w:r w:rsidR="0075185B">
              <w:rPr>
                <w:rStyle w:val="CommentReference"/>
              </w:rPr>
              <w:commentReference w:id="1350"/>
            </w:r>
          </w:p>
        </w:tc>
        <w:tc>
          <w:tcPr>
            <w:tcW w:w="2278" w:type="dxa"/>
            <w:tcBorders>
              <w:top w:val="single" w:sz="8" w:space="0" w:color="999999"/>
              <w:left w:val="single" w:sz="8" w:space="0" w:color="999999"/>
              <w:bottom w:val="single" w:sz="8" w:space="0" w:color="999999"/>
              <w:right w:val="single" w:sz="8" w:space="0" w:color="999999"/>
            </w:tcBorders>
          </w:tcPr>
          <w:p w14:paraId="0121449B" w14:textId="5BB170AD" w:rsidR="003943E2" w:rsidRPr="003943E2" w:rsidDel="002002B9" w:rsidRDefault="003943E2" w:rsidP="00253DD9">
            <w:pPr>
              <w:rPr>
                <w:del w:id="1364" w:author="Author" w:date="2018-01-29T13:23:00Z"/>
                <w:highlight w:val="yellow"/>
              </w:rPr>
            </w:pPr>
            <w:del w:id="1365" w:author="Author" w:date="2018-01-29T13:23:00Z">
              <w:r w:rsidRPr="003943E2" w:rsidDel="002002B9">
                <w:rPr>
                  <w:highlight w:val="yellow"/>
                </w:rPr>
                <w:delText>valid for AUS</w:delText>
              </w:r>
            </w:del>
          </w:p>
          <w:p w14:paraId="36E292BB" w14:textId="24A58F2A" w:rsidR="003943E2" w:rsidRPr="00262C96" w:rsidRDefault="003943E2" w:rsidP="00253DD9">
            <w:del w:id="1366" w:author="Author" w:date="2018-01-29T13:23:00Z">
              <w:r w:rsidRPr="006A2898" w:rsidDel="002002B9">
                <w:rPr>
                  <w:highlight w:val="yellow"/>
                </w:rPr>
                <w:delText>not for US</w:delText>
              </w:r>
              <w:r w:rsidR="00256684" w:rsidRPr="006A2898" w:rsidDel="002002B9">
                <w:rPr>
                  <w:highlight w:val="yellow"/>
                </w:rPr>
                <w:delText>, AE</w:delText>
              </w:r>
              <w:r w:rsidR="00E941E9" w:rsidRPr="006A2898" w:rsidDel="002002B9">
                <w:rPr>
                  <w:highlight w:val="yellow"/>
                </w:rPr>
                <w:delText>, DE</w:delText>
              </w:r>
              <w:r w:rsidR="00BF5259" w:rsidRPr="006A2898" w:rsidDel="002002B9">
                <w:rPr>
                  <w:highlight w:val="yellow"/>
                </w:rPr>
                <w:delText>, FR</w:delText>
              </w:r>
              <w:r w:rsidR="006A2898" w:rsidRPr="006A2898" w:rsidDel="002002B9">
                <w:rPr>
                  <w:highlight w:val="yellow"/>
                </w:rPr>
                <w:delText>, GB</w:delText>
              </w:r>
              <w:r w:rsidR="00DD0D60" w:rsidRPr="00DD0D60" w:rsidDel="002002B9">
                <w:rPr>
                  <w:highlight w:val="yellow"/>
                </w:rPr>
                <w:delText>, SA</w:delText>
              </w:r>
            </w:del>
            <w:ins w:id="1367" w:author="Author" w:date="2018-01-18T12:53:00Z">
              <w:del w:id="1368" w:author="Author" w:date="2018-01-29T13:23:00Z">
                <w:r w:rsidR="0006208B" w:rsidRPr="00A31305" w:rsidDel="002002B9">
                  <w:rPr>
                    <w:highlight w:val="yellow"/>
                    <w:rPrChange w:id="1369" w:author="Author" w:date="2018-01-18T12:53:00Z">
                      <w:rPr/>
                    </w:rPrChange>
                  </w:rPr>
                  <w:delText>, CN</w:delText>
                </w:r>
              </w:del>
            </w:ins>
          </w:p>
        </w:tc>
        <w:tc>
          <w:tcPr>
            <w:tcW w:w="1260" w:type="dxa"/>
            <w:tcBorders>
              <w:top w:val="single" w:sz="8" w:space="0" w:color="999999"/>
              <w:left w:val="single" w:sz="8" w:space="0" w:color="999999"/>
              <w:bottom w:val="single" w:sz="8" w:space="0" w:color="999999"/>
              <w:right w:val="single" w:sz="8" w:space="0" w:color="999999"/>
            </w:tcBorders>
          </w:tcPr>
          <w:p w14:paraId="2D23E3DB" w14:textId="77777777" w:rsidR="003F59C5" w:rsidRPr="00262C96" w:rsidRDefault="003F59C5" w:rsidP="00253DD9"/>
        </w:tc>
      </w:tr>
    </w:tbl>
    <w:p w14:paraId="7123B807" w14:textId="0FC7B584" w:rsidR="00BE486A" w:rsidRPr="00262C96" w:rsidDel="001344A3" w:rsidRDefault="00BE486A" w:rsidP="00110100">
      <w:pPr>
        <w:pStyle w:val="NoteParagraph"/>
        <w:ind w:left="0"/>
        <w:rPr>
          <w:del w:id="1370" w:author="Author" w:date="2018-02-28T14:31:00Z"/>
        </w:rPr>
      </w:pPr>
      <w:bookmarkStart w:id="1371" w:name="_Toc507684138"/>
      <w:bookmarkEnd w:id="1371"/>
    </w:p>
    <w:p w14:paraId="4B02927C" w14:textId="77777777" w:rsidR="0006208B" w:rsidRPr="00366A65" w:rsidRDefault="0006208B" w:rsidP="0006208B">
      <w:pPr>
        <w:pStyle w:val="Heading1"/>
        <w:spacing w:before="560" w:after="320"/>
        <w:rPr>
          <w:ins w:id="1372" w:author="Author" w:date="2018-01-18T12:54:00Z"/>
        </w:rPr>
      </w:pPr>
      <w:bookmarkStart w:id="1373" w:name="_Toc434402206"/>
      <w:bookmarkStart w:id="1374" w:name="_Toc434402334"/>
      <w:bookmarkStart w:id="1375" w:name="_Toc434402207"/>
      <w:bookmarkStart w:id="1376" w:name="_Toc434402335"/>
      <w:bookmarkStart w:id="1377" w:name="_Toc434402208"/>
      <w:bookmarkStart w:id="1378" w:name="_Toc434402336"/>
      <w:bookmarkStart w:id="1379" w:name="_Toc434402211"/>
      <w:bookmarkStart w:id="1380" w:name="_Toc434402339"/>
      <w:bookmarkStart w:id="1381" w:name="_Toc434402215"/>
      <w:bookmarkStart w:id="1382" w:name="_Toc434402343"/>
      <w:bookmarkStart w:id="1383" w:name="_Toc434402219"/>
      <w:bookmarkStart w:id="1384" w:name="_Toc434402347"/>
      <w:bookmarkStart w:id="1385" w:name="_Toc434402223"/>
      <w:bookmarkStart w:id="1386" w:name="_Toc434402351"/>
      <w:bookmarkStart w:id="1387" w:name="_Toc434402225"/>
      <w:bookmarkStart w:id="1388" w:name="_Toc434402353"/>
      <w:bookmarkStart w:id="1389" w:name="_Toc434402226"/>
      <w:bookmarkStart w:id="1390" w:name="_Toc434402354"/>
      <w:bookmarkStart w:id="1391" w:name="_Toc434402230"/>
      <w:bookmarkStart w:id="1392" w:name="_Toc434402358"/>
      <w:bookmarkStart w:id="1393" w:name="_Toc434402233"/>
      <w:bookmarkStart w:id="1394" w:name="_Toc434402361"/>
      <w:bookmarkStart w:id="1395" w:name="_Toc434402252"/>
      <w:bookmarkStart w:id="1396" w:name="_Toc434402380"/>
      <w:bookmarkStart w:id="1397" w:name="_Toc394393734"/>
      <w:bookmarkStart w:id="1398" w:name="_Toc394393735"/>
      <w:bookmarkStart w:id="1399" w:name="_Toc394393737"/>
      <w:bookmarkStart w:id="1400" w:name="_Toc394393738"/>
      <w:bookmarkStart w:id="1401" w:name="_Toc394393740"/>
      <w:bookmarkStart w:id="1402" w:name="_Toc394393743"/>
      <w:bookmarkStart w:id="1403" w:name="_Toc394393744"/>
      <w:bookmarkStart w:id="1404" w:name="_Toc434402311"/>
      <w:bookmarkStart w:id="1405" w:name="_Toc434402439"/>
      <w:bookmarkStart w:id="1406" w:name="_Toc502303766"/>
      <w:bookmarkStart w:id="1407" w:name="_Toc503966051"/>
      <w:bookmarkStart w:id="1408" w:name="_Toc507684139"/>
      <w:bookmarkStart w:id="1409" w:name="_Toc410685008"/>
      <w:bookmarkStart w:id="1410" w:name="_Toc406578513"/>
      <w:bookmarkStart w:id="1411" w:name="_Toc417395695"/>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ins w:id="1412" w:author="Author" w:date="2018-01-18T12:54:00Z">
        <w:r w:rsidRPr="00366A65">
          <w:t>Country-Specific Fields</w:t>
        </w:r>
        <w:bookmarkEnd w:id="1406"/>
        <w:bookmarkEnd w:id="1407"/>
        <w:bookmarkEnd w:id="1408"/>
      </w:ins>
    </w:p>
    <w:p w14:paraId="3CBA81A7" w14:textId="4298BCE7" w:rsidR="0006208B" w:rsidRPr="00366A65" w:rsidRDefault="0006208B" w:rsidP="0006208B">
      <w:pPr>
        <w:pStyle w:val="Heading2"/>
        <w:spacing w:before="240" w:after="120"/>
        <w:rPr>
          <w:ins w:id="1413" w:author="Author" w:date="2018-01-18T13:58:00Z"/>
          <w:rPrChange w:id="1414" w:author="Author" w:date="2018-01-22T13:12:00Z">
            <w:rPr>
              <w:ins w:id="1415" w:author="Author" w:date="2018-01-18T13:58:00Z"/>
              <w:highlight w:val="yellow"/>
            </w:rPr>
          </w:rPrChange>
        </w:rPr>
      </w:pPr>
      <w:bookmarkStart w:id="1416" w:name="_Termination_Data"/>
      <w:bookmarkStart w:id="1417" w:name="_Toc503966052"/>
      <w:bookmarkEnd w:id="1416"/>
      <w:commentRangeStart w:id="1418"/>
      <w:commentRangeStart w:id="1419"/>
      <w:ins w:id="1420" w:author="Author" w:date="2018-01-18T12:54:00Z">
        <w:del w:id="1421" w:author="Author" w:date="2018-01-18T13:01:00Z">
          <w:r w:rsidRPr="00366A65" w:rsidDel="00B1777E">
            <w:rPr>
              <w:rPrChange w:id="1422" w:author="Author" w:date="2018-01-22T13:12:00Z">
                <w:rPr>
                  <w:highlight w:val="yellow"/>
                </w:rPr>
              </w:rPrChange>
            </w:rPr>
            <w:delText>Job Information</w:delText>
          </w:r>
        </w:del>
      </w:ins>
      <w:bookmarkStart w:id="1423" w:name="_Toc507684140"/>
      <w:bookmarkEnd w:id="1417"/>
      <w:ins w:id="1424" w:author="Author" w:date="2018-01-18T13:01:00Z">
        <w:r w:rsidR="00B1777E" w:rsidRPr="00366A65">
          <w:rPr>
            <w:rPrChange w:id="1425" w:author="Author" w:date="2018-01-22T13:12:00Z">
              <w:rPr>
                <w:highlight w:val="yellow"/>
              </w:rPr>
            </w:rPrChange>
          </w:rPr>
          <w:t>Termination Data</w:t>
        </w:r>
      </w:ins>
      <w:commentRangeEnd w:id="1418"/>
      <w:r w:rsidR="0048445D">
        <w:rPr>
          <w:rStyle w:val="CommentReference"/>
          <w:rFonts w:ascii="BentonSans Book" w:eastAsia="MS Mincho" w:hAnsi="BentonSans Book"/>
          <w:color w:val="auto"/>
        </w:rPr>
        <w:commentReference w:id="1418"/>
      </w:r>
      <w:commentRangeEnd w:id="1419"/>
      <w:r w:rsidR="00EB1B5B">
        <w:rPr>
          <w:rStyle w:val="CommentReference"/>
          <w:rFonts w:ascii="BentonSans Book" w:eastAsia="MS Mincho" w:hAnsi="BentonSans Book"/>
          <w:color w:val="auto"/>
        </w:rPr>
        <w:commentReference w:id="1419"/>
      </w:r>
      <w:bookmarkEnd w:id="1423"/>
    </w:p>
    <w:p w14:paraId="7893B511" w14:textId="63B2B485" w:rsidR="00004625" w:rsidRPr="00366A65" w:rsidDel="0048445D" w:rsidRDefault="00004625">
      <w:pPr>
        <w:rPr>
          <w:ins w:id="1426" w:author="Author" w:date="2018-01-18T13:58:00Z"/>
          <w:del w:id="1427" w:author="Author" w:date="2018-01-29T13:26:00Z"/>
          <w:rPrChange w:id="1428" w:author="Author" w:date="2018-01-22T13:12:00Z">
            <w:rPr>
              <w:ins w:id="1429" w:author="Author" w:date="2018-01-18T13:58:00Z"/>
              <w:del w:id="1430" w:author="Author" w:date="2018-01-29T13:26:00Z"/>
              <w:highlight w:val="yellow"/>
            </w:rPr>
          </w:rPrChange>
        </w:rPr>
        <w:pPrChange w:id="1431" w:author="Author" w:date="2018-01-18T13:58:00Z">
          <w:pPr>
            <w:pStyle w:val="Heading2"/>
            <w:spacing w:before="240" w:after="120"/>
          </w:pPr>
        </w:pPrChange>
      </w:pPr>
      <w:bookmarkStart w:id="1432" w:name="_Toc505070423"/>
      <w:bookmarkStart w:id="1433" w:name="_Toc507684141"/>
      <w:bookmarkEnd w:id="1432"/>
      <w:bookmarkEnd w:id="1433"/>
    </w:p>
    <w:p w14:paraId="08F42646" w14:textId="4F6F6C15" w:rsidR="00004625" w:rsidRPr="00366A65" w:rsidDel="0048445D" w:rsidRDefault="00004625">
      <w:pPr>
        <w:rPr>
          <w:ins w:id="1434" w:author="Author" w:date="2018-01-18T12:54:00Z"/>
          <w:del w:id="1435" w:author="Author" w:date="2018-01-29T13:26:00Z"/>
          <w:rPrChange w:id="1436" w:author="Author" w:date="2018-01-22T13:12:00Z">
            <w:rPr>
              <w:ins w:id="1437" w:author="Author" w:date="2018-01-18T12:54:00Z"/>
              <w:del w:id="1438" w:author="Author" w:date="2018-01-29T13:26:00Z"/>
              <w:highlight w:val="yellow"/>
            </w:rPr>
          </w:rPrChange>
        </w:rPr>
        <w:pPrChange w:id="1439" w:author="Author" w:date="2018-01-18T13:58:00Z">
          <w:pPr>
            <w:pStyle w:val="Heading2"/>
            <w:spacing w:before="240" w:after="120"/>
          </w:pPr>
        </w:pPrChange>
      </w:pPr>
      <w:ins w:id="1440" w:author="Author" w:date="2018-01-18T13:59:00Z">
        <w:del w:id="1441" w:author="Author" w:date="2018-01-29T13:26:00Z">
          <w:r w:rsidRPr="00E434DE" w:rsidDel="0048445D">
            <w:rPr>
              <w:highlight w:val="yellow"/>
            </w:rPr>
            <w:delText>Chapter 4.1 -</w:delText>
          </w:r>
        </w:del>
      </w:ins>
      <w:ins w:id="1442" w:author="Author" w:date="2018-01-22T13:12:00Z">
        <w:del w:id="1443" w:author="Author" w:date="2018-01-29T13:26:00Z">
          <w:r w:rsidR="00366A65" w:rsidDel="0048445D">
            <w:rPr>
              <w:highlight w:val="yellow"/>
            </w:rPr>
            <w:delText>–</w:delText>
          </w:r>
        </w:del>
      </w:ins>
      <w:ins w:id="1444" w:author="Author" w:date="2018-01-18T13:59:00Z">
        <w:del w:id="1445" w:author="Author" w:date="2018-01-29T13:26:00Z">
          <w:r w:rsidRPr="00E434DE" w:rsidDel="0048445D">
            <w:rPr>
              <w:highlight w:val="yellow"/>
            </w:rPr>
            <w:delText xml:space="preserve"> </w:delText>
          </w:r>
        </w:del>
      </w:ins>
      <w:ins w:id="1446" w:author="Author" w:date="2018-01-22T13:12:00Z">
        <w:del w:id="1447" w:author="Author" w:date="2018-01-29T13:26:00Z">
          <w:r w:rsidR="00366A65" w:rsidDel="0048445D">
            <w:rPr>
              <w:highlight w:val="yellow"/>
            </w:rPr>
            <w:delText xml:space="preserve">former </w:delText>
          </w:r>
        </w:del>
      </w:ins>
      <w:ins w:id="1448" w:author="Author" w:date="2018-01-18T13:58:00Z">
        <w:del w:id="1449" w:author="Author" w:date="2018-01-29T13:26:00Z">
          <w:r w:rsidRPr="00E434DE" w:rsidDel="0048445D">
            <w:rPr>
              <w:highlight w:val="yellow"/>
            </w:rPr>
            <w:delText>Steps</w:delText>
          </w:r>
        </w:del>
      </w:ins>
      <w:ins w:id="1450" w:author="Author" w:date="2018-01-18T13:59:00Z">
        <w:del w:id="1451" w:author="Author" w:date="2018-01-29T13:26:00Z">
          <w:r w:rsidRPr="001E51F1" w:rsidDel="0048445D">
            <w:rPr>
              <w:highlight w:val="yellow"/>
            </w:rPr>
            <w:delText xml:space="preserve"> 5 - 9</w:delText>
          </w:r>
        </w:del>
      </w:ins>
      <w:bookmarkStart w:id="1452" w:name="_Toc505070424"/>
      <w:bookmarkStart w:id="1453" w:name="_Toc507684142"/>
      <w:bookmarkEnd w:id="1452"/>
      <w:bookmarkEnd w:id="1453"/>
    </w:p>
    <w:p w14:paraId="7EC9B3FB" w14:textId="77777777" w:rsidR="0006208B" w:rsidRPr="00366A65" w:rsidRDefault="0006208B" w:rsidP="0006208B">
      <w:pPr>
        <w:pStyle w:val="Heading3"/>
        <w:spacing w:before="240" w:after="120"/>
        <w:ind w:left="851" w:hanging="851"/>
        <w:rPr>
          <w:ins w:id="1454" w:author="Author" w:date="2018-01-18T12:54:00Z"/>
          <w:rPrChange w:id="1455" w:author="Author" w:date="2018-01-22T13:12:00Z">
            <w:rPr>
              <w:ins w:id="1456" w:author="Author" w:date="2018-01-18T12:54:00Z"/>
              <w:highlight w:val="yellow"/>
            </w:rPr>
          </w:rPrChange>
        </w:rPr>
      </w:pPr>
      <w:bookmarkStart w:id="1457" w:name="_Toc503966053"/>
      <w:bookmarkStart w:id="1458" w:name="_Toc507684143"/>
      <w:ins w:id="1459" w:author="Author" w:date="2018-01-18T12:54:00Z">
        <w:r w:rsidRPr="00366A65">
          <w:rPr>
            <w:rPrChange w:id="1460" w:author="Author" w:date="2018-01-22T13:12:00Z">
              <w:rPr>
                <w:highlight w:val="yellow"/>
              </w:rPr>
            </w:rPrChange>
          </w:rPr>
          <w:t>United Arab Emirates (AE)</w:t>
        </w:r>
        <w:bookmarkEnd w:id="1457"/>
        <w:bookmarkEnd w:id="1458"/>
      </w:ins>
    </w:p>
    <w:tbl>
      <w:tblPr>
        <w:tblW w:w="14341"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1461" w:author="Author" w:date="2018-01-18T13:46:00Z">
          <w:tblPr>
            <w:tblW w:w="894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4472"/>
        <w:gridCol w:w="9869"/>
        <w:tblGridChange w:id="1462">
          <w:tblGrid>
            <w:gridCol w:w="4472"/>
            <w:gridCol w:w="4472"/>
            <w:gridCol w:w="3129"/>
            <w:gridCol w:w="2268"/>
          </w:tblGrid>
        </w:tblGridChange>
      </w:tblGrid>
      <w:tr w:rsidR="0006208B" w:rsidRPr="00CF1425" w14:paraId="3A4802D3" w14:textId="77777777" w:rsidTr="00A939DD">
        <w:trPr>
          <w:trHeight w:val="432"/>
          <w:tblHeader/>
          <w:ins w:id="1463" w:author="Author" w:date="2018-01-18T12:54:00Z"/>
          <w:trPrChange w:id="1464" w:author="Author" w:date="2018-01-18T13:46:00Z">
            <w:trPr>
              <w:gridAfter w:val="0"/>
              <w:trHeight w:val="432"/>
              <w:tblHeader/>
            </w:trPr>
          </w:trPrChange>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Change w:id="1465" w:author="Author" w:date="2018-01-18T13:46:00Z">
              <w:tcPr>
                <w:tcW w:w="447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1B0AAE6E" w14:textId="77777777" w:rsidR="0006208B" w:rsidRPr="00CF1425" w:rsidRDefault="0006208B" w:rsidP="0006208B">
            <w:pPr>
              <w:pStyle w:val="SAPTableHeader"/>
              <w:rPr>
                <w:ins w:id="1466" w:author="Author" w:date="2018-01-18T12:54:00Z"/>
              </w:rPr>
            </w:pPr>
            <w:ins w:id="1467" w:author="Author" w:date="2018-01-18T12:54:00Z">
              <w:r w:rsidRPr="00CF1425">
                <w:t>User Entries: Field Name: User Action and Value</w:t>
              </w:r>
            </w:ins>
          </w:p>
        </w:tc>
        <w:tc>
          <w:tcPr>
            <w:tcW w:w="9869" w:type="dxa"/>
            <w:tcBorders>
              <w:top w:val="single" w:sz="8" w:space="0" w:color="999999"/>
              <w:left w:val="single" w:sz="8" w:space="0" w:color="999999"/>
              <w:bottom w:val="single" w:sz="8" w:space="0" w:color="999999"/>
              <w:right w:val="single" w:sz="8" w:space="0" w:color="999999"/>
            </w:tcBorders>
            <w:shd w:val="clear" w:color="auto" w:fill="999999"/>
            <w:tcPrChange w:id="1468" w:author="Author" w:date="2018-01-18T13:46:00Z">
              <w:tcPr>
                <w:tcW w:w="4472" w:type="dxa"/>
                <w:tcBorders>
                  <w:top w:val="single" w:sz="8" w:space="0" w:color="999999"/>
                  <w:left w:val="single" w:sz="8" w:space="0" w:color="999999"/>
                  <w:bottom w:val="single" w:sz="8" w:space="0" w:color="999999"/>
                  <w:right w:val="single" w:sz="8" w:space="0" w:color="999999"/>
                </w:tcBorders>
                <w:shd w:val="clear" w:color="auto" w:fill="999999"/>
              </w:tcPr>
            </w:tcPrChange>
          </w:tcPr>
          <w:p w14:paraId="03D26A63" w14:textId="20D081AB" w:rsidR="0006208B" w:rsidRPr="00CF1425" w:rsidRDefault="008F2A76" w:rsidP="0006208B">
            <w:pPr>
              <w:pStyle w:val="SAPTableHeader"/>
              <w:rPr>
                <w:ins w:id="1469" w:author="Author" w:date="2018-01-18T12:54:00Z"/>
              </w:rPr>
            </w:pPr>
            <w:ins w:id="1470" w:author="Author" w:date="2018-01-22T10:54:00Z">
              <w:r w:rsidRPr="00CF1425">
                <w:t>Additional Information</w:t>
              </w:r>
            </w:ins>
          </w:p>
        </w:tc>
      </w:tr>
      <w:tr w:rsidR="0006208B" w:rsidRPr="00AF5AE4" w14:paraId="0160B5A5" w14:textId="77777777" w:rsidTr="00A939DD">
        <w:trPr>
          <w:trHeight w:val="360"/>
          <w:ins w:id="1471" w:author="Author" w:date="2018-01-18T12:54:00Z"/>
          <w:trPrChange w:id="1472" w:author="Author" w:date="2018-01-18T13:46: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473" w:author="Author" w:date="2018-01-18T13:46:00Z">
              <w:tcPr>
                <w:tcW w:w="4472" w:type="dxa"/>
                <w:tcBorders>
                  <w:top w:val="single" w:sz="8" w:space="0" w:color="999999"/>
                  <w:left w:val="single" w:sz="8" w:space="0" w:color="999999"/>
                  <w:bottom w:val="single" w:sz="8" w:space="0" w:color="999999"/>
                  <w:right w:val="single" w:sz="8" w:space="0" w:color="999999"/>
                </w:tcBorders>
              </w:tcPr>
            </w:tcPrChange>
          </w:tcPr>
          <w:p w14:paraId="77A12E98" w14:textId="051E71AF" w:rsidR="0006208B" w:rsidRDefault="0006208B" w:rsidP="0006208B">
            <w:pPr>
              <w:rPr>
                <w:ins w:id="1474" w:author="Author" w:date="2018-01-18T12:54:00Z"/>
                <w:rStyle w:val="SAPScreenElement"/>
              </w:rPr>
            </w:pPr>
            <w:ins w:id="1475" w:author="Author" w:date="2018-01-18T12:54:00Z">
              <w:del w:id="1476" w:author="Author" w:date="2018-01-18T13:02:00Z">
                <w:r w:rsidDel="00B1777E">
                  <w:rPr>
                    <w:rStyle w:val="SAPScreenElement"/>
                  </w:rPr>
                  <w:delText>Position</w:delText>
                </w:r>
              </w:del>
            </w:ins>
            <w:ins w:id="1477" w:author="Author" w:date="2018-01-18T13:02:00Z">
              <w:r w:rsidR="00B1777E">
                <w:rPr>
                  <w:rStyle w:val="SAPScreenElement"/>
                </w:rPr>
                <w:t xml:space="preserve">Termination Date: </w:t>
              </w:r>
              <w:r w:rsidR="00B1777E" w:rsidRPr="00262C96">
                <w:t>select employee’s last day at work from calendar help</w:t>
              </w:r>
            </w:ins>
          </w:p>
        </w:tc>
        <w:tc>
          <w:tcPr>
            <w:tcW w:w="9869" w:type="dxa"/>
            <w:tcBorders>
              <w:top w:val="single" w:sz="8" w:space="0" w:color="999999"/>
              <w:left w:val="single" w:sz="8" w:space="0" w:color="999999"/>
              <w:bottom w:val="single" w:sz="8" w:space="0" w:color="999999"/>
              <w:right w:val="single" w:sz="8" w:space="0" w:color="999999"/>
            </w:tcBorders>
            <w:tcPrChange w:id="1478" w:author="Author" w:date="2018-01-18T13:46:00Z">
              <w:tcPr>
                <w:tcW w:w="4472" w:type="dxa"/>
                <w:tcBorders>
                  <w:top w:val="single" w:sz="8" w:space="0" w:color="999999"/>
                  <w:left w:val="single" w:sz="8" w:space="0" w:color="999999"/>
                  <w:bottom w:val="single" w:sz="8" w:space="0" w:color="999999"/>
                  <w:right w:val="single" w:sz="8" w:space="0" w:color="999999"/>
                </w:tcBorders>
              </w:tcPr>
            </w:tcPrChange>
          </w:tcPr>
          <w:p w14:paraId="7D85642B" w14:textId="660DC2D1" w:rsidR="0006208B" w:rsidRDefault="0006208B" w:rsidP="0006208B">
            <w:pPr>
              <w:spacing w:before="0" w:after="0" w:line="240" w:lineRule="auto"/>
              <w:rPr>
                <w:ins w:id="1479" w:author="Author" w:date="2018-01-18T12:54:00Z"/>
                <w:rStyle w:val="SAPScreenElement"/>
              </w:rPr>
            </w:pPr>
            <w:ins w:id="1480" w:author="Author" w:date="2018-01-18T12:54:00Z">
              <w:del w:id="1481" w:author="Author" w:date="2018-01-18T13:02:00Z">
                <w:r w:rsidRPr="001963C0" w:rsidDel="00B1777E">
                  <w:delText>This field should be maintained in case Position Management is enabled in your Employee Central instance</w:delText>
                </w:r>
                <w:r w:rsidDel="00B1777E">
                  <w:delText>.</w:delText>
                </w:r>
              </w:del>
            </w:ins>
          </w:p>
        </w:tc>
      </w:tr>
      <w:tr w:rsidR="00B1777E" w:rsidRPr="00AF5AE4" w14:paraId="21A6CC17" w14:textId="77777777" w:rsidTr="00A939DD">
        <w:trPr>
          <w:trHeight w:val="360"/>
          <w:ins w:id="1482" w:author="Author" w:date="2018-01-18T13:02:00Z"/>
          <w:trPrChange w:id="1483" w:author="Author" w:date="2018-01-18T13:46: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484" w:author="Author" w:date="2018-01-18T13:46:00Z">
              <w:tcPr>
                <w:tcW w:w="4472" w:type="dxa"/>
                <w:tcBorders>
                  <w:top w:val="single" w:sz="8" w:space="0" w:color="999999"/>
                  <w:left w:val="single" w:sz="8" w:space="0" w:color="999999"/>
                  <w:bottom w:val="single" w:sz="8" w:space="0" w:color="999999"/>
                  <w:right w:val="single" w:sz="8" w:space="0" w:color="999999"/>
                </w:tcBorders>
              </w:tcPr>
            </w:tcPrChange>
          </w:tcPr>
          <w:p w14:paraId="022FC9D8" w14:textId="5CAE06D3" w:rsidR="00B1777E" w:rsidRPr="00B83FA6" w:rsidDel="00B1777E" w:rsidRDefault="00B1777E" w:rsidP="0006208B">
            <w:pPr>
              <w:rPr>
                <w:ins w:id="1485" w:author="Author" w:date="2018-01-18T13:02:00Z"/>
                <w:rStyle w:val="SAPScreenElement"/>
                <w:highlight w:val="yellow"/>
                <w:rPrChange w:id="1486" w:author="Author" w:date="2018-01-18T13:24:00Z">
                  <w:rPr>
                    <w:ins w:id="1487" w:author="Author" w:date="2018-01-18T13:02:00Z"/>
                    <w:rStyle w:val="SAPScreenElement"/>
                  </w:rPr>
                </w:rPrChange>
              </w:rPr>
            </w:pPr>
            <w:ins w:id="1488" w:author="Author" w:date="2018-01-18T13:02:00Z">
              <w:r w:rsidRPr="00E62485">
                <w:rPr>
                  <w:rStyle w:val="SAPScreenElement"/>
                  <w:highlight w:val="cyan"/>
                  <w:rPrChange w:id="1489" w:author="Author" w:date="2018-01-29T13:39:00Z">
                    <w:rPr>
                      <w:rStyle w:val="SAPScreenElement"/>
                    </w:rPr>
                  </w:rPrChange>
                </w:rPr>
                <w:t xml:space="preserve">Termination Reason: </w:t>
              </w:r>
              <w:r w:rsidRPr="00E62485">
                <w:rPr>
                  <w:rStyle w:val="SAPUserEntry"/>
                  <w:highlight w:val="cyan"/>
                  <w:rPrChange w:id="1490" w:author="Author" w:date="2018-01-29T13:39:00Z">
                    <w:rPr>
                      <w:rStyle w:val="SAPUserEntry"/>
                    </w:rPr>
                  </w:rPrChange>
                </w:rPr>
                <w:t>Termination</w:t>
              </w:r>
              <w:r w:rsidRPr="00E62485">
                <w:rPr>
                  <w:b/>
                  <w:highlight w:val="cyan"/>
                  <w:rPrChange w:id="1491" w:author="Author" w:date="2018-01-29T13:39:00Z">
                    <w:rPr>
                      <w:b/>
                    </w:rPr>
                  </w:rPrChange>
                </w:rPr>
                <w:t xml:space="preserve"> </w:t>
              </w:r>
              <w:r w:rsidRPr="00E62485">
                <w:rPr>
                  <w:rStyle w:val="SAPUserEntry"/>
                  <w:highlight w:val="cyan"/>
                  <w:rPrChange w:id="1492" w:author="Author" w:date="2018-01-29T13:39:00Z">
                    <w:rPr>
                      <w:rStyle w:val="SAPUserEntry"/>
                    </w:rPr>
                  </w:rPrChange>
                </w:rPr>
                <w:t>–</w:t>
              </w:r>
              <w:r w:rsidRPr="00E62485">
                <w:rPr>
                  <w:b/>
                  <w:highlight w:val="cyan"/>
                  <w:rPrChange w:id="1493" w:author="Author" w:date="2018-01-29T13:39:00Z">
                    <w:rPr>
                      <w:b/>
                    </w:rPr>
                  </w:rPrChange>
                </w:rPr>
                <w:t xml:space="preserve"> </w:t>
              </w:r>
              <w:r w:rsidRPr="00E62485">
                <w:rPr>
                  <w:rStyle w:val="SAPUserEntry"/>
                  <w:highlight w:val="cyan"/>
                  <w:rPrChange w:id="1494" w:author="Author" w:date="2018-01-29T13:39:00Z">
                    <w:rPr>
                      <w:rStyle w:val="SAPUserEntry"/>
                    </w:rPr>
                  </w:rPrChange>
                </w:rPr>
                <w:t>Other</w:t>
              </w:r>
              <w:r w:rsidRPr="00E62485">
                <w:rPr>
                  <w:b/>
                  <w:highlight w:val="cyan"/>
                  <w:rPrChange w:id="1495" w:author="Author" w:date="2018-01-29T13:39:00Z">
                    <w:rPr>
                      <w:b/>
                    </w:rPr>
                  </w:rPrChange>
                </w:rPr>
                <w:t xml:space="preserve"> </w:t>
              </w:r>
              <w:r w:rsidRPr="00E62485">
                <w:rPr>
                  <w:rStyle w:val="SAPUserEntry"/>
                  <w:highlight w:val="cyan"/>
                  <w:rPrChange w:id="1496" w:author="Author" w:date="2018-01-29T13:39:00Z">
                    <w:rPr>
                      <w:rStyle w:val="SAPUserEntry"/>
                    </w:rPr>
                  </w:rPrChange>
                </w:rPr>
                <w:t>(TEROTH)</w:t>
              </w:r>
            </w:ins>
          </w:p>
        </w:tc>
        <w:tc>
          <w:tcPr>
            <w:tcW w:w="9869" w:type="dxa"/>
            <w:tcBorders>
              <w:top w:val="single" w:sz="8" w:space="0" w:color="999999"/>
              <w:left w:val="single" w:sz="8" w:space="0" w:color="999999"/>
              <w:bottom w:val="single" w:sz="8" w:space="0" w:color="999999"/>
              <w:right w:val="single" w:sz="8" w:space="0" w:color="999999"/>
            </w:tcBorders>
            <w:tcPrChange w:id="1497" w:author="Author" w:date="2018-01-18T13:46:00Z">
              <w:tcPr>
                <w:tcW w:w="4472" w:type="dxa"/>
                <w:tcBorders>
                  <w:top w:val="single" w:sz="8" w:space="0" w:color="999999"/>
                  <w:left w:val="single" w:sz="8" w:space="0" w:color="999999"/>
                  <w:bottom w:val="single" w:sz="8" w:space="0" w:color="999999"/>
                  <w:right w:val="single" w:sz="8" w:space="0" w:color="999999"/>
                </w:tcBorders>
              </w:tcPr>
            </w:tcPrChange>
          </w:tcPr>
          <w:p w14:paraId="7E5F1B49" w14:textId="77777777" w:rsidR="00B1777E" w:rsidRPr="001963C0" w:rsidDel="00B1777E" w:rsidRDefault="00B1777E" w:rsidP="0006208B">
            <w:pPr>
              <w:spacing w:before="0" w:after="0" w:line="240" w:lineRule="auto"/>
              <w:rPr>
                <w:ins w:id="1498" w:author="Author" w:date="2018-01-18T13:02:00Z"/>
              </w:rPr>
            </w:pPr>
          </w:p>
        </w:tc>
      </w:tr>
      <w:tr w:rsidR="00A76247" w:rsidRPr="00AF5AE4" w14:paraId="6281E177" w14:textId="77777777" w:rsidTr="00A939DD">
        <w:trPr>
          <w:trHeight w:val="360"/>
          <w:ins w:id="1499" w:author="Author" w:date="2018-01-18T13:12:00Z"/>
          <w:trPrChange w:id="1500" w:author="Author" w:date="2018-01-18T13:46: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501" w:author="Author" w:date="2018-01-18T13:46:00Z">
              <w:tcPr>
                <w:tcW w:w="4472" w:type="dxa"/>
                <w:tcBorders>
                  <w:top w:val="single" w:sz="8" w:space="0" w:color="999999"/>
                  <w:left w:val="single" w:sz="8" w:space="0" w:color="999999"/>
                  <w:bottom w:val="single" w:sz="8" w:space="0" w:color="999999"/>
                  <w:right w:val="single" w:sz="8" w:space="0" w:color="999999"/>
                </w:tcBorders>
              </w:tcPr>
            </w:tcPrChange>
          </w:tcPr>
          <w:p w14:paraId="114BBA24" w14:textId="4EECA6FD" w:rsidR="00FC5D95" w:rsidRPr="001963C0" w:rsidRDefault="00A76247">
            <w:pPr>
              <w:rPr>
                <w:ins w:id="1502" w:author="Author" w:date="2018-01-18T13:12:00Z"/>
                <w:rStyle w:val="SAPScreenElement"/>
                <w:highlight w:val="yellow"/>
              </w:rPr>
            </w:pPr>
            <w:ins w:id="1503" w:author="Author" w:date="2018-01-18T13:12:00Z">
              <w:r w:rsidRPr="00B83FA6">
                <w:rPr>
                  <w:rStyle w:val="SAPScreenElement"/>
                  <w:rPrChange w:id="1504" w:author="Author" w:date="2018-01-18T13:23:00Z">
                    <w:rPr>
                      <w:rStyle w:val="SAPScreenElement"/>
                      <w:highlight w:val="yellow"/>
                    </w:rPr>
                  </w:rPrChange>
                </w:rPr>
                <w:t xml:space="preserve">6 </w:t>
              </w:r>
            </w:ins>
            <w:ins w:id="1505" w:author="Author" w:date="2018-01-18T13:23:00Z">
              <w:r w:rsidR="00FC5D95" w:rsidRPr="00B83FA6">
                <w:rPr>
                  <w:rStyle w:val="SAPScreenElement"/>
                  <w:rPrChange w:id="1506" w:author="Author" w:date="2018-01-18T13:23:00Z">
                    <w:rPr>
                      <w:rStyle w:val="SAPScreenElement"/>
                      <w:highlight w:val="yellow"/>
                    </w:rPr>
                  </w:rPrChange>
                </w:rPr>
                <w:t>Payroll</w:t>
              </w:r>
            </w:ins>
            <w:ins w:id="1507" w:author="Author" w:date="2018-01-18T13:12:00Z">
              <w:r w:rsidRPr="00B83FA6">
                <w:rPr>
                  <w:rStyle w:val="SAPScreenElement"/>
                  <w:rPrChange w:id="1508" w:author="Author" w:date="2018-01-18T13:23:00Z">
                    <w:rPr>
                      <w:rStyle w:val="SAPScreenElement"/>
                      <w:highlight w:val="yellow"/>
                    </w:rPr>
                  </w:rPrChange>
                </w:rPr>
                <w:t xml:space="preserve"> fields</w:t>
              </w:r>
            </w:ins>
            <w:ins w:id="1509" w:author="Author" w:date="2018-01-18T13:18:00Z">
              <w:r w:rsidR="00FC5D95" w:rsidRPr="00B83FA6">
                <w:rPr>
                  <w:rStyle w:val="SAPScreenElement"/>
                  <w:rPrChange w:id="1510" w:author="Author" w:date="2018-01-18T13:23:00Z">
                    <w:rPr>
                      <w:rStyle w:val="SAPScreenElement"/>
                      <w:highlight w:val="yellow"/>
                    </w:rPr>
                  </w:rPrChange>
                </w:rPr>
                <w:t>:</w:t>
              </w:r>
              <w:r w:rsidR="00FC5D95" w:rsidRPr="00B83FA6">
                <w:rPr>
                  <w:rStyle w:val="SAPScreenElement"/>
                </w:rPr>
                <w:t xml:space="preserve"> </w:t>
              </w:r>
            </w:ins>
            <w:ins w:id="1511" w:author="Author" w:date="2018-01-18T13:17:00Z">
              <w:r w:rsidR="00FC5D95" w:rsidRPr="00B83FA6">
                <w:t>calculated</w:t>
              </w:r>
              <w:r w:rsidR="00FC5D95" w:rsidRPr="0049257E">
                <w:t xml:space="preserve"> based on value of field</w:t>
              </w:r>
              <w:r w:rsidR="00FC5D95" w:rsidRPr="0049257E">
                <w:rPr>
                  <w:rStyle w:val="SAPScreenElement"/>
                  <w:color w:val="auto"/>
                </w:rPr>
                <w:t xml:space="preserve"> </w:t>
              </w:r>
              <w:r w:rsidR="00FC5D95">
                <w:rPr>
                  <w:rStyle w:val="SAPScreenElement"/>
                </w:rPr>
                <w:t xml:space="preserve">Termination Date, </w:t>
              </w:r>
              <w:r w:rsidR="00FC5D95">
                <w:t>leave as is</w:t>
              </w:r>
            </w:ins>
          </w:p>
        </w:tc>
        <w:tc>
          <w:tcPr>
            <w:tcW w:w="9869" w:type="dxa"/>
            <w:tcBorders>
              <w:top w:val="single" w:sz="8" w:space="0" w:color="999999"/>
              <w:left w:val="single" w:sz="8" w:space="0" w:color="999999"/>
              <w:bottom w:val="single" w:sz="8" w:space="0" w:color="999999"/>
              <w:right w:val="single" w:sz="8" w:space="0" w:color="999999"/>
            </w:tcBorders>
            <w:tcPrChange w:id="1512" w:author="Author" w:date="2018-01-18T13:46:00Z">
              <w:tcPr>
                <w:tcW w:w="4472" w:type="dxa"/>
                <w:tcBorders>
                  <w:top w:val="single" w:sz="8" w:space="0" w:color="999999"/>
                  <w:left w:val="single" w:sz="8" w:space="0" w:color="999999"/>
                  <w:bottom w:val="single" w:sz="8" w:space="0" w:color="999999"/>
                  <w:right w:val="single" w:sz="8" w:space="0" w:color="999999"/>
                </w:tcBorders>
              </w:tcPr>
            </w:tcPrChange>
          </w:tcPr>
          <w:p w14:paraId="2130A6F6" w14:textId="77777777" w:rsidR="00A76247" w:rsidRPr="001963C0" w:rsidDel="00B1777E" w:rsidRDefault="00A76247" w:rsidP="00A82341">
            <w:pPr>
              <w:spacing w:before="0" w:after="0" w:line="240" w:lineRule="auto"/>
              <w:rPr>
                <w:ins w:id="1513" w:author="Author" w:date="2018-01-18T13:12:00Z"/>
              </w:rPr>
            </w:pPr>
          </w:p>
        </w:tc>
      </w:tr>
      <w:tr w:rsidR="00B1777E" w:rsidRPr="00AF5AE4" w14:paraId="1128D6AE" w14:textId="77777777" w:rsidTr="00A939DD">
        <w:trPr>
          <w:trHeight w:val="360"/>
          <w:ins w:id="1514" w:author="Author" w:date="2018-01-18T13:03:00Z"/>
          <w:trPrChange w:id="1515" w:author="Author" w:date="2018-01-18T13:46: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516" w:author="Author" w:date="2018-01-18T13:46:00Z">
              <w:tcPr>
                <w:tcW w:w="4472" w:type="dxa"/>
                <w:tcBorders>
                  <w:top w:val="single" w:sz="8" w:space="0" w:color="999999"/>
                  <w:left w:val="single" w:sz="8" w:space="0" w:color="999999"/>
                  <w:bottom w:val="single" w:sz="8" w:space="0" w:color="999999"/>
                  <w:right w:val="single" w:sz="8" w:space="0" w:color="999999"/>
                </w:tcBorders>
              </w:tcPr>
            </w:tcPrChange>
          </w:tcPr>
          <w:p w14:paraId="51C5BDC9" w14:textId="333CEB90" w:rsidR="00B1777E" w:rsidRPr="00B83FA6" w:rsidRDefault="00B1777E" w:rsidP="00B1777E">
            <w:pPr>
              <w:rPr>
                <w:ins w:id="1517" w:author="Author" w:date="2018-01-18T13:03:00Z"/>
                <w:rStyle w:val="SAPScreenElement"/>
                <w:rFonts w:ascii="BentonSans Book" w:hAnsi="BentonSans Book"/>
                <w:color w:val="auto"/>
                <w:rPrChange w:id="1518" w:author="Author" w:date="2018-01-18T13:12:00Z">
                  <w:rPr>
                    <w:ins w:id="1519" w:author="Author" w:date="2018-01-18T13:03:00Z"/>
                    <w:rStyle w:val="SAPScreenElement"/>
                  </w:rPr>
                </w:rPrChange>
              </w:rPr>
            </w:pPr>
            <w:commentRangeStart w:id="1520"/>
            <w:ins w:id="1521" w:author="Author" w:date="2018-01-18T13:03:00Z">
              <w:r w:rsidRPr="00262C96">
                <w:rPr>
                  <w:rStyle w:val="SAPScreenElement"/>
                </w:rPr>
                <w:t xml:space="preserve">OK to Rehire: </w:t>
              </w:r>
              <w:r w:rsidRPr="00262C96">
                <w:t xml:space="preserve">defaults to </w:t>
              </w:r>
              <w:r w:rsidRPr="00B83FA6">
                <w:rPr>
                  <w:rStyle w:val="SAPUserEntry"/>
                  <w:rPrChange w:id="1522" w:author="Author" w:date="2018-01-18T13:15:00Z">
                    <w:rPr>
                      <w:rStyle w:val="SAPScreenElement"/>
                    </w:rPr>
                  </w:rPrChange>
                </w:rPr>
                <w:t>No</w:t>
              </w:r>
              <w:r w:rsidRPr="00262C96">
                <w:t>, leave as is or</w:t>
              </w:r>
              <w:r w:rsidRPr="00262C96">
                <w:rPr>
                  <w:rStyle w:val="SAPScreenElement"/>
                </w:rPr>
                <w:t xml:space="preserve"> </w:t>
              </w:r>
              <w:r w:rsidR="00A76247">
                <w:t xml:space="preserve">select </w:t>
              </w:r>
            </w:ins>
            <w:ins w:id="1523" w:author="Author" w:date="2018-01-18T13:15:00Z">
              <w:r w:rsidR="00A76247" w:rsidRPr="00262C96">
                <w:rPr>
                  <w:rStyle w:val="SAPUserEntry"/>
                </w:rPr>
                <w:t>Yes</w:t>
              </w:r>
              <w:r w:rsidR="00A76247">
                <w:t xml:space="preserve"> </w:t>
              </w:r>
            </w:ins>
            <w:ins w:id="1524" w:author="Author" w:date="2018-01-18T13:03:00Z">
              <w:r w:rsidR="00A76247">
                <w:t>from drop-down</w:t>
              </w:r>
            </w:ins>
            <w:commentRangeEnd w:id="1520"/>
            <w:r w:rsidR="002B76A1">
              <w:rPr>
                <w:rStyle w:val="CommentReference"/>
              </w:rPr>
              <w:commentReference w:id="1520"/>
            </w:r>
          </w:p>
        </w:tc>
        <w:tc>
          <w:tcPr>
            <w:tcW w:w="9869" w:type="dxa"/>
            <w:tcBorders>
              <w:top w:val="single" w:sz="8" w:space="0" w:color="999999"/>
              <w:left w:val="single" w:sz="8" w:space="0" w:color="999999"/>
              <w:bottom w:val="single" w:sz="8" w:space="0" w:color="999999"/>
              <w:right w:val="single" w:sz="8" w:space="0" w:color="999999"/>
            </w:tcBorders>
            <w:tcPrChange w:id="1525" w:author="Author" w:date="2018-01-18T13:46:00Z">
              <w:tcPr>
                <w:tcW w:w="4472" w:type="dxa"/>
                <w:tcBorders>
                  <w:top w:val="single" w:sz="8" w:space="0" w:color="999999"/>
                  <w:left w:val="single" w:sz="8" w:space="0" w:color="999999"/>
                  <w:bottom w:val="single" w:sz="8" w:space="0" w:color="999999"/>
                  <w:right w:val="single" w:sz="8" w:space="0" w:color="999999"/>
                </w:tcBorders>
              </w:tcPr>
            </w:tcPrChange>
          </w:tcPr>
          <w:p w14:paraId="2A0EB454" w14:textId="7138B0F8" w:rsidR="00B1777E" w:rsidRPr="001963C0" w:rsidDel="00B1777E" w:rsidRDefault="00A76247" w:rsidP="0006208B">
            <w:pPr>
              <w:spacing w:before="0" w:after="0" w:line="240" w:lineRule="auto"/>
              <w:rPr>
                <w:ins w:id="1526" w:author="Author" w:date="2018-01-18T13:03:00Z"/>
              </w:rPr>
            </w:pPr>
            <w:ins w:id="1527" w:author="Author" w:date="2018-01-18T13:12:00Z">
              <w:r w:rsidRPr="00262C96">
                <w:t>In case you like to rehire this employee in the future, select</w:t>
              </w:r>
              <w:r w:rsidRPr="00262C96">
                <w:rPr>
                  <w:rStyle w:val="SAPUserEntry"/>
                </w:rPr>
                <w:t xml:space="preserve"> Yes</w:t>
              </w:r>
              <w:r w:rsidRPr="00262C96">
                <w:t>.</w:t>
              </w:r>
            </w:ins>
          </w:p>
        </w:tc>
      </w:tr>
      <w:tr w:rsidR="00A76247" w:rsidRPr="00AF5AE4" w14:paraId="140FF0A4" w14:textId="77777777" w:rsidTr="00A939DD">
        <w:trPr>
          <w:trHeight w:val="360"/>
          <w:ins w:id="1528" w:author="Author" w:date="2018-01-18T13:12:00Z"/>
          <w:trPrChange w:id="1529" w:author="Author" w:date="2018-01-18T13:46: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530" w:author="Author" w:date="2018-01-18T13:46:00Z">
              <w:tcPr>
                <w:tcW w:w="4472" w:type="dxa"/>
                <w:tcBorders>
                  <w:top w:val="single" w:sz="8" w:space="0" w:color="999999"/>
                  <w:left w:val="single" w:sz="8" w:space="0" w:color="999999"/>
                  <w:bottom w:val="single" w:sz="8" w:space="0" w:color="999999"/>
                  <w:right w:val="single" w:sz="8" w:space="0" w:color="999999"/>
                </w:tcBorders>
              </w:tcPr>
            </w:tcPrChange>
          </w:tcPr>
          <w:p w14:paraId="18ACE2FB" w14:textId="65B614C7" w:rsidR="00A76247" w:rsidRPr="00262C96" w:rsidRDefault="00A76247" w:rsidP="00B1777E">
            <w:pPr>
              <w:rPr>
                <w:ins w:id="1531" w:author="Author" w:date="2018-01-18T13:12:00Z"/>
                <w:rStyle w:val="SAPScreenElement"/>
              </w:rPr>
            </w:pPr>
            <w:ins w:id="1532" w:author="Author" w:date="2018-01-18T13:16:00Z">
              <w:r>
                <w:rPr>
                  <w:rStyle w:val="SAPScreenElement"/>
                </w:rPr>
                <w:t>Regret Termination</w:t>
              </w:r>
              <w:r w:rsidR="00FC5D95">
                <w:rPr>
                  <w:rStyle w:val="SAPScreenElement"/>
                </w:rPr>
                <w:t xml:space="preserve">: </w:t>
              </w:r>
              <w:r w:rsidR="00FC5D95" w:rsidRPr="00262C96">
                <w:t xml:space="preserve">defaults to </w:t>
              </w:r>
              <w:r w:rsidR="00FC5D95" w:rsidRPr="001963C0">
                <w:rPr>
                  <w:rStyle w:val="SAPUserEntry"/>
                </w:rPr>
                <w:t>No</w:t>
              </w:r>
              <w:r w:rsidR="00FC5D95" w:rsidRPr="00262C96">
                <w:t>, leave as is or</w:t>
              </w:r>
              <w:r w:rsidR="00FC5D95" w:rsidRPr="00262C96">
                <w:rPr>
                  <w:rStyle w:val="SAPScreenElement"/>
                </w:rPr>
                <w:t xml:space="preserve"> </w:t>
              </w:r>
              <w:r w:rsidR="00FC5D95">
                <w:t xml:space="preserve">select </w:t>
              </w:r>
              <w:r w:rsidR="00FC5D95" w:rsidRPr="00262C96">
                <w:rPr>
                  <w:rStyle w:val="SAPUserEntry"/>
                </w:rPr>
                <w:t>Yes</w:t>
              </w:r>
              <w:r w:rsidR="00FC5D95">
                <w:t xml:space="preserve"> from drop-down</w:t>
              </w:r>
            </w:ins>
          </w:p>
        </w:tc>
        <w:tc>
          <w:tcPr>
            <w:tcW w:w="9869" w:type="dxa"/>
            <w:tcBorders>
              <w:top w:val="single" w:sz="8" w:space="0" w:color="999999"/>
              <w:left w:val="single" w:sz="8" w:space="0" w:color="999999"/>
              <w:bottom w:val="single" w:sz="8" w:space="0" w:color="999999"/>
              <w:right w:val="single" w:sz="8" w:space="0" w:color="999999"/>
            </w:tcBorders>
            <w:tcPrChange w:id="1533" w:author="Author" w:date="2018-01-18T13:46:00Z">
              <w:tcPr>
                <w:tcW w:w="4472" w:type="dxa"/>
                <w:tcBorders>
                  <w:top w:val="single" w:sz="8" w:space="0" w:color="999999"/>
                  <w:left w:val="single" w:sz="8" w:space="0" w:color="999999"/>
                  <w:bottom w:val="single" w:sz="8" w:space="0" w:color="999999"/>
                  <w:right w:val="single" w:sz="8" w:space="0" w:color="999999"/>
                </w:tcBorders>
              </w:tcPr>
            </w:tcPrChange>
          </w:tcPr>
          <w:p w14:paraId="3B8C651E" w14:textId="03221FFA" w:rsidR="00A76247" w:rsidRPr="00262C96" w:rsidRDefault="00A76247" w:rsidP="0006208B">
            <w:pPr>
              <w:spacing w:before="0" w:after="0" w:line="240" w:lineRule="auto"/>
              <w:rPr>
                <w:ins w:id="1534" w:author="Author" w:date="2018-01-18T13:12:00Z"/>
              </w:rPr>
            </w:pPr>
          </w:p>
        </w:tc>
      </w:tr>
      <w:tr w:rsidR="00A76247" w:rsidRPr="00AF5AE4" w14:paraId="26374EC8" w14:textId="77777777" w:rsidTr="00A939DD">
        <w:trPr>
          <w:trHeight w:val="360"/>
          <w:ins w:id="1535" w:author="Author" w:date="2018-01-18T13:12:00Z"/>
          <w:trPrChange w:id="1536" w:author="Author" w:date="2018-01-18T13:46: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537" w:author="Author" w:date="2018-01-18T13:46:00Z">
              <w:tcPr>
                <w:tcW w:w="4472" w:type="dxa"/>
                <w:tcBorders>
                  <w:top w:val="single" w:sz="8" w:space="0" w:color="999999"/>
                  <w:left w:val="single" w:sz="8" w:space="0" w:color="999999"/>
                  <w:bottom w:val="single" w:sz="8" w:space="0" w:color="999999"/>
                  <w:right w:val="single" w:sz="8" w:space="0" w:color="999999"/>
                </w:tcBorders>
              </w:tcPr>
            </w:tcPrChange>
          </w:tcPr>
          <w:p w14:paraId="723946B7" w14:textId="29D290B5" w:rsidR="00A76247" w:rsidRPr="00262C96" w:rsidRDefault="00A76247" w:rsidP="00B1777E">
            <w:pPr>
              <w:rPr>
                <w:ins w:id="1538" w:author="Author" w:date="2018-01-18T13:12:00Z"/>
                <w:rStyle w:val="SAPScreenElement"/>
              </w:rPr>
            </w:pPr>
            <w:ins w:id="1539" w:author="Author" w:date="2018-01-18T13:16:00Z">
              <w:r>
                <w:rPr>
                  <w:rStyle w:val="SAPScreenElement"/>
                </w:rPr>
                <w:t>Eligible for Salary Continuation</w:t>
              </w:r>
            </w:ins>
            <w:ins w:id="1540" w:author="Author" w:date="2018-01-18T13:17:00Z">
              <w:r w:rsidR="00FC5D95">
                <w:rPr>
                  <w:rStyle w:val="SAPScreenElement"/>
                </w:rPr>
                <w:t xml:space="preserve">: </w:t>
              </w:r>
              <w:r w:rsidR="00FC5D95" w:rsidRPr="00262C96">
                <w:t xml:space="preserve">defaults to </w:t>
              </w:r>
              <w:r w:rsidR="00FC5D95" w:rsidRPr="001963C0">
                <w:rPr>
                  <w:rStyle w:val="SAPUserEntry"/>
                </w:rPr>
                <w:t>No</w:t>
              </w:r>
              <w:r w:rsidR="00FC5D95" w:rsidRPr="00262C96">
                <w:t>, leave as is or</w:t>
              </w:r>
              <w:r w:rsidR="00FC5D95" w:rsidRPr="00262C96">
                <w:rPr>
                  <w:rStyle w:val="SAPScreenElement"/>
                </w:rPr>
                <w:t xml:space="preserve"> </w:t>
              </w:r>
              <w:r w:rsidR="00FC5D95">
                <w:t xml:space="preserve">select </w:t>
              </w:r>
              <w:r w:rsidR="00FC5D95" w:rsidRPr="00262C96">
                <w:rPr>
                  <w:rStyle w:val="SAPUserEntry"/>
                </w:rPr>
                <w:t>Yes</w:t>
              </w:r>
              <w:r w:rsidR="00FC5D95">
                <w:t xml:space="preserve"> from drop-down</w:t>
              </w:r>
            </w:ins>
          </w:p>
        </w:tc>
        <w:tc>
          <w:tcPr>
            <w:tcW w:w="9869" w:type="dxa"/>
            <w:tcBorders>
              <w:top w:val="single" w:sz="8" w:space="0" w:color="999999"/>
              <w:left w:val="single" w:sz="8" w:space="0" w:color="999999"/>
              <w:bottom w:val="single" w:sz="8" w:space="0" w:color="999999"/>
              <w:right w:val="single" w:sz="8" w:space="0" w:color="999999"/>
            </w:tcBorders>
            <w:tcPrChange w:id="1541" w:author="Author" w:date="2018-01-18T13:46:00Z">
              <w:tcPr>
                <w:tcW w:w="4472" w:type="dxa"/>
                <w:tcBorders>
                  <w:top w:val="single" w:sz="8" w:space="0" w:color="999999"/>
                  <w:left w:val="single" w:sz="8" w:space="0" w:color="999999"/>
                  <w:bottom w:val="single" w:sz="8" w:space="0" w:color="999999"/>
                  <w:right w:val="single" w:sz="8" w:space="0" w:color="999999"/>
                </w:tcBorders>
              </w:tcPr>
            </w:tcPrChange>
          </w:tcPr>
          <w:p w14:paraId="1A5ABDFD" w14:textId="77777777" w:rsidR="00A76247" w:rsidRPr="00262C96" w:rsidRDefault="00A76247" w:rsidP="0006208B">
            <w:pPr>
              <w:spacing w:before="0" w:after="0" w:line="240" w:lineRule="auto"/>
              <w:rPr>
                <w:ins w:id="1542" w:author="Author" w:date="2018-01-18T13:12:00Z"/>
              </w:rPr>
            </w:pPr>
          </w:p>
        </w:tc>
      </w:tr>
      <w:tr w:rsidR="00B1777E" w:rsidRPr="00AF5AE4" w14:paraId="0FC321E6" w14:textId="77777777" w:rsidTr="00A939DD">
        <w:trPr>
          <w:trHeight w:val="360"/>
          <w:ins w:id="1543" w:author="Author" w:date="2018-01-18T13:03:00Z"/>
          <w:trPrChange w:id="1544" w:author="Author" w:date="2018-01-18T13:46: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545" w:author="Author" w:date="2018-01-18T13:46:00Z">
              <w:tcPr>
                <w:tcW w:w="4472" w:type="dxa"/>
                <w:tcBorders>
                  <w:top w:val="single" w:sz="8" w:space="0" w:color="999999"/>
                  <w:left w:val="single" w:sz="8" w:space="0" w:color="999999"/>
                  <w:bottom w:val="single" w:sz="8" w:space="0" w:color="999999"/>
                  <w:right w:val="single" w:sz="8" w:space="0" w:color="999999"/>
                </w:tcBorders>
              </w:tcPr>
            </w:tcPrChange>
          </w:tcPr>
          <w:p w14:paraId="73DEDEB5" w14:textId="70D3536D" w:rsidR="00A76247" w:rsidRPr="00B83FA6" w:rsidRDefault="00A76247">
            <w:pPr>
              <w:rPr>
                <w:ins w:id="1546" w:author="Author" w:date="2018-01-18T13:03:00Z"/>
                <w:rStyle w:val="SAPScreenElement"/>
              </w:rPr>
            </w:pPr>
            <w:ins w:id="1547" w:author="Author" w:date="2018-01-18T13:13:00Z">
              <w:r>
                <w:rPr>
                  <w:rStyle w:val="SAPScreenElement"/>
                </w:rPr>
                <w:t>A</w:t>
              </w:r>
            </w:ins>
            <w:ins w:id="1548" w:author="Author" w:date="2018-01-18T13:03:00Z">
              <w:r w:rsidRPr="00B83FA6">
                <w:rPr>
                  <w:rStyle w:val="SAPScreenElement"/>
                </w:rPr>
                <w:t>ttachment</w:t>
              </w:r>
            </w:ins>
            <w:ins w:id="1549" w:author="Author" w:date="2018-01-18T13:04:00Z">
              <w:r w:rsidR="00B1777E" w:rsidRPr="00B83FA6">
                <w:rPr>
                  <w:rStyle w:val="SAPScreenElement"/>
                </w:rPr>
                <w:t xml:space="preserve">: </w:t>
              </w:r>
            </w:ins>
            <w:ins w:id="1550" w:author="Author" w:date="2018-01-18T13:14:00Z">
              <w:r>
                <w:t xml:space="preserve">use drag and drop or the </w:t>
              </w:r>
              <w:r w:rsidRPr="0049257E">
                <w:rPr>
                  <w:rStyle w:val="SAPScreenElement"/>
                </w:rPr>
                <w:t>+</w:t>
              </w:r>
              <w:r>
                <w:t xml:space="preserve"> button.</w:t>
              </w:r>
            </w:ins>
          </w:p>
        </w:tc>
        <w:tc>
          <w:tcPr>
            <w:tcW w:w="9869" w:type="dxa"/>
            <w:tcBorders>
              <w:top w:val="single" w:sz="8" w:space="0" w:color="999999"/>
              <w:left w:val="single" w:sz="8" w:space="0" w:color="999999"/>
              <w:bottom w:val="single" w:sz="8" w:space="0" w:color="999999"/>
              <w:right w:val="single" w:sz="8" w:space="0" w:color="999999"/>
            </w:tcBorders>
            <w:tcPrChange w:id="1551" w:author="Author" w:date="2018-01-18T13:46:00Z">
              <w:tcPr>
                <w:tcW w:w="4472" w:type="dxa"/>
                <w:tcBorders>
                  <w:top w:val="single" w:sz="8" w:space="0" w:color="999999"/>
                  <w:left w:val="single" w:sz="8" w:space="0" w:color="999999"/>
                  <w:bottom w:val="single" w:sz="8" w:space="0" w:color="999999"/>
                  <w:right w:val="single" w:sz="8" w:space="0" w:color="999999"/>
                </w:tcBorders>
              </w:tcPr>
            </w:tcPrChange>
          </w:tcPr>
          <w:p w14:paraId="3D4E7DE4" w14:textId="1163A4B4" w:rsidR="00A82341" w:rsidRDefault="00A82341" w:rsidP="0006208B">
            <w:pPr>
              <w:spacing w:before="0" w:after="0" w:line="240" w:lineRule="auto"/>
              <w:rPr>
                <w:ins w:id="1552" w:author="Author" w:date="2018-01-22T10:23:00Z"/>
              </w:rPr>
            </w:pPr>
            <w:ins w:id="1553" w:author="Author" w:date="2018-01-22T10:23:00Z">
              <w:r>
                <w:t>optional step:</w:t>
              </w:r>
            </w:ins>
          </w:p>
          <w:p w14:paraId="4812AEA7" w14:textId="733D0717" w:rsidR="00B1777E" w:rsidRPr="00B83FA6" w:rsidDel="00B1777E" w:rsidRDefault="00B1777E" w:rsidP="0006208B">
            <w:pPr>
              <w:spacing w:before="0" w:after="0" w:line="240" w:lineRule="auto"/>
              <w:rPr>
                <w:ins w:id="1554" w:author="Author" w:date="2018-01-18T13:03:00Z"/>
              </w:rPr>
            </w:pPr>
            <w:ins w:id="1555" w:author="Author" w:date="2018-01-18T13:03:00Z">
              <w:del w:id="1556" w:author="Author" w:date="2018-01-22T10:23:00Z">
                <w:r w:rsidRPr="00B83FA6" w:rsidDel="00A82341">
                  <w:rPr>
                    <w:rPrChange w:id="1557" w:author="Author" w:date="2018-01-18T13:04:00Z">
                      <w:rPr>
                        <w:highlight w:val="yellow"/>
                      </w:rPr>
                    </w:rPrChange>
                  </w:rPr>
                  <w:delText>Optionally, y</w:delText>
                </w:r>
              </w:del>
            </w:ins>
            <w:ins w:id="1558" w:author="Author" w:date="2018-01-22T10:23:00Z">
              <w:r w:rsidR="00A82341">
                <w:t>Y</w:t>
              </w:r>
            </w:ins>
            <w:ins w:id="1559" w:author="Author" w:date="2018-01-18T13:03:00Z">
              <w:r w:rsidRPr="00B83FA6">
                <w:rPr>
                  <w:rPrChange w:id="1560" w:author="Author" w:date="2018-01-18T13:04:00Z">
                    <w:rPr>
                      <w:highlight w:val="yellow"/>
                    </w:rPr>
                  </w:rPrChange>
                </w:rPr>
                <w:t>ou can attach a supporting document</w:t>
              </w:r>
              <w:r w:rsidRPr="00B83FA6">
                <w:rPr>
                  <w:color w:val="1F497D"/>
                  <w:rPrChange w:id="1561" w:author="Author" w:date="2018-01-18T13:04:00Z">
                    <w:rPr>
                      <w:color w:val="1F497D"/>
                      <w:highlight w:val="yellow"/>
                    </w:rPr>
                  </w:rPrChange>
                </w:rPr>
                <w:t xml:space="preserve"> </w:t>
              </w:r>
              <w:r w:rsidRPr="00B83FA6">
                <w:rPr>
                  <w:rPrChange w:id="1562" w:author="Author" w:date="2018-01-18T13:04:00Z">
                    <w:rPr>
                      <w:highlight w:val="yellow"/>
                    </w:rPr>
                  </w:rPrChange>
                </w:rPr>
                <w:t>on the termination</w:t>
              </w:r>
              <w:r w:rsidRPr="00B83FA6">
                <w:rPr>
                  <w:color w:val="1F497D"/>
                  <w:rPrChange w:id="1563" w:author="Author" w:date="2018-01-18T13:04:00Z">
                    <w:rPr>
                      <w:color w:val="1F497D"/>
                      <w:highlight w:val="yellow"/>
                    </w:rPr>
                  </w:rPrChange>
                </w:rPr>
                <w:t>.</w:t>
              </w:r>
              <w:r w:rsidRPr="00B83FA6">
                <w:rPr>
                  <w:rPrChange w:id="1564" w:author="Author" w:date="2018-01-18T13:04:00Z">
                    <w:rPr>
                      <w:highlight w:val="yellow"/>
                    </w:rPr>
                  </w:rPrChange>
                </w:rPr>
                <w:t xml:space="preserve"> </w:t>
              </w:r>
            </w:ins>
          </w:p>
        </w:tc>
      </w:tr>
      <w:tr w:rsidR="00B1777E" w:rsidRPr="00AF5AE4" w14:paraId="57E998D0" w14:textId="77777777" w:rsidTr="00A939DD">
        <w:trPr>
          <w:trHeight w:val="360"/>
          <w:ins w:id="1565" w:author="Author" w:date="2018-01-18T13:04:00Z"/>
          <w:trPrChange w:id="1566" w:author="Author" w:date="2018-01-18T13:46: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567" w:author="Author" w:date="2018-01-18T13:46:00Z">
              <w:tcPr>
                <w:tcW w:w="4472" w:type="dxa"/>
                <w:tcBorders>
                  <w:top w:val="single" w:sz="8" w:space="0" w:color="999999"/>
                  <w:left w:val="single" w:sz="8" w:space="0" w:color="999999"/>
                  <w:bottom w:val="single" w:sz="8" w:space="0" w:color="999999"/>
                  <w:right w:val="single" w:sz="8" w:space="0" w:color="999999"/>
                </w:tcBorders>
              </w:tcPr>
            </w:tcPrChange>
          </w:tcPr>
          <w:p w14:paraId="76AE6DAC" w14:textId="68EB0CDD" w:rsidR="00B1777E" w:rsidRPr="00262C96" w:rsidDel="00A82341" w:rsidRDefault="00B1777E">
            <w:pPr>
              <w:rPr>
                <w:ins w:id="1568" w:author="Author" w:date="2018-01-18T13:05:00Z"/>
                <w:del w:id="1569" w:author="Author" w:date="2018-01-22T10:24:00Z"/>
              </w:rPr>
            </w:pPr>
            <w:ins w:id="1570" w:author="Author" w:date="2018-01-18T13:04:00Z">
              <w:r w:rsidRPr="00262C96">
                <w:rPr>
                  <w:rStyle w:val="SAPScreenElement"/>
                </w:rPr>
                <w:t>Deactivate Position</w:t>
              </w:r>
            </w:ins>
            <w:ins w:id="1571" w:author="Author" w:date="2018-01-18T13:05:00Z">
              <w:r>
                <w:rPr>
                  <w:rStyle w:val="SAPScreenElement"/>
                </w:rPr>
                <w:t xml:space="preserve">: </w:t>
              </w:r>
            </w:ins>
            <w:ins w:id="1572" w:author="Author" w:date="2018-01-18T13:06:00Z">
              <w:r w:rsidR="00A76247" w:rsidRPr="00B83FA6">
                <w:rPr>
                  <w:rPrChange w:id="1573" w:author="Author" w:date="2018-01-18T13:07:00Z">
                    <w:rPr>
                      <w:rStyle w:val="SAPScreenElement"/>
                    </w:rPr>
                  </w:rPrChange>
                </w:rPr>
                <w:t xml:space="preserve">proposed value </w:t>
              </w:r>
            </w:ins>
            <w:ins w:id="1574" w:author="Author" w:date="2018-01-18T13:07:00Z">
              <w:r w:rsidR="00A76247" w:rsidRPr="00262C96">
                <w:rPr>
                  <w:rStyle w:val="SAPUserEntry"/>
                </w:rPr>
                <w:t>No</w:t>
              </w:r>
            </w:ins>
            <w:ins w:id="1575" w:author="Author" w:date="2018-01-18T13:06:00Z">
              <w:r w:rsidR="00A76247" w:rsidRPr="00B83FA6">
                <w:rPr>
                  <w:rPrChange w:id="1576" w:author="Author" w:date="2018-01-18T13:07:00Z">
                    <w:rPr>
                      <w:rStyle w:val="SAPScreenElement"/>
                    </w:rPr>
                  </w:rPrChange>
                </w:rPr>
                <w:t xml:space="preserve">, leave as </w:t>
              </w:r>
            </w:ins>
            <w:ins w:id="1577" w:author="Author" w:date="2018-01-18T13:07:00Z">
              <w:r w:rsidR="00A76247">
                <w:t>is</w:t>
              </w:r>
            </w:ins>
          </w:p>
          <w:p w14:paraId="0CE15AAD" w14:textId="35BFCDF4" w:rsidR="00B1777E" w:rsidRPr="00B83FA6" w:rsidRDefault="00B1777E">
            <w:pPr>
              <w:rPr>
                <w:ins w:id="1578" w:author="Author" w:date="2018-01-18T13:04:00Z"/>
                <w:rStyle w:val="SAPScreenElement"/>
              </w:rPr>
            </w:pPr>
          </w:p>
        </w:tc>
        <w:tc>
          <w:tcPr>
            <w:tcW w:w="9869" w:type="dxa"/>
            <w:tcBorders>
              <w:top w:val="single" w:sz="8" w:space="0" w:color="999999"/>
              <w:left w:val="single" w:sz="8" w:space="0" w:color="999999"/>
              <w:bottom w:val="single" w:sz="8" w:space="0" w:color="999999"/>
              <w:right w:val="single" w:sz="8" w:space="0" w:color="999999"/>
            </w:tcBorders>
            <w:tcPrChange w:id="1579" w:author="Author" w:date="2018-01-18T13:46:00Z">
              <w:tcPr>
                <w:tcW w:w="4472" w:type="dxa"/>
                <w:tcBorders>
                  <w:top w:val="single" w:sz="8" w:space="0" w:color="999999"/>
                  <w:left w:val="single" w:sz="8" w:space="0" w:color="999999"/>
                  <w:bottom w:val="single" w:sz="8" w:space="0" w:color="999999"/>
                  <w:right w:val="single" w:sz="8" w:space="0" w:color="999999"/>
                </w:tcBorders>
              </w:tcPr>
            </w:tcPrChange>
          </w:tcPr>
          <w:p w14:paraId="583CB91A" w14:textId="216B9942" w:rsidR="00A82341" w:rsidRDefault="00B1777E" w:rsidP="00B1777E">
            <w:pPr>
              <w:rPr>
                <w:ins w:id="1580" w:author="Author" w:date="2018-01-22T10:22:00Z"/>
              </w:rPr>
            </w:pPr>
            <w:ins w:id="1581" w:author="Author" w:date="2018-01-18T13:05:00Z">
              <w:r w:rsidRPr="00262C96">
                <w:t>In case</w:t>
              </w:r>
              <w:del w:id="1582" w:author="Author" w:date="2018-01-22T10:23:00Z">
                <w:r w:rsidRPr="00262C96" w:rsidDel="00A82341">
                  <w:delText>,</w:delText>
                </w:r>
              </w:del>
              <w:r w:rsidRPr="00262C96">
                <w:t xml:space="preserve"> </w:t>
              </w:r>
              <w:r w:rsidRPr="00262C96">
                <w:rPr>
                  <w:rStyle w:val="SAPEmphasis"/>
                </w:rPr>
                <w:t>Position Management</w:t>
              </w:r>
              <w:r w:rsidRPr="00262C96">
                <w:t xml:space="preserve"> </w:t>
              </w:r>
              <w:r w:rsidRPr="00981DDC">
                <w:rPr>
                  <w:rStyle w:val="SAPEmphasis"/>
                </w:rPr>
                <w:t xml:space="preserve">is </w:t>
              </w:r>
              <w:del w:id="1583" w:author="Author" w:date="2018-02-28T14:24:00Z">
                <w:r w:rsidRPr="00981DDC" w:rsidDel="00981DDC">
                  <w:rPr>
                    <w:rStyle w:val="SAPEmphasis"/>
                    <w:strike/>
                    <w:rPrChange w:id="1584" w:author="Author" w:date="2018-02-28T14:24:00Z">
                      <w:rPr>
                        <w:rStyle w:val="SAPEmphasis"/>
                      </w:rPr>
                    </w:rPrChange>
                  </w:rPr>
                  <w:delText>enabled</w:delText>
                </w:r>
              </w:del>
            </w:ins>
            <w:ins w:id="1585" w:author="Author" w:date="2018-01-24T13:45:00Z">
              <w:del w:id="1586" w:author="Author" w:date="2018-02-28T14:24:00Z">
                <w:r w:rsidR="00E548FC" w:rsidRPr="00981DDC" w:rsidDel="00981DDC">
                  <w:rPr>
                    <w:rStyle w:val="SAPEmphasis"/>
                  </w:rPr>
                  <w:delText xml:space="preserve"> </w:delText>
                </w:r>
              </w:del>
              <w:r w:rsidR="00E548FC" w:rsidRPr="00981DDC">
                <w:rPr>
                  <w:rStyle w:val="SAPEmphasis"/>
                </w:rPr>
                <w:t>implemented</w:t>
              </w:r>
            </w:ins>
            <w:ins w:id="1587" w:author="Author" w:date="2018-01-18T13:05:00Z">
              <w:r w:rsidRPr="00981DDC">
                <w:rPr>
                  <w:rStyle w:val="SAPEmphasis"/>
                </w:rPr>
                <w:t xml:space="preserve"> in</w:t>
              </w:r>
              <w:r w:rsidRPr="00262C96">
                <w:rPr>
                  <w:rStyle w:val="SAPEmphasis"/>
                </w:rPr>
                <w:t xml:space="preserve"> your </w:t>
              </w:r>
              <w:del w:id="1588" w:author="Author" w:date="2018-03-01T15:48:00Z">
                <w:r w:rsidRPr="00262C96" w:rsidDel="002B76A1">
                  <w:rPr>
                    <w:rStyle w:val="SAPEmphasis"/>
                  </w:rPr>
                  <w:delText xml:space="preserve">Success Factors </w:delText>
                </w:r>
              </w:del>
              <w:r w:rsidRPr="00262C96">
                <w:rPr>
                  <w:rStyle w:val="SAPEmphasis"/>
                </w:rPr>
                <w:t>Employee Central instance:</w:t>
              </w:r>
              <w:r w:rsidRPr="00262C96">
                <w:t xml:space="preserve"> </w:t>
              </w:r>
            </w:ins>
          </w:p>
          <w:p w14:paraId="578E20FC" w14:textId="746EE7AB" w:rsidR="00B1777E" w:rsidRPr="00262C96" w:rsidRDefault="00A82341" w:rsidP="00B1777E">
            <w:pPr>
              <w:rPr>
                <w:ins w:id="1589" w:author="Author" w:date="2018-01-18T13:05:00Z"/>
              </w:rPr>
            </w:pPr>
            <w:ins w:id="1590" w:author="Author" w:date="2018-01-22T10:22:00Z">
              <w:r>
                <w:t>I</w:t>
              </w:r>
            </w:ins>
            <w:ins w:id="1591" w:author="Author" w:date="2018-01-18T13:05:00Z">
              <w:del w:id="1592" w:author="Author" w:date="2018-01-22T10:22:00Z">
                <w:r w:rsidR="00B1777E" w:rsidRPr="00262C96" w:rsidDel="00A82341">
                  <w:delText>i</w:delText>
                </w:r>
              </w:del>
              <w:r w:rsidR="00B1777E" w:rsidRPr="00262C96">
                <w:t xml:space="preserve">f the position, to which the employee to be terminated is assigned, has no other incumbent and has no lower level-positions, you can choose to deactivate this </w:t>
              </w:r>
              <w:r w:rsidR="00B1777E" w:rsidRPr="001963C0">
                <w:t xml:space="preserve">position or keep it active. </w:t>
              </w:r>
              <w:del w:id="1593" w:author="Author" w:date="2018-01-22T10:20:00Z">
                <w:r w:rsidR="00B1777E" w:rsidRPr="001963C0" w:rsidDel="00A82341">
                  <w:delText>For</w:delText>
                </w:r>
                <w:r w:rsidR="00B1777E" w:rsidRPr="00262C96" w:rsidDel="00A82341">
                  <w:delText xml:space="preserve"> this, select </w:delText>
                </w:r>
                <w:r w:rsidR="00B1777E" w:rsidRPr="00262C96" w:rsidDel="00A82341">
                  <w:rPr>
                    <w:rStyle w:val="SAPUserEntry"/>
                  </w:rPr>
                  <w:delText>Yes</w:delText>
                </w:r>
                <w:r w:rsidR="00B1777E" w:rsidRPr="00262C96" w:rsidDel="00A82341">
                  <w:delText>. To leave the position active, leave value</w:delText>
                </w:r>
                <w:r w:rsidR="00B1777E" w:rsidRPr="00262C96" w:rsidDel="00A82341">
                  <w:rPr>
                    <w:rStyle w:val="SAPUserEntry"/>
                  </w:rPr>
                  <w:delText xml:space="preserve"> No</w:delText>
                </w:r>
                <w:r w:rsidR="00B1777E" w:rsidRPr="00262C96" w:rsidDel="00A82341">
                  <w:delText xml:space="preserve"> for the </w:delText>
                </w:r>
                <w:r w:rsidR="00B1777E" w:rsidRPr="00262C96" w:rsidDel="00A82341">
                  <w:rPr>
                    <w:rStyle w:val="SAPScreenElement"/>
                  </w:rPr>
                  <w:delText xml:space="preserve">Deactivate Position </w:delText>
                </w:r>
                <w:r w:rsidR="00B1777E" w:rsidRPr="00262C96" w:rsidDel="00A82341">
                  <w:delText>field.</w:delText>
                </w:r>
              </w:del>
            </w:ins>
          </w:p>
          <w:p w14:paraId="029437B2" w14:textId="42AD2C42" w:rsidR="00B1777E" w:rsidRPr="00262C96" w:rsidDel="00A56C57" w:rsidRDefault="00B1777E" w:rsidP="00B1777E">
            <w:pPr>
              <w:pStyle w:val="SAPNoteHeading"/>
              <w:ind w:left="0"/>
              <w:rPr>
                <w:ins w:id="1594" w:author="Author" w:date="2018-01-18T13:05:00Z"/>
                <w:del w:id="1595" w:author="Author" w:date="2018-01-18T13:57:00Z"/>
              </w:rPr>
            </w:pPr>
            <w:ins w:id="1596" w:author="Author" w:date="2018-01-18T13:05:00Z">
              <w:del w:id="1597" w:author="Author" w:date="2018-01-18T13:57:00Z">
                <w:r w:rsidRPr="00262C96" w:rsidDel="00A56C57">
                  <w:rPr>
                    <w:noProof/>
                    <w:lang w:val="de-DE" w:eastAsia="de-DE"/>
                  </w:rPr>
                  <w:drawing>
                    <wp:inline distT="0" distB="0" distL="0" distR="0" wp14:anchorId="4C8066EA" wp14:editId="74F90E1D">
                      <wp:extent cx="228600" cy="228600"/>
                      <wp:effectExtent l="0" t="0" r="0" b="0"/>
                      <wp:docPr id="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62C96" w:rsidDel="00A56C57">
                  <w:delText> Note</w:delText>
                </w:r>
              </w:del>
            </w:ins>
          </w:p>
          <w:p w14:paraId="3C605D57" w14:textId="0B295A78" w:rsidR="00B1777E" w:rsidRPr="00B83FA6" w:rsidRDefault="00B1777E" w:rsidP="00B1777E">
            <w:pPr>
              <w:spacing w:before="0" w:after="0" w:line="240" w:lineRule="auto"/>
              <w:rPr>
                <w:ins w:id="1598" w:author="Author" w:date="2018-01-18T13:04:00Z"/>
              </w:rPr>
            </w:pPr>
            <w:ins w:id="1599" w:author="Author" w:date="2018-01-18T13:05:00Z">
              <w:r w:rsidRPr="00262C96">
                <w:t xml:space="preserve">In case the position has still incumbent(s) or has lower-level positions, the </w:t>
              </w:r>
              <w:r w:rsidRPr="00262C96">
                <w:rPr>
                  <w:rStyle w:val="SAPScreenElement"/>
                </w:rPr>
                <w:t xml:space="preserve">Deactivate Position </w:t>
              </w:r>
              <w:r w:rsidRPr="00262C96">
                <w:t>field is read-only.</w:t>
              </w:r>
            </w:ins>
          </w:p>
        </w:tc>
      </w:tr>
      <w:tr w:rsidR="005230A3" w:rsidRPr="00AF5AE4" w14:paraId="421A6074" w14:textId="77777777" w:rsidTr="00A939DD">
        <w:trPr>
          <w:trHeight w:val="360"/>
          <w:ins w:id="1600" w:author="Author" w:date="2018-01-18T13:36:00Z"/>
          <w:trPrChange w:id="1601" w:author="Author" w:date="2018-01-18T13:46: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602" w:author="Author" w:date="2018-01-18T13:46:00Z">
              <w:tcPr>
                <w:tcW w:w="4472" w:type="dxa"/>
                <w:tcBorders>
                  <w:top w:val="single" w:sz="8" w:space="0" w:color="999999"/>
                  <w:left w:val="single" w:sz="8" w:space="0" w:color="999999"/>
                  <w:bottom w:val="single" w:sz="8" w:space="0" w:color="999999"/>
                  <w:right w:val="single" w:sz="8" w:space="0" w:color="999999"/>
                </w:tcBorders>
              </w:tcPr>
            </w:tcPrChange>
          </w:tcPr>
          <w:p w14:paraId="51CE6A8F" w14:textId="037540E4" w:rsidR="005230A3" w:rsidRPr="00B83FA6" w:rsidRDefault="00B83FA6" w:rsidP="00B1777E">
            <w:pPr>
              <w:rPr>
                <w:ins w:id="1603" w:author="Author" w:date="2018-01-18T13:36:00Z"/>
                <w:rStyle w:val="SAPScreenElement"/>
                <w:highlight w:val="yellow"/>
                <w:rPrChange w:id="1604" w:author="Author" w:date="2018-01-18T13:45:00Z">
                  <w:rPr>
                    <w:ins w:id="1605" w:author="Author" w:date="2018-01-18T13:36:00Z"/>
                    <w:rStyle w:val="SAPScreenElement"/>
                  </w:rPr>
                </w:rPrChange>
              </w:rPr>
            </w:pPr>
            <w:ins w:id="1606" w:author="Author" w:date="2018-01-18T13:37:00Z">
              <w:r w:rsidRPr="00E62485">
                <w:rPr>
                  <w:rStyle w:val="SAPScreenElement"/>
                  <w:highlight w:val="cyan"/>
                  <w:rPrChange w:id="1607" w:author="Author" w:date="2018-01-29T13:39:00Z">
                    <w:rPr>
                      <w:rStyle w:val="SAPScreenElement"/>
                    </w:rPr>
                  </w:rPrChange>
                </w:rPr>
                <w:t>Time Account Balance as of Termination Date for &lt;job title, location&gt;</w:t>
              </w:r>
            </w:ins>
            <w:ins w:id="1608" w:author="Author" w:date="2018-01-18T13:38:00Z">
              <w:r w:rsidRPr="00E62485">
                <w:rPr>
                  <w:rStyle w:val="SAPScreenElement"/>
                  <w:highlight w:val="cyan"/>
                  <w:rPrChange w:id="1609" w:author="Author" w:date="2018-01-29T13:39:00Z">
                    <w:rPr>
                      <w:rStyle w:val="SAPScreenElement"/>
                    </w:rPr>
                  </w:rPrChange>
                </w:rPr>
                <w:t xml:space="preserve">: </w:t>
              </w:r>
              <w:r w:rsidRPr="00E62485">
                <w:rPr>
                  <w:highlight w:val="cyan"/>
                  <w:rPrChange w:id="1610" w:author="Author" w:date="2018-01-29T13:39:00Z">
                    <w:rPr/>
                  </w:rPrChange>
                </w:rPr>
                <w:t>check</w:t>
              </w:r>
            </w:ins>
            <w:ins w:id="1611" w:author="Author" w:date="2018-01-18T13:39:00Z">
              <w:r w:rsidRPr="00E62485">
                <w:rPr>
                  <w:highlight w:val="cyan"/>
                  <w:rPrChange w:id="1612" w:author="Author" w:date="2018-01-29T13:39:00Z">
                    <w:rPr/>
                  </w:rPrChange>
                </w:rPr>
                <w:t xml:space="preserve"> the remaining balances of time types that have an accrual rule assigned</w:t>
              </w:r>
            </w:ins>
          </w:p>
        </w:tc>
        <w:tc>
          <w:tcPr>
            <w:tcW w:w="9869" w:type="dxa"/>
            <w:tcBorders>
              <w:top w:val="single" w:sz="8" w:space="0" w:color="999999"/>
              <w:left w:val="single" w:sz="8" w:space="0" w:color="999999"/>
              <w:bottom w:val="single" w:sz="8" w:space="0" w:color="999999"/>
              <w:right w:val="single" w:sz="8" w:space="0" w:color="999999"/>
            </w:tcBorders>
            <w:tcPrChange w:id="1613" w:author="Author" w:date="2018-01-18T13:46:00Z">
              <w:tcPr>
                <w:tcW w:w="4472" w:type="dxa"/>
                <w:tcBorders>
                  <w:top w:val="single" w:sz="8" w:space="0" w:color="999999"/>
                  <w:left w:val="single" w:sz="8" w:space="0" w:color="999999"/>
                  <w:bottom w:val="single" w:sz="8" w:space="0" w:color="999999"/>
                  <w:right w:val="single" w:sz="8" w:space="0" w:color="999999"/>
                </w:tcBorders>
              </w:tcPr>
            </w:tcPrChange>
          </w:tcPr>
          <w:p w14:paraId="637FA5F4" w14:textId="7F6E6DCE" w:rsidR="005230A3" w:rsidRPr="003112B2" w:rsidRDefault="00A82341">
            <w:pPr>
              <w:rPr>
                <w:ins w:id="1614" w:author="Author" w:date="2018-01-18T13:37:00Z"/>
              </w:rPr>
            </w:pPr>
            <w:ins w:id="1615" w:author="Author" w:date="2018-01-22T10:21:00Z">
              <w:r w:rsidRPr="003112B2">
                <w:rPr>
                  <w:rPrChange w:id="1616" w:author="Author" w:date="2018-01-22T10:23:00Z">
                    <w:rPr>
                      <w:highlight w:val="yellow"/>
                    </w:rPr>
                  </w:rPrChange>
                </w:rPr>
                <w:t xml:space="preserve">In case </w:t>
              </w:r>
            </w:ins>
            <w:ins w:id="1617" w:author="Author" w:date="2018-01-22T10:22:00Z">
              <w:r w:rsidRPr="003112B2">
                <w:rPr>
                  <w:rStyle w:val="SAPEmphasis"/>
                </w:rPr>
                <w:t>Time Off</w:t>
              </w:r>
              <w:r w:rsidRPr="003112B2">
                <w:t xml:space="preserve"> </w:t>
              </w:r>
              <w:r w:rsidRPr="00981DDC">
                <w:rPr>
                  <w:rStyle w:val="SAPEmphasis"/>
                </w:rPr>
                <w:t xml:space="preserve">is </w:t>
              </w:r>
              <w:del w:id="1618" w:author="Author" w:date="2018-02-28T14:24:00Z">
                <w:r w:rsidRPr="00981DDC" w:rsidDel="00981DDC">
                  <w:rPr>
                    <w:rStyle w:val="SAPEmphasis"/>
                    <w:strike/>
                    <w:rPrChange w:id="1619" w:author="Author" w:date="2018-02-28T14:24:00Z">
                      <w:rPr>
                        <w:rStyle w:val="SAPEmphasis"/>
                      </w:rPr>
                    </w:rPrChange>
                  </w:rPr>
                  <w:delText>enabled</w:delText>
                </w:r>
              </w:del>
            </w:ins>
            <w:ins w:id="1620" w:author="Author" w:date="2018-01-24T13:45:00Z">
              <w:del w:id="1621" w:author="Author" w:date="2018-02-28T14:24:00Z">
                <w:r w:rsidR="00E548FC" w:rsidRPr="00981DDC" w:rsidDel="00981DDC">
                  <w:rPr>
                    <w:rStyle w:val="SAPEmphasis"/>
                  </w:rPr>
                  <w:delText xml:space="preserve"> </w:delText>
                </w:r>
              </w:del>
              <w:r w:rsidR="00E548FC" w:rsidRPr="00981DDC">
                <w:rPr>
                  <w:rStyle w:val="SAPEmphasis"/>
                </w:rPr>
                <w:t>implemented</w:t>
              </w:r>
            </w:ins>
            <w:ins w:id="1622" w:author="Author" w:date="2018-01-22T10:22:00Z">
              <w:r w:rsidRPr="00981DDC">
                <w:rPr>
                  <w:rStyle w:val="SAPEmphasis"/>
                </w:rPr>
                <w:t xml:space="preserve"> in</w:t>
              </w:r>
              <w:r w:rsidRPr="003112B2">
                <w:rPr>
                  <w:rStyle w:val="SAPEmphasis"/>
                </w:rPr>
                <w:t xml:space="preserve"> your </w:t>
              </w:r>
              <w:del w:id="1623" w:author="Author" w:date="2018-03-01T15:48:00Z">
                <w:r w:rsidRPr="003112B2" w:rsidDel="002B76A1">
                  <w:rPr>
                    <w:rStyle w:val="SAPEmphasis"/>
                  </w:rPr>
                  <w:delText xml:space="preserve">Success Factors </w:delText>
                </w:r>
              </w:del>
              <w:r w:rsidRPr="003112B2">
                <w:rPr>
                  <w:rStyle w:val="SAPEmphasis"/>
                </w:rPr>
                <w:t xml:space="preserve">Employee Central instance </w:t>
              </w:r>
            </w:ins>
            <w:ins w:id="1624" w:author="Author" w:date="2018-01-18T13:38:00Z">
              <w:del w:id="1625" w:author="Author" w:date="2018-01-22T10:23:00Z">
                <w:r w:rsidR="00B83FA6" w:rsidRPr="003112B2" w:rsidDel="00A82341">
                  <w:delText>Op</w:delText>
                </w:r>
              </w:del>
            </w:ins>
            <w:ins w:id="1626" w:author="Author" w:date="2018-01-22T10:23:00Z">
              <w:r>
                <w:t>(op</w:t>
              </w:r>
            </w:ins>
            <w:ins w:id="1627" w:author="Author" w:date="2018-01-18T13:38:00Z">
              <w:r w:rsidR="00B83FA6" w:rsidRPr="003112B2">
                <w:t>tional</w:t>
              </w:r>
              <w:del w:id="1628" w:author="Author" w:date="2018-01-22T10:22:00Z">
                <w:r w:rsidR="00B83FA6" w:rsidRPr="003112B2" w:rsidDel="00A82341">
                  <w:delText>ly</w:delText>
                </w:r>
              </w:del>
            </w:ins>
            <w:ins w:id="1629" w:author="Author" w:date="2018-01-22T10:22:00Z">
              <w:r w:rsidRPr="003112B2">
                <w:rPr>
                  <w:rPrChange w:id="1630" w:author="Author" w:date="2018-01-22T10:23:00Z">
                    <w:rPr>
                      <w:highlight w:val="yellow"/>
                    </w:rPr>
                  </w:rPrChange>
                </w:rPr>
                <w:t xml:space="preserve"> step):</w:t>
              </w:r>
            </w:ins>
            <w:ins w:id="1631" w:author="Author" w:date="2018-01-18T13:38:00Z">
              <w:r w:rsidR="00B83FA6" w:rsidRPr="003112B2">
                <w:t xml:space="preserve"> </w:t>
              </w:r>
              <w:del w:id="1632" w:author="Author" w:date="2018-01-22T10:22:00Z">
                <w:r w:rsidR="00B83FA6" w:rsidRPr="003112B2" w:rsidDel="00A82341">
                  <w:delText>and only in</w:delText>
                </w:r>
              </w:del>
            </w:ins>
            <w:ins w:id="1633" w:author="Author" w:date="2018-01-18T13:37:00Z">
              <w:del w:id="1634" w:author="Author" w:date="2018-01-22T10:22:00Z">
                <w:r w:rsidR="005230A3" w:rsidRPr="003112B2" w:rsidDel="00A82341">
                  <w:delText xml:space="preserve"> case </w:delText>
                </w:r>
                <w:r w:rsidR="005230A3" w:rsidRPr="003112B2" w:rsidDel="00A82341">
                  <w:rPr>
                    <w:rStyle w:val="SAPEmphasis"/>
                  </w:rPr>
                  <w:delText>Time Off</w:delText>
                </w:r>
                <w:r w:rsidR="00B83FA6" w:rsidRPr="003112B2" w:rsidDel="00A82341">
                  <w:delText xml:space="preserve"> is activated.</w:delText>
                </w:r>
              </w:del>
            </w:ins>
          </w:p>
          <w:p w14:paraId="4CFCA64A" w14:textId="76EA2094" w:rsidR="00B83FA6" w:rsidRPr="001F774C" w:rsidDel="00700A44" w:rsidRDefault="00700A44" w:rsidP="00B83FA6">
            <w:pPr>
              <w:rPr>
                <w:ins w:id="1635" w:author="Author" w:date="2018-01-18T13:41:00Z"/>
                <w:del w:id="1636" w:author="Author" w:date="2018-02-28T12:19:00Z"/>
                <w:highlight w:val="cyan"/>
                <w:rPrChange w:id="1637" w:author="Author" w:date="2018-02-28T11:06:00Z">
                  <w:rPr>
                    <w:ins w:id="1638" w:author="Author" w:date="2018-01-18T13:41:00Z"/>
                    <w:del w:id="1639" w:author="Author" w:date="2018-02-28T12:19:00Z"/>
                  </w:rPr>
                </w:rPrChange>
              </w:rPr>
            </w:pPr>
            <w:commentRangeStart w:id="1640"/>
            <w:commentRangeStart w:id="1641"/>
            <w:ins w:id="1642" w:author="Author" w:date="2018-02-28T12:19:00Z">
              <w:r w:rsidRPr="0049257F">
                <w:rPr>
                  <w:highlight w:val="cyan"/>
                </w:rPr>
                <w:t xml:space="preserve">Ideally, the employee has taken all time off and the balance is zero. If this is not the case, </w:t>
              </w:r>
              <w:r>
                <w:rPr>
                  <w:highlight w:val="cyan"/>
                </w:rPr>
                <w:t xml:space="preserve">before terminating the employee </w:t>
              </w:r>
              <w:r w:rsidRPr="0049257F">
                <w:rPr>
                  <w:highlight w:val="cyan"/>
                </w:rPr>
                <w:t>you need to reduce the time accounts manually to zero and maintain appropriate pay components with the equivalent amount of money.</w:t>
              </w:r>
              <w:commentRangeEnd w:id="1640"/>
              <w:r w:rsidRPr="0049257F">
                <w:rPr>
                  <w:rStyle w:val="CommentReference"/>
                  <w:highlight w:val="cyan"/>
                </w:rPr>
                <w:commentReference w:id="1640"/>
              </w:r>
            </w:ins>
            <w:commentRangeEnd w:id="1641"/>
            <w:r w:rsidR="0075185B">
              <w:rPr>
                <w:rStyle w:val="CommentReference"/>
              </w:rPr>
              <w:commentReference w:id="1641"/>
            </w:r>
            <w:ins w:id="1643" w:author="Author" w:date="2018-02-28T12:19:00Z">
              <w:r w:rsidRPr="0049257F">
                <w:rPr>
                  <w:highlight w:val="cyan"/>
                </w:rPr>
                <w:t xml:space="preserve"> In this case cancel the termination.</w:t>
              </w:r>
            </w:ins>
            <w:ins w:id="1644" w:author="Author" w:date="2018-01-22T10:34:00Z">
              <w:del w:id="1645" w:author="Author" w:date="2018-02-28T12:19:00Z">
                <w:r w:rsidR="00E47A67" w:rsidRPr="001F774C" w:rsidDel="00700A44">
                  <w:rPr>
                    <w:highlight w:val="cyan"/>
                  </w:rPr>
                  <w:delText xml:space="preserve">all countries, </w:delText>
                </w:r>
              </w:del>
            </w:ins>
            <w:ins w:id="1646" w:author="Author" w:date="2018-01-22T10:52:00Z">
              <w:del w:id="1647" w:author="Author" w:date="2018-02-28T12:19:00Z">
                <w:r w:rsidR="003112B2" w:rsidRPr="001F774C" w:rsidDel="00700A44">
                  <w:rPr>
                    <w:highlight w:val="cyan"/>
                  </w:rPr>
                  <w:delText>except</w:delText>
                </w:r>
              </w:del>
            </w:ins>
            <w:ins w:id="1648" w:author="Author" w:date="2018-01-22T10:34:00Z">
              <w:del w:id="1649" w:author="Author" w:date="2018-02-28T12:19:00Z">
                <w:r w:rsidR="00E47A67" w:rsidRPr="001F774C" w:rsidDel="00700A44">
                  <w:rPr>
                    <w:highlight w:val="cyan"/>
                  </w:rPr>
                  <w:delText xml:space="preserve"> AU and US: </w:delText>
                </w:r>
              </w:del>
            </w:ins>
            <w:commentRangeStart w:id="1650"/>
            <w:ins w:id="1651" w:author="Author" w:date="2018-01-18T13:43:00Z">
              <w:del w:id="1652" w:author="Author" w:date="2018-02-28T12:19:00Z">
                <w:r w:rsidR="00B83FA6" w:rsidRPr="001F774C" w:rsidDel="00700A44">
                  <w:rPr>
                    <w:highlight w:val="cyan"/>
                    <w:rPrChange w:id="1653" w:author="Author" w:date="2018-02-28T11:06:00Z">
                      <w:rPr>
                        <w:highlight w:val="yellow"/>
                      </w:rPr>
                    </w:rPrChange>
                  </w:rPr>
                  <w:delText xml:space="preserve">in AU, US: </w:delText>
                </w:r>
              </w:del>
            </w:ins>
            <w:ins w:id="1654" w:author="Author" w:date="2018-01-18T13:39:00Z">
              <w:del w:id="1655" w:author="Author" w:date="2018-02-28T12:19:00Z">
                <w:r w:rsidR="00B83FA6" w:rsidRPr="001F774C" w:rsidDel="00700A44">
                  <w:rPr>
                    <w:highlight w:val="cyan"/>
                    <w:rPrChange w:id="1656" w:author="Author" w:date="2018-02-28T11:06:00Z">
                      <w:rPr>
                        <w:highlight w:val="yellow"/>
                      </w:rPr>
                    </w:rPrChange>
                  </w:rPr>
                  <w:delText>The remaining balances are obtained by deducting accruals for the remainder of the calendar year after the termination on a monthly basis.</w:delText>
                </w:r>
              </w:del>
            </w:ins>
          </w:p>
          <w:p w14:paraId="76DAC73D" w14:textId="6E9C22A6" w:rsidR="00B83FA6" w:rsidRPr="001F774C" w:rsidRDefault="00B83FA6">
            <w:pPr>
              <w:rPr>
                <w:ins w:id="1657" w:author="Author" w:date="2018-01-18T13:36:00Z"/>
              </w:rPr>
            </w:pPr>
            <w:ins w:id="1658" w:author="Author" w:date="2018-01-18T13:43:00Z">
              <w:del w:id="1659" w:author="Author" w:date="2018-02-28T12:19:00Z">
                <w:r w:rsidRPr="001F774C" w:rsidDel="00700A44">
                  <w:rPr>
                    <w:highlight w:val="cyan"/>
                    <w:rPrChange w:id="1660" w:author="Author" w:date="2018-02-28T11:06:00Z">
                      <w:rPr>
                        <w:highlight w:val="yellow"/>
                      </w:rPr>
                    </w:rPrChange>
                  </w:rPr>
                  <w:delText xml:space="preserve">not in AU, US: </w:delText>
                </w:r>
                <w:r w:rsidRPr="001F774C" w:rsidDel="00700A44">
                  <w:rPr>
                    <w:highlight w:val="cyan"/>
                    <w:rPrChange w:id="1661" w:author="Author" w:date="2018-02-28T11:06:00Z">
                      <w:rPr/>
                    </w:rPrChange>
                  </w:rPr>
                  <w:delText xml:space="preserve"> </w:delText>
                </w:r>
              </w:del>
            </w:ins>
            <w:ins w:id="1662" w:author="Author" w:date="2018-01-18T13:41:00Z">
              <w:del w:id="1663" w:author="Author" w:date="2018-02-28T12:19:00Z">
                <w:r w:rsidRPr="001F774C" w:rsidDel="00700A44">
                  <w:rPr>
                    <w:highlight w:val="cyan"/>
                    <w:rPrChange w:id="1664" w:author="Author" w:date="2018-02-28T11:06:00Z">
                      <w:rPr/>
                    </w:rPrChange>
                  </w:rPr>
                  <w:delText>Ideally, the employee has taken all time off and the balance is zero. If this is not the case, you need to reduce the time accounts manually to zero and maintain appropriate pay components with the equivalent amount of money.</w:delText>
                </w:r>
              </w:del>
            </w:ins>
            <w:commentRangeEnd w:id="1650"/>
            <w:del w:id="1665" w:author="Author" w:date="2018-02-28T12:19:00Z">
              <w:r w:rsidR="00A17EBE" w:rsidDel="00700A44">
                <w:rPr>
                  <w:rStyle w:val="CommentReference"/>
                </w:rPr>
                <w:commentReference w:id="1650"/>
              </w:r>
            </w:del>
          </w:p>
        </w:tc>
      </w:tr>
      <w:tr w:rsidR="003112B2" w:rsidRPr="00AF5AE4" w14:paraId="0BD1A00F" w14:textId="77777777" w:rsidTr="00A939DD">
        <w:trPr>
          <w:trHeight w:val="360"/>
          <w:ins w:id="1666" w:author="Author" w:date="2018-01-22T10:47:00Z"/>
        </w:trPr>
        <w:tc>
          <w:tcPr>
            <w:tcW w:w="4472" w:type="dxa"/>
            <w:tcBorders>
              <w:top w:val="single" w:sz="8" w:space="0" w:color="999999"/>
              <w:left w:val="single" w:sz="8" w:space="0" w:color="999999"/>
              <w:bottom w:val="single" w:sz="8" w:space="0" w:color="999999"/>
              <w:right w:val="single" w:sz="8" w:space="0" w:color="999999"/>
            </w:tcBorders>
          </w:tcPr>
          <w:p w14:paraId="01BF418D" w14:textId="7FE4D25D" w:rsidR="003112B2" w:rsidRPr="00B83FA6" w:rsidRDefault="003112B2" w:rsidP="00B1777E">
            <w:pPr>
              <w:rPr>
                <w:ins w:id="1667" w:author="Author" w:date="2018-01-22T10:47:00Z"/>
                <w:rStyle w:val="SAPScreenElement"/>
                <w:highlight w:val="yellow"/>
              </w:rPr>
            </w:pPr>
            <w:ins w:id="1668" w:author="Author" w:date="2018-01-22T10:47:00Z">
              <w:r>
                <w:rPr>
                  <w:rStyle w:val="SAPScreenElement"/>
                </w:rPr>
                <w:t>Transfer Direct Reports:</w:t>
              </w:r>
            </w:ins>
          </w:p>
        </w:tc>
        <w:tc>
          <w:tcPr>
            <w:tcW w:w="9869" w:type="dxa"/>
            <w:tcBorders>
              <w:top w:val="single" w:sz="8" w:space="0" w:color="999999"/>
              <w:left w:val="single" w:sz="8" w:space="0" w:color="999999"/>
              <w:bottom w:val="single" w:sz="8" w:space="0" w:color="999999"/>
              <w:right w:val="single" w:sz="8" w:space="0" w:color="999999"/>
            </w:tcBorders>
          </w:tcPr>
          <w:p w14:paraId="21426962" w14:textId="77777777" w:rsidR="003112B2" w:rsidRPr="003112B2" w:rsidRDefault="003112B2">
            <w:pPr>
              <w:rPr>
                <w:ins w:id="1669" w:author="Author" w:date="2018-01-22T10:47:00Z"/>
              </w:rPr>
            </w:pPr>
          </w:p>
        </w:tc>
      </w:tr>
      <w:tr w:rsidR="005230A3" w:rsidRPr="00AF5AE4" w14:paraId="6EBC1200" w14:textId="77777777" w:rsidTr="00A939DD">
        <w:trPr>
          <w:trHeight w:val="360"/>
          <w:ins w:id="1670" w:author="Author" w:date="2018-01-18T13:31:00Z"/>
          <w:trPrChange w:id="1671" w:author="Author" w:date="2018-01-18T13:46: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672" w:author="Author" w:date="2018-01-18T13:46:00Z">
              <w:tcPr>
                <w:tcW w:w="4472" w:type="dxa"/>
                <w:tcBorders>
                  <w:top w:val="single" w:sz="8" w:space="0" w:color="999999"/>
                  <w:left w:val="single" w:sz="8" w:space="0" w:color="999999"/>
                  <w:bottom w:val="single" w:sz="8" w:space="0" w:color="999999"/>
                  <w:right w:val="single" w:sz="8" w:space="0" w:color="999999"/>
                </w:tcBorders>
              </w:tcPr>
            </w:tcPrChange>
          </w:tcPr>
          <w:p w14:paraId="769E138F" w14:textId="7789E3B1" w:rsidR="005230A3" w:rsidRPr="00A91EA4" w:rsidDel="003112B2" w:rsidRDefault="005230A3" w:rsidP="00B1777E">
            <w:pPr>
              <w:rPr>
                <w:ins w:id="1673" w:author="Author" w:date="2018-01-18T13:32:00Z"/>
                <w:del w:id="1674" w:author="Author" w:date="2018-01-22T10:47:00Z"/>
                <w:rStyle w:val="SAPScreenElement"/>
              </w:rPr>
            </w:pPr>
            <w:ins w:id="1675" w:author="Author" w:date="2018-01-18T13:31:00Z">
              <w:del w:id="1676" w:author="Author" w:date="2018-01-22T10:47:00Z">
                <w:r w:rsidRPr="00A91EA4" w:rsidDel="003112B2">
                  <w:rPr>
                    <w:rStyle w:val="SAPScreenElement"/>
                  </w:rPr>
                  <w:delText>Transfer Direct Reports</w:delText>
                </w:r>
              </w:del>
            </w:ins>
            <w:ins w:id="1677" w:author="Author" w:date="2018-01-18T13:32:00Z">
              <w:del w:id="1678" w:author="Author" w:date="2018-01-22T10:47:00Z">
                <w:r w:rsidRPr="00A91EA4" w:rsidDel="003112B2">
                  <w:rPr>
                    <w:rStyle w:val="SAPScreenElement"/>
                  </w:rPr>
                  <w:delText>:</w:delText>
                </w:r>
              </w:del>
            </w:ins>
          </w:p>
          <w:p w14:paraId="2A023662" w14:textId="2200B3BD" w:rsidR="005230A3" w:rsidRPr="00262C96" w:rsidRDefault="005230A3" w:rsidP="00B1777E">
            <w:pPr>
              <w:rPr>
                <w:ins w:id="1679" w:author="Author" w:date="2018-01-18T13:31:00Z"/>
                <w:rStyle w:val="SAPScreenElement"/>
              </w:rPr>
            </w:pPr>
            <w:ins w:id="1680" w:author="Author" w:date="2018-01-18T13:32:00Z">
              <w:r w:rsidRPr="00A91EA4">
                <w:rPr>
                  <w:rStyle w:val="SAPScreenElement"/>
                </w:rPr>
                <w:t>Who should the &lt;#&gt; direct report(s) of &lt;terminated employee name&gt; report to after the termination?</w:t>
              </w:r>
              <w:r w:rsidRPr="00A91EA4">
                <w:t xml:space="preserve">: </w:t>
              </w:r>
              <w:del w:id="1681" w:author="Author" w:date="2018-01-30T09:40:00Z">
                <w:r w:rsidRPr="00A91EA4" w:rsidDel="00F26056">
                  <w:delText xml:space="preserve">select for example </w:delText>
                </w:r>
              </w:del>
              <w:r w:rsidRPr="00A91EA4">
                <w:rPr>
                  <w:rStyle w:val="SAPUserEntry"/>
                </w:rPr>
                <w:t xml:space="preserve">Everyone to upper manager &lt;upper manager name&gt; </w:t>
              </w:r>
              <w:del w:id="1682" w:author="Author" w:date="2018-01-30T09:40:00Z">
                <w:r w:rsidRPr="00A91EA4" w:rsidDel="00F26056">
                  <w:delText>f</w:delText>
                </w:r>
              </w:del>
            </w:ins>
            <w:ins w:id="1683" w:author="Author" w:date="2018-01-30T09:40:00Z">
              <w:r w:rsidR="00F26056" w:rsidRPr="00A91EA4">
                <w:t xml:space="preserve">is defaulted, leave as is or select appropriate employee </w:t>
              </w:r>
            </w:ins>
            <w:ins w:id="1684" w:author="Author" w:date="2018-01-18T13:32:00Z">
              <w:r w:rsidRPr="00A91EA4">
                <w:t>rom drop-down</w:t>
              </w:r>
            </w:ins>
          </w:p>
        </w:tc>
        <w:tc>
          <w:tcPr>
            <w:tcW w:w="9869" w:type="dxa"/>
            <w:vMerge w:val="restart"/>
            <w:tcBorders>
              <w:top w:val="single" w:sz="8" w:space="0" w:color="999999"/>
              <w:left w:val="single" w:sz="8" w:space="0" w:color="999999"/>
              <w:right w:val="single" w:sz="8" w:space="0" w:color="999999"/>
            </w:tcBorders>
            <w:tcPrChange w:id="1685" w:author="Author" w:date="2018-01-18T13:46:00Z">
              <w:tcPr>
                <w:tcW w:w="4472" w:type="dxa"/>
                <w:vMerge w:val="restart"/>
                <w:tcBorders>
                  <w:top w:val="single" w:sz="8" w:space="0" w:color="999999"/>
                  <w:left w:val="single" w:sz="8" w:space="0" w:color="999999"/>
                  <w:right w:val="single" w:sz="8" w:space="0" w:color="999999"/>
                </w:tcBorders>
              </w:tcPr>
            </w:tcPrChange>
          </w:tcPr>
          <w:p w14:paraId="30C45BAD" w14:textId="205ABE36" w:rsidR="005230A3" w:rsidRPr="001F774C" w:rsidRDefault="005230A3" w:rsidP="005230A3">
            <w:pPr>
              <w:rPr>
                <w:ins w:id="1686" w:author="Author" w:date="2018-01-18T13:51:00Z"/>
              </w:rPr>
            </w:pPr>
            <w:ins w:id="1687" w:author="Author" w:date="2018-01-18T13:31:00Z">
              <w:r w:rsidRPr="001F774C">
                <w:t xml:space="preserve">In case the employee, who is terminated has direct reports, select in the </w:t>
              </w:r>
              <w:r w:rsidRPr="001F774C">
                <w:rPr>
                  <w:rStyle w:val="SAPScreenElement"/>
                </w:rPr>
                <w:t>Transfer Direct Reports</w:t>
              </w:r>
              <w:r w:rsidRPr="001F774C">
                <w:t xml:space="preserve"> part to whom these direct reports should report after the employee’s termination</w:t>
              </w:r>
            </w:ins>
            <w:ins w:id="1688" w:author="Author" w:date="2018-01-18T13:32:00Z">
              <w:r w:rsidRPr="001F774C">
                <w:t>.</w:t>
              </w:r>
            </w:ins>
          </w:p>
          <w:p w14:paraId="543FD4FD" w14:textId="03704985" w:rsidR="00A56C57" w:rsidRPr="001F774C" w:rsidRDefault="00A56C57" w:rsidP="005230A3">
            <w:pPr>
              <w:rPr>
                <w:ins w:id="1689" w:author="Author" w:date="2018-01-18T13:31:00Z"/>
              </w:rPr>
            </w:pPr>
            <w:ins w:id="1690" w:author="Author" w:date="2018-01-18T13:51:00Z">
              <w:r w:rsidRPr="001F774C">
                <w:t xml:space="preserve">Depending on the value chosen in the </w:t>
              </w:r>
              <w:r w:rsidRPr="001F774C">
                <w:rPr>
                  <w:rStyle w:val="SAPScreenElement"/>
                </w:rPr>
                <w:t xml:space="preserve">Who should the &lt;#&gt; direct report(s) of &lt;terminated employee name&gt; report to after the termination? </w:t>
              </w:r>
              <w:r w:rsidRPr="001F774C">
                <w:t xml:space="preserve">field, different values than the one given in the example might be entered into the </w:t>
              </w:r>
              <w:r w:rsidRPr="001F774C">
                <w:rPr>
                  <w:rStyle w:val="SAPScreenElement"/>
                </w:rPr>
                <w:t>Transfer Event Reason</w:t>
              </w:r>
              <w:r w:rsidRPr="001F774C">
                <w:t xml:space="preserve"> field. In addition, additional fields to be filled might show up; fill them as appropriate. The change will be visible in the </w:t>
              </w:r>
              <w:r w:rsidRPr="001F774C">
                <w:rPr>
                  <w:rStyle w:val="SAPScreenElement"/>
                </w:rPr>
                <w:t>Job Information</w:t>
              </w:r>
              <w:r w:rsidRPr="001F774C">
                <w:t xml:space="preserve"> block of the affected direct reports.</w:t>
              </w:r>
            </w:ins>
          </w:p>
          <w:p w14:paraId="31ED1143" w14:textId="77777777" w:rsidR="005230A3" w:rsidRPr="001F774C" w:rsidRDefault="005230A3" w:rsidP="00B1777E">
            <w:pPr>
              <w:rPr>
                <w:ins w:id="1691" w:author="Author" w:date="2018-01-18T13:31:00Z"/>
              </w:rPr>
            </w:pPr>
          </w:p>
        </w:tc>
      </w:tr>
      <w:tr w:rsidR="005230A3" w:rsidRPr="00AF5AE4" w14:paraId="101EAC4C" w14:textId="77777777" w:rsidTr="00A939DD">
        <w:trPr>
          <w:trHeight w:val="360"/>
          <w:ins w:id="1692" w:author="Author" w:date="2018-01-18T13:31:00Z"/>
          <w:trPrChange w:id="1693" w:author="Author" w:date="2018-01-18T13:46: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694" w:author="Author" w:date="2018-01-18T13:46:00Z">
              <w:tcPr>
                <w:tcW w:w="4472" w:type="dxa"/>
                <w:tcBorders>
                  <w:top w:val="single" w:sz="8" w:space="0" w:color="999999"/>
                  <w:left w:val="single" w:sz="8" w:space="0" w:color="999999"/>
                  <w:bottom w:val="single" w:sz="8" w:space="0" w:color="999999"/>
                  <w:right w:val="single" w:sz="8" w:space="0" w:color="999999"/>
                </w:tcBorders>
              </w:tcPr>
            </w:tcPrChange>
          </w:tcPr>
          <w:p w14:paraId="2CEF30B2" w14:textId="2E023DDA" w:rsidR="005230A3" w:rsidRPr="001F774C" w:rsidRDefault="005230A3" w:rsidP="00B1777E">
            <w:pPr>
              <w:rPr>
                <w:ins w:id="1695" w:author="Author" w:date="2018-01-18T13:33:00Z"/>
                <w:rStyle w:val="SAPScreenElement"/>
              </w:rPr>
            </w:pPr>
            <w:ins w:id="1696" w:author="Author" w:date="2018-01-18T13:31:00Z">
              <w:r w:rsidRPr="001F774C">
                <w:rPr>
                  <w:rStyle w:val="SAPScreenElement"/>
                </w:rPr>
                <w:t>Terminate</w:t>
              </w:r>
            </w:ins>
            <w:ins w:id="1697" w:author="Author" w:date="2018-01-18T13:33:00Z">
              <w:r w:rsidRPr="001F774C">
                <w:rPr>
                  <w:rStyle w:val="SAPScreenElement"/>
                </w:rPr>
                <w:t>:</w:t>
              </w:r>
            </w:ins>
          </w:p>
          <w:p w14:paraId="46C0BFC2" w14:textId="39EE1BB4" w:rsidR="005230A3" w:rsidRPr="00E53CE9" w:rsidRDefault="005230A3">
            <w:pPr>
              <w:rPr>
                <w:ins w:id="1698" w:author="Author" w:date="2018-01-18T13:31:00Z"/>
                <w:rStyle w:val="SAPScreenElement"/>
                <w:strike/>
                <w:highlight w:val="red"/>
                <w:rPrChange w:id="1699" w:author="Author" w:date="2018-01-30T09:59:00Z">
                  <w:rPr>
                    <w:ins w:id="1700" w:author="Author" w:date="2018-01-18T13:31:00Z"/>
                    <w:rStyle w:val="SAPScreenElement"/>
                  </w:rPr>
                </w:rPrChange>
              </w:rPr>
            </w:pPr>
            <w:ins w:id="1701" w:author="Author" w:date="2018-01-18T13:33:00Z">
              <w:r w:rsidRPr="001F774C">
                <w:rPr>
                  <w:rStyle w:val="SAPScreenElement"/>
                </w:rPr>
                <w:t>Transfer Event Reason</w:t>
              </w:r>
              <w:r w:rsidRPr="001F774C">
                <w:t xml:space="preserve">: select for example </w:t>
              </w:r>
              <w:r w:rsidRPr="001F774C">
                <w:rPr>
                  <w:rStyle w:val="SAPUserEntry"/>
                </w:rPr>
                <w:t>Data</w:t>
              </w:r>
              <w:r w:rsidRPr="001F774C">
                <w:rPr>
                  <w:b/>
                </w:rPr>
                <w:t xml:space="preserve"> </w:t>
              </w:r>
              <w:r w:rsidRPr="001F774C">
                <w:rPr>
                  <w:rStyle w:val="SAPUserEntry"/>
                </w:rPr>
                <w:t>Change(DATACHG)</w:t>
              </w:r>
              <w:r w:rsidRPr="001F774C">
                <w:t xml:space="preserve"> from drop-down</w:t>
              </w:r>
            </w:ins>
          </w:p>
        </w:tc>
        <w:tc>
          <w:tcPr>
            <w:tcW w:w="9869" w:type="dxa"/>
            <w:vMerge/>
            <w:tcBorders>
              <w:left w:val="single" w:sz="8" w:space="0" w:color="999999"/>
              <w:right w:val="single" w:sz="8" w:space="0" w:color="999999"/>
            </w:tcBorders>
            <w:tcPrChange w:id="1702" w:author="Author" w:date="2018-01-18T13:46:00Z">
              <w:tcPr>
                <w:tcW w:w="4472" w:type="dxa"/>
                <w:vMerge/>
                <w:tcBorders>
                  <w:left w:val="single" w:sz="8" w:space="0" w:color="999999"/>
                  <w:bottom w:val="single" w:sz="8" w:space="0" w:color="999999"/>
                  <w:right w:val="single" w:sz="8" w:space="0" w:color="999999"/>
                </w:tcBorders>
              </w:tcPr>
            </w:tcPrChange>
          </w:tcPr>
          <w:p w14:paraId="6B895F6C" w14:textId="77777777" w:rsidR="005230A3" w:rsidRPr="00262C96" w:rsidRDefault="005230A3" w:rsidP="00B1777E">
            <w:pPr>
              <w:rPr>
                <w:ins w:id="1703" w:author="Author" w:date="2018-01-18T13:31:00Z"/>
              </w:rPr>
            </w:pPr>
          </w:p>
        </w:tc>
      </w:tr>
      <w:tr w:rsidR="003112B2" w:rsidRPr="00AF5AE4" w14:paraId="6E4DED89" w14:textId="77777777" w:rsidTr="00A939DD">
        <w:trPr>
          <w:trHeight w:val="360"/>
          <w:ins w:id="1704" w:author="Author" w:date="2018-01-22T10:47:00Z"/>
        </w:trPr>
        <w:tc>
          <w:tcPr>
            <w:tcW w:w="4472" w:type="dxa"/>
            <w:tcBorders>
              <w:top w:val="single" w:sz="8" w:space="0" w:color="999999"/>
              <w:left w:val="single" w:sz="8" w:space="0" w:color="999999"/>
              <w:bottom w:val="single" w:sz="8" w:space="0" w:color="999999"/>
              <w:right w:val="single" w:sz="8" w:space="0" w:color="999999"/>
            </w:tcBorders>
          </w:tcPr>
          <w:p w14:paraId="60CDE979" w14:textId="6A3C6D40" w:rsidR="003112B2" w:rsidRDefault="003112B2" w:rsidP="00B1777E">
            <w:pPr>
              <w:rPr>
                <w:ins w:id="1705" w:author="Author" w:date="2018-01-22T10:47:00Z"/>
                <w:rStyle w:val="SAPScreenElement"/>
              </w:rPr>
            </w:pPr>
            <w:ins w:id="1706" w:author="Author" w:date="2018-01-22T10:47:00Z">
              <w:r>
                <w:rPr>
                  <w:rStyle w:val="SAPScreenElement"/>
                </w:rPr>
                <w:t>Transfer Job Relationships:</w:t>
              </w:r>
            </w:ins>
          </w:p>
        </w:tc>
        <w:tc>
          <w:tcPr>
            <w:tcW w:w="9869" w:type="dxa"/>
            <w:tcBorders>
              <w:left w:val="single" w:sz="8" w:space="0" w:color="999999"/>
              <w:right w:val="single" w:sz="8" w:space="0" w:color="999999"/>
            </w:tcBorders>
          </w:tcPr>
          <w:p w14:paraId="5682ADAF" w14:textId="77777777" w:rsidR="003112B2" w:rsidRPr="00262C96" w:rsidRDefault="003112B2" w:rsidP="00B1777E">
            <w:pPr>
              <w:rPr>
                <w:ins w:id="1707" w:author="Author" w:date="2018-01-22T10:47:00Z"/>
              </w:rPr>
            </w:pPr>
          </w:p>
        </w:tc>
      </w:tr>
      <w:tr w:rsidR="00A91EA4" w:rsidRPr="00AF5AE4" w14:paraId="483840B7" w14:textId="77777777" w:rsidTr="00A939DD">
        <w:tblPrEx>
          <w:tblPrExChange w:id="1708" w:author="Author" w:date="2018-01-18T13:46:00Z">
            <w:tblPrEx>
              <w:tblW w:w="12073" w:type="dxa"/>
            </w:tblPrEx>
          </w:tblPrExChange>
        </w:tblPrEx>
        <w:trPr>
          <w:trHeight w:val="360"/>
          <w:ins w:id="1709" w:author="Author" w:date="2018-01-18T13:45:00Z"/>
          <w:trPrChange w:id="1710" w:author="Author" w:date="2018-01-18T13:46: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711" w:author="Author" w:date="2018-01-18T13:46:00Z">
              <w:tcPr>
                <w:tcW w:w="4472" w:type="dxa"/>
                <w:tcBorders>
                  <w:top w:val="single" w:sz="8" w:space="0" w:color="999999"/>
                  <w:left w:val="single" w:sz="8" w:space="0" w:color="999999"/>
                  <w:bottom w:val="single" w:sz="8" w:space="0" w:color="999999"/>
                  <w:right w:val="single" w:sz="8" w:space="0" w:color="999999"/>
                </w:tcBorders>
              </w:tcPr>
            </w:tcPrChange>
          </w:tcPr>
          <w:p w14:paraId="026B95C7" w14:textId="5DE3D3EF" w:rsidR="00A91EA4" w:rsidRPr="00444B70" w:rsidRDefault="00A91EA4" w:rsidP="00A91EA4">
            <w:pPr>
              <w:rPr>
                <w:ins w:id="1712" w:author="Author" w:date="2018-01-18T13:45:00Z"/>
                <w:rStyle w:val="SAPScreenElement"/>
                <w:highlight w:val="yellow"/>
                <w:rPrChange w:id="1713" w:author="Author" w:date="2018-01-30T09:41:00Z">
                  <w:rPr>
                    <w:ins w:id="1714" w:author="Author" w:date="2018-01-18T13:45:00Z"/>
                    <w:rStyle w:val="SAPScreenElement"/>
                  </w:rPr>
                </w:rPrChange>
              </w:rPr>
            </w:pPr>
            <w:ins w:id="1715" w:author="Author" w:date="2018-01-30T09:55:00Z">
              <w:r w:rsidRPr="00975134">
                <w:rPr>
                  <w:rStyle w:val="SAPScreenElement"/>
                </w:rPr>
                <w:t>Transfer to:</w:t>
              </w:r>
              <w:r w:rsidRPr="00975134">
                <w:t xml:space="preserve"> upper manager is defaulted, leave as is or select appropriate employee from drop-down</w:t>
              </w:r>
            </w:ins>
            <w:ins w:id="1716" w:author="Author" w:date="2018-01-18T13:45:00Z">
              <w:del w:id="1717" w:author="Author" w:date="2018-01-30T09:55:00Z">
                <w:r w:rsidRPr="00444B70" w:rsidDel="000207CA">
                  <w:rPr>
                    <w:rStyle w:val="SAPScreenElement"/>
                    <w:highlight w:val="yellow"/>
                    <w:rPrChange w:id="1718" w:author="Author" w:date="2018-01-30T09:41:00Z">
                      <w:rPr>
                        <w:rStyle w:val="SAPScreenElement"/>
                      </w:rPr>
                    </w:rPrChange>
                  </w:rPr>
                  <w:delText>Transfer to:</w:delText>
                </w:r>
                <w:r w:rsidRPr="00444B70" w:rsidDel="000207CA">
                  <w:rPr>
                    <w:highlight w:val="yellow"/>
                    <w:rPrChange w:id="1719" w:author="Author" w:date="2018-01-30T09:41:00Z">
                      <w:rPr/>
                    </w:rPrChange>
                  </w:rPr>
                  <w:delText xml:space="preserve"> </w:delText>
                </w:r>
              </w:del>
            </w:ins>
            <w:ins w:id="1720" w:author="Author" w:date="2018-01-30T09:38:00Z">
              <w:del w:id="1721" w:author="Author" w:date="2018-01-30T09:55:00Z">
                <w:r w:rsidRPr="00444B70" w:rsidDel="000207CA">
                  <w:rPr>
                    <w:highlight w:val="yellow"/>
                    <w:rPrChange w:id="1722" w:author="Author" w:date="2018-01-30T09:41:00Z">
                      <w:rPr/>
                    </w:rPrChange>
                  </w:rPr>
                  <w:delText xml:space="preserve"> upper manager is defau</w:delText>
                </w:r>
              </w:del>
            </w:ins>
            <w:ins w:id="1723" w:author="Author" w:date="2018-01-30T09:39:00Z">
              <w:del w:id="1724" w:author="Author" w:date="2018-01-30T09:55:00Z">
                <w:r w:rsidRPr="00444B70" w:rsidDel="000207CA">
                  <w:rPr>
                    <w:highlight w:val="yellow"/>
                    <w:rPrChange w:id="1725" w:author="Author" w:date="2018-01-30T09:41:00Z">
                      <w:rPr/>
                    </w:rPrChange>
                  </w:rPr>
                  <w:delText xml:space="preserve">lted, leave as is or </w:delText>
                </w:r>
              </w:del>
            </w:ins>
            <w:ins w:id="1726" w:author="Author" w:date="2018-01-18T13:45:00Z">
              <w:del w:id="1727" w:author="Author" w:date="2018-01-30T09:55:00Z">
                <w:r w:rsidRPr="00444B70" w:rsidDel="000207CA">
                  <w:rPr>
                    <w:highlight w:val="yellow"/>
                    <w:rPrChange w:id="1728" w:author="Author" w:date="2018-01-30T09:41:00Z">
                      <w:rPr/>
                    </w:rPrChange>
                  </w:rPr>
                  <w:delText>select appropriate employee from drop-down</w:delText>
                </w:r>
              </w:del>
            </w:ins>
          </w:p>
        </w:tc>
        <w:tc>
          <w:tcPr>
            <w:tcW w:w="9869" w:type="dxa"/>
            <w:tcBorders>
              <w:left w:val="single" w:sz="8" w:space="0" w:color="999999"/>
              <w:right w:val="single" w:sz="8" w:space="0" w:color="999999"/>
            </w:tcBorders>
            <w:tcPrChange w:id="1729" w:author="Author" w:date="2018-01-18T13:46:00Z">
              <w:tcPr>
                <w:tcW w:w="7601" w:type="dxa"/>
                <w:gridSpan w:val="2"/>
                <w:tcBorders>
                  <w:left w:val="single" w:sz="8" w:space="0" w:color="999999"/>
                  <w:bottom w:val="single" w:sz="8" w:space="0" w:color="999999"/>
                  <w:right w:val="single" w:sz="8" w:space="0" w:color="999999"/>
                </w:tcBorders>
              </w:tcPr>
            </w:tcPrChange>
          </w:tcPr>
          <w:p w14:paraId="745DA963" w14:textId="0FAC72AB" w:rsidR="00A91EA4" w:rsidRPr="00262C96" w:rsidRDefault="00A91EA4" w:rsidP="00A91EA4">
            <w:pPr>
              <w:rPr>
                <w:ins w:id="1730" w:author="Author" w:date="2018-01-18T13:45:00Z"/>
              </w:rPr>
            </w:pPr>
            <w:ins w:id="1731" w:author="Author" w:date="2018-01-18T13:45:00Z">
              <w:r w:rsidRPr="00262C96">
                <w:t xml:space="preserve">In case the employee </w:t>
              </w:r>
              <w:del w:id="1732" w:author="Author" w:date="2018-01-18T13:55:00Z">
                <w:r w:rsidRPr="00262C96" w:rsidDel="00A56C57">
                  <w:delText>that</w:delText>
                </w:r>
              </w:del>
            </w:ins>
            <w:ins w:id="1733" w:author="Author" w:date="2018-01-18T13:55:00Z">
              <w:r>
                <w:t>who</w:t>
              </w:r>
            </w:ins>
            <w:ins w:id="1734" w:author="Author" w:date="2018-01-18T13:45:00Z">
              <w:r w:rsidRPr="00262C96">
                <w:t xml:space="preserve"> is terminated has job relationships, for example of type </w:t>
              </w:r>
              <w:r w:rsidRPr="00262C96">
                <w:rPr>
                  <w:rStyle w:val="SAPUserEntry"/>
                  <w:b w:val="0"/>
                  <w:color w:val="auto"/>
                </w:rPr>
                <w:t>HR Manager</w:t>
              </w:r>
              <w:r w:rsidRPr="00262C96">
                <w:t xml:space="preserve">, to other employees, you need to select in the </w:t>
              </w:r>
              <w:r w:rsidRPr="00262C96">
                <w:rPr>
                  <w:rStyle w:val="SAPScreenElement"/>
                </w:rPr>
                <w:t>Transfer Job Relationships</w:t>
              </w:r>
              <w:r w:rsidRPr="00262C96">
                <w:t xml:space="preserve"> part to whom these employees should be transferred after the employee’s termination:</w:t>
              </w:r>
            </w:ins>
          </w:p>
        </w:tc>
      </w:tr>
      <w:tr w:rsidR="00B83FA6" w:rsidRPr="00AF5AE4" w14:paraId="3B3679EC" w14:textId="77777777" w:rsidTr="00A939DD">
        <w:tblPrEx>
          <w:tblPrExChange w:id="1735" w:author="Author" w:date="2018-01-18T13:46:00Z">
            <w:tblPrEx>
              <w:tblW w:w="12073" w:type="dxa"/>
            </w:tblPrEx>
          </w:tblPrExChange>
        </w:tblPrEx>
        <w:trPr>
          <w:trHeight w:val="360"/>
          <w:ins w:id="1736" w:author="Author" w:date="2018-01-18T13:45:00Z"/>
          <w:trPrChange w:id="1737" w:author="Author" w:date="2018-01-18T13:46: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738" w:author="Author" w:date="2018-01-18T13:46:00Z">
              <w:tcPr>
                <w:tcW w:w="4472" w:type="dxa"/>
                <w:tcBorders>
                  <w:top w:val="single" w:sz="8" w:space="0" w:color="999999"/>
                  <w:left w:val="single" w:sz="8" w:space="0" w:color="999999"/>
                  <w:bottom w:val="single" w:sz="8" w:space="0" w:color="999999"/>
                  <w:right w:val="single" w:sz="8" w:space="0" w:color="999999"/>
                </w:tcBorders>
              </w:tcPr>
            </w:tcPrChange>
          </w:tcPr>
          <w:p w14:paraId="311672BC" w14:textId="4023797C" w:rsidR="00B83FA6" w:rsidRPr="00262C96" w:rsidRDefault="00B83FA6" w:rsidP="00B1777E">
            <w:pPr>
              <w:rPr>
                <w:ins w:id="1739" w:author="Author" w:date="2018-01-18T13:45:00Z"/>
                <w:rStyle w:val="SAPScreenElement"/>
              </w:rPr>
            </w:pPr>
            <w:ins w:id="1740" w:author="Author" w:date="2018-01-18T13:45:00Z">
              <w:r w:rsidRPr="00262C96">
                <w:rPr>
                  <w:rStyle w:val="SAPScreenElement"/>
                </w:rPr>
                <w:t xml:space="preserve">Transfer Date: </w:t>
              </w:r>
              <w:r w:rsidRPr="00262C96">
                <w:t>defaults to the first day after the employee’s termination date; leave as is</w:t>
              </w:r>
            </w:ins>
          </w:p>
        </w:tc>
        <w:tc>
          <w:tcPr>
            <w:tcW w:w="9869" w:type="dxa"/>
            <w:tcBorders>
              <w:left w:val="single" w:sz="8" w:space="0" w:color="999999"/>
              <w:right w:val="single" w:sz="8" w:space="0" w:color="999999"/>
            </w:tcBorders>
            <w:tcPrChange w:id="1741" w:author="Author" w:date="2018-01-18T13:46:00Z">
              <w:tcPr>
                <w:tcW w:w="7601" w:type="dxa"/>
                <w:gridSpan w:val="2"/>
                <w:tcBorders>
                  <w:left w:val="single" w:sz="8" w:space="0" w:color="999999"/>
                  <w:bottom w:val="single" w:sz="8" w:space="0" w:color="999999"/>
                  <w:right w:val="single" w:sz="8" w:space="0" w:color="999999"/>
                </w:tcBorders>
              </w:tcPr>
            </w:tcPrChange>
          </w:tcPr>
          <w:p w14:paraId="453C73E2" w14:textId="77777777" w:rsidR="00B83FA6" w:rsidRPr="00262C96" w:rsidRDefault="00B83FA6" w:rsidP="00B1777E">
            <w:pPr>
              <w:rPr>
                <w:ins w:id="1742" w:author="Author" w:date="2018-01-18T13:45:00Z"/>
              </w:rPr>
            </w:pPr>
          </w:p>
        </w:tc>
      </w:tr>
      <w:tr w:rsidR="00B83FA6" w:rsidRPr="00AF5AE4" w14:paraId="3BEF3438" w14:textId="77777777" w:rsidTr="00A939DD">
        <w:tblPrEx>
          <w:tblPrExChange w:id="1743" w:author="Author" w:date="2018-01-18T13:46:00Z">
            <w:tblPrEx>
              <w:tblW w:w="12073" w:type="dxa"/>
            </w:tblPrEx>
          </w:tblPrExChange>
        </w:tblPrEx>
        <w:trPr>
          <w:trHeight w:val="360"/>
          <w:ins w:id="1744" w:author="Author" w:date="2018-01-18T13:45:00Z"/>
          <w:trPrChange w:id="1745" w:author="Author" w:date="2018-01-18T13:46: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746" w:author="Author" w:date="2018-01-18T13:46:00Z">
              <w:tcPr>
                <w:tcW w:w="4472" w:type="dxa"/>
                <w:tcBorders>
                  <w:top w:val="single" w:sz="8" w:space="0" w:color="999999"/>
                  <w:left w:val="single" w:sz="8" w:space="0" w:color="999999"/>
                  <w:bottom w:val="single" w:sz="8" w:space="0" w:color="999999"/>
                  <w:right w:val="single" w:sz="8" w:space="0" w:color="999999"/>
                </w:tcBorders>
              </w:tcPr>
            </w:tcPrChange>
          </w:tcPr>
          <w:p w14:paraId="2BF7F84F" w14:textId="63FF70DC" w:rsidR="00B83FA6" w:rsidRPr="00262C96" w:rsidRDefault="00B83FA6">
            <w:pPr>
              <w:rPr>
                <w:ins w:id="1747" w:author="Author" w:date="2018-01-18T13:45:00Z"/>
                <w:rStyle w:val="SAPScreenElement"/>
              </w:rPr>
            </w:pPr>
            <w:ins w:id="1748" w:author="Author" w:date="2018-01-18T13:46:00Z">
              <w:r w:rsidRPr="00262C96">
                <w:rPr>
                  <w:rStyle w:val="SAPScreenElement"/>
                </w:rPr>
                <w:t>Terminate Relationship:</w:t>
              </w:r>
              <w:r w:rsidRPr="00262C96">
                <w:t xml:space="preserve"> defaults</w:t>
              </w:r>
              <w:r w:rsidRPr="00262C96">
                <w:rPr>
                  <w:rStyle w:val="SAPUserEntry"/>
                </w:rPr>
                <w:t xml:space="preserve"> No</w:t>
              </w:r>
              <w:r w:rsidRPr="00262C96">
                <w:t>; leave as is</w:t>
              </w:r>
            </w:ins>
          </w:p>
        </w:tc>
        <w:tc>
          <w:tcPr>
            <w:tcW w:w="9869" w:type="dxa"/>
            <w:tcBorders>
              <w:left w:val="single" w:sz="8" w:space="0" w:color="999999"/>
              <w:bottom w:val="single" w:sz="8" w:space="0" w:color="999999"/>
              <w:right w:val="single" w:sz="8" w:space="0" w:color="999999"/>
            </w:tcBorders>
            <w:tcPrChange w:id="1749" w:author="Author" w:date="2018-01-18T13:46:00Z">
              <w:tcPr>
                <w:tcW w:w="7601" w:type="dxa"/>
                <w:gridSpan w:val="2"/>
                <w:tcBorders>
                  <w:left w:val="single" w:sz="8" w:space="0" w:color="999999"/>
                  <w:bottom w:val="single" w:sz="8" w:space="0" w:color="999999"/>
                  <w:right w:val="single" w:sz="8" w:space="0" w:color="999999"/>
                </w:tcBorders>
              </w:tcPr>
            </w:tcPrChange>
          </w:tcPr>
          <w:p w14:paraId="62FDC158" w14:textId="2B5326B9" w:rsidR="00B83FA6" w:rsidRPr="00262C96" w:rsidRDefault="00B83FA6" w:rsidP="00B1777E">
            <w:pPr>
              <w:rPr>
                <w:ins w:id="1750" w:author="Author" w:date="2018-01-18T13:45:00Z"/>
              </w:rPr>
            </w:pPr>
            <w:ins w:id="1751" w:author="Author" w:date="2018-01-18T13:46:00Z">
              <w:r w:rsidRPr="00262C96">
                <w:t>In case the job relationship to the employee should be terminated anyway, select</w:t>
              </w:r>
              <w:r w:rsidRPr="00262C96">
                <w:rPr>
                  <w:rStyle w:val="SAPUserEntry"/>
                </w:rPr>
                <w:t xml:space="preserve"> Yes</w:t>
              </w:r>
              <w:r w:rsidRPr="00262C96">
                <w:t>.</w:t>
              </w:r>
            </w:ins>
          </w:p>
        </w:tc>
      </w:tr>
    </w:tbl>
    <w:p w14:paraId="0605B49C" w14:textId="5A580AA8" w:rsidR="0006208B" w:rsidRDefault="0006208B" w:rsidP="0006208B">
      <w:pPr>
        <w:pStyle w:val="Heading3"/>
        <w:spacing w:before="240" w:after="120"/>
        <w:ind w:left="851" w:hanging="851"/>
        <w:rPr>
          <w:ins w:id="1752" w:author="Author" w:date="2018-02-28T11:21:00Z"/>
        </w:rPr>
      </w:pPr>
      <w:bookmarkStart w:id="1753" w:name="_Toc503966054"/>
      <w:bookmarkStart w:id="1754" w:name="_Toc507684144"/>
      <w:ins w:id="1755" w:author="Author" w:date="2018-01-18T12:54:00Z">
        <w:r w:rsidRPr="00366A65">
          <w:rPr>
            <w:rPrChange w:id="1756" w:author="Author" w:date="2018-01-22T13:13:00Z">
              <w:rPr>
                <w:highlight w:val="yellow"/>
              </w:rPr>
            </w:rPrChange>
          </w:rPr>
          <w:t>Australia (AU)</w:t>
        </w:r>
      </w:ins>
      <w:bookmarkEnd w:id="1753"/>
      <w:bookmarkEnd w:id="1754"/>
    </w:p>
    <w:p w14:paraId="1CCEE849" w14:textId="09A5074D" w:rsidR="003011FA" w:rsidRPr="00467127" w:rsidDel="00981DDC" w:rsidRDefault="003011FA" w:rsidP="003011FA">
      <w:pPr>
        <w:pStyle w:val="NoteParagraph"/>
        <w:ind w:left="0"/>
        <w:rPr>
          <w:ins w:id="1757" w:author="Author" w:date="2018-02-28T11:32:00Z"/>
          <w:del w:id="1758" w:author="Author" w:date="2018-02-28T14:25:00Z"/>
          <w:strike/>
          <w:rPrChange w:id="1759" w:author="Author" w:date="2018-02-28T11:56:00Z">
            <w:rPr>
              <w:ins w:id="1760" w:author="Author" w:date="2018-02-28T11:32:00Z"/>
              <w:del w:id="1761" w:author="Author" w:date="2018-02-28T14:25:00Z"/>
            </w:rPr>
          </w:rPrChange>
        </w:rPr>
      </w:pPr>
      <w:commentRangeStart w:id="1762"/>
      <w:ins w:id="1763" w:author="Author" w:date="2018-02-28T11:32:00Z">
        <w:del w:id="1764" w:author="Author" w:date="2018-02-28T14:25:00Z">
          <w:r w:rsidRPr="00467127" w:rsidDel="00981DDC">
            <w:rPr>
              <w:rStyle w:val="SAPEmphasis"/>
              <w:strike/>
              <w:highlight w:val="cyan"/>
              <w:rPrChange w:id="1765" w:author="Author" w:date="2018-02-28T11:56:00Z">
                <w:rPr>
                  <w:rStyle w:val="SAPEmphasis"/>
                  <w:highlight w:val="cyan"/>
                </w:rPr>
              </w:rPrChange>
            </w:rPr>
            <w:delText>For AU only:</w:delText>
          </w:r>
          <w:r w:rsidRPr="00467127" w:rsidDel="00981DDC">
            <w:rPr>
              <w:strike/>
              <w:highlight w:val="cyan"/>
              <w:rPrChange w:id="1766" w:author="Author" w:date="2018-02-28T11:56:00Z">
                <w:rPr/>
              </w:rPrChange>
            </w:rPr>
            <w:delText xml:space="preserve"> </w:delText>
          </w:r>
          <w:r w:rsidRPr="00467127" w:rsidDel="00981DDC">
            <w:rPr>
              <w:strike/>
              <w:highlight w:val="cyan"/>
              <w:rPrChange w:id="1767" w:author="Author" w:date="2018-02-28T11:56:00Z">
                <w:rPr>
                  <w:highlight w:val="yellow"/>
                </w:rPr>
              </w:rPrChange>
            </w:rPr>
            <w:delText xml:space="preserve">In addition, termination payment data needs to be maintained for the employee, because he or she is to receive lump payments as a consequence of the termination. For this refer also to test script of scope item </w:delText>
          </w:r>
          <w:r w:rsidRPr="00467127" w:rsidDel="00981DDC">
            <w:rPr>
              <w:rFonts w:ascii="BentonSans Book Italic" w:hAnsi="BentonSans Book Italic"/>
              <w:strike/>
              <w:highlight w:val="cyan"/>
              <w:rPrChange w:id="1768" w:author="Author" w:date="2018-02-28T11:56:00Z">
                <w:rPr>
                  <w:rFonts w:ascii="BentonSans Book Italic" w:hAnsi="BentonSans Book Italic"/>
                  <w:highlight w:val="yellow"/>
                </w:rPr>
              </w:rPrChange>
            </w:rPr>
            <w:delText>Integration with SuccessFactors Employee Central Payroll</w:delText>
          </w:r>
          <w:r w:rsidRPr="00467127" w:rsidDel="00981DDC">
            <w:rPr>
              <w:rStyle w:val="SAPScreenElement"/>
              <w:strike/>
              <w:color w:val="auto"/>
              <w:highlight w:val="cyan"/>
              <w:rPrChange w:id="1769" w:author="Author" w:date="2018-02-28T11:56:00Z">
                <w:rPr>
                  <w:rStyle w:val="SAPScreenElement"/>
                  <w:color w:val="auto"/>
                  <w:highlight w:val="yellow"/>
                </w:rPr>
              </w:rPrChange>
            </w:rPr>
            <w:delText xml:space="preserve"> (15O)</w:delText>
          </w:r>
          <w:r w:rsidRPr="00467127" w:rsidDel="00981DDC">
            <w:rPr>
              <w:strike/>
              <w:highlight w:val="cyan"/>
              <w:rPrChange w:id="1770" w:author="Author" w:date="2018-02-28T11:56:00Z">
                <w:rPr>
                  <w:highlight w:val="yellow"/>
                </w:rPr>
              </w:rPrChange>
            </w:rPr>
            <w:delText xml:space="preserve">, process step </w:delText>
          </w:r>
          <w:r w:rsidRPr="00467127" w:rsidDel="00981DDC">
            <w:rPr>
              <w:rStyle w:val="SAPScreenElement"/>
              <w:strike/>
              <w:color w:val="auto"/>
              <w:highlight w:val="cyan"/>
              <w:rPrChange w:id="1771" w:author="Author" w:date="2018-02-28T11:56:00Z">
                <w:rPr>
                  <w:rStyle w:val="SAPScreenElement"/>
                  <w:color w:val="auto"/>
                  <w:highlight w:val="yellow"/>
                </w:rPr>
              </w:rPrChange>
            </w:rPr>
            <w:delText>Maintaining Termination Payment Data</w:delText>
          </w:r>
          <w:r w:rsidRPr="00467127" w:rsidDel="00981DDC">
            <w:rPr>
              <w:strike/>
              <w:highlight w:val="cyan"/>
              <w:rPrChange w:id="1772" w:author="Author" w:date="2018-02-28T11:56:00Z">
                <w:rPr>
                  <w:highlight w:val="yellow"/>
                </w:rPr>
              </w:rPrChange>
            </w:rPr>
            <w:delText>, where</w:delText>
          </w:r>
          <w:r w:rsidRPr="00467127" w:rsidDel="00981DDC">
            <w:rPr>
              <w:rStyle w:val="SAPScreenElement"/>
              <w:strike/>
              <w:highlight w:val="cyan"/>
              <w:rPrChange w:id="1773" w:author="Author" w:date="2018-02-28T11:56:00Z">
                <w:rPr>
                  <w:rStyle w:val="SAPScreenElement"/>
                  <w:highlight w:val="yellow"/>
                </w:rPr>
              </w:rPrChange>
            </w:rPr>
            <w:delText xml:space="preserve"> </w:delText>
          </w:r>
          <w:r w:rsidRPr="00467127" w:rsidDel="00981DDC">
            <w:rPr>
              <w:strike/>
              <w:highlight w:val="cyan"/>
              <w:rPrChange w:id="1774" w:author="Author" w:date="2018-02-28T11:56:00Z">
                <w:rPr>
                  <w:highlight w:val="yellow"/>
                </w:rPr>
              </w:rPrChange>
            </w:rPr>
            <w:delText>the maintenance procedure is given.</w:delText>
          </w:r>
          <w:commentRangeEnd w:id="1762"/>
          <w:r w:rsidRPr="00467127" w:rsidDel="00981DDC">
            <w:rPr>
              <w:rStyle w:val="CommentReference"/>
              <w:strike/>
              <w:highlight w:val="cyan"/>
              <w:rPrChange w:id="1775" w:author="Author" w:date="2018-02-28T11:56:00Z">
                <w:rPr>
                  <w:rStyle w:val="CommentReference"/>
                </w:rPr>
              </w:rPrChange>
            </w:rPr>
            <w:commentReference w:id="1762"/>
          </w:r>
        </w:del>
      </w:ins>
    </w:p>
    <w:p w14:paraId="7E9DB694" w14:textId="51FD3127" w:rsidR="006A4F85" w:rsidRPr="00467127" w:rsidDel="00981DDC" w:rsidRDefault="006A4F85">
      <w:pPr>
        <w:rPr>
          <w:ins w:id="1776" w:author="Author" w:date="2018-01-18T12:54:00Z"/>
          <w:del w:id="1777" w:author="Author" w:date="2018-02-28T14:25:00Z"/>
          <w:rPrChange w:id="1778" w:author="Author" w:date="2018-02-28T11:21:00Z">
            <w:rPr>
              <w:ins w:id="1779" w:author="Author" w:date="2018-01-18T12:54:00Z"/>
              <w:del w:id="1780" w:author="Author" w:date="2018-02-28T14:25:00Z"/>
              <w:highlight w:val="yellow"/>
            </w:rPr>
          </w:rPrChange>
        </w:rPr>
        <w:pPrChange w:id="1781" w:author="Author" w:date="2018-02-28T11:21:00Z">
          <w:pPr>
            <w:pStyle w:val="Heading3"/>
            <w:spacing w:before="240" w:after="120"/>
            <w:ind w:left="851" w:hanging="851"/>
          </w:pPr>
        </w:pPrChange>
      </w:pPr>
    </w:p>
    <w:tbl>
      <w:tblPr>
        <w:tblW w:w="14341"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1782" w:author="Author" w:date="2018-01-18T13:48:00Z">
          <w:tblPr>
            <w:tblW w:w="14341"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4472"/>
        <w:gridCol w:w="9869"/>
        <w:tblGridChange w:id="1783">
          <w:tblGrid>
            <w:gridCol w:w="4472"/>
            <w:gridCol w:w="4472"/>
            <w:gridCol w:w="5397"/>
          </w:tblGrid>
        </w:tblGridChange>
      </w:tblGrid>
      <w:tr w:rsidR="00FC5D95" w:rsidRPr="00CF1425" w14:paraId="6F315373" w14:textId="77777777" w:rsidTr="00A939DD">
        <w:trPr>
          <w:trHeight w:val="432"/>
          <w:tblHeader/>
          <w:ins w:id="1784" w:author="Author" w:date="2018-01-18T13:23:00Z"/>
          <w:trPrChange w:id="1785" w:author="Author" w:date="2018-01-18T13:48:00Z">
            <w:trPr>
              <w:gridAfter w:val="0"/>
              <w:wAfter w:w="5397" w:type="dxa"/>
              <w:trHeight w:val="432"/>
              <w:tblHeader/>
            </w:trPr>
          </w:trPrChange>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Change w:id="1786" w:author="Author" w:date="2018-01-18T13:48:00Z">
              <w:tcPr>
                <w:tcW w:w="447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2772C04A" w14:textId="77777777" w:rsidR="00FC5D95" w:rsidRPr="00CF1425" w:rsidRDefault="00FC5D95" w:rsidP="00A82341">
            <w:pPr>
              <w:pStyle w:val="SAPTableHeader"/>
              <w:rPr>
                <w:ins w:id="1787" w:author="Author" w:date="2018-01-18T13:23:00Z"/>
              </w:rPr>
            </w:pPr>
            <w:bookmarkStart w:id="1788" w:name="_Toc503966061"/>
            <w:bookmarkStart w:id="1789" w:name="_Toc502299595"/>
            <w:bookmarkStart w:id="1790" w:name="_Toc502303770"/>
            <w:ins w:id="1791" w:author="Author" w:date="2018-01-18T13:23:00Z">
              <w:r w:rsidRPr="00CF1425">
                <w:t>User Entries: Field Name: User Action and Value</w:t>
              </w:r>
            </w:ins>
          </w:p>
        </w:tc>
        <w:tc>
          <w:tcPr>
            <w:tcW w:w="9869" w:type="dxa"/>
            <w:tcBorders>
              <w:top w:val="single" w:sz="8" w:space="0" w:color="999999"/>
              <w:left w:val="single" w:sz="8" w:space="0" w:color="999999"/>
              <w:bottom w:val="single" w:sz="8" w:space="0" w:color="999999"/>
              <w:right w:val="single" w:sz="8" w:space="0" w:color="999999"/>
            </w:tcBorders>
            <w:shd w:val="clear" w:color="auto" w:fill="999999"/>
            <w:tcPrChange w:id="1792" w:author="Author" w:date="2018-01-18T13:48:00Z">
              <w:tcPr>
                <w:tcW w:w="4472" w:type="dxa"/>
                <w:tcBorders>
                  <w:top w:val="single" w:sz="8" w:space="0" w:color="999999"/>
                  <w:left w:val="single" w:sz="8" w:space="0" w:color="999999"/>
                  <w:bottom w:val="single" w:sz="8" w:space="0" w:color="999999"/>
                  <w:right w:val="single" w:sz="8" w:space="0" w:color="999999"/>
                </w:tcBorders>
                <w:shd w:val="clear" w:color="auto" w:fill="999999"/>
              </w:tcPr>
            </w:tcPrChange>
          </w:tcPr>
          <w:p w14:paraId="7847A27B" w14:textId="0C9FF314" w:rsidR="00FC5D95" w:rsidRPr="00CF1425" w:rsidRDefault="008F2A76" w:rsidP="00A82341">
            <w:pPr>
              <w:pStyle w:val="SAPTableHeader"/>
              <w:rPr>
                <w:ins w:id="1793" w:author="Author" w:date="2018-01-18T13:23:00Z"/>
              </w:rPr>
            </w:pPr>
            <w:ins w:id="1794" w:author="Author" w:date="2018-01-22T10:54:00Z">
              <w:r w:rsidRPr="00CF1425">
                <w:t>Additional Information</w:t>
              </w:r>
            </w:ins>
          </w:p>
        </w:tc>
      </w:tr>
      <w:tr w:rsidR="00FC5D95" w:rsidRPr="00AF5AE4" w14:paraId="0B390C7F" w14:textId="77777777" w:rsidTr="00A939DD">
        <w:trPr>
          <w:trHeight w:val="360"/>
          <w:ins w:id="1795" w:author="Author" w:date="2018-01-18T13:23:00Z"/>
          <w:trPrChange w:id="1796" w:author="Author" w:date="2018-01-18T13:48:00Z">
            <w:trPr>
              <w:gridAfter w:val="0"/>
              <w:wAfter w:w="5397" w:type="dxa"/>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797" w:author="Author" w:date="2018-01-18T13:48:00Z">
              <w:tcPr>
                <w:tcW w:w="4472" w:type="dxa"/>
                <w:tcBorders>
                  <w:top w:val="single" w:sz="8" w:space="0" w:color="999999"/>
                  <w:left w:val="single" w:sz="8" w:space="0" w:color="999999"/>
                  <w:bottom w:val="single" w:sz="8" w:space="0" w:color="999999"/>
                  <w:right w:val="single" w:sz="8" w:space="0" w:color="999999"/>
                </w:tcBorders>
              </w:tcPr>
            </w:tcPrChange>
          </w:tcPr>
          <w:p w14:paraId="525B4BE7" w14:textId="77777777" w:rsidR="00FC5D95" w:rsidRDefault="00FC5D95" w:rsidP="00A82341">
            <w:pPr>
              <w:rPr>
                <w:ins w:id="1798" w:author="Author" w:date="2018-01-18T13:23:00Z"/>
                <w:rStyle w:val="SAPScreenElement"/>
              </w:rPr>
            </w:pPr>
            <w:ins w:id="1799" w:author="Author" w:date="2018-01-18T13:23:00Z">
              <w:r>
                <w:rPr>
                  <w:rStyle w:val="SAPScreenElement"/>
                </w:rPr>
                <w:t xml:space="preserve">Termination Date: </w:t>
              </w:r>
              <w:r w:rsidRPr="00262C96">
                <w:t>select employee’s last day at work from calendar help</w:t>
              </w:r>
            </w:ins>
          </w:p>
        </w:tc>
        <w:tc>
          <w:tcPr>
            <w:tcW w:w="9869" w:type="dxa"/>
            <w:tcBorders>
              <w:top w:val="single" w:sz="8" w:space="0" w:color="999999"/>
              <w:left w:val="single" w:sz="8" w:space="0" w:color="999999"/>
              <w:bottom w:val="single" w:sz="8" w:space="0" w:color="999999"/>
              <w:right w:val="single" w:sz="8" w:space="0" w:color="999999"/>
            </w:tcBorders>
            <w:tcPrChange w:id="1800" w:author="Author" w:date="2018-01-18T13:48:00Z">
              <w:tcPr>
                <w:tcW w:w="4472" w:type="dxa"/>
                <w:tcBorders>
                  <w:top w:val="single" w:sz="8" w:space="0" w:color="999999"/>
                  <w:left w:val="single" w:sz="8" w:space="0" w:color="999999"/>
                  <w:bottom w:val="single" w:sz="8" w:space="0" w:color="999999"/>
                  <w:right w:val="single" w:sz="8" w:space="0" w:color="999999"/>
                </w:tcBorders>
              </w:tcPr>
            </w:tcPrChange>
          </w:tcPr>
          <w:p w14:paraId="137BB0C4" w14:textId="77777777" w:rsidR="00FC5D95" w:rsidRDefault="00FC5D95" w:rsidP="00A82341">
            <w:pPr>
              <w:spacing w:before="0" w:after="0" w:line="240" w:lineRule="auto"/>
              <w:rPr>
                <w:ins w:id="1801" w:author="Author" w:date="2018-01-18T13:23:00Z"/>
                <w:rStyle w:val="SAPScreenElement"/>
              </w:rPr>
            </w:pPr>
          </w:p>
        </w:tc>
      </w:tr>
      <w:tr w:rsidR="00FC5D95" w:rsidRPr="00AF5AE4" w14:paraId="25D94390" w14:textId="77777777" w:rsidTr="00A939DD">
        <w:trPr>
          <w:trHeight w:val="360"/>
          <w:ins w:id="1802" w:author="Author" w:date="2018-01-18T13:23:00Z"/>
          <w:trPrChange w:id="1803" w:author="Author" w:date="2018-01-18T13:48:00Z">
            <w:trPr>
              <w:gridAfter w:val="0"/>
              <w:wAfter w:w="5397" w:type="dxa"/>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804" w:author="Author" w:date="2018-01-18T13:48:00Z">
              <w:tcPr>
                <w:tcW w:w="4472" w:type="dxa"/>
                <w:tcBorders>
                  <w:top w:val="single" w:sz="8" w:space="0" w:color="999999"/>
                  <w:left w:val="single" w:sz="8" w:space="0" w:color="999999"/>
                  <w:bottom w:val="single" w:sz="8" w:space="0" w:color="999999"/>
                  <w:right w:val="single" w:sz="8" w:space="0" w:color="999999"/>
                </w:tcBorders>
              </w:tcPr>
            </w:tcPrChange>
          </w:tcPr>
          <w:p w14:paraId="26A12DF1" w14:textId="2F6820E1" w:rsidR="00FC5D95" w:rsidRPr="00B83FA6" w:rsidDel="00B1777E" w:rsidRDefault="00FC5D95" w:rsidP="00A82341">
            <w:pPr>
              <w:rPr>
                <w:ins w:id="1805" w:author="Author" w:date="2018-01-18T13:23:00Z"/>
                <w:rStyle w:val="SAPScreenElement"/>
                <w:highlight w:val="yellow"/>
                <w:rPrChange w:id="1806" w:author="Author" w:date="2018-01-18T13:24:00Z">
                  <w:rPr>
                    <w:ins w:id="1807" w:author="Author" w:date="2018-01-18T13:23:00Z"/>
                    <w:rStyle w:val="SAPScreenElement"/>
                  </w:rPr>
                </w:rPrChange>
              </w:rPr>
            </w:pPr>
            <w:ins w:id="1808" w:author="Author" w:date="2018-01-18T13:23:00Z">
              <w:r w:rsidRPr="00E62485">
                <w:rPr>
                  <w:rStyle w:val="SAPScreenElement"/>
                  <w:highlight w:val="cyan"/>
                  <w:rPrChange w:id="1809" w:author="Author" w:date="2018-01-29T13:38:00Z">
                    <w:rPr>
                      <w:rStyle w:val="SAPScreenElement"/>
                    </w:rPr>
                  </w:rPrChange>
                </w:rPr>
                <w:t xml:space="preserve">Termination Reason: </w:t>
              </w:r>
            </w:ins>
            <w:ins w:id="1810" w:author="Author" w:date="2018-01-18T13:24:00Z">
              <w:r w:rsidRPr="00E62485">
                <w:rPr>
                  <w:rStyle w:val="SAPUserEntry"/>
                  <w:highlight w:val="cyan"/>
                  <w:rPrChange w:id="1811" w:author="Author" w:date="2018-01-29T13:38:00Z">
                    <w:rPr>
                      <w:rStyle w:val="SAPUserEntry"/>
                    </w:rPr>
                  </w:rPrChange>
                </w:rPr>
                <w:t>Vol Termination</w:t>
              </w:r>
              <w:r w:rsidRPr="00E62485">
                <w:rPr>
                  <w:b/>
                  <w:highlight w:val="cyan"/>
                  <w:rPrChange w:id="1812" w:author="Author" w:date="2018-01-29T13:38:00Z">
                    <w:rPr>
                      <w:b/>
                    </w:rPr>
                  </w:rPrChange>
                </w:rPr>
                <w:t xml:space="preserve"> </w:t>
              </w:r>
              <w:r w:rsidRPr="00E62485">
                <w:rPr>
                  <w:rStyle w:val="SAPUserEntry"/>
                  <w:highlight w:val="cyan"/>
                  <w:rPrChange w:id="1813" w:author="Author" w:date="2018-01-29T13:38:00Z">
                    <w:rPr>
                      <w:rStyle w:val="SAPUserEntry"/>
                    </w:rPr>
                  </w:rPrChange>
                </w:rPr>
                <w:t>–</w:t>
              </w:r>
              <w:r w:rsidRPr="00E62485">
                <w:rPr>
                  <w:b/>
                  <w:highlight w:val="cyan"/>
                  <w:rPrChange w:id="1814" w:author="Author" w:date="2018-01-29T13:38:00Z">
                    <w:rPr>
                      <w:b/>
                    </w:rPr>
                  </w:rPrChange>
                </w:rPr>
                <w:t xml:space="preserve"> </w:t>
              </w:r>
              <w:r w:rsidRPr="00E62485">
                <w:rPr>
                  <w:rStyle w:val="SAPUserEntry"/>
                  <w:highlight w:val="cyan"/>
                  <w:rPrChange w:id="1815" w:author="Author" w:date="2018-01-29T13:38:00Z">
                    <w:rPr>
                      <w:rStyle w:val="SAPUserEntry"/>
                    </w:rPr>
                  </w:rPrChange>
                </w:rPr>
                <w:t>Personal (TERVPERS)</w:t>
              </w:r>
            </w:ins>
          </w:p>
        </w:tc>
        <w:tc>
          <w:tcPr>
            <w:tcW w:w="9869" w:type="dxa"/>
            <w:tcBorders>
              <w:top w:val="single" w:sz="8" w:space="0" w:color="999999"/>
              <w:left w:val="single" w:sz="8" w:space="0" w:color="999999"/>
              <w:bottom w:val="single" w:sz="8" w:space="0" w:color="999999"/>
              <w:right w:val="single" w:sz="8" w:space="0" w:color="999999"/>
            </w:tcBorders>
            <w:tcPrChange w:id="1816" w:author="Author" w:date="2018-01-18T13:48:00Z">
              <w:tcPr>
                <w:tcW w:w="4472" w:type="dxa"/>
                <w:tcBorders>
                  <w:top w:val="single" w:sz="8" w:space="0" w:color="999999"/>
                  <w:left w:val="single" w:sz="8" w:space="0" w:color="999999"/>
                  <w:bottom w:val="single" w:sz="8" w:space="0" w:color="999999"/>
                  <w:right w:val="single" w:sz="8" w:space="0" w:color="999999"/>
                </w:tcBorders>
              </w:tcPr>
            </w:tcPrChange>
          </w:tcPr>
          <w:p w14:paraId="106C4D2C" w14:textId="77777777" w:rsidR="00FC5D95" w:rsidRPr="001963C0" w:rsidDel="00B1777E" w:rsidRDefault="00FC5D95" w:rsidP="00A82341">
            <w:pPr>
              <w:spacing w:before="0" w:after="0" w:line="240" w:lineRule="auto"/>
              <w:rPr>
                <w:ins w:id="1817" w:author="Author" w:date="2018-01-18T13:23:00Z"/>
              </w:rPr>
            </w:pPr>
          </w:p>
        </w:tc>
      </w:tr>
      <w:tr w:rsidR="00FC5D95" w:rsidRPr="00AF5AE4" w14:paraId="1E95FF79" w14:textId="77777777" w:rsidTr="00A939DD">
        <w:trPr>
          <w:trHeight w:val="360"/>
          <w:ins w:id="1818" w:author="Author" w:date="2018-01-18T13:23:00Z"/>
          <w:trPrChange w:id="1819" w:author="Author" w:date="2018-01-18T13:48:00Z">
            <w:trPr>
              <w:gridAfter w:val="0"/>
              <w:wAfter w:w="5397" w:type="dxa"/>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820" w:author="Author" w:date="2018-01-18T13:48:00Z">
              <w:tcPr>
                <w:tcW w:w="4472" w:type="dxa"/>
                <w:tcBorders>
                  <w:top w:val="single" w:sz="8" w:space="0" w:color="999999"/>
                  <w:left w:val="single" w:sz="8" w:space="0" w:color="999999"/>
                  <w:bottom w:val="single" w:sz="8" w:space="0" w:color="999999"/>
                  <w:right w:val="single" w:sz="8" w:space="0" w:color="999999"/>
                </w:tcBorders>
              </w:tcPr>
            </w:tcPrChange>
          </w:tcPr>
          <w:p w14:paraId="1B01B618" w14:textId="77777777" w:rsidR="00FC5D95" w:rsidRPr="001963C0" w:rsidRDefault="00FC5D95" w:rsidP="00A82341">
            <w:pPr>
              <w:rPr>
                <w:ins w:id="1821" w:author="Author" w:date="2018-01-18T13:23:00Z"/>
                <w:rStyle w:val="SAPScreenElement"/>
                <w:highlight w:val="yellow"/>
              </w:rPr>
            </w:pPr>
            <w:ins w:id="1822" w:author="Author" w:date="2018-01-18T13:23:00Z">
              <w:r w:rsidRPr="001963C0">
                <w:rPr>
                  <w:rStyle w:val="SAPScreenElement"/>
                </w:rPr>
                <w:t xml:space="preserve">6 Payroll fields: </w:t>
              </w:r>
              <w:r w:rsidRPr="001963C0">
                <w:t>calculated</w:t>
              </w:r>
              <w:r w:rsidRPr="0049257E">
                <w:t xml:space="preserve"> based on value of field</w:t>
              </w:r>
              <w:r w:rsidRPr="0049257E">
                <w:rPr>
                  <w:rStyle w:val="SAPScreenElement"/>
                  <w:color w:val="auto"/>
                </w:rPr>
                <w:t xml:space="preserve"> </w:t>
              </w:r>
              <w:r>
                <w:rPr>
                  <w:rStyle w:val="SAPScreenElement"/>
                </w:rPr>
                <w:t xml:space="preserve">Termination Date, </w:t>
              </w:r>
              <w:r>
                <w:t>leave as is</w:t>
              </w:r>
            </w:ins>
          </w:p>
        </w:tc>
        <w:tc>
          <w:tcPr>
            <w:tcW w:w="9869" w:type="dxa"/>
            <w:tcBorders>
              <w:top w:val="single" w:sz="8" w:space="0" w:color="999999"/>
              <w:left w:val="single" w:sz="8" w:space="0" w:color="999999"/>
              <w:bottom w:val="single" w:sz="8" w:space="0" w:color="999999"/>
              <w:right w:val="single" w:sz="8" w:space="0" w:color="999999"/>
            </w:tcBorders>
            <w:tcPrChange w:id="1823" w:author="Author" w:date="2018-01-18T13:48:00Z">
              <w:tcPr>
                <w:tcW w:w="4472" w:type="dxa"/>
                <w:tcBorders>
                  <w:top w:val="single" w:sz="8" w:space="0" w:color="999999"/>
                  <w:left w:val="single" w:sz="8" w:space="0" w:color="999999"/>
                  <w:bottom w:val="single" w:sz="8" w:space="0" w:color="999999"/>
                  <w:right w:val="single" w:sz="8" w:space="0" w:color="999999"/>
                </w:tcBorders>
              </w:tcPr>
            </w:tcPrChange>
          </w:tcPr>
          <w:p w14:paraId="2BB374D6" w14:textId="77777777" w:rsidR="00FC5D95" w:rsidRPr="001963C0" w:rsidDel="00B1777E" w:rsidRDefault="00FC5D95" w:rsidP="00A82341">
            <w:pPr>
              <w:spacing w:before="0" w:after="0" w:line="240" w:lineRule="auto"/>
              <w:rPr>
                <w:ins w:id="1824" w:author="Author" w:date="2018-01-18T13:23:00Z"/>
              </w:rPr>
            </w:pPr>
          </w:p>
        </w:tc>
      </w:tr>
      <w:tr w:rsidR="00FC5D95" w:rsidRPr="00AF5AE4" w14:paraId="39FF9611" w14:textId="77777777" w:rsidTr="00A939DD">
        <w:trPr>
          <w:trHeight w:val="360"/>
          <w:ins w:id="1825" w:author="Author" w:date="2018-01-18T13:23:00Z"/>
          <w:trPrChange w:id="1826" w:author="Author" w:date="2018-01-18T13:48:00Z">
            <w:trPr>
              <w:gridAfter w:val="0"/>
              <w:wAfter w:w="5397" w:type="dxa"/>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827" w:author="Author" w:date="2018-01-18T13:48:00Z">
              <w:tcPr>
                <w:tcW w:w="4472" w:type="dxa"/>
                <w:tcBorders>
                  <w:top w:val="single" w:sz="8" w:space="0" w:color="999999"/>
                  <w:left w:val="single" w:sz="8" w:space="0" w:color="999999"/>
                  <w:bottom w:val="single" w:sz="8" w:space="0" w:color="999999"/>
                  <w:right w:val="single" w:sz="8" w:space="0" w:color="999999"/>
                </w:tcBorders>
              </w:tcPr>
            </w:tcPrChange>
          </w:tcPr>
          <w:p w14:paraId="7B76949A" w14:textId="77777777" w:rsidR="00FC5D95" w:rsidRPr="001963C0" w:rsidRDefault="00FC5D95" w:rsidP="00A82341">
            <w:pPr>
              <w:rPr>
                <w:ins w:id="1828" w:author="Author" w:date="2018-01-18T13:23:00Z"/>
                <w:rStyle w:val="SAPScreenElement"/>
                <w:rFonts w:ascii="BentonSans Book" w:hAnsi="BentonSans Book"/>
                <w:color w:val="auto"/>
              </w:rPr>
            </w:pPr>
            <w:ins w:id="1829" w:author="Author" w:date="2018-01-18T13:23:00Z">
              <w:r w:rsidRPr="00262C96">
                <w:rPr>
                  <w:rStyle w:val="SAPScreenElement"/>
                </w:rPr>
                <w:t xml:space="preserve">OK to Rehire: </w:t>
              </w:r>
              <w:r w:rsidRPr="00262C96">
                <w:t xml:space="preserve">defaults to </w:t>
              </w:r>
              <w:r w:rsidRPr="001963C0">
                <w:rPr>
                  <w:rStyle w:val="SAPUserEntry"/>
                </w:rPr>
                <w:t>No</w:t>
              </w:r>
              <w:r w:rsidRPr="00262C96">
                <w:t>, leave as is or</w:t>
              </w:r>
              <w:r w:rsidRPr="00262C96">
                <w:rPr>
                  <w:rStyle w:val="SAPScreenElement"/>
                </w:rPr>
                <w:t xml:space="preserve"> </w:t>
              </w:r>
              <w:r>
                <w:t xml:space="preserve">select </w:t>
              </w:r>
              <w:r w:rsidRPr="00262C96">
                <w:rPr>
                  <w:rStyle w:val="SAPUserEntry"/>
                </w:rPr>
                <w:t>Yes</w:t>
              </w:r>
              <w:r>
                <w:t xml:space="preserve"> from drop-down</w:t>
              </w:r>
            </w:ins>
          </w:p>
        </w:tc>
        <w:tc>
          <w:tcPr>
            <w:tcW w:w="9869" w:type="dxa"/>
            <w:tcBorders>
              <w:top w:val="single" w:sz="8" w:space="0" w:color="999999"/>
              <w:left w:val="single" w:sz="8" w:space="0" w:color="999999"/>
              <w:bottom w:val="single" w:sz="8" w:space="0" w:color="999999"/>
              <w:right w:val="single" w:sz="8" w:space="0" w:color="999999"/>
            </w:tcBorders>
            <w:tcPrChange w:id="1830" w:author="Author" w:date="2018-01-18T13:48:00Z">
              <w:tcPr>
                <w:tcW w:w="4472" w:type="dxa"/>
                <w:tcBorders>
                  <w:top w:val="single" w:sz="8" w:space="0" w:color="999999"/>
                  <w:left w:val="single" w:sz="8" w:space="0" w:color="999999"/>
                  <w:bottom w:val="single" w:sz="8" w:space="0" w:color="999999"/>
                  <w:right w:val="single" w:sz="8" w:space="0" w:color="999999"/>
                </w:tcBorders>
              </w:tcPr>
            </w:tcPrChange>
          </w:tcPr>
          <w:p w14:paraId="0F2FDB5F" w14:textId="77777777" w:rsidR="00FC5D95" w:rsidRPr="001963C0" w:rsidDel="00B1777E" w:rsidRDefault="00FC5D95" w:rsidP="00A82341">
            <w:pPr>
              <w:spacing w:before="0" w:after="0" w:line="240" w:lineRule="auto"/>
              <w:rPr>
                <w:ins w:id="1831" w:author="Author" w:date="2018-01-18T13:23:00Z"/>
              </w:rPr>
            </w:pPr>
            <w:ins w:id="1832" w:author="Author" w:date="2018-01-18T13:23:00Z">
              <w:r w:rsidRPr="00262C96">
                <w:t>In case you like to rehire this employee in the future, select</w:t>
              </w:r>
              <w:r w:rsidRPr="00262C96">
                <w:rPr>
                  <w:rStyle w:val="SAPUserEntry"/>
                </w:rPr>
                <w:t xml:space="preserve"> Yes</w:t>
              </w:r>
              <w:r w:rsidRPr="00262C96">
                <w:t>.</w:t>
              </w:r>
            </w:ins>
          </w:p>
        </w:tc>
      </w:tr>
      <w:tr w:rsidR="00FC5D95" w:rsidRPr="00AF5AE4" w14:paraId="11B7DCFF" w14:textId="77777777" w:rsidTr="00A939DD">
        <w:trPr>
          <w:trHeight w:val="360"/>
          <w:ins w:id="1833" w:author="Author" w:date="2018-01-18T13:23:00Z"/>
          <w:trPrChange w:id="1834" w:author="Author" w:date="2018-01-18T13:48:00Z">
            <w:trPr>
              <w:gridAfter w:val="0"/>
              <w:wAfter w:w="5397" w:type="dxa"/>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835" w:author="Author" w:date="2018-01-18T13:48:00Z">
              <w:tcPr>
                <w:tcW w:w="4472" w:type="dxa"/>
                <w:tcBorders>
                  <w:top w:val="single" w:sz="8" w:space="0" w:color="999999"/>
                  <w:left w:val="single" w:sz="8" w:space="0" w:color="999999"/>
                  <w:bottom w:val="single" w:sz="8" w:space="0" w:color="999999"/>
                  <w:right w:val="single" w:sz="8" w:space="0" w:color="999999"/>
                </w:tcBorders>
              </w:tcPr>
            </w:tcPrChange>
          </w:tcPr>
          <w:p w14:paraId="1D2CD9C1" w14:textId="77777777" w:rsidR="00FC5D95" w:rsidRPr="00262C96" w:rsidRDefault="00FC5D95" w:rsidP="00A82341">
            <w:pPr>
              <w:rPr>
                <w:ins w:id="1836" w:author="Author" w:date="2018-01-18T13:23:00Z"/>
                <w:rStyle w:val="SAPScreenElement"/>
              </w:rPr>
            </w:pPr>
            <w:ins w:id="1837" w:author="Author" w:date="2018-01-18T13:23:00Z">
              <w:r>
                <w:rPr>
                  <w:rStyle w:val="SAPScreenElement"/>
                </w:rPr>
                <w:t xml:space="preserve">Regret Termination: </w:t>
              </w:r>
              <w:r w:rsidRPr="00262C96">
                <w:t xml:space="preserve">defaults to </w:t>
              </w:r>
              <w:r w:rsidRPr="001963C0">
                <w:rPr>
                  <w:rStyle w:val="SAPUserEntry"/>
                </w:rPr>
                <w:t>No</w:t>
              </w:r>
              <w:r w:rsidRPr="00262C96">
                <w:t>, leave as is or</w:t>
              </w:r>
              <w:r w:rsidRPr="00262C96">
                <w:rPr>
                  <w:rStyle w:val="SAPScreenElement"/>
                </w:rPr>
                <w:t xml:space="preserve"> </w:t>
              </w:r>
              <w:r>
                <w:t xml:space="preserve">select </w:t>
              </w:r>
              <w:r w:rsidRPr="00262C96">
                <w:rPr>
                  <w:rStyle w:val="SAPUserEntry"/>
                </w:rPr>
                <w:t>Yes</w:t>
              </w:r>
              <w:r>
                <w:t xml:space="preserve"> from drop-down</w:t>
              </w:r>
            </w:ins>
          </w:p>
        </w:tc>
        <w:tc>
          <w:tcPr>
            <w:tcW w:w="9869" w:type="dxa"/>
            <w:tcBorders>
              <w:top w:val="single" w:sz="8" w:space="0" w:color="999999"/>
              <w:left w:val="single" w:sz="8" w:space="0" w:color="999999"/>
              <w:bottom w:val="single" w:sz="8" w:space="0" w:color="999999"/>
              <w:right w:val="single" w:sz="8" w:space="0" w:color="999999"/>
            </w:tcBorders>
            <w:tcPrChange w:id="1838" w:author="Author" w:date="2018-01-18T13:48:00Z">
              <w:tcPr>
                <w:tcW w:w="4472" w:type="dxa"/>
                <w:tcBorders>
                  <w:top w:val="single" w:sz="8" w:space="0" w:color="999999"/>
                  <w:left w:val="single" w:sz="8" w:space="0" w:color="999999"/>
                  <w:bottom w:val="single" w:sz="8" w:space="0" w:color="999999"/>
                  <w:right w:val="single" w:sz="8" w:space="0" w:color="999999"/>
                </w:tcBorders>
              </w:tcPr>
            </w:tcPrChange>
          </w:tcPr>
          <w:p w14:paraId="5CAA70D7" w14:textId="77777777" w:rsidR="00FC5D95" w:rsidRPr="00262C96" w:rsidRDefault="00FC5D95" w:rsidP="00A82341">
            <w:pPr>
              <w:spacing w:before="0" w:after="0" w:line="240" w:lineRule="auto"/>
              <w:rPr>
                <w:ins w:id="1839" w:author="Author" w:date="2018-01-18T13:23:00Z"/>
              </w:rPr>
            </w:pPr>
          </w:p>
        </w:tc>
      </w:tr>
      <w:tr w:rsidR="00FC5D95" w:rsidRPr="00AF5AE4" w14:paraId="175C2E87" w14:textId="77777777" w:rsidTr="00A939DD">
        <w:trPr>
          <w:trHeight w:val="360"/>
          <w:ins w:id="1840" w:author="Author" w:date="2018-01-18T13:23:00Z"/>
          <w:trPrChange w:id="1841" w:author="Author" w:date="2018-01-18T13:48:00Z">
            <w:trPr>
              <w:gridAfter w:val="0"/>
              <w:wAfter w:w="5397" w:type="dxa"/>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842" w:author="Author" w:date="2018-01-18T13:48:00Z">
              <w:tcPr>
                <w:tcW w:w="4472" w:type="dxa"/>
                <w:tcBorders>
                  <w:top w:val="single" w:sz="8" w:space="0" w:color="999999"/>
                  <w:left w:val="single" w:sz="8" w:space="0" w:color="999999"/>
                  <w:bottom w:val="single" w:sz="8" w:space="0" w:color="999999"/>
                  <w:right w:val="single" w:sz="8" w:space="0" w:color="999999"/>
                </w:tcBorders>
              </w:tcPr>
            </w:tcPrChange>
          </w:tcPr>
          <w:p w14:paraId="55A5E3E6" w14:textId="77777777" w:rsidR="00FC5D95" w:rsidRPr="00262C96" w:rsidRDefault="00FC5D95" w:rsidP="00A82341">
            <w:pPr>
              <w:rPr>
                <w:ins w:id="1843" w:author="Author" w:date="2018-01-18T13:23:00Z"/>
                <w:rStyle w:val="SAPScreenElement"/>
              </w:rPr>
            </w:pPr>
            <w:ins w:id="1844" w:author="Author" w:date="2018-01-18T13:23:00Z">
              <w:r>
                <w:rPr>
                  <w:rStyle w:val="SAPScreenElement"/>
                </w:rPr>
                <w:t xml:space="preserve">Eligible for Salary Continuation: </w:t>
              </w:r>
              <w:r w:rsidRPr="00262C96">
                <w:t xml:space="preserve">defaults to </w:t>
              </w:r>
              <w:r w:rsidRPr="001963C0">
                <w:rPr>
                  <w:rStyle w:val="SAPUserEntry"/>
                </w:rPr>
                <w:t>No</w:t>
              </w:r>
              <w:r w:rsidRPr="00262C96">
                <w:t>, leave as is or</w:t>
              </w:r>
              <w:r w:rsidRPr="00262C96">
                <w:rPr>
                  <w:rStyle w:val="SAPScreenElement"/>
                </w:rPr>
                <w:t xml:space="preserve"> </w:t>
              </w:r>
              <w:r>
                <w:t xml:space="preserve">select </w:t>
              </w:r>
              <w:r w:rsidRPr="00262C96">
                <w:rPr>
                  <w:rStyle w:val="SAPUserEntry"/>
                </w:rPr>
                <w:t>Yes</w:t>
              </w:r>
              <w:r>
                <w:t xml:space="preserve"> from drop-down</w:t>
              </w:r>
            </w:ins>
          </w:p>
        </w:tc>
        <w:tc>
          <w:tcPr>
            <w:tcW w:w="9869" w:type="dxa"/>
            <w:tcBorders>
              <w:top w:val="single" w:sz="8" w:space="0" w:color="999999"/>
              <w:left w:val="single" w:sz="8" w:space="0" w:color="999999"/>
              <w:bottom w:val="single" w:sz="8" w:space="0" w:color="999999"/>
              <w:right w:val="single" w:sz="8" w:space="0" w:color="999999"/>
            </w:tcBorders>
            <w:tcPrChange w:id="1845" w:author="Author" w:date="2018-01-18T13:48:00Z">
              <w:tcPr>
                <w:tcW w:w="4472" w:type="dxa"/>
                <w:tcBorders>
                  <w:top w:val="single" w:sz="8" w:space="0" w:color="999999"/>
                  <w:left w:val="single" w:sz="8" w:space="0" w:color="999999"/>
                  <w:bottom w:val="single" w:sz="8" w:space="0" w:color="999999"/>
                  <w:right w:val="single" w:sz="8" w:space="0" w:color="999999"/>
                </w:tcBorders>
              </w:tcPr>
            </w:tcPrChange>
          </w:tcPr>
          <w:p w14:paraId="5824D069" w14:textId="77777777" w:rsidR="00FC5D95" w:rsidRPr="00262C96" w:rsidRDefault="00FC5D95" w:rsidP="00A82341">
            <w:pPr>
              <w:spacing w:before="0" w:after="0" w:line="240" w:lineRule="auto"/>
              <w:rPr>
                <w:ins w:id="1846" w:author="Author" w:date="2018-01-18T13:23:00Z"/>
              </w:rPr>
            </w:pPr>
          </w:p>
        </w:tc>
      </w:tr>
      <w:tr w:rsidR="00FC5D95" w:rsidRPr="00AF5AE4" w14:paraId="5F5690A3" w14:textId="77777777" w:rsidTr="00A939DD">
        <w:trPr>
          <w:trHeight w:val="360"/>
          <w:ins w:id="1847" w:author="Author" w:date="2018-01-18T13:23:00Z"/>
          <w:trPrChange w:id="1848" w:author="Author" w:date="2018-01-18T13:48:00Z">
            <w:trPr>
              <w:gridAfter w:val="0"/>
              <w:wAfter w:w="5397" w:type="dxa"/>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849" w:author="Author" w:date="2018-01-18T13:48:00Z">
              <w:tcPr>
                <w:tcW w:w="4472" w:type="dxa"/>
                <w:tcBorders>
                  <w:top w:val="single" w:sz="8" w:space="0" w:color="999999"/>
                  <w:left w:val="single" w:sz="8" w:space="0" w:color="999999"/>
                  <w:bottom w:val="single" w:sz="8" w:space="0" w:color="999999"/>
                  <w:right w:val="single" w:sz="8" w:space="0" w:color="999999"/>
                </w:tcBorders>
              </w:tcPr>
            </w:tcPrChange>
          </w:tcPr>
          <w:p w14:paraId="4671B77A" w14:textId="77777777" w:rsidR="00FC5D95" w:rsidRPr="001963C0" w:rsidRDefault="00FC5D95" w:rsidP="00A82341">
            <w:pPr>
              <w:rPr>
                <w:ins w:id="1850" w:author="Author" w:date="2018-01-18T13:23:00Z"/>
                <w:rStyle w:val="SAPScreenElement"/>
              </w:rPr>
            </w:pPr>
            <w:ins w:id="1851" w:author="Author" w:date="2018-01-18T13:23:00Z">
              <w:r>
                <w:rPr>
                  <w:rStyle w:val="SAPScreenElement"/>
                </w:rPr>
                <w:t>A</w:t>
              </w:r>
              <w:r w:rsidRPr="001963C0">
                <w:rPr>
                  <w:rStyle w:val="SAPScreenElement"/>
                </w:rPr>
                <w:t xml:space="preserve">ttachment: </w:t>
              </w:r>
              <w:r>
                <w:t xml:space="preserve">use drag and drop or the </w:t>
              </w:r>
              <w:r w:rsidRPr="0049257E">
                <w:rPr>
                  <w:rStyle w:val="SAPScreenElement"/>
                </w:rPr>
                <w:t>+</w:t>
              </w:r>
              <w:r>
                <w:t xml:space="preserve"> button.</w:t>
              </w:r>
            </w:ins>
          </w:p>
        </w:tc>
        <w:tc>
          <w:tcPr>
            <w:tcW w:w="9869" w:type="dxa"/>
            <w:tcBorders>
              <w:top w:val="single" w:sz="8" w:space="0" w:color="999999"/>
              <w:left w:val="single" w:sz="8" w:space="0" w:color="999999"/>
              <w:bottom w:val="single" w:sz="8" w:space="0" w:color="999999"/>
              <w:right w:val="single" w:sz="8" w:space="0" w:color="999999"/>
            </w:tcBorders>
            <w:tcPrChange w:id="1852" w:author="Author" w:date="2018-01-18T13:48:00Z">
              <w:tcPr>
                <w:tcW w:w="4472" w:type="dxa"/>
                <w:tcBorders>
                  <w:top w:val="single" w:sz="8" w:space="0" w:color="999999"/>
                  <w:left w:val="single" w:sz="8" w:space="0" w:color="999999"/>
                  <w:bottom w:val="single" w:sz="8" w:space="0" w:color="999999"/>
                  <w:right w:val="single" w:sz="8" w:space="0" w:color="999999"/>
                </w:tcBorders>
              </w:tcPr>
            </w:tcPrChange>
          </w:tcPr>
          <w:p w14:paraId="18FDC235" w14:textId="77777777" w:rsidR="00E47A67" w:rsidRDefault="00E47A67" w:rsidP="00E47A67">
            <w:pPr>
              <w:spacing w:before="0" w:after="0" w:line="240" w:lineRule="auto"/>
              <w:rPr>
                <w:ins w:id="1853" w:author="Author" w:date="2018-01-22T10:33:00Z"/>
              </w:rPr>
            </w:pPr>
            <w:ins w:id="1854" w:author="Author" w:date="2018-01-22T10:33:00Z">
              <w:r>
                <w:t>optional step:</w:t>
              </w:r>
            </w:ins>
          </w:p>
          <w:p w14:paraId="13989346" w14:textId="5A101DFB" w:rsidR="00FC5D95" w:rsidRPr="001963C0" w:rsidDel="00B1777E" w:rsidRDefault="00E47A67" w:rsidP="00E47A67">
            <w:pPr>
              <w:spacing w:before="0" w:after="0" w:line="240" w:lineRule="auto"/>
              <w:rPr>
                <w:ins w:id="1855" w:author="Author" w:date="2018-01-18T13:23:00Z"/>
              </w:rPr>
            </w:pPr>
            <w:ins w:id="1856" w:author="Author" w:date="2018-01-22T10:33:00Z">
              <w:r>
                <w:t>Y</w:t>
              </w:r>
              <w:r w:rsidRPr="009862F4">
                <w:t>ou can attach a supporting document</w:t>
              </w:r>
              <w:r w:rsidRPr="009862F4">
                <w:rPr>
                  <w:color w:val="1F497D"/>
                </w:rPr>
                <w:t xml:space="preserve"> </w:t>
              </w:r>
              <w:r w:rsidRPr="009862F4">
                <w:t>on the termination</w:t>
              </w:r>
              <w:r w:rsidRPr="009862F4">
                <w:rPr>
                  <w:color w:val="1F497D"/>
                </w:rPr>
                <w:t>.</w:t>
              </w:r>
            </w:ins>
            <w:ins w:id="1857" w:author="Author" w:date="2018-01-18T13:23:00Z">
              <w:del w:id="1858" w:author="Author" w:date="2018-01-22T10:33:00Z">
                <w:r w:rsidR="00FC5D95" w:rsidRPr="001963C0" w:rsidDel="00E47A67">
                  <w:delText>Optionally, you can attach a supporting document</w:delText>
                </w:r>
                <w:r w:rsidR="00FC5D95" w:rsidRPr="001963C0" w:rsidDel="00E47A67">
                  <w:rPr>
                    <w:color w:val="1F497D"/>
                  </w:rPr>
                  <w:delText xml:space="preserve"> </w:delText>
                </w:r>
                <w:r w:rsidR="00FC5D95" w:rsidRPr="001963C0" w:rsidDel="00E47A67">
                  <w:delText>on the termination</w:delText>
                </w:r>
                <w:r w:rsidR="00FC5D95" w:rsidRPr="001963C0" w:rsidDel="00E47A67">
                  <w:rPr>
                    <w:color w:val="1F497D"/>
                  </w:rPr>
                  <w:delText>.</w:delText>
                </w:r>
                <w:r w:rsidR="00FC5D95" w:rsidRPr="001963C0" w:rsidDel="00E47A67">
                  <w:delText xml:space="preserve"> </w:delText>
                </w:r>
              </w:del>
            </w:ins>
          </w:p>
        </w:tc>
      </w:tr>
      <w:tr w:rsidR="00FC5D95" w:rsidRPr="00AF5AE4" w14:paraId="7F5F8EFE" w14:textId="77777777" w:rsidTr="00A939DD">
        <w:trPr>
          <w:trHeight w:val="360"/>
          <w:ins w:id="1859" w:author="Author" w:date="2018-01-18T13:23:00Z"/>
          <w:trPrChange w:id="1860" w:author="Author" w:date="2018-01-18T13:48:00Z">
            <w:trPr>
              <w:gridAfter w:val="0"/>
              <w:wAfter w:w="5397" w:type="dxa"/>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861" w:author="Author" w:date="2018-01-18T13:48:00Z">
              <w:tcPr>
                <w:tcW w:w="4472" w:type="dxa"/>
                <w:tcBorders>
                  <w:top w:val="single" w:sz="8" w:space="0" w:color="999999"/>
                  <w:left w:val="single" w:sz="8" w:space="0" w:color="999999"/>
                  <w:bottom w:val="single" w:sz="8" w:space="0" w:color="999999"/>
                  <w:right w:val="single" w:sz="8" w:space="0" w:color="999999"/>
                </w:tcBorders>
              </w:tcPr>
            </w:tcPrChange>
          </w:tcPr>
          <w:p w14:paraId="16F79D80" w14:textId="77777777" w:rsidR="00FC5D95" w:rsidRPr="00262C96" w:rsidRDefault="00FC5D95" w:rsidP="00A82341">
            <w:pPr>
              <w:rPr>
                <w:ins w:id="1862" w:author="Author" w:date="2018-01-18T13:23:00Z"/>
              </w:rPr>
            </w:pPr>
            <w:ins w:id="1863" w:author="Author" w:date="2018-01-18T13:23:00Z">
              <w:r w:rsidRPr="00262C96">
                <w:rPr>
                  <w:rStyle w:val="SAPScreenElement"/>
                </w:rPr>
                <w:t>Deactivate Position</w:t>
              </w:r>
              <w:r>
                <w:rPr>
                  <w:rStyle w:val="SAPScreenElement"/>
                </w:rPr>
                <w:t xml:space="preserve">: </w:t>
              </w:r>
              <w:r w:rsidRPr="001963C0">
                <w:t xml:space="preserve">proposed value </w:t>
              </w:r>
              <w:r w:rsidRPr="00262C96">
                <w:rPr>
                  <w:rStyle w:val="SAPUserEntry"/>
                </w:rPr>
                <w:t>No</w:t>
              </w:r>
              <w:r w:rsidRPr="001963C0">
                <w:t xml:space="preserve">, leave as </w:t>
              </w:r>
              <w:r>
                <w:t>is</w:t>
              </w:r>
            </w:ins>
          </w:p>
          <w:p w14:paraId="3461FAA3" w14:textId="77777777" w:rsidR="00FC5D95" w:rsidRPr="001963C0" w:rsidRDefault="00FC5D95" w:rsidP="00A82341">
            <w:pPr>
              <w:rPr>
                <w:ins w:id="1864" w:author="Author" w:date="2018-01-18T13:23:00Z"/>
                <w:rStyle w:val="SAPScreenElement"/>
              </w:rPr>
            </w:pPr>
          </w:p>
        </w:tc>
        <w:tc>
          <w:tcPr>
            <w:tcW w:w="9869" w:type="dxa"/>
            <w:tcBorders>
              <w:top w:val="single" w:sz="8" w:space="0" w:color="999999"/>
              <w:left w:val="single" w:sz="8" w:space="0" w:color="999999"/>
              <w:bottom w:val="single" w:sz="8" w:space="0" w:color="999999"/>
              <w:right w:val="single" w:sz="8" w:space="0" w:color="999999"/>
            </w:tcBorders>
            <w:tcPrChange w:id="1865" w:author="Author" w:date="2018-01-18T13:48:00Z">
              <w:tcPr>
                <w:tcW w:w="4472" w:type="dxa"/>
                <w:tcBorders>
                  <w:top w:val="single" w:sz="8" w:space="0" w:color="999999"/>
                  <w:left w:val="single" w:sz="8" w:space="0" w:color="999999"/>
                  <w:bottom w:val="single" w:sz="8" w:space="0" w:color="999999"/>
                  <w:right w:val="single" w:sz="8" w:space="0" w:color="999999"/>
                </w:tcBorders>
              </w:tcPr>
            </w:tcPrChange>
          </w:tcPr>
          <w:p w14:paraId="65828FFF" w14:textId="61EAE01C" w:rsidR="00E47A67" w:rsidRDefault="00FC5D95" w:rsidP="00A82341">
            <w:pPr>
              <w:rPr>
                <w:ins w:id="1866" w:author="Author" w:date="2018-01-22T10:33:00Z"/>
                <w:rStyle w:val="SAPEmphasis"/>
              </w:rPr>
            </w:pPr>
            <w:ins w:id="1867" w:author="Author" w:date="2018-01-18T13:23:00Z">
              <w:r w:rsidRPr="00262C96">
                <w:t>In case</w:t>
              </w:r>
              <w:del w:id="1868" w:author="Author" w:date="2018-01-22T10:33:00Z">
                <w:r w:rsidRPr="00262C96" w:rsidDel="00E47A67">
                  <w:delText>,</w:delText>
                </w:r>
              </w:del>
              <w:r w:rsidRPr="00262C96">
                <w:t xml:space="preserve"> </w:t>
              </w:r>
              <w:r w:rsidRPr="00262C96">
                <w:rPr>
                  <w:rStyle w:val="SAPEmphasis"/>
                </w:rPr>
                <w:t>Position Management</w:t>
              </w:r>
              <w:r w:rsidRPr="00262C96">
                <w:t xml:space="preserve"> </w:t>
              </w:r>
              <w:r w:rsidRPr="00262C96">
                <w:rPr>
                  <w:rStyle w:val="SAPEmphasis"/>
                </w:rPr>
                <w:t xml:space="preserve">is </w:t>
              </w:r>
              <w:del w:id="1869" w:author="Author" w:date="2018-02-28T14:25:00Z">
                <w:r w:rsidRPr="00981DDC" w:rsidDel="00981DDC">
                  <w:rPr>
                    <w:rStyle w:val="SAPEmphasis"/>
                    <w:strike/>
                    <w:rPrChange w:id="1870" w:author="Author" w:date="2018-02-28T14:25:00Z">
                      <w:rPr>
                        <w:rStyle w:val="SAPEmphasis"/>
                      </w:rPr>
                    </w:rPrChange>
                  </w:rPr>
                  <w:delText>enabled</w:delText>
                </w:r>
              </w:del>
            </w:ins>
            <w:ins w:id="1871" w:author="Author" w:date="2018-01-24T13:46:00Z">
              <w:del w:id="1872" w:author="Author" w:date="2018-02-28T14:25:00Z">
                <w:r w:rsidR="00E548FC" w:rsidRPr="00981DDC" w:rsidDel="00981DDC">
                  <w:rPr>
                    <w:rStyle w:val="SAPEmphasis"/>
                  </w:rPr>
                  <w:delText xml:space="preserve"> </w:delText>
                </w:r>
              </w:del>
              <w:r w:rsidR="00E548FC" w:rsidRPr="00981DDC">
                <w:rPr>
                  <w:rStyle w:val="SAPEmphasis"/>
                </w:rPr>
                <w:t>implemented</w:t>
              </w:r>
            </w:ins>
            <w:ins w:id="1873" w:author="Author" w:date="2018-01-18T13:23:00Z">
              <w:r w:rsidRPr="00981DDC">
                <w:rPr>
                  <w:rStyle w:val="SAPEmphasis"/>
                </w:rPr>
                <w:t xml:space="preserve"> i</w:t>
              </w:r>
              <w:r w:rsidRPr="00262C96">
                <w:rPr>
                  <w:rStyle w:val="SAPEmphasis"/>
                </w:rPr>
                <w:t>n your Success Factors Employee Central instance:</w:t>
              </w:r>
            </w:ins>
          </w:p>
          <w:p w14:paraId="2DD90F77" w14:textId="09BA8F8F" w:rsidR="00FC5D95" w:rsidRPr="00262C96" w:rsidRDefault="006B63D5" w:rsidP="00A82341">
            <w:pPr>
              <w:rPr>
                <w:ins w:id="1874" w:author="Author" w:date="2018-01-18T13:23:00Z"/>
              </w:rPr>
            </w:pPr>
            <w:ins w:id="1875" w:author="Author" w:date="2018-01-22T11:21:00Z">
              <w:r>
                <w:t>I</w:t>
              </w:r>
            </w:ins>
            <w:ins w:id="1876" w:author="Author" w:date="2018-01-18T13:23:00Z">
              <w:del w:id="1877" w:author="Author" w:date="2018-01-22T10:33:00Z">
                <w:r w:rsidR="00FC5D95" w:rsidRPr="00262C96" w:rsidDel="00E47A67">
                  <w:delText xml:space="preserve"> </w:delText>
                </w:r>
              </w:del>
              <w:del w:id="1878" w:author="Author" w:date="2018-01-22T11:21:00Z">
                <w:r w:rsidR="00FC5D95" w:rsidRPr="00262C96" w:rsidDel="006B63D5">
                  <w:delText>i</w:delText>
                </w:r>
              </w:del>
              <w:r w:rsidR="00FC5D95" w:rsidRPr="00262C96">
                <w:t xml:space="preserve">f the position, to which the employee to be terminated is assigned, has no other incumbent and has no lower level-positions, you can choose to deactivate this </w:t>
              </w:r>
              <w:r w:rsidR="00FC5D95" w:rsidRPr="001963C0">
                <w:t xml:space="preserve">position or keep it active. </w:t>
              </w:r>
              <w:del w:id="1879" w:author="Author" w:date="2018-01-22T10:34:00Z">
                <w:r w:rsidR="00FC5D95" w:rsidRPr="001963C0" w:rsidDel="00E47A67">
                  <w:delText>For</w:delText>
                </w:r>
                <w:r w:rsidR="00FC5D95" w:rsidRPr="00262C96" w:rsidDel="00E47A67">
                  <w:delText xml:space="preserve"> this, select </w:delText>
                </w:r>
                <w:r w:rsidR="00FC5D95" w:rsidRPr="00262C96" w:rsidDel="00E47A67">
                  <w:rPr>
                    <w:rStyle w:val="SAPUserEntry"/>
                  </w:rPr>
                  <w:delText>Yes</w:delText>
                </w:r>
                <w:r w:rsidR="00FC5D95" w:rsidRPr="00262C96" w:rsidDel="00E47A67">
                  <w:delText>. To leave the position active, leave value</w:delText>
                </w:r>
                <w:r w:rsidR="00FC5D95" w:rsidRPr="00262C96" w:rsidDel="00E47A67">
                  <w:rPr>
                    <w:rStyle w:val="SAPUserEntry"/>
                  </w:rPr>
                  <w:delText xml:space="preserve"> No</w:delText>
                </w:r>
                <w:r w:rsidR="00FC5D95" w:rsidRPr="00262C96" w:rsidDel="00E47A67">
                  <w:delText>.</w:delText>
                </w:r>
              </w:del>
            </w:ins>
          </w:p>
          <w:p w14:paraId="7B33104F" w14:textId="79676BB2" w:rsidR="00FC5D95" w:rsidRPr="00262C96" w:rsidDel="00A56C57" w:rsidRDefault="00FC5D95" w:rsidP="00A82341">
            <w:pPr>
              <w:pStyle w:val="SAPNoteHeading"/>
              <w:ind w:left="0"/>
              <w:rPr>
                <w:ins w:id="1880" w:author="Author" w:date="2018-01-18T13:23:00Z"/>
                <w:del w:id="1881" w:author="Author" w:date="2018-01-18T13:57:00Z"/>
              </w:rPr>
            </w:pPr>
            <w:ins w:id="1882" w:author="Author" w:date="2018-01-18T13:23:00Z">
              <w:del w:id="1883" w:author="Author" w:date="2018-01-18T13:57:00Z">
                <w:r w:rsidRPr="00262C96" w:rsidDel="00A56C57">
                  <w:rPr>
                    <w:noProof/>
                    <w:lang w:val="de-DE" w:eastAsia="de-DE"/>
                  </w:rPr>
                  <w:drawing>
                    <wp:inline distT="0" distB="0" distL="0" distR="0" wp14:anchorId="0FFD95D8" wp14:editId="0E6A44C8">
                      <wp:extent cx="228600" cy="228600"/>
                      <wp:effectExtent l="0" t="0" r="0" b="0"/>
                      <wp:docPr id="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62C96" w:rsidDel="00A56C57">
                  <w:delText> Note</w:delText>
                </w:r>
              </w:del>
            </w:ins>
          </w:p>
          <w:p w14:paraId="71059CDC" w14:textId="77777777" w:rsidR="00FC5D95" w:rsidRPr="001963C0" w:rsidRDefault="00FC5D95" w:rsidP="00A82341">
            <w:pPr>
              <w:spacing w:before="0" w:after="0" w:line="240" w:lineRule="auto"/>
              <w:rPr>
                <w:ins w:id="1884" w:author="Author" w:date="2018-01-18T13:23:00Z"/>
              </w:rPr>
            </w:pPr>
            <w:ins w:id="1885" w:author="Author" w:date="2018-01-18T13:23:00Z">
              <w:r w:rsidRPr="00262C96">
                <w:t xml:space="preserve">In case the position has still incumbent(s) or has lower-level positions, the </w:t>
              </w:r>
              <w:r w:rsidRPr="00262C96">
                <w:rPr>
                  <w:rStyle w:val="SAPScreenElement"/>
                </w:rPr>
                <w:t xml:space="preserve">Deactivate Position </w:t>
              </w:r>
              <w:r w:rsidRPr="00262C96">
                <w:t>field is read-only.</w:t>
              </w:r>
            </w:ins>
          </w:p>
        </w:tc>
      </w:tr>
      <w:tr w:rsidR="00A939DD" w:rsidRPr="00AF5AE4" w14:paraId="34F961B7" w14:textId="77777777" w:rsidTr="00A939DD">
        <w:trPr>
          <w:trHeight w:val="360"/>
          <w:ins w:id="1886" w:author="Author" w:date="2018-01-18T13:48:00Z"/>
        </w:trPr>
        <w:tc>
          <w:tcPr>
            <w:tcW w:w="4472" w:type="dxa"/>
            <w:tcBorders>
              <w:top w:val="single" w:sz="8" w:space="0" w:color="999999"/>
              <w:left w:val="single" w:sz="8" w:space="0" w:color="999999"/>
              <w:bottom w:val="single" w:sz="8" w:space="0" w:color="999999"/>
              <w:right w:val="single" w:sz="8" w:space="0" w:color="999999"/>
            </w:tcBorders>
          </w:tcPr>
          <w:p w14:paraId="236D47AD" w14:textId="77777777" w:rsidR="00A939DD" w:rsidRPr="00E62485" w:rsidRDefault="00A939DD" w:rsidP="00A82341">
            <w:pPr>
              <w:rPr>
                <w:ins w:id="1887" w:author="Author" w:date="2018-01-18T13:48:00Z"/>
                <w:rStyle w:val="SAPScreenElement"/>
                <w:highlight w:val="cyan"/>
                <w:rPrChange w:id="1888" w:author="Author" w:date="2018-01-29T13:38:00Z">
                  <w:rPr>
                    <w:ins w:id="1889" w:author="Author" w:date="2018-01-18T13:48:00Z"/>
                    <w:rStyle w:val="SAPScreenElement"/>
                    <w:highlight w:val="yellow"/>
                  </w:rPr>
                </w:rPrChange>
              </w:rPr>
            </w:pPr>
            <w:commentRangeStart w:id="1890"/>
            <w:ins w:id="1891" w:author="Author" w:date="2018-01-18T13:48:00Z">
              <w:r w:rsidRPr="00E62485">
                <w:rPr>
                  <w:rStyle w:val="SAPScreenElement"/>
                  <w:highlight w:val="cyan"/>
                  <w:rPrChange w:id="1892" w:author="Author" w:date="2018-01-29T13:38:00Z">
                    <w:rPr>
                      <w:rStyle w:val="SAPScreenElement"/>
                      <w:highlight w:val="yellow"/>
                    </w:rPr>
                  </w:rPrChange>
                </w:rPr>
                <w:t xml:space="preserve">Time Account Balance as of Termination Date for &lt;job title, location&gt;: </w:t>
              </w:r>
              <w:r w:rsidRPr="00E62485">
                <w:rPr>
                  <w:highlight w:val="cyan"/>
                  <w:rPrChange w:id="1893" w:author="Author" w:date="2018-01-29T13:38:00Z">
                    <w:rPr>
                      <w:highlight w:val="yellow"/>
                    </w:rPr>
                  </w:rPrChange>
                </w:rPr>
                <w:t>check the remaining balances of time types that have an accrual rule assigned</w:t>
              </w:r>
            </w:ins>
          </w:p>
        </w:tc>
        <w:tc>
          <w:tcPr>
            <w:tcW w:w="9869" w:type="dxa"/>
            <w:tcBorders>
              <w:top w:val="single" w:sz="8" w:space="0" w:color="999999"/>
              <w:left w:val="single" w:sz="8" w:space="0" w:color="999999"/>
              <w:bottom w:val="single" w:sz="8" w:space="0" w:color="999999"/>
              <w:right w:val="single" w:sz="8" w:space="0" w:color="999999"/>
            </w:tcBorders>
          </w:tcPr>
          <w:p w14:paraId="5ADF2700" w14:textId="6A5AD8EE" w:rsidR="00E47A67" w:rsidRPr="009862F4" w:rsidRDefault="00E47A67" w:rsidP="00E47A67">
            <w:pPr>
              <w:rPr>
                <w:ins w:id="1894" w:author="Author" w:date="2018-01-22T10:33:00Z"/>
              </w:rPr>
            </w:pPr>
            <w:ins w:id="1895" w:author="Author" w:date="2018-01-22T10:33:00Z">
              <w:r w:rsidRPr="009862F4">
                <w:t xml:space="preserve">In case </w:t>
              </w:r>
              <w:r w:rsidRPr="009862F4">
                <w:rPr>
                  <w:rStyle w:val="SAPEmphasis"/>
                </w:rPr>
                <w:t>Time Off</w:t>
              </w:r>
              <w:r w:rsidRPr="009862F4">
                <w:t xml:space="preserve"> </w:t>
              </w:r>
              <w:r w:rsidRPr="00981DDC">
                <w:rPr>
                  <w:rStyle w:val="SAPEmphasis"/>
                </w:rPr>
                <w:t xml:space="preserve">is </w:t>
              </w:r>
            </w:ins>
            <w:ins w:id="1896" w:author="Author" w:date="2018-01-24T13:46:00Z">
              <w:del w:id="1897" w:author="Author" w:date="2018-02-28T14:25:00Z">
                <w:r w:rsidR="00E548FC" w:rsidRPr="00981DDC" w:rsidDel="00981DDC">
                  <w:rPr>
                    <w:rStyle w:val="SAPEmphasis"/>
                    <w:strike/>
                    <w:rPrChange w:id="1898" w:author="Author" w:date="2018-02-28T14:25:00Z">
                      <w:rPr>
                        <w:rStyle w:val="SAPEmphasis"/>
                        <w:strike/>
                        <w:highlight w:val="yellow"/>
                      </w:rPr>
                    </w:rPrChange>
                  </w:rPr>
                  <w:delText>enabled</w:delText>
                </w:r>
                <w:r w:rsidR="00E548FC" w:rsidRPr="00981DDC" w:rsidDel="00981DDC">
                  <w:rPr>
                    <w:rStyle w:val="SAPEmphasis"/>
                    <w:rPrChange w:id="1899" w:author="Author" w:date="2018-02-28T14:25:00Z">
                      <w:rPr>
                        <w:rStyle w:val="SAPEmphasis"/>
                        <w:highlight w:val="yellow"/>
                      </w:rPr>
                    </w:rPrChange>
                  </w:rPr>
                  <w:delText xml:space="preserve"> </w:delText>
                </w:r>
              </w:del>
              <w:r w:rsidR="00E548FC" w:rsidRPr="00981DDC">
                <w:rPr>
                  <w:rStyle w:val="SAPEmphasis"/>
                  <w:rPrChange w:id="1900" w:author="Author" w:date="2018-02-28T14:25:00Z">
                    <w:rPr>
                      <w:rStyle w:val="SAPEmphasis"/>
                      <w:highlight w:val="yellow"/>
                    </w:rPr>
                  </w:rPrChange>
                </w:rPr>
                <w:t>implemented</w:t>
              </w:r>
              <w:r w:rsidR="00E548FC" w:rsidRPr="00981DDC">
                <w:rPr>
                  <w:rStyle w:val="SAPEmphasis"/>
                </w:rPr>
                <w:t xml:space="preserve"> </w:t>
              </w:r>
            </w:ins>
            <w:ins w:id="1901" w:author="Author" w:date="2018-01-22T10:33:00Z">
              <w:del w:id="1902" w:author="Author" w:date="2018-01-24T13:46:00Z">
                <w:r w:rsidRPr="00981DDC" w:rsidDel="00E548FC">
                  <w:rPr>
                    <w:rStyle w:val="SAPEmphasis"/>
                  </w:rPr>
                  <w:delText xml:space="preserve">enabled </w:delText>
                </w:r>
              </w:del>
              <w:r w:rsidRPr="00981DDC">
                <w:rPr>
                  <w:rStyle w:val="SAPEmphasis"/>
                </w:rPr>
                <w:t>in</w:t>
              </w:r>
              <w:r w:rsidRPr="009862F4">
                <w:rPr>
                  <w:rStyle w:val="SAPEmphasis"/>
                </w:rPr>
                <w:t xml:space="preserve"> your Success Factors Employee Central instance </w:t>
              </w:r>
              <w:r>
                <w:t>(op</w:t>
              </w:r>
              <w:r w:rsidRPr="009862F4">
                <w:t xml:space="preserve">tional step): </w:t>
              </w:r>
            </w:ins>
          </w:p>
          <w:p w14:paraId="32637344" w14:textId="2BEA6987" w:rsidR="00A939DD" w:rsidRPr="0048445D" w:rsidDel="00E47A67" w:rsidRDefault="00A939DD" w:rsidP="003112B2">
            <w:pPr>
              <w:rPr>
                <w:ins w:id="1903" w:author="Author" w:date="2018-01-18T13:48:00Z"/>
                <w:del w:id="1904" w:author="Author" w:date="2018-01-22T10:33:00Z"/>
                <w:strike/>
                <w:highlight w:val="cyan"/>
                <w:rPrChange w:id="1905" w:author="Author" w:date="2018-01-29T13:29:00Z">
                  <w:rPr>
                    <w:ins w:id="1906" w:author="Author" w:date="2018-01-18T13:48:00Z"/>
                    <w:del w:id="1907" w:author="Author" w:date="2018-01-22T10:33:00Z"/>
                    <w:highlight w:val="yellow"/>
                  </w:rPr>
                </w:rPrChange>
              </w:rPr>
            </w:pPr>
            <w:ins w:id="1908" w:author="Author" w:date="2018-01-18T13:48:00Z">
              <w:del w:id="1909" w:author="Author" w:date="2018-01-22T10:33:00Z">
                <w:r w:rsidRPr="0048445D" w:rsidDel="00E47A67">
                  <w:rPr>
                    <w:strike/>
                    <w:highlight w:val="cyan"/>
                    <w:rPrChange w:id="1910" w:author="Author" w:date="2018-01-29T13:29:00Z">
                      <w:rPr>
                        <w:highlight w:val="yellow"/>
                      </w:rPr>
                    </w:rPrChange>
                  </w:rPr>
                  <w:delText xml:space="preserve">Optionally and only in case </w:delText>
                </w:r>
                <w:r w:rsidRPr="0048445D" w:rsidDel="00E47A67">
                  <w:rPr>
                    <w:rStyle w:val="SAPEmphasis"/>
                    <w:strike/>
                    <w:highlight w:val="cyan"/>
                    <w:rPrChange w:id="1911" w:author="Author" w:date="2018-01-29T13:29:00Z">
                      <w:rPr>
                        <w:rStyle w:val="SAPEmphasis"/>
                        <w:highlight w:val="yellow"/>
                      </w:rPr>
                    </w:rPrChange>
                  </w:rPr>
                  <w:delText>Time Off</w:delText>
                </w:r>
                <w:r w:rsidRPr="0048445D" w:rsidDel="00E47A67">
                  <w:rPr>
                    <w:strike/>
                    <w:highlight w:val="cyan"/>
                    <w:rPrChange w:id="1912" w:author="Author" w:date="2018-01-29T13:29:00Z">
                      <w:rPr>
                        <w:highlight w:val="yellow"/>
                      </w:rPr>
                    </w:rPrChange>
                  </w:rPr>
                  <w:delText xml:space="preserve"> is activated.</w:delText>
                </w:r>
              </w:del>
            </w:ins>
          </w:p>
          <w:p w14:paraId="2C49D31E" w14:textId="04B4FE7C" w:rsidR="00A939DD" w:rsidRPr="0048445D" w:rsidDel="007A0EE9" w:rsidRDefault="00A939DD" w:rsidP="007A0EE9">
            <w:pPr>
              <w:rPr>
                <w:del w:id="1913" w:author="Author" w:date="2018-01-22T10:32:00Z"/>
                <w:highlight w:val="cyan"/>
                <w:rPrChange w:id="1914" w:author="Author" w:date="2018-01-29T13:29:00Z">
                  <w:rPr>
                    <w:del w:id="1915" w:author="Author" w:date="2018-01-22T10:32:00Z"/>
                    <w:highlight w:val="yellow"/>
                  </w:rPr>
                </w:rPrChange>
              </w:rPr>
            </w:pPr>
            <w:ins w:id="1916" w:author="Author" w:date="2018-01-18T13:48:00Z">
              <w:del w:id="1917" w:author="Author" w:date="2018-01-22T10:53:00Z">
                <w:r w:rsidRPr="0048445D" w:rsidDel="003112B2">
                  <w:rPr>
                    <w:strike/>
                    <w:highlight w:val="cyan"/>
                    <w:rPrChange w:id="1918" w:author="Author" w:date="2018-01-29T13:29:00Z">
                      <w:rPr>
                        <w:highlight w:val="cyan"/>
                      </w:rPr>
                    </w:rPrChange>
                  </w:rPr>
                  <w:delText xml:space="preserve">in </w:delText>
                </w:r>
              </w:del>
              <w:del w:id="1919" w:author="Author" w:date="2018-02-28T11:10:00Z">
                <w:r w:rsidRPr="0048445D" w:rsidDel="00A17EBE">
                  <w:rPr>
                    <w:strike/>
                    <w:highlight w:val="cyan"/>
                    <w:rPrChange w:id="1920" w:author="Author" w:date="2018-01-29T13:29:00Z">
                      <w:rPr>
                        <w:highlight w:val="cyan"/>
                      </w:rPr>
                    </w:rPrChange>
                  </w:rPr>
                  <w:delText>AU, US</w:delText>
                </w:r>
                <w:r w:rsidRPr="0048445D" w:rsidDel="00A17EBE">
                  <w:rPr>
                    <w:strike/>
                    <w:highlight w:val="cyan"/>
                    <w:rPrChange w:id="1921" w:author="Author" w:date="2018-01-29T13:29:00Z">
                      <w:rPr>
                        <w:highlight w:val="yellow"/>
                      </w:rPr>
                    </w:rPrChange>
                  </w:rPr>
                  <w:delText>:</w:delText>
                </w:r>
                <w:r w:rsidRPr="0048445D" w:rsidDel="00A17EBE">
                  <w:rPr>
                    <w:highlight w:val="cyan"/>
                    <w:rPrChange w:id="1922" w:author="Author" w:date="2018-01-29T13:29:00Z">
                      <w:rPr>
                        <w:highlight w:val="yellow"/>
                      </w:rPr>
                    </w:rPrChange>
                  </w:rPr>
                  <w:delText xml:space="preserve"> </w:delText>
                </w:r>
              </w:del>
              <w:commentRangeStart w:id="1923"/>
              <w:r w:rsidRPr="0048445D">
                <w:rPr>
                  <w:highlight w:val="cyan"/>
                  <w:rPrChange w:id="1924" w:author="Author" w:date="2018-01-29T13:29:00Z">
                    <w:rPr>
                      <w:highlight w:val="yellow"/>
                    </w:rPr>
                  </w:rPrChange>
                </w:rPr>
                <w:t>The remaining balances are obtained by deducting accruals for the remainder of the calendar year after the termination on a monthly basis.</w:t>
              </w:r>
            </w:ins>
            <w:commentRangeEnd w:id="1923"/>
            <w:r w:rsidR="00A17EBE">
              <w:rPr>
                <w:rStyle w:val="CommentReference"/>
              </w:rPr>
              <w:commentReference w:id="1923"/>
            </w:r>
          </w:p>
          <w:p w14:paraId="74FEA213" w14:textId="77777777" w:rsidR="007A0EE9" w:rsidRDefault="007A0EE9">
            <w:pPr>
              <w:rPr>
                <w:ins w:id="1925" w:author="Author" w:date="2018-01-22T11:29:00Z"/>
                <w:highlight w:val="yellow"/>
              </w:rPr>
            </w:pPr>
          </w:p>
          <w:p w14:paraId="3FF9115B" w14:textId="52814DE1" w:rsidR="007A0EE9" w:rsidRPr="0048445D" w:rsidDel="00A17EBE" w:rsidRDefault="007A0EE9">
            <w:pPr>
              <w:rPr>
                <w:ins w:id="1926" w:author="Author" w:date="2018-01-22T11:29:00Z"/>
                <w:del w:id="1927" w:author="Author" w:date="2018-02-28T11:11:00Z"/>
                <w:highlight w:val="cyan"/>
                <w:rPrChange w:id="1928" w:author="Author" w:date="2018-01-29T13:29:00Z">
                  <w:rPr>
                    <w:ins w:id="1929" w:author="Author" w:date="2018-01-22T11:29:00Z"/>
                    <w:del w:id="1930" w:author="Author" w:date="2018-02-28T11:11:00Z"/>
                    <w:highlight w:val="red"/>
                  </w:rPr>
                </w:rPrChange>
              </w:rPr>
            </w:pPr>
            <w:ins w:id="1931" w:author="Author" w:date="2018-01-22T11:29:00Z">
              <w:del w:id="1932" w:author="Author" w:date="2018-02-28T11:11:00Z">
                <w:r w:rsidRPr="0048445D" w:rsidDel="00A17EBE">
                  <w:rPr>
                    <w:strike/>
                    <w:highlight w:val="cyan"/>
                    <w:rPrChange w:id="1933" w:author="Author" w:date="2018-01-29T13:30:00Z">
                      <w:rPr>
                        <w:highlight w:val="red"/>
                      </w:rPr>
                    </w:rPrChange>
                  </w:rPr>
                  <w:delText>AU:</w:delText>
                </w:r>
                <w:r w:rsidRPr="0048445D" w:rsidDel="00A17EBE">
                  <w:rPr>
                    <w:highlight w:val="cyan"/>
                    <w:rPrChange w:id="1934" w:author="Author" w:date="2018-01-29T13:29:00Z">
                      <w:rPr>
                        <w:highlight w:val="red"/>
                      </w:rPr>
                    </w:rPrChange>
                  </w:rPr>
                  <w:delText xml:space="preserve"> </w:delText>
                </w:r>
              </w:del>
              <w:commentRangeStart w:id="1935"/>
              <w:r w:rsidRPr="0048445D">
                <w:rPr>
                  <w:highlight w:val="cyan"/>
                  <w:rPrChange w:id="1936" w:author="Author" w:date="2018-01-29T13:29:00Z">
                    <w:rPr>
                      <w:highlight w:val="red"/>
                    </w:rPr>
                  </w:rPrChange>
                </w:rPr>
                <w:t>These time types are</w:t>
              </w:r>
              <w:r w:rsidRPr="0048445D">
                <w:rPr>
                  <w:rStyle w:val="SAPUserEntry"/>
                  <w:highlight w:val="cyan"/>
                  <w:rPrChange w:id="1937" w:author="Author" w:date="2018-01-29T13:29:00Z">
                    <w:rPr>
                      <w:rStyle w:val="SAPUserEntry"/>
                      <w:highlight w:val="red"/>
                    </w:rPr>
                  </w:rPrChange>
                </w:rPr>
                <w:t xml:space="preserve"> </w:t>
              </w:r>
              <w:r w:rsidRPr="0048445D">
                <w:rPr>
                  <w:rStyle w:val="SAPUserEntry"/>
                  <w:color w:val="auto"/>
                  <w:highlight w:val="cyan"/>
                  <w:rPrChange w:id="1938" w:author="Author" w:date="2018-01-29T13:29:00Z">
                    <w:rPr>
                      <w:rStyle w:val="SAPUserEntry"/>
                      <w:color w:val="auto"/>
                      <w:highlight w:val="red"/>
                    </w:rPr>
                  </w:rPrChange>
                </w:rPr>
                <w:t>Annual Leave</w:t>
              </w:r>
              <w:r w:rsidRPr="0048445D">
                <w:rPr>
                  <w:highlight w:val="cyan"/>
                  <w:rPrChange w:id="1939" w:author="Author" w:date="2018-01-29T13:29:00Z">
                    <w:rPr>
                      <w:highlight w:val="red"/>
                    </w:rPr>
                  </w:rPrChange>
                </w:rPr>
                <w:t xml:space="preserve">, </w:t>
              </w:r>
              <w:r w:rsidRPr="0048445D">
                <w:rPr>
                  <w:rStyle w:val="SAPUserEntry"/>
                  <w:color w:val="auto"/>
                  <w:highlight w:val="cyan"/>
                  <w:rPrChange w:id="1940" w:author="Author" w:date="2018-01-29T13:29:00Z">
                    <w:rPr>
                      <w:rStyle w:val="SAPUserEntry"/>
                      <w:color w:val="auto"/>
                      <w:highlight w:val="red"/>
                    </w:rPr>
                  </w:rPrChange>
                </w:rPr>
                <w:t>Sick leave</w:t>
              </w:r>
              <w:r w:rsidRPr="0048445D">
                <w:rPr>
                  <w:highlight w:val="cyan"/>
                  <w:rPrChange w:id="1941" w:author="Author" w:date="2018-01-29T13:29:00Z">
                    <w:rPr>
                      <w:highlight w:val="red"/>
                    </w:rPr>
                  </w:rPrChange>
                </w:rPr>
                <w:t xml:space="preserve">, </w:t>
              </w:r>
              <w:r w:rsidRPr="0048445D">
                <w:rPr>
                  <w:rStyle w:val="SAPUserEntry"/>
                  <w:color w:val="auto"/>
                  <w:highlight w:val="cyan"/>
                  <w:rPrChange w:id="1942" w:author="Author" w:date="2018-01-29T13:29:00Z">
                    <w:rPr>
                      <w:rStyle w:val="SAPUserEntry"/>
                      <w:color w:val="auto"/>
                      <w:highlight w:val="red"/>
                    </w:rPr>
                  </w:rPrChange>
                </w:rPr>
                <w:t>Long Service Leave</w:t>
              </w:r>
              <w:r w:rsidRPr="0048445D">
                <w:rPr>
                  <w:highlight w:val="cyan"/>
                  <w:rPrChange w:id="1943" w:author="Author" w:date="2018-01-29T13:29:00Z">
                    <w:rPr>
                      <w:highlight w:val="red"/>
                    </w:rPr>
                  </w:rPrChange>
                </w:rPr>
                <w:t xml:space="preserve"> (if applicable for the employee), and </w:t>
              </w:r>
              <w:commentRangeStart w:id="1944"/>
              <w:r w:rsidRPr="0048445D">
                <w:rPr>
                  <w:rStyle w:val="SAPUserEntry"/>
                  <w:color w:val="auto"/>
                  <w:highlight w:val="cyan"/>
                  <w:rPrChange w:id="1945" w:author="Author" w:date="2018-01-29T13:29:00Z">
                    <w:rPr>
                      <w:rStyle w:val="SAPUserEntry"/>
                      <w:color w:val="auto"/>
                      <w:highlight w:val="red"/>
                    </w:rPr>
                  </w:rPrChange>
                </w:rPr>
                <w:t>Time Off in Lieu</w:t>
              </w:r>
              <w:r w:rsidRPr="0048445D">
                <w:rPr>
                  <w:highlight w:val="cyan"/>
                  <w:rPrChange w:id="1946" w:author="Author" w:date="2018-01-29T13:29:00Z">
                    <w:rPr>
                      <w:highlight w:val="red"/>
                    </w:rPr>
                  </w:rPrChange>
                </w:rPr>
                <w:t xml:space="preserve"> (</w:t>
              </w:r>
            </w:ins>
            <w:commentRangeEnd w:id="1944"/>
            <w:r w:rsidR="00FF0F30">
              <w:rPr>
                <w:rStyle w:val="CommentReference"/>
              </w:rPr>
              <w:commentReference w:id="1944"/>
            </w:r>
            <w:ins w:id="1947" w:author="Author" w:date="2018-01-22T11:29:00Z">
              <w:r w:rsidRPr="0048445D">
                <w:rPr>
                  <w:highlight w:val="cyan"/>
                  <w:rPrChange w:id="1948" w:author="Author" w:date="2018-01-29T13:29:00Z">
                    <w:rPr>
                      <w:highlight w:val="red"/>
                    </w:rPr>
                  </w:rPrChange>
                </w:rPr>
                <w:t xml:space="preserve">if applicable for the employee). </w:t>
              </w:r>
            </w:ins>
            <w:commentRangeEnd w:id="1935"/>
            <w:r w:rsidR="00A17EBE">
              <w:rPr>
                <w:rStyle w:val="CommentReference"/>
              </w:rPr>
              <w:commentReference w:id="1935"/>
            </w:r>
          </w:p>
          <w:p w14:paraId="2734F074" w14:textId="4B02D560" w:rsidR="00A939DD" w:rsidRPr="00262C96" w:rsidRDefault="00A939DD">
            <w:pPr>
              <w:rPr>
                <w:ins w:id="1949" w:author="Author" w:date="2018-01-18T13:48:00Z"/>
              </w:rPr>
            </w:pPr>
            <w:ins w:id="1950" w:author="Author" w:date="2018-01-18T13:48:00Z">
              <w:del w:id="1951" w:author="Author" w:date="2018-01-22T10:32:00Z">
                <w:r w:rsidRPr="001963C0" w:rsidDel="00E47A67">
                  <w:rPr>
                    <w:highlight w:val="cyan"/>
                  </w:rPr>
                  <w:delText>not in AU, US</w:delText>
                </w:r>
                <w:r w:rsidRPr="001963C0" w:rsidDel="00E47A67">
                  <w:rPr>
                    <w:highlight w:val="yellow"/>
                  </w:rPr>
                  <w:delText>:  Ideally, the employee has taken all time off and the balance is zero. If this is not the case, you need to reduce the time accounts manually to zero and maintain appropriate pay components with the equivalent amount of money.</w:delText>
                </w:r>
              </w:del>
            </w:ins>
          </w:p>
        </w:tc>
      </w:tr>
      <w:tr w:rsidR="00A56C57" w:rsidRPr="00AF5AE4" w14:paraId="4F098A27" w14:textId="77777777" w:rsidTr="00A939DD">
        <w:trPr>
          <w:trHeight w:val="360"/>
          <w:ins w:id="1952" w:author="Author" w:date="2018-01-18T13:55:00Z"/>
        </w:trPr>
        <w:tc>
          <w:tcPr>
            <w:tcW w:w="4472" w:type="dxa"/>
            <w:tcBorders>
              <w:top w:val="single" w:sz="8" w:space="0" w:color="999999"/>
              <w:left w:val="single" w:sz="8" w:space="0" w:color="999999"/>
              <w:bottom w:val="single" w:sz="8" w:space="0" w:color="999999"/>
              <w:right w:val="single" w:sz="8" w:space="0" w:color="999999"/>
            </w:tcBorders>
          </w:tcPr>
          <w:p w14:paraId="55E99A48" w14:textId="6F7045E2" w:rsidR="00A56C57" w:rsidRPr="00E62485" w:rsidDel="0048445D" w:rsidRDefault="00A56C57" w:rsidP="00A82341">
            <w:pPr>
              <w:rPr>
                <w:ins w:id="1953" w:author="Author" w:date="2018-01-18T13:56:00Z"/>
                <w:del w:id="1954" w:author="Author" w:date="2018-01-29T13:32:00Z"/>
                <w:rStyle w:val="SAPUserEntry"/>
                <w:highlight w:val="cyan"/>
                <w:rPrChange w:id="1955" w:author="Author" w:date="2018-01-29T13:38:00Z">
                  <w:rPr>
                    <w:ins w:id="1956" w:author="Author" w:date="2018-01-18T13:56:00Z"/>
                    <w:del w:id="1957" w:author="Author" w:date="2018-01-29T13:32:00Z"/>
                    <w:rStyle w:val="SAPUserEntry"/>
                    <w:highlight w:val="yellow"/>
                  </w:rPr>
                </w:rPrChange>
              </w:rPr>
            </w:pPr>
            <w:commentRangeStart w:id="1958"/>
            <w:ins w:id="1959" w:author="Author" w:date="2018-01-18T13:55:00Z">
              <w:r w:rsidRPr="00E62485">
                <w:rPr>
                  <w:rStyle w:val="SAPScreenElement"/>
                  <w:highlight w:val="cyan"/>
                  <w:rPrChange w:id="1960" w:author="Author" w:date="2018-01-29T13:38:00Z">
                    <w:rPr>
                      <w:rStyle w:val="SAPScreenElement"/>
                      <w:highlight w:val="yellow"/>
                    </w:rPr>
                  </w:rPrChange>
                </w:rPr>
                <w:t>Payout</w:t>
              </w:r>
            </w:ins>
            <w:ins w:id="1961" w:author="Author" w:date="2018-01-18T13:56:00Z">
              <w:r w:rsidRPr="00E62485">
                <w:rPr>
                  <w:rStyle w:val="SAPScreenElement"/>
                  <w:highlight w:val="cyan"/>
                  <w:rPrChange w:id="1962" w:author="Author" w:date="2018-01-29T13:38:00Z">
                    <w:rPr>
                      <w:rStyle w:val="SAPScreenElement"/>
                      <w:highlight w:val="yellow"/>
                    </w:rPr>
                  </w:rPrChange>
                </w:rPr>
                <w:t>: Complete Balance</w:t>
              </w:r>
              <w:r w:rsidRPr="00E62485">
                <w:rPr>
                  <w:highlight w:val="cyan"/>
                  <w:rPrChange w:id="1963" w:author="Author" w:date="2018-01-29T13:38:00Z">
                    <w:rPr>
                      <w:highlight w:val="yellow"/>
                    </w:rPr>
                  </w:rPrChange>
                </w:rPr>
                <w:t>: check the radio-button</w:t>
              </w:r>
              <w:r w:rsidRPr="00E62485">
                <w:rPr>
                  <w:highlight w:val="cyan"/>
                  <w:rPrChange w:id="1964" w:author="Author" w:date="2018-01-29T13:38:00Z">
                    <w:rPr>
                      <w:highlight w:val="yellow"/>
                    </w:rPr>
                  </w:rPrChange>
                </w:rPr>
                <w:br/>
              </w:r>
              <w:r w:rsidRPr="00E62485">
                <w:rPr>
                  <w:rStyle w:val="SAPScreenElement"/>
                  <w:highlight w:val="cyan"/>
                  <w:rPrChange w:id="1965" w:author="Author" w:date="2018-01-29T13:38:00Z">
                    <w:rPr>
                      <w:rStyle w:val="SAPScreenElement"/>
                      <w:highlight w:val="yellow"/>
                    </w:rPr>
                  </w:rPrChange>
                </w:rPr>
                <w:t>Custom Rate in AUD</w:t>
              </w:r>
              <w:r w:rsidRPr="00E62485">
                <w:rPr>
                  <w:highlight w:val="cyan"/>
                  <w:rPrChange w:id="1966" w:author="Author" w:date="2018-01-29T13:38:00Z">
                    <w:rPr>
                      <w:highlight w:val="yellow"/>
                    </w:rPr>
                  </w:rPrChange>
                </w:rPr>
                <w:t xml:space="preserve">: enter for example </w:t>
              </w:r>
              <w:r w:rsidRPr="00E62485">
                <w:rPr>
                  <w:rStyle w:val="SAPUserEntry"/>
                  <w:highlight w:val="cyan"/>
                  <w:rPrChange w:id="1967" w:author="Author" w:date="2018-01-29T13:38:00Z">
                    <w:rPr>
                      <w:rStyle w:val="SAPUserEntry"/>
                      <w:highlight w:val="yellow"/>
                    </w:rPr>
                  </w:rPrChange>
                </w:rPr>
                <w:t>40</w:t>
              </w:r>
            </w:ins>
            <w:commentRangeEnd w:id="1958"/>
            <w:r w:rsidR="002E33EE">
              <w:rPr>
                <w:rStyle w:val="CommentReference"/>
              </w:rPr>
              <w:commentReference w:id="1958"/>
            </w:r>
          </w:p>
          <w:p w14:paraId="4BC8F1C0" w14:textId="3F043B3B" w:rsidR="00A56C57" w:rsidRPr="00E62485" w:rsidDel="0048445D" w:rsidRDefault="00A56C57" w:rsidP="00A82341">
            <w:pPr>
              <w:rPr>
                <w:ins w:id="1968" w:author="Author" w:date="2018-01-18T13:56:00Z"/>
                <w:del w:id="1969" w:author="Author" w:date="2018-01-29T13:32:00Z"/>
                <w:rStyle w:val="SAPUserEntry"/>
                <w:highlight w:val="cyan"/>
                <w:rPrChange w:id="1970" w:author="Author" w:date="2018-01-29T13:38:00Z">
                  <w:rPr>
                    <w:ins w:id="1971" w:author="Author" w:date="2018-01-18T13:56:00Z"/>
                    <w:del w:id="1972" w:author="Author" w:date="2018-01-29T13:32:00Z"/>
                    <w:rStyle w:val="SAPUserEntry"/>
                    <w:highlight w:val="yellow"/>
                  </w:rPr>
                </w:rPrChange>
              </w:rPr>
            </w:pPr>
          </w:p>
          <w:p w14:paraId="0885F35E" w14:textId="4374D519" w:rsidR="00A56C57" w:rsidRPr="00E62485" w:rsidRDefault="00A56C57" w:rsidP="00A82341">
            <w:pPr>
              <w:rPr>
                <w:ins w:id="1973" w:author="Author" w:date="2018-01-18T13:55:00Z"/>
                <w:rStyle w:val="SAPScreenElement"/>
                <w:highlight w:val="cyan"/>
                <w:rPrChange w:id="1974" w:author="Author" w:date="2018-01-29T13:38:00Z">
                  <w:rPr>
                    <w:ins w:id="1975" w:author="Author" w:date="2018-01-18T13:55:00Z"/>
                    <w:rStyle w:val="SAPScreenElement"/>
                    <w:highlight w:val="yellow"/>
                  </w:rPr>
                </w:rPrChange>
              </w:rPr>
            </w:pPr>
            <w:ins w:id="1976" w:author="Author" w:date="2018-01-18T13:56:00Z">
              <w:del w:id="1977" w:author="Author" w:date="2018-01-29T13:32:00Z">
                <w:r w:rsidRPr="00E62485" w:rsidDel="0048445D">
                  <w:rPr>
                    <w:rStyle w:val="SAPUserEntry"/>
                    <w:highlight w:val="cyan"/>
                    <w:rPrChange w:id="1978" w:author="Author" w:date="2018-01-29T13:38:00Z">
                      <w:rPr>
                        <w:rStyle w:val="SAPUserEntry"/>
                        <w:highlight w:val="yellow"/>
                      </w:rPr>
                    </w:rPrChange>
                  </w:rPr>
                  <w:delText>AUS only</w:delText>
                </w:r>
              </w:del>
            </w:ins>
            <w:ins w:id="1979" w:author="Author" w:date="2018-01-22T11:10:00Z">
              <w:del w:id="1980" w:author="Author" w:date="2018-01-29T13:32:00Z">
                <w:r w:rsidR="00D705AF" w:rsidRPr="00E62485" w:rsidDel="0048445D">
                  <w:rPr>
                    <w:rStyle w:val="SAPUserEntry"/>
                    <w:highlight w:val="cyan"/>
                  </w:rPr>
                  <w:delText xml:space="preserve">  </w:delText>
                </w:r>
                <w:r w:rsidR="00D705AF" w:rsidRPr="00E62485" w:rsidDel="0048445D">
                  <w:rPr>
                    <w:rStyle w:val="SAPUserEntry"/>
                    <w:highlight w:val="cyan"/>
                  </w:rPr>
                  <w:sym w:font="Wingdings" w:char="F0E0"/>
                </w:r>
                <w:r w:rsidR="00D705AF" w:rsidRPr="00E62485" w:rsidDel="0048445D">
                  <w:rPr>
                    <w:rStyle w:val="SAPUserEntry"/>
                    <w:highlight w:val="cyan"/>
                  </w:rPr>
                  <w:delText xml:space="preserve">  to be tested</w:delText>
                </w:r>
              </w:del>
            </w:ins>
          </w:p>
        </w:tc>
        <w:tc>
          <w:tcPr>
            <w:tcW w:w="9869" w:type="dxa"/>
            <w:tcBorders>
              <w:top w:val="single" w:sz="8" w:space="0" w:color="999999"/>
              <w:left w:val="single" w:sz="8" w:space="0" w:color="999999"/>
              <w:bottom w:val="single" w:sz="8" w:space="0" w:color="999999"/>
              <w:right w:val="single" w:sz="8" w:space="0" w:color="999999"/>
            </w:tcBorders>
          </w:tcPr>
          <w:p w14:paraId="2C43EDB7" w14:textId="44900C67" w:rsidR="006C5AB5" w:rsidRPr="009862F4" w:rsidRDefault="006C5AB5" w:rsidP="006C5AB5">
            <w:pPr>
              <w:rPr>
                <w:ins w:id="1981" w:author="Author" w:date="2018-02-28T11:49:00Z"/>
              </w:rPr>
            </w:pPr>
            <w:commentRangeStart w:id="1982"/>
            <w:ins w:id="1983" w:author="Author" w:date="2018-02-28T11:49:00Z">
              <w:r w:rsidRPr="009862F4">
                <w:t xml:space="preserve">In case </w:t>
              </w:r>
              <w:r w:rsidRPr="009862F4">
                <w:rPr>
                  <w:rStyle w:val="SAPEmphasis"/>
                </w:rPr>
                <w:t>Time Off</w:t>
              </w:r>
              <w:r w:rsidRPr="009862F4">
                <w:t xml:space="preserve"> </w:t>
              </w:r>
              <w:r w:rsidRPr="00981DDC">
                <w:rPr>
                  <w:rStyle w:val="SAPEmphasis"/>
                </w:rPr>
                <w:t xml:space="preserve">is </w:t>
              </w:r>
              <w:del w:id="1984" w:author="Author" w:date="2018-02-28T14:25:00Z">
                <w:r w:rsidRPr="00981DDC" w:rsidDel="00981DDC">
                  <w:rPr>
                    <w:rStyle w:val="SAPEmphasis"/>
                    <w:strike/>
                    <w:rPrChange w:id="1985" w:author="Author" w:date="2018-02-28T14:25:00Z">
                      <w:rPr>
                        <w:rStyle w:val="SAPEmphasis"/>
                        <w:strike/>
                        <w:highlight w:val="yellow"/>
                      </w:rPr>
                    </w:rPrChange>
                  </w:rPr>
                  <w:delText>enabled</w:delText>
                </w:r>
                <w:r w:rsidRPr="00981DDC" w:rsidDel="00981DDC">
                  <w:rPr>
                    <w:rStyle w:val="SAPEmphasis"/>
                    <w:rPrChange w:id="1986" w:author="Author" w:date="2018-02-28T14:25:00Z">
                      <w:rPr>
                        <w:rStyle w:val="SAPEmphasis"/>
                        <w:highlight w:val="yellow"/>
                      </w:rPr>
                    </w:rPrChange>
                  </w:rPr>
                  <w:delText xml:space="preserve"> </w:delText>
                </w:r>
              </w:del>
              <w:r w:rsidRPr="00981DDC">
                <w:rPr>
                  <w:rStyle w:val="SAPEmphasis"/>
                  <w:rPrChange w:id="1987" w:author="Author" w:date="2018-02-28T14:25:00Z">
                    <w:rPr>
                      <w:rStyle w:val="SAPEmphasis"/>
                      <w:highlight w:val="yellow"/>
                    </w:rPr>
                  </w:rPrChange>
                </w:rPr>
                <w:t>implemented</w:t>
              </w:r>
              <w:r w:rsidRPr="00981DDC">
                <w:rPr>
                  <w:rStyle w:val="SAPEmphasis"/>
                </w:rPr>
                <w:t xml:space="preserve"> in</w:t>
              </w:r>
              <w:r w:rsidRPr="009862F4">
                <w:rPr>
                  <w:rStyle w:val="SAPEmphasis"/>
                </w:rPr>
                <w:t xml:space="preserve"> your Success Factors Employee Central instance </w:t>
              </w:r>
              <w:r>
                <w:t>(op</w:t>
              </w:r>
              <w:r w:rsidRPr="009862F4">
                <w:t xml:space="preserve">tional step): </w:t>
              </w:r>
            </w:ins>
          </w:p>
          <w:p w14:paraId="4EE7D47E" w14:textId="4D37B889" w:rsidR="0048445D" w:rsidRPr="0048445D" w:rsidDel="00A17EBE" w:rsidRDefault="0048445D" w:rsidP="0048445D">
            <w:pPr>
              <w:rPr>
                <w:ins w:id="1988" w:author="Author" w:date="2018-01-29T13:32:00Z"/>
                <w:del w:id="1989" w:author="Author" w:date="2018-02-28T11:11:00Z"/>
                <w:rStyle w:val="SAPEmphasis"/>
                <w:strike/>
                <w:highlight w:val="cyan"/>
                <w:rPrChange w:id="1990" w:author="Author" w:date="2018-01-29T13:32:00Z">
                  <w:rPr>
                    <w:ins w:id="1991" w:author="Author" w:date="2018-01-29T13:32:00Z"/>
                    <w:del w:id="1992" w:author="Author" w:date="2018-02-28T11:11:00Z"/>
                    <w:rStyle w:val="SAPEmphasis"/>
                    <w:highlight w:val="cyan"/>
                  </w:rPr>
                </w:rPrChange>
              </w:rPr>
            </w:pPr>
            <w:ins w:id="1993" w:author="Author" w:date="2018-01-29T13:32:00Z">
              <w:del w:id="1994" w:author="Author" w:date="2018-02-28T11:11:00Z">
                <w:r w:rsidRPr="0048445D" w:rsidDel="00A17EBE">
                  <w:rPr>
                    <w:rStyle w:val="SAPUserEntry"/>
                    <w:strike/>
                    <w:highlight w:val="cyan"/>
                    <w:rPrChange w:id="1995" w:author="Author" w:date="2018-01-29T13:32:00Z">
                      <w:rPr>
                        <w:rStyle w:val="SAPUserEntry"/>
                        <w:highlight w:val="cyan"/>
                      </w:rPr>
                    </w:rPrChange>
                  </w:rPr>
                  <w:delText xml:space="preserve">AUS only  </w:delText>
                </w:r>
                <w:r w:rsidRPr="0048445D" w:rsidDel="00A17EBE">
                  <w:rPr>
                    <w:rStyle w:val="SAPUserEntry"/>
                    <w:strike/>
                    <w:highlight w:val="cyan"/>
                    <w:rPrChange w:id="1996" w:author="Author" w:date="2018-01-29T13:32:00Z">
                      <w:rPr>
                        <w:rStyle w:val="SAPUserEntry"/>
                        <w:highlight w:val="cyan"/>
                      </w:rPr>
                    </w:rPrChange>
                  </w:rPr>
                  <w:sym w:font="Wingdings" w:char="F0E0"/>
                </w:r>
                <w:r w:rsidRPr="0048445D" w:rsidDel="00A17EBE">
                  <w:rPr>
                    <w:rStyle w:val="SAPUserEntry"/>
                    <w:strike/>
                    <w:highlight w:val="cyan"/>
                    <w:rPrChange w:id="1997" w:author="Author" w:date="2018-01-29T13:32:00Z">
                      <w:rPr>
                        <w:rStyle w:val="SAPUserEntry"/>
                        <w:highlight w:val="cyan"/>
                      </w:rPr>
                    </w:rPrChange>
                  </w:rPr>
                  <w:delText xml:space="preserve">  to be tested</w:delText>
                </w:r>
              </w:del>
            </w:ins>
          </w:p>
          <w:p w14:paraId="504F0285" w14:textId="4879F6D2" w:rsidR="00A56C57" w:rsidRDefault="00A56C57" w:rsidP="00A56C57">
            <w:pPr>
              <w:rPr>
                <w:ins w:id="1998" w:author="Author" w:date="2018-02-28T11:44:00Z"/>
                <w:highlight w:val="cyan"/>
              </w:rPr>
            </w:pPr>
            <w:commentRangeStart w:id="1999"/>
            <w:ins w:id="2000" w:author="Author" w:date="2018-01-18T13:56:00Z">
              <w:r w:rsidRPr="0048445D">
                <w:rPr>
                  <w:highlight w:val="cyan"/>
                  <w:rPrChange w:id="2001" w:author="Author" w:date="2018-01-29T13:32:00Z">
                    <w:rPr>
                      <w:rStyle w:val="SAPEmphasis"/>
                      <w:highlight w:val="yellow"/>
                    </w:rPr>
                  </w:rPrChange>
                </w:rPr>
                <w:t>Make entries on the Account Payout window (Optional)</w:t>
              </w:r>
            </w:ins>
          </w:p>
          <w:p w14:paraId="09FEBEAB" w14:textId="2661B1C0" w:rsidR="006C5AB5" w:rsidRPr="0048445D" w:rsidRDefault="006C5AB5" w:rsidP="00A56C57">
            <w:pPr>
              <w:rPr>
                <w:ins w:id="2002" w:author="Author" w:date="2018-01-18T13:56:00Z"/>
                <w:highlight w:val="cyan"/>
                <w:rPrChange w:id="2003" w:author="Author" w:date="2018-01-29T13:32:00Z">
                  <w:rPr>
                    <w:ins w:id="2004" w:author="Author" w:date="2018-01-18T13:56:00Z"/>
                    <w:rStyle w:val="SAPEmphasis"/>
                    <w:highlight w:val="yellow"/>
                  </w:rPr>
                </w:rPrChange>
              </w:rPr>
            </w:pPr>
            <w:ins w:id="2005" w:author="Author" w:date="2018-02-28T11:44:00Z">
              <w:r w:rsidRPr="0049257F">
                <w:rPr>
                  <w:highlight w:val="cyan"/>
                </w:rPr>
                <w:t>In case an employee is leaving and has a time balance on a given time account it is possible for HR administrators to make financial payouts on time accounts. Payout can be made for either the full balances of Annual leave or Partial balance.</w:t>
              </w:r>
            </w:ins>
          </w:p>
          <w:p w14:paraId="766F7B29" w14:textId="6BEF2443" w:rsidR="00A56C57" w:rsidRPr="0048445D" w:rsidRDefault="00A56C57" w:rsidP="00A56C57">
            <w:pPr>
              <w:rPr>
                <w:ins w:id="2006" w:author="Author" w:date="2018-01-18T13:56:00Z"/>
                <w:highlight w:val="cyan"/>
                <w:rPrChange w:id="2007" w:author="Author" w:date="2018-01-29T13:31:00Z">
                  <w:rPr>
                    <w:ins w:id="2008" w:author="Author" w:date="2018-01-18T13:56:00Z"/>
                    <w:highlight w:val="yellow"/>
                  </w:rPr>
                </w:rPrChange>
              </w:rPr>
            </w:pPr>
            <w:ins w:id="2009" w:author="Author" w:date="2018-01-18T13:56:00Z">
              <w:r w:rsidRPr="0048445D">
                <w:rPr>
                  <w:highlight w:val="cyan"/>
                  <w:rPrChange w:id="2010" w:author="Author" w:date="2018-01-29T13:31:00Z">
                    <w:rPr>
                      <w:highlight w:val="yellow"/>
                    </w:rPr>
                  </w:rPrChange>
                </w:rPr>
                <w:t xml:space="preserve">In the upcoming </w:t>
              </w:r>
              <w:r w:rsidRPr="0048445D">
                <w:rPr>
                  <w:rStyle w:val="SAPScreenElement"/>
                  <w:highlight w:val="cyan"/>
                  <w:rPrChange w:id="2011" w:author="Author" w:date="2018-01-29T13:31:00Z">
                    <w:rPr>
                      <w:rStyle w:val="SAPScreenElement"/>
                      <w:highlight w:val="yellow"/>
                    </w:rPr>
                  </w:rPrChange>
                </w:rPr>
                <w:t xml:space="preserve">Account Payout </w:t>
              </w:r>
              <w:r w:rsidRPr="0048445D">
                <w:rPr>
                  <w:highlight w:val="cyan"/>
                  <w:rPrChange w:id="2012" w:author="Author" w:date="2018-01-29T13:31:00Z">
                    <w:rPr>
                      <w:highlight w:val="yellow"/>
                    </w:rPr>
                  </w:rPrChange>
                </w:rPr>
                <w:t>window choose whether you want to payout completely or partially and enter a custom rate.</w:t>
              </w:r>
            </w:ins>
          </w:p>
          <w:p w14:paraId="7CB897FB" w14:textId="77777777" w:rsidR="00A56C57" w:rsidRDefault="00A56C57" w:rsidP="00A56C57">
            <w:pPr>
              <w:rPr>
                <w:ins w:id="2013" w:author="Author" w:date="2018-02-28T11:55:00Z"/>
                <w:highlight w:val="cyan"/>
              </w:rPr>
            </w:pPr>
            <w:ins w:id="2014" w:author="Author" w:date="2018-01-18T13:56:00Z">
              <w:r w:rsidRPr="0048445D">
                <w:rPr>
                  <w:highlight w:val="cyan"/>
                  <w:rPrChange w:id="2015" w:author="Author" w:date="2018-01-29T13:31:00Z">
                    <w:rPr>
                      <w:highlight w:val="yellow"/>
                    </w:rPr>
                  </w:rPrChange>
                </w:rPr>
                <w:t xml:space="preserve">Then choose </w:t>
              </w:r>
              <w:r w:rsidRPr="0048445D">
                <w:rPr>
                  <w:rStyle w:val="SAPScreenElement"/>
                  <w:highlight w:val="cyan"/>
                  <w:rPrChange w:id="2016" w:author="Author" w:date="2018-01-29T13:31:00Z">
                    <w:rPr>
                      <w:rStyle w:val="SAPScreenElement"/>
                      <w:highlight w:val="yellow"/>
                    </w:rPr>
                  </w:rPrChange>
                </w:rPr>
                <w:t>Save</w:t>
              </w:r>
              <w:r w:rsidRPr="0048445D">
                <w:rPr>
                  <w:highlight w:val="cyan"/>
                  <w:rPrChange w:id="2017" w:author="Author" w:date="2018-01-29T13:31:00Z">
                    <w:rPr>
                      <w:highlight w:val="yellow"/>
                    </w:rPr>
                  </w:rPrChange>
                </w:rPr>
                <w:t>.</w:t>
              </w:r>
            </w:ins>
            <w:commentRangeEnd w:id="1999"/>
            <w:r w:rsidR="0048445D">
              <w:rPr>
                <w:rStyle w:val="CommentReference"/>
              </w:rPr>
              <w:commentReference w:id="1999"/>
            </w:r>
            <w:commentRangeEnd w:id="1982"/>
            <w:r w:rsidR="00FF0F30">
              <w:rPr>
                <w:rStyle w:val="CommentReference"/>
              </w:rPr>
              <w:commentReference w:id="1982"/>
            </w:r>
          </w:p>
          <w:p w14:paraId="28C14054" w14:textId="77777777" w:rsidR="00857D75" w:rsidRPr="00467127" w:rsidRDefault="00857D75" w:rsidP="00FF0F30">
            <w:pPr>
              <w:pStyle w:val="SAPNoteHeading"/>
              <w:ind w:left="0"/>
              <w:rPr>
                <w:ins w:id="2018" w:author="Author" w:date="2018-02-28T11:57:00Z"/>
                <w:highlight w:val="cyan"/>
                <w:rPrChange w:id="2019" w:author="Author" w:date="2018-02-28T11:57:00Z">
                  <w:rPr>
                    <w:ins w:id="2020" w:author="Author" w:date="2018-02-28T11:57:00Z"/>
                  </w:rPr>
                </w:rPrChange>
              </w:rPr>
            </w:pPr>
            <w:ins w:id="2021" w:author="Author" w:date="2018-02-28T11:57:00Z">
              <w:r w:rsidRPr="00467127">
                <w:rPr>
                  <w:noProof/>
                  <w:highlight w:val="cyan"/>
                  <w:lang w:val="de-DE" w:eastAsia="de-DE"/>
                  <w:rPrChange w:id="2022" w:author="Author" w:date="2018-02-28T11:57:00Z">
                    <w:rPr>
                      <w:noProof/>
                      <w:lang w:val="de-DE" w:eastAsia="de-DE"/>
                    </w:rPr>
                  </w:rPrChange>
                </w:rPr>
                <w:drawing>
                  <wp:inline distT="0" distB="0" distL="0" distR="0" wp14:anchorId="18CD8C51" wp14:editId="208CC2F0">
                    <wp:extent cx="228600" cy="228600"/>
                    <wp:effectExtent l="0" t="0" r="0" b="0"/>
                    <wp:docPr id="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67127">
                <w:rPr>
                  <w:highlight w:val="cyan"/>
                  <w:rPrChange w:id="2023" w:author="Author" w:date="2018-02-28T11:57:00Z">
                    <w:rPr/>
                  </w:rPrChange>
                </w:rPr>
                <w:t>Note</w:t>
              </w:r>
            </w:ins>
          </w:p>
          <w:p w14:paraId="15D6084F" w14:textId="367ED2EE" w:rsidR="00857D75" w:rsidRPr="001963C0" w:rsidRDefault="00857D75" w:rsidP="001E51F1">
            <w:pPr>
              <w:rPr>
                <w:ins w:id="2024" w:author="Author" w:date="2018-01-18T13:55:00Z"/>
                <w:highlight w:val="yellow"/>
              </w:rPr>
            </w:pPr>
            <w:ins w:id="2025" w:author="Author" w:date="2018-02-28T11:58:00Z">
              <w:r>
                <w:rPr>
                  <w:highlight w:val="cyan"/>
                </w:rPr>
                <w:t>T</w:t>
              </w:r>
              <w:r w:rsidRPr="00467127">
                <w:rPr>
                  <w:highlight w:val="cyan"/>
                  <w:rPrChange w:id="2026" w:author="Author" w:date="2018-02-28T11:58:00Z">
                    <w:rPr>
                      <w:strike/>
                      <w:highlight w:val="cyan"/>
                    </w:rPr>
                  </w:rPrChange>
                </w:rPr>
                <w:t xml:space="preserve">ermination payment data needs to be maintained for the employee, because he or she is to receive lump payments as a consequence of the termination. </w:t>
              </w:r>
            </w:ins>
            <w:ins w:id="2027" w:author="Author" w:date="2018-02-28T11:55:00Z">
              <w:r w:rsidRPr="00467127">
                <w:rPr>
                  <w:highlight w:val="cyan"/>
                  <w:rPrChange w:id="2028" w:author="Author" w:date="2018-02-28T11:58:00Z">
                    <w:rPr>
                      <w:highlight w:val="yellow"/>
                    </w:rPr>
                  </w:rPrChange>
                </w:rPr>
                <w:t>For</w:t>
              </w:r>
              <w:r w:rsidRPr="00467127">
                <w:rPr>
                  <w:highlight w:val="cyan"/>
                  <w:rPrChange w:id="2029" w:author="Author" w:date="2018-02-28T11:57:00Z">
                    <w:rPr>
                      <w:highlight w:val="yellow"/>
                    </w:rPr>
                  </w:rPrChange>
                </w:rPr>
                <w:t xml:space="preserve"> this refer also to test script of scope item </w:t>
              </w:r>
              <w:r w:rsidRPr="00467127">
                <w:rPr>
                  <w:rFonts w:ascii="BentonSans Book Italic" w:hAnsi="BentonSans Book Italic"/>
                  <w:highlight w:val="cyan"/>
                  <w:rPrChange w:id="2030" w:author="Author" w:date="2018-02-28T11:57:00Z">
                    <w:rPr>
                      <w:rFonts w:ascii="BentonSans Book Italic" w:hAnsi="BentonSans Book Italic"/>
                      <w:highlight w:val="yellow"/>
                    </w:rPr>
                  </w:rPrChange>
                </w:rPr>
                <w:t>Integration with</w:t>
              </w:r>
            </w:ins>
            <w:ins w:id="2031" w:author="Author" w:date="2018-03-01T15:49:00Z">
              <w:r w:rsidR="002B76A1">
                <w:rPr>
                  <w:rFonts w:ascii="BentonSans Book Italic" w:hAnsi="BentonSans Book Italic"/>
                  <w:highlight w:val="cyan"/>
                </w:rPr>
                <w:t xml:space="preserve"> SAP</w:t>
              </w:r>
            </w:ins>
            <w:ins w:id="2032" w:author="Author" w:date="2018-02-28T11:55:00Z">
              <w:r w:rsidRPr="00467127">
                <w:rPr>
                  <w:rFonts w:ascii="BentonSans Book Italic" w:hAnsi="BentonSans Book Italic"/>
                  <w:highlight w:val="cyan"/>
                  <w:rPrChange w:id="2033" w:author="Author" w:date="2018-02-28T11:57:00Z">
                    <w:rPr>
                      <w:rFonts w:ascii="BentonSans Book Italic" w:hAnsi="BentonSans Book Italic"/>
                      <w:highlight w:val="yellow"/>
                    </w:rPr>
                  </w:rPrChange>
                </w:rPr>
                <w:t xml:space="preserve"> SuccessFactors Employee Central Payroll</w:t>
              </w:r>
              <w:r w:rsidRPr="00467127">
                <w:rPr>
                  <w:rStyle w:val="SAPScreenElement"/>
                  <w:color w:val="auto"/>
                  <w:highlight w:val="cyan"/>
                  <w:rPrChange w:id="2034" w:author="Author" w:date="2018-02-28T11:57:00Z">
                    <w:rPr>
                      <w:rStyle w:val="SAPScreenElement"/>
                      <w:color w:val="auto"/>
                      <w:highlight w:val="yellow"/>
                    </w:rPr>
                  </w:rPrChange>
                </w:rPr>
                <w:t xml:space="preserve"> (15O)</w:t>
              </w:r>
              <w:r w:rsidRPr="00467127">
                <w:rPr>
                  <w:highlight w:val="cyan"/>
                  <w:rPrChange w:id="2035" w:author="Author" w:date="2018-02-28T11:57:00Z">
                    <w:rPr>
                      <w:highlight w:val="yellow"/>
                    </w:rPr>
                  </w:rPrChange>
                </w:rPr>
                <w:t xml:space="preserve">, process step </w:t>
              </w:r>
              <w:r w:rsidRPr="00467127">
                <w:rPr>
                  <w:rStyle w:val="SAPScreenElement"/>
                  <w:color w:val="auto"/>
                  <w:highlight w:val="cyan"/>
                  <w:rPrChange w:id="2036" w:author="Author" w:date="2018-02-28T11:57:00Z">
                    <w:rPr>
                      <w:rStyle w:val="SAPScreenElement"/>
                      <w:color w:val="auto"/>
                      <w:highlight w:val="yellow"/>
                    </w:rPr>
                  </w:rPrChange>
                </w:rPr>
                <w:t>Maintaining Termination Payment Data</w:t>
              </w:r>
              <w:r w:rsidRPr="00467127">
                <w:rPr>
                  <w:highlight w:val="cyan"/>
                  <w:rPrChange w:id="2037" w:author="Author" w:date="2018-02-28T11:57:00Z">
                    <w:rPr>
                      <w:highlight w:val="yellow"/>
                    </w:rPr>
                  </w:rPrChange>
                </w:rPr>
                <w:t>, where</w:t>
              </w:r>
              <w:r w:rsidRPr="00467127">
                <w:rPr>
                  <w:rStyle w:val="SAPScreenElement"/>
                  <w:highlight w:val="cyan"/>
                  <w:rPrChange w:id="2038" w:author="Author" w:date="2018-02-28T11:57:00Z">
                    <w:rPr>
                      <w:rStyle w:val="SAPScreenElement"/>
                      <w:highlight w:val="yellow"/>
                    </w:rPr>
                  </w:rPrChange>
                </w:rPr>
                <w:t xml:space="preserve"> </w:t>
              </w:r>
              <w:r w:rsidRPr="00467127">
                <w:rPr>
                  <w:highlight w:val="cyan"/>
                  <w:rPrChange w:id="2039" w:author="Author" w:date="2018-02-28T11:57:00Z">
                    <w:rPr>
                      <w:highlight w:val="yellow"/>
                    </w:rPr>
                  </w:rPrChange>
                </w:rPr>
                <w:t>the maintenance procedure is given.</w:t>
              </w:r>
              <w:r w:rsidRPr="00467127">
                <w:rPr>
                  <w:rStyle w:val="CommentReference"/>
                  <w:highlight w:val="cyan"/>
                  <w:rPrChange w:id="2040" w:author="Author" w:date="2018-02-28T11:57:00Z">
                    <w:rPr>
                      <w:rStyle w:val="CommentReference"/>
                    </w:rPr>
                  </w:rPrChange>
                </w:rPr>
                <w:commentReference w:id="2041"/>
              </w:r>
            </w:ins>
            <w:commentRangeEnd w:id="1890"/>
            <w:r w:rsidR="00FF0F30">
              <w:rPr>
                <w:rStyle w:val="CommentReference"/>
              </w:rPr>
              <w:commentReference w:id="1890"/>
            </w:r>
          </w:p>
        </w:tc>
      </w:tr>
      <w:tr w:rsidR="003112B2" w:rsidRPr="00AF5AE4" w14:paraId="33BA652D" w14:textId="77777777" w:rsidTr="00A939DD">
        <w:trPr>
          <w:trHeight w:val="360"/>
          <w:ins w:id="2042" w:author="Author" w:date="2018-01-22T10:44:00Z"/>
        </w:trPr>
        <w:tc>
          <w:tcPr>
            <w:tcW w:w="4472" w:type="dxa"/>
            <w:tcBorders>
              <w:top w:val="single" w:sz="8" w:space="0" w:color="999999"/>
              <w:left w:val="single" w:sz="8" w:space="0" w:color="999999"/>
              <w:bottom w:val="single" w:sz="8" w:space="0" w:color="999999"/>
              <w:right w:val="single" w:sz="8" w:space="0" w:color="999999"/>
            </w:tcBorders>
          </w:tcPr>
          <w:p w14:paraId="17DC3866" w14:textId="3966F63A" w:rsidR="003112B2" w:rsidRDefault="003112B2">
            <w:pPr>
              <w:rPr>
                <w:ins w:id="2043" w:author="Author" w:date="2018-01-22T10:44:00Z"/>
                <w:rStyle w:val="SAPScreenElement"/>
                <w:highlight w:val="yellow"/>
              </w:rPr>
            </w:pPr>
            <w:ins w:id="2044" w:author="Author" w:date="2018-01-22T10:44:00Z">
              <w:r>
                <w:rPr>
                  <w:rStyle w:val="SAPScreenElement"/>
                </w:rPr>
                <w:t>Transfer Direct Reports:</w:t>
              </w:r>
            </w:ins>
          </w:p>
        </w:tc>
        <w:tc>
          <w:tcPr>
            <w:tcW w:w="9869" w:type="dxa"/>
            <w:tcBorders>
              <w:top w:val="single" w:sz="8" w:space="0" w:color="999999"/>
              <w:left w:val="single" w:sz="8" w:space="0" w:color="999999"/>
              <w:bottom w:val="single" w:sz="8" w:space="0" w:color="999999"/>
              <w:right w:val="single" w:sz="8" w:space="0" w:color="999999"/>
            </w:tcBorders>
          </w:tcPr>
          <w:p w14:paraId="766C4C5C" w14:textId="77777777" w:rsidR="003112B2" w:rsidRPr="00F27B07" w:rsidRDefault="003112B2" w:rsidP="00A56C57">
            <w:pPr>
              <w:rPr>
                <w:ins w:id="2045" w:author="Author" w:date="2018-01-22T10:44:00Z"/>
                <w:rStyle w:val="SAPEmphasis"/>
                <w:highlight w:val="yellow"/>
              </w:rPr>
            </w:pPr>
          </w:p>
        </w:tc>
      </w:tr>
      <w:tr w:rsidR="005230A3" w:rsidRPr="00AF5AE4" w14:paraId="042D6CE3" w14:textId="77777777" w:rsidTr="00A939DD">
        <w:trPr>
          <w:trHeight w:val="360"/>
          <w:ins w:id="2046" w:author="Author" w:date="2018-01-18T13:34:00Z"/>
          <w:trPrChange w:id="2047" w:author="Author" w:date="2018-01-18T13:48:00Z">
            <w:trPr>
              <w:gridAfter w:val="0"/>
              <w:wAfter w:w="5397" w:type="dxa"/>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2048" w:author="Author" w:date="2018-01-18T13:48:00Z">
              <w:tcPr>
                <w:tcW w:w="4472" w:type="dxa"/>
                <w:tcBorders>
                  <w:top w:val="single" w:sz="8" w:space="0" w:color="999999"/>
                  <w:left w:val="single" w:sz="8" w:space="0" w:color="999999"/>
                  <w:bottom w:val="single" w:sz="8" w:space="0" w:color="999999"/>
                  <w:right w:val="single" w:sz="8" w:space="0" w:color="999999"/>
                </w:tcBorders>
              </w:tcPr>
            </w:tcPrChange>
          </w:tcPr>
          <w:p w14:paraId="367D61E8" w14:textId="41CAAA16" w:rsidR="005230A3" w:rsidDel="00A91EA4" w:rsidRDefault="00A91EA4" w:rsidP="00A82341">
            <w:pPr>
              <w:rPr>
                <w:ins w:id="2049" w:author="Author" w:date="2018-01-18T13:34:00Z"/>
                <w:del w:id="2050" w:author="Author" w:date="2018-01-30T09:53:00Z"/>
                <w:rStyle w:val="SAPScreenElement"/>
              </w:rPr>
            </w:pPr>
            <w:ins w:id="2051" w:author="Author" w:date="2018-01-30T09:53:00Z">
              <w:r w:rsidRPr="00A91EA4">
                <w:rPr>
                  <w:rStyle w:val="SAPScreenElement"/>
                  <w:rPrChange w:id="2052" w:author="Author" w:date="2018-01-30T09:53:00Z">
                    <w:rPr>
                      <w:rStyle w:val="SAPScreenElement"/>
                      <w:highlight w:val="yellow"/>
                    </w:rPr>
                  </w:rPrChange>
                </w:rPr>
                <w:t>Who should the &lt;#&gt; direct report(s) of &lt;terminated employee name&gt; report to after the termination?</w:t>
              </w:r>
              <w:r w:rsidRPr="00A91EA4">
                <w:rPr>
                  <w:rPrChange w:id="2053" w:author="Author" w:date="2018-01-30T09:53:00Z">
                    <w:rPr>
                      <w:highlight w:val="yellow"/>
                    </w:rPr>
                  </w:rPrChange>
                </w:rPr>
                <w:t xml:space="preserve">: </w:t>
              </w:r>
              <w:r w:rsidRPr="00A91EA4">
                <w:rPr>
                  <w:rStyle w:val="SAPUserEntry"/>
                  <w:rPrChange w:id="2054" w:author="Author" w:date="2018-01-30T09:53:00Z">
                    <w:rPr>
                      <w:rStyle w:val="SAPUserEntry"/>
                      <w:highlight w:val="yellow"/>
                    </w:rPr>
                  </w:rPrChange>
                </w:rPr>
                <w:t xml:space="preserve">Everyone to upper manager &lt;upper manager name&gt; </w:t>
              </w:r>
              <w:r w:rsidRPr="00A91EA4">
                <w:rPr>
                  <w:rPrChange w:id="2055" w:author="Author" w:date="2018-01-30T09:53:00Z">
                    <w:rPr>
                      <w:highlight w:val="yellow"/>
                    </w:rPr>
                  </w:rPrChange>
                </w:rPr>
                <w:t>is defaulted, leave as is or select appropriate employee rom drop-down</w:t>
              </w:r>
            </w:ins>
            <w:ins w:id="2056" w:author="Author" w:date="2018-01-18T13:34:00Z">
              <w:del w:id="2057" w:author="Author" w:date="2018-01-30T09:53:00Z">
                <w:r w:rsidR="005230A3" w:rsidRPr="00A91EA4" w:rsidDel="00A91EA4">
                  <w:rPr>
                    <w:rStyle w:val="SAPScreenElement"/>
                  </w:rPr>
                  <w:delText>Transfer Direct Reports:</w:delText>
                </w:r>
              </w:del>
            </w:ins>
          </w:p>
          <w:p w14:paraId="0321C76B" w14:textId="2C93EBD2" w:rsidR="005230A3" w:rsidRPr="00262C96" w:rsidRDefault="005230A3" w:rsidP="00A82341">
            <w:pPr>
              <w:rPr>
                <w:ins w:id="2058" w:author="Author" w:date="2018-01-18T13:34:00Z"/>
                <w:rStyle w:val="SAPScreenElement"/>
              </w:rPr>
            </w:pPr>
            <w:ins w:id="2059" w:author="Author" w:date="2018-01-18T13:34:00Z">
              <w:del w:id="2060" w:author="Author" w:date="2018-01-30T09:53:00Z">
                <w:r w:rsidRPr="00262C96" w:rsidDel="00A91EA4">
                  <w:rPr>
                    <w:rStyle w:val="SAPScreenElement"/>
                  </w:rPr>
                  <w:delText>Who should the &lt;#&gt; direct report(s) of &lt;terminated employee name&gt; report to after the termination?</w:delText>
                </w:r>
                <w:r w:rsidRPr="00262C96" w:rsidDel="00A91EA4">
                  <w:delText xml:space="preserve">: select for example </w:delText>
                </w:r>
                <w:r w:rsidRPr="00262C96" w:rsidDel="00A91EA4">
                  <w:rPr>
                    <w:rStyle w:val="SAPUserEntry"/>
                  </w:rPr>
                  <w:delText xml:space="preserve">Everyone to upper manager &lt;upper manager name&gt; </w:delText>
                </w:r>
                <w:r w:rsidRPr="00262C96" w:rsidDel="00A91EA4">
                  <w:delText>from drop-down</w:delText>
                </w:r>
              </w:del>
            </w:ins>
          </w:p>
        </w:tc>
        <w:tc>
          <w:tcPr>
            <w:tcW w:w="9869" w:type="dxa"/>
            <w:vMerge w:val="restart"/>
            <w:tcBorders>
              <w:top w:val="single" w:sz="8" w:space="0" w:color="999999"/>
              <w:left w:val="single" w:sz="8" w:space="0" w:color="999999"/>
              <w:right w:val="single" w:sz="8" w:space="0" w:color="999999"/>
            </w:tcBorders>
            <w:tcPrChange w:id="2061" w:author="Author" w:date="2018-01-18T13:48:00Z">
              <w:tcPr>
                <w:tcW w:w="4472" w:type="dxa"/>
                <w:vMerge w:val="restart"/>
                <w:tcBorders>
                  <w:top w:val="single" w:sz="8" w:space="0" w:color="999999"/>
                  <w:left w:val="single" w:sz="8" w:space="0" w:color="999999"/>
                  <w:right w:val="single" w:sz="8" w:space="0" w:color="999999"/>
                </w:tcBorders>
              </w:tcPr>
            </w:tcPrChange>
          </w:tcPr>
          <w:p w14:paraId="41EC07F2" w14:textId="7C37DC31" w:rsidR="005230A3" w:rsidRPr="001F774C" w:rsidRDefault="005230A3" w:rsidP="00A82341">
            <w:pPr>
              <w:rPr>
                <w:ins w:id="2062" w:author="Author" w:date="2018-01-18T13:53:00Z"/>
              </w:rPr>
            </w:pPr>
            <w:ins w:id="2063" w:author="Author" w:date="2018-01-18T13:34:00Z">
              <w:r w:rsidRPr="001F774C">
                <w:t xml:space="preserve">In case the employee, who is terminated has direct reports, select in the </w:t>
              </w:r>
              <w:r w:rsidRPr="001F774C">
                <w:rPr>
                  <w:rStyle w:val="SAPScreenElement"/>
                </w:rPr>
                <w:t>Transfer Direct Reports</w:t>
              </w:r>
              <w:r w:rsidRPr="001F774C">
                <w:t xml:space="preserve"> part to whom these direct reports should report after the employee’s termination.</w:t>
              </w:r>
            </w:ins>
          </w:p>
          <w:p w14:paraId="2445C2C0" w14:textId="77777777" w:rsidR="00A56C57" w:rsidRPr="001F774C" w:rsidRDefault="00A56C57" w:rsidP="00A56C57">
            <w:pPr>
              <w:rPr>
                <w:ins w:id="2064" w:author="Author" w:date="2018-01-18T13:54:00Z"/>
              </w:rPr>
            </w:pPr>
            <w:ins w:id="2065" w:author="Author" w:date="2018-01-18T13:54:00Z">
              <w:r w:rsidRPr="001F774C">
                <w:t xml:space="preserve">Depending on the value chosen in the </w:t>
              </w:r>
              <w:r w:rsidRPr="001F774C">
                <w:rPr>
                  <w:rStyle w:val="SAPScreenElement"/>
                </w:rPr>
                <w:t xml:space="preserve">Who should the &lt;#&gt; direct report(s) of &lt;terminated employee name&gt; report to after the termination? </w:t>
              </w:r>
              <w:r w:rsidRPr="001F774C">
                <w:t xml:space="preserve">field, different values than the one given in the example might be entered into the </w:t>
              </w:r>
              <w:r w:rsidRPr="001F774C">
                <w:rPr>
                  <w:rStyle w:val="SAPScreenElement"/>
                </w:rPr>
                <w:t>Transfer Event Reason</w:t>
              </w:r>
              <w:r w:rsidRPr="001F774C">
                <w:t xml:space="preserve"> field. In addition, additional fields to be filled might show up; fill them as appropriate. The change will be visible in the </w:t>
              </w:r>
              <w:r w:rsidRPr="001F774C">
                <w:rPr>
                  <w:rStyle w:val="SAPScreenElement"/>
                </w:rPr>
                <w:t>Job Information</w:t>
              </w:r>
              <w:r w:rsidRPr="001F774C">
                <w:t xml:space="preserve"> block of the affected direct reports.</w:t>
              </w:r>
            </w:ins>
          </w:p>
          <w:p w14:paraId="06073CF7" w14:textId="2D3ADD4C" w:rsidR="00A56C57" w:rsidRPr="001F774C" w:rsidDel="00A56C57" w:rsidRDefault="00A56C57" w:rsidP="00A82341">
            <w:pPr>
              <w:rPr>
                <w:ins w:id="2066" w:author="Author" w:date="2018-01-18T13:34:00Z"/>
                <w:del w:id="2067" w:author="Author" w:date="2018-01-18T13:54:00Z"/>
              </w:rPr>
            </w:pPr>
          </w:p>
          <w:p w14:paraId="16F9B1F9" w14:textId="77777777" w:rsidR="005230A3" w:rsidRPr="001F774C" w:rsidRDefault="005230A3" w:rsidP="00A82341">
            <w:pPr>
              <w:rPr>
                <w:ins w:id="2068" w:author="Author" w:date="2018-01-18T13:34:00Z"/>
              </w:rPr>
            </w:pPr>
          </w:p>
        </w:tc>
      </w:tr>
      <w:tr w:rsidR="005230A3" w:rsidRPr="00AF5AE4" w14:paraId="3130E25F" w14:textId="77777777" w:rsidTr="00A939DD">
        <w:trPr>
          <w:trHeight w:val="360"/>
          <w:ins w:id="2069" w:author="Author" w:date="2018-01-18T13:34:00Z"/>
          <w:trPrChange w:id="2070" w:author="Author" w:date="2018-01-18T13:48:00Z">
            <w:trPr>
              <w:gridAfter w:val="0"/>
              <w:wAfter w:w="5397" w:type="dxa"/>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2071" w:author="Author" w:date="2018-01-18T13:48:00Z">
              <w:tcPr>
                <w:tcW w:w="4472" w:type="dxa"/>
                <w:tcBorders>
                  <w:top w:val="single" w:sz="8" w:space="0" w:color="999999"/>
                  <w:left w:val="single" w:sz="8" w:space="0" w:color="999999"/>
                  <w:bottom w:val="single" w:sz="8" w:space="0" w:color="999999"/>
                  <w:right w:val="single" w:sz="8" w:space="0" w:color="999999"/>
                </w:tcBorders>
              </w:tcPr>
            </w:tcPrChange>
          </w:tcPr>
          <w:p w14:paraId="5DB6E242" w14:textId="77777777" w:rsidR="005230A3" w:rsidRPr="001F774C" w:rsidRDefault="005230A3" w:rsidP="00A82341">
            <w:pPr>
              <w:rPr>
                <w:ins w:id="2072" w:author="Author" w:date="2018-01-18T13:34:00Z"/>
                <w:rStyle w:val="SAPScreenElement"/>
              </w:rPr>
            </w:pPr>
            <w:ins w:id="2073" w:author="Author" w:date="2018-01-18T13:34:00Z">
              <w:r w:rsidRPr="001F774C">
                <w:rPr>
                  <w:rStyle w:val="SAPScreenElement"/>
                </w:rPr>
                <w:t>Terminate:</w:t>
              </w:r>
            </w:ins>
          </w:p>
          <w:p w14:paraId="4C12D4BE" w14:textId="31D0D67B" w:rsidR="005230A3" w:rsidRPr="001F774C" w:rsidDel="003112B2" w:rsidRDefault="005230A3">
            <w:pPr>
              <w:rPr>
                <w:ins w:id="2074" w:author="Author" w:date="2018-01-18T13:34:00Z"/>
                <w:del w:id="2075" w:author="Author" w:date="2018-01-22T10:47:00Z"/>
              </w:rPr>
            </w:pPr>
            <w:ins w:id="2076" w:author="Author" w:date="2018-01-18T13:34:00Z">
              <w:r w:rsidRPr="001F774C">
                <w:rPr>
                  <w:rStyle w:val="SAPScreenElement"/>
                </w:rPr>
                <w:t>Transfer Event Reason</w:t>
              </w:r>
              <w:r w:rsidRPr="001F774C">
                <w:t xml:space="preserve">: select for example </w:t>
              </w:r>
              <w:r w:rsidRPr="001F774C">
                <w:rPr>
                  <w:rStyle w:val="SAPUserEntry"/>
                </w:rPr>
                <w:t>Data</w:t>
              </w:r>
              <w:r w:rsidRPr="001F774C">
                <w:rPr>
                  <w:b/>
                </w:rPr>
                <w:t xml:space="preserve"> </w:t>
              </w:r>
              <w:r w:rsidRPr="001F774C">
                <w:rPr>
                  <w:rStyle w:val="SAPUserEntry"/>
                </w:rPr>
                <w:t>Change(DATACHG)</w:t>
              </w:r>
              <w:r w:rsidRPr="001F774C">
                <w:t xml:space="preserve"> from drop-down</w:t>
              </w:r>
            </w:ins>
          </w:p>
          <w:p w14:paraId="097863E7" w14:textId="77777777" w:rsidR="005230A3" w:rsidRPr="001F774C" w:rsidRDefault="005230A3">
            <w:pPr>
              <w:rPr>
                <w:ins w:id="2077" w:author="Author" w:date="2018-01-18T13:34:00Z"/>
                <w:rStyle w:val="SAPScreenElement"/>
              </w:rPr>
            </w:pPr>
          </w:p>
        </w:tc>
        <w:tc>
          <w:tcPr>
            <w:tcW w:w="9869" w:type="dxa"/>
            <w:vMerge/>
            <w:tcBorders>
              <w:left w:val="single" w:sz="8" w:space="0" w:color="999999"/>
              <w:bottom w:val="single" w:sz="8" w:space="0" w:color="999999"/>
              <w:right w:val="single" w:sz="8" w:space="0" w:color="999999"/>
            </w:tcBorders>
            <w:tcPrChange w:id="2078" w:author="Author" w:date="2018-01-18T13:48:00Z">
              <w:tcPr>
                <w:tcW w:w="4472" w:type="dxa"/>
                <w:vMerge/>
                <w:tcBorders>
                  <w:left w:val="single" w:sz="8" w:space="0" w:color="999999"/>
                  <w:bottom w:val="single" w:sz="8" w:space="0" w:color="999999"/>
                  <w:right w:val="single" w:sz="8" w:space="0" w:color="999999"/>
                </w:tcBorders>
              </w:tcPr>
            </w:tcPrChange>
          </w:tcPr>
          <w:p w14:paraId="6A9D5774" w14:textId="77777777" w:rsidR="005230A3" w:rsidRPr="00262C96" w:rsidRDefault="005230A3" w:rsidP="00A82341">
            <w:pPr>
              <w:rPr>
                <w:ins w:id="2079" w:author="Author" w:date="2018-01-18T13:34:00Z"/>
              </w:rPr>
            </w:pPr>
          </w:p>
        </w:tc>
      </w:tr>
      <w:tr w:rsidR="003112B2" w:rsidRPr="00AF5AE4" w14:paraId="5E911F3E" w14:textId="77777777" w:rsidTr="00A939DD">
        <w:trPr>
          <w:trHeight w:val="360"/>
          <w:ins w:id="2080" w:author="Author" w:date="2018-01-22T10:45:00Z"/>
        </w:trPr>
        <w:tc>
          <w:tcPr>
            <w:tcW w:w="4472" w:type="dxa"/>
            <w:tcBorders>
              <w:top w:val="single" w:sz="8" w:space="0" w:color="999999"/>
              <w:left w:val="single" w:sz="8" w:space="0" w:color="999999"/>
              <w:bottom w:val="single" w:sz="8" w:space="0" w:color="999999"/>
              <w:right w:val="single" w:sz="8" w:space="0" w:color="999999"/>
            </w:tcBorders>
          </w:tcPr>
          <w:p w14:paraId="6A9AB703" w14:textId="379395BA" w:rsidR="003112B2" w:rsidRDefault="003112B2">
            <w:pPr>
              <w:rPr>
                <w:ins w:id="2081" w:author="Author" w:date="2018-01-22T10:45:00Z"/>
                <w:rStyle w:val="SAPScreenElement"/>
              </w:rPr>
            </w:pPr>
            <w:ins w:id="2082" w:author="Author" w:date="2018-01-22T10:45:00Z">
              <w:r>
                <w:rPr>
                  <w:rStyle w:val="SAPScreenElement"/>
                </w:rPr>
                <w:t>Transfer Job Relationships:</w:t>
              </w:r>
            </w:ins>
          </w:p>
        </w:tc>
        <w:tc>
          <w:tcPr>
            <w:tcW w:w="9869" w:type="dxa"/>
            <w:tcBorders>
              <w:left w:val="single" w:sz="8" w:space="0" w:color="999999"/>
              <w:bottom w:val="single" w:sz="8" w:space="0" w:color="999999"/>
              <w:right w:val="single" w:sz="8" w:space="0" w:color="999999"/>
            </w:tcBorders>
          </w:tcPr>
          <w:p w14:paraId="4C6BCC80" w14:textId="77777777" w:rsidR="003112B2" w:rsidRPr="00262C96" w:rsidRDefault="003112B2" w:rsidP="00A82341">
            <w:pPr>
              <w:rPr>
                <w:ins w:id="2083" w:author="Author" w:date="2018-01-22T10:45:00Z"/>
              </w:rPr>
            </w:pPr>
          </w:p>
        </w:tc>
      </w:tr>
      <w:tr w:rsidR="00A91EA4" w:rsidRPr="00AF5AE4" w14:paraId="1F15654C" w14:textId="77777777" w:rsidTr="00A82341">
        <w:trPr>
          <w:trHeight w:val="360"/>
          <w:ins w:id="2084" w:author="Author" w:date="2018-01-18T13:48:00Z"/>
        </w:trPr>
        <w:tc>
          <w:tcPr>
            <w:tcW w:w="4472" w:type="dxa"/>
            <w:tcBorders>
              <w:top w:val="single" w:sz="8" w:space="0" w:color="999999"/>
              <w:left w:val="single" w:sz="8" w:space="0" w:color="999999"/>
              <w:bottom w:val="single" w:sz="8" w:space="0" w:color="999999"/>
              <w:right w:val="single" w:sz="8" w:space="0" w:color="999999"/>
            </w:tcBorders>
          </w:tcPr>
          <w:p w14:paraId="29BEF1D3" w14:textId="594BD6FA" w:rsidR="00A91EA4" w:rsidRDefault="00A91EA4" w:rsidP="00A91EA4">
            <w:pPr>
              <w:rPr>
                <w:ins w:id="2085" w:author="Author" w:date="2018-01-18T13:48:00Z"/>
                <w:rStyle w:val="SAPScreenElement"/>
              </w:rPr>
            </w:pPr>
            <w:ins w:id="2086" w:author="Author" w:date="2018-01-30T09:55:00Z">
              <w:r w:rsidRPr="00975134">
                <w:rPr>
                  <w:rStyle w:val="SAPScreenElement"/>
                </w:rPr>
                <w:t>Transfer to:</w:t>
              </w:r>
              <w:r w:rsidRPr="00975134">
                <w:t xml:space="preserve"> upper manager is defaulted, leave as is or select appropriate employee from drop-down</w:t>
              </w:r>
            </w:ins>
            <w:ins w:id="2087" w:author="Author" w:date="2018-01-18T13:48:00Z">
              <w:del w:id="2088" w:author="Author" w:date="2018-01-30T09:55:00Z">
                <w:r w:rsidRPr="00262C96" w:rsidDel="00BD2D1C">
                  <w:rPr>
                    <w:rStyle w:val="SAPScreenElement"/>
                  </w:rPr>
                  <w:delText>Transfer to:</w:delText>
                </w:r>
                <w:r w:rsidRPr="00262C96" w:rsidDel="00BD2D1C">
                  <w:delText xml:space="preserve"> select appropriate employee from drop-down</w:delText>
                </w:r>
              </w:del>
            </w:ins>
          </w:p>
        </w:tc>
        <w:tc>
          <w:tcPr>
            <w:tcW w:w="9869" w:type="dxa"/>
            <w:tcBorders>
              <w:left w:val="single" w:sz="8" w:space="0" w:color="999999"/>
              <w:right w:val="single" w:sz="8" w:space="0" w:color="999999"/>
            </w:tcBorders>
          </w:tcPr>
          <w:p w14:paraId="1D4FF276" w14:textId="53823D37" w:rsidR="00A91EA4" w:rsidRPr="00262C96" w:rsidRDefault="00A91EA4" w:rsidP="00A91EA4">
            <w:pPr>
              <w:rPr>
                <w:ins w:id="2089" w:author="Author" w:date="2018-01-18T13:48:00Z"/>
              </w:rPr>
            </w:pPr>
            <w:ins w:id="2090" w:author="Author" w:date="2018-01-18T13:48:00Z">
              <w:r w:rsidRPr="00262C96">
                <w:t xml:space="preserve">In case the employee </w:t>
              </w:r>
              <w:del w:id="2091" w:author="Author" w:date="2018-01-18T13:54:00Z">
                <w:r w:rsidRPr="00262C96" w:rsidDel="00A56C57">
                  <w:delText>that</w:delText>
                </w:r>
              </w:del>
            </w:ins>
            <w:ins w:id="2092" w:author="Author" w:date="2018-01-18T13:54:00Z">
              <w:r>
                <w:t>who</w:t>
              </w:r>
            </w:ins>
            <w:ins w:id="2093" w:author="Author" w:date="2018-01-18T13:48:00Z">
              <w:r w:rsidRPr="00262C96">
                <w:t xml:space="preserve"> is terminated has job relationships, for example of type </w:t>
              </w:r>
              <w:r w:rsidRPr="00262C96">
                <w:rPr>
                  <w:rStyle w:val="SAPUserEntry"/>
                  <w:b w:val="0"/>
                  <w:color w:val="auto"/>
                </w:rPr>
                <w:t>HR Manager</w:t>
              </w:r>
              <w:r w:rsidRPr="00262C96">
                <w:t xml:space="preserve">, to other employees, you need to select in the </w:t>
              </w:r>
              <w:r w:rsidRPr="00262C96">
                <w:rPr>
                  <w:rStyle w:val="SAPScreenElement"/>
                </w:rPr>
                <w:t>Transfer Job Relationships</w:t>
              </w:r>
              <w:r w:rsidRPr="00262C96">
                <w:t xml:space="preserve"> part to whom these employees should be transferred after the employee’s termination:</w:t>
              </w:r>
            </w:ins>
          </w:p>
        </w:tc>
      </w:tr>
      <w:tr w:rsidR="00A939DD" w:rsidRPr="00AF5AE4" w14:paraId="6C08CCD6" w14:textId="77777777" w:rsidTr="00A82341">
        <w:trPr>
          <w:trHeight w:val="360"/>
          <w:ins w:id="2094" w:author="Author" w:date="2018-01-18T13:48:00Z"/>
        </w:trPr>
        <w:tc>
          <w:tcPr>
            <w:tcW w:w="4472" w:type="dxa"/>
            <w:tcBorders>
              <w:top w:val="single" w:sz="8" w:space="0" w:color="999999"/>
              <w:left w:val="single" w:sz="8" w:space="0" w:color="999999"/>
              <w:bottom w:val="single" w:sz="8" w:space="0" w:color="999999"/>
              <w:right w:val="single" w:sz="8" w:space="0" w:color="999999"/>
            </w:tcBorders>
          </w:tcPr>
          <w:p w14:paraId="12DBD294" w14:textId="77777777" w:rsidR="00A939DD" w:rsidRPr="00262C96" w:rsidRDefault="00A939DD" w:rsidP="00A82341">
            <w:pPr>
              <w:rPr>
                <w:ins w:id="2095" w:author="Author" w:date="2018-01-18T13:48:00Z"/>
                <w:rStyle w:val="SAPScreenElement"/>
              </w:rPr>
            </w:pPr>
            <w:ins w:id="2096" w:author="Author" w:date="2018-01-18T13:48:00Z">
              <w:r w:rsidRPr="00262C96">
                <w:rPr>
                  <w:rStyle w:val="SAPScreenElement"/>
                </w:rPr>
                <w:t xml:space="preserve">Transfer Date: </w:t>
              </w:r>
              <w:r w:rsidRPr="00262C96">
                <w:t>defaults to the first day after the employee’s termination date; leave as is</w:t>
              </w:r>
            </w:ins>
          </w:p>
        </w:tc>
        <w:tc>
          <w:tcPr>
            <w:tcW w:w="9869" w:type="dxa"/>
            <w:tcBorders>
              <w:left w:val="single" w:sz="8" w:space="0" w:color="999999"/>
              <w:right w:val="single" w:sz="8" w:space="0" w:color="999999"/>
            </w:tcBorders>
          </w:tcPr>
          <w:p w14:paraId="162A3390" w14:textId="77777777" w:rsidR="00A939DD" w:rsidRPr="00262C96" w:rsidRDefault="00A939DD" w:rsidP="00A82341">
            <w:pPr>
              <w:rPr>
                <w:ins w:id="2097" w:author="Author" w:date="2018-01-18T13:48:00Z"/>
              </w:rPr>
            </w:pPr>
          </w:p>
        </w:tc>
      </w:tr>
      <w:tr w:rsidR="00A939DD" w:rsidRPr="00AF5AE4" w14:paraId="66A4F046" w14:textId="77777777" w:rsidTr="00A82341">
        <w:trPr>
          <w:trHeight w:val="360"/>
          <w:ins w:id="2098" w:author="Author" w:date="2018-01-18T13:48:00Z"/>
        </w:trPr>
        <w:tc>
          <w:tcPr>
            <w:tcW w:w="4472" w:type="dxa"/>
            <w:tcBorders>
              <w:top w:val="single" w:sz="8" w:space="0" w:color="999999"/>
              <w:left w:val="single" w:sz="8" w:space="0" w:color="999999"/>
              <w:bottom w:val="single" w:sz="8" w:space="0" w:color="999999"/>
              <w:right w:val="single" w:sz="8" w:space="0" w:color="999999"/>
            </w:tcBorders>
          </w:tcPr>
          <w:p w14:paraId="28A7306B" w14:textId="77777777" w:rsidR="00A939DD" w:rsidRPr="00262C96" w:rsidRDefault="00A939DD" w:rsidP="00A82341">
            <w:pPr>
              <w:rPr>
                <w:ins w:id="2099" w:author="Author" w:date="2018-01-18T13:48:00Z"/>
                <w:rStyle w:val="SAPScreenElement"/>
              </w:rPr>
            </w:pPr>
            <w:ins w:id="2100" w:author="Author" w:date="2018-01-18T13:48:00Z">
              <w:r w:rsidRPr="00262C96">
                <w:rPr>
                  <w:rStyle w:val="SAPScreenElement"/>
                </w:rPr>
                <w:t>Terminate Relationship:</w:t>
              </w:r>
              <w:r w:rsidRPr="00262C96">
                <w:t xml:space="preserve"> defaults</w:t>
              </w:r>
              <w:r w:rsidRPr="00262C96">
                <w:rPr>
                  <w:rStyle w:val="SAPUserEntry"/>
                </w:rPr>
                <w:t xml:space="preserve"> No</w:t>
              </w:r>
              <w:r w:rsidRPr="00262C96">
                <w:t>; leave as is</w:t>
              </w:r>
            </w:ins>
          </w:p>
        </w:tc>
        <w:tc>
          <w:tcPr>
            <w:tcW w:w="9869" w:type="dxa"/>
            <w:tcBorders>
              <w:left w:val="single" w:sz="8" w:space="0" w:color="999999"/>
              <w:bottom w:val="single" w:sz="8" w:space="0" w:color="999999"/>
              <w:right w:val="single" w:sz="8" w:space="0" w:color="999999"/>
            </w:tcBorders>
          </w:tcPr>
          <w:p w14:paraId="30F94A52" w14:textId="77777777" w:rsidR="00A939DD" w:rsidRPr="00262C96" w:rsidRDefault="00A939DD" w:rsidP="00A82341">
            <w:pPr>
              <w:rPr>
                <w:ins w:id="2101" w:author="Author" w:date="2018-01-18T13:48:00Z"/>
              </w:rPr>
            </w:pPr>
            <w:ins w:id="2102" w:author="Author" w:date="2018-01-18T13:48:00Z">
              <w:r w:rsidRPr="00262C96">
                <w:t>In case the job relationship to the employee should be terminated anyway, select</w:t>
              </w:r>
              <w:r w:rsidRPr="00262C96">
                <w:rPr>
                  <w:rStyle w:val="SAPUserEntry"/>
                </w:rPr>
                <w:t xml:space="preserve"> Yes</w:t>
              </w:r>
              <w:r w:rsidRPr="00262C96">
                <w:t>.</w:t>
              </w:r>
            </w:ins>
          </w:p>
        </w:tc>
      </w:tr>
      <w:tr w:rsidR="005230A3" w:rsidRPr="00AF5AE4" w:rsidDel="00A939DD" w14:paraId="1492CA63" w14:textId="2BED19E2" w:rsidTr="00A939DD">
        <w:trPr>
          <w:trHeight w:val="360"/>
          <w:ins w:id="2103" w:author="Author" w:date="2018-01-18T13:34:00Z"/>
          <w:del w:id="2104" w:author="Author" w:date="2018-01-18T13:49:00Z"/>
          <w:trPrChange w:id="2105" w:author="Author" w:date="2018-01-18T13:48:00Z">
            <w:trPr>
              <w:gridAfter w:val="0"/>
              <w:wAfter w:w="5397" w:type="dxa"/>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2106" w:author="Author" w:date="2018-01-18T13:48:00Z">
              <w:tcPr>
                <w:tcW w:w="4472" w:type="dxa"/>
                <w:tcBorders>
                  <w:top w:val="single" w:sz="8" w:space="0" w:color="999999"/>
                  <w:left w:val="single" w:sz="8" w:space="0" w:color="999999"/>
                  <w:bottom w:val="single" w:sz="8" w:space="0" w:color="999999"/>
                  <w:right w:val="single" w:sz="8" w:space="0" w:color="999999"/>
                </w:tcBorders>
              </w:tcPr>
            </w:tcPrChange>
          </w:tcPr>
          <w:p w14:paraId="28B51AE7" w14:textId="38B07FBE" w:rsidR="005230A3" w:rsidRPr="00262C96" w:rsidDel="00A939DD" w:rsidRDefault="005230A3" w:rsidP="00A82341">
            <w:pPr>
              <w:rPr>
                <w:ins w:id="2107" w:author="Author" w:date="2018-01-18T13:34:00Z"/>
                <w:del w:id="2108" w:author="Author" w:date="2018-01-18T13:49:00Z"/>
                <w:rStyle w:val="SAPScreenElement"/>
              </w:rPr>
            </w:pPr>
            <w:bookmarkStart w:id="2109" w:name="_Toc504379586"/>
            <w:bookmarkStart w:id="2110" w:name="_Toc505070427"/>
            <w:bookmarkStart w:id="2111" w:name="_Toc507684145"/>
            <w:bookmarkEnd w:id="2109"/>
            <w:bookmarkEnd w:id="2110"/>
            <w:bookmarkEnd w:id="2111"/>
          </w:p>
        </w:tc>
        <w:tc>
          <w:tcPr>
            <w:tcW w:w="9869" w:type="dxa"/>
            <w:tcBorders>
              <w:top w:val="single" w:sz="8" w:space="0" w:color="999999"/>
              <w:left w:val="single" w:sz="8" w:space="0" w:color="999999"/>
              <w:bottom w:val="single" w:sz="8" w:space="0" w:color="999999"/>
              <w:right w:val="single" w:sz="8" w:space="0" w:color="999999"/>
            </w:tcBorders>
            <w:tcPrChange w:id="2112" w:author="Author" w:date="2018-01-18T13:48:00Z">
              <w:tcPr>
                <w:tcW w:w="4472" w:type="dxa"/>
                <w:tcBorders>
                  <w:top w:val="single" w:sz="8" w:space="0" w:color="999999"/>
                  <w:left w:val="single" w:sz="8" w:space="0" w:color="999999"/>
                  <w:bottom w:val="single" w:sz="8" w:space="0" w:color="999999"/>
                  <w:right w:val="single" w:sz="8" w:space="0" w:color="999999"/>
                </w:tcBorders>
              </w:tcPr>
            </w:tcPrChange>
          </w:tcPr>
          <w:p w14:paraId="46D5D680" w14:textId="662170B1" w:rsidR="005230A3" w:rsidRPr="00262C96" w:rsidDel="00A939DD" w:rsidRDefault="005230A3" w:rsidP="00A82341">
            <w:pPr>
              <w:rPr>
                <w:ins w:id="2113" w:author="Author" w:date="2018-01-18T13:34:00Z"/>
                <w:del w:id="2114" w:author="Author" w:date="2018-01-18T13:49:00Z"/>
              </w:rPr>
            </w:pPr>
            <w:bookmarkStart w:id="2115" w:name="_Toc504379587"/>
            <w:bookmarkStart w:id="2116" w:name="_Toc505070428"/>
            <w:bookmarkStart w:id="2117" w:name="_Toc507684146"/>
            <w:bookmarkEnd w:id="2115"/>
            <w:bookmarkEnd w:id="2116"/>
            <w:bookmarkEnd w:id="2117"/>
          </w:p>
        </w:tc>
        <w:bookmarkStart w:id="2118" w:name="_Toc504379588"/>
        <w:bookmarkStart w:id="2119" w:name="_Toc505070429"/>
        <w:bookmarkStart w:id="2120" w:name="_Toc507684147"/>
        <w:bookmarkEnd w:id="2118"/>
        <w:bookmarkEnd w:id="2119"/>
        <w:bookmarkEnd w:id="2120"/>
      </w:tr>
    </w:tbl>
    <w:p w14:paraId="23EE7A8C" w14:textId="77777777" w:rsidR="0006208B" w:rsidRPr="00366A65" w:rsidRDefault="0006208B" w:rsidP="0006208B">
      <w:pPr>
        <w:pStyle w:val="Heading3"/>
        <w:spacing w:before="240" w:after="120"/>
        <w:ind w:left="851" w:hanging="851"/>
        <w:rPr>
          <w:ins w:id="2121" w:author="Author" w:date="2018-01-18T12:54:00Z"/>
          <w:rPrChange w:id="2122" w:author="Author" w:date="2018-01-22T13:13:00Z">
            <w:rPr>
              <w:ins w:id="2123" w:author="Author" w:date="2018-01-18T12:54:00Z"/>
              <w:highlight w:val="yellow"/>
            </w:rPr>
          </w:rPrChange>
        </w:rPr>
      </w:pPr>
      <w:bookmarkStart w:id="2124" w:name="_Toc507684148"/>
      <w:ins w:id="2125" w:author="Author" w:date="2018-01-18T12:54:00Z">
        <w:r w:rsidRPr="00366A65">
          <w:rPr>
            <w:rPrChange w:id="2126" w:author="Author" w:date="2018-01-22T13:13:00Z">
              <w:rPr>
                <w:highlight w:val="yellow"/>
              </w:rPr>
            </w:rPrChange>
          </w:rPr>
          <w:t>China (CN)</w:t>
        </w:r>
        <w:bookmarkEnd w:id="1788"/>
        <w:bookmarkEnd w:id="2124"/>
      </w:ins>
    </w:p>
    <w:tbl>
      <w:tblPr>
        <w:tblW w:w="14341"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2127" w:author="Author" w:date="2018-01-18T13:49:00Z">
          <w:tblPr>
            <w:tblW w:w="894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4472"/>
        <w:gridCol w:w="9869"/>
        <w:tblGridChange w:id="2128">
          <w:tblGrid>
            <w:gridCol w:w="4472"/>
            <w:gridCol w:w="4472"/>
            <w:gridCol w:w="5397"/>
          </w:tblGrid>
        </w:tblGridChange>
      </w:tblGrid>
      <w:tr w:rsidR="00FC5D95" w:rsidRPr="00CF1425" w14:paraId="7E5CD06E" w14:textId="77777777" w:rsidTr="00A939DD">
        <w:trPr>
          <w:trHeight w:val="432"/>
          <w:tblHeader/>
          <w:ins w:id="2129" w:author="Author" w:date="2018-01-18T13:25:00Z"/>
          <w:trPrChange w:id="2130" w:author="Author" w:date="2018-01-18T13:49:00Z">
            <w:trPr>
              <w:gridAfter w:val="0"/>
              <w:trHeight w:val="432"/>
              <w:tblHeader/>
            </w:trPr>
          </w:trPrChange>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Change w:id="2131" w:author="Author" w:date="2018-01-18T13:49:00Z">
              <w:tcPr>
                <w:tcW w:w="447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290A9157" w14:textId="77777777" w:rsidR="00FC5D95" w:rsidRPr="00CF1425" w:rsidRDefault="00FC5D95" w:rsidP="00A82341">
            <w:pPr>
              <w:pStyle w:val="SAPTableHeader"/>
              <w:rPr>
                <w:ins w:id="2132" w:author="Author" w:date="2018-01-18T13:25:00Z"/>
              </w:rPr>
            </w:pPr>
            <w:bookmarkStart w:id="2133" w:name="_Toc503966068"/>
            <w:ins w:id="2134" w:author="Author" w:date="2018-01-18T13:25:00Z">
              <w:r w:rsidRPr="00CF1425">
                <w:t>User Entries: Field Name: User Action and Value</w:t>
              </w:r>
            </w:ins>
          </w:p>
        </w:tc>
        <w:tc>
          <w:tcPr>
            <w:tcW w:w="9869" w:type="dxa"/>
            <w:tcBorders>
              <w:top w:val="single" w:sz="8" w:space="0" w:color="999999"/>
              <w:left w:val="single" w:sz="8" w:space="0" w:color="999999"/>
              <w:bottom w:val="single" w:sz="8" w:space="0" w:color="999999"/>
              <w:right w:val="single" w:sz="8" w:space="0" w:color="999999"/>
            </w:tcBorders>
            <w:shd w:val="clear" w:color="auto" w:fill="999999"/>
            <w:tcPrChange w:id="2135" w:author="Author" w:date="2018-01-18T13:49:00Z">
              <w:tcPr>
                <w:tcW w:w="4472" w:type="dxa"/>
                <w:tcBorders>
                  <w:top w:val="single" w:sz="8" w:space="0" w:color="999999"/>
                  <w:left w:val="single" w:sz="8" w:space="0" w:color="999999"/>
                  <w:bottom w:val="single" w:sz="8" w:space="0" w:color="999999"/>
                  <w:right w:val="single" w:sz="8" w:space="0" w:color="999999"/>
                </w:tcBorders>
                <w:shd w:val="clear" w:color="auto" w:fill="999999"/>
              </w:tcPr>
            </w:tcPrChange>
          </w:tcPr>
          <w:p w14:paraId="157681C3" w14:textId="644CABCE" w:rsidR="00FC5D95" w:rsidRPr="00CF1425" w:rsidRDefault="008F2A76" w:rsidP="00A82341">
            <w:pPr>
              <w:pStyle w:val="SAPTableHeader"/>
              <w:rPr>
                <w:ins w:id="2136" w:author="Author" w:date="2018-01-18T13:25:00Z"/>
              </w:rPr>
            </w:pPr>
            <w:ins w:id="2137" w:author="Author" w:date="2018-01-22T10:54:00Z">
              <w:r w:rsidRPr="00CF1425">
                <w:t>Additional Information</w:t>
              </w:r>
            </w:ins>
          </w:p>
        </w:tc>
      </w:tr>
      <w:tr w:rsidR="00FC5D95" w:rsidRPr="00AF5AE4" w14:paraId="3E5C1551" w14:textId="77777777" w:rsidTr="00A939DD">
        <w:trPr>
          <w:trHeight w:val="360"/>
          <w:ins w:id="2138" w:author="Author" w:date="2018-01-18T13:25:00Z"/>
          <w:trPrChange w:id="2139" w:author="Author" w:date="2018-01-18T13:49: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2140" w:author="Author" w:date="2018-01-18T13:49:00Z">
              <w:tcPr>
                <w:tcW w:w="4472" w:type="dxa"/>
                <w:tcBorders>
                  <w:top w:val="single" w:sz="8" w:space="0" w:color="999999"/>
                  <w:left w:val="single" w:sz="8" w:space="0" w:color="999999"/>
                  <w:bottom w:val="single" w:sz="8" w:space="0" w:color="999999"/>
                  <w:right w:val="single" w:sz="8" w:space="0" w:color="999999"/>
                </w:tcBorders>
              </w:tcPr>
            </w:tcPrChange>
          </w:tcPr>
          <w:p w14:paraId="49B50DD0" w14:textId="77777777" w:rsidR="00FC5D95" w:rsidRDefault="00FC5D95" w:rsidP="00A82341">
            <w:pPr>
              <w:rPr>
                <w:ins w:id="2141" w:author="Author" w:date="2018-01-18T13:25:00Z"/>
                <w:rStyle w:val="SAPScreenElement"/>
              </w:rPr>
            </w:pPr>
            <w:ins w:id="2142" w:author="Author" w:date="2018-01-18T13:25:00Z">
              <w:r>
                <w:rPr>
                  <w:rStyle w:val="SAPScreenElement"/>
                </w:rPr>
                <w:t xml:space="preserve">Termination Date: </w:t>
              </w:r>
              <w:r w:rsidRPr="00262C96">
                <w:t>select employee’s last day at work from calendar help</w:t>
              </w:r>
            </w:ins>
          </w:p>
        </w:tc>
        <w:tc>
          <w:tcPr>
            <w:tcW w:w="9869" w:type="dxa"/>
            <w:tcBorders>
              <w:top w:val="single" w:sz="8" w:space="0" w:color="999999"/>
              <w:left w:val="single" w:sz="8" w:space="0" w:color="999999"/>
              <w:bottom w:val="single" w:sz="8" w:space="0" w:color="999999"/>
              <w:right w:val="single" w:sz="8" w:space="0" w:color="999999"/>
            </w:tcBorders>
            <w:tcPrChange w:id="2143" w:author="Author" w:date="2018-01-18T13:49:00Z">
              <w:tcPr>
                <w:tcW w:w="4472" w:type="dxa"/>
                <w:tcBorders>
                  <w:top w:val="single" w:sz="8" w:space="0" w:color="999999"/>
                  <w:left w:val="single" w:sz="8" w:space="0" w:color="999999"/>
                  <w:bottom w:val="single" w:sz="8" w:space="0" w:color="999999"/>
                  <w:right w:val="single" w:sz="8" w:space="0" w:color="999999"/>
                </w:tcBorders>
              </w:tcPr>
            </w:tcPrChange>
          </w:tcPr>
          <w:p w14:paraId="41DFB629" w14:textId="77777777" w:rsidR="00FC5D95" w:rsidRDefault="00FC5D95" w:rsidP="00A82341">
            <w:pPr>
              <w:spacing w:before="0" w:after="0" w:line="240" w:lineRule="auto"/>
              <w:rPr>
                <w:ins w:id="2144" w:author="Author" w:date="2018-01-18T13:25:00Z"/>
                <w:rStyle w:val="SAPScreenElement"/>
              </w:rPr>
            </w:pPr>
          </w:p>
        </w:tc>
      </w:tr>
      <w:tr w:rsidR="00FC5D95" w:rsidRPr="00AF5AE4" w14:paraId="3CDDA759" w14:textId="77777777" w:rsidTr="00A939DD">
        <w:trPr>
          <w:trHeight w:val="360"/>
          <w:ins w:id="2145" w:author="Author" w:date="2018-01-18T13:25:00Z"/>
          <w:trPrChange w:id="2146" w:author="Author" w:date="2018-01-18T13:49: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2147" w:author="Author" w:date="2018-01-18T13:49:00Z">
              <w:tcPr>
                <w:tcW w:w="4472" w:type="dxa"/>
                <w:tcBorders>
                  <w:top w:val="single" w:sz="8" w:space="0" w:color="999999"/>
                  <w:left w:val="single" w:sz="8" w:space="0" w:color="999999"/>
                  <w:bottom w:val="single" w:sz="8" w:space="0" w:color="999999"/>
                  <w:right w:val="single" w:sz="8" w:space="0" w:color="999999"/>
                </w:tcBorders>
              </w:tcPr>
            </w:tcPrChange>
          </w:tcPr>
          <w:p w14:paraId="6DAA96C5" w14:textId="120FB416" w:rsidR="00FC5D95" w:rsidRPr="00B83FA6" w:rsidDel="00B1777E" w:rsidRDefault="00FC5D95" w:rsidP="00A82341">
            <w:pPr>
              <w:rPr>
                <w:ins w:id="2148" w:author="Author" w:date="2018-01-18T13:25:00Z"/>
                <w:rStyle w:val="SAPScreenElement"/>
                <w:rPrChange w:id="2149" w:author="Author" w:date="2018-01-18T13:27:00Z">
                  <w:rPr>
                    <w:ins w:id="2150" w:author="Author" w:date="2018-01-18T13:25:00Z"/>
                    <w:rStyle w:val="SAPScreenElement"/>
                    <w:highlight w:val="yellow"/>
                  </w:rPr>
                </w:rPrChange>
              </w:rPr>
            </w:pPr>
            <w:ins w:id="2151" w:author="Author" w:date="2018-01-18T13:25:00Z">
              <w:r w:rsidRPr="00E62485">
                <w:rPr>
                  <w:rStyle w:val="SAPScreenElement"/>
                  <w:highlight w:val="cyan"/>
                  <w:rPrChange w:id="2152" w:author="Author" w:date="2018-01-29T13:38:00Z">
                    <w:rPr>
                      <w:rStyle w:val="SAPScreenElement"/>
                      <w:highlight w:val="yellow"/>
                    </w:rPr>
                  </w:rPrChange>
                </w:rPr>
                <w:t xml:space="preserve">Termination Reason: </w:t>
              </w:r>
            </w:ins>
            <w:ins w:id="2153" w:author="Author" w:date="2018-01-18T13:27:00Z">
              <w:r w:rsidR="005230A3" w:rsidRPr="00E62485">
                <w:rPr>
                  <w:rStyle w:val="SAPUserEntry"/>
                  <w:highlight w:val="cyan"/>
                  <w:rPrChange w:id="2154" w:author="Author" w:date="2018-01-29T13:38:00Z">
                    <w:rPr>
                      <w:rStyle w:val="SAPUserEntry"/>
                    </w:rPr>
                  </w:rPrChange>
                </w:rPr>
                <w:t>Early Retirement (TERERLRT)</w:t>
              </w:r>
            </w:ins>
          </w:p>
        </w:tc>
        <w:tc>
          <w:tcPr>
            <w:tcW w:w="9869" w:type="dxa"/>
            <w:tcBorders>
              <w:top w:val="single" w:sz="8" w:space="0" w:color="999999"/>
              <w:left w:val="single" w:sz="8" w:space="0" w:color="999999"/>
              <w:bottom w:val="single" w:sz="8" w:space="0" w:color="999999"/>
              <w:right w:val="single" w:sz="8" w:space="0" w:color="999999"/>
            </w:tcBorders>
            <w:tcPrChange w:id="2155" w:author="Author" w:date="2018-01-18T13:49:00Z">
              <w:tcPr>
                <w:tcW w:w="4472" w:type="dxa"/>
                <w:tcBorders>
                  <w:top w:val="single" w:sz="8" w:space="0" w:color="999999"/>
                  <w:left w:val="single" w:sz="8" w:space="0" w:color="999999"/>
                  <w:bottom w:val="single" w:sz="8" w:space="0" w:color="999999"/>
                  <w:right w:val="single" w:sz="8" w:space="0" w:color="999999"/>
                </w:tcBorders>
              </w:tcPr>
            </w:tcPrChange>
          </w:tcPr>
          <w:p w14:paraId="4466F54F" w14:textId="77777777" w:rsidR="00FC5D95" w:rsidRPr="001963C0" w:rsidDel="00B1777E" w:rsidRDefault="00FC5D95" w:rsidP="00A82341">
            <w:pPr>
              <w:spacing w:before="0" w:after="0" w:line="240" w:lineRule="auto"/>
              <w:rPr>
                <w:ins w:id="2156" w:author="Author" w:date="2018-01-18T13:25:00Z"/>
              </w:rPr>
            </w:pPr>
          </w:p>
        </w:tc>
      </w:tr>
      <w:tr w:rsidR="00FC5D95" w:rsidRPr="00AF5AE4" w14:paraId="4568E7B8" w14:textId="77777777" w:rsidTr="00A939DD">
        <w:trPr>
          <w:trHeight w:val="360"/>
          <w:ins w:id="2157" w:author="Author" w:date="2018-01-18T13:25:00Z"/>
          <w:trPrChange w:id="2158" w:author="Author" w:date="2018-01-18T13:49: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2159" w:author="Author" w:date="2018-01-18T13:49:00Z">
              <w:tcPr>
                <w:tcW w:w="4472" w:type="dxa"/>
                <w:tcBorders>
                  <w:top w:val="single" w:sz="8" w:space="0" w:color="999999"/>
                  <w:left w:val="single" w:sz="8" w:space="0" w:color="999999"/>
                  <w:bottom w:val="single" w:sz="8" w:space="0" w:color="999999"/>
                  <w:right w:val="single" w:sz="8" w:space="0" w:color="999999"/>
                </w:tcBorders>
              </w:tcPr>
            </w:tcPrChange>
          </w:tcPr>
          <w:p w14:paraId="1E69DE65" w14:textId="77777777" w:rsidR="00FC5D95" w:rsidRPr="001963C0" w:rsidRDefault="00FC5D95" w:rsidP="00A82341">
            <w:pPr>
              <w:rPr>
                <w:ins w:id="2160" w:author="Author" w:date="2018-01-18T13:25:00Z"/>
                <w:rStyle w:val="SAPScreenElement"/>
                <w:highlight w:val="yellow"/>
              </w:rPr>
            </w:pPr>
            <w:ins w:id="2161" w:author="Author" w:date="2018-01-18T13:25:00Z">
              <w:r w:rsidRPr="001963C0">
                <w:rPr>
                  <w:rStyle w:val="SAPScreenElement"/>
                </w:rPr>
                <w:t xml:space="preserve">6 Payroll fields: </w:t>
              </w:r>
              <w:r w:rsidRPr="001963C0">
                <w:t>calculated</w:t>
              </w:r>
              <w:r w:rsidRPr="0049257E">
                <w:t xml:space="preserve"> based on value of field</w:t>
              </w:r>
              <w:r w:rsidRPr="0049257E">
                <w:rPr>
                  <w:rStyle w:val="SAPScreenElement"/>
                  <w:color w:val="auto"/>
                </w:rPr>
                <w:t xml:space="preserve"> </w:t>
              </w:r>
              <w:r>
                <w:rPr>
                  <w:rStyle w:val="SAPScreenElement"/>
                </w:rPr>
                <w:t xml:space="preserve">Termination Date, </w:t>
              </w:r>
              <w:r>
                <w:t>leave as is</w:t>
              </w:r>
            </w:ins>
          </w:p>
        </w:tc>
        <w:tc>
          <w:tcPr>
            <w:tcW w:w="9869" w:type="dxa"/>
            <w:tcBorders>
              <w:top w:val="single" w:sz="8" w:space="0" w:color="999999"/>
              <w:left w:val="single" w:sz="8" w:space="0" w:color="999999"/>
              <w:bottom w:val="single" w:sz="8" w:space="0" w:color="999999"/>
              <w:right w:val="single" w:sz="8" w:space="0" w:color="999999"/>
            </w:tcBorders>
            <w:tcPrChange w:id="2162" w:author="Author" w:date="2018-01-18T13:49:00Z">
              <w:tcPr>
                <w:tcW w:w="4472" w:type="dxa"/>
                <w:tcBorders>
                  <w:top w:val="single" w:sz="8" w:space="0" w:color="999999"/>
                  <w:left w:val="single" w:sz="8" w:space="0" w:color="999999"/>
                  <w:bottom w:val="single" w:sz="8" w:space="0" w:color="999999"/>
                  <w:right w:val="single" w:sz="8" w:space="0" w:color="999999"/>
                </w:tcBorders>
              </w:tcPr>
            </w:tcPrChange>
          </w:tcPr>
          <w:p w14:paraId="5E859318" w14:textId="77777777" w:rsidR="00FC5D95" w:rsidRPr="001963C0" w:rsidDel="00B1777E" w:rsidRDefault="00FC5D95" w:rsidP="00A82341">
            <w:pPr>
              <w:spacing w:before="0" w:after="0" w:line="240" w:lineRule="auto"/>
              <w:rPr>
                <w:ins w:id="2163" w:author="Author" w:date="2018-01-18T13:25:00Z"/>
              </w:rPr>
            </w:pPr>
          </w:p>
        </w:tc>
      </w:tr>
      <w:tr w:rsidR="00FC5D95" w:rsidRPr="00AF5AE4" w14:paraId="0F6569B8" w14:textId="77777777" w:rsidTr="00A939DD">
        <w:trPr>
          <w:trHeight w:val="360"/>
          <w:ins w:id="2164" w:author="Author" w:date="2018-01-18T13:25:00Z"/>
          <w:trPrChange w:id="2165" w:author="Author" w:date="2018-01-18T13:49: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2166" w:author="Author" w:date="2018-01-18T13:49:00Z">
              <w:tcPr>
                <w:tcW w:w="4472" w:type="dxa"/>
                <w:tcBorders>
                  <w:top w:val="single" w:sz="8" w:space="0" w:color="999999"/>
                  <w:left w:val="single" w:sz="8" w:space="0" w:color="999999"/>
                  <w:bottom w:val="single" w:sz="8" w:space="0" w:color="999999"/>
                  <w:right w:val="single" w:sz="8" w:space="0" w:color="999999"/>
                </w:tcBorders>
              </w:tcPr>
            </w:tcPrChange>
          </w:tcPr>
          <w:p w14:paraId="648E5C2D" w14:textId="77777777" w:rsidR="00FC5D95" w:rsidRPr="001963C0" w:rsidRDefault="00FC5D95" w:rsidP="00A82341">
            <w:pPr>
              <w:rPr>
                <w:ins w:id="2167" w:author="Author" w:date="2018-01-18T13:25:00Z"/>
                <w:rStyle w:val="SAPScreenElement"/>
                <w:rFonts w:ascii="BentonSans Book" w:hAnsi="BentonSans Book"/>
                <w:color w:val="auto"/>
              </w:rPr>
            </w:pPr>
            <w:ins w:id="2168" w:author="Author" w:date="2018-01-18T13:25:00Z">
              <w:r w:rsidRPr="00262C96">
                <w:rPr>
                  <w:rStyle w:val="SAPScreenElement"/>
                </w:rPr>
                <w:t xml:space="preserve">OK to Rehire: </w:t>
              </w:r>
              <w:r w:rsidRPr="00262C96">
                <w:t xml:space="preserve">defaults to </w:t>
              </w:r>
              <w:r w:rsidRPr="001963C0">
                <w:rPr>
                  <w:rStyle w:val="SAPUserEntry"/>
                </w:rPr>
                <w:t>No</w:t>
              </w:r>
              <w:r w:rsidRPr="00262C96">
                <w:t>, leave as is or</w:t>
              </w:r>
              <w:r w:rsidRPr="00262C96">
                <w:rPr>
                  <w:rStyle w:val="SAPScreenElement"/>
                </w:rPr>
                <w:t xml:space="preserve"> </w:t>
              </w:r>
              <w:r>
                <w:t xml:space="preserve">select </w:t>
              </w:r>
              <w:r w:rsidRPr="00262C96">
                <w:rPr>
                  <w:rStyle w:val="SAPUserEntry"/>
                </w:rPr>
                <w:t>Yes</w:t>
              </w:r>
              <w:r>
                <w:t xml:space="preserve"> from drop-down</w:t>
              </w:r>
            </w:ins>
          </w:p>
        </w:tc>
        <w:tc>
          <w:tcPr>
            <w:tcW w:w="9869" w:type="dxa"/>
            <w:tcBorders>
              <w:top w:val="single" w:sz="8" w:space="0" w:color="999999"/>
              <w:left w:val="single" w:sz="8" w:space="0" w:color="999999"/>
              <w:bottom w:val="single" w:sz="8" w:space="0" w:color="999999"/>
              <w:right w:val="single" w:sz="8" w:space="0" w:color="999999"/>
            </w:tcBorders>
            <w:tcPrChange w:id="2169" w:author="Author" w:date="2018-01-18T13:49:00Z">
              <w:tcPr>
                <w:tcW w:w="4472" w:type="dxa"/>
                <w:tcBorders>
                  <w:top w:val="single" w:sz="8" w:space="0" w:color="999999"/>
                  <w:left w:val="single" w:sz="8" w:space="0" w:color="999999"/>
                  <w:bottom w:val="single" w:sz="8" w:space="0" w:color="999999"/>
                  <w:right w:val="single" w:sz="8" w:space="0" w:color="999999"/>
                </w:tcBorders>
              </w:tcPr>
            </w:tcPrChange>
          </w:tcPr>
          <w:p w14:paraId="44731E7D" w14:textId="77777777" w:rsidR="00FC5D95" w:rsidRPr="001963C0" w:rsidDel="00B1777E" w:rsidRDefault="00FC5D95" w:rsidP="00A82341">
            <w:pPr>
              <w:spacing w:before="0" w:after="0" w:line="240" w:lineRule="auto"/>
              <w:rPr>
                <w:ins w:id="2170" w:author="Author" w:date="2018-01-18T13:25:00Z"/>
              </w:rPr>
            </w:pPr>
            <w:ins w:id="2171" w:author="Author" w:date="2018-01-18T13:25:00Z">
              <w:r w:rsidRPr="00262C96">
                <w:t>In case you like to rehire this employee in the future, select</w:t>
              </w:r>
              <w:r w:rsidRPr="00262C96">
                <w:rPr>
                  <w:rStyle w:val="SAPUserEntry"/>
                </w:rPr>
                <w:t xml:space="preserve"> Yes</w:t>
              </w:r>
              <w:r w:rsidRPr="00262C96">
                <w:t>.</w:t>
              </w:r>
            </w:ins>
          </w:p>
        </w:tc>
      </w:tr>
      <w:tr w:rsidR="00FC5D95" w:rsidRPr="00AF5AE4" w14:paraId="7D715466" w14:textId="77777777" w:rsidTr="00A939DD">
        <w:trPr>
          <w:trHeight w:val="360"/>
          <w:ins w:id="2172" w:author="Author" w:date="2018-01-18T13:25:00Z"/>
          <w:trPrChange w:id="2173" w:author="Author" w:date="2018-01-18T13:49: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2174" w:author="Author" w:date="2018-01-18T13:49:00Z">
              <w:tcPr>
                <w:tcW w:w="4472" w:type="dxa"/>
                <w:tcBorders>
                  <w:top w:val="single" w:sz="8" w:space="0" w:color="999999"/>
                  <w:left w:val="single" w:sz="8" w:space="0" w:color="999999"/>
                  <w:bottom w:val="single" w:sz="8" w:space="0" w:color="999999"/>
                  <w:right w:val="single" w:sz="8" w:space="0" w:color="999999"/>
                </w:tcBorders>
              </w:tcPr>
            </w:tcPrChange>
          </w:tcPr>
          <w:p w14:paraId="4095762F" w14:textId="77777777" w:rsidR="00FC5D95" w:rsidRPr="00262C96" w:rsidRDefault="00FC5D95" w:rsidP="00A82341">
            <w:pPr>
              <w:rPr>
                <w:ins w:id="2175" w:author="Author" w:date="2018-01-18T13:25:00Z"/>
                <w:rStyle w:val="SAPScreenElement"/>
              </w:rPr>
            </w:pPr>
            <w:ins w:id="2176" w:author="Author" w:date="2018-01-18T13:25:00Z">
              <w:r>
                <w:rPr>
                  <w:rStyle w:val="SAPScreenElement"/>
                </w:rPr>
                <w:t xml:space="preserve">Regret Termination: </w:t>
              </w:r>
              <w:r w:rsidRPr="00262C96">
                <w:t xml:space="preserve">defaults to </w:t>
              </w:r>
              <w:r w:rsidRPr="001963C0">
                <w:rPr>
                  <w:rStyle w:val="SAPUserEntry"/>
                </w:rPr>
                <w:t>No</w:t>
              </w:r>
              <w:r w:rsidRPr="00262C96">
                <w:t>, leave as is or</w:t>
              </w:r>
              <w:r w:rsidRPr="00262C96">
                <w:rPr>
                  <w:rStyle w:val="SAPScreenElement"/>
                </w:rPr>
                <w:t xml:space="preserve"> </w:t>
              </w:r>
              <w:r>
                <w:t xml:space="preserve">select </w:t>
              </w:r>
              <w:r w:rsidRPr="00262C96">
                <w:rPr>
                  <w:rStyle w:val="SAPUserEntry"/>
                </w:rPr>
                <w:t>Yes</w:t>
              </w:r>
              <w:r>
                <w:t xml:space="preserve"> from drop-down</w:t>
              </w:r>
            </w:ins>
          </w:p>
        </w:tc>
        <w:tc>
          <w:tcPr>
            <w:tcW w:w="9869" w:type="dxa"/>
            <w:tcBorders>
              <w:top w:val="single" w:sz="8" w:space="0" w:color="999999"/>
              <w:left w:val="single" w:sz="8" w:space="0" w:color="999999"/>
              <w:bottom w:val="single" w:sz="8" w:space="0" w:color="999999"/>
              <w:right w:val="single" w:sz="8" w:space="0" w:color="999999"/>
            </w:tcBorders>
            <w:tcPrChange w:id="2177" w:author="Author" w:date="2018-01-18T13:49:00Z">
              <w:tcPr>
                <w:tcW w:w="4472" w:type="dxa"/>
                <w:tcBorders>
                  <w:top w:val="single" w:sz="8" w:space="0" w:color="999999"/>
                  <w:left w:val="single" w:sz="8" w:space="0" w:color="999999"/>
                  <w:bottom w:val="single" w:sz="8" w:space="0" w:color="999999"/>
                  <w:right w:val="single" w:sz="8" w:space="0" w:color="999999"/>
                </w:tcBorders>
              </w:tcPr>
            </w:tcPrChange>
          </w:tcPr>
          <w:p w14:paraId="40E3C7B5" w14:textId="77777777" w:rsidR="00FC5D95" w:rsidRPr="00262C96" w:rsidRDefault="00FC5D95" w:rsidP="00A82341">
            <w:pPr>
              <w:spacing w:before="0" w:after="0" w:line="240" w:lineRule="auto"/>
              <w:rPr>
                <w:ins w:id="2178" w:author="Author" w:date="2018-01-18T13:25:00Z"/>
              </w:rPr>
            </w:pPr>
          </w:p>
        </w:tc>
      </w:tr>
      <w:tr w:rsidR="00FC5D95" w:rsidRPr="00AF5AE4" w14:paraId="282B4D4D" w14:textId="77777777" w:rsidTr="00A939DD">
        <w:trPr>
          <w:trHeight w:val="360"/>
          <w:ins w:id="2179" w:author="Author" w:date="2018-01-18T13:25:00Z"/>
          <w:trPrChange w:id="2180" w:author="Author" w:date="2018-01-18T13:49: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2181" w:author="Author" w:date="2018-01-18T13:49:00Z">
              <w:tcPr>
                <w:tcW w:w="4472" w:type="dxa"/>
                <w:tcBorders>
                  <w:top w:val="single" w:sz="8" w:space="0" w:color="999999"/>
                  <w:left w:val="single" w:sz="8" w:space="0" w:color="999999"/>
                  <w:bottom w:val="single" w:sz="8" w:space="0" w:color="999999"/>
                  <w:right w:val="single" w:sz="8" w:space="0" w:color="999999"/>
                </w:tcBorders>
              </w:tcPr>
            </w:tcPrChange>
          </w:tcPr>
          <w:p w14:paraId="7FBFD199" w14:textId="77777777" w:rsidR="00FC5D95" w:rsidRPr="00262C96" w:rsidRDefault="00FC5D95" w:rsidP="00A82341">
            <w:pPr>
              <w:rPr>
                <w:ins w:id="2182" w:author="Author" w:date="2018-01-18T13:25:00Z"/>
                <w:rStyle w:val="SAPScreenElement"/>
              </w:rPr>
            </w:pPr>
            <w:ins w:id="2183" w:author="Author" w:date="2018-01-18T13:25:00Z">
              <w:r>
                <w:rPr>
                  <w:rStyle w:val="SAPScreenElement"/>
                </w:rPr>
                <w:t xml:space="preserve">Eligible for Salary Continuation: </w:t>
              </w:r>
              <w:r w:rsidRPr="00262C96">
                <w:t xml:space="preserve">defaults to </w:t>
              </w:r>
              <w:r w:rsidRPr="001963C0">
                <w:rPr>
                  <w:rStyle w:val="SAPUserEntry"/>
                </w:rPr>
                <w:t>No</w:t>
              </w:r>
              <w:r w:rsidRPr="00262C96">
                <w:t>, leave as is or</w:t>
              </w:r>
              <w:r w:rsidRPr="00262C96">
                <w:rPr>
                  <w:rStyle w:val="SAPScreenElement"/>
                </w:rPr>
                <w:t xml:space="preserve"> </w:t>
              </w:r>
              <w:r>
                <w:t xml:space="preserve">select </w:t>
              </w:r>
              <w:r w:rsidRPr="00262C96">
                <w:rPr>
                  <w:rStyle w:val="SAPUserEntry"/>
                </w:rPr>
                <w:t>Yes</w:t>
              </w:r>
              <w:r>
                <w:t xml:space="preserve"> from drop-down</w:t>
              </w:r>
            </w:ins>
          </w:p>
        </w:tc>
        <w:tc>
          <w:tcPr>
            <w:tcW w:w="9869" w:type="dxa"/>
            <w:tcBorders>
              <w:top w:val="single" w:sz="8" w:space="0" w:color="999999"/>
              <w:left w:val="single" w:sz="8" w:space="0" w:color="999999"/>
              <w:bottom w:val="single" w:sz="8" w:space="0" w:color="999999"/>
              <w:right w:val="single" w:sz="8" w:space="0" w:color="999999"/>
            </w:tcBorders>
            <w:tcPrChange w:id="2184" w:author="Author" w:date="2018-01-18T13:49:00Z">
              <w:tcPr>
                <w:tcW w:w="4472" w:type="dxa"/>
                <w:tcBorders>
                  <w:top w:val="single" w:sz="8" w:space="0" w:color="999999"/>
                  <w:left w:val="single" w:sz="8" w:space="0" w:color="999999"/>
                  <w:bottom w:val="single" w:sz="8" w:space="0" w:color="999999"/>
                  <w:right w:val="single" w:sz="8" w:space="0" w:color="999999"/>
                </w:tcBorders>
              </w:tcPr>
            </w:tcPrChange>
          </w:tcPr>
          <w:p w14:paraId="7CD8E738" w14:textId="77777777" w:rsidR="00FC5D95" w:rsidRPr="00262C96" w:rsidRDefault="00FC5D95" w:rsidP="00A82341">
            <w:pPr>
              <w:spacing w:before="0" w:after="0" w:line="240" w:lineRule="auto"/>
              <w:rPr>
                <w:ins w:id="2185" w:author="Author" w:date="2018-01-18T13:25:00Z"/>
              </w:rPr>
            </w:pPr>
          </w:p>
        </w:tc>
      </w:tr>
      <w:tr w:rsidR="00FC5D95" w:rsidRPr="00AF5AE4" w14:paraId="20E42D25" w14:textId="77777777" w:rsidTr="00A939DD">
        <w:trPr>
          <w:trHeight w:val="360"/>
          <w:ins w:id="2186" w:author="Author" w:date="2018-01-18T13:25:00Z"/>
          <w:trPrChange w:id="2187" w:author="Author" w:date="2018-01-18T13:49: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2188" w:author="Author" w:date="2018-01-18T13:49:00Z">
              <w:tcPr>
                <w:tcW w:w="4472" w:type="dxa"/>
                <w:tcBorders>
                  <w:top w:val="single" w:sz="8" w:space="0" w:color="999999"/>
                  <w:left w:val="single" w:sz="8" w:space="0" w:color="999999"/>
                  <w:bottom w:val="single" w:sz="8" w:space="0" w:color="999999"/>
                  <w:right w:val="single" w:sz="8" w:space="0" w:color="999999"/>
                </w:tcBorders>
              </w:tcPr>
            </w:tcPrChange>
          </w:tcPr>
          <w:p w14:paraId="2041437D" w14:textId="77777777" w:rsidR="00FC5D95" w:rsidRPr="001963C0" w:rsidRDefault="00FC5D95" w:rsidP="00A82341">
            <w:pPr>
              <w:rPr>
                <w:ins w:id="2189" w:author="Author" w:date="2018-01-18T13:25:00Z"/>
                <w:rStyle w:val="SAPScreenElement"/>
              </w:rPr>
            </w:pPr>
            <w:ins w:id="2190" w:author="Author" w:date="2018-01-18T13:25:00Z">
              <w:r>
                <w:rPr>
                  <w:rStyle w:val="SAPScreenElement"/>
                </w:rPr>
                <w:t>A</w:t>
              </w:r>
              <w:r w:rsidRPr="001963C0">
                <w:rPr>
                  <w:rStyle w:val="SAPScreenElement"/>
                </w:rPr>
                <w:t xml:space="preserve">ttachment: </w:t>
              </w:r>
              <w:r>
                <w:t xml:space="preserve">use drag and drop or the </w:t>
              </w:r>
              <w:r w:rsidRPr="0049257E">
                <w:rPr>
                  <w:rStyle w:val="SAPScreenElement"/>
                </w:rPr>
                <w:t>+</w:t>
              </w:r>
              <w:r>
                <w:t xml:space="preserve"> button.</w:t>
              </w:r>
            </w:ins>
          </w:p>
        </w:tc>
        <w:tc>
          <w:tcPr>
            <w:tcW w:w="9869" w:type="dxa"/>
            <w:tcBorders>
              <w:top w:val="single" w:sz="8" w:space="0" w:color="999999"/>
              <w:left w:val="single" w:sz="8" w:space="0" w:color="999999"/>
              <w:bottom w:val="single" w:sz="8" w:space="0" w:color="999999"/>
              <w:right w:val="single" w:sz="8" w:space="0" w:color="999999"/>
            </w:tcBorders>
            <w:tcPrChange w:id="2191" w:author="Author" w:date="2018-01-18T13:49:00Z">
              <w:tcPr>
                <w:tcW w:w="4472" w:type="dxa"/>
                <w:tcBorders>
                  <w:top w:val="single" w:sz="8" w:space="0" w:color="999999"/>
                  <w:left w:val="single" w:sz="8" w:space="0" w:color="999999"/>
                  <w:bottom w:val="single" w:sz="8" w:space="0" w:color="999999"/>
                  <w:right w:val="single" w:sz="8" w:space="0" w:color="999999"/>
                </w:tcBorders>
              </w:tcPr>
            </w:tcPrChange>
          </w:tcPr>
          <w:p w14:paraId="1B86A9C0" w14:textId="77777777" w:rsidR="003112B2" w:rsidRDefault="003112B2" w:rsidP="003112B2">
            <w:pPr>
              <w:spacing w:before="0" w:after="0" w:line="240" w:lineRule="auto"/>
              <w:rPr>
                <w:ins w:id="2192" w:author="Author" w:date="2018-01-22T10:51:00Z"/>
              </w:rPr>
            </w:pPr>
            <w:ins w:id="2193" w:author="Author" w:date="2018-01-22T10:51:00Z">
              <w:r>
                <w:t>optional step:</w:t>
              </w:r>
            </w:ins>
          </w:p>
          <w:p w14:paraId="02C6D4F3" w14:textId="182AE20D" w:rsidR="00FC5D95" w:rsidRPr="001963C0" w:rsidDel="00B1777E" w:rsidRDefault="003112B2" w:rsidP="003112B2">
            <w:pPr>
              <w:spacing w:before="0" w:after="0" w:line="240" w:lineRule="auto"/>
              <w:rPr>
                <w:ins w:id="2194" w:author="Author" w:date="2018-01-18T13:25:00Z"/>
              </w:rPr>
            </w:pPr>
            <w:ins w:id="2195" w:author="Author" w:date="2018-01-22T10:51:00Z">
              <w:r>
                <w:t>Y</w:t>
              </w:r>
              <w:r w:rsidRPr="009862F4">
                <w:t>ou can attach a supporting document</w:t>
              </w:r>
              <w:r w:rsidRPr="009862F4">
                <w:rPr>
                  <w:color w:val="1F497D"/>
                </w:rPr>
                <w:t xml:space="preserve"> </w:t>
              </w:r>
              <w:r w:rsidRPr="009862F4">
                <w:t>on the termination</w:t>
              </w:r>
              <w:r w:rsidRPr="009862F4">
                <w:rPr>
                  <w:color w:val="1F497D"/>
                </w:rPr>
                <w:t>.</w:t>
              </w:r>
            </w:ins>
            <w:ins w:id="2196" w:author="Author" w:date="2018-01-18T13:25:00Z">
              <w:del w:id="2197" w:author="Author" w:date="2018-01-22T10:51:00Z">
                <w:r w:rsidR="00FC5D95" w:rsidRPr="001963C0" w:rsidDel="003112B2">
                  <w:delText>Optionally, you can attach a supporting document</w:delText>
                </w:r>
                <w:r w:rsidR="00FC5D95" w:rsidRPr="001963C0" w:rsidDel="003112B2">
                  <w:rPr>
                    <w:color w:val="1F497D"/>
                  </w:rPr>
                  <w:delText xml:space="preserve"> </w:delText>
                </w:r>
                <w:r w:rsidR="00FC5D95" w:rsidRPr="001963C0" w:rsidDel="003112B2">
                  <w:delText>on the termination</w:delText>
                </w:r>
                <w:r w:rsidR="00FC5D95" w:rsidRPr="001963C0" w:rsidDel="003112B2">
                  <w:rPr>
                    <w:color w:val="1F497D"/>
                  </w:rPr>
                  <w:delText>.</w:delText>
                </w:r>
                <w:r w:rsidR="00FC5D95" w:rsidRPr="001963C0" w:rsidDel="003112B2">
                  <w:delText xml:space="preserve"> </w:delText>
                </w:r>
              </w:del>
            </w:ins>
          </w:p>
        </w:tc>
      </w:tr>
      <w:tr w:rsidR="00FC5D95" w:rsidRPr="00AF5AE4" w14:paraId="1A0081DB" w14:textId="77777777" w:rsidTr="00A939DD">
        <w:trPr>
          <w:trHeight w:val="360"/>
          <w:ins w:id="2198" w:author="Author" w:date="2018-01-18T13:25:00Z"/>
          <w:trPrChange w:id="2199" w:author="Author" w:date="2018-01-18T13:49: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2200" w:author="Author" w:date="2018-01-18T13:49:00Z">
              <w:tcPr>
                <w:tcW w:w="4472" w:type="dxa"/>
                <w:tcBorders>
                  <w:top w:val="single" w:sz="8" w:space="0" w:color="999999"/>
                  <w:left w:val="single" w:sz="8" w:space="0" w:color="999999"/>
                  <w:bottom w:val="single" w:sz="8" w:space="0" w:color="999999"/>
                  <w:right w:val="single" w:sz="8" w:space="0" w:color="999999"/>
                </w:tcBorders>
              </w:tcPr>
            </w:tcPrChange>
          </w:tcPr>
          <w:p w14:paraId="6CA4A721" w14:textId="77777777" w:rsidR="00FC5D95" w:rsidRPr="00262C96" w:rsidRDefault="00FC5D95" w:rsidP="00A82341">
            <w:pPr>
              <w:rPr>
                <w:ins w:id="2201" w:author="Author" w:date="2018-01-18T13:25:00Z"/>
              </w:rPr>
            </w:pPr>
            <w:ins w:id="2202" w:author="Author" w:date="2018-01-18T13:25:00Z">
              <w:r w:rsidRPr="00262C96">
                <w:rPr>
                  <w:rStyle w:val="SAPScreenElement"/>
                </w:rPr>
                <w:t>Deactivate Position</w:t>
              </w:r>
              <w:r>
                <w:rPr>
                  <w:rStyle w:val="SAPScreenElement"/>
                </w:rPr>
                <w:t xml:space="preserve">: </w:t>
              </w:r>
              <w:r w:rsidRPr="001963C0">
                <w:t xml:space="preserve">proposed value </w:t>
              </w:r>
              <w:r w:rsidRPr="00262C96">
                <w:rPr>
                  <w:rStyle w:val="SAPUserEntry"/>
                </w:rPr>
                <w:t>No</w:t>
              </w:r>
              <w:r w:rsidRPr="001963C0">
                <w:t xml:space="preserve">, leave as </w:t>
              </w:r>
              <w:r>
                <w:t>is</w:t>
              </w:r>
            </w:ins>
          </w:p>
          <w:p w14:paraId="03AC80CC" w14:textId="77777777" w:rsidR="00FC5D95" w:rsidRPr="001963C0" w:rsidRDefault="00FC5D95" w:rsidP="00A82341">
            <w:pPr>
              <w:rPr>
                <w:ins w:id="2203" w:author="Author" w:date="2018-01-18T13:25:00Z"/>
                <w:rStyle w:val="SAPScreenElement"/>
              </w:rPr>
            </w:pPr>
          </w:p>
        </w:tc>
        <w:tc>
          <w:tcPr>
            <w:tcW w:w="9869" w:type="dxa"/>
            <w:tcBorders>
              <w:top w:val="single" w:sz="8" w:space="0" w:color="999999"/>
              <w:left w:val="single" w:sz="8" w:space="0" w:color="999999"/>
              <w:bottom w:val="single" w:sz="8" w:space="0" w:color="999999"/>
              <w:right w:val="single" w:sz="8" w:space="0" w:color="999999"/>
            </w:tcBorders>
            <w:tcPrChange w:id="2204" w:author="Author" w:date="2018-01-18T13:49:00Z">
              <w:tcPr>
                <w:tcW w:w="4472" w:type="dxa"/>
                <w:tcBorders>
                  <w:top w:val="single" w:sz="8" w:space="0" w:color="999999"/>
                  <w:left w:val="single" w:sz="8" w:space="0" w:color="999999"/>
                  <w:bottom w:val="single" w:sz="8" w:space="0" w:color="999999"/>
                  <w:right w:val="single" w:sz="8" w:space="0" w:color="999999"/>
                </w:tcBorders>
              </w:tcPr>
            </w:tcPrChange>
          </w:tcPr>
          <w:p w14:paraId="65610A17" w14:textId="05CEF735" w:rsidR="006B63D5" w:rsidRDefault="00FC5D95" w:rsidP="00A82341">
            <w:pPr>
              <w:rPr>
                <w:ins w:id="2205" w:author="Author" w:date="2018-01-22T11:21:00Z"/>
              </w:rPr>
            </w:pPr>
            <w:ins w:id="2206" w:author="Author" w:date="2018-01-18T13:25:00Z">
              <w:r w:rsidRPr="00262C96">
                <w:t xml:space="preserve">In case, </w:t>
              </w:r>
              <w:r w:rsidRPr="00262C96">
                <w:rPr>
                  <w:rStyle w:val="SAPEmphasis"/>
                </w:rPr>
                <w:t xml:space="preserve">Position </w:t>
              </w:r>
              <w:r w:rsidRPr="00981DDC">
                <w:rPr>
                  <w:rStyle w:val="SAPEmphasis"/>
                </w:rPr>
                <w:t>Management</w:t>
              </w:r>
              <w:r w:rsidRPr="00981DDC">
                <w:t xml:space="preserve"> </w:t>
              </w:r>
              <w:r w:rsidRPr="00981DDC">
                <w:rPr>
                  <w:rStyle w:val="SAPEmphasis"/>
                </w:rPr>
                <w:t xml:space="preserve">is </w:t>
              </w:r>
            </w:ins>
            <w:ins w:id="2207" w:author="Author" w:date="2018-01-24T13:46:00Z">
              <w:del w:id="2208" w:author="Author" w:date="2018-02-28T14:25:00Z">
                <w:r w:rsidR="00E548FC" w:rsidRPr="00981DDC" w:rsidDel="00981DDC">
                  <w:rPr>
                    <w:rStyle w:val="SAPEmphasis"/>
                    <w:strike/>
                    <w:rPrChange w:id="2209" w:author="Author" w:date="2018-02-28T14:26:00Z">
                      <w:rPr>
                        <w:rStyle w:val="SAPEmphasis"/>
                        <w:strike/>
                        <w:highlight w:val="yellow"/>
                      </w:rPr>
                    </w:rPrChange>
                  </w:rPr>
                  <w:delText>enabled</w:delText>
                </w:r>
                <w:r w:rsidR="00E548FC" w:rsidRPr="00981DDC" w:rsidDel="00981DDC">
                  <w:rPr>
                    <w:rStyle w:val="SAPEmphasis"/>
                    <w:rPrChange w:id="2210" w:author="Author" w:date="2018-02-28T14:26:00Z">
                      <w:rPr>
                        <w:rStyle w:val="SAPEmphasis"/>
                        <w:highlight w:val="yellow"/>
                      </w:rPr>
                    </w:rPrChange>
                  </w:rPr>
                  <w:delText xml:space="preserve"> </w:delText>
                </w:r>
              </w:del>
              <w:r w:rsidR="00E548FC" w:rsidRPr="00981DDC">
                <w:rPr>
                  <w:rStyle w:val="SAPEmphasis"/>
                  <w:rPrChange w:id="2211" w:author="Author" w:date="2018-02-28T14:26:00Z">
                    <w:rPr>
                      <w:rStyle w:val="SAPEmphasis"/>
                      <w:highlight w:val="yellow"/>
                    </w:rPr>
                  </w:rPrChange>
                </w:rPr>
                <w:t>implemented</w:t>
              </w:r>
              <w:r w:rsidR="00E548FC" w:rsidRPr="00262C96">
                <w:rPr>
                  <w:rStyle w:val="SAPEmphasis"/>
                </w:rPr>
                <w:t xml:space="preserve"> </w:t>
              </w:r>
            </w:ins>
            <w:ins w:id="2212" w:author="Author" w:date="2018-01-18T13:25:00Z">
              <w:del w:id="2213" w:author="Author" w:date="2018-01-24T13:46:00Z">
                <w:r w:rsidRPr="00262C96" w:rsidDel="00E548FC">
                  <w:rPr>
                    <w:rStyle w:val="SAPEmphasis"/>
                  </w:rPr>
                  <w:delText xml:space="preserve">enabled </w:delText>
                </w:r>
              </w:del>
              <w:r w:rsidRPr="00262C96">
                <w:rPr>
                  <w:rStyle w:val="SAPEmphasis"/>
                </w:rPr>
                <w:t>in your Success Factors Employee Central instance:</w:t>
              </w:r>
              <w:r w:rsidRPr="00262C96">
                <w:t xml:space="preserve"> </w:t>
              </w:r>
            </w:ins>
          </w:p>
          <w:p w14:paraId="0BD5C37E" w14:textId="39DBD545" w:rsidR="00FC5D95" w:rsidRPr="00262C96" w:rsidRDefault="006B63D5" w:rsidP="00A82341">
            <w:pPr>
              <w:rPr>
                <w:ins w:id="2214" w:author="Author" w:date="2018-01-18T13:25:00Z"/>
              </w:rPr>
            </w:pPr>
            <w:ins w:id="2215" w:author="Author" w:date="2018-01-22T11:21:00Z">
              <w:r>
                <w:t>I</w:t>
              </w:r>
            </w:ins>
            <w:ins w:id="2216" w:author="Author" w:date="2018-01-18T13:25:00Z">
              <w:del w:id="2217" w:author="Author" w:date="2018-01-22T11:21:00Z">
                <w:r w:rsidR="00FC5D95" w:rsidRPr="00262C96" w:rsidDel="006B63D5">
                  <w:delText>i</w:delText>
                </w:r>
              </w:del>
              <w:r w:rsidR="00FC5D95" w:rsidRPr="00262C96">
                <w:t xml:space="preserve">f the position, to which the employee to be terminated is assigned, has no other incumbent and has no lower level-positions, you can choose to deactivate this </w:t>
              </w:r>
              <w:r w:rsidR="00FC5D95" w:rsidRPr="001963C0">
                <w:t xml:space="preserve">position or keep it active. </w:t>
              </w:r>
              <w:del w:id="2218" w:author="Author" w:date="2018-01-22T10:51:00Z">
                <w:r w:rsidR="00FC5D95" w:rsidRPr="001963C0" w:rsidDel="003112B2">
                  <w:delText>For</w:delText>
                </w:r>
                <w:r w:rsidR="00FC5D95" w:rsidRPr="00262C96" w:rsidDel="003112B2">
                  <w:delText xml:space="preserve"> this, select </w:delText>
                </w:r>
                <w:r w:rsidR="00FC5D95" w:rsidRPr="00262C96" w:rsidDel="003112B2">
                  <w:rPr>
                    <w:rStyle w:val="SAPUserEntry"/>
                  </w:rPr>
                  <w:delText>Yes</w:delText>
                </w:r>
                <w:r w:rsidR="00FC5D95" w:rsidRPr="00262C96" w:rsidDel="003112B2">
                  <w:delText>. To leave the position active, leave value</w:delText>
                </w:r>
                <w:r w:rsidR="00FC5D95" w:rsidRPr="00262C96" w:rsidDel="003112B2">
                  <w:rPr>
                    <w:rStyle w:val="SAPUserEntry"/>
                  </w:rPr>
                  <w:delText xml:space="preserve"> No</w:delText>
                </w:r>
                <w:r w:rsidR="00FC5D95" w:rsidRPr="00262C96" w:rsidDel="003112B2">
                  <w:delText>.</w:delText>
                </w:r>
              </w:del>
            </w:ins>
          </w:p>
          <w:p w14:paraId="22B960CA" w14:textId="2A61FDA8" w:rsidR="00FC5D95" w:rsidRPr="00262C96" w:rsidDel="00A56C57" w:rsidRDefault="00FC5D95" w:rsidP="00A82341">
            <w:pPr>
              <w:pStyle w:val="SAPNoteHeading"/>
              <w:ind w:left="0"/>
              <w:rPr>
                <w:ins w:id="2219" w:author="Author" w:date="2018-01-18T13:25:00Z"/>
                <w:del w:id="2220" w:author="Author" w:date="2018-01-18T13:58:00Z"/>
              </w:rPr>
            </w:pPr>
            <w:ins w:id="2221" w:author="Author" w:date="2018-01-18T13:25:00Z">
              <w:del w:id="2222" w:author="Author" w:date="2018-01-18T13:58:00Z">
                <w:r w:rsidRPr="00262C96" w:rsidDel="00A56C57">
                  <w:rPr>
                    <w:noProof/>
                    <w:lang w:val="de-DE" w:eastAsia="de-DE"/>
                  </w:rPr>
                  <w:drawing>
                    <wp:inline distT="0" distB="0" distL="0" distR="0" wp14:anchorId="208269D4" wp14:editId="4622B77E">
                      <wp:extent cx="228600" cy="228600"/>
                      <wp:effectExtent l="0" t="0" r="0" b="0"/>
                      <wp:docPr id="2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62C96" w:rsidDel="00A56C57">
                  <w:delText> Note</w:delText>
                </w:r>
              </w:del>
            </w:ins>
          </w:p>
          <w:p w14:paraId="3CC2D8B6" w14:textId="77777777" w:rsidR="00FC5D95" w:rsidRPr="001963C0" w:rsidRDefault="00FC5D95" w:rsidP="00A82341">
            <w:pPr>
              <w:spacing w:before="0" w:after="0" w:line="240" w:lineRule="auto"/>
              <w:rPr>
                <w:ins w:id="2223" w:author="Author" w:date="2018-01-18T13:25:00Z"/>
              </w:rPr>
            </w:pPr>
            <w:ins w:id="2224" w:author="Author" w:date="2018-01-18T13:25:00Z">
              <w:r w:rsidRPr="00262C96">
                <w:t xml:space="preserve">In case the position has still incumbent(s) or has lower-level positions, the </w:t>
              </w:r>
              <w:r w:rsidRPr="00262C96">
                <w:rPr>
                  <w:rStyle w:val="SAPScreenElement"/>
                </w:rPr>
                <w:t xml:space="preserve">Deactivate Position </w:t>
              </w:r>
              <w:r w:rsidRPr="00262C96">
                <w:t>field is read-only.</w:t>
              </w:r>
            </w:ins>
          </w:p>
        </w:tc>
      </w:tr>
      <w:tr w:rsidR="00A939DD" w:rsidRPr="00AF5AE4" w14:paraId="6CC0B67F" w14:textId="77777777" w:rsidTr="00A939DD">
        <w:trPr>
          <w:trHeight w:val="360"/>
          <w:ins w:id="2225" w:author="Author" w:date="2018-01-18T13:49:00Z"/>
        </w:trPr>
        <w:tc>
          <w:tcPr>
            <w:tcW w:w="4472" w:type="dxa"/>
            <w:tcBorders>
              <w:top w:val="single" w:sz="8" w:space="0" w:color="999999"/>
              <w:left w:val="single" w:sz="8" w:space="0" w:color="999999"/>
              <w:bottom w:val="single" w:sz="8" w:space="0" w:color="999999"/>
              <w:right w:val="single" w:sz="8" w:space="0" w:color="999999"/>
            </w:tcBorders>
          </w:tcPr>
          <w:p w14:paraId="17F8D828" w14:textId="4C33F31C" w:rsidR="00A939DD" w:rsidRPr="00262C96" w:rsidRDefault="00A939DD" w:rsidP="00A939DD">
            <w:pPr>
              <w:rPr>
                <w:ins w:id="2226" w:author="Author" w:date="2018-01-18T13:49:00Z"/>
                <w:rStyle w:val="SAPScreenElement"/>
              </w:rPr>
            </w:pPr>
            <w:ins w:id="2227" w:author="Author" w:date="2018-01-18T13:49:00Z">
              <w:r w:rsidRPr="00E62485">
                <w:rPr>
                  <w:rStyle w:val="SAPScreenElement"/>
                  <w:highlight w:val="cyan"/>
                  <w:rPrChange w:id="2228" w:author="Author" w:date="2018-01-29T13:40:00Z">
                    <w:rPr>
                      <w:rStyle w:val="SAPScreenElement"/>
                      <w:highlight w:val="yellow"/>
                    </w:rPr>
                  </w:rPrChange>
                </w:rPr>
                <w:t xml:space="preserve">Time Account Balance as of Termination Date for &lt;job title, location&gt;: </w:t>
              </w:r>
              <w:r w:rsidRPr="00E62485">
                <w:rPr>
                  <w:highlight w:val="cyan"/>
                  <w:rPrChange w:id="2229" w:author="Author" w:date="2018-01-29T13:40:00Z">
                    <w:rPr>
                      <w:highlight w:val="yellow"/>
                    </w:rPr>
                  </w:rPrChange>
                </w:rPr>
                <w:t>check the remaining balances of time types that have an accrual rule assigned</w:t>
              </w:r>
            </w:ins>
          </w:p>
        </w:tc>
        <w:tc>
          <w:tcPr>
            <w:tcW w:w="9869" w:type="dxa"/>
            <w:tcBorders>
              <w:top w:val="single" w:sz="8" w:space="0" w:color="999999"/>
              <w:left w:val="single" w:sz="8" w:space="0" w:color="999999"/>
              <w:bottom w:val="single" w:sz="8" w:space="0" w:color="999999"/>
              <w:right w:val="single" w:sz="8" w:space="0" w:color="999999"/>
            </w:tcBorders>
          </w:tcPr>
          <w:p w14:paraId="1A31B25C" w14:textId="44E114D2" w:rsidR="003112B2" w:rsidRPr="009862F4" w:rsidRDefault="003112B2" w:rsidP="003112B2">
            <w:pPr>
              <w:rPr>
                <w:ins w:id="2230" w:author="Author" w:date="2018-01-22T10:51:00Z"/>
              </w:rPr>
            </w:pPr>
            <w:ins w:id="2231" w:author="Author" w:date="2018-01-22T10:51:00Z">
              <w:r w:rsidRPr="009862F4">
                <w:t xml:space="preserve">In case </w:t>
              </w:r>
              <w:r w:rsidRPr="009862F4">
                <w:rPr>
                  <w:rStyle w:val="SAPEmphasis"/>
                </w:rPr>
                <w:t>Time Off</w:t>
              </w:r>
              <w:r w:rsidRPr="009862F4">
                <w:t xml:space="preserve"> </w:t>
              </w:r>
              <w:r w:rsidRPr="00981DDC">
                <w:rPr>
                  <w:rStyle w:val="SAPEmphasis"/>
                </w:rPr>
                <w:t xml:space="preserve">is </w:t>
              </w:r>
            </w:ins>
            <w:ins w:id="2232" w:author="Author" w:date="2018-01-24T13:46:00Z">
              <w:del w:id="2233" w:author="Author" w:date="2018-02-28T14:26:00Z">
                <w:r w:rsidR="00E548FC" w:rsidRPr="00981DDC" w:rsidDel="00981DDC">
                  <w:rPr>
                    <w:rStyle w:val="SAPEmphasis"/>
                    <w:strike/>
                    <w:rPrChange w:id="2234" w:author="Author" w:date="2018-02-28T14:26:00Z">
                      <w:rPr>
                        <w:rStyle w:val="SAPEmphasis"/>
                        <w:strike/>
                        <w:highlight w:val="yellow"/>
                      </w:rPr>
                    </w:rPrChange>
                  </w:rPr>
                  <w:delText>enabled</w:delText>
                </w:r>
                <w:r w:rsidR="00E548FC" w:rsidRPr="00981DDC" w:rsidDel="00981DDC">
                  <w:rPr>
                    <w:rStyle w:val="SAPEmphasis"/>
                    <w:rPrChange w:id="2235" w:author="Author" w:date="2018-02-28T14:26:00Z">
                      <w:rPr>
                        <w:rStyle w:val="SAPEmphasis"/>
                        <w:highlight w:val="yellow"/>
                      </w:rPr>
                    </w:rPrChange>
                  </w:rPr>
                  <w:delText xml:space="preserve"> </w:delText>
                </w:r>
              </w:del>
              <w:r w:rsidR="00E548FC" w:rsidRPr="00981DDC">
                <w:rPr>
                  <w:rStyle w:val="SAPEmphasis"/>
                  <w:rPrChange w:id="2236" w:author="Author" w:date="2018-02-28T14:26:00Z">
                    <w:rPr>
                      <w:rStyle w:val="SAPEmphasis"/>
                      <w:highlight w:val="yellow"/>
                    </w:rPr>
                  </w:rPrChange>
                </w:rPr>
                <w:t>implemented</w:t>
              </w:r>
              <w:r w:rsidR="00E548FC" w:rsidRPr="00981DDC">
                <w:rPr>
                  <w:rStyle w:val="SAPEmphasis"/>
                </w:rPr>
                <w:t xml:space="preserve"> </w:t>
              </w:r>
            </w:ins>
            <w:ins w:id="2237" w:author="Author" w:date="2018-01-22T10:51:00Z">
              <w:del w:id="2238" w:author="Author" w:date="2018-01-24T13:46:00Z">
                <w:r w:rsidRPr="00981DDC" w:rsidDel="00E548FC">
                  <w:rPr>
                    <w:rStyle w:val="SAPEmphasis"/>
                  </w:rPr>
                  <w:delText xml:space="preserve">enabled </w:delText>
                </w:r>
              </w:del>
              <w:r w:rsidRPr="00981DDC">
                <w:rPr>
                  <w:rStyle w:val="SAPEmphasis"/>
                </w:rPr>
                <w:t>in</w:t>
              </w:r>
              <w:r w:rsidRPr="009862F4">
                <w:rPr>
                  <w:rStyle w:val="SAPEmphasis"/>
                </w:rPr>
                <w:t xml:space="preserve"> your Success Factors Employee Central instance </w:t>
              </w:r>
              <w:r>
                <w:t>(op</w:t>
              </w:r>
              <w:r w:rsidRPr="009862F4">
                <w:t xml:space="preserve">tional step): </w:t>
              </w:r>
            </w:ins>
          </w:p>
          <w:p w14:paraId="000245C1" w14:textId="746707D3" w:rsidR="00A939DD" w:rsidRPr="001963C0" w:rsidDel="003112B2" w:rsidRDefault="003112B2" w:rsidP="00A939DD">
            <w:pPr>
              <w:rPr>
                <w:ins w:id="2239" w:author="Author" w:date="2018-01-18T13:49:00Z"/>
                <w:del w:id="2240" w:author="Author" w:date="2018-01-22T10:51:00Z"/>
                <w:highlight w:val="yellow"/>
              </w:rPr>
            </w:pPr>
            <w:ins w:id="2241" w:author="Author" w:date="2018-01-22T10:51:00Z">
              <w:del w:id="2242" w:author="Author" w:date="2018-02-28T12:19:00Z">
                <w:r w:rsidRPr="0048445D" w:rsidDel="00700A44">
                  <w:rPr>
                    <w:strike/>
                    <w:highlight w:val="cyan"/>
                    <w:rPrChange w:id="2243" w:author="Author" w:date="2018-01-29T13:33:00Z">
                      <w:rPr>
                        <w:highlight w:val="cyan"/>
                      </w:rPr>
                    </w:rPrChange>
                  </w:rPr>
                  <w:delText xml:space="preserve">all countries, </w:delText>
                </w:r>
              </w:del>
            </w:ins>
            <w:ins w:id="2244" w:author="Author" w:date="2018-01-22T10:52:00Z">
              <w:del w:id="2245" w:author="Author" w:date="2018-02-28T12:19:00Z">
                <w:r w:rsidRPr="0048445D" w:rsidDel="00700A44">
                  <w:rPr>
                    <w:strike/>
                    <w:highlight w:val="cyan"/>
                    <w:rPrChange w:id="2246" w:author="Author" w:date="2018-01-29T13:33:00Z">
                      <w:rPr>
                        <w:highlight w:val="cyan"/>
                      </w:rPr>
                    </w:rPrChange>
                  </w:rPr>
                  <w:delText>except</w:delText>
                </w:r>
              </w:del>
            </w:ins>
            <w:ins w:id="2247" w:author="Author" w:date="2018-01-22T10:51:00Z">
              <w:del w:id="2248" w:author="Author" w:date="2018-02-28T12:19:00Z">
                <w:r w:rsidRPr="0048445D" w:rsidDel="00700A44">
                  <w:rPr>
                    <w:strike/>
                    <w:highlight w:val="cyan"/>
                    <w:rPrChange w:id="2249" w:author="Author" w:date="2018-01-29T13:33:00Z">
                      <w:rPr>
                        <w:highlight w:val="cyan"/>
                      </w:rPr>
                    </w:rPrChange>
                  </w:rPr>
                  <w:delText xml:space="preserve"> AU and US:</w:delText>
                </w:r>
                <w:r w:rsidRPr="0048445D" w:rsidDel="00700A44">
                  <w:rPr>
                    <w:highlight w:val="cyan"/>
                  </w:rPr>
                  <w:delText xml:space="preserve"> </w:delText>
                </w:r>
                <w:commentRangeStart w:id="2250"/>
                <w:r w:rsidRPr="0048445D" w:rsidDel="00700A44">
                  <w:rPr>
                    <w:highlight w:val="cyan"/>
                    <w:rPrChange w:id="2251" w:author="Author" w:date="2018-01-29T13:33:00Z">
                      <w:rPr>
                        <w:highlight w:val="yellow"/>
                      </w:rPr>
                    </w:rPrChange>
                  </w:rPr>
                  <w:delText>Ideally, the employee has taken all time off and the balance is zero. If this is not the case, you need to reduce the time accounts manually to zero and maintain appropriate pay components with the equivalent amount of money.</w:delText>
                </w:r>
              </w:del>
            </w:ins>
            <w:commentRangeEnd w:id="2250"/>
            <w:del w:id="2252" w:author="Author" w:date="2018-02-28T12:19:00Z">
              <w:r w:rsidR="00A17EBE" w:rsidDel="00700A44">
                <w:rPr>
                  <w:rStyle w:val="CommentReference"/>
                </w:rPr>
                <w:commentReference w:id="2250"/>
              </w:r>
            </w:del>
            <w:commentRangeStart w:id="2253"/>
            <w:commentRangeStart w:id="2254"/>
            <w:ins w:id="2255" w:author="Author" w:date="2018-02-28T12:19:00Z">
              <w:r w:rsidR="00700A44" w:rsidRPr="0049257F">
                <w:rPr>
                  <w:highlight w:val="cyan"/>
                </w:rPr>
                <w:t xml:space="preserve">Ideally, the employee has taken all time off and the balance is zero. If this is not the case, </w:t>
              </w:r>
              <w:r w:rsidR="00700A44">
                <w:rPr>
                  <w:highlight w:val="cyan"/>
                </w:rPr>
                <w:t xml:space="preserve">before terminating the employee </w:t>
              </w:r>
              <w:r w:rsidR="00700A44" w:rsidRPr="0049257F">
                <w:rPr>
                  <w:highlight w:val="cyan"/>
                </w:rPr>
                <w:t>you need to reduce the time accounts manually to zero and maintain appropriate pay components with the equivalent amount of money.</w:t>
              </w:r>
              <w:commentRangeEnd w:id="2253"/>
              <w:r w:rsidR="00700A44" w:rsidRPr="0049257F">
                <w:rPr>
                  <w:rStyle w:val="CommentReference"/>
                  <w:highlight w:val="cyan"/>
                </w:rPr>
                <w:commentReference w:id="2253"/>
              </w:r>
            </w:ins>
            <w:commentRangeEnd w:id="2254"/>
            <w:r w:rsidR="00FF0F30">
              <w:rPr>
                <w:rStyle w:val="CommentReference"/>
              </w:rPr>
              <w:commentReference w:id="2254"/>
            </w:r>
            <w:ins w:id="2256" w:author="Author" w:date="2018-02-28T12:19:00Z">
              <w:r w:rsidR="00700A44" w:rsidRPr="0049257F">
                <w:rPr>
                  <w:highlight w:val="cyan"/>
                </w:rPr>
                <w:t xml:space="preserve"> In this case cancel the termination.</w:t>
              </w:r>
            </w:ins>
            <w:ins w:id="2257" w:author="Author" w:date="2018-01-18T13:49:00Z">
              <w:del w:id="2258" w:author="Author" w:date="2018-01-22T10:51:00Z">
                <w:r w:rsidR="00A939DD" w:rsidRPr="001963C0" w:rsidDel="003112B2">
                  <w:rPr>
                    <w:highlight w:val="yellow"/>
                  </w:rPr>
                  <w:delText xml:space="preserve">Optionally and only in case </w:delText>
                </w:r>
                <w:r w:rsidR="00A939DD" w:rsidRPr="001963C0" w:rsidDel="003112B2">
                  <w:rPr>
                    <w:rStyle w:val="SAPEmphasis"/>
                    <w:highlight w:val="yellow"/>
                  </w:rPr>
                  <w:delText>Time Off</w:delText>
                </w:r>
                <w:r w:rsidR="00A939DD" w:rsidRPr="001963C0" w:rsidDel="003112B2">
                  <w:rPr>
                    <w:highlight w:val="yellow"/>
                  </w:rPr>
                  <w:delText xml:space="preserve"> is activated.</w:delText>
                </w:r>
              </w:del>
            </w:ins>
          </w:p>
          <w:p w14:paraId="723AA2A6" w14:textId="0C55DEB6" w:rsidR="00A939DD" w:rsidRPr="001963C0" w:rsidDel="003112B2" w:rsidRDefault="00A939DD" w:rsidP="00A939DD">
            <w:pPr>
              <w:rPr>
                <w:ins w:id="2259" w:author="Author" w:date="2018-01-18T13:49:00Z"/>
                <w:del w:id="2260" w:author="Author" w:date="2018-01-22T10:51:00Z"/>
                <w:highlight w:val="yellow"/>
              </w:rPr>
            </w:pPr>
            <w:ins w:id="2261" w:author="Author" w:date="2018-01-18T13:49:00Z">
              <w:del w:id="2262" w:author="Author" w:date="2018-01-22T10:51:00Z">
                <w:r w:rsidRPr="001963C0" w:rsidDel="003112B2">
                  <w:rPr>
                    <w:highlight w:val="cyan"/>
                  </w:rPr>
                  <w:delText>in AU, US</w:delText>
                </w:r>
                <w:r w:rsidRPr="001963C0" w:rsidDel="003112B2">
                  <w:rPr>
                    <w:highlight w:val="yellow"/>
                  </w:rPr>
                  <w:delText>: The remaining balances are obtained by deducting accruals for the remainder of the calendar year after the termination on a monthly basis.</w:delText>
                </w:r>
              </w:del>
            </w:ins>
          </w:p>
          <w:p w14:paraId="40894249" w14:textId="213D75DF" w:rsidR="00A939DD" w:rsidRPr="00262C96" w:rsidRDefault="00A939DD" w:rsidP="00A939DD">
            <w:pPr>
              <w:rPr>
                <w:ins w:id="2263" w:author="Author" w:date="2018-01-18T13:49:00Z"/>
              </w:rPr>
            </w:pPr>
            <w:ins w:id="2264" w:author="Author" w:date="2018-01-18T13:49:00Z">
              <w:del w:id="2265" w:author="Author" w:date="2018-01-22T10:51:00Z">
                <w:r w:rsidRPr="001963C0" w:rsidDel="003112B2">
                  <w:rPr>
                    <w:highlight w:val="cyan"/>
                  </w:rPr>
                  <w:delText>not in AU, US</w:delText>
                </w:r>
                <w:r w:rsidRPr="001963C0" w:rsidDel="003112B2">
                  <w:rPr>
                    <w:highlight w:val="yellow"/>
                  </w:rPr>
                  <w:delText>:  Ideally, the employee has taken all time off and the balance is zero. If this is not the case, you need to reduce the time accounts manually to zero and maintain appropriate pay components with the equivalent amount of money.</w:delText>
                </w:r>
              </w:del>
            </w:ins>
          </w:p>
        </w:tc>
      </w:tr>
      <w:tr w:rsidR="003112B2" w:rsidRPr="00AF5AE4" w14:paraId="1FB054A4" w14:textId="77777777" w:rsidTr="00A939DD">
        <w:trPr>
          <w:trHeight w:val="360"/>
          <w:ins w:id="2266" w:author="Author" w:date="2018-01-22T10:52:00Z"/>
        </w:trPr>
        <w:tc>
          <w:tcPr>
            <w:tcW w:w="4472" w:type="dxa"/>
            <w:tcBorders>
              <w:top w:val="single" w:sz="8" w:space="0" w:color="999999"/>
              <w:left w:val="single" w:sz="8" w:space="0" w:color="999999"/>
              <w:bottom w:val="single" w:sz="8" w:space="0" w:color="999999"/>
              <w:right w:val="single" w:sz="8" w:space="0" w:color="999999"/>
            </w:tcBorders>
          </w:tcPr>
          <w:p w14:paraId="031DFED2" w14:textId="63042A7E" w:rsidR="003112B2" w:rsidRPr="001963C0" w:rsidRDefault="003112B2">
            <w:pPr>
              <w:rPr>
                <w:ins w:id="2267" w:author="Author" w:date="2018-01-22T10:52:00Z"/>
                <w:rStyle w:val="SAPScreenElement"/>
                <w:highlight w:val="yellow"/>
              </w:rPr>
            </w:pPr>
            <w:ins w:id="2268" w:author="Author" w:date="2018-01-22T10:52:00Z">
              <w:r>
                <w:rPr>
                  <w:rStyle w:val="SAPScreenElement"/>
                </w:rPr>
                <w:t>Transfer Direct Reports:</w:t>
              </w:r>
            </w:ins>
          </w:p>
        </w:tc>
        <w:tc>
          <w:tcPr>
            <w:tcW w:w="9869" w:type="dxa"/>
            <w:tcBorders>
              <w:top w:val="single" w:sz="8" w:space="0" w:color="999999"/>
              <w:left w:val="single" w:sz="8" w:space="0" w:color="999999"/>
              <w:bottom w:val="single" w:sz="8" w:space="0" w:color="999999"/>
              <w:right w:val="single" w:sz="8" w:space="0" w:color="999999"/>
            </w:tcBorders>
          </w:tcPr>
          <w:p w14:paraId="30C56494" w14:textId="77777777" w:rsidR="003112B2" w:rsidRPr="009862F4" w:rsidRDefault="003112B2" w:rsidP="003112B2">
            <w:pPr>
              <w:rPr>
                <w:ins w:id="2269" w:author="Author" w:date="2018-01-22T10:52:00Z"/>
              </w:rPr>
            </w:pPr>
          </w:p>
        </w:tc>
      </w:tr>
      <w:tr w:rsidR="005230A3" w:rsidRPr="00AF5AE4" w14:paraId="502D4C87" w14:textId="77777777" w:rsidTr="00A939DD">
        <w:trPr>
          <w:trHeight w:val="360"/>
          <w:ins w:id="2270" w:author="Author" w:date="2018-01-18T13:34:00Z"/>
          <w:trPrChange w:id="2271" w:author="Author" w:date="2018-01-18T13:49: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2272" w:author="Author" w:date="2018-01-18T13:49:00Z">
              <w:tcPr>
                <w:tcW w:w="4472" w:type="dxa"/>
                <w:tcBorders>
                  <w:top w:val="single" w:sz="8" w:space="0" w:color="999999"/>
                  <w:left w:val="single" w:sz="8" w:space="0" w:color="999999"/>
                  <w:bottom w:val="single" w:sz="8" w:space="0" w:color="999999"/>
                  <w:right w:val="single" w:sz="8" w:space="0" w:color="999999"/>
                </w:tcBorders>
              </w:tcPr>
            </w:tcPrChange>
          </w:tcPr>
          <w:p w14:paraId="4F6DFC81" w14:textId="4ABF0079" w:rsidR="005230A3" w:rsidDel="00A91EA4" w:rsidRDefault="00A91EA4" w:rsidP="00A82341">
            <w:pPr>
              <w:rPr>
                <w:ins w:id="2273" w:author="Author" w:date="2018-01-18T13:34:00Z"/>
                <w:del w:id="2274" w:author="Author" w:date="2018-01-30T09:53:00Z"/>
                <w:rStyle w:val="SAPScreenElement"/>
              </w:rPr>
            </w:pPr>
            <w:ins w:id="2275" w:author="Author" w:date="2018-01-30T09:53:00Z">
              <w:r w:rsidRPr="00975134">
                <w:rPr>
                  <w:rStyle w:val="SAPScreenElement"/>
                </w:rPr>
                <w:t>Who should the &lt;#&gt; direct report(s) of &lt;terminated employee name&gt; report to after the termination?</w:t>
              </w:r>
              <w:r w:rsidRPr="00975134">
                <w:t xml:space="preserve">: </w:t>
              </w:r>
              <w:r w:rsidRPr="00975134">
                <w:rPr>
                  <w:rStyle w:val="SAPUserEntry"/>
                </w:rPr>
                <w:t xml:space="preserve">Everyone to upper manager &lt;upper manager name&gt; </w:t>
              </w:r>
              <w:r w:rsidRPr="00975134">
                <w:t>is defaulted, leave as is or select appropriate employee rom drop-down</w:t>
              </w:r>
            </w:ins>
            <w:ins w:id="2276" w:author="Author" w:date="2018-01-18T13:34:00Z">
              <w:del w:id="2277" w:author="Author" w:date="2018-01-30T09:53:00Z">
                <w:r w:rsidR="005230A3" w:rsidDel="00A91EA4">
                  <w:rPr>
                    <w:rStyle w:val="SAPScreenElement"/>
                  </w:rPr>
                  <w:delText>Transfer Direct Reports:</w:delText>
                </w:r>
              </w:del>
            </w:ins>
          </w:p>
          <w:p w14:paraId="497CD0A8" w14:textId="389BC41B" w:rsidR="005230A3" w:rsidRPr="00262C96" w:rsidRDefault="005230A3" w:rsidP="00A82341">
            <w:pPr>
              <w:rPr>
                <w:ins w:id="2278" w:author="Author" w:date="2018-01-18T13:34:00Z"/>
                <w:rStyle w:val="SAPScreenElement"/>
              </w:rPr>
            </w:pPr>
            <w:ins w:id="2279" w:author="Author" w:date="2018-01-18T13:34:00Z">
              <w:del w:id="2280" w:author="Author" w:date="2018-01-30T09:53:00Z">
                <w:r w:rsidRPr="00262C96" w:rsidDel="00A91EA4">
                  <w:rPr>
                    <w:rStyle w:val="SAPScreenElement"/>
                  </w:rPr>
                  <w:delText>Who should the &lt;#&gt; direct report(s) of &lt;terminated employee name&gt; report to after the termination?</w:delText>
                </w:r>
                <w:r w:rsidRPr="00262C96" w:rsidDel="00A91EA4">
                  <w:delText xml:space="preserve">: select for example </w:delText>
                </w:r>
                <w:r w:rsidRPr="00262C96" w:rsidDel="00A91EA4">
                  <w:rPr>
                    <w:rStyle w:val="SAPUserEntry"/>
                  </w:rPr>
                  <w:delText xml:space="preserve">Everyone to upper manager &lt;upper manager name&gt; </w:delText>
                </w:r>
                <w:r w:rsidRPr="00262C96" w:rsidDel="00A91EA4">
                  <w:delText>from drop-down</w:delText>
                </w:r>
              </w:del>
            </w:ins>
          </w:p>
        </w:tc>
        <w:tc>
          <w:tcPr>
            <w:tcW w:w="9869" w:type="dxa"/>
            <w:vMerge w:val="restart"/>
            <w:tcBorders>
              <w:top w:val="single" w:sz="8" w:space="0" w:color="999999"/>
              <w:left w:val="single" w:sz="8" w:space="0" w:color="999999"/>
              <w:right w:val="single" w:sz="8" w:space="0" w:color="999999"/>
            </w:tcBorders>
            <w:tcPrChange w:id="2281" w:author="Author" w:date="2018-01-18T13:49:00Z">
              <w:tcPr>
                <w:tcW w:w="4472" w:type="dxa"/>
                <w:vMerge w:val="restart"/>
                <w:tcBorders>
                  <w:top w:val="single" w:sz="8" w:space="0" w:color="999999"/>
                  <w:left w:val="single" w:sz="8" w:space="0" w:color="999999"/>
                  <w:right w:val="single" w:sz="8" w:space="0" w:color="999999"/>
                </w:tcBorders>
              </w:tcPr>
            </w:tcPrChange>
          </w:tcPr>
          <w:p w14:paraId="545D972B" w14:textId="195945C9" w:rsidR="005230A3" w:rsidRDefault="005230A3" w:rsidP="00A82341">
            <w:pPr>
              <w:rPr>
                <w:ins w:id="2282" w:author="Author" w:date="2018-01-18T13:54:00Z"/>
              </w:rPr>
            </w:pPr>
            <w:ins w:id="2283" w:author="Author" w:date="2018-01-18T13:34:00Z">
              <w:r w:rsidRPr="00262C96">
                <w:t xml:space="preserve">In case the employee, who is terminated has direct reports, select in the </w:t>
              </w:r>
              <w:r w:rsidRPr="00262C96">
                <w:rPr>
                  <w:rStyle w:val="SAPScreenElement"/>
                </w:rPr>
                <w:t>Transfer Direct Reports</w:t>
              </w:r>
              <w:r w:rsidRPr="00262C96">
                <w:t xml:space="preserve"> part to whom these direct reports should report a</w:t>
              </w:r>
              <w:r>
                <w:t>fter the employee’s termination.</w:t>
              </w:r>
            </w:ins>
          </w:p>
          <w:p w14:paraId="3E6D17C8" w14:textId="77777777" w:rsidR="00A56C57" w:rsidRPr="001F774C" w:rsidRDefault="00A56C57" w:rsidP="00A56C57">
            <w:pPr>
              <w:rPr>
                <w:ins w:id="2284" w:author="Author" w:date="2018-01-18T13:54:00Z"/>
              </w:rPr>
            </w:pPr>
            <w:ins w:id="2285" w:author="Author" w:date="2018-01-18T13:54:00Z">
              <w:r w:rsidRPr="001F774C">
                <w:t xml:space="preserve">Depending on the value chosen in the </w:t>
              </w:r>
              <w:r w:rsidRPr="001F774C">
                <w:rPr>
                  <w:rStyle w:val="SAPScreenElement"/>
                </w:rPr>
                <w:t xml:space="preserve">Who should the &lt;#&gt; direct report(s) of &lt;terminated employee name&gt; report to after the termination? </w:t>
              </w:r>
              <w:r w:rsidRPr="001F774C">
                <w:t xml:space="preserve">field, different values than the one given in the example might be entered into the </w:t>
              </w:r>
              <w:r w:rsidRPr="001F774C">
                <w:rPr>
                  <w:rStyle w:val="SAPScreenElement"/>
                </w:rPr>
                <w:t>Transfer Event Reason</w:t>
              </w:r>
              <w:r w:rsidRPr="001F774C">
                <w:t xml:space="preserve"> field. In addition, additional fields to be filled might show up; fill them as appropriate. The change will be visible in the </w:t>
              </w:r>
              <w:r w:rsidRPr="001F774C">
                <w:rPr>
                  <w:rStyle w:val="SAPScreenElement"/>
                </w:rPr>
                <w:t>Job Information</w:t>
              </w:r>
              <w:r w:rsidRPr="001F774C">
                <w:t xml:space="preserve"> block of the affected direct reports.</w:t>
              </w:r>
            </w:ins>
          </w:p>
          <w:p w14:paraId="10D6E200" w14:textId="354ADDAE" w:rsidR="00A56C57" w:rsidDel="00A56C57" w:rsidRDefault="00A56C57" w:rsidP="00A82341">
            <w:pPr>
              <w:rPr>
                <w:ins w:id="2286" w:author="Author" w:date="2018-01-18T13:34:00Z"/>
                <w:del w:id="2287" w:author="Author" w:date="2018-01-18T13:54:00Z"/>
              </w:rPr>
            </w:pPr>
          </w:p>
          <w:p w14:paraId="257D3A2B" w14:textId="77777777" w:rsidR="005230A3" w:rsidRPr="00262C96" w:rsidRDefault="005230A3" w:rsidP="00A82341">
            <w:pPr>
              <w:rPr>
                <w:ins w:id="2288" w:author="Author" w:date="2018-01-18T13:34:00Z"/>
              </w:rPr>
            </w:pPr>
          </w:p>
        </w:tc>
      </w:tr>
      <w:tr w:rsidR="005230A3" w:rsidRPr="00AF5AE4" w14:paraId="68345C3A" w14:textId="77777777" w:rsidTr="00A939DD">
        <w:trPr>
          <w:trHeight w:val="360"/>
          <w:ins w:id="2289" w:author="Author" w:date="2018-01-18T13:34:00Z"/>
          <w:trPrChange w:id="2290" w:author="Author" w:date="2018-01-18T13:49: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2291" w:author="Author" w:date="2018-01-18T13:49:00Z">
              <w:tcPr>
                <w:tcW w:w="4472" w:type="dxa"/>
                <w:tcBorders>
                  <w:top w:val="single" w:sz="8" w:space="0" w:color="999999"/>
                  <w:left w:val="single" w:sz="8" w:space="0" w:color="999999"/>
                  <w:bottom w:val="single" w:sz="8" w:space="0" w:color="999999"/>
                  <w:right w:val="single" w:sz="8" w:space="0" w:color="999999"/>
                </w:tcBorders>
              </w:tcPr>
            </w:tcPrChange>
          </w:tcPr>
          <w:p w14:paraId="74DDA6C4" w14:textId="77777777" w:rsidR="005230A3" w:rsidRPr="001F774C" w:rsidRDefault="005230A3" w:rsidP="00A82341">
            <w:pPr>
              <w:rPr>
                <w:ins w:id="2292" w:author="Author" w:date="2018-01-18T13:34:00Z"/>
                <w:rStyle w:val="SAPScreenElement"/>
              </w:rPr>
            </w:pPr>
            <w:commentRangeStart w:id="2293"/>
            <w:ins w:id="2294" w:author="Author" w:date="2018-01-18T13:34:00Z">
              <w:r w:rsidRPr="001F774C">
                <w:rPr>
                  <w:rStyle w:val="SAPScreenElement"/>
                </w:rPr>
                <w:t>Terminate:</w:t>
              </w:r>
            </w:ins>
          </w:p>
          <w:p w14:paraId="6FA5A62A" w14:textId="456D8CDB" w:rsidR="005230A3" w:rsidRPr="001F774C" w:rsidDel="002A6B86" w:rsidRDefault="005230A3">
            <w:pPr>
              <w:rPr>
                <w:ins w:id="2295" w:author="Author" w:date="2018-01-22T11:52:00Z"/>
                <w:del w:id="2296" w:author="Author" w:date="2018-01-29T13:34:00Z"/>
                <w:rPrChange w:id="2297" w:author="Author" w:date="2018-02-28T11:12:00Z">
                  <w:rPr>
                    <w:ins w:id="2298" w:author="Author" w:date="2018-01-22T11:52:00Z"/>
                    <w:del w:id="2299" w:author="Author" w:date="2018-01-29T13:34:00Z"/>
                    <w:highlight w:val="yellow"/>
                  </w:rPr>
                </w:rPrChange>
              </w:rPr>
            </w:pPr>
            <w:ins w:id="2300" w:author="Author" w:date="2018-01-18T13:34:00Z">
              <w:r w:rsidRPr="001F774C">
                <w:rPr>
                  <w:rStyle w:val="SAPScreenElement"/>
                </w:rPr>
                <w:t>Transfer Event Reason</w:t>
              </w:r>
              <w:r w:rsidRPr="001F774C">
                <w:t xml:space="preserve">: select for example </w:t>
              </w:r>
            </w:ins>
            <w:ins w:id="2301" w:author="Author" w:date="2018-01-18T13:35:00Z">
              <w:r w:rsidRPr="001F774C">
                <w:rPr>
                  <w:rStyle w:val="SAPUserEntry"/>
                  <w:rPrChange w:id="2302" w:author="Author" w:date="2018-02-28T11:12:00Z">
                    <w:rPr>
                      <w:rStyle w:val="SAPUserEntry"/>
                      <w:highlight w:val="yellow"/>
                    </w:rPr>
                  </w:rPrChange>
                </w:rPr>
                <w:t>Supervisor Change Only (JOBSUPRV)</w:t>
              </w:r>
            </w:ins>
            <w:ins w:id="2303" w:author="Author" w:date="2018-01-18T13:34:00Z">
              <w:r w:rsidRPr="001F774C">
                <w:t xml:space="preserve"> from drop-down</w:t>
              </w:r>
            </w:ins>
            <w:commentRangeEnd w:id="2293"/>
            <w:r w:rsidR="00F15BC9" w:rsidRPr="001F774C">
              <w:rPr>
                <w:rStyle w:val="CommentReference"/>
              </w:rPr>
              <w:commentReference w:id="2293"/>
            </w:r>
          </w:p>
          <w:p w14:paraId="4FBF9033" w14:textId="4BDC19E3" w:rsidR="0070440B" w:rsidRPr="00E53CE9" w:rsidDel="002A6B86" w:rsidRDefault="0070440B">
            <w:pPr>
              <w:pStyle w:val="ListParagraph"/>
              <w:numPr>
                <w:ilvl w:val="0"/>
                <w:numId w:val="35"/>
              </w:numPr>
              <w:rPr>
                <w:ins w:id="2304" w:author="Author" w:date="2018-01-22T11:52:00Z"/>
                <w:del w:id="2305" w:author="Author" w:date="2018-01-29T13:34:00Z"/>
                <w:strike/>
                <w:highlight w:val="magenta"/>
                <w:rPrChange w:id="2306" w:author="Author" w:date="2018-01-30T09:59:00Z">
                  <w:rPr>
                    <w:ins w:id="2307" w:author="Author" w:date="2018-01-22T11:52:00Z"/>
                    <w:del w:id="2308" w:author="Author" w:date="2018-01-29T13:34:00Z"/>
                    <w:highlight w:val="yellow"/>
                  </w:rPr>
                </w:rPrChange>
              </w:rPr>
              <w:pPrChange w:id="2309" w:author="Author" w:date="2018-01-22T11:52:00Z">
                <w:pPr/>
              </w:pPrChange>
            </w:pPr>
            <w:ins w:id="2310" w:author="Author" w:date="2018-01-22T11:52:00Z">
              <w:del w:id="2311" w:author="Author" w:date="2018-01-29T13:34:00Z">
                <w:r w:rsidRPr="00E53CE9" w:rsidDel="002A6B86">
                  <w:rPr>
                    <w:strike/>
                    <w:highlight w:val="magenta"/>
                    <w:rPrChange w:id="2312" w:author="Author" w:date="2018-01-30T09:59:00Z">
                      <w:rPr>
                        <w:highlight w:val="yellow"/>
                      </w:rPr>
                    </w:rPrChange>
                  </w:rPr>
                  <w:delText>chin. Kollege hat mir im doc den jobsuprv geschrieben, alle anderen haben aber datachg</w:delText>
                </w:r>
              </w:del>
            </w:ins>
            <w:ins w:id="2313" w:author="Author" w:date="2018-01-22T12:03:00Z">
              <w:del w:id="2314" w:author="Author" w:date="2018-01-29T13:34:00Z">
                <w:r w:rsidR="00034374" w:rsidRPr="00E53CE9" w:rsidDel="002A6B86">
                  <w:rPr>
                    <w:strike/>
                    <w:highlight w:val="magenta"/>
                    <w:rPrChange w:id="2315" w:author="Author" w:date="2018-01-30T09:59:00Z">
                      <w:rPr>
                        <w:highlight w:val="red"/>
                        <w:lang w:val="de-DE"/>
                      </w:rPr>
                    </w:rPrChange>
                  </w:rPr>
                  <w:delText xml:space="preserve"> </w:delText>
                </w:r>
                <w:r w:rsidR="00034374" w:rsidRPr="00E53CE9" w:rsidDel="002A6B86">
                  <w:rPr>
                    <w:strike/>
                    <w:highlight w:val="magenta"/>
                    <w:lang w:val="de-DE"/>
                    <w:rPrChange w:id="2316" w:author="Author" w:date="2018-01-30T09:59:00Z">
                      <w:rPr>
                        <w:highlight w:val="red"/>
                        <w:lang w:val="de-DE"/>
                      </w:rPr>
                    </w:rPrChange>
                  </w:rPr>
                  <w:sym w:font="Wingdings" w:char="F0E0"/>
                </w:r>
                <w:r w:rsidR="00034374" w:rsidRPr="00E53CE9" w:rsidDel="002A6B86">
                  <w:rPr>
                    <w:strike/>
                    <w:highlight w:val="magenta"/>
                    <w:rPrChange w:id="2317" w:author="Author" w:date="2018-01-30T09:59:00Z">
                      <w:rPr>
                        <w:highlight w:val="red"/>
                        <w:lang w:val="de-DE"/>
                      </w:rPr>
                    </w:rPrChange>
                  </w:rPr>
                  <w:delText xml:space="preserve"> kann als Sonderlocke bleiben (Anja, 22.</w:delText>
                </w:r>
              </w:del>
            </w:ins>
          </w:p>
          <w:p w14:paraId="7EF77127" w14:textId="026BCD1F" w:rsidR="0070440B" w:rsidRPr="00E53CE9" w:rsidRDefault="0070440B">
            <w:pPr>
              <w:rPr>
                <w:ins w:id="2318" w:author="Author" w:date="2018-01-18T13:34:00Z"/>
                <w:rStyle w:val="SAPScreenElement"/>
                <w:strike/>
                <w:highlight w:val="magenta"/>
                <w:rPrChange w:id="2319" w:author="Author" w:date="2018-01-30T09:59:00Z">
                  <w:rPr>
                    <w:ins w:id="2320" w:author="Author" w:date="2018-01-18T13:34:00Z"/>
                    <w:rStyle w:val="SAPScreenElement"/>
                  </w:rPr>
                </w:rPrChange>
              </w:rPr>
            </w:pPr>
            <w:ins w:id="2321" w:author="Author" w:date="2018-01-22T11:52:00Z">
              <w:del w:id="2322" w:author="Author" w:date="2018-01-29T13:34:00Z">
                <w:r w:rsidRPr="00E53CE9" w:rsidDel="002A6B86">
                  <w:rPr>
                    <w:rStyle w:val="SAPScreenElement"/>
                    <w:strike/>
                    <w:highlight w:val="magenta"/>
                    <w:rPrChange w:id="2323" w:author="Author" w:date="2018-01-30T09:59:00Z">
                      <w:rPr>
                        <w:rStyle w:val="SAPScreenElement"/>
                      </w:rPr>
                    </w:rPrChange>
                  </w:rPr>
                  <w:delText>Transfer Event Reason</w:delText>
                </w:r>
                <w:r w:rsidRPr="00E53CE9" w:rsidDel="002A6B86">
                  <w:rPr>
                    <w:strike/>
                    <w:highlight w:val="magenta"/>
                    <w:rPrChange w:id="2324" w:author="Author" w:date="2018-01-30T09:59:00Z">
                      <w:rPr/>
                    </w:rPrChange>
                  </w:rPr>
                  <w:delText xml:space="preserve">: select for example </w:delText>
                </w:r>
                <w:r w:rsidRPr="00E53CE9" w:rsidDel="002A6B86">
                  <w:rPr>
                    <w:rStyle w:val="SAPUserEntry"/>
                    <w:strike/>
                    <w:highlight w:val="magenta"/>
                    <w:rPrChange w:id="2325" w:author="Author" w:date="2018-01-30T09:59:00Z">
                      <w:rPr>
                        <w:rStyle w:val="SAPUserEntry"/>
                      </w:rPr>
                    </w:rPrChange>
                  </w:rPr>
                  <w:delText>Data</w:delText>
                </w:r>
                <w:r w:rsidRPr="00E53CE9" w:rsidDel="002A6B86">
                  <w:rPr>
                    <w:b/>
                    <w:strike/>
                    <w:highlight w:val="magenta"/>
                    <w:rPrChange w:id="2326" w:author="Author" w:date="2018-01-30T09:59:00Z">
                      <w:rPr>
                        <w:b/>
                      </w:rPr>
                    </w:rPrChange>
                  </w:rPr>
                  <w:delText xml:space="preserve"> </w:delText>
                </w:r>
                <w:r w:rsidRPr="00E53CE9" w:rsidDel="002A6B86">
                  <w:rPr>
                    <w:rStyle w:val="SAPUserEntry"/>
                    <w:strike/>
                    <w:highlight w:val="magenta"/>
                    <w:rPrChange w:id="2327" w:author="Author" w:date="2018-01-30T09:59:00Z">
                      <w:rPr>
                        <w:rStyle w:val="SAPUserEntry"/>
                      </w:rPr>
                    </w:rPrChange>
                  </w:rPr>
                  <w:delText>Change(DATACHG)</w:delText>
                </w:r>
                <w:r w:rsidRPr="00E53CE9" w:rsidDel="002A6B86">
                  <w:rPr>
                    <w:strike/>
                    <w:highlight w:val="magenta"/>
                    <w:rPrChange w:id="2328" w:author="Author" w:date="2018-01-30T09:59:00Z">
                      <w:rPr/>
                    </w:rPrChange>
                  </w:rPr>
                  <w:delText xml:space="preserve"> from drop-down</w:delText>
                </w:r>
              </w:del>
            </w:ins>
          </w:p>
        </w:tc>
        <w:tc>
          <w:tcPr>
            <w:tcW w:w="9869" w:type="dxa"/>
            <w:vMerge/>
            <w:tcBorders>
              <w:left w:val="single" w:sz="8" w:space="0" w:color="999999"/>
              <w:bottom w:val="single" w:sz="8" w:space="0" w:color="999999"/>
              <w:right w:val="single" w:sz="8" w:space="0" w:color="999999"/>
            </w:tcBorders>
            <w:tcPrChange w:id="2329" w:author="Author" w:date="2018-01-18T13:49:00Z">
              <w:tcPr>
                <w:tcW w:w="4472" w:type="dxa"/>
                <w:vMerge/>
                <w:tcBorders>
                  <w:left w:val="single" w:sz="8" w:space="0" w:color="999999"/>
                  <w:bottom w:val="single" w:sz="8" w:space="0" w:color="999999"/>
                  <w:right w:val="single" w:sz="8" w:space="0" w:color="999999"/>
                </w:tcBorders>
              </w:tcPr>
            </w:tcPrChange>
          </w:tcPr>
          <w:p w14:paraId="75BCD495" w14:textId="77777777" w:rsidR="005230A3" w:rsidRPr="00262C96" w:rsidRDefault="005230A3" w:rsidP="00A82341">
            <w:pPr>
              <w:rPr>
                <w:ins w:id="2330" w:author="Author" w:date="2018-01-18T13:34:00Z"/>
              </w:rPr>
            </w:pPr>
          </w:p>
        </w:tc>
      </w:tr>
      <w:tr w:rsidR="003112B2" w:rsidRPr="00AF5AE4" w14:paraId="4FF0ADB2" w14:textId="77777777" w:rsidTr="00A939DD">
        <w:trPr>
          <w:trHeight w:val="360"/>
          <w:ins w:id="2331" w:author="Author" w:date="2018-01-22T10:53:00Z"/>
        </w:trPr>
        <w:tc>
          <w:tcPr>
            <w:tcW w:w="4472" w:type="dxa"/>
            <w:tcBorders>
              <w:top w:val="single" w:sz="8" w:space="0" w:color="999999"/>
              <w:left w:val="single" w:sz="8" w:space="0" w:color="999999"/>
              <w:bottom w:val="single" w:sz="8" w:space="0" w:color="999999"/>
              <w:right w:val="single" w:sz="8" w:space="0" w:color="999999"/>
            </w:tcBorders>
          </w:tcPr>
          <w:p w14:paraId="3626F48C" w14:textId="45DE1A32" w:rsidR="003112B2" w:rsidRPr="00B83FA6" w:rsidRDefault="003112B2" w:rsidP="00A82341">
            <w:pPr>
              <w:rPr>
                <w:ins w:id="2332" w:author="Author" w:date="2018-01-22T10:53:00Z"/>
                <w:rStyle w:val="SAPScreenElement"/>
                <w:highlight w:val="yellow"/>
              </w:rPr>
            </w:pPr>
            <w:ins w:id="2333" w:author="Author" w:date="2018-01-22T10:53:00Z">
              <w:r>
                <w:rPr>
                  <w:rStyle w:val="SAPScreenElement"/>
                </w:rPr>
                <w:t>Transfer Job Relationships:</w:t>
              </w:r>
            </w:ins>
          </w:p>
        </w:tc>
        <w:tc>
          <w:tcPr>
            <w:tcW w:w="9869" w:type="dxa"/>
            <w:tcBorders>
              <w:left w:val="single" w:sz="8" w:space="0" w:color="999999"/>
              <w:bottom w:val="single" w:sz="8" w:space="0" w:color="999999"/>
              <w:right w:val="single" w:sz="8" w:space="0" w:color="999999"/>
            </w:tcBorders>
          </w:tcPr>
          <w:p w14:paraId="0F808165" w14:textId="77777777" w:rsidR="003112B2" w:rsidRPr="00262C96" w:rsidRDefault="003112B2" w:rsidP="00A82341">
            <w:pPr>
              <w:rPr>
                <w:ins w:id="2334" w:author="Author" w:date="2018-01-22T10:53:00Z"/>
              </w:rPr>
            </w:pPr>
          </w:p>
        </w:tc>
      </w:tr>
      <w:tr w:rsidR="00A91EA4" w:rsidRPr="00AF5AE4" w14:paraId="1A1C5882" w14:textId="77777777" w:rsidTr="00A82341">
        <w:trPr>
          <w:trHeight w:val="360"/>
          <w:ins w:id="2335" w:author="Author" w:date="2018-01-18T13:50:00Z"/>
        </w:trPr>
        <w:tc>
          <w:tcPr>
            <w:tcW w:w="4472" w:type="dxa"/>
            <w:tcBorders>
              <w:top w:val="single" w:sz="8" w:space="0" w:color="999999"/>
              <w:left w:val="single" w:sz="8" w:space="0" w:color="999999"/>
              <w:bottom w:val="single" w:sz="8" w:space="0" w:color="999999"/>
              <w:right w:val="single" w:sz="8" w:space="0" w:color="999999"/>
            </w:tcBorders>
          </w:tcPr>
          <w:p w14:paraId="012C97EB" w14:textId="389F0252" w:rsidR="00A91EA4" w:rsidRDefault="00A91EA4" w:rsidP="00A91EA4">
            <w:pPr>
              <w:rPr>
                <w:ins w:id="2336" w:author="Author" w:date="2018-01-18T13:50:00Z"/>
                <w:rStyle w:val="SAPScreenElement"/>
              </w:rPr>
            </w:pPr>
            <w:ins w:id="2337" w:author="Author" w:date="2018-01-30T09:55:00Z">
              <w:r w:rsidRPr="00975134">
                <w:rPr>
                  <w:rStyle w:val="SAPScreenElement"/>
                </w:rPr>
                <w:t>Transfer to:</w:t>
              </w:r>
              <w:r w:rsidRPr="00975134">
                <w:t xml:space="preserve"> upper manager is defaulted, leave as is or select appropriate employee from drop-down</w:t>
              </w:r>
            </w:ins>
            <w:ins w:id="2338" w:author="Author" w:date="2018-01-18T13:50:00Z">
              <w:del w:id="2339" w:author="Author" w:date="2018-01-30T09:55:00Z">
                <w:r w:rsidRPr="00262C96" w:rsidDel="008E7BF8">
                  <w:rPr>
                    <w:rStyle w:val="SAPScreenElement"/>
                  </w:rPr>
                  <w:delText>Transfer to:</w:delText>
                </w:r>
                <w:r w:rsidRPr="00262C96" w:rsidDel="008E7BF8">
                  <w:delText xml:space="preserve"> select appropriate employee from drop-down</w:delText>
                </w:r>
              </w:del>
            </w:ins>
          </w:p>
        </w:tc>
        <w:tc>
          <w:tcPr>
            <w:tcW w:w="9869" w:type="dxa"/>
            <w:tcBorders>
              <w:left w:val="single" w:sz="8" w:space="0" w:color="999999"/>
              <w:right w:val="single" w:sz="8" w:space="0" w:color="999999"/>
            </w:tcBorders>
          </w:tcPr>
          <w:p w14:paraId="26CCCE8A" w14:textId="00014F2C" w:rsidR="00A91EA4" w:rsidRPr="00262C96" w:rsidRDefault="00A91EA4" w:rsidP="00A91EA4">
            <w:pPr>
              <w:rPr>
                <w:ins w:id="2340" w:author="Author" w:date="2018-01-18T13:50:00Z"/>
              </w:rPr>
            </w:pPr>
            <w:ins w:id="2341" w:author="Author" w:date="2018-01-18T13:50:00Z">
              <w:r w:rsidRPr="00262C96">
                <w:t xml:space="preserve">In case the employee </w:t>
              </w:r>
              <w:del w:id="2342" w:author="Author" w:date="2018-01-18T13:54:00Z">
                <w:r w:rsidRPr="00262C96" w:rsidDel="00A56C57">
                  <w:delText>that</w:delText>
                </w:r>
              </w:del>
            </w:ins>
            <w:ins w:id="2343" w:author="Author" w:date="2018-01-18T13:54:00Z">
              <w:r>
                <w:t>who</w:t>
              </w:r>
            </w:ins>
            <w:ins w:id="2344" w:author="Author" w:date="2018-01-18T13:50:00Z">
              <w:r w:rsidRPr="00262C96">
                <w:t xml:space="preserve"> is terminated has job relationships, for example of type </w:t>
              </w:r>
              <w:r w:rsidRPr="00262C96">
                <w:rPr>
                  <w:rStyle w:val="SAPUserEntry"/>
                  <w:b w:val="0"/>
                  <w:color w:val="auto"/>
                </w:rPr>
                <w:t>HR Manager</w:t>
              </w:r>
              <w:r w:rsidRPr="00262C96">
                <w:t xml:space="preserve">, to other employees, you need to select in the </w:t>
              </w:r>
              <w:r w:rsidRPr="00262C96">
                <w:rPr>
                  <w:rStyle w:val="SAPScreenElement"/>
                </w:rPr>
                <w:t>Transfer Job Relationships</w:t>
              </w:r>
              <w:r w:rsidRPr="00262C96">
                <w:t xml:space="preserve"> part to whom these employees should be transferred after the employee’s termination:</w:t>
              </w:r>
            </w:ins>
          </w:p>
        </w:tc>
      </w:tr>
      <w:tr w:rsidR="00A939DD" w:rsidRPr="00AF5AE4" w14:paraId="50D638D7" w14:textId="77777777" w:rsidTr="00A82341">
        <w:trPr>
          <w:trHeight w:val="360"/>
          <w:ins w:id="2345" w:author="Author" w:date="2018-01-18T13:50:00Z"/>
        </w:trPr>
        <w:tc>
          <w:tcPr>
            <w:tcW w:w="4472" w:type="dxa"/>
            <w:tcBorders>
              <w:top w:val="single" w:sz="8" w:space="0" w:color="999999"/>
              <w:left w:val="single" w:sz="8" w:space="0" w:color="999999"/>
              <w:bottom w:val="single" w:sz="8" w:space="0" w:color="999999"/>
              <w:right w:val="single" w:sz="8" w:space="0" w:color="999999"/>
            </w:tcBorders>
          </w:tcPr>
          <w:p w14:paraId="4C7C2012" w14:textId="77777777" w:rsidR="00A939DD" w:rsidRPr="00262C96" w:rsidRDefault="00A939DD" w:rsidP="00A82341">
            <w:pPr>
              <w:rPr>
                <w:ins w:id="2346" w:author="Author" w:date="2018-01-18T13:50:00Z"/>
                <w:rStyle w:val="SAPScreenElement"/>
              </w:rPr>
            </w:pPr>
            <w:ins w:id="2347" w:author="Author" w:date="2018-01-18T13:50:00Z">
              <w:r w:rsidRPr="00262C96">
                <w:rPr>
                  <w:rStyle w:val="SAPScreenElement"/>
                </w:rPr>
                <w:t xml:space="preserve">Transfer Date: </w:t>
              </w:r>
              <w:r w:rsidRPr="00262C96">
                <w:t>defaults to the first day after the employee’s termination date; leave as is</w:t>
              </w:r>
            </w:ins>
          </w:p>
        </w:tc>
        <w:tc>
          <w:tcPr>
            <w:tcW w:w="9869" w:type="dxa"/>
            <w:tcBorders>
              <w:left w:val="single" w:sz="8" w:space="0" w:color="999999"/>
              <w:right w:val="single" w:sz="8" w:space="0" w:color="999999"/>
            </w:tcBorders>
          </w:tcPr>
          <w:p w14:paraId="50E73482" w14:textId="77777777" w:rsidR="00A939DD" w:rsidRPr="00262C96" w:rsidRDefault="00A939DD" w:rsidP="00A82341">
            <w:pPr>
              <w:rPr>
                <w:ins w:id="2348" w:author="Author" w:date="2018-01-18T13:50:00Z"/>
              </w:rPr>
            </w:pPr>
          </w:p>
        </w:tc>
      </w:tr>
      <w:tr w:rsidR="00A939DD" w:rsidRPr="00AF5AE4" w14:paraId="120FB054" w14:textId="77777777" w:rsidTr="00A82341">
        <w:trPr>
          <w:trHeight w:val="360"/>
          <w:ins w:id="2349" w:author="Author" w:date="2018-01-18T13:50:00Z"/>
        </w:trPr>
        <w:tc>
          <w:tcPr>
            <w:tcW w:w="4472" w:type="dxa"/>
            <w:tcBorders>
              <w:top w:val="single" w:sz="8" w:space="0" w:color="999999"/>
              <w:left w:val="single" w:sz="8" w:space="0" w:color="999999"/>
              <w:bottom w:val="single" w:sz="8" w:space="0" w:color="999999"/>
              <w:right w:val="single" w:sz="8" w:space="0" w:color="999999"/>
            </w:tcBorders>
          </w:tcPr>
          <w:p w14:paraId="454F733C" w14:textId="77777777" w:rsidR="00A939DD" w:rsidRPr="00262C96" w:rsidRDefault="00A939DD" w:rsidP="00A82341">
            <w:pPr>
              <w:rPr>
                <w:ins w:id="2350" w:author="Author" w:date="2018-01-18T13:50:00Z"/>
                <w:rStyle w:val="SAPScreenElement"/>
              </w:rPr>
            </w:pPr>
            <w:ins w:id="2351" w:author="Author" w:date="2018-01-18T13:50:00Z">
              <w:r w:rsidRPr="00262C96">
                <w:rPr>
                  <w:rStyle w:val="SAPScreenElement"/>
                </w:rPr>
                <w:t>Terminate Relationship:</w:t>
              </w:r>
              <w:r w:rsidRPr="00262C96">
                <w:t xml:space="preserve"> defaults</w:t>
              </w:r>
              <w:r w:rsidRPr="00262C96">
                <w:rPr>
                  <w:rStyle w:val="SAPUserEntry"/>
                </w:rPr>
                <w:t xml:space="preserve"> No</w:t>
              </w:r>
              <w:r w:rsidRPr="00262C96">
                <w:t>; leave as is</w:t>
              </w:r>
            </w:ins>
          </w:p>
        </w:tc>
        <w:tc>
          <w:tcPr>
            <w:tcW w:w="9869" w:type="dxa"/>
            <w:tcBorders>
              <w:left w:val="single" w:sz="8" w:space="0" w:color="999999"/>
              <w:bottom w:val="single" w:sz="8" w:space="0" w:color="999999"/>
              <w:right w:val="single" w:sz="8" w:space="0" w:color="999999"/>
            </w:tcBorders>
          </w:tcPr>
          <w:p w14:paraId="1404AA8D" w14:textId="77777777" w:rsidR="00A939DD" w:rsidRPr="00262C96" w:rsidRDefault="00A939DD" w:rsidP="00A82341">
            <w:pPr>
              <w:rPr>
                <w:ins w:id="2352" w:author="Author" w:date="2018-01-18T13:50:00Z"/>
              </w:rPr>
            </w:pPr>
            <w:ins w:id="2353" w:author="Author" w:date="2018-01-18T13:50:00Z">
              <w:r w:rsidRPr="00262C96">
                <w:t>In case the job relationship to the employee should be terminated anyway, select</w:t>
              </w:r>
              <w:r w:rsidRPr="00262C96">
                <w:rPr>
                  <w:rStyle w:val="SAPUserEntry"/>
                </w:rPr>
                <w:t xml:space="preserve"> Yes</w:t>
              </w:r>
              <w:r w:rsidRPr="00262C96">
                <w:t>.</w:t>
              </w:r>
            </w:ins>
          </w:p>
        </w:tc>
      </w:tr>
      <w:tr w:rsidR="005230A3" w:rsidRPr="00AF5AE4" w:rsidDel="00A939DD" w14:paraId="54E8515E" w14:textId="52DD16B4" w:rsidTr="00A939DD">
        <w:trPr>
          <w:trHeight w:val="360"/>
          <w:ins w:id="2354" w:author="Author" w:date="2018-01-18T13:34:00Z"/>
          <w:del w:id="2355" w:author="Author" w:date="2018-01-18T13:50:00Z"/>
          <w:trPrChange w:id="2356" w:author="Author" w:date="2018-01-18T13:49: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2357" w:author="Author" w:date="2018-01-18T13:49:00Z">
              <w:tcPr>
                <w:tcW w:w="4472" w:type="dxa"/>
                <w:tcBorders>
                  <w:top w:val="single" w:sz="8" w:space="0" w:color="999999"/>
                  <w:left w:val="single" w:sz="8" w:space="0" w:color="999999"/>
                  <w:bottom w:val="single" w:sz="8" w:space="0" w:color="999999"/>
                  <w:right w:val="single" w:sz="8" w:space="0" w:color="999999"/>
                </w:tcBorders>
              </w:tcPr>
            </w:tcPrChange>
          </w:tcPr>
          <w:p w14:paraId="1C0D9592" w14:textId="763D9621" w:rsidR="005230A3" w:rsidRPr="00262C96" w:rsidDel="00A939DD" w:rsidRDefault="005230A3" w:rsidP="00A82341">
            <w:pPr>
              <w:rPr>
                <w:ins w:id="2358" w:author="Author" w:date="2018-01-18T13:34:00Z"/>
                <w:del w:id="2359" w:author="Author" w:date="2018-01-18T13:50:00Z"/>
                <w:rStyle w:val="SAPScreenElement"/>
              </w:rPr>
            </w:pPr>
            <w:bookmarkStart w:id="2360" w:name="_Toc504379590"/>
            <w:bookmarkStart w:id="2361" w:name="_Toc505070431"/>
            <w:bookmarkStart w:id="2362" w:name="_Toc507684149"/>
            <w:bookmarkEnd w:id="2360"/>
            <w:bookmarkEnd w:id="2361"/>
            <w:bookmarkEnd w:id="2362"/>
          </w:p>
        </w:tc>
        <w:tc>
          <w:tcPr>
            <w:tcW w:w="9869" w:type="dxa"/>
            <w:tcBorders>
              <w:top w:val="single" w:sz="8" w:space="0" w:color="999999"/>
              <w:left w:val="single" w:sz="8" w:space="0" w:color="999999"/>
              <w:bottom w:val="single" w:sz="8" w:space="0" w:color="999999"/>
              <w:right w:val="single" w:sz="8" w:space="0" w:color="999999"/>
            </w:tcBorders>
            <w:tcPrChange w:id="2363" w:author="Author" w:date="2018-01-18T13:49:00Z">
              <w:tcPr>
                <w:tcW w:w="4472" w:type="dxa"/>
                <w:tcBorders>
                  <w:top w:val="single" w:sz="8" w:space="0" w:color="999999"/>
                  <w:left w:val="single" w:sz="8" w:space="0" w:color="999999"/>
                  <w:bottom w:val="single" w:sz="8" w:space="0" w:color="999999"/>
                  <w:right w:val="single" w:sz="8" w:space="0" w:color="999999"/>
                </w:tcBorders>
              </w:tcPr>
            </w:tcPrChange>
          </w:tcPr>
          <w:p w14:paraId="502FCD6B" w14:textId="33B571D7" w:rsidR="005230A3" w:rsidRPr="00262C96" w:rsidDel="00A939DD" w:rsidRDefault="005230A3" w:rsidP="00A82341">
            <w:pPr>
              <w:rPr>
                <w:ins w:id="2364" w:author="Author" w:date="2018-01-18T13:34:00Z"/>
                <w:del w:id="2365" w:author="Author" w:date="2018-01-18T13:50:00Z"/>
              </w:rPr>
            </w:pPr>
            <w:bookmarkStart w:id="2366" w:name="_Toc504379591"/>
            <w:bookmarkStart w:id="2367" w:name="_Toc505070432"/>
            <w:bookmarkStart w:id="2368" w:name="_Toc507684150"/>
            <w:bookmarkEnd w:id="2366"/>
            <w:bookmarkEnd w:id="2367"/>
            <w:bookmarkEnd w:id="2368"/>
          </w:p>
        </w:tc>
        <w:bookmarkStart w:id="2369" w:name="_Toc504379592"/>
        <w:bookmarkStart w:id="2370" w:name="_Toc505070433"/>
        <w:bookmarkStart w:id="2371" w:name="_Toc507684151"/>
        <w:bookmarkEnd w:id="2369"/>
        <w:bookmarkEnd w:id="2370"/>
        <w:bookmarkEnd w:id="2371"/>
      </w:tr>
    </w:tbl>
    <w:p w14:paraId="0EE01757" w14:textId="77777777" w:rsidR="0006208B" w:rsidRPr="00366A65" w:rsidRDefault="0006208B" w:rsidP="0006208B">
      <w:pPr>
        <w:pStyle w:val="Heading3"/>
        <w:spacing w:before="240" w:after="120"/>
        <w:ind w:left="851" w:hanging="851"/>
        <w:rPr>
          <w:ins w:id="2372" w:author="Author" w:date="2018-01-18T12:54:00Z"/>
          <w:rPrChange w:id="2373" w:author="Author" w:date="2018-01-22T13:13:00Z">
            <w:rPr>
              <w:ins w:id="2374" w:author="Author" w:date="2018-01-18T12:54:00Z"/>
              <w:highlight w:val="yellow"/>
            </w:rPr>
          </w:rPrChange>
        </w:rPr>
      </w:pPr>
      <w:bookmarkStart w:id="2375" w:name="_Toc507684152"/>
      <w:ins w:id="2376" w:author="Author" w:date="2018-01-18T12:54:00Z">
        <w:r w:rsidRPr="00366A65">
          <w:rPr>
            <w:rPrChange w:id="2377" w:author="Author" w:date="2018-01-22T13:13:00Z">
              <w:rPr>
                <w:highlight w:val="yellow"/>
              </w:rPr>
            </w:rPrChange>
          </w:rPr>
          <w:t>Germany (DE)</w:t>
        </w:r>
        <w:bookmarkEnd w:id="1789"/>
        <w:bookmarkEnd w:id="1790"/>
        <w:bookmarkEnd w:id="2133"/>
        <w:bookmarkEnd w:id="2375"/>
      </w:ins>
    </w:p>
    <w:tbl>
      <w:tblPr>
        <w:tblW w:w="14341"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9869"/>
      </w:tblGrid>
      <w:tr w:rsidR="008F2A76" w:rsidRPr="00CF1425" w14:paraId="5E504238" w14:textId="77777777" w:rsidTr="002E26C7">
        <w:trPr>
          <w:trHeight w:val="432"/>
          <w:tblHeader/>
          <w:ins w:id="2378" w:author="Author" w:date="2018-01-22T10:55: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710886C8" w14:textId="77777777" w:rsidR="008F2A76" w:rsidRPr="00CF1425" w:rsidRDefault="008F2A76" w:rsidP="002E26C7">
            <w:pPr>
              <w:pStyle w:val="SAPTableHeader"/>
              <w:rPr>
                <w:ins w:id="2379" w:author="Author" w:date="2018-01-22T10:55:00Z"/>
              </w:rPr>
            </w:pPr>
            <w:bookmarkStart w:id="2380" w:name="_Toc503966075"/>
            <w:ins w:id="2381" w:author="Author" w:date="2018-01-22T10:55:00Z">
              <w:r w:rsidRPr="00CF1425">
                <w:t>User Entries: Field Name: User Action and Value</w:t>
              </w:r>
            </w:ins>
          </w:p>
        </w:tc>
        <w:tc>
          <w:tcPr>
            <w:tcW w:w="9869" w:type="dxa"/>
            <w:tcBorders>
              <w:top w:val="single" w:sz="8" w:space="0" w:color="999999"/>
              <w:left w:val="single" w:sz="8" w:space="0" w:color="999999"/>
              <w:bottom w:val="single" w:sz="8" w:space="0" w:color="999999"/>
              <w:right w:val="single" w:sz="8" w:space="0" w:color="999999"/>
            </w:tcBorders>
            <w:shd w:val="clear" w:color="auto" w:fill="999999"/>
          </w:tcPr>
          <w:p w14:paraId="6F27A0C9" w14:textId="77777777" w:rsidR="008F2A76" w:rsidRPr="00CF1425" w:rsidRDefault="008F2A76" w:rsidP="002E26C7">
            <w:pPr>
              <w:pStyle w:val="SAPTableHeader"/>
              <w:rPr>
                <w:ins w:id="2382" w:author="Author" w:date="2018-01-22T10:55:00Z"/>
              </w:rPr>
            </w:pPr>
            <w:ins w:id="2383" w:author="Author" w:date="2018-01-22T10:55:00Z">
              <w:r w:rsidRPr="00CF1425">
                <w:t>Additional Information</w:t>
              </w:r>
            </w:ins>
          </w:p>
        </w:tc>
      </w:tr>
      <w:tr w:rsidR="008F2A76" w:rsidRPr="00AF5AE4" w14:paraId="1950F1B8" w14:textId="77777777" w:rsidTr="002E26C7">
        <w:trPr>
          <w:trHeight w:val="360"/>
          <w:ins w:id="2384" w:author="Author" w:date="2018-01-22T10:55:00Z"/>
        </w:trPr>
        <w:tc>
          <w:tcPr>
            <w:tcW w:w="4472" w:type="dxa"/>
            <w:tcBorders>
              <w:top w:val="single" w:sz="8" w:space="0" w:color="999999"/>
              <w:left w:val="single" w:sz="8" w:space="0" w:color="999999"/>
              <w:bottom w:val="single" w:sz="8" w:space="0" w:color="999999"/>
              <w:right w:val="single" w:sz="8" w:space="0" w:color="999999"/>
            </w:tcBorders>
          </w:tcPr>
          <w:p w14:paraId="48093A48" w14:textId="77777777" w:rsidR="008F2A76" w:rsidRDefault="008F2A76" w:rsidP="002E26C7">
            <w:pPr>
              <w:rPr>
                <w:ins w:id="2385" w:author="Author" w:date="2018-01-22T10:55:00Z"/>
                <w:rStyle w:val="SAPScreenElement"/>
              </w:rPr>
            </w:pPr>
            <w:ins w:id="2386" w:author="Author" w:date="2018-01-22T10:55:00Z">
              <w:r>
                <w:rPr>
                  <w:rStyle w:val="SAPScreenElement"/>
                </w:rPr>
                <w:t xml:space="preserve">Termination Date: </w:t>
              </w:r>
              <w:r w:rsidRPr="00262C96">
                <w:t>select employee’s last day at work from calendar help</w:t>
              </w:r>
            </w:ins>
          </w:p>
        </w:tc>
        <w:tc>
          <w:tcPr>
            <w:tcW w:w="9869" w:type="dxa"/>
            <w:tcBorders>
              <w:top w:val="single" w:sz="8" w:space="0" w:color="999999"/>
              <w:left w:val="single" w:sz="8" w:space="0" w:color="999999"/>
              <w:bottom w:val="single" w:sz="8" w:space="0" w:color="999999"/>
              <w:right w:val="single" w:sz="8" w:space="0" w:color="999999"/>
            </w:tcBorders>
          </w:tcPr>
          <w:p w14:paraId="250DB120" w14:textId="77777777" w:rsidR="008F2A76" w:rsidRDefault="008F2A76" w:rsidP="002E26C7">
            <w:pPr>
              <w:spacing w:before="0" w:after="0" w:line="240" w:lineRule="auto"/>
              <w:rPr>
                <w:ins w:id="2387" w:author="Author" w:date="2018-01-22T10:55:00Z"/>
                <w:rStyle w:val="SAPScreenElement"/>
              </w:rPr>
            </w:pPr>
          </w:p>
        </w:tc>
      </w:tr>
      <w:tr w:rsidR="008F2A76" w:rsidRPr="00AF5AE4" w14:paraId="5D48CDE5" w14:textId="77777777" w:rsidTr="002E26C7">
        <w:trPr>
          <w:trHeight w:val="360"/>
          <w:ins w:id="2388" w:author="Author" w:date="2018-01-22T10:55:00Z"/>
        </w:trPr>
        <w:tc>
          <w:tcPr>
            <w:tcW w:w="4472" w:type="dxa"/>
            <w:tcBorders>
              <w:top w:val="single" w:sz="8" w:space="0" w:color="999999"/>
              <w:left w:val="single" w:sz="8" w:space="0" w:color="999999"/>
              <w:bottom w:val="single" w:sz="8" w:space="0" w:color="999999"/>
              <w:right w:val="single" w:sz="8" w:space="0" w:color="999999"/>
            </w:tcBorders>
          </w:tcPr>
          <w:p w14:paraId="5155D232" w14:textId="77777777" w:rsidR="008F2A76" w:rsidRPr="009862F4" w:rsidDel="00B1777E" w:rsidRDefault="008F2A76" w:rsidP="002E26C7">
            <w:pPr>
              <w:rPr>
                <w:ins w:id="2389" w:author="Author" w:date="2018-01-22T10:55:00Z"/>
                <w:rStyle w:val="SAPScreenElement"/>
                <w:highlight w:val="yellow"/>
              </w:rPr>
            </w:pPr>
            <w:ins w:id="2390" w:author="Author" w:date="2018-01-22T10:55:00Z">
              <w:r w:rsidRPr="00E62485">
                <w:rPr>
                  <w:rStyle w:val="SAPScreenElement"/>
                  <w:highlight w:val="cyan"/>
                  <w:rPrChange w:id="2391" w:author="Author" w:date="2018-01-29T13:37:00Z">
                    <w:rPr>
                      <w:rStyle w:val="SAPScreenElement"/>
                      <w:highlight w:val="yellow"/>
                    </w:rPr>
                  </w:rPrChange>
                </w:rPr>
                <w:t xml:space="preserve">Termination Reason: </w:t>
              </w:r>
              <w:r w:rsidRPr="00E62485">
                <w:rPr>
                  <w:rStyle w:val="SAPUserEntry"/>
                  <w:highlight w:val="cyan"/>
                  <w:rPrChange w:id="2392" w:author="Author" w:date="2018-01-29T13:37:00Z">
                    <w:rPr>
                      <w:rStyle w:val="SAPUserEntry"/>
                      <w:highlight w:val="yellow"/>
                    </w:rPr>
                  </w:rPrChange>
                </w:rPr>
                <w:t>Termination</w:t>
              </w:r>
              <w:r w:rsidRPr="00E62485">
                <w:rPr>
                  <w:b/>
                  <w:highlight w:val="cyan"/>
                  <w:rPrChange w:id="2393" w:author="Author" w:date="2018-01-29T13:37:00Z">
                    <w:rPr>
                      <w:b/>
                      <w:highlight w:val="yellow"/>
                    </w:rPr>
                  </w:rPrChange>
                </w:rPr>
                <w:t xml:space="preserve"> </w:t>
              </w:r>
              <w:r w:rsidRPr="00E62485">
                <w:rPr>
                  <w:rStyle w:val="SAPUserEntry"/>
                  <w:highlight w:val="cyan"/>
                  <w:rPrChange w:id="2394" w:author="Author" w:date="2018-01-29T13:37:00Z">
                    <w:rPr>
                      <w:rStyle w:val="SAPUserEntry"/>
                      <w:highlight w:val="yellow"/>
                    </w:rPr>
                  </w:rPrChange>
                </w:rPr>
                <w:t>–</w:t>
              </w:r>
              <w:r w:rsidRPr="00E62485">
                <w:rPr>
                  <w:b/>
                  <w:highlight w:val="cyan"/>
                  <w:rPrChange w:id="2395" w:author="Author" w:date="2018-01-29T13:37:00Z">
                    <w:rPr>
                      <w:b/>
                      <w:highlight w:val="yellow"/>
                    </w:rPr>
                  </w:rPrChange>
                </w:rPr>
                <w:t xml:space="preserve"> </w:t>
              </w:r>
              <w:r w:rsidRPr="00E62485">
                <w:rPr>
                  <w:rStyle w:val="SAPUserEntry"/>
                  <w:highlight w:val="cyan"/>
                  <w:rPrChange w:id="2396" w:author="Author" w:date="2018-01-29T13:37:00Z">
                    <w:rPr>
                      <w:rStyle w:val="SAPUserEntry"/>
                      <w:highlight w:val="yellow"/>
                    </w:rPr>
                  </w:rPrChange>
                </w:rPr>
                <w:t>Other</w:t>
              </w:r>
              <w:r w:rsidRPr="00E62485">
                <w:rPr>
                  <w:b/>
                  <w:highlight w:val="cyan"/>
                  <w:rPrChange w:id="2397" w:author="Author" w:date="2018-01-29T13:37:00Z">
                    <w:rPr>
                      <w:b/>
                      <w:highlight w:val="yellow"/>
                    </w:rPr>
                  </w:rPrChange>
                </w:rPr>
                <w:t xml:space="preserve"> </w:t>
              </w:r>
              <w:r w:rsidRPr="00E62485">
                <w:rPr>
                  <w:rStyle w:val="SAPUserEntry"/>
                  <w:highlight w:val="cyan"/>
                  <w:rPrChange w:id="2398" w:author="Author" w:date="2018-01-29T13:37:00Z">
                    <w:rPr>
                      <w:rStyle w:val="SAPUserEntry"/>
                      <w:highlight w:val="yellow"/>
                    </w:rPr>
                  </w:rPrChange>
                </w:rPr>
                <w:t>(TEROTH)</w:t>
              </w:r>
            </w:ins>
          </w:p>
        </w:tc>
        <w:tc>
          <w:tcPr>
            <w:tcW w:w="9869" w:type="dxa"/>
            <w:tcBorders>
              <w:top w:val="single" w:sz="8" w:space="0" w:color="999999"/>
              <w:left w:val="single" w:sz="8" w:space="0" w:color="999999"/>
              <w:bottom w:val="single" w:sz="8" w:space="0" w:color="999999"/>
              <w:right w:val="single" w:sz="8" w:space="0" w:color="999999"/>
            </w:tcBorders>
          </w:tcPr>
          <w:p w14:paraId="646DA466" w14:textId="77777777" w:rsidR="008F2A76" w:rsidRPr="001963C0" w:rsidDel="00B1777E" w:rsidRDefault="008F2A76" w:rsidP="002E26C7">
            <w:pPr>
              <w:spacing w:before="0" w:after="0" w:line="240" w:lineRule="auto"/>
              <w:rPr>
                <w:ins w:id="2399" w:author="Author" w:date="2018-01-22T10:55:00Z"/>
              </w:rPr>
            </w:pPr>
          </w:p>
        </w:tc>
      </w:tr>
      <w:tr w:rsidR="008F2A76" w:rsidRPr="00AF5AE4" w14:paraId="66BEE452" w14:textId="77777777" w:rsidTr="002E26C7">
        <w:trPr>
          <w:trHeight w:val="360"/>
          <w:ins w:id="2400" w:author="Author" w:date="2018-01-22T10:55:00Z"/>
        </w:trPr>
        <w:tc>
          <w:tcPr>
            <w:tcW w:w="4472" w:type="dxa"/>
            <w:tcBorders>
              <w:top w:val="single" w:sz="8" w:space="0" w:color="999999"/>
              <w:left w:val="single" w:sz="8" w:space="0" w:color="999999"/>
              <w:bottom w:val="single" w:sz="8" w:space="0" w:color="999999"/>
              <w:right w:val="single" w:sz="8" w:space="0" w:color="999999"/>
            </w:tcBorders>
          </w:tcPr>
          <w:p w14:paraId="4D0FB929" w14:textId="77777777" w:rsidR="008F2A76" w:rsidRPr="001963C0" w:rsidRDefault="008F2A76" w:rsidP="002E26C7">
            <w:pPr>
              <w:rPr>
                <w:ins w:id="2401" w:author="Author" w:date="2018-01-22T10:55:00Z"/>
                <w:rStyle w:val="SAPScreenElement"/>
                <w:highlight w:val="yellow"/>
              </w:rPr>
            </w:pPr>
            <w:ins w:id="2402" w:author="Author" w:date="2018-01-22T10:55:00Z">
              <w:r w:rsidRPr="009862F4">
                <w:rPr>
                  <w:rStyle w:val="SAPScreenElement"/>
                </w:rPr>
                <w:t>6 Payroll fields:</w:t>
              </w:r>
              <w:r w:rsidRPr="00B83FA6">
                <w:rPr>
                  <w:rStyle w:val="SAPScreenElement"/>
                </w:rPr>
                <w:t xml:space="preserve"> </w:t>
              </w:r>
              <w:r w:rsidRPr="00B83FA6">
                <w:t>calculated</w:t>
              </w:r>
              <w:r w:rsidRPr="0049257E">
                <w:t xml:space="preserve"> based on value of field</w:t>
              </w:r>
              <w:r w:rsidRPr="0049257E">
                <w:rPr>
                  <w:rStyle w:val="SAPScreenElement"/>
                  <w:color w:val="auto"/>
                </w:rPr>
                <w:t xml:space="preserve"> </w:t>
              </w:r>
              <w:r>
                <w:rPr>
                  <w:rStyle w:val="SAPScreenElement"/>
                </w:rPr>
                <w:t xml:space="preserve">Termination Date, </w:t>
              </w:r>
              <w:r>
                <w:t>leave as is</w:t>
              </w:r>
            </w:ins>
          </w:p>
        </w:tc>
        <w:tc>
          <w:tcPr>
            <w:tcW w:w="9869" w:type="dxa"/>
            <w:tcBorders>
              <w:top w:val="single" w:sz="8" w:space="0" w:color="999999"/>
              <w:left w:val="single" w:sz="8" w:space="0" w:color="999999"/>
              <w:bottom w:val="single" w:sz="8" w:space="0" w:color="999999"/>
              <w:right w:val="single" w:sz="8" w:space="0" w:color="999999"/>
            </w:tcBorders>
          </w:tcPr>
          <w:p w14:paraId="6F3F341B" w14:textId="77777777" w:rsidR="008F2A76" w:rsidRPr="001963C0" w:rsidDel="00B1777E" w:rsidRDefault="008F2A76" w:rsidP="002E26C7">
            <w:pPr>
              <w:spacing w:before="0" w:after="0" w:line="240" w:lineRule="auto"/>
              <w:rPr>
                <w:ins w:id="2403" w:author="Author" w:date="2018-01-22T10:55:00Z"/>
              </w:rPr>
            </w:pPr>
          </w:p>
        </w:tc>
      </w:tr>
      <w:tr w:rsidR="008F2A76" w:rsidRPr="00AF5AE4" w14:paraId="65A8CDEA" w14:textId="77777777" w:rsidTr="002E26C7">
        <w:trPr>
          <w:trHeight w:val="360"/>
          <w:ins w:id="2404" w:author="Author" w:date="2018-01-22T10:55:00Z"/>
        </w:trPr>
        <w:tc>
          <w:tcPr>
            <w:tcW w:w="4472" w:type="dxa"/>
            <w:tcBorders>
              <w:top w:val="single" w:sz="8" w:space="0" w:color="999999"/>
              <w:left w:val="single" w:sz="8" w:space="0" w:color="999999"/>
              <w:bottom w:val="single" w:sz="8" w:space="0" w:color="999999"/>
              <w:right w:val="single" w:sz="8" w:space="0" w:color="999999"/>
            </w:tcBorders>
          </w:tcPr>
          <w:p w14:paraId="444A0903" w14:textId="77777777" w:rsidR="008F2A76" w:rsidRPr="009862F4" w:rsidRDefault="008F2A76" w:rsidP="002E26C7">
            <w:pPr>
              <w:rPr>
                <w:ins w:id="2405" w:author="Author" w:date="2018-01-22T10:55:00Z"/>
                <w:rStyle w:val="SAPScreenElement"/>
                <w:rFonts w:ascii="BentonSans Book" w:hAnsi="BentonSans Book"/>
                <w:color w:val="auto"/>
              </w:rPr>
            </w:pPr>
            <w:ins w:id="2406" w:author="Author" w:date="2018-01-22T10:55:00Z">
              <w:r w:rsidRPr="00262C96">
                <w:rPr>
                  <w:rStyle w:val="SAPScreenElement"/>
                </w:rPr>
                <w:t xml:space="preserve">OK to Rehire: </w:t>
              </w:r>
              <w:r w:rsidRPr="00262C96">
                <w:t xml:space="preserve">defaults to </w:t>
              </w:r>
              <w:r w:rsidRPr="009862F4">
                <w:rPr>
                  <w:rStyle w:val="SAPUserEntry"/>
                </w:rPr>
                <w:t>No</w:t>
              </w:r>
              <w:r w:rsidRPr="00262C96">
                <w:t>, leave as is or</w:t>
              </w:r>
              <w:r w:rsidRPr="00262C96">
                <w:rPr>
                  <w:rStyle w:val="SAPScreenElement"/>
                </w:rPr>
                <w:t xml:space="preserve"> </w:t>
              </w:r>
              <w:r>
                <w:t xml:space="preserve">select </w:t>
              </w:r>
              <w:r w:rsidRPr="00262C96">
                <w:rPr>
                  <w:rStyle w:val="SAPUserEntry"/>
                </w:rPr>
                <w:t>Yes</w:t>
              </w:r>
              <w:r>
                <w:t xml:space="preserve"> from drop-down</w:t>
              </w:r>
            </w:ins>
          </w:p>
        </w:tc>
        <w:tc>
          <w:tcPr>
            <w:tcW w:w="9869" w:type="dxa"/>
            <w:tcBorders>
              <w:top w:val="single" w:sz="8" w:space="0" w:color="999999"/>
              <w:left w:val="single" w:sz="8" w:space="0" w:color="999999"/>
              <w:bottom w:val="single" w:sz="8" w:space="0" w:color="999999"/>
              <w:right w:val="single" w:sz="8" w:space="0" w:color="999999"/>
            </w:tcBorders>
          </w:tcPr>
          <w:p w14:paraId="67488F28" w14:textId="77777777" w:rsidR="008F2A76" w:rsidRPr="001963C0" w:rsidDel="00B1777E" w:rsidRDefault="008F2A76" w:rsidP="002E26C7">
            <w:pPr>
              <w:spacing w:before="0" w:after="0" w:line="240" w:lineRule="auto"/>
              <w:rPr>
                <w:ins w:id="2407" w:author="Author" w:date="2018-01-22T10:55:00Z"/>
              </w:rPr>
            </w:pPr>
            <w:ins w:id="2408" w:author="Author" w:date="2018-01-22T10:55:00Z">
              <w:r w:rsidRPr="00262C96">
                <w:t>In case you like to rehire this employee in the future, select</w:t>
              </w:r>
              <w:r w:rsidRPr="00262C96">
                <w:rPr>
                  <w:rStyle w:val="SAPUserEntry"/>
                </w:rPr>
                <w:t xml:space="preserve"> Yes</w:t>
              </w:r>
              <w:r w:rsidRPr="00262C96">
                <w:t>.</w:t>
              </w:r>
            </w:ins>
          </w:p>
        </w:tc>
      </w:tr>
      <w:tr w:rsidR="008F2A76" w:rsidRPr="00AF5AE4" w14:paraId="34CB135A" w14:textId="77777777" w:rsidTr="002E26C7">
        <w:trPr>
          <w:trHeight w:val="360"/>
          <w:ins w:id="2409" w:author="Author" w:date="2018-01-22T10:55:00Z"/>
        </w:trPr>
        <w:tc>
          <w:tcPr>
            <w:tcW w:w="4472" w:type="dxa"/>
            <w:tcBorders>
              <w:top w:val="single" w:sz="8" w:space="0" w:color="999999"/>
              <w:left w:val="single" w:sz="8" w:space="0" w:color="999999"/>
              <w:bottom w:val="single" w:sz="8" w:space="0" w:color="999999"/>
              <w:right w:val="single" w:sz="8" w:space="0" w:color="999999"/>
            </w:tcBorders>
          </w:tcPr>
          <w:p w14:paraId="17F088CA" w14:textId="77777777" w:rsidR="008F2A76" w:rsidRPr="00262C96" w:rsidRDefault="008F2A76" w:rsidP="002E26C7">
            <w:pPr>
              <w:rPr>
                <w:ins w:id="2410" w:author="Author" w:date="2018-01-22T10:55:00Z"/>
                <w:rStyle w:val="SAPScreenElement"/>
              </w:rPr>
            </w:pPr>
            <w:ins w:id="2411" w:author="Author" w:date="2018-01-22T10:55:00Z">
              <w:r>
                <w:rPr>
                  <w:rStyle w:val="SAPScreenElement"/>
                </w:rPr>
                <w:t xml:space="preserve">Regret Termination: </w:t>
              </w:r>
              <w:r w:rsidRPr="00262C96">
                <w:t xml:space="preserve">defaults to </w:t>
              </w:r>
              <w:r w:rsidRPr="001963C0">
                <w:rPr>
                  <w:rStyle w:val="SAPUserEntry"/>
                </w:rPr>
                <w:t>No</w:t>
              </w:r>
              <w:r w:rsidRPr="00262C96">
                <w:t>, leave as is or</w:t>
              </w:r>
              <w:r w:rsidRPr="00262C96">
                <w:rPr>
                  <w:rStyle w:val="SAPScreenElement"/>
                </w:rPr>
                <w:t xml:space="preserve"> </w:t>
              </w:r>
              <w:r>
                <w:t xml:space="preserve">select </w:t>
              </w:r>
              <w:r w:rsidRPr="00262C96">
                <w:rPr>
                  <w:rStyle w:val="SAPUserEntry"/>
                </w:rPr>
                <w:t>Yes</w:t>
              </w:r>
              <w:r>
                <w:t xml:space="preserve"> from drop-down</w:t>
              </w:r>
            </w:ins>
          </w:p>
        </w:tc>
        <w:tc>
          <w:tcPr>
            <w:tcW w:w="9869" w:type="dxa"/>
            <w:tcBorders>
              <w:top w:val="single" w:sz="8" w:space="0" w:color="999999"/>
              <w:left w:val="single" w:sz="8" w:space="0" w:color="999999"/>
              <w:bottom w:val="single" w:sz="8" w:space="0" w:color="999999"/>
              <w:right w:val="single" w:sz="8" w:space="0" w:color="999999"/>
            </w:tcBorders>
          </w:tcPr>
          <w:p w14:paraId="01BC6DC0" w14:textId="77777777" w:rsidR="008F2A76" w:rsidRPr="00262C96" w:rsidRDefault="008F2A76" w:rsidP="002E26C7">
            <w:pPr>
              <w:spacing w:before="0" w:after="0" w:line="240" w:lineRule="auto"/>
              <w:rPr>
                <w:ins w:id="2412" w:author="Author" w:date="2018-01-22T10:55:00Z"/>
              </w:rPr>
            </w:pPr>
          </w:p>
        </w:tc>
      </w:tr>
      <w:tr w:rsidR="008F2A76" w:rsidRPr="00AF5AE4" w14:paraId="771B1225" w14:textId="77777777" w:rsidTr="002E26C7">
        <w:trPr>
          <w:trHeight w:val="360"/>
          <w:ins w:id="2413" w:author="Author" w:date="2018-01-22T10:55:00Z"/>
        </w:trPr>
        <w:tc>
          <w:tcPr>
            <w:tcW w:w="4472" w:type="dxa"/>
            <w:tcBorders>
              <w:top w:val="single" w:sz="8" w:space="0" w:color="999999"/>
              <w:left w:val="single" w:sz="8" w:space="0" w:color="999999"/>
              <w:bottom w:val="single" w:sz="8" w:space="0" w:color="999999"/>
              <w:right w:val="single" w:sz="8" w:space="0" w:color="999999"/>
            </w:tcBorders>
          </w:tcPr>
          <w:p w14:paraId="6DB22ACD" w14:textId="77777777" w:rsidR="008F2A76" w:rsidRPr="00262C96" w:rsidRDefault="008F2A76" w:rsidP="002E26C7">
            <w:pPr>
              <w:rPr>
                <w:ins w:id="2414" w:author="Author" w:date="2018-01-22T10:55:00Z"/>
                <w:rStyle w:val="SAPScreenElement"/>
              </w:rPr>
            </w:pPr>
            <w:ins w:id="2415" w:author="Author" w:date="2018-01-22T10:55:00Z">
              <w:r>
                <w:rPr>
                  <w:rStyle w:val="SAPScreenElement"/>
                </w:rPr>
                <w:t xml:space="preserve">Eligible for Salary Continuation: </w:t>
              </w:r>
              <w:r w:rsidRPr="00262C96">
                <w:t xml:space="preserve">defaults to </w:t>
              </w:r>
              <w:r w:rsidRPr="001963C0">
                <w:rPr>
                  <w:rStyle w:val="SAPUserEntry"/>
                </w:rPr>
                <w:t>No</w:t>
              </w:r>
              <w:r w:rsidRPr="00262C96">
                <w:t>, leave as is or</w:t>
              </w:r>
              <w:r w:rsidRPr="00262C96">
                <w:rPr>
                  <w:rStyle w:val="SAPScreenElement"/>
                </w:rPr>
                <w:t xml:space="preserve"> </w:t>
              </w:r>
              <w:r>
                <w:t xml:space="preserve">select </w:t>
              </w:r>
              <w:r w:rsidRPr="00262C96">
                <w:rPr>
                  <w:rStyle w:val="SAPUserEntry"/>
                </w:rPr>
                <w:t>Yes</w:t>
              </w:r>
              <w:r>
                <w:t xml:space="preserve"> from drop-down</w:t>
              </w:r>
            </w:ins>
          </w:p>
        </w:tc>
        <w:tc>
          <w:tcPr>
            <w:tcW w:w="9869" w:type="dxa"/>
            <w:tcBorders>
              <w:top w:val="single" w:sz="8" w:space="0" w:color="999999"/>
              <w:left w:val="single" w:sz="8" w:space="0" w:color="999999"/>
              <w:bottom w:val="single" w:sz="8" w:space="0" w:color="999999"/>
              <w:right w:val="single" w:sz="8" w:space="0" w:color="999999"/>
            </w:tcBorders>
          </w:tcPr>
          <w:p w14:paraId="6720F9C6" w14:textId="77777777" w:rsidR="008F2A76" w:rsidRPr="00262C96" w:rsidRDefault="008F2A76" w:rsidP="002E26C7">
            <w:pPr>
              <w:spacing w:before="0" w:after="0" w:line="240" w:lineRule="auto"/>
              <w:rPr>
                <w:ins w:id="2416" w:author="Author" w:date="2018-01-22T10:55:00Z"/>
              </w:rPr>
            </w:pPr>
          </w:p>
        </w:tc>
      </w:tr>
      <w:tr w:rsidR="008F2A76" w:rsidRPr="00AF5AE4" w14:paraId="5BF39B70" w14:textId="77777777" w:rsidTr="002E26C7">
        <w:trPr>
          <w:trHeight w:val="360"/>
          <w:ins w:id="2417" w:author="Author" w:date="2018-01-22T10:55:00Z"/>
        </w:trPr>
        <w:tc>
          <w:tcPr>
            <w:tcW w:w="4472" w:type="dxa"/>
            <w:tcBorders>
              <w:top w:val="single" w:sz="8" w:space="0" w:color="999999"/>
              <w:left w:val="single" w:sz="8" w:space="0" w:color="999999"/>
              <w:bottom w:val="single" w:sz="8" w:space="0" w:color="999999"/>
              <w:right w:val="single" w:sz="8" w:space="0" w:color="999999"/>
            </w:tcBorders>
          </w:tcPr>
          <w:p w14:paraId="649400E3" w14:textId="77777777" w:rsidR="008F2A76" w:rsidRPr="00B83FA6" w:rsidRDefault="008F2A76" w:rsidP="002E26C7">
            <w:pPr>
              <w:rPr>
                <w:ins w:id="2418" w:author="Author" w:date="2018-01-22T10:55:00Z"/>
                <w:rStyle w:val="SAPScreenElement"/>
              </w:rPr>
            </w:pPr>
            <w:ins w:id="2419" w:author="Author" w:date="2018-01-22T10:55:00Z">
              <w:r>
                <w:rPr>
                  <w:rStyle w:val="SAPScreenElement"/>
                </w:rPr>
                <w:t>A</w:t>
              </w:r>
              <w:r w:rsidRPr="00B83FA6">
                <w:rPr>
                  <w:rStyle w:val="SAPScreenElement"/>
                </w:rPr>
                <w:t xml:space="preserve">ttachment: </w:t>
              </w:r>
              <w:r>
                <w:t xml:space="preserve">use drag and drop or the </w:t>
              </w:r>
              <w:r w:rsidRPr="0049257E">
                <w:rPr>
                  <w:rStyle w:val="SAPScreenElement"/>
                </w:rPr>
                <w:t>+</w:t>
              </w:r>
              <w:r>
                <w:t xml:space="preserve"> button.</w:t>
              </w:r>
            </w:ins>
          </w:p>
        </w:tc>
        <w:tc>
          <w:tcPr>
            <w:tcW w:w="9869" w:type="dxa"/>
            <w:tcBorders>
              <w:top w:val="single" w:sz="8" w:space="0" w:color="999999"/>
              <w:left w:val="single" w:sz="8" w:space="0" w:color="999999"/>
              <w:bottom w:val="single" w:sz="8" w:space="0" w:color="999999"/>
              <w:right w:val="single" w:sz="8" w:space="0" w:color="999999"/>
            </w:tcBorders>
          </w:tcPr>
          <w:p w14:paraId="1CF2F097" w14:textId="77777777" w:rsidR="008F2A76" w:rsidRDefault="008F2A76" w:rsidP="002E26C7">
            <w:pPr>
              <w:spacing w:before="0" w:after="0" w:line="240" w:lineRule="auto"/>
              <w:rPr>
                <w:ins w:id="2420" w:author="Author" w:date="2018-01-22T10:55:00Z"/>
              </w:rPr>
            </w:pPr>
            <w:ins w:id="2421" w:author="Author" w:date="2018-01-22T10:55:00Z">
              <w:r>
                <w:t>optional step:</w:t>
              </w:r>
            </w:ins>
          </w:p>
          <w:p w14:paraId="2F048874" w14:textId="77777777" w:rsidR="008F2A76" w:rsidRPr="00B83FA6" w:rsidDel="00B1777E" w:rsidRDefault="008F2A76" w:rsidP="002E26C7">
            <w:pPr>
              <w:spacing w:before="0" w:after="0" w:line="240" w:lineRule="auto"/>
              <w:rPr>
                <w:ins w:id="2422" w:author="Author" w:date="2018-01-22T10:55:00Z"/>
              </w:rPr>
            </w:pPr>
            <w:ins w:id="2423" w:author="Author" w:date="2018-01-22T10:55:00Z">
              <w:r>
                <w:t>Y</w:t>
              </w:r>
              <w:r w:rsidRPr="009862F4">
                <w:t>ou can attach a supporting document</w:t>
              </w:r>
              <w:r w:rsidRPr="009862F4">
                <w:rPr>
                  <w:color w:val="1F497D"/>
                </w:rPr>
                <w:t xml:space="preserve"> </w:t>
              </w:r>
              <w:r w:rsidRPr="009862F4">
                <w:t>on the termination</w:t>
              </w:r>
              <w:r w:rsidRPr="009862F4">
                <w:rPr>
                  <w:color w:val="1F497D"/>
                </w:rPr>
                <w:t>.</w:t>
              </w:r>
              <w:r w:rsidRPr="009862F4">
                <w:t xml:space="preserve"> </w:t>
              </w:r>
            </w:ins>
          </w:p>
        </w:tc>
      </w:tr>
      <w:tr w:rsidR="008F2A76" w:rsidRPr="00AF5AE4" w14:paraId="5C674D1D" w14:textId="77777777" w:rsidTr="002E26C7">
        <w:trPr>
          <w:trHeight w:val="360"/>
          <w:ins w:id="2424" w:author="Author" w:date="2018-01-22T10:55:00Z"/>
        </w:trPr>
        <w:tc>
          <w:tcPr>
            <w:tcW w:w="4472" w:type="dxa"/>
            <w:tcBorders>
              <w:top w:val="single" w:sz="8" w:space="0" w:color="999999"/>
              <w:left w:val="single" w:sz="8" w:space="0" w:color="999999"/>
              <w:bottom w:val="single" w:sz="8" w:space="0" w:color="999999"/>
              <w:right w:val="single" w:sz="8" w:space="0" w:color="999999"/>
            </w:tcBorders>
          </w:tcPr>
          <w:p w14:paraId="2B9EF49A" w14:textId="77777777" w:rsidR="008F2A76" w:rsidRPr="00B83FA6" w:rsidRDefault="008F2A76" w:rsidP="002E26C7">
            <w:pPr>
              <w:rPr>
                <w:ins w:id="2425" w:author="Author" w:date="2018-01-22T10:55:00Z"/>
                <w:rStyle w:val="SAPScreenElement"/>
              </w:rPr>
            </w:pPr>
            <w:ins w:id="2426" w:author="Author" w:date="2018-01-22T10:55:00Z">
              <w:r w:rsidRPr="00262C96">
                <w:rPr>
                  <w:rStyle w:val="SAPScreenElement"/>
                </w:rPr>
                <w:t>Deactivate Position</w:t>
              </w:r>
              <w:r>
                <w:rPr>
                  <w:rStyle w:val="SAPScreenElement"/>
                </w:rPr>
                <w:t xml:space="preserve">: </w:t>
              </w:r>
              <w:r w:rsidRPr="009862F4">
                <w:t xml:space="preserve">proposed value </w:t>
              </w:r>
              <w:r w:rsidRPr="00262C96">
                <w:rPr>
                  <w:rStyle w:val="SAPUserEntry"/>
                </w:rPr>
                <w:t>No</w:t>
              </w:r>
              <w:r w:rsidRPr="009862F4">
                <w:t xml:space="preserve">, leave as </w:t>
              </w:r>
              <w:r>
                <w:t>is</w:t>
              </w:r>
            </w:ins>
          </w:p>
        </w:tc>
        <w:tc>
          <w:tcPr>
            <w:tcW w:w="9869" w:type="dxa"/>
            <w:tcBorders>
              <w:top w:val="single" w:sz="8" w:space="0" w:color="999999"/>
              <w:left w:val="single" w:sz="8" w:space="0" w:color="999999"/>
              <w:bottom w:val="single" w:sz="8" w:space="0" w:color="999999"/>
              <w:right w:val="single" w:sz="8" w:space="0" w:color="999999"/>
            </w:tcBorders>
          </w:tcPr>
          <w:p w14:paraId="0C1A746A" w14:textId="546003F9" w:rsidR="008F2A76" w:rsidRDefault="008F2A76" w:rsidP="002E26C7">
            <w:pPr>
              <w:rPr>
                <w:ins w:id="2427" w:author="Author" w:date="2018-01-22T10:55:00Z"/>
              </w:rPr>
            </w:pPr>
            <w:ins w:id="2428" w:author="Author" w:date="2018-01-22T10:55:00Z">
              <w:r w:rsidRPr="00262C96">
                <w:t xml:space="preserve">In case </w:t>
              </w:r>
              <w:r w:rsidRPr="00262C96">
                <w:rPr>
                  <w:rStyle w:val="SAPEmphasis"/>
                </w:rPr>
                <w:t>Position Management</w:t>
              </w:r>
              <w:r w:rsidRPr="00262C96">
                <w:t xml:space="preserve"> </w:t>
              </w:r>
              <w:r w:rsidRPr="00981DDC">
                <w:rPr>
                  <w:rStyle w:val="SAPEmphasis"/>
                </w:rPr>
                <w:t xml:space="preserve">is </w:t>
              </w:r>
            </w:ins>
            <w:ins w:id="2429" w:author="Author" w:date="2018-01-24T13:46:00Z">
              <w:del w:id="2430" w:author="Author" w:date="2018-02-28T14:26:00Z">
                <w:r w:rsidR="00E548FC" w:rsidRPr="00981DDC" w:rsidDel="00981DDC">
                  <w:rPr>
                    <w:rStyle w:val="SAPEmphasis"/>
                    <w:strike/>
                    <w:rPrChange w:id="2431" w:author="Author" w:date="2018-02-28T14:26:00Z">
                      <w:rPr>
                        <w:rStyle w:val="SAPEmphasis"/>
                        <w:strike/>
                        <w:highlight w:val="yellow"/>
                      </w:rPr>
                    </w:rPrChange>
                  </w:rPr>
                  <w:delText>enabled</w:delText>
                </w:r>
                <w:r w:rsidR="00E548FC" w:rsidRPr="00981DDC" w:rsidDel="00981DDC">
                  <w:rPr>
                    <w:rStyle w:val="SAPEmphasis"/>
                    <w:rPrChange w:id="2432" w:author="Author" w:date="2018-02-28T14:26:00Z">
                      <w:rPr>
                        <w:rStyle w:val="SAPEmphasis"/>
                        <w:highlight w:val="yellow"/>
                      </w:rPr>
                    </w:rPrChange>
                  </w:rPr>
                  <w:delText xml:space="preserve"> </w:delText>
                </w:r>
              </w:del>
              <w:r w:rsidR="00E548FC" w:rsidRPr="00981DDC">
                <w:rPr>
                  <w:rStyle w:val="SAPEmphasis"/>
                  <w:rPrChange w:id="2433" w:author="Author" w:date="2018-02-28T14:26:00Z">
                    <w:rPr>
                      <w:rStyle w:val="SAPEmphasis"/>
                      <w:highlight w:val="yellow"/>
                    </w:rPr>
                  </w:rPrChange>
                </w:rPr>
                <w:t>implemented</w:t>
              </w:r>
              <w:r w:rsidR="00E548FC" w:rsidRPr="00981DDC">
                <w:rPr>
                  <w:rStyle w:val="SAPEmphasis"/>
                </w:rPr>
                <w:t xml:space="preserve"> </w:t>
              </w:r>
            </w:ins>
            <w:ins w:id="2434" w:author="Author" w:date="2018-01-22T10:55:00Z">
              <w:del w:id="2435" w:author="Author" w:date="2018-01-24T13:46:00Z">
                <w:r w:rsidRPr="00981DDC" w:rsidDel="00E548FC">
                  <w:rPr>
                    <w:rStyle w:val="SAPEmphasis"/>
                  </w:rPr>
                  <w:delText xml:space="preserve">enabled </w:delText>
                </w:r>
              </w:del>
              <w:r w:rsidRPr="00981DDC">
                <w:rPr>
                  <w:rStyle w:val="SAPEmphasis"/>
                </w:rPr>
                <w:t>in</w:t>
              </w:r>
              <w:r w:rsidRPr="00262C96">
                <w:rPr>
                  <w:rStyle w:val="SAPEmphasis"/>
                </w:rPr>
                <w:t xml:space="preserve"> your Success Factors Employee Central instance:</w:t>
              </w:r>
              <w:r w:rsidRPr="00262C96">
                <w:t xml:space="preserve"> </w:t>
              </w:r>
            </w:ins>
          </w:p>
          <w:p w14:paraId="6DF0D062" w14:textId="77777777" w:rsidR="008F2A76" w:rsidRPr="00262C96" w:rsidRDefault="008F2A76" w:rsidP="002E26C7">
            <w:pPr>
              <w:rPr>
                <w:ins w:id="2436" w:author="Author" w:date="2018-01-22T10:55:00Z"/>
              </w:rPr>
            </w:pPr>
            <w:ins w:id="2437" w:author="Author" w:date="2018-01-22T10:55:00Z">
              <w:r>
                <w:t>I</w:t>
              </w:r>
              <w:r w:rsidRPr="00262C96">
                <w:t xml:space="preserve">f the position, to which the employee to be terminated is assigned, has no other incumbent and has no lower level-positions, you can choose to deactivate this </w:t>
              </w:r>
              <w:r w:rsidRPr="001963C0">
                <w:t xml:space="preserve">position or keep it active. </w:t>
              </w:r>
            </w:ins>
          </w:p>
          <w:p w14:paraId="4A77438D" w14:textId="77777777" w:rsidR="008F2A76" w:rsidRPr="00B83FA6" w:rsidRDefault="008F2A76" w:rsidP="002E26C7">
            <w:pPr>
              <w:spacing w:before="0" w:after="0" w:line="240" w:lineRule="auto"/>
              <w:rPr>
                <w:ins w:id="2438" w:author="Author" w:date="2018-01-22T10:55:00Z"/>
              </w:rPr>
            </w:pPr>
            <w:ins w:id="2439" w:author="Author" w:date="2018-01-22T10:55:00Z">
              <w:r w:rsidRPr="00262C96">
                <w:t xml:space="preserve">In case the position has still incumbent(s) or has lower-level positions, the </w:t>
              </w:r>
              <w:r w:rsidRPr="00262C96">
                <w:rPr>
                  <w:rStyle w:val="SAPScreenElement"/>
                </w:rPr>
                <w:t xml:space="preserve">Deactivate Position </w:t>
              </w:r>
              <w:r w:rsidRPr="00262C96">
                <w:t>field is read-only.</w:t>
              </w:r>
            </w:ins>
          </w:p>
        </w:tc>
      </w:tr>
      <w:tr w:rsidR="008F2A76" w:rsidRPr="00AF5AE4" w14:paraId="373B4E69" w14:textId="77777777" w:rsidTr="002E26C7">
        <w:trPr>
          <w:trHeight w:val="360"/>
          <w:ins w:id="2440" w:author="Author" w:date="2018-01-22T10:55:00Z"/>
        </w:trPr>
        <w:tc>
          <w:tcPr>
            <w:tcW w:w="4472" w:type="dxa"/>
            <w:tcBorders>
              <w:top w:val="single" w:sz="8" w:space="0" w:color="999999"/>
              <w:left w:val="single" w:sz="8" w:space="0" w:color="999999"/>
              <w:bottom w:val="single" w:sz="8" w:space="0" w:color="999999"/>
              <w:right w:val="single" w:sz="8" w:space="0" w:color="999999"/>
            </w:tcBorders>
          </w:tcPr>
          <w:p w14:paraId="02064A06" w14:textId="77777777" w:rsidR="008F2A76" w:rsidRPr="009862F4" w:rsidRDefault="008F2A76" w:rsidP="002E26C7">
            <w:pPr>
              <w:rPr>
                <w:ins w:id="2441" w:author="Author" w:date="2018-01-22T10:55:00Z"/>
                <w:rStyle w:val="SAPScreenElement"/>
                <w:highlight w:val="yellow"/>
              </w:rPr>
            </w:pPr>
            <w:ins w:id="2442" w:author="Author" w:date="2018-01-22T10:55:00Z">
              <w:r w:rsidRPr="00E62485">
                <w:rPr>
                  <w:rStyle w:val="SAPScreenElement"/>
                  <w:highlight w:val="cyan"/>
                  <w:rPrChange w:id="2443" w:author="Author" w:date="2018-01-29T13:40:00Z">
                    <w:rPr>
                      <w:rStyle w:val="SAPScreenElement"/>
                      <w:highlight w:val="yellow"/>
                    </w:rPr>
                  </w:rPrChange>
                </w:rPr>
                <w:t xml:space="preserve">Time Account Balance as of Termination Date for &lt;job title, location&gt;: </w:t>
              </w:r>
              <w:r w:rsidRPr="00E62485">
                <w:rPr>
                  <w:highlight w:val="cyan"/>
                  <w:rPrChange w:id="2444" w:author="Author" w:date="2018-01-29T13:40:00Z">
                    <w:rPr>
                      <w:highlight w:val="yellow"/>
                    </w:rPr>
                  </w:rPrChange>
                </w:rPr>
                <w:t>check the remaining balances of time types that have an accrual rule assigned</w:t>
              </w:r>
            </w:ins>
          </w:p>
        </w:tc>
        <w:tc>
          <w:tcPr>
            <w:tcW w:w="9869" w:type="dxa"/>
            <w:tcBorders>
              <w:top w:val="single" w:sz="8" w:space="0" w:color="999999"/>
              <w:left w:val="single" w:sz="8" w:space="0" w:color="999999"/>
              <w:bottom w:val="single" w:sz="8" w:space="0" w:color="999999"/>
              <w:right w:val="single" w:sz="8" w:space="0" w:color="999999"/>
            </w:tcBorders>
          </w:tcPr>
          <w:p w14:paraId="46527EA7" w14:textId="4A74EA62" w:rsidR="008F2A76" w:rsidRPr="009862F4" w:rsidRDefault="008F2A76" w:rsidP="002E26C7">
            <w:pPr>
              <w:rPr>
                <w:ins w:id="2445" w:author="Author" w:date="2018-01-22T10:55:00Z"/>
              </w:rPr>
            </w:pPr>
            <w:ins w:id="2446" w:author="Author" w:date="2018-01-22T10:55:00Z">
              <w:r w:rsidRPr="009862F4">
                <w:t xml:space="preserve">In case </w:t>
              </w:r>
              <w:r w:rsidRPr="009862F4">
                <w:rPr>
                  <w:rStyle w:val="SAPEmphasis"/>
                </w:rPr>
                <w:t>Time Off</w:t>
              </w:r>
              <w:r w:rsidRPr="009862F4">
                <w:t xml:space="preserve"> </w:t>
              </w:r>
              <w:r w:rsidRPr="00981DDC">
                <w:rPr>
                  <w:rStyle w:val="SAPEmphasis"/>
                </w:rPr>
                <w:t xml:space="preserve">is </w:t>
              </w:r>
            </w:ins>
            <w:ins w:id="2447" w:author="Author" w:date="2018-01-24T13:46:00Z">
              <w:del w:id="2448" w:author="Author" w:date="2018-02-28T14:26:00Z">
                <w:r w:rsidR="00E548FC" w:rsidRPr="00981DDC" w:rsidDel="00981DDC">
                  <w:rPr>
                    <w:rStyle w:val="SAPEmphasis"/>
                    <w:strike/>
                    <w:rPrChange w:id="2449" w:author="Author" w:date="2018-02-28T14:26:00Z">
                      <w:rPr>
                        <w:rStyle w:val="SAPEmphasis"/>
                        <w:strike/>
                        <w:highlight w:val="yellow"/>
                      </w:rPr>
                    </w:rPrChange>
                  </w:rPr>
                  <w:delText>enabled</w:delText>
                </w:r>
                <w:r w:rsidR="00E548FC" w:rsidRPr="00981DDC" w:rsidDel="00981DDC">
                  <w:rPr>
                    <w:rStyle w:val="SAPEmphasis"/>
                    <w:rPrChange w:id="2450" w:author="Author" w:date="2018-02-28T14:26:00Z">
                      <w:rPr>
                        <w:rStyle w:val="SAPEmphasis"/>
                        <w:highlight w:val="yellow"/>
                      </w:rPr>
                    </w:rPrChange>
                  </w:rPr>
                  <w:delText xml:space="preserve"> </w:delText>
                </w:r>
              </w:del>
              <w:r w:rsidR="00E548FC" w:rsidRPr="00981DDC">
                <w:rPr>
                  <w:rStyle w:val="SAPEmphasis"/>
                  <w:rPrChange w:id="2451" w:author="Author" w:date="2018-02-28T14:26:00Z">
                    <w:rPr>
                      <w:rStyle w:val="SAPEmphasis"/>
                      <w:highlight w:val="yellow"/>
                    </w:rPr>
                  </w:rPrChange>
                </w:rPr>
                <w:t>implemented</w:t>
              </w:r>
              <w:r w:rsidR="00E548FC" w:rsidRPr="00981DDC">
                <w:rPr>
                  <w:rStyle w:val="SAPEmphasis"/>
                </w:rPr>
                <w:t xml:space="preserve"> </w:t>
              </w:r>
            </w:ins>
            <w:ins w:id="2452" w:author="Author" w:date="2018-01-22T10:55:00Z">
              <w:del w:id="2453" w:author="Author" w:date="2018-01-24T13:46:00Z">
                <w:r w:rsidRPr="00981DDC" w:rsidDel="00E548FC">
                  <w:rPr>
                    <w:rStyle w:val="SAPEmphasis"/>
                  </w:rPr>
                  <w:delText xml:space="preserve">enabled </w:delText>
                </w:r>
              </w:del>
              <w:r w:rsidRPr="00981DDC">
                <w:rPr>
                  <w:rStyle w:val="SAPEmphasis"/>
                </w:rPr>
                <w:t>in</w:t>
              </w:r>
              <w:r w:rsidRPr="009862F4">
                <w:rPr>
                  <w:rStyle w:val="SAPEmphasis"/>
                </w:rPr>
                <w:t xml:space="preserve"> your Success Factors Employee Central instance </w:t>
              </w:r>
              <w:r>
                <w:t>(op</w:t>
              </w:r>
              <w:r w:rsidRPr="009862F4">
                <w:t xml:space="preserve">tional step): </w:t>
              </w:r>
            </w:ins>
          </w:p>
          <w:p w14:paraId="2CF3CDE9" w14:textId="0B69A377" w:rsidR="008F2A76" w:rsidDel="00700A44" w:rsidRDefault="00700A44" w:rsidP="00467127">
            <w:pPr>
              <w:rPr>
                <w:ins w:id="2454" w:author="Author" w:date="2018-01-22T11:30:00Z"/>
                <w:del w:id="2455" w:author="Author" w:date="2018-02-28T12:19:00Z"/>
              </w:rPr>
            </w:pPr>
            <w:commentRangeStart w:id="2456"/>
            <w:ins w:id="2457" w:author="Author" w:date="2018-02-28T12:19:00Z">
              <w:r w:rsidRPr="0049257F">
                <w:rPr>
                  <w:highlight w:val="cyan"/>
                </w:rPr>
                <w:t xml:space="preserve">Ideally, the employee has taken all time off and the balance is zero. If this is not the case, </w:t>
              </w:r>
              <w:r>
                <w:rPr>
                  <w:highlight w:val="cyan"/>
                </w:rPr>
                <w:t xml:space="preserve">before terminating the employee </w:t>
              </w:r>
              <w:r w:rsidRPr="0049257F">
                <w:rPr>
                  <w:highlight w:val="cyan"/>
                </w:rPr>
                <w:t>you need to reduce the time accounts manually to zero and maintain appropriate pay components with the equivalent amount of money.</w:t>
              </w:r>
              <w:commentRangeEnd w:id="2456"/>
              <w:r w:rsidRPr="0049257F">
                <w:rPr>
                  <w:rStyle w:val="CommentReference"/>
                  <w:highlight w:val="cyan"/>
                </w:rPr>
                <w:commentReference w:id="2456"/>
              </w:r>
              <w:r w:rsidRPr="0049257F">
                <w:rPr>
                  <w:highlight w:val="cyan"/>
                </w:rPr>
                <w:t xml:space="preserve"> In this case cancel the termination.</w:t>
              </w:r>
            </w:ins>
            <w:commentRangeStart w:id="2458"/>
            <w:ins w:id="2459" w:author="Author" w:date="2018-01-22T10:55:00Z">
              <w:del w:id="2460" w:author="Author" w:date="2018-02-28T12:19:00Z">
                <w:r w:rsidR="008F2A76" w:rsidRPr="00E62485" w:rsidDel="00700A44">
                  <w:rPr>
                    <w:strike/>
                    <w:highlight w:val="cyan"/>
                    <w:rPrChange w:id="2461" w:author="Author" w:date="2018-01-29T13:36:00Z">
                      <w:rPr>
                        <w:highlight w:val="cyan"/>
                      </w:rPr>
                    </w:rPrChange>
                  </w:rPr>
                  <w:delText>all countries, except AU and US:</w:delText>
                </w:r>
                <w:r w:rsidR="008F2A76" w:rsidRPr="00E62485" w:rsidDel="00700A44">
                  <w:rPr>
                    <w:highlight w:val="cyan"/>
                  </w:rPr>
                  <w:delText xml:space="preserve"> </w:delText>
                </w:r>
                <w:r w:rsidR="008F2A76" w:rsidRPr="00E62485" w:rsidDel="00700A44">
                  <w:rPr>
                    <w:highlight w:val="cyan"/>
                    <w:rPrChange w:id="2462" w:author="Author" w:date="2018-01-29T13:36:00Z">
                      <w:rPr>
                        <w:highlight w:val="yellow"/>
                      </w:rPr>
                    </w:rPrChange>
                  </w:rPr>
                  <w:delText>Ideally, the employee has taken all time off and the balance is zero. If this is not the case, you need to reduce the time accounts manually to zero and maintain appropriate pay components with the equivalent amount of money.</w:delText>
                </w:r>
              </w:del>
            </w:ins>
            <w:commentRangeEnd w:id="2458"/>
            <w:del w:id="2463" w:author="Author" w:date="2018-02-28T12:19:00Z">
              <w:r w:rsidR="001F774C" w:rsidDel="00700A44">
                <w:rPr>
                  <w:rStyle w:val="CommentReference"/>
                </w:rPr>
                <w:commentReference w:id="2458"/>
              </w:r>
            </w:del>
          </w:p>
          <w:p w14:paraId="73941D04" w14:textId="77777777" w:rsidR="00700A44" w:rsidRDefault="00700A44">
            <w:pPr>
              <w:rPr>
                <w:ins w:id="2464" w:author="Author" w:date="2018-02-28T12:19:00Z"/>
                <w:strike/>
                <w:highlight w:val="cyan"/>
              </w:rPr>
            </w:pPr>
          </w:p>
          <w:p w14:paraId="6FB4381C" w14:textId="70FB4BB4" w:rsidR="007A0EE9" w:rsidRPr="00E62485" w:rsidDel="00857D75" w:rsidRDefault="007A0EE9">
            <w:pPr>
              <w:rPr>
                <w:ins w:id="2465" w:author="Author" w:date="2018-01-22T11:30:00Z"/>
                <w:del w:id="2466" w:author="Author" w:date="2018-02-28T11:59:00Z"/>
                <w:highlight w:val="cyan"/>
                <w:rPrChange w:id="2467" w:author="Author" w:date="2018-01-29T13:36:00Z">
                  <w:rPr>
                    <w:ins w:id="2468" w:author="Author" w:date="2018-01-22T11:30:00Z"/>
                    <w:del w:id="2469" w:author="Author" w:date="2018-02-28T11:59:00Z"/>
                    <w:highlight w:val="red"/>
                  </w:rPr>
                </w:rPrChange>
              </w:rPr>
            </w:pPr>
            <w:ins w:id="2470" w:author="Author" w:date="2018-01-22T11:30:00Z">
              <w:del w:id="2471" w:author="Author" w:date="2018-02-28T11:15:00Z">
                <w:r w:rsidRPr="00E62485" w:rsidDel="001F774C">
                  <w:rPr>
                    <w:strike/>
                    <w:highlight w:val="cyan"/>
                    <w:rPrChange w:id="2472" w:author="Author" w:date="2018-01-29T13:36:00Z">
                      <w:rPr>
                        <w:highlight w:val="red"/>
                      </w:rPr>
                    </w:rPrChange>
                  </w:rPr>
                  <w:delText>DE:</w:delText>
                </w:r>
                <w:r w:rsidRPr="00E62485" w:rsidDel="001F774C">
                  <w:rPr>
                    <w:highlight w:val="cyan"/>
                    <w:rPrChange w:id="2473" w:author="Author" w:date="2018-01-29T13:36:00Z">
                      <w:rPr>
                        <w:highlight w:val="red"/>
                      </w:rPr>
                    </w:rPrChange>
                  </w:rPr>
                  <w:delText xml:space="preserve"> </w:delText>
                </w:r>
              </w:del>
              <w:commentRangeStart w:id="2474"/>
              <w:r w:rsidRPr="00E62485">
                <w:rPr>
                  <w:highlight w:val="cyan"/>
                  <w:rPrChange w:id="2475" w:author="Author" w:date="2018-01-29T13:36:00Z">
                    <w:rPr>
                      <w:highlight w:val="red"/>
                    </w:rPr>
                  </w:rPrChange>
                </w:rPr>
                <w:t>These time types are</w:t>
              </w:r>
              <w:r w:rsidRPr="00E62485">
                <w:rPr>
                  <w:rStyle w:val="SAPUserEntry"/>
                  <w:highlight w:val="cyan"/>
                  <w:rPrChange w:id="2476" w:author="Author" w:date="2018-01-29T13:36:00Z">
                    <w:rPr>
                      <w:rStyle w:val="SAPUserEntry"/>
                      <w:highlight w:val="red"/>
                    </w:rPr>
                  </w:rPrChange>
                </w:rPr>
                <w:t xml:space="preserve"> </w:t>
              </w:r>
              <w:r w:rsidRPr="00E62485">
                <w:rPr>
                  <w:rStyle w:val="SAPUserEntry"/>
                  <w:color w:val="auto"/>
                  <w:highlight w:val="cyan"/>
                  <w:rPrChange w:id="2477" w:author="Author" w:date="2018-01-29T13:36:00Z">
                    <w:rPr>
                      <w:rStyle w:val="SAPUserEntry"/>
                      <w:color w:val="auto"/>
                      <w:highlight w:val="red"/>
                    </w:rPr>
                  </w:rPrChange>
                </w:rPr>
                <w:t>Vacation</w:t>
              </w:r>
              <w:r w:rsidRPr="00E62485">
                <w:rPr>
                  <w:rStyle w:val="SAPUserEntry"/>
                  <w:highlight w:val="cyan"/>
                  <w:rPrChange w:id="2478" w:author="Author" w:date="2018-01-29T13:36:00Z">
                    <w:rPr>
                      <w:rStyle w:val="SAPUserEntry"/>
                      <w:highlight w:val="red"/>
                    </w:rPr>
                  </w:rPrChange>
                </w:rPr>
                <w:t xml:space="preserve"> </w:t>
              </w:r>
              <w:r w:rsidRPr="00E62485">
                <w:rPr>
                  <w:highlight w:val="cyan"/>
                  <w:rPrChange w:id="2479" w:author="Author" w:date="2018-01-29T13:36:00Z">
                    <w:rPr>
                      <w:highlight w:val="red"/>
                    </w:rPr>
                  </w:rPrChange>
                </w:rPr>
                <w:t>and possibly</w:t>
              </w:r>
              <w:r w:rsidRPr="00E62485">
                <w:rPr>
                  <w:rStyle w:val="SAPUserEntry"/>
                  <w:highlight w:val="cyan"/>
                  <w:rPrChange w:id="2480" w:author="Author" w:date="2018-01-29T13:36:00Z">
                    <w:rPr>
                      <w:rStyle w:val="SAPUserEntry"/>
                      <w:highlight w:val="red"/>
                    </w:rPr>
                  </w:rPrChange>
                </w:rPr>
                <w:t xml:space="preserve"> </w:t>
              </w:r>
              <w:r w:rsidRPr="00E62485">
                <w:rPr>
                  <w:rStyle w:val="SAPUserEntry"/>
                  <w:color w:val="auto"/>
                  <w:highlight w:val="cyan"/>
                  <w:rPrChange w:id="2481" w:author="Author" w:date="2018-01-29T13:36:00Z">
                    <w:rPr>
                      <w:rStyle w:val="SAPUserEntry"/>
                      <w:color w:val="auto"/>
                      <w:highlight w:val="red"/>
                    </w:rPr>
                  </w:rPrChange>
                </w:rPr>
                <w:t>Special Holiday</w:t>
              </w:r>
              <w:r w:rsidRPr="00E62485">
                <w:rPr>
                  <w:highlight w:val="cyan"/>
                  <w:rPrChange w:id="2482" w:author="Author" w:date="2018-01-29T13:36:00Z">
                    <w:rPr>
                      <w:highlight w:val="red"/>
                    </w:rPr>
                  </w:rPrChange>
                </w:rPr>
                <w:t>, in case of a challenged employee.</w:t>
              </w:r>
            </w:ins>
            <w:commentRangeEnd w:id="2474"/>
            <w:r w:rsidR="001F774C">
              <w:rPr>
                <w:rStyle w:val="CommentReference"/>
              </w:rPr>
              <w:commentReference w:id="2474"/>
            </w:r>
          </w:p>
          <w:p w14:paraId="65D1A888" w14:textId="4E7300D5" w:rsidR="007A0EE9" w:rsidRPr="00262C96" w:rsidRDefault="007A0EE9">
            <w:pPr>
              <w:rPr>
                <w:ins w:id="2483" w:author="Author" w:date="2018-01-22T10:55:00Z"/>
              </w:rPr>
            </w:pPr>
          </w:p>
        </w:tc>
      </w:tr>
      <w:tr w:rsidR="008F2A76" w:rsidRPr="00AF5AE4" w14:paraId="03367232" w14:textId="77777777" w:rsidTr="002E26C7">
        <w:trPr>
          <w:trHeight w:val="360"/>
          <w:ins w:id="2484" w:author="Author" w:date="2018-01-22T10:55:00Z"/>
        </w:trPr>
        <w:tc>
          <w:tcPr>
            <w:tcW w:w="4472" w:type="dxa"/>
            <w:tcBorders>
              <w:top w:val="single" w:sz="8" w:space="0" w:color="999999"/>
              <w:left w:val="single" w:sz="8" w:space="0" w:color="999999"/>
              <w:bottom w:val="single" w:sz="8" w:space="0" w:color="999999"/>
              <w:right w:val="single" w:sz="8" w:space="0" w:color="999999"/>
            </w:tcBorders>
          </w:tcPr>
          <w:p w14:paraId="793BE649" w14:textId="77777777" w:rsidR="008F2A76" w:rsidRPr="009862F4" w:rsidRDefault="008F2A76" w:rsidP="002E26C7">
            <w:pPr>
              <w:rPr>
                <w:ins w:id="2485" w:author="Author" w:date="2018-01-22T10:55:00Z"/>
                <w:rStyle w:val="SAPScreenElement"/>
                <w:highlight w:val="yellow"/>
              </w:rPr>
            </w:pPr>
            <w:ins w:id="2486" w:author="Author" w:date="2018-01-22T10:55:00Z">
              <w:r>
                <w:rPr>
                  <w:rStyle w:val="SAPScreenElement"/>
                </w:rPr>
                <w:t>Transfer Direct Reports:</w:t>
              </w:r>
            </w:ins>
          </w:p>
        </w:tc>
        <w:tc>
          <w:tcPr>
            <w:tcW w:w="9869" w:type="dxa"/>
            <w:tcBorders>
              <w:top w:val="single" w:sz="8" w:space="0" w:color="999999"/>
              <w:left w:val="single" w:sz="8" w:space="0" w:color="999999"/>
              <w:bottom w:val="single" w:sz="8" w:space="0" w:color="999999"/>
              <w:right w:val="single" w:sz="8" w:space="0" w:color="999999"/>
            </w:tcBorders>
          </w:tcPr>
          <w:p w14:paraId="09FE7E0D" w14:textId="77777777" w:rsidR="008F2A76" w:rsidRPr="009862F4" w:rsidRDefault="008F2A76" w:rsidP="002E26C7">
            <w:pPr>
              <w:rPr>
                <w:ins w:id="2487" w:author="Author" w:date="2018-01-22T10:55:00Z"/>
              </w:rPr>
            </w:pPr>
          </w:p>
        </w:tc>
      </w:tr>
      <w:tr w:rsidR="008F2A76" w:rsidRPr="00AF5AE4" w14:paraId="2A43792C" w14:textId="77777777" w:rsidTr="002E26C7">
        <w:trPr>
          <w:trHeight w:val="360"/>
          <w:ins w:id="2488" w:author="Author" w:date="2018-01-22T10:55:00Z"/>
        </w:trPr>
        <w:tc>
          <w:tcPr>
            <w:tcW w:w="4472" w:type="dxa"/>
            <w:tcBorders>
              <w:top w:val="single" w:sz="8" w:space="0" w:color="999999"/>
              <w:left w:val="single" w:sz="8" w:space="0" w:color="999999"/>
              <w:bottom w:val="single" w:sz="8" w:space="0" w:color="999999"/>
              <w:right w:val="single" w:sz="8" w:space="0" w:color="999999"/>
            </w:tcBorders>
          </w:tcPr>
          <w:p w14:paraId="5AC7A7DA" w14:textId="3822D5D6" w:rsidR="008F2A76" w:rsidRPr="00262C96" w:rsidRDefault="00A91EA4" w:rsidP="002E26C7">
            <w:pPr>
              <w:rPr>
                <w:ins w:id="2489" w:author="Author" w:date="2018-01-22T10:55:00Z"/>
                <w:rStyle w:val="SAPScreenElement"/>
              </w:rPr>
            </w:pPr>
            <w:ins w:id="2490" w:author="Author" w:date="2018-01-30T09:53:00Z">
              <w:r w:rsidRPr="00975134">
                <w:rPr>
                  <w:rStyle w:val="SAPScreenElement"/>
                </w:rPr>
                <w:t>Who should the &lt;#&gt; direct report(s) of &lt;terminated employee name&gt; report to after the termination?</w:t>
              </w:r>
              <w:r w:rsidRPr="00975134">
                <w:t xml:space="preserve">: </w:t>
              </w:r>
              <w:r w:rsidRPr="00975134">
                <w:rPr>
                  <w:rStyle w:val="SAPUserEntry"/>
                </w:rPr>
                <w:t xml:space="preserve">Everyone to upper manager &lt;upper manager name&gt; </w:t>
              </w:r>
              <w:r w:rsidRPr="00975134">
                <w:t>is defaulted, leave as is or select appropriate employee rom drop-down</w:t>
              </w:r>
            </w:ins>
            <w:ins w:id="2491" w:author="Author" w:date="2018-01-22T10:55:00Z">
              <w:del w:id="2492" w:author="Author" w:date="2018-01-30T09:53:00Z">
                <w:r w:rsidR="008F2A76" w:rsidRPr="00262C96" w:rsidDel="00A91EA4">
                  <w:rPr>
                    <w:rStyle w:val="SAPScreenElement"/>
                  </w:rPr>
                  <w:delText>Who should the &lt;#&gt; direct report(s) of &lt;terminated employee name&gt; report to after the termination?</w:delText>
                </w:r>
                <w:r w:rsidR="008F2A76" w:rsidRPr="00262C96" w:rsidDel="00A91EA4">
                  <w:delText xml:space="preserve">: select for example </w:delText>
                </w:r>
                <w:r w:rsidR="008F2A76" w:rsidRPr="00262C96" w:rsidDel="00A91EA4">
                  <w:rPr>
                    <w:rStyle w:val="SAPUserEntry"/>
                  </w:rPr>
                  <w:delText xml:space="preserve">Everyone to upper manager &lt;upper manager name&gt; </w:delText>
                </w:r>
                <w:r w:rsidR="008F2A76" w:rsidRPr="00262C96" w:rsidDel="00A91EA4">
                  <w:delText>from drop-down</w:delText>
                </w:r>
              </w:del>
            </w:ins>
          </w:p>
        </w:tc>
        <w:tc>
          <w:tcPr>
            <w:tcW w:w="9869" w:type="dxa"/>
            <w:vMerge w:val="restart"/>
            <w:tcBorders>
              <w:top w:val="single" w:sz="8" w:space="0" w:color="999999"/>
              <w:left w:val="single" w:sz="8" w:space="0" w:color="999999"/>
              <w:right w:val="single" w:sz="8" w:space="0" w:color="999999"/>
            </w:tcBorders>
          </w:tcPr>
          <w:p w14:paraId="387F3F2C" w14:textId="77777777" w:rsidR="008F2A76" w:rsidRDefault="008F2A76" w:rsidP="002E26C7">
            <w:pPr>
              <w:rPr>
                <w:ins w:id="2493" w:author="Author" w:date="2018-01-22T10:55:00Z"/>
              </w:rPr>
            </w:pPr>
            <w:ins w:id="2494" w:author="Author" w:date="2018-01-22T10:55:00Z">
              <w:r w:rsidRPr="00262C96">
                <w:t xml:space="preserve">In case the employee, who is terminated has direct reports, select in the </w:t>
              </w:r>
              <w:r w:rsidRPr="00262C96">
                <w:rPr>
                  <w:rStyle w:val="SAPScreenElement"/>
                </w:rPr>
                <w:t>Transfer Direct Reports</w:t>
              </w:r>
              <w:r w:rsidRPr="00262C96">
                <w:t xml:space="preserve"> part to whom these direct reports should report a</w:t>
              </w:r>
              <w:r>
                <w:t>fter the employee’s termination.</w:t>
              </w:r>
            </w:ins>
          </w:p>
          <w:p w14:paraId="04A757D3" w14:textId="77777777" w:rsidR="008F2A76" w:rsidRDefault="008F2A76" w:rsidP="002E26C7">
            <w:pPr>
              <w:rPr>
                <w:ins w:id="2495" w:author="Author" w:date="2018-01-22T10:55:00Z"/>
              </w:rPr>
            </w:pPr>
            <w:ins w:id="2496" w:author="Author" w:date="2018-01-22T10:55:00Z">
              <w:r w:rsidRPr="0048780B">
                <w:t xml:space="preserve">Depending on the value chosen in the </w:t>
              </w:r>
              <w:r w:rsidRPr="0048780B">
                <w:rPr>
                  <w:rStyle w:val="SAPScreenElement"/>
                </w:rPr>
                <w:t xml:space="preserve">Who should the &lt;#&gt; direct report(s) of &lt;terminated employee name&gt; report to after the termination? </w:t>
              </w:r>
              <w:r w:rsidRPr="0048780B">
                <w:t xml:space="preserve">field, different values than the one given in the example might be entered into the </w:t>
              </w:r>
              <w:r w:rsidRPr="0048780B">
                <w:rPr>
                  <w:rStyle w:val="SAPScreenElement"/>
                </w:rPr>
                <w:t>Transfer Event Reason</w:t>
              </w:r>
              <w:r w:rsidRPr="0048780B">
                <w:t xml:space="preserve"> field. In addition, additional fields to be filled might show up; fill them as appropriate. The change</w:t>
              </w:r>
              <w:r w:rsidRPr="00262C96">
                <w:t xml:space="preserve"> will be visible in the </w:t>
              </w:r>
              <w:r w:rsidRPr="00262C96">
                <w:rPr>
                  <w:rStyle w:val="SAPScreenElement"/>
                </w:rPr>
                <w:t>Job Information</w:t>
              </w:r>
              <w:r w:rsidRPr="00262C96">
                <w:t xml:space="preserve"> block of the affected direct reports.</w:t>
              </w:r>
            </w:ins>
          </w:p>
          <w:p w14:paraId="22E0EF27" w14:textId="77777777" w:rsidR="008F2A76" w:rsidRPr="00262C96" w:rsidRDefault="008F2A76" w:rsidP="002E26C7">
            <w:pPr>
              <w:rPr>
                <w:ins w:id="2497" w:author="Author" w:date="2018-01-22T10:55:00Z"/>
              </w:rPr>
            </w:pPr>
          </w:p>
        </w:tc>
      </w:tr>
      <w:tr w:rsidR="008F2A76" w:rsidRPr="00AF5AE4" w14:paraId="05F5A6E7" w14:textId="77777777" w:rsidTr="002E26C7">
        <w:trPr>
          <w:trHeight w:val="360"/>
          <w:ins w:id="2498" w:author="Author" w:date="2018-01-22T10:55:00Z"/>
        </w:trPr>
        <w:tc>
          <w:tcPr>
            <w:tcW w:w="4472" w:type="dxa"/>
            <w:tcBorders>
              <w:top w:val="single" w:sz="8" w:space="0" w:color="999999"/>
              <w:left w:val="single" w:sz="8" w:space="0" w:color="999999"/>
              <w:bottom w:val="single" w:sz="8" w:space="0" w:color="999999"/>
              <w:right w:val="single" w:sz="8" w:space="0" w:color="999999"/>
            </w:tcBorders>
          </w:tcPr>
          <w:p w14:paraId="798C43D4" w14:textId="77777777" w:rsidR="008F2A76" w:rsidRPr="0048780B" w:rsidRDefault="008F2A76" w:rsidP="002E26C7">
            <w:pPr>
              <w:rPr>
                <w:ins w:id="2499" w:author="Author" w:date="2018-01-22T10:55:00Z"/>
                <w:rStyle w:val="SAPScreenElement"/>
              </w:rPr>
            </w:pPr>
            <w:ins w:id="2500" w:author="Author" w:date="2018-01-22T10:55:00Z">
              <w:r w:rsidRPr="0048780B">
                <w:rPr>
                  <w:rStyle w:val="SAPScreenElement"/>
                </w:rPr>
                <w:t>Terminate:</w:t>
              </w:r>
            </w:ins>
          </w:p>
          <w:p w14:paraId="15131AB9" w14:textId="77777777" w:rsidR="008F2A76" w:rsidRPr="0048780B" w:rsidRDefault="008F2A76" w:rsidP="002E26C7">
            <w:pPr>
              <w:rPr>
                <w:ins w:id="2501" w:author="Author" w:date="2018-01-22T10:55:00Z"/>
                <w:rStyle w:val="SAPScreenElement"/>
              </w:rPr>
            </w:pPr>
            <w:ins w:id="2502" w:author="Author" w:date="2018-01-22T10:55:00Z">
              <w:r w:rsidRPr="0048780B">
                <w:rPr>
                  <w:rStyle w:val="SAPScreenElement"/>
                </w:rPr>
                <w:t>Transfer Event Reason</w:t>
              </w:r>
              <w:r w:rsidRPr="0048780B">
                <w:t xml:space="preserve">: select for example </w:t>
              </w:r>
              <w:r w:rsidRPr="0048780B">
                <w:rPr>
                  <w:rStyle w:val="SAPUserEntry"/>
                </w:rPr>
                <w:t>Data</w:t>
              </w:r>
              <w:r w:rsidRPr="0048780B">
                <w:rPr>
                  <w:b/>
                </w:rPr>
                <w:t xml:space="preserve"> </w:t>
              </w:r>
              <w:r w:rsidRPr="0048780B">
                <w:rPr>
                  <w:rStyle w:val="SAPUserEntry"/>
                </w:rPr>
                <w:t>Change(DATACHG)</w:t>
              </w:r>
              <w:r w:rsidRPr="0048780B">
                <w:t xml:space="preserve"> from drop-down</w:t>
              </w:r>
            </w:ins>
          </w:p>
        </w:tc>
        <w:tc>
          <w:tcPr>
            <w:tcW w:w="9869" w:type="dxa"/>
            <w:vMerge/>
            <w:tcBorders>
              <w:left w:val="single" w:sz="8" w:space="0" w:color="999999"/>
              <w:right w:val="single" w:sz="8" w:space="0" w:color="999999"/>
            </w:tcBorders>
          </w:tcPr>
          <w:p w14:paraId="18F4E4AE" w14:textId="77777777" w:rsidR="008F2A76" w:rsidRPr="00262C96" w:rsidRDefault="008F2A76" w:rsidP="002E26C7">
            <w:pPr>
              <w:rPr>
                <w:ins w:id="2503" w:author="Author" w:date="2018-01-22T10:55:00Z"/>
              </w:rPr>
            </w:pPr>
          </w:p>
        </w:tc>
      </w:tr>
      <w:tr w:rsidR="008F2A76" w:rsidRPr="00AF5AE4" w14:paraId="2D79D217" w14:textId="77777777" w:rsidTr="002E26C7">
        <w:trPr>
          <w:trHeight w:val="360"/>
          <w:ins w:id="2504" w:author="Author" w:date="2018-01-22T10:55:00Z"/>
        </w:trPr>
        <w:tc>
          <w:tcPr>
            <w:tcW w:w="4472" w:type="dxa"/>
            <w:tcBorders>
              <w:top w:val="single" w:sz="8" w:space="0" w:color="999999"/>
              <w:left w:val="single" w:sz="8" w:space="0" w:color="999999"/>
              <w:bottom w:val="single" w:sz="8" w:space="0" w:color="999999"/>
              <w:right w:val="single" w:sz="8" w:space="0" w:color="999999"/>
            </w:tcBorders>
          </w:tcPr>
          <w:p w14:paraId="3C10AE88" w14:textId="77777777" w:rsidR="008F2A76" w:rsidRDefault="008F2A76" w:rsidP="002E26C7">
            <w:pPr>
              <w:rPr>
                <w:ins w:id="2505" w:author="Author" w:date="2018-01-22T10:55:00Z"/>
                <w:rStyle w:val="SAPScreenElement"/>
              </w:rPr>
            </w:pPr>
            <w:ins w:id="2506" w:author="Author" w:date="2018-01-22T10:55:00Z">
              <w:r>
                <w:rPr>
                  <w:rStyle w:val="SAPScreenElement"/>
                </w:rPr>
                <w:t>Transfer Job Relationships:</w:t>
              </w:r>
            </w:ins>
          </w:p>
        </w:tc>
        <w:tc>
          <w:tcPr>
            <w:tcW w:w="9869" w:type="dxa"/>
            <w:tcBorders>
              <w:left w:val="single" w:sz="8" w:space="0" w:color="999999"/>
              <w:right w:val="single" w:sz="8" w:space="0" w:color="999999"/>
            </w:tcBorders>
          </w:tcPr>
          <w:p w14:paraId="67045D3D" w14:textId="77777777" w:rsidR="008F2A76" w:rsidRPr="00262C96" w:rsidRDefault="008F2A76" w:rsidP="002E26C7">
            <w:pPr>
              <w:rPr>
                <w:ins w:id="2507" w:author="Author" w:date="2018-01-22T10:55:00Z"/>
              </w:rPr>
            </w:pPr>
          </w:p>
        </w:tc>
      </w:tr>
      <w:tr w:rsidR="00A91EA4" w:rsidRPr="00AF5AE4" w14:paraId="4A247C9C" w14:textId="77777777" w:rsidTr="002E26C7">
        <w:trPr>
          <w:trHeight w:val="360"/>
          <w:ins w:id="2508" w:author="Author" w:date="2018-01-22T10:55:00Z"/>
        </w:trPr>
        <w:tc>
          <w:tcPr>
            <w:tcW w:w="4472" w:type="dxa"/>
            <w:tcBorders>
              <w:top w:val="single" w:sz="8" w:space="0" w:color="999999"/>
              <w:left w:val="single" w:sz="8" w:space="0" w:color="999999"/>
              <w:bottom w:val="single" w:sz="8" w:space="0" w:color="999999"/>
              <w:right w:val="single" w:sz="8" w:space="0" w:color="999999"/>
            </w:tcBorders>
          </w:tcPr>
          <w:p w14:paraId="357D8988" w14:textId="515F9253" w:rsidR="00A91EA4" w:rsidRDefault="00A91EA4" w:rsidP="00A91EA4">
            <w:pPr>
              <w:rPr>
                <w:ins w:id="2509" w:author="Author" w:date="2018-01-22T10:55:00Z"/>
                <w:rStyle w:val="SAPScreenElement"/>
              </w:rPr>
            </w:pPr>
            <w:ins w:id="2510" w:author="Author" w:date="2018-01-30T09:54:00Z">
              <w:r w:rsidRPr="00975134">
                <w:rPr>
                  <w:rStyle w:val="SAPScreenElement"/>
                </w:rPr>
                <w:t>Transfer to:</w:t>
              </w:r>
              <w:r w:rsidRPr="00975134">
                <w:t xml:space="preserve"> upper manager is defaulted, leave as is or select appropriate employee from drop-down</w:t>
              </w:r>
            </w:ins>
            <w:ins w:id="2511" w:author="Author" w:date="2018-01-22T10:55:00Z">
              <w:del w:id="2512" w:author="Author" w:date="2018-01-30T09:54:00Z">
                <w:r w:rsidRPr="00262C96" w:rsidDel="00FE5C80">
                  <w:rPr>
                    <w:rStyle w:val="SAPScreenElement"/>
                  </w:rPr>
                  <w:delText>Transfer to:</w:delText>
                </w:r>
                <w:r w:rsidRPr="00262C96" w:rsidDel="00FE5C80">
                  <w:delText xml:space="preserve"> select appropriate employee from drop-down</w:delText>
                </w:r>
              </w:del>
            </w:ins>
          </w:p>
        </w:tc>
        <w:tc>
          <w:tcPr>
            <w:tcW w:w="9869" w:type="dxa"/>
            <w:tcBorders>
              <w:left w:val="single" w:sz="8" w:space="0" w:color="999999"/>
              <w:right w:val="single" w:sz="8" w:space="0" w:color="999999"/>
            </w:tcBorders>
          </w:tcPr>
          <w:p w14:paraId="2C1203B2" w14:textId="6D7800F3" w:rsidR="00A91EA4" w:rsidRPr="00262C96" w:rsidRDefault="00A91EA4" w:rsidP="00A91EA4">
            <w:pPr>
              <w:rPr>
                <w:ins w:id="2513" w:author="Author" w:date="2018-01-22T10:55:00Z"/>
              </w:rPr>
            </w:pPr>
            <w:ins w:id="2514" w:author="Author" w:date="2018-01-22T10:55:00Z">
              <w:r w:rsidRPr="00262C96">
                <w:t xml:space="preserve">In case the employee </w:t>
              </w:r>
              <w:r>
                <w:t>who</w:t>
              </w:r>
              <w:r w:rsidRPr="00262C96">
                <w:t xml:space="preserve"> is terminated has job relationships, for example of type </w:t>
              </w:r>
              <w:r w:rsidRPr="00262C96">
                <w:rPr>
                  <w:rStyle w:val="SAPUserEntry"/>
                  <w:b w:val="0"/>
                  <w:color w:val="auto"/>
                </w:rPr>
                <w:t>HR Manager</w:t>
              </w:r>
              <w:r w:rsidRPr="00262C96">
                <w:t xml:space="preserve">, to other employees, you need to select in the </w:t>
              </w:r>
              <w:r w:rsidRPr="00262C96">
                <w:rPr>
                  <w:rStyle w:val="SAPScreenElement"/>
                </w:rPr>
                <w:t>Transfer Job Relationships</w:t>
              </w:r>
              <w:r w:rsidRPr="00262C96">
                <w:t xml:space="preserve"> part to whom these employees should be transferred after the employee’s termination:</w:t>
              </w:r>
            </w:ins>
          </w:p>
        </w:tc>
      </w:tr>
      <w:tr w:rsidR="008F2A76" w:rsidRPr="00AF5AE4" w14:paraId="19668E42" w14:textId="77777777" w:rsidTr="002E26C7">
        <w:trPr>
          <w:trHeight w:val="360"/>
          <w:ins w:id="2515" w:author="Author" w:date="2018-01-22T10:55:00Z"/>
        </w:trPr>
        <w:tc>
          <w:tcPr>
            <w:tcW w:w="4472" w:type="dxa"/>
            <w:tcBorders>
              <w:top w:val="single" w:sz="8" w:space="0" w:color="999999"/>
              <w:left w:val="single" w:sz="8" w:space="0" w:color="999999"/>
              <w:bottom w:val="single" w:sz="8" w:space="0" w:color="999999"/>
              <w:right w:val="single" w:sz="8" w:space="0" w:color="999999"/>
            </w:tcBorders>
          </w:tcPr>
          <w:p w14:paraId="74CD484E" w14:textId="77777777" w:rsidR="008F2A76" w:rsidRPr="00262C96" w:rsidRDefault="008F2A76" w:rsidP="002E26C7">
            <w:pPr>
              <w:rPr>
                <w:ins w:id="2516" w:author="Author" w:date="2018-01-22T10:55:00Z"/>
                <w:rStyle w:val="SAPScreenElement"/>
              </w:rPr>
            </w:pPr>
            <w:ins w:id="2517" w:author="Author" w:date="2018-01-22T10:55:00Z">
              <w:r w:rsidRPr="00262C96">
                <w:rPr>
                  <w:rStyle w:val="SAPScreenElement"/>
                </w:rPr>
                <w:t xml:space="preserve">Transfer Date: </w:t>
              </w:r>
              <w:r w:rsidRPr="00262C96">
                <w:t>defaults to the first day after the employee’s termination date; leave as is</w:t>
              </w:r>
            </w:ins>
          </w:p>
        </w:tc>
        <w:tc>
          <w:tcPr>
            <w:tcW w:w="9869" w:type="dxa"/>
            <w:tcBorders>
              <w:left w:val="single" w:sz="8" w:space="0" w:color="999999"/>
              <w:right w:val="single" w:sz="8" w:space="0" w:color="999999"/>
            </w:tcBorders>
          </w:tcPr>
          <w:p w14:paraId="025BDE29" w14:textId="77777777" w:rsidR="008F2A76" w:rsidRPr="00262C96" w:rsidRDefault="008F2A76" w:rsidP="002E26C7">
            <w:pPr>
              <w:rPr>
                <w:ins w:id="2518" w:author="Author" w:date="2018-01-22T10:55:00Z"/>
              </w:rPr>
            </w:pPr>
          </w:p>
        </w:tc>
      </w:tr>
      <w:tr w:rsidR="008F2A76" w:rsidRPr="00AF5AE4" w14:paraId="42D9CEBD" w14:textId="77777777" w:rsidTr="002E26C7">
        <w:trPr>
          <w:trHeight w:val="360"/>
          <w:ins w:id="2519" w:author="Author" w:date="2018-01-22T10:55:00Z"/>
        </w:trPr>
        <w:tc>
          <w:tcPr>
            <w:tcW w:w="4472" w:type="dxa"/>
            <w:tcBorders>
              <w:top w:val="single" w:sz="8" w:space="0" w:color="999999"/>
              <w:left w:val="single" w:sz="8" w:space="0" w:color="999999"/>
              <w:bottom w:val="single" w:sz="8" w:space="0" w:color="999999"/>
              <w:right w:val="single" w:sz="8" w:space="0" w:color="999999"/>
            </w:tcBorders>
          </w:tcPr>
          <w:p w14:paraId="0E6C38C6" w14:textId="77777777" w:rsidR="008F2A76" w:rsidRPr="00262C96" w:rsidRDefault="008F2A76" w:rsidP="002E26C7">
            <w:pPr>
              <w:rPr>
                <w:ins w:id="2520" w:author="Author" w:date="2018-01-22T10:55:00Z"/>
                <w:rStyle w:val="SAPScreenElement"/>
              </w:rPr>
            </w:pPr>
            <w:ins w:id="2521" w:author="Author" w:date="2018-01-22T10:55:00Z">
              <w:r w:rsidRPr="00262C96">
                <w:rPr>
                  <w:rStyle w:val="SAPScreenElement"/>
                </w:rPr>
                <w:t>Terminate Relationship:</w:t>
              </w:r>
              <w:r w:rsidRPr="00262C96">
                <w:t xml:space="preserve"> defaults</w:t>
              </w:r>
              <w:r w:rsidRPr="00262C96">
                <w:rPr>
                  <w:rStyle w:val="SAPUserEntry"/>
                </w:rPr>
                <w:t xml:space="preserve"> No</w:t>
              </w:r>
              <w:r w:rsidRPr="00262C96">
                <w:t>; leave as is</w:t>
              </w:r>
            </w:ins>
          </w:p>
        </w:tc>
        <w:tc>
          <w:tcPr>
            <w:tcW w:w="9869" w:type="dxa"/>
            <w:tcBorders>
              <w:left w:val="single" w:sz="8" w:space="0" w:color="999999"/>
              <w:bottom w:val="single" w:sz="8" w:space="0" w:color="999999"/>
              <w:right w:val="single" w:sz="8" w:space="0" w:color="999999"/>
            </w:tcBorders>
          </w:tcPr>
          <w:p w14:paraId="68CAB049" w14:textId="77777777" w:rsidR="008F2A76" w:rsidRPr="00262C96" w:rsidRDefault="008F2A76" w:rsidP="002E26C7">
            <w:pPr>
              <w:rPr>
                <w:ins w:id="2522" w:author="Author" w:date="2018-01-22T10:55:00Z"/>
              </w:rPr>
            </w:pPr>
            <w:ins w:id="2523" w:author="Author" w:date="2018-01-22T10:55:00Z">
              <w:r w:rsidRPr="00262C96">
                <w:t>In case the job relationship to the employee should be terminated anyway, select</w:t>
              </w:r>
              <w:r w:rsidRPr="00262C96">
                <w:rPr>
                  <w:rStyle w:val="SAPUserEntry"/>
                </w:rPr>
                <w:t xml:space="preserve"> Yes</w:t>
              </w:r>
              <w:r w:rsidRPr="00262C96">
                <w:t>.</w:t>
              </w:r>
            </w:ins>
          </w:p>
        </w:tc>
      </w:tr>
    </w:tbl>
    <w:p w14:paraId="45EC2D36" w14:textId="77777777" w:rsidR="0006208B" w:rsidRPr="00366A65" w:rsidRDefault="0006208B" w:rsidP="0006208B">
      <w:pPr>
        <w:pStyle w:val="Heading3"/>
        <w:spacing w:before="240" w:after="120"/>
        <w:ind w:left="851" w:hanging="851"/>
        <w:rPr>
          <w:ins w:id="2524" w:author="Author" w:date="2018-01-18T12:54:00Z"/>
          <w:rPrChange w:id="2525" w:author="Author" w:date="2018-01-22T13:13:00Z">
            <w:rPr>
              <w:ins w:id="2526" w:author="Author" w:date="2018-01-18T12:54:00Z"/>
              <w:highlight w:val="yellow"/>
            </w:rPr>
          </w:rPrChange>
        </w:rPr>
      </w:pPr>
      <w:bookmarkStart w:id="2527" w:name="_Toc507684153"/>
      <w:ins w:id="2528" w:author="Author" w:date="2018-01-18T12:54:00Z">
        <w:r w:rsidRPr="00366A65">
          <w:rPr>
            <w:rPrChange w:id="2529" w:author="Author" w:date="2018-01-22T13:13:00Z">
              <w:rPr>
                <w:highlight w:val="yellow"/>
              </w:rPr>
            </w:rPrChange>
          </w:rPr>
          <w:t>France (FR)</w:t>
        </w:r>
        <w:bookmarkEnd w:id="2380"/>
        <w:bookmarkEnd w:id="2527"/>
      </w:ins>
    </w:p>
    <w:tbl>
      <w:tblPr>
        <w:tblW w:w="14341"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9869"/>
      </w:tblGrid>
      <w:tr w:rsidR="00D705AF" w:rsidRPr="00CF1425" w14:paraId="1C6C2B30" w14:textId="77777777" w:rsidTr="002E26C7">
        <w:trPr>
          <w:trHeight w:val="432"/>
          <w:tblHeader/>
          <w:ins w:id="2530" w:author="Author" w:date="2018-01-22T11:01: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54913D8B" w14:textId="77777777" w:rsidR="00D705AF" w:rsidRPr="00CF1425" w:rsidRDefault="00D705AF" w:rsidP="002E26C7">
            <w:pPr>
              <w:pStyle w:val="SAPTableHeader"/>
              <w:rPr>
                <w:ins w:id="2531" w:author="Author" w:date="2018-01-22T11:01:00Z"/>
              </w:rPr>
            </w:pPr>
            <w:bookmarkStart w:id="2532" w:name="_Toc503966082"/>
            <w:ins w:id="2533" w:author="Author" w:date="2018-01-22T11:01:00Z">
              <w:r w:rsidRPr="00CF1425">
                <w:t>User Entries: Field Name: User Action and Value</w:t>
              </w:r>
            </w:ins>
          </w:p>
        </w:tc>
        <w:tc>
          <w:tcPr>
            <w:tcW w:w="9869" w:type="dxa"/>
            <w:tcBorders>
              <w:top w:val="single" w:sz="8" w:space="0" w:color="999999"/>
              <w:left w:val="single" w:sz="8" w:space="0" w:color="999999"/>
              <w:bottom w:val="single" w:sz="8" w:space="0" w:color="999999"/>
              <w:right w:val="single" w:sz="8" w:space="0" w:color="999999"/>
            </w:tcBorders>
            <w:shd w:val="clear" w:color="auto" w:fill="999999"/>
          </w:tcPr>
          <w:p w14:paraId="62F2EC9D" w14:textId="77777777" w:rsidR="00D705AF" w:rsidRPr="00CF1425" w:rsidRDefault="00D705AF" w:rsidP="002E26C7">
            <w:pPr>
              <w:pStyle w:val="SAPTableHeader"/>
              <w:rPr>
                <w:ins w:id="2534" w:author="Author" w:date="2018-01-22T11:01:00Z"/>
              </w:rPr>
            </w:pPr>
            <w:ins w:id="2535" w:author="Author" w:date="2018-01-22T11:01:00Z">
              <w:r w:rsidRPr="00CF1425">
                <w:t>Additional Information</w:t>
              </w:r>
            </w:ins>
          </w:p>
        </w:tc>
      </w:tr>
      <w:tr w:rsidR="00D705AF" w:rsidRPr="00AF5AE4" w14:paraId="1D68A2B5" w14:textId="77777777" w:rsidTr="002E26C7">
        <w:trPr>
          <w:trHeight w:val="360"/>
          <w:ins w:id="2536" w:author="Author" w:date="2018-01-22T11:01:00Z"/>
        </w:trPr>
        <w:tc>
          <w:tcPr>
            <w:tcW w:w="4472" w:type="dxa"/>
            <w:tcBorders>
              <w:top w:val="single" w:sz="8" w:space="0" w:color="999999"/>
              <w:left w:val="single" w:sz="8" w:space="0" w:color="999999"/>
              <w:bottom w:val="single" w:sz="8" w:space="0" w:color="999999"/>
              <w:right w:val="single" w:sz="8" w:space="0" w:color="999999"/>
            </w:tcBorders>
          </w:tcPr>
          <w:p w14:paraId="7CC19658" w14:textId="77777777" w:rsidR="00D705AF" w:rsidRDefault="00D705AF" w:rsidP="002E26C7">
            <w:pPr>
              <w:rPr>
                <w:ins w:id="2537" w:author="Author" w:date="2018-01-22T11:01:00Z"/>
                <w:rStyle w:val="SAPScreenElement"/>
              </w:rPr>
            </w:pPr>
            <w:ins w:id="2538" w:author="Author" w:date="2018-01-22T11:01:00Z">
              <w:r>
                <w:rPr>
                  <w:rStyle w:val="SAPScreenElement"/>
                </w:rPr>
                <w:t xml:space="preserve">Termination Date: </w:t>
              </w:r>
              <w:r w:rsidRPr="00262C96">
                <w:t>select employee’s last day at work from calendar help</w:t>
              </w:r>
            </w:ins>
          </w:p>
        </w:tc>
        <w:tc>
          <w:tcPr>
            <w:tcW w:w="9869" w:type="dxa"/>
            <w:tcBorders>
              <w:top w:val="single" w:sz="8" w:space="0" w:color="999999"/>
              <w:left w:val="single" w:sz="8" w:space="0" w:color="999999"/>
              <w:bottom w:val="single" w:sz="8" w:space="0" w:color="999999"/>
              <w:right w:val="single" w:sz="8" w:space="0" w:color="999999"/>
            </w:tcBorders>
          </w:tcPr>
          <w:p w14:paraId="29B199DE" w14:textId="77777777" w:rsidR="00D705AF" w:rsidRDefault="00D705AF" w:rsidP="002E26C7">
            <w:pPr>
              <w:spacing w:before="0" w:after="0" w:line="240" w:lineRule="auto"/>
              <w:rPr>
                <w:ins w:id="2539" w:author="Author" w:date="2018-01-22T11:01:00Z"/>
                <w:rStyle w:val="SAPScreenElement"/>
              </w:rPr>
            </w:pPr>
          </w:p>
        </w:tc>
      </w:tr>
      <w:tr w:rsidR="00D705AF" w:rsidRPr="00AF5AE4" w14:paraId="1EB337A0" w14:textId="77777777" w:rsidTr="002E26C7">
        <w:trPr>
          <w:trHeight w:val="360"/>
          <w:ins w:id="2540" w:author="Author" w:date="2018-01-22T11:01:00Z"/>
        </w:trPr>
        <w:tc>
          <w:tcPr>
            <w:tcW w:w="4472" w:type="dxa"/>
            <w:tcBorders>
              <w:top w:val="single" w:sz="8" w:space="0" w:color="999999"/>
              <w:left w:val="single" w:sz="8" w:space="0" w:color="999999"/>
              <w:bottom w:val="single" w:sz="8" w:space="0" w:color="999999"/>
              <w:right w:val="single" w:sz="8" w:space="0" w:color="999999"/>
            </w:tcBorders>
          </w:tcPr>
          <w:p w14:paraId="5236B10D" w14:textId="77777777" w:rsidR="00D705AF" w:rsidRPr="009862F4" w:rsidDel="00B1777E" w:rsidRDefault="00D705AF" w:rsidP="002E26C7">
            <w:pPr>
              <w:rPr>
                <w:ins w:id="2541" w:author="Author" w:date="2018-01-22T11:01:00Z"/>
                <w:rStyle w:val="SAPScreenElement"/>
                <w:highlight w:val="yellow"/>
              </w:rPr>
            </w:pPr>
            <w:ins w:id="2542" w:author="Author" w:date="2018-01-22T11:01:00Z">
              <w:r w:rsidRPr="00E62485">
                <w:rPr>
                  <w:rStyle w:val="SAPScreenElement"/>
                  <w:highlight w:val="cyan"/>
                  <w:rPrChange w:id="2543" w:author="Author" w:date="2018-01-29T13:40:00Z">
                    <w:rPr>
                      <w:rStyle w:val="SAPScreenElement"/>
                      <w:highlight w:val="yellow"/>
                    </w:rPr>
                  </w:rPrChange>
                </w:rPr>
                <w:t xml:space="preserve">Termination Reason: </w:t>
              </w:r>
              <w:r w:rsidRPr="00E62485">
                <w:rPr>
                  <w:rStyle w:val="SAPUserEntry"/>
                  <w:highlight w:val="cyan"/>
                  <w:rPrChange w:id="2544" w:author="Author" w:date="2018-01-29T13:40:00Z">
                    <w:rPr>
                      <w:rStyle w:val="SAPUserEntry"/>
                      <w:highlight w:val="yellow"/>
                    </w:rPr>
                  </w:rPrChange>
                </w:rPr>
                <w:t>Termination</w:t>
              </w:r>
              <w:r w:rsidRPr="00E62485">
                <w:rPr>
                  <w:b/>
                  <w:highlight w:val="cyan"/>
                  <w:rPrChange w:id="2545" w:author="Author" w:date="2018-01-29T13:40:00Z">
                    <w:rPr>
                      <w:b/>
                      <w:highlight w:val="yellow"/>
                    </w:rPr>
                  </w:rPrChange>
                </w:rPr>
                <w:t xml:space="preserve"> </w:t>
              </w:r>
              <w:r w:rsidRPr="00E62485">
                <w:rPr>
                  <w:rStyle w:val="SAPUserEntry"/>
                  <w:highlight w:val="cyan"/>
                  <w:rPrChange w:id="2546" w:author="Author" w:date="2018-01-29T13:40:00Z">
                    <w:rPr>
                      <w:rStyle w:val="SAPUserEntry"/>
                      <w:highlight w:val="yellow"/>
                    </w:rPr>
                  </w:rPrChange>
                </w:rPr>
                <w:t>–</w:t>
              </w:r>
              <w:r w:rsidRPr="00E62485">
                <w:rPr>
                  <w:b/>
                  <w:highlight w:val="cyan"/>
                  <w:rPrChange w:id="2547" w:author="Author" w:date="2018-01-29T13:40:00Z">
                    <w:rPr>
                      <w:b/>
                      <w:highlight w:val="yellow"/>
                    </w:rPr>
                  </w:rPrChange>
                </w:rPr>
                <w:t xml:space="preserve"> </w:t>
              </w:r>
              <w:r w:rsidRPr="00E62485">
                <w:rPr>
                  <w:rStyle w:val="SAPUserEntry"/>
                  <w:highlight w:val="cyan"/>
                  <w:rPrChange w:id="2548" w:author="Author" w:date="2018-01-29T13:40:00Z">
                    <w:rPr>
                      <w:rStyle w:val="SAPUserEntry"/>
                      <w:highlight w:val="yellow"/>
                    </w:rPr>
                  </w:rPrChange>
                </w:rPr>
                <w:t>Other</w:t>
              </w:r>
              <w:r w:rsidRPr="00E62485">
                <w:rPr>
                  <w:b/>
                  <w:highlight w:val="cyan"/>
                  <w:rPrChange w:id="2549" w:author="Author" w:date="2018-01-29T13:40:00Z">
                    <w:rPr>
                      <w:b/>
                      <w:highlight w:val="yellow"/>
                    </w:rPr>
                  </w:rPrChange>
                </w:rPr>
                <w:t xml:space="preserve"> </w:t>
              </w:r>
              <w:r w:rsidRPr="00E62485">
                <w:rPr>
                  <w:rStyle w:val="SAPUserEntry"/>
                  <w:highlight w:val="cyan"/>
                  <w:rPrChange w:id="2550" w:author="Author" w:date="2018-01-29T13:40:00Z">
                    <w:rPr>
                      <w:rStyle w:val="SAPUserEntry"/>
                      <w:highlight w:val="yellow"/>
                    </w:rPr>
                  </w:rPrChange>
                </w:rPr>
                <w:t>(TEROTH)</w:t>
              </w:r>
            </w:ins>
          </w:p>
        </w:tc>
        <w:tc>
          <w:tcPr>
            <w:tcW w:w="9869" w:type="dxa"/>
            <w:tcBorders>
              <w:top w:val="single" w:sz="8" w:space="0" w:color="999999"/>
              <w:left w:val="single" w:sz="8" w:space="0" w:color="999999"/>
              <w:bottom w:val="single" w:sz="8" w:space="0" w:color="999999"/>
              <w:right w:val="single" w:sz="8" w:space="0" w:color="999999"/>
            </w:tcBorders>
          </w:tcPr>
          <w:p w14:paraId="17331B83" w14:textId="77777777" w:rsidR="00D705AF" w:rsidRPr="001963C0" w:rsidDel="00B1777E" w:rsidRDefault="00D705AF" w:rsidP="002E26C7">
            <w:pPr>
              <w:spacing w:before="0" w:after="0" w:line="240" w:lineRule="auto"/>
              <w:rPr>
                <w:ins w:id="2551" w:author="Author" w:date="2018-01-22T11:01:00Z"/>
              </w:rPr>
            </w:pPr>
          </w:p>
        </w:tc>
      </w:tr>
      <w:tr w:rsidR="00D705AF" w:rsidRPr="00AF5AE4" w14:paraId="46AAFCDB" w14:textId="77777777" w:rsidTr="002E26C7">
        <w:trPr>
          <w:trHeight w:val="360"/>
          <w:ins w:id="2552" w:author="Author" w:date="2018-01-22T11:01:00Z"/>
        </w:trPr>
        <w:tc>
          <w:tcPr>
            <w:tcW w:w="4472" w:type="dxa"/>
            <w:tcBorders>
              <w:top w:val="single" w:sz="8" w:space="0" w:color="999999"/>
              <w:left w:val="single" w:sz="8" w:space="0" w:color="999999"/>
              <w:bottom w:val="single" w:sz="8" w:space="0" w:color="999999"/>
              <w:right w:val="single" w:sz="8" w:space="0" w:color="999999"/>
            </w:tcBorders>
          </w:tcPr>
          <w:p w14:paraId="5C69B018" w14:textId="77777777" w:rsidR="00D705AF" w:rsidRPr="001963C0" w:rsidRDefault="00D705AF" w:rsidP="002E26C7">
            <w:pPr>
              <w:rPr>
                <w:ins w:id="2553" w:author="Author" w:date="2018-01-22T11:01:00Z"/>
                <w:rStyle w:val="SAPScreenElement"/>
                <w:highlight w:val="yellow"/>
              </w:rPr>
            </w:pPr>
            <w:ins w:id="2554" w:author="Author" w:date="2018-01-22T11:01:00Z">
              <w:r w:rsidRPr="009862F4">
                <w:rPr>
                  <w:rStyle w:val="SAPScreenElement"/>
                </w:rPr>
                <w:t>6 Payroll fields:</w:t>
              </w:r>
              <w:r w:rsidRPr="00B83FA6">
                <w:rPr>
                  <w:rStyle w:val="SAPScreenElement"/>
                </w:rPr>
                <w:t xml:space="preserve"> </w:t>
              </w:r>
              <w:r w:rsidRPr="00B83FA6">
                <w:t>calculated</w:t>
              </w:r>
              <w:r w:rsidRPr="0049257E">
                <w:t xml:space="preserve"> based on value of field</w:t>
              </w:r>
              <w:r w:rsidRPr="0049257E">
                <w:rPr>
                  <w:rStyle w:val="SAPScreenElement"/>
                  <w:color w:val="auto"/>
                </w:rPr>
                <w:t xml:space="preserve"> </w:t>
              </w:r>
              <w:r>
                <w:rPr>
                  <w:rStyle w:val="SAPScreenElement"/>
                </w:rPr>
                <w:t xml:space="preserve">Termination Date, </w:t>
              </w:r>
              <w:r>
                <w:t>leave as is</w:t>
              </w:r>
            </w:ins>
          </w:p>
        </w:tc>
        <w:tc>
          <w:tcPr>
            <w:tcW w:w="9869" w:type="dxa"/>
            <w:tcBorders>
              <w:top w:val="single" w:sz="8" w:space="0" w:color="999999"/>
              <w:left w:val="single" w:sz="8" w:space="0" w:color="999999"/>
              <w:bottom w:val="single" w:sz="8" w:space="0" w:color="999999"/>
              <w:right w:val="single" w:sz="8" w:space="0" w:color="999999"/>
            </w:tcBorders>
          </w:tcPr>
          <w:p w14:paraId="5D9560AF" w14:textId="77777777" w:rsidR="00D705AF" w:rsidRPr="001963C0" w:rsidDel="00B1777E" w:rsidRDefault="00D705AF" w:rsidP="002E26C7">
            <w:pPr>
              <w:spacing w:before="0" w:after="0" w:line="240" w:lineRule="auto"/>
              <w:rPr>
                <w:ins w:id="2555" w:author="Author" w:date="2018-01-22T11:01:00Z"/>
              </w:rPr>
            </w:pPr>
          </w:p>
        </w:tc>
      </w:tr>
      <w:tr w:rsidR="00D705AF" w:rsidRPr="00AF5AE4" w14:paraId="7D9C4637" w14:textId="77777777" w:rsidTr="002E26C7">
        <w:trPr>
          <w:trHeight w:val="360"/>
          <w:ins w:id="2556" w:author="Author" w:date="2018-01-22T11:01:00Z"/>
        </w:trPr>
        <w:tc>
          <w:tcPr>
            <w:tcW w:w="4472" w:type="dxa"/>
            <w:tcBorders>
              <w:top w:val="single" w:sz="8" w:space="0" w:color="999999"/>
              <w:left w:val="single" w:sz="8" w:space="0" w:color="999999"/>
              <w:bottom w:val="single" w:sz="8" w:space="0" w:color="999999"/>
              <w:right w:val="single" w:sz="8" w:space="0" w:color="999999"/>
            </w:tcBorders>
          </w:tcPr>
          <w:p w14:paraId="28B32AE3" w14:textId="77777777" w:rsidR="00D705AF" w:rsidRPr="009862F4" w:rsidRDefault="00D705AF" w:rsidP="002E26C7">
            <w:pPr>
              <w:rPr>
                <w:ins w:id="2557" w:author="Author" w:date="2018-01-22T11:01:00Z"/>
                <w:rStyle w:val="SAPScreenElement"/>
                <w:rFonts w:ascii="BentonSans Book" w:hAnsi="BentonSans Book"/>
                <w:color w:val="auto"/>
              </w:rPr>
            </w:pPr>
            <w:ins w:id="2558" w:author="Author" w:date="2018-01-22T11:01:00Z">
              <w:r w:rsidRPr="00262C96">
                <w:rPr>
                  <w:rStyle w:val="SAPScreenElement"/>
                </w:rPr>
                <w:t xml:space="preserve">OK to Rehire: </w:t>
              </w:r>
              <w:r w:rsidRPr="00262C96">
                <w:t xml:space="preserve">defaults to </w:t>
              </w:r>
              <w:r w:rsidRPr="009862F4">
                <w:rPr>
                  <w:rStyle w:val="SAPUserEntry"/>
                </w:rPr>
                <w:t>No</w:t>
              </w:r>
              <w:r w:rsidRPr="00262C96">
                <w:t>, leave as is or</w:t>
              </w:r>
              <w:r w:rsidRPr="00262C96">
                <w:rPr>
                  <w:rStyle w:val="SAPScreenElement"/>
                </w:rPr>
                <w:t xml:space="preserve"> </w:t>
              </w:r>
              <w:r>
                <w:t xml:space="preserve">select </w:t>
              </w:r>
              <w:r w:rsidRPr="00262C96">
                <w:rPr>
                  <w:rStyle w:val="SAPUserEntry"/>
                </w:rPr>
                <w:t>Yes</w:t>
              </w:r>
              <w:r>
                <w:t xml:space="preserve"> from drop-down</w:t>
              </w:r>
            </w:ins>
          </w:p>
        </w:tc>
        <w:tc>
          <w:tcPr>
            <w:tcW w:w="9869" w:type="dxa"/>
            <w:tcBorders>
              <w:top w:val="single" w:sz="8" w:space="0" w:color="999999"/>
              <w:left w:val="single" w:sz="8" w:space="0" w:color="999999"/>
              <w:bottom w:val="single" w:sz="8" w:space="0" w:color="999999"/>
              <w:right w:val="single" w:sz="8" w:space="0" w:color="999999"/>
            </w:tcBorders>
          </w:tcPr>
          <w:p w14:paraId="7C810B52" w14:textId="77777777" w:rsidR="00D705AF" w:rsidRPr="001963C0" w:rsidDel="00B1777E" w:rsidRDefault="00D705AF" w:rsidP="002E26C7">
            <w:pPr>
              <w:spacing w:before="0" w:after="0" w:line="240" w:lineRule="auto"/>
              <w:rPr>
                <w:ins w:id="2559" w:author="Author" w:date="2018-01-22T11:01:00Z"/>
              </w:rPr>
            </w:pPr>
            <w:ins w:id="2560" w:author="Author" w:date="2018-01-22T11:01:00Z">
              <w:r w:rsidRPr="00262C96">
                <w:t>In case you like to rehire this employee in the future, select</w:t>
              </w:r>
              <w:r w:rsidRPr="00262C96">
                <w:rPr>
                  <w:rStyle w:val="SAPUserEntry"/>
                </w:rPr>
                <w:t xml:space="preserve"> Yes</w:t>
              </w:r>
              <w:r w:rsidRPr="00262C96">
                <w:t>.</w:t>
              </w:r>
            </w:ins>
          </w:p>
        </w:tc>
      </w:tr>
      <w:tr w:rsidR="00D705AF" w:rsidRPr="00AF5AE4" w14:paraId="572334C9" w14:textId="77777777" w:rsidTr="002E26C7">
        <w:trPr>
          <w:trHeight w:val="360"/>
          <w:ins w:id="2561" w:author="Author" w:date="2018-01-22T11:01:00Z"/>
        </w:trPr>
        <w:tc>
          <w:tcPr>
            <w:tcW w:w="4472" w:type="dxa"/>
            <w:tcBorders>
              <w:top w:val="single" w:sz="8" w:space="0" w:color="999999"/>
              <w:left w:val="single" w:sz="8" w:space="0" w:color="999999"/>
              <w:bottom w:val="single" w:sz="8" w:space="0" w:color="999999"/>
              <w:right w:val="single" w:sz="8" w:space="0" w:color="999999"/>
            </w:tcBorders>
          </w:tcPr>
          <w:p w14:paraId="6F3EAEE1" w14:textId="77777777" w:rsidR="00D705AF" w:rsidRPr="00262C96" w:rsidRDefault="00D705AF" w:rsidP="002E26C7">
            <w:pPr>
              <w:rPr>
                <w:ins w:id="2562" w:author="Author" w:date="2018-01-22T11:01:00Z"/>
                <w:rStyle w:val="SAPScreenElement"/>
              </w:rPr>
            </w:pPr>
            <w:ins w:id="2563" w:author="Author" w:date="2018-01-22T11:01:00Z">
              <w:r>
                <w:rPr>
                  <w:rStyle w:val="SAPScreenElement"/>
                </w:rPr>
                <w:t xml:space="preserve">Regret Termination: </w:t>
              </w:r>
              <w:r w:rsidRPr="00262C96">
                <w:t xml:space="preserve">defaults to </w:t>
              </w:r>
              <w:r w:rsidRPr="001963C0">
                <w:rPr>
                  <w:rStyle w:val="SAPUserEntry"/>
                </w:rPr>
                <w:t>No</w:t>
              </w:r>
              <w:r w:rsidRPr="00262C96">
                <w:t>, leave as is or</w:t>
              </w:r>
              <w:r w:rsidRPr="00262C96">
                <w:rPr>
                  <w:rStyle w:val="SAPScreenElement"/>
                </w:rPr>
                <w:t xml:space="preserve"> </w:t>
              </w:r>
              <w:r>
                <w:t xml:space="preserve">select </w:t>
              </w:r>
              <w:r w:rsidRPr="00262C96">
                <w:rPr>
                  <w:rStyle w:val="SAPUserEntry"/>
                </w:rPr>
                <w:t>Yes</w:t>
              </w:r>
              <w:r>
                <w:t xml:space="preserve"> from drop-down</w:t>
              </w:r>
            </w:ins>
          </w:p>
        </w:tc>
        <w:tc>
          <w:tcPr>
            <w:tcW w:w="9869" w:type="dxa"/>
            <w:tcBorders>
              <w:top w:val="single" w:sz="8" w:space="0" w:color="999999"/>
              <w:left w:val="single" w:sz="8" w:space="0" w:color="999999"/>
              <w:bottom w:val="single" w:sz="8" w:space="0" w:color="999999"/>
              <w:right w:val="single" w:sz="8" w:space="0" w:color="999999"/>
            </w:tcBorders>
          </w:tcPr>
          <w:p w14:paraId="52C7D42A" w14:textId="77777777" w:rsidR="00D705AF" w:rsidRPr="00262C96" w:rsidRDefault="00D705AF" w:rsidP="002E26C7">
            <w:pPr>
              <w:spacing w:before="0" w:after="0" w:line="240" w:lineRule="auto"/>
              <w:rPr>
                <w:ins w:id="2564" w:author="Author" w:date="2018-01-22T11:01:00Z"/>
              </w:rPr>
            </w:pPr>
          </w:p>
        </w:tc>
      </w:tr>
      <w:tr w:rsidR="00D705AF" w:rsidRPr="00AF5AE4" w14:paraId="101470CC" w14:textId="77777777" w:rsidTr="002E26C7">
        <w:trPr>
          <w:trHeight w:val="360"/>
          <w:ins w:id="2565" w:author="Author" w:date="2018-01-22T11:01:00Z"/>
        </w:trPr>
        <w:tc>
          <w:tcPr>
            <w:tcW w:w="4472" w:type="dxa"/>
            <w:tcBorders>
              <w:top w:val="single" w:sz="8" w:space="0" w:color="999999"/>
              <w:left w:val="single" w:sz="8" w:space="0" w:color="999999"/>
              <w:bottom w:val="single" w:sz="8" w:space="0" w:color="999999"/>
              <w:right w:val="single" w:sz="8" w:space="0" w:color="999999"/>
            </w:tcBorders>
          </w:tcPr>
          <w:p w14:paraId="7CACE193" w14:textId="77777777" w:rsidR="00D705AF" w:rsidRPr="00262C96" w:rsidRDefault="00D705AF" w:rsidP="002E26C7">
            <w:pPr>
              <w:rPr>
                <w:ins w:id="2566" w:author="Author" w:date="2018-01-22T11:01:00Z"/>
                <w:rStyle w:val="SAPScreenElement"/>
              </w:rPr>
            </w:pPr>
            <w:ins w:id="2567" w:author="Author" w:date="2018-01-22T11:01:00Z">
              <w:r>
                <w:rPr>
                  <w:rStyle w:val="SAPScreenElement"/>
                </w:rPr>
                <w:t xml:space="preserve">Eligible for Salary Continuation: </w:t>
              </w:r>
              <w:r w:rsidRPr="00262C96">
                <w:t xml:space="preserve">defaults to </w:t>
              </w:r>
              <w:r w:rsidRPr="001963C0">
                <w:rPr>
                  <w:rStyle w:val="SAPUserEntry"/>
                </w:rPr>
                <w:t>No</w:t>
              </w:r>
              <w:r w:rsidRPr="00262C96">
                <w:t>, leave as is or</w:t>
              </w:r>
              <w:r w:rsidRPr="00262C96">
                <w:rPr>
                  <w:rStyle w:val="SAPScreenElement"/>
                </w:rPr>
                <w:t xml:space="preserve"> </w:t>
              </w:r>
              <w:r>
                <w:t xml:space="preserve">select </w:t>
              </w:r>
              <w:r w:rsidRPr="00262C96">
                <w:rPr>
                  <w:rStyle w:val="SAPUserEntry"/>
                </w:rPr>
                <w:t>Yes</w:t>
              </w:r>
              <w:r>
                <w:t xml:space="preserve"> from drop-down</w:t>
              </w:r>
            </w:ins>
          </w:p>
        </w:tc>
        <w:tc>
          <w:tcPr>
            <w:tcW w:w="9869" w:type="dxa"/>
            <w:tcBorders>
              <w:top w:val="single" w:sz="8" w:space="0" w:color="999999"/>
              <w:left w:val="single" w:sz="8" w:space="0" w:color="999999"/>
              <w:bottom w:val="single" w:sz="8" w:space="0" w:color="999999"/>
              <w:right w:val="single" w:sz="8" w:space="0" w:color="999999"/>
            </w:tcBorders>
          </w:tcPr>
          <w:p w14:paraId="0F56CD73" w14:textId="77777777" w:rsidR="00D705AF" w:rsidRPr="00262C96" w:rsidRDefault="00D705AF" w:rsidP="002E26C7">
            <w:pPr>
              <w:spacing w:before="0" w:after="0" w:line="240" w:lineRule="auto"/>
              <w:rPr>
                <w:ins w:id="2568" w:author="Author" w:date="2018-01-22T11:01:00Z"/>
              </w:rPr>
            </w:pPr>
          </w:p>
        </w:tc>
      </w:tr>
      <w:tr w:rsidR="00D705AF" w:rsidRPr="00AF5AE4" w14:paraId="2B325AB4" w14:textId="77777777" w:rsidTr="002E26C7">
        <w:trPr>
          <w:trHeight w:val="360"/>
          <w:ins w:id="2569" w:author="Author" w:date="2018-01-22T11:01:00Z"/>
        </w:trPr>
        <w:tc>
          <w:tcPr>
            <w:tcW w:w="4472" w:type="dxa"/>
            <w:tcBorders>
              <w:top w:val="single" w:sz="8" w:space="0" w:color="999999"/>
              <w:left w:val="single" w:sz="8" w:space="0" w:color="999999"/>
              <w:bottom w:val="single" w:sz="8" w:space="0" w:color="999999"/>
              <w:right w:val="single" w:sz="8" w:space="0" w:color="999999"/>
            </w:tcBorders>
          </w:tcPr>
          <w:p w14:paraId="7B38088A" w14:textId="77777777" w:rsidR="00D705AF" w:rsidRPr="00B83FA6" w:rsidRDefault="00D705AF" w:rsidP="002E26C7">
            <w:pPr>
              <w:rPr>
                <w:ins w:id="2570" w:author="Author" w:date="2018-01-22T11:01:00Z"/>
                <w:rStyle w:val="SAPScreenElement"/>
              </w:rPr>
            </w:pPr>
            <w:ins w:id="2571" w:author="Author" w:date="2018-01-22T11:01:00Z">
              <w:r>
                <w:rPr>
                  <w:rStyle w:val="SAPScreenElement"/>
                </w:rPr>
                <w:t>A</w:t>
              </w:r>
              <w:r w:rsidRPr="00B83FA6">
                <w:rPr>
                  <w:rStyle w:val="SAPScreenElement"/>
                </w:rPr>
                <w:t xml:space="preserve">ttachment: </w:t>
              </w:r>
              <w:r>
                <w:t xml:space="preserve">use drag and drop or the </w:t>
              </w:r>
              <w:r w:rsidRPr="0049257E">
                <w:rPr>
                  <w:rStyle w:val="SAPScreenElement"/>
                </w:rPr>
                <w:t>+</w:t>
              </w:r>
              <w:r>
                <w:t xml:space="preserve"> button.</w:t>
              </w:r>
            </w:ins>
          </w:p>
        </w:tc>
        <w:tc>
          <w:tcPr>
            <w:tcW w:w="9869" w:type="dxa"/>
            <w:tcBorders>
              <w:top w:val="single" w:sz="8" w:space="0" w:color="999999"/>
              <w:left w:val="single" w:sz="8" w:space="0" w:color="999999"/>
              <w:bottom w:val="single" w:sz="8" w:space="0" w:color="999999"/>
              <w:right w:val="single" w:sz="8" w:space="0" w:color="999999"/>
            </w:tcBorders>
          </w:tcPr>
          <w:p w14:paraId="2FAC8C72" w14:textId="77777777" w:rsidR="00D705AF" w:rsidRDefault="00D705AF" w:rsidP="002E26C7">
            <w:pPr>
              <w:spacing w:before="0" w:after="0" w:line="240" w:lineRule="auto"/>
              <w:rPr>
                <w:ins w:id="2572" w:author="Author" w:date="2018-01-22T11:01:00Z"/>
              </w:rPr>
            </w:pPr>
            <w:ins w:id="2573" w:author="Author" w:date="2018-01-22T11:01:00Z">
              <w:r>
                <w:t>optional step:</w:t>
              </w:r>
            </w:ins>
          </w:p>
          <w:p w14:paraId="0994C410" w14:textId="77777777" w:rsidR="00D705AF" w:rsidRPr="00B83FA6" w:rsidDel="00B1777E" w:rsidRDefault="00D705AF" w:rsidP="002E26C7">
            <w:pPr>
              <w:spacing w:before="0" w:after="0" w:line="240" w:lineRule="auto"/>
              <w:rPr>
                <w:ins w:id="2574" w:author="Author" w:date="2018-01-22T11:01:00Z"/>
              </w:rPr>
            </w:pPr>
            <w:ins w:id="2575" w:author="Author" w:date="2018-01-22T11:01:00Z">
              <w:r>
                <w:t>Y</w:t>
              </w:r>
              <w:r w:rsidRPr="009862F4">
                <w:t>ou can attach a supporting document</w:t>
              </w:r>
              <w:r w:rsidRPr="009862F4">
                <w:rPr>
                  <w:color w:val="1F497D"/>
                </w:rPr>
                <w:t xml:space="preserve"> </w:t>
              </w:r>
              <w:r w:rsidRPr="009862F4">
                <w:t>on the termination</w:t>
              </w:r>
              <w:r w:rsidRPr="009862F4">
                <w:rPr>
                  <w:color w:val="1F497D"/>
                </w:rPr>
                <w:t>.</w:t>
              </w:r>
              <w:r w:rsidRPr="009862F4">
                <w:t xml:space="preserve"> </w:t>
              </w:r>
            </w:ins>
          </w:p>
        </w:tc>
      </w:tr>
      <w:tr w:rsidR="00D705AF" w:rsidRPr="00AF5AE4" w14:paraId="3D7CA2EA" w14:textId="77777777" w:rsidTr="002E26C7">
        <w:trPr>
          <w:trHeight w:val="360"/>
          <w:ins w:id="2576" w:author="Author" w:date="2018-01-22T11:01:00Z"/>
        </w:trPr>
        <w:tc>
          <w:tcPr>
            <w:tcW w:w="4472" w:type="dxa"/>
            <w:tcBorders>
              <w:top w:val="single" w:sz="8" w:space="0" w:color="999999"/>
              <w:left w:val="single" w:sz="8" w:space="0" w:color="999999"/>
              <w:bottom w:val="single" w:sz="8" w:space="0" w:color="999999"/>
              <w:right w:val="single" w:sz="8" w:space="0" w:color="999999"/>
            </w:tcBorders>
          </w:tcPr>
          <w:p w14:paraId="45CE6A68" w14:textId="77777777" w:rsidR="00D705AF" w:rsidRPr="00B83FA6" w:rsidRDefault="00D705AF" w:rsidP="002E26C7">
            <w:pPr>
              <w:rPr>
                <w:ins w:id="2577" w:author="Author" w:date="2018-01-22T11:01:00Z"/>
                <w:rStyle w:val="SAPScreenElement"/>
              </w:rPr>
            </w:pPr>
            <w:ins w:id="2578" w:author="Author" w:date="2018-01-22T11:01:00Z">
              <w:r w:rsidRPr="00262C96">
                <w:rPr>
                  <w:rStyle w:val="SAPScreenElement"/>
                </w:rPr>
                <w:t>Deactivate Position</w:t>
              </w:r>
              <w:r>
                <w:rPr>
                  <w:rStyle w:val="SAPScreenElement"/>
                </w:rPr>
                <w:t xml:space="preserve">: </w:t>
              </w:r>
              <w:r w:rsidRPr="009862F4">
                <w:t xml:space="preserve">proposed value </w:t>
              </w:r>
              <w:r w:rsidRPr="00262C96">
                <w:rPr>
                  <w:rStyle w:val="SAPUserEntry"/>
                </w:rPr>
                <w:t>No</w:t>
              </w:r>
              <w:r w:rsidRPr="009862F4">
                <w:t xml:space="preserve">, leave as </w:t>
              </w:r>
              <w:r>
                <w:t>is</w:t>
              </w:r>
            </w:ins>
          </w:p>
        </w:tc>
        <w:tc>
          <w:tcPr>
            <w:tcW w:w="9869" w:type="dxa"/>
            <w:tcBorders>
              <w:top w:val="single" w:sz="8" w:space="0" w:color="999999"/>
              <w:left w:val="single" w:sz="8" w:space="0" w:color="999999"/>
              <w:bottom w:val="single" w:sz="8" w:space="0" w:color="999999"/>
              <w:right w:val="single" w:sz="8" w:space="0" w:color="999999"/>
            </w:tcBorders>
          </w:tcPr>
          <w:p w14:paraId="1AD4E868" w14:textId="0FFCB1DB" w:rsidR="00D705AF" w:rsidRDefault="00D705AF" w:rsidP="002E26C7">
            <w:pPr>
              <w:rPr>
                <w:ins w:id="2579" w:author="Author" w:date="2018-01-22T11:01:00Z"/>
              </w:rPr>
            </w:pPr>
            <w:ins w:id="2580" w:author="Author" w:date="2018-01-22T11:01:00Z">
              <w:r w:rsidRPr="00262C96">
                <w:t xml:space="preserve">In case </w:t>
              </w:r>
              <w:r w:rsidRPr="00262C96">
                <w:rPr>
                  <w:rStyle w:val="SAPEmphasis"/>
                </w:rPr>
                <w:t>Position Management</w:t>
              </w:r>
              <w:r w:rsidRPr="00262C96">
                <w:t xml:space="preserve"> </w:t>
              </w:r>
              <w:r w:rsidRPr="00981DDC">
                <w:rPr>
                  <w:rStyle w:val="SAPEmphasis"/>
                </w:rPr>
                <w:t xml:space="preserve">is </w:t>
              </w:r>
            </w:ins>
            <w:ins w:id="2581" w:author="Author" w:date="2018-01-24T13:47:00Z">
              <w:del w:id="2582" w:author="Author" w:date="2018-02-28T14:26:00Z">
                <w:r w:rsidR="00E548FC" w:rsidRPr="00981DDC" w:rsidDel="00981DDC">
                  <w:rPr>
                    <w:rStyle w:val="SAPEmphasis"/>
                    <w:strike/>
                    <w:rPrChange w:id="2583" w:author="Author" w:date="2018-02-28T14:26:00Z">
                      <w:rPr>
                        <w:rStyle w:val="SAPEmphasis"/>
                        <w:strike/>
                        <w:highlight w:val="yellow"/>
                      </w:rPr>
                    </w:rPrChange>
                  </w:rPr>
                  <w:delText>enabled</w:delText>
                </w:r>
                <w:r w:rsidR="00E548FC" w:rsidRPr="00981DDC" w:rsidDel="00981DDC">
                  <w:rPr>
                    <w:rStyle w:val="SAPEmphasis"/>
                    <w:rPrChange w:id="2584" w:author="Author" w:date="2018-02-28T14:26:00Z">
                      <w:rPr>
                        <w:rStyle w:val="SAPEmphasis"/>
                        <w:highlight w:val="yellow"/>
                      </w:rPr>
                    </w:rPrChange>
                  </w:rPr>
                  <w:delText xml:space="preserve"> </w:delText>
                </w:r>
              </w:del>
              <w:r w:rsidR="00E548FC" w:rsidRPr="00981DDC">
                <w:rPr>
                  <w:rStyle w:val="SAPEmphasis"/>
                  <w:rPrChange w:id="2585" w:author="Author" w:date="2018-02-28T14:26:00Z">
                    <w:rPr>
                      <w:rStyle w:val="SAPEmphasis"/>
                      <w:highlight w:val="yellow"/>
                    </w:rPr>
                  </w:rPrChange>
                </w:rPr>
                <w:t>implemented</w:t>
              </w:r>
              <w:r w:rsidR="00E548FC" w:rsidRPr="00262C96">
                <w:rPr>
                  <w:rStyle w:val="SAPEmphasis"/>
                </w:rPr>
                <w:t xml:space="preserve"> </w:t>
              </w:r>
            </w:ins>
            <w:ins w:id="2586" w:author="Author" w:date="2018-01-22T11:01:00Z">
              <w:del w:id="2587" w:author="Author" w:date="2018-01-24T13:47:00Z">
                <w:r w:rsidRPr="00262C96" w:rsidDel="00E548FC">
                  <w:rPr>
                    <w:rStyle w:val="SAPEmphasis"/>
                  </w:rPr>
                  <w:delText xml:space="preserve">enabled </w:delText>
                </w:r>
              </w:del>
              <w:r w:rsidRPr="00262C96">
                <w:rPr>
                  <w:rStyle w:val="SAPEmphasis"/>
                </w:rPr>
                <w:t>in your Success Factors Employee Central instance:</w:t>
              </w:r>
              <w:r w:rsidRPr="00262C96">
                <w:t xml:space="preserve"> </w:t>
              </w:r>
            </w:ins>
          </w:p>
          <w:p w14:paraId="74E4A256" w14:textId="77777777" w:rsidR="00D705AF" w:rsidRPr="00262C96" w:rsidRDefault="00D705AF" w:rsidP="002E26C7">
            <w:pPr>
              <w:rPr>
                <w:ins w:id="2588" w:author="Author" w:date="2018-01-22T11:01:00Z"/>
              </w:rPr>
            </w:pPr>
            <w:ins w:id="2589" w:author="Author" w:date="2018-01-22T11:01:00Z">
              <w:r>
                <w:t>I</w:t>
              </w:r>
              <w:r w:rsidRPr="00262C96">
                <w:t xml:space="preserve">f the position, to which the employee to be terminated is assigned, has no other incumbent and has no lower level-positions, you can choose to deactivate this </w:t>
              </w:r>
              <w:r w:rsidRPr="001963C0">
                <w:t xml:space="preserve">position or keep it active. </w:t>
              </w:r>
            </w:ins>
          </w:p>
          <w:p w14:paraId="0234C52B" w14:textId="77777777" w:rsidR="00D705AF" w:rsidRPr="00B83FA6" w:rsidRDefault="00D705AF" w:rsidP="002E26C7">
            <w:pPr>
              <w:spacing w:before="0" w:after="0" w:line="240" w:lineRule="auto"/>
              <w:rPr>
                <w:ins w:id="2590" w:author="Author" w:date="2018-01-22T11:01:00Z"/>
              </w:rPr>
            </w:pPr>
            <w:ins w:id="2591" w:author="Author" w:date="2018-01-22T11:01:00Z">
              <w:r w:rsidRPr="00262C96">
                <w:t xml:space="preserve">In case the position has still incumbent(s) or has lower-level positions, the </w:t>
              </w:r>
              <w:r w:rsidRPr="00262C96">
                <w:rPr>
                  <w:rStyle w:val="SAPScreenElement"/>
                </w:rPr>
                <w:t xml:space="preserve">Deactivate Position </w:t>
              </w:r>
              <w:r w:rsidRPr="00262C96">
                <w:t>field is read-only.</w:t>
              </w:r>
            </w:ins>
          </w:p>
        </w:tc>
      </w:tr>
      <w:tr w:rsidR="00D705AF" w:rsidRPr="00AF5AE4" w14:paraId="45A2A614" w14:textId="77777777" w:rsidTr="002E26C7">
        <w:trPr>
          <w:trHeight w:val="360"/>
          <w:ins w:id="2592" w:author="Author" w:date="2018-01-22T11:01:00Z"/>
        </w:trPr>
        <w:tc>
          <w:tcPr>
            <w:tcW w:w="4472" w:type="dxa"/>
            <w:tcBorders>
              <w:top w:val="single" w:sz="8" w:space="0" w:color="999999"/>
              <w:left w:val="single" w:sz="8" w:space="0" w:color="999999"/>
              <w:bottom w:val="single" w:sz="8" w:space="0" w:color="999999"/>
              <w:right w:val="single" w:sz="8" w:space="0" w:color="999999"/>
            </w:tcBorders>
          </w:tcPr>
          <w:p w14:paraId="7182CFDC" w14:textId="77777777" w:rsidR="00D705AF" w:rsidRPr="009862F4" w:rsidRDefault="00D705AF" w:rsidP="002E26C7">
            <w:pPr>
              <w:rPr>
                <w:ins w:id="2593" w:author="Author" w:date="2018-01-22T11:01:00Z"/>
                <w:rStyle w:val="SAPScreenElement"/>
                <w:highlight w:val="yellow"/>
              </w:rPr>
            </w:pPr>
            <w:ins w:id="2594" w:author="Author" w:date="2018-01-22T11:01:00Z">
              <w:r w:rsidRPr="00E62485">
                <w:rPr>
                  <w:rStyle w:val="SAPScreenElement"/>
                  <w:highlight w:val="cyan"/>
                  <w:rPrChange w:id="2595" w:author="Author" w:date="2018-01-29T13:40:00Z">
                    <w:rPr>
                      <w:rStyle w:val="SAPScreenElement"/>
                      <w:highlight w:val="yellow"/>
                    </w:rPr>
                  </w:rPrChange>
                </w:rPr>
                <w:t xml:space="preserve">Time Account Balance as of Termination Date for &lt;job title, location&gt;: </w:t>
              </w:r>
              <w:r w:rsidRPr="00E62485">
                <w:rPr>
                  <w:highlight w:val="cyan"/>
                  <w:rPrChange w:id="2596" w:author="Author" w:date="2018-01-29T13:40:00Z">
                    <w:rPr>
                      <w:highlight w:val="yellow"/>
                    </w:rPr>
                  </w:rPrChange>
                </w:rPr>
                <w:t>check the remaining balances of time types that have an accrual rule assigned</w:t>
              </w:r>
            </w:ins>
          </w:p>
        </w:tc>
        <w:tc>
          <w:tcPr>
            <w:tcW w:w="9869" w:type="dxa"/>
            <w:tcBorders>
              <w:top w:val="single" w:sz="8" w:space="0" w:color="999999"/>
              <w:left w:val="single" w:sz="8" w:space="0" w:color="999999"/>
              <w:bottom w:val="single" w:sz="8" w:space="0" w:color="999999"/>
              <w:right w:val="single" w:sz="8" w:space="0" w:color="999999"/>
            </w:tcBorders>
          </w:tcPr>
          <w:p w14:paraId="426D2E7F" w14:textId="5A9802AE" w:rsidR="00D705AF" w:rsidRPr="009862F4" w:rsidRDefault="00D705AF" w:rsidP="002E26C7">
            <w:pPr>
              <w:rPr>
                <w:ins w:id="2597" w:author="Author" w:date="2018-01-22T11:01:00Z"/>
              </w:rPr>
            </w:pPr>
            <w:ins w:id="2598" w:author="Author" w:date="2018-01-22T11:01:00Z">
              <w:r w:rsidRPr="009862F4">
                <w:t xml:space="preserve">In case </w:t>
              </w:r>
              <w:r w:rsidRPr="009862F4">
                <w:rPr>
                  <w:rStyle w:val="SAPEmphasis"/>
                </w:rPr>
                <w:t>Time Off</w:t>
              </w:r>
              <w:r w:rsidRPr="009862F4">
                <w:t xml:space="preserve"> </w:t>
              </w:r>
              <w:r w:rsidRPr="00981DDC">
                <w:rPr>
                  <w:rStyle w:val="SAPEmphasis"/>
                </w:rPr>
                <w:t xml:space="preserve">is </w:t>
              </w:r>
            </w:ins>
            <w:ins w:id="2599" w:author="Author" w:date="2018-01-24T13:47:00Z">
              <w:del w:id="2600" w:author="Author" w:date="2018-02-28T14:26:00Z">
                <w:r w:rsidR="00E548FC" w:rsidRPr="00981DDC" w:rsidDel="00981DDC">
                  <w:rPr>
                    <w:rStyle w:val="SAPEmphasis"/>
                    <w:strike/>
                    <w:rPrChange w:id="2601" w:author="Author" w:date="2018-02-28T14:26:00Z">
                      <w:rPr>
                        <w:rStyle w:val="SAPEmphasis"/>
                        <w:strike/>
                        <w:highlight w:val="yellow"/>
                      </w:rPr>
                    </w:rPrChange>
                  </w:rPr>
                  <w:delText>enabled</w:delText>
                </w:r>
                <w:r w:rsidR="00E548FC" w:rsidRPr="00981DDC" w:rsidDel="00981DDC">
                  <w:rPr>
                    <w:rStyle w:val="SAPEmphasis"/>
                    <w:rPrChange w:id="2602" w:author="Author" w:date="2018-02-28T14:26:00Z">
                      <w:rPr>
                        <w:rStyle w:val="SAPEmphasis"/>
                        <w:highlight w:val="yellow"/>
                      </w:rPr>
                    </w:rPrChange>
                  </w:rPr>
                  <w:delText xml:space="preserve"> </w:delText>
                </w:r>
              </w:del>
              <w:r w:rsidR="00E548FC" w:rsidRPr="00981DDC">
                <w:rPr>
                  <w:rStyle w:val="SAPEmphasis"/>
                  <w:rPrChange w:id="2603" w:author="Author" w:date="2018-02-28T14:26:00Z">
                    <w:rPr>
                      <w:rStyle w:val="SAPEmphasis"/>
                      <w:highlight w:val="yellow"/>
                    </w:rPr>
                  </w:rPrChange>
                </w:rPr>
                <w:t>implemented</w:t>
              </w:r>
              <w:r w:rsidR="00E548FC" w:rsidRPr="00981DDC">
                <w:rPr>
                  <w:rStyle w:val="SAPEmphasis"/>
                </w:rPr>
                <w:t xml:space="preserve"> </w:t>
              </w:r>
            </w:ins>
            <w:ins w:id="2604" w:author="Author" w:date="2018-01-22T11:01:00Z">
              <w:del w:id="2605" w:author="Author" w:date="2018-01-24T13:47:00Z">
                <w:r w:rsidRPr="00981DDC" w:rsidDel="00E548FC">
                  <w:rPr>
                    <w:rStyle w:val="SAPEmphasis"/>
                  </w:rPr>
                  <w:delText xml:space="preserve">enabled </w:delText>
                </w:r>
              </w:del>
              <w:r w:rsidRPr="00981DDC">
                <w:rPr>
                  <w:rStyle w:val="SAPEmphasis"/>
                </w:rPr>
                <w:t>in</w:t>
              </w:r>
              <w:r w:rsidRPr="009862F4">
                <w:rPr>
                  <w:rStyle w:val="SAPEmphasis"/>
                </w:rPr>
                <w:t xml:space="preserve"> your Success Factors Employee Central instance </w:t>
              </w:r>
              <w:r>
                <w:t>(op</w:t>
              </w:r>
              <w:r w:rsidRPr="009862F4">
                <w:t xml:space="preserve">tional step): </w:t>
              </w:r>
            </w:ins>
          </w:p>
          <w:p w14:paraId="719D9679" w14:textId="6E65A43F" w:rsidR="00D705AF" w:rsidRPr="00262C96" w:rsidRDefault="00D705AF" w:rsidP="002E26C7">
            <w:pPr>
              <w:rPr>
                <w:ins w:id="2606" w:author="Author" w:date="2018-01-22T11:01:00Z"/>
              </w:rPr>
            </w:pPr>
            <w:ins w:id="2607" w:author="Author" w:date="2018-01-22T11:01:00Z">
              <w:del w:id="2608" w:author="Author" w:date="2018-02-28T11:16:00Z">
                <w:r w:rsidRPr="00E62485" w:rsidDel="006A4F85">
                  <w:rPr>
                    <w:strike/>
                    <w:highlight w:val="cyan"/>
                    <w:rPrChange w:id="2609" w:author="Author" w:date="2018-01-29T13:40:00Z">
                      <w:rPr>
                        <w:highlight w:val="cyan"/>
                      </w:rPr>
                    </w:rPrChange>
                  </w:rPr>
                  <w:delText>all countries, except AU and US:</w:delText>
                </w:r>
                <w:r w:rsidRPr="00E62485" w:rsidDel="006A4F85">
                  <w:rPr>
                    <w:highlight w:val="cyan"/>
                  </w:rPr>
                  <w:delText xml:space="preserve"> </w:delText>
                </w:r>
              </w:del>
              <w:commentRangeStart w:id="2610"/>
              <w:r w:rsidRPr="00E62485">
                <w:rPr>
                  <w:highlight w:val="cyan"/>
                  <w:rPrChange w:id="2611" w:author="Author" w:date="2018-01-29T13:40:00Z">
                    <w:rPr>
                      <w:highlight w:val="yellow"/>
                    </w:rPr>
                  </w:rPrChange>
                </w:rPr>
                <w:t xml:space="preserve">Ideally, the employee has taken all time off and the balance is zero. If this is not the case, </w:t>
              </w:r>
            </w:ins>
            <w:ins w:id="2612" w:author="Author" w:date="2018-02-28T12:17:00Z">
              <w:r w:rsidR="00700A44">
                <w:rPr>
                  <w:highlight w:val="cyan"/>
                </w:rPr>
                <w:t xml:space="preserve">before terminating the employee </w:t>
              </w:r>
            </w:ins>
            <w:ins w:id="2613" w:author="Author" w:date="2018-01-22T11:01:00Z">
              <w:r w:rsidRPr="00E62485">
                <w:rPr>
                  <w:highlight w:val="cyan"/>
                  <w:rPrChange w:id="2614" w:author="Author" w:date="2018-01-29T13:40:00Z">
                    <w:rPr>
                      <w:highlight w:val="yellow"/>
                    </w:rPr>
                  </w:rPrChange>
                </w:rPr>
                <w:t>you need to reduce the time accounts manually to zero and maintain appropriate pay components with the equivalent amount of money</w:t>
              </w:r>
              <w:r w:rsidRPr="00467127">
                <w:rPr>
                  <w:highlight w:val="cyan"/>
                  <w:rPrChange w:id="2615" w:author="Author" w:date="2018-02-28T12:18:00Z">
                    <w:rPr>
                      <w:highlight w:val="yellow"/>
                    </w:rPr>
                  </w:rPrChange>
                </w:rPr>
                <w:t>.</w:t>
              </w:r>
            </w:ins>
            <w:commentRangeEnd w:id="2610"/>
            <w:r w:rsidR="006A4F85" w:rsidRPr="00467127">
              <w:rPr>
                <w:rStyle w:val="CommentReference"/>
                <w:highlight w:val="cyan"/>
                <w:rPrChange w:id="2616" w:author="Author" w:date="2018-02-28T12:18:00Z">
                  <w:rPr>
                    <w:rStyle w:val="CommentReference"/>
                  </w:rPr>
                </w:rPrChange>
              </w:rPr>
              <w:commentReference w:id="2610"/>
            </w:r>
            <w:ins w:id="2617" w:author="Author" w:date="2018-02-28T12:18:00Z">
              <w:r w:rsidR="00700A44" w:rsidRPr="00467127">
                <w:rPr>
                  <w:highlight w:val="cyan"/>
                  <w:rPrChange w:id="2618" w:author="Author" w:date="2018-02-28T12:18:00Z">
                    <w:rPr/>
                  </w:rPrChange>
                </w:rPr>
                <w:t xml:space="preserve"> In this case cancel the termination.</w:t>
              </w:r>
            </w:ins>
          </w:p>
        </w:tc>
      </w:tr>
      <w:tr w:rsidR="00D705AF" w:rsidRPr="00AF5AE4" w14:paraId="0E5EF834" w14:textId="77777777" w:rsidTr="002E26C7">
        <w:trPr>
          <w:trHeight w:val="360"/>
          <w:ins w:id="2619" w:author="Author" w:date="2018-01-22T11:01:00Z"/>
        </w:trPr>
        <w:tc>
          <w:tcPr>
            <w:tcW w:w="4472" w:type="dxa"/>
            <w:tcBorders>
              <w:top w:val="single" w:sz="8" w:space="0" w:color="999999"/>
              <w:left w:val="single" w:sz="8" w:space="0" w:color="999999"/>
              <w:bottom w:val="single" w:sz="8" w:space="0" w:color="999999"/>
              <w:right w:val="single" w:sz="8" w:space="0" w:color="999999"/>
            </w:tcBorders>
          </w:tcPr>
          <w:p w14:paraId="0BCA2C81" w14:textId="77777777" w:rsidR="00D705AF" w:rsidRPr="009862F4" w:rsidRDefault="00D705AF" w:rsidP="002E26C7">
            <w:pPr>
              <w:rPr>
                <w:ins w:id="2620" w:author="Author" w:date="2018-01-22T11:01:00Z"/>
                <w:rStyle w:val="SAPScreenElement"/>
                <w:highlight w:val="yellow"/>
              </w:rPr>
            </w:pPr>
            <w:ins w:id="2621" w:author="Author" w:date="2018-01-22T11:01:00Z">
              <w:r>
                <w:rPr>
                  <w:rStyle w:val="SAPScreenElement"/>
                </w:rPr>
                <w:t>Transfer Direct Reports:</w:t>
              </w:r>
            </w:ins>
          </w:p>
        </w:tc>
        <w:tc>
          <w:tcPr>
            <w:tcW w:w="9869" w:type="dxa"/>
            <w:tcBorders>
              <w:top w:val="single" w:sz="8" w:space="0" w:color="999999"/>
              <w:left w:val="single" w:sz="8" w:space="0" w:color="999999"/>
              <w:bottom w:val="single" w:sz="8" w:space="0" w:color="999999"/>
              <w:right w:val="single" w:sz="8" w:space="0" w:color="999999"/>
            </w:tcBorders>
          </w:tcPr>
          <w:p w14:paraId="6619FF2B" w14:textId="77777777" w:rsidR="00D705AF" w:rsidRPr="009862F4" w:rsidRDefault="00D705AF" w:rsidP="002E26C7">
            <w:pPr>
              <w:rPr>
                <w:ins w:id="2622" w:author="Author" w:date="2018-01-22T11:01:00Z"/>
              </w:rPr>
            </w:pPr>
          </w:p>
        </w:tc>
      </w:tr>
      <w:tr w:rsidR="00D705AF" w:rsidRPr="00AF5AE4" w14:paraId="1EC8A3D9" w14:textId="77777777" w:rsidTr="002E26C7">
        <w:trPr>
          <w:trHeight w:val="360"/>
          <w:ins w:id="2623" w:author="Author" w:date="2018-01-22T11:01:00Z"/>
        </w:trPr>
        <w:tc>
          <w:tcPr>
            <w:tcW w:w="4472" w:type="dxa"/>
            <w:tcBorders>
              <w:top w:val="single" w:sz="8" w:space="0" w:color="999999"/>
              <w:left w:val="single" w:sz="8" w:space="0" w:color="999999"/>
              <w:bottom w:val="single" w:sz="8" w:space="0" w:color="999999"/>
              <w:right w:val="single" w:sz="8" w:space="0" w:color="999999"/>
            </w:tcBorders>
          </w:tcPr>
          <w:p w14:paraId="6C64A5B9" w14:textId="4632E36A" w:rsidR="00D705AF" w:rsidRPr="00262C96" w:rsidRDefault="00A91EA4" w:rsidP="002E26C7">
            <w:pPr>
              <w:rPr>
                <w:ins w:id="2624" w:author="Author" w:date="2018-01-22T11:01:00Z"/>
                <w:rStyle w:val="SAPScreenElement"/>
              </w:rPr>
            </w:pPr>
            <w:ins w:id="2625" w:author="Author" w:date="2018-01-30T09:53:00Z">
              <w:r w:rsidRPr="00975134">
                <w:rPr>
                  <w:rStyle w:val="SAPScreenElement"/>
                </w:rPr>
                <w:t>Who should the &lt;#&gt; direct report(s) of &lt;terminated employee name&gt; report to after the termination?</w:t>
              </w:r>
              <w:r w:rsidRPr="00975134">
                <w:t xml:space="preserve">: </w:t>
              </w:r>
              <w:r w:rsidRPr="00975134">
                <w:rPr>
                  <w:rStyle w:val="SAPUserEntry"/>
                </w:rPr>
                <w:t xml:space="preserve">Everyone to upper manager &lt;upper manager name&gt; </w:t>
              </w:r>
              <w:r w:rsidRPr="00975134">
                <w:t>is defaulted, leave as is or select appropriate employee rom drop-down</w:t>
              </w:r>
            </w:ins>
            <w:ins w:id="2626" w:author="Author" w:date="2018-01-22T11:01:00Z">
              <w:del w:id="2627" w:author="Author" w:date="2018-01-30T09:53:00Z">
                <w:r w:rsidR="00D705AF" w:rsidRPr="00262C96" w:rsidDel="00A91EA4">
                  <w:rPr>
                    <w:rStyle w:val="SAPScreenElement"/>
                  </w:rPr>
                  <w:delText>Who should the &lt;#&gt; direct report(s) of &lt;terminated employee name&gt; report to after the termination?</w:delText>
                </w:r>
                <w:r w:rsidR="00D705AF" w:rsidRPr="00262C96" w:rsidDel="00A91EA4">
                  <w:delText xml:space="preserve">: select for example </w:delText>
                </w:r>
                <w:r w:rsidR="00D705AF" w:rsidRPr="00262C96" w:rsidDel="00A91EA4">
                  <w:rPr>
                    <w:rStyle w:val="SAPUserEntry"/>
                  </w:rPr>
                  <w:delText xml:space="preserve">Everyone to upper manager &lt;upper manager name&gt; </w:delText>
                </w:r>
                <w:r w:rsidR="00D705AF" w:rsidRPr="00262C96" w:rsidDel="00A91EA4">
                  <w:delText>from drop-down</w:delText>
                </w:r>
              </w:del>
            </w:ins>
          </w:p>
        </w:tc>
        <w:tc>
          <w:tcPr>
            <w:tcW w:w="9869" w:type="dxa"/>
            <w:vMerge w:val="restart"/>
            <w:tcBorders>
              <w:top w:val="single" w:sz="8" w:space="0" w:color="999999"/>
              <w:left w:val="single" w:sz="8" w:space="0" w:color="999999"/>
              <w:right w:val="single" w:sz="8" w:space="0" w:color="999999"/>
            </w:tcBorders>
          </w:tcPr>
          <w:p w14:paraId="6C36AB4E" w14:textId="77777777" w:rsidR="00D705AF" w:rsidRPr="00467127" w:rsidRDefault="00D705AF" w:rsidP="002E26C7">
            <w:pPr>
              <w:rPr>
                <w:ins w:id="2628" w:author="Author" w:date="2018-01-22T11:01:00Z"/>
              </w:rPr>
            </w:pPr>
            <w:ins w:id="2629" w:author="Author" w:date="2018-01-22T11:01:00Z">
              <w:r w:rsidRPr="00467127">
                <w:t xml:space="preserve">In case the employee, who is terminated has direct reports, select in the </w:t>
              </w:r>
              <w:r w:rsidRPr="00467127">
                <w:rPr>
                  <w:rStyle w:val="SAPScreenElement"/>
                </w:rPr>
                <w:t>Transfer Direct Reports</w:t>
              </w:r>
              <w:r w:rsidRPr="00467127">
                <w:t xml:space="preserve"> part to whom these direct reports should report after the employee’s termination.</w:t>
              </w:r>
            </w:ins>
          </w:p>
          <w:p w14:paraId="0856CE58" w14:textId="77777777" w:rsidR="00D705AF" w:rsidRPr="00467127" w:rsidRDefault="00D705AF" w:rsidP="002E26C7">
            <w:pPr>
              <w:rPr>
                <w:ins w:id="2630" w:author="Author" w:date="2018-01-22T11:01:00Z"/>
              </w:rPr>
            </w:pPr>
            <w:ins w:id="2631" w:author="Author" w:date="2018-01-22T11:01:00Z">
              <w:r w:rsidRPr="00467127">
                <w:t xml:space="preserve">Depending on the value chosen in the </w:t>
              </w:r>
              <w:r w:rsidRPr="00467127">
                <w:rPr>
                  <w:rStyle w:val="SAPScreenElement"/>
                </w:rPr>
                <w:t xml:space="preserve">Who should the &lt;#&gt; direct report(s) of &lt;terminated employee name&gt; report to after the termination? </w:t>
              </w:r>
              <w:r w:rsidRPr="00467127">
                <w:t xml:space="preserve">field, different values than the one given in the example might be entered into the </w:t>
              </w:r>
              <w:r w:rsidRPr="00467127">
                <w:rPr>
                  <w:rStyle w:val="SAPScreenElement"/>
                </w:rPr>
                <w:t>Transfer Event Reason</w:t>
              </w:r>
              <w:r w:rsidRPr="00467127">
                <w:t xml:space="preserve"> field. In addition, additional fields to be filled might show up; fill them as appropriate. The change will be visible in the </w:t>
              </w:r>
              <w:r w:rsidRPr="00467127">
                <w:rPr>
                  <w:rStyle w:val="SAPScreenElement"/>
                </w:rPr>
                <w:t>Job Information</w:t>
              </w:r>
              <w:r w:rsidRPr="00467127">
                <w:t xml:space="preserve"> block of the affected direct reports.</w:t>
              </w:r>
            </w:ins>
          </w:p>
          <w:p w14:paraId="0536B4F4" w14:textId="77777777" w:rsidR="00D705AF" w:rsidRPr="00467127" w:rsidRDefault="00D705AF" w:rsidP="002E26C7">
            <w:pPr>
              <w:rPr>
                <w:ins w:id="2632" w:author="Author" w:date="2018-01-22T11:01:00Z"/>
              </w:rPr>
            </w:pPr>
          </w:p>
        </w:tc>
      </w:tr>
      <w:tr w:rsidR="00D705AF" w:rsidRPr="00AF5AE4" w14:paraId="66B9AD28" w14:textId="77777777" w:rsidTr="002E26C7">
        <w:trPr>
          <w:trHeight w:val="360"/>
          <w:ins w:id="2633" w:author="Author" w:date="2018-01-22T11:01:00Z"/>
        </w:trPr>
        <w:tc>
          <w:tcPr>
            <w:tcW w:w="4472" w:type="dxa"/>
            <w:tcBorders>
              <w:top w:val="single" w:sz="8" w:space="0" w:color="999999"/>
              <w:left w:val="single" w:sz="8" w:space="0" w:color="999999"/>
              <w:bottom w:val="single" w:sz="8" w:space="0" w:color="999999"/>
              <w:right w:val="single" w:sz="8" w:space="0" w:color="999999"/>
            </w:tcBorders>
          </w:tcPr>
          <w:p w14:paraId="12427FF2" w14:textId="77777777" w:rsidR="00D705AF" w:rsidRPr="00467127" w:rsidRDefault="00D705AF" w:rsidP="002E26C7">
            <w:pPr>
              <w:rPr>
                <w:ins w:id="2634" w:author="Author" w:date="2018-01-22T11:01:00Z"/>
                <w:rStyle w:val="SAPScreenElement"/>
              </w:rPr>
            </w:pPr>
            <w:ins w:id="2635" w:author="Author" w:date="2018-01-22T11:01:00Z">
              <w:r w:rsidRPr="00467127">
                <w:rPr>
                  <w:rStyle w:val="SAPScreenElement"/>
                </w:rPr>
                <w:t>Terminate:</w:t>
              </w:r>
            </w:ins>
          </w:p>
          <w:p w14:paraId="1C331EAA" w14:textId="77777777" w:rsidR="00D705AF" w:rsidRPr="00467127" w:rsidRDefault="00D705AF" w:rsidP="002E26C7">
            <w:pPr>
              <w:rPr>
                <w:ins w:id="2636" w:author="Author" w:date="2018-01-22T11:01:00Z"/>
                <w:rStyle w:val="SAPScreenElement"/>
              </w:rPr>
            </w:pPr>
            <w:ins w:id="2637" w:author="Author" w:date="2018-01-22T11:01:00Z">
              <w:r w:rsidRPr="00467127">
                <w:rPr>
                  <w:rStyle w:val="SAPScreenElement"/>
                </w:rPr>
                <w:t>Transfer Event Reason</w:t>
              </w:r>
              <w:r w:rsidRPr="00467127">
                <w:t xml:space="preserve">: select for example </w:t>
              </w:r>
              <w:r w:rsidRPr="00467127">
                <w:rPr>
                  <w:rStyle w:val="SAPUserEntry"/>
                </w:rPr>
                <w:t>Data</w:t>
              </w:r>
              <w:r w:rsidRPr="00467127">
                <w:rPr>
                  <w:b/>
                </w:rPr>
                <w:t xml:space="preserve"> </w:t>
              </w:r>
              <w:r w:rsidRPr="00467127">
                <w:rPr>
                  <w:rStyle w:val="SAPUserEntry"/>
                </w:rPr>
                <w:t>Change(DATACHG)</w:t>
              </w:r>
              <w:r w:rsidRPr="00467127">
                <w:t xml:space="preserve"> from drop-down</w:t>
              </w:r>
            </w:ins>
          </w:p>
        </w:tc>
        <w:tc>
          <w:tcPr>
            <w:tcW w:w="9869" w:type="dxa"/>
            <w:vMerge/>
            <w:tcBorders>
              <w:left w:val="single" w:sz="8" w:space="0" w:color="999999"/>
              <w:right w:val="single" w:sz="8" w:space="0" w:color="999999"/>
            </w:tcBorders>
          </w:tcPr>
          <w:p w14:paraId="702C18A0" w14:textId="77777777" w:rsidR="00D705AF" w:rsidRPr="00262C96" w:rsidRDefault="00D705AF" w:rsidP="002E26C7">
            <w:pPr>
              <w:rPr>
                <w:ins w:id="2638" w:author="Author" w:date="2018-01-22T11:01:00Z"/>
              </w:rPr>
            </w:pPr>
          </w:p>
        </w:tc>
      </w:tr>
      <w:tr w:rsidR="00D705AF" w:rsidRPr="00AF5AE4" w14:paraId="4F568D2E" w14:textId="77777777" w:rsidTr="002E26C7">
        <w:trPr>
          <w:trHeight w:val="360"/>
          <w:ins w:id="2639" w:author="Author" w:date="2018-01-22T11:01:00Z"/>
        </w:trPr>
        <w:tc>
          <w:tcPr>
            <w:tcW w:w="4472" w:type="dxa"/>
            <w:tcBorders>
              <w:top w:val="single" w:sz="8" w:space="0" w:color="999999"/>
              <w:left w:val="single" w:sz="8" w:space="0" w:color="999999"/>
              <w:bottom w:val="single" w:sz="8" w:space="0" w:color="999999"/>
              <w:right w:val="single" w:sz="8" w:space="0" w:color="999999"/>
            </w:tcBorders>
          </w:tcPr>
          <w:p w14:paraId="7C34BB42" w14:textId="77777777" w:rsidR="00D705AF" w:rsidRDefault="00D705AF" w:rsidP="002E26C7">
            <w:pPr>
              <w:rPr>
                <w:ins w:id="2640" w:author="Author" w:date="2018-01-22T11:01:00Z"/>
                <w:rStyle w:val="SAPScreenElement"/>
              </w:rPr>
            </w:pPr>
            <w:ins w:id="2641" w:author="Author" w:date="2018-01-22T11:01:00Z">
              <w:r>
                <w:rPr>
                  <w:rStyle w:val="SAPScreenElement"/>
                </w:rPr>
                <w:t>Transfer Job Relationships:</w:t>
              </w:r>
            </w:ins>
          </w:p>
        </w:tc>
        <w:tc>
          <w:tcPr>
            <w:tcW w:w="9869" w:type="dxa"/>
            <w:tcBorders>
              <w:left w:val="single" w:sz="8" w:space="0" w:color="999999"/>
              <w:right w:val="single" w:sz="8" w:space="0" w:color="999999"/>
            </w:tcBorders>
          </w:tcPr>
          <w:p w14:paraId="0E00CA1E" w14:textId="77777777" w:rsidR="00D705AF" w:rsidRPr="00262C96" w:rsidRDefault="00D705AF" w:rsidP="002E26C7">
            <w:pPr>
              <w:rPr>
                <w:ins w:id="2642" w:author="Author" w:date="2018-01-22T11:01:00Z"/>
              </w:rPr>
            </w:pPr>
          </w:p>
        </w:tc>
      </w:tr>
      <w:tr w:rsidR="00A91EA4" w:rsidRPr="00AF5AE4" w14:paraId="154B0E03" w14:textId="77777777" w:rsidTr="002E26C7">
        <w:trPr>
          <w:trHeight w:val="360"/>
          <w:ins w:id="2643" w:author="Author" w:date="2018-01-22T11:01:00Z"/>
        </w:trPr>
        <w:tc>
          <w:tcPr>
            <w:tcW w:w="4472" w:type="dxa"/>
            <w:tcBorders>
              <w:top w:val="single" w:sz="8" w:space="0" w:color="999999"/>
              <w:left w:val="single" w:sz="8" w:space="0" w:color="999999"/>
              <w:bottom w:val="single" w:sz="8" w:space="0" w:color="999999"/>
              <w:right w:val="single" w:sz="8" w:space="0" w:color="999999"/>
            </w:tcBorders>
          </w:tcPr>
          <w:p w14:paraId="467304F6" w14:textId="26F5ABBF" w:rsidR="00A91EA4" w:rsidRDefault="00A91EA4" w:rsidP="00A91EA4">
            <w:pPr>
              <w:rPr>
                <w:ins w:id="2644" w:author="Author" w:date="2018-01-22T11:01:00Z"/>
                <w:rStyle w:val="SAPScreenElement"/>
              </w:rPr>
            </w:pPr>
            <w:ins w:id="2645" w:author="Author" w:date="2018-01-30T09:54:00Z">
              <w:r w:rsidRPr="00975134">
                <w:rPr>
                  <w:rStyle w:val="SAPScreenElement"/>
                </w:rPr>
                <w:t>Transfer to:</w:t>
              </w:r>
              <w:r w:rsidRPr="00975134">
                <w:t xml:space="preserve"> upper manager is defaulted, leave as is or select appropriate employee from drop-down</w:t>
              </w:r>
            </w:ins>
            <w:ins w:id="2646" w:author="Author" w:date="2018-01-22T11:01:00Z">
              <w:del w:id="2647" w:author="Author" w:date="2018-01-30T09:54:00Z">
                <w:r w:rsidRPr="00262C96" w:rsidDel="004B0BE4">
                  <w:rPr>
                    <w:rStyle w:val="SAPScreenElement"/>
                  </w:rPr>
                  <w:delText>Transfer to:</w:delText>
                </w:r>
                <w:r w:rsidRPr="00262C96" w:rsidDel="004B0BE4">
                  <w:delText xml:space="preserve"> select appropriate employee from drop-down</w:delText>
                </w:r>
              </w:del>
            </w:ins>
          </w:p>
        </w:tc>
        <w:tc>
          <w:tcPr>
            <w:tcW w:w="9869" w:type="dxa"/>
            <w:tcBorders>
              <w:left w:val="single" w:sz="8" w:space="0" w:color="999999"/>
              <w:right w:val="single" w:sz="8" w:space="0" w:color="999999"/>
            </w:tcBorders>
          </w:tcPr>
          <w:p w14:paraId="459236BF" w14:textId="77777777" w:rsidR="00A91EA4" w:rsidRPr="00262C96" w:rsidRDefault="00A91EA4" w:rsidP="00A91EA4">
            <w:pPr>
              <w:rPr>
                <w:ins w:id="2648" w:author="Author" w:date="2018-01-22T11:01:00Z"/>
              </w:rPr>
            </w:pPr>
            <w:ins w:id="2649" w:author="Author" w:date="2018-01-22T11:01:00Z">
              <w:r w:rsidRPr="00262C96">
                <w:t xml:space="preserve">In case the employee </w:t>
              </w:r>
              <w:r>
                <w:t>who</w:t>
              </w:r>
              <w:r w:rsidRPr="00262C96">
                <w:t xml:space="preserve"> is terminated has job relationships, for example of type </w:t>
              </w:r>
              <w:r w:rsidRPr="00262C96">
                <w:rPr>
                  <w:rStyle w:val="SAPUserEntry"/>
                  <w:b w:val="0"/>
                  <w:color w:val="auto"/>
                </w:rPr>
                <w:t>HR Manager</w:t>
              </w:r>
              <w:r w:rsidRPr="00262C96">
                <w:t xml:space="preserve">, to other employees, you need to select in the </w:t>
              </w:r>
              <w:r w:rsidRPr="00262C96">
                <w:rPr>
                  <w:rStyle w:val="SAPScreenElement"/>
                </w:rPr>
                <w:t>Transfer Job Relationships</w:t>
              </w:r>
              <w:r w:rsidRPr="00262C96">
                <w:t xml:space="preserve"> part to whom these employees should be transferred after the employee’s termination:</w:t>
              </w:r>
            </w:ins>
          </w:p>
        </w:tc>
      </w:tr>
      <w:tr w:rsidR="00D705AF" w:rsidRPr="00AF5AE4" w14:paraId="31ED76F2" w14:textId="77777777" w:rsidTr="002E26C7">
        <w:trPr>
          <w:trHeight w:val="360"/>
          <w:ins w:id="2650" w:author="Author" w:date="2018-01-22T11:01:00Z"/>
        </w:trPr>
        <w:tc>
          <w:tcPr>
            <w:tcW w:w="4472" w:type="dxa"/>
            <w:tcBorders>
              <w:top w:val="single" w:sz="8" w:space="0" w:color="999999"/>
              <w:left w:val="single" w:sz="8" w:space="0" w:color="999999"/>
              <w:bottom w:val="single" w:sz="8" w:space="0" w:color="999999"/>
              <w:right w:val="single" w:sz="8" w:space="0" w:color="999999"/>
            </w:tcBorders>
          </w:tcPr>
          <w:p w14:paraId="7B654DA5" w14:textId="77777777" w:rsidR="00D705AF" w:rsidRPr="00262C96" w:rsidRDefault="00D705AF" w:rsidP="002E26C7">
            <w:pPr>
              <w:rPr>
                <w:ins w:id="2651" w:author="Author" w:date="2018-01-22T11:01:00Z"/>
                <w:rStyle w:val="SAPScreenElement"/>
              </w:rPr>
            </w:pPr>
            <w:ins w:id="2652" w:author="Author" w:date="2018-01-22T11:01:00Z">
              <w:r w:rsidRPr="00262C96">
                <w:rPr>
                  <w:rStyle w:val="SAPScreenElement"/>
                </w:rPr>
                <w:t xml:space="preserve">Transfer Date: </w:t>
              </w:r>
              <w:r w:rsidRPr="00262C96">
                <w:t>defaults to the first day after the employee’s termination date; leave as is</w:t>
              </w:r>
            </w:ins>
          </w:p>
        </w:tc>
        <w:tc>
          <w:tcPr>
            <w:tcW w:w="9869" w:type="dxa"/>
            <w:tcBorders>
              <w:left w:val="single" w:sz="8" w:space="0" w:color="999999"/>
              <w:right w:val="single" w:sz="8" w:space="0" w:color="999999"/>
            </w:tcBorders>
          </w:tcPr>
          <w:p w14:paraId="7860BADC" w14:textId="77777777" w:rsidR="00D705AF" w:rsidRPr="00262C96" w:rsidRDefault="00D705AF" w:rsidP="002E26C7">
            <w:pPr>
              <w:rPr>
                <w:ins w:id="2653" w:author="Author" w:date="2018-01-22T11:01:00Z"/>
              </w:rPr>
            </w:pPr>
          </w:p>
        </w:tc>
      </w:tr>
      <w:tr w:rsidR="00D705AF" w:rsidRPr="00AF5AE4" w14:paraId="5E10245B" w14:textId="77777777" w:rsidTr="002E26C7">
        <w:trPr>
          <w:trHeight w:val="360"/>
          <w:ins w:id="2654" w:author="Author" w:date="2018-01-22T11:01:00Z"/>
        </w:trPr>
        <w:tc>
          <w:tcPr>
            <w:tcW w:w="4472" w:type="dxa"/>
            <w:tcBorders>
              <w:top w:val="single" w:sz="8" w:space="0" w:color="999999"/>
              <w:left w:val="single" w:sz="8" w:space="0" w:color="999999"/>
              <w:bottom w:val="single" w:sz="8" w:space="0" w:color="999999"/>
              <w:right w:val="single" w:sz="8" w:space="0" w:color="999999"/>
            </w:tcBorders>
          </w:tcPr>
          <w:p w14:paraId="7DF8E07A" w14:textId="77777777" w:rsidR="00D705AF" w:rsidRPr="00262C96" w:rsidRDefault="00D705AF" w:rsidP="002E26C7">
            <w:pPr>
              <w:rPr>
                <w:ins w:id="2655" w:author="Author" w:date="2018-01-22T11:01:00Z"/>
                <w:rStyle w:val="SAPScreenElement"/>
              </w:rPr>
            </w:pPr>
            <w:ins w:id="2656" w:author="Author" w:date="2018-01-22T11:01:00Z">
              <w:r w:rsidRPr="00262C96">
                <w:rPr>
                  <w:rStyle w:val="SAPScreenElement"/>
                </w:rPr>
                <w:t>Terminate Relationship:</w:t>
              </w:r>
              <w:r w:rsidRPr="00262C96">
                <w:t xml:space="preserve"> defaults</w:t>
              </w:r>
              <w:r w:rsidRPr="00262C96">
                <w:rPr>
                  <w:rStyle w:val="SAPUserEntry"/>
                </w:rPr>
                <w:t xml:space="preserve"> No</w:t>
              </w:r>
              <w:r w:rsidRPr="00262C96">
                <w:t>; leave as is</w:t>
              </w:r>
            </w:ins>
          </w:p>
        </w:tc>
        <w:tc>
          <w:tcPr>
            <w:tcW w:w="9869" w:type="dxa"/>
            <w:tcBorders>
              <w:left w:val="single" w:sz="8" w:space="0" w:color="999999"/>
              <w:bottom w:val="single" w:sz="8" w:space="0" w:color="999999"/>
              <w:right w:val="single" w:sz="8" w:space="0" w:color="999999"/>
            </w:tcBorders>
          </w:tcPr>
          <w:p w14:paraId="4FC89BDC" w14:textId="77777777" w:rsidR="00D705AF" w:rsidRPr="00262C96" w:rsidRDefault="00D705AF" w:rsidP="002E26C7">
            <w:pPr>
              <w:rPr>
                <w:ins w:id="2657" w:author="Author" w:date="2018-01-22T11:01:00Z"/>
              </w:rPr>
            </w:pPr>
            <w:ins w:id="2658" w:author="Author" w:date="2018-01-22T11:01:00Z">
              <w:r w:rsidRPr="00262C96">
                <w:t>In case the job relationship to the employee should be terminated anyway, select</w:t>
              </w:r>
              <w:r w:rsidRPr="00262C96">
                <w:rPr>
                  <w:rStyle w:val="SAPUserEntry"/>
                </w:rPr>
                <w:t xml:space="preserve"> Yes</w:t>
              </w:r>
              <w:r w:rsidRPr="00262C96">
                <w:t>.</w:t>
              </w:r>
            </w:ins>
          </w:p>
        </w:tc>
      </w:tr>
    </w:tbl>
    <w:p w14:paraId="78AED394" w14:textId="77777777" w:rsidR="0006208B" w:rsidRPr="00366A65" w:rsidRDefault="0006208B" w:rsidP="0006208B">
      <w:pPr>
        <w:pStyle w:val="Heading3"/>
        <w:spacing w:before="240" w:after="120"/>
        <w:ind w:left="851" w:hanging="851"/>
        <w:rPr>
          <w:ins w:id="2659" w:author="Author" w:date="2018-01-18T12:54:00Z"/>
          <w:rPrChange w:id="2660" w:author="Author" w:date="2018-01-22T13:13:00Z">
            <w:rPr>
              <w:ins w:id="2661" w:author="Author" w:date="2018-01-18T12:54:00Z"/>
              <w:highlight w:val="yellow"/>
            </w:rPr>
          </w:rPrChange>
        </w:rPr>
      </w:pPr>
      <w:bookmarkStart w:id="2662" w:name="_Toc507684154"/>
      <w:ins w:id="2663" w:author="Author" w:date="2018-01-18T12:54:00Z">
        <w:r w:rsidRPr="00366A65">
          <w:rPr>
            <w:rPrChange w:id="2664" w:author="Author" w:date="2018-01-22T13:13:00Z">
              <w:rPr>
                <w:highlight w:val="yellow"/>
              </w:rPr>
            </w:rPrChange>
          </w:rPr>
          <w:t>United Kingdom (GB)</w:t>
        </w:r>
        <w:bookmarkEnd w:id="2532"/>
        <w:bookmarkEnd w:id="2662"/>
      </w:ins>
    </w:p>
    <w:tbl>
      <w:tblPr>
        <w:tblW w:w="14341"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9869"/>
      </w:tblGrid>
      <w:tr w:rsidR="00D705AF" w:rsidRPr="00CF1425" w14:paraId="04B0A2AA" w14:textId="77777777" w:rsidTr="002E26C7">
        <w:trPr>
          <w:trHeight w:val="432"/>
          <w:tblHeader/>
          <w:ins w:id="2665" w:author="Author" w:date="2018-01-22T11:07: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2CBD86B9" w14:textId="77777777" w:rsidR="00D705AF" w:rsidRPr="00CF1425" w:rsidRDefault="00D705AF" w:rsidP="002E26C7">
            <w:pPr>
              <w:pStyle w:val="SAPTableHeader"/>
              <w:rPr>
                <w:ins w:id="2666" w:author="Author" w:date="2018-01-22T11:07:00Z"/>
              </w:rPr>
            </w:pPr>
            <w:bookmarkStart w:id="2667" w:name="_Toc502299598"/>
            <w:bookmarkStart w:id="2668" w:name="_Toc502303773"/>
            <w:bookmarkStart w:id="2669" w:name="_Toc503966089"/>
            <w:ins w:id="2670" w:author="Author" w:date="2018-01-22T11:07:00Z">
              <w:r w:rsidRPr="00CF1425">
                <w:t>User Entries: Field Name: User Action and Value</w:t>
              </w:r>
            </w:ins>
          </w:p>
        </w:tc>
        <w:tc>
          <w:tcPr>
            <w:tcW w:w="9869" w:type="dxa"/>
            <w:tcBorders>
              <w:top w:val="single" w:sz="8" w:space="0" w:color="999999"/>
              <w:left w:val="single" w:sz="8" w:space="0" w:color="999999"/>
              <w:bottom w:val="single" w:sz="8" w:space="0" w:color="999999"/>
              <w:right w:val="single" w:sz="8" w:space="0" w:color="999999"/>
            </w:tcBorders>
            <w:shd w:val="clear" w:color="auto" w:fill="999999"/>
          </w:tcPr>
          <w:p w14:paraId="7DE63C9F" w14:textId="77777777" w:rsidR="00D705AF" w:rsidRPr="00CF1425" w:rsidRDefault="00D705AF" w:rsidP="002E26C7">
            <w:pPr>
              <w:pStyle w:val="SAPTableHeader"/>
              <w:rPr>
                <w:ins w:id="2671" w:author="Author" w:date="2018-01-22T11:07:00Z"/>
              </w:rPr>
            </w:pPr>
            <w:ins w:id="2672" w:author="Author" w:date="2018-01-22T11:07:00Z">
              <w:r w:rsidRPr="00CF1425">
                <w:t>Additional Information</w:t>
              </w:r>
            </w:ins>
          </w:p>
        </w:tc>
      </w:tr>
      <w:tr w:rsidR="00D705AF" w:rsidRPr="00AF5AE4" w14:paraId="3C30049D" w14:textId="77777777" w:rsidTr="002E26C7">
        <w:trPr>
          <w:trHeight w:val="360"/>
          <w:ins w:id="2673" w:author="Author" w:date="2018-01-22T11:07:00Z"/>
        </w:trPr>
        <w:tc>
          <w:tcPr>
            <w:tcW w:w="4472" w:type="dxa"/>
            <w:tcBorders>
              <w:top w:val="single" w:sz="8" w:space="0" w:color="999999"/>
              <w:left w:val="single" w:sz="8" w:space="0" w:color="999999"/>
              <w:bottom w:val="single" w:sz="8" w:space="0" w:color="999999"/>
              <w:right w:val="single" w:sz="8" w:space="0" w:color="999999"/>
            </w:tcBorders>
          </w:tcPr>
          <w:p w14:paraId="075D13D3" w14:textId="77777777" w:rsidR="00D705AF" w:rsidRDefault="00D705AF" w:rsidP="002E26C7">
            <w:pPr>
              <w:rPr>
                <w:ins w:id="2674" w:author="Author" w:date="2018-01-22T11:07:00Z"/>
                <w:rStyle w:val="SAPScreenElement"/>
              </w:rPr>
            </w:pPr>
            <w:ins w:id="2675" w:author="Author" w:date="2018-01-22T11:07:00Z">
              <w:r>
                <w:rPr>
                  <w:rStyle w:val="SAPScreenElement"/>
                </w:rPr>
                <w:t xml:space="preserve">Termination Date: </w:t>
              </w:r>
              <w:r w:rsidRPr="00262C96">
                <w:t>select employee’s last day at work from calendar help</w:t>
              </w:r>
            </w:ins>
          </w:p>
        </w:tc>
        <w:tc>
          <w:tcPr>
            <w:tcW w:w="9869" w:type="dxa"/>
            <w:tcBorders>
              <w:top w:val="single" w:sz="8" w:space="0" w:color="999999"/>
              <w:left w:val="single" w:sz="8" w:space="0" w:color="999999"/>
              <w:bottom w:val="single" w:sz="8" w:space="0" w:color="999999"/>
              <w:right w:val="single" w:sz="8" w:space="0" w:color="999999"/>
            </w:tcBorders>
          </w:tcPr>
          <w:p w14:paraId="18CE44BF" w14:textId="77777777" w:rsidR="00D705AF" w:rsidRDefault="00D705AF" w:rsidP="002E26C7">
            <w:pPr>
              <w:spacing w:before="0" w:after="0" w:line="240" w:lineRule="auto"/>
              <w:rPr>
                <w:ins w:id="2676" w:author="Author" w:date="2018-01-22T11:07:00Z"/>
                <w:rStyle w:val="SAPScreenElement"/>
              </w:rPr>
            </w:pPr>
          </w:p>
        </w:tc>
      </w:tr>
      <w:tr w:rsidR="00D705AF" w:rsidRPr="00AF5AE4" w14:paraId="29AF9FD6" w14:textId="77777777" w:rsidTr="002E26C7">
        <w:trPr>
          <w:trHeight w:val="360"/>
          <w:ins w:id="2677" w:author="Author" w:date="2018-01-22T11:07:00Z"/>
        </w:trPr>
        <w:tc>
          <w:tcPr>
            <w:tcW w:w="4472" w:type="dxa"/>
            <w:tcBorders>
              <w:top w:val="single" w:sz="8" w:space="0" w:color="999999"/>
              <w:left w:val="single" w:sz="8" w:space="0" w:color="999999"/>
              <w:bottom w:val="single" w:sz="8" w:space="0" w:color="999999"/>
              <w:right w:val="single" w:sz="8" w:space="0" w:color="999999"/>
            </w:tcBorders>
          </w:tcPr>
          <w:p w14:paraId="192DE1D7" w14:textId="3441F5C1" w:rsidR="00D705AF" w:rsidRPr="009862F4" w:rsidDel="00B1777E" w:rsidRDefault="00D705AF" w:rsidP="002E26C7">
            <w:pPr>
              <w:rPr>
                <w:ins w:id="2678" w:author="Author" w:date="2018-01-22T11:07:00Z"/>
                <w:rStyle w:val="SAPScreenElement"/>
                <w:highlight w:val="yellow"/>
              </w:rPr>
            </w:pPr>
            <w:ins w:id="2679" w:author="Author" w:date="2018-01-22T11:07:00Z">
              <w:r w:rsidRPr="00E62485">
                <w:rPr>
                  <w:rStyle w:val="SAPScreenElement"/>
                  <w:highlight w:val="cyan"/>
                  <w:rPrChange w:id="2680" w:author="Author" w:date="2018-01-29T13:40:00Z">
                    <w:rPr>
                      <w:rStyle w:val="SAPScreenElement"/>
                      <w:highlight w:val="yellow"/>
                    </w:rPr>
                  </w:rPrChange>
                </w:rPr>
                <w:t xml:space="preserve">Termination Reason: </w:t>
              </w:r>
            </w:ins>
            <w:ins w:id="2681" w:author="Author" w:date="2018-01-22T11:08:00Z">
              <w:r w:rsidRPr="00E62485">
                <w:rPr>
                  <w:rStyle w:val="SAPUserEntry"/>
                  <w:highlight w:val="cyan"/>
                  <w:rPrChange w:id="2682" w:author="Author" w:date="2018-01-29T13:40:00Z">
                    <w:rPr>
                      <w:rStyle w:val="SAPUserEntry"/>
                    </w:rPr>
                  </w:rPrChange>
                </w:rPr>
                <w:t>Vol</w:t>
              </w:r>
              <w:r w:rsidRPr="00E62485">
                <w:rPr>
                  <w:b/>
                  <w:highlight w:val="cyan"/>
                  <w:rPrChange w:id="2683" w:author="Author" w:date="2018-01-29T13:40:00Z">
                    <w:rPr>
                      <w:b/>
                    </w:rPr>
                  </w:rPrChange>
                </w:rPr>
                <w:t xml:space="preserve"> </w:t>
              </w:r>
              <w:r w:rsidRPr="00E62485">
                <w:rPr>
                  <w:rStyle w:val="SAPUserEntry"/>
                  <w:highlight w:val="cyan"/>
                  <w:rPrChange w:id="2684" w:author="Author" w:date="2018-01-29T13:40:00Z">
                    <w:rPr>
                      <w:rStyle w:val="SAPUserEntry"/>
                    </w:rPr>
                  </w:rPrChange>
                </w:rPr>
                <w:t>-</w:t>
              </w:r>
              <w:r w:rsidRPr="00E62485">
                <w:rPr>
                  <w:b/>
                  <w:highlight w:val="cyan"/>
                  <w:rPrChange w:id="2685" w:author="Author" w:date="2018-01-29T13:40:00Z">
                    <w:rPr>
                      <w:b/>
                    </w:rPr>
                  </w:rPrChange>
                </w:rPr>
                <w:t xml:space="preserve"> </w:t>
              </w:r>
              <w:r w:rsidRPr="00E62485">
                <w:rPr>
                  <w:rStyle w:val="SAPUserEntry"/>
                  <w:highlight w:val="cyan"/>
                  <w:rPrChange w:id="2686" w:author="Author" w:date="2018-01-29T13:40:00Z">
                    <w:rPr>
                      <w:rStyle w:val="SAPUserEntry"/>
                    </w:rPr>
                  </w:rPrChange>
                </w:rPr>
                <w:t>Work Life Balance (TERVWLB)</w:t>
              </w:r>
            </w:ins>
          </w:p>
        </w:tc>
        <w:tc>
          <w:tcPr>
            <w:tcW w:w="9869" w:type="dxa"/>
            <w:tcBorders>
              <w:top w:val="single" w:sz="8" w:space="0" w:color="999999"/>
              <w:left w:val="single" w:sz="8" w:space="0" w:color="999999"/>
              <w:bottom w:val="single" w:sz="8" w:space="0" w:color="999999"/>
              <w:right w:val="single" w:sz="8" w:space="0" w:color="999999"/>
            </w:tcBorders>
          </w:tcPr>
          <w:p w14:paraId="103DB0AD" w14:textId="77777777" w:rsidR="00D705AF" w:rsidRPr="001963C0" w:rsidDel="00B1777E" w:rsidRDefault="00D705AF" w:rsidP="002E26C7">
            <w:pPr>
              <w:spacing w:before="0" w:after="0" w:line="240" w:lineRule="auto"/>
              <w:rPr>
                <w:ins w:id="2687" w:author="Author" w:date="2018-01-22T11:07:00Z"/>
              </w:rPr>
            </w:pPr>
          </w:p>
        </w:tc>
      </w:tr>
      <w:tr w:rsidR="00D705AF" w:rsidRPr="00AF5AE4" w14:paraId="5279BF31" w14:textId="77777777" w:rsidTr="002E26C7">
        <w:trPr>
          <w:trHeight w:val="360"/>
          <w:ins w:id="2688" w:author="Author" w:date="2018-01-22T11:07:00Z"/>
        </w:trPr>
        <w:tc>
          <w:tcPr>
            <w:tcW w:w="4472" w:type="dxa"/>
            <w:tcBorders>
              <w:top w:val="single" w:sz="8" w:space="0" w:color="999999"/>
              <w:left w:val="single" w:sz="8" w:space="0" w:color="999999"/>
              <w:bottom w:val="single" w:sz="8" w:space="0" w:color="999999"/>
              <w:right w:val="single" w:sz="8" w:space="0" w:color="999999"/>
            </w:tcBorders>
          </w:tcPr>
          <w:p w14:paraId="5193970E" w14:textId="77777777" w:rsidR="00D705AF" w:rsidRPr="001963C0" w:rsidRDefault="00D705AF" w:rsidP="002E26C7">
            <w:pPr>
              <w:rPr>
                <w:ins w:id="2689" w:author="Author" w:date="2018-01-22T11:07:00Z"/>
                <w:rStyle w:val="SAPScreenElement"/>
                <w:highlight w:val="yellow"/>
              </w:rPr>
            </w:pPr>
            <w:ins w:id="2690" w:author="Author" w:date="2018-01-22T11:07:00Z">
              <w:r w:rsidRPr="001963C0">
                <w:rPr>
                  <w:rStyle w:val="SAPScreenElement"/>
                </w:rPr>
                <w:t xml:space="preserve">6 Payroll fields: </w:t>
              </w:r>
              <w:r w:rsidRPr="001963C0">
                <w:t>calculated</w:t>
              </w:r>
              <w:r w:rsidRPr="0049257E">
                <w:t xml:space="preserve"> based on value of field</w:t>
              </w:r>
              <w:r w:rsidRPr="0049257E">
                <w:rPr>
                  <w:rStyle w:val="SAPScreenElement"/>
                  <w:color w:val="auto"/>
                </w:rPr>
                <w:t xml:space="preserve"> </w:t>
              </w:r>
              <w:r>
                <w:rPr>
                  <w:rStyle w:val="SAPScreenElement"/>
                </w:rPr>
                <w:t xml:space="preserve">Termination Date, </w:t>
              </w:r>
              <w:r>
                <w:t>leave as is</w:t>
              </w:r>
            </w:ins>
          </w:p>
        </w:tc>
        <w:tc>
          <w:tcPr>
            <w:tcW w:w="9869" w:type="dxa"/>
            <w:tcBorders>
              <w:top w:val="single" w:sz="8" w:space="0" w:color="999999"/>
              <w:left w:val="single" w:sz="8" w:space="0" w:color="999999"/>
              <w:bottom w:val="single" w:sz="8" w:space="0" w:color="999999"/>
              <w:right w:val="single" w:sz="8" w:space="0" w:color="999999"/>
            </w:tcBorders>
          </w:tcPr>
          <w:p w14:paraId="2616C469" w14:textId="77777777" w:rsidR="00D705AF" w:rsidRPr="001963C0" w:rsidDel="00B1777E" w:rsidRDefault="00D705AF" w:rsidP="002E26C7">
            <w:pPr>
              <w:spacing w:before="0" w:after="0" w:line="240" w:lineRule="auto"/>
              <w:rPr>
                <w:ins w:id="2691" w:author="Author" w:date="2018-01-22T11:07:00Z"/>
              </w:rPr>
            </w:pPr>
          </w:p>
        </w:tc>
      </w:tr>
      <w:tr w:rsidR="00D705AF" w:rsidRPr="00AF5AE4" w14:paraId="0821F054" w14:textId="77777777" w:rsidTr="002E26C7">
        <w:trPr>
          <w:trHeight w:val="360"/>
          <w:ins w:id="2692" w:author="Author" w:date="2018-01-22T11:07:00Z"/>
        </w:trPr>
        <w:tc>
          <w:tcPr>
            <w:tcW w:w="4472" w:type="dxa"/>
            <w:tcBorders>
              <w:top w:val="single" w:sz="8" w:space="0" w:color="999999"/>
              <w:left w:val="single" w:sz="8" w:space="0" w:color="999999"/>
              <w:bottom w:val="single" w:sz="8" w:space="0" w:color="999999"/>
              <w:right w:val="single" w:sz="8" w:space="0" w:color="999999"/>
            </w:tcBorders>
          </w:tcPr>
          <w:p w14:paraId="23A8ACD8" w14:textId="77777777" w:rsidR="00D705AF" w:rsidRPr="001963C0" w:rsidRDefault="00D705AF" w:rsidP="002E26C7">
            <w:pPr>
              <w:rPr>
                <w:ins w:id="2693" w:author="Author" w:date="2018-01-22T11:07:00Z"/>
                <w:rStyle w:val="SAPScreenElement"/>
                <w:rFonts w:ascii="BentonSans Book" w:hAnsi="BentonSans Book"/>
                <w:color w:val="auto"/>
              </w:rPr>
            </w:pPr>
            <w:ins w:id="2694" w:author="Author" w:date="2018-01-22T11:07:00Z">
              <w:r w:rsidRPr="00262C96">
                <w:rPr>
                  <w:rStyle w:val="SAPScreenElement"/>
                </w:rPr>
                <w:t xml:space="preserve">OK to Rehire: </w:t>
              </w:r>
              <w:r w:rsidRPr="00262C96">
                <w:t xml:space="preserve">defaults to </w:t>
              </w:r>
              <w:r w:rsidRPr="001963C0">
                <w:rPr>
                  <w:rStyle w:val="SAPUserEntry"/>
                </w:rPr>
                <w:t>No</w:t>
              </w:r>
              <w:r w:rsidRPr="00262C96">
                <w:t>, leave as is or</w:t>
              </w:r>
              <w:r w:rsidRPr="00262C96">
                <w:rPr>
                  <w:rStyle w:val="SAPScreenElement"/>
                </w:rPr>
                <w:t xml:space="preserve"> </w:t>
              </w:r>
              <w:r>
                <w:t xml:space="preserve">select </w:t>
              </w:r>
              <w:r w:rsidRPr="00262C96">
                <w:rPr>
                  <w:rStyle w:val="SAPUserEntry"/>
                </w:rPr>
                <w:t>Yes</w:t>
              </w:r>
              <w:r>
                <w:t xml:space="preserve"> from drop-down</w:t>
              </w:r>
            </w:ins>
          </w:p>
        </w:tc>
        <w:tc>
          <w:tcPr>
            <w:tcW w:w="9869" w:type="dxa"/>
            <w:tcBorders>
              <w:top w:val="single" w:sz="8" w:space="0" w:color="999999"/>
              <w:left w:val="single" w:sz="8" w:space="0" w:color="999999"/>
              <w:bottom w:val="single" w:sz="8" w:space="0" w:color="999999"/>
              <w:right w:val="single" w:sz="8" w:space="0" w:color="999999"/>
            </w:tcBorders>
          </w:tcPr>
          <w:p w14:paraId="18FB9F7B" w14:textId="77777777" w:rsidR="00D705AF" w:rsidRPr="001963C0" w:rsidDel="00B1777E" w:rsidRDefault="00D705AF" w:rsidP="002E26C7">
            <w:pPr>
              <w:spacing w:before="0" w:after="0" w:line="240" w:lineRule="auto"/>
              <w:rPr>
                <w:ins w:id="2695" w:author="Author" w:date="2018-01-22T11:07:00Z"/>
              </w:rPr>
            </w:pPr>
            <w:ins w:id="2696" w:author="Author" w:date="2018-01-22T11:07:00Z">
              <w:r w:rsidRPr="00262C96">
                <w:t>In case you like to rehire this employee in the future, select</w:t>
              </w:r>
              <w:r w:rsidRPr="00262C96">
                <w:rPr>
                  <w:rStyle w:val="SAPUserEntry"/>
                </w:rPr>
                <w:t xml:space="preserve"> Yes</w:t>
              </w:r>
              <w:r w:rsidRPr="00262C96">
                <w:t>.</w:t>
              </w:r>
            </w:ins>
          </w:p>
        </w:tc>
      </w:tr>
      <w:tr w:rsidR="00D705AF" w:rsidRPr="00AF5AE4" w14:paraId="32146B9D" w14:textId="77777777" w:rsidTr="002E26C7">
        <w:trPr>
          <w:trHeight w:val="360"/>
          <w:ins w:id="2697" w:author="Author" w:date="2018-01-22T11:07:00Z"/>
        </w:trPr>
        <w:tc>
          <w:tcPr>
            <w:tcW w:w="4472" w:type="dxa"/>
            <w:tcBorders>
              <w:top w:val="single" w:sz="8" w:space="0" w:color="999999"/>
              <w:left w:val="single" w:sz="8" w:space="0" w:color="999999"/>
              <w:bottom w:val="single" w:sz="8" w:space="0" w:color="999999"/>
              <w:right w:val="single" w:sz="8" w:space="0" w:color="999999"/>
            </w:tcBorders>
          </w:tcPr>
          <w:p w14:paraId="190D744D" w14:textId="77777777" w:rsidR="00D705AF" w:rsidRPr="00262C96" w:rsidRDefault="00D705AF" w:rsidP="002E26C7">
            <w:pPr>
              <w:rPr>
                <w:ins w:id="2698" w:author="Author" w:date="2018-01-22T11:07:00Z"/>
                <w:rStyle w:val="SAPScreenElement"/>
              </w:rPr>
            </w:pPr>
            <w:ins w:id="2699" w:author="Author" w:date="2018-01-22T11:07:00Z">
              <w:r>
                <w:rPr>
                  <w:rStyle w:val="SAPScreenElement"/>
                </w:rPr>
                <w:t xml:space="preserve">Regret Termination: </w:t>
              </w:r>
              <w:r w:rsidRPr="00262C96">
                <w:t xml:space="preserve">defaults to </w:t>
              </w:r>
              <w:r w:rsidRPr="001963C0">
                <w:rPr>
                  <w:rStyle w:val="SAPUserEntry"/>
                </w:rPr>
                <w:t>No</w:t>
              </w:r>
              <w:r w:rsidRPr="00262C96">
                <w:t>, leave as is or</w:t>
              </w:r>
              <w:r w:rsidRPr="00262C96">
                <w:rPr>
                  <w:rStyle w:val="SAPScreenElement"/>
                </w:rPr>
                <w:t xml:space="preserve"> </w:t>
              </w:r>
              <w:r>
                <w:t xml:space="preserve">select </w:t>
              </w:r>
              <w:r w:rsidRPr="00262C96">
                <w:rPr>
                  <w:rStyle w:val="SAPUserEntry"/>
                </w:rPr>
                <w:t>Yes</w:t>
              </w:r>
              <w:r>
                <w:t xml:space="preserve"> from drop-down</w:t>
              </w:r>
            </w:ins>
          </w:p>
        </w:tc>
        <w:tc>
          <w:tcPr>
            <w:tcW w:w="9869" w:type="dxa"/>
            <w:tcBorders>
              <w:top w:val="single" w:sz="8" w:space="0" w:color="999999"/>
              <w:left w:val="single" w:sz="8" w:space="0" w:color="999999"/>
              <w:bottom w:val="single" w:sz="8" w:space="0" w:color="999999"/>
              <w:right w:val="single" w:sz="8" w:space="0" w:color="999999"/>
            </w:tcBorders>
          </w:tcPr>
          <w:p w14:paraId="343360C6" w14:textId="77777777" w:rsidR="00D705AF" w:rsidRPr="00262C96" w:rsidRDefault="00D705AF" w:rsidP="002E26C7">
            <w:pPr>
              <w:spacing w:before="0" w:after="0" w:line="240" w:lineRule="auto"/>
              <w:rPr>
                <w:ins w:id="2700" w:author="Author" w:date="2018-01-22T11:07:00Z"/>
              </w:rPr>
            </w:pPr>
          </w:p>
        </w:tc>
      </w:tr>
      <w:tr w:rsidR="00D705AF" w:rsidRPr="00AF5AE4" w14:paraId="5EB49043" w14:textId="77777777" w:rsidTr="002E26C7">
        <w:trPr>
          <w:trHeight w:val="360"/>
          <w:ins w:id="2701" w:author="Author" w:date="2018-01-22T11:07:00Z"/>
        </w:trPr>
        <w:tc>
          <w:tcPr>
            <w:tcW w:w="4472" w:type="dxa"/>
            <w:tcBorders>
              <w:top w:val="single" w:sz="8" w:space="0" w:color="999999"/>
              <w:left w:val="single" w:sz="8" w:space="0" w:color="999999"/>
              <w:bottom w:val="single" w:sz="8" w:space="0" w:color="999999"/>
              <w:right w:val="single" w:sz="8" w:space="0" w:color="999999"/>
            </w:tcBorders>
          </w:tcPr>
          <w:p w14:paraId="54713E26" w14:textId="77777777" w:rsidR="00D705AF" w:rsidRPr="00262C96" w:rsidRDefault="00D705AF" w:rsidP="002E26C7">
            <w:pPr>
              <w:rPr>
                <w:ins w:id="2702" w:author="Author" w:date="2018-01-22T11:07:00Z"/>
                <w:rStyle w:val="SAPScreenElement"/>
              </w:rPr>
            </w:pPr>
            <w:ins w:id="2703" w:author="Author" w:date="2018-01-22T11:07:00Z">
              <w:r>
                <w:rPr>
                  <w:rStyle w:val="SAPScreenElement"/>
                </w:rPr>
                <w:t xml:space="preserve">Eligible for Salary Continuation: </w:t>
              </w:r>
              <w:r w:rsidRPr="00262C96">
                <w:t xml:space="preserve">defaults to </w:t>
              </w:r>
              <w:r w:rsidRPr="001963C0">
                <w:rPr>
                  <w:rStyle w:val="SAPUserEntry"/>
                </w:rPr>
                <w:t>No</w:t>
              </w:r>
              <w:r w:rsidRPr="00262C96">
                <w:t>, leave as is or</w:t>
              </w:r>
              <w:r w:rsidRPr="00262C96">
                <w:rPr>
                  <w:rStyle w:val="SAPScreenElement"/>
                </w:rPr>
                <w:t xml:space="preserve"> </w:t>
              </w:r>
              <w:r>
                <w:t xml:space="preserve">select </w:t>
              </w:r>
              <w:r w:rsidRPr="00262C96">
                <w:rPr>
                  <w:rStyle w:val="SAPUserEntry"/>
                </w:rPr>
                <w:t>Yes</w:t>
              </w:r>
              <w:r>
                <w:t xml:space="preserve"> from drop-down</w:t>
              </w:r>
            </w:ins>
          </w:p>
        </w:tc>
        <w:tc>
          <w:tcPr>
            <w:tcW w:w="9869" w:type="dxa"/>
            <w:tcBorders>
              <w:top w:val="single" w:sz="8" w:space="0" w:color="999999"/>
              <w:left w:val="single" w:sz="8" w:space="0" w:color="999999"/>
              <w:bottom w:val="single" w:sz="8" w:space="0" w:color="999999"/>
              <w:right w:val="single" w:sz="8" w:space="0" w:color="999999"/>
            </w:tcBorders>
          </w:tcPr>
          <w:p w14:paraId="176A2906" w14:textId="77777777" w:rsidR="00D705AF" w:rsidRPr="00262C96" w:rsidRDefault="00D705AF" w:rsidP="002E26C7">
            <w:pPr>
              <w:spacing w:before="0" w:after="0" w:line="240" w:lineRule="auto"/>
              <w:rPr>
                <w:ins w:id="2704" w:author="Author" w:date="2018-01-22T11:07:00Z"/>
              </w:rPr>
            </w:pPr>
          </w:p>
        </w:tc>
      </w:tr>
      <w:tr w:rsidR="00D705AF" w:rsidRPr="00AF5AE4" w14:paraId="0F4B01A5" w14:textId="77777777" w:rsidTr="002E26C7">
        <w:trPr>
          <w:trHeight w:val="360"/>
          <w:ins w:id="2705" w:author="Author" w:date="2018-01-22T11:07:00Z"/>
        </w:trPr>
        <w:tc>
          <w:tcPr>
            <w:tcW w:w="4472" w:type="dxa"/>
            <w:tcBorders>
              <w:top w:val="single" w:sz="8" w:space="0" w:color="999999"/>
              <w:left w:val="single" w:sz="8" w:space="0" w:color="999999"/>
              <w:bottom w:val="single" w:sz="8" w:space="0" w:color="999999"/>
              <w:right w:val="single" w:sz="8" w:space="0" w:color="999999"/>
            </w:tcBorders>
          </w:tcPr>
          <w:p w14:paraId="500F4650" w14:textId="77777777" w:rsidR="00D705AF" w:rsidRPr="001963C0" w:rsidRDefault="00D705AF" w:rsidP="002E26C7">
            <w:pPr>
              <w:rPr>
                <w:ins w:id="2706" w:author="Author" w:date="2018-01-22T11:07:00Z"/>
                <w:rStyle w:val="SAPScreenElement"/>
              </w:rPr>
            </w:pPr>
            <w:ins w:id="2707" w:author="Author" w:date="2018-01-22T11:07:00Z">
              <w:r>
                <w:rPr>
                  <w:rStyle w:val="SAPScreenElement"/>
                </w:rPr>
                <w:t>A</w:t>
              </w:r>
              <w:r w:rsidRPr="001963C0">
                <w:rPr>
                  <w:rStyle w:val="SAPScreenElement"/>
                </w:rPr>
                <w:t xml:space="preserve">ttachment: </w:t>
              </w:r>
              <w:r>
                <w:t xml:space="preserve">use drag and drop or the </w:t>
              </w:r>
              <w:r w:rsidRPr="0049257E">
                <w:rPr>
                  <w:rStyle w:val="SAPScreenElement"/>
                </w:rPr>
                <w:t>+</w:t>
              </w:r>
              <w:r>
                <w:t xml:space="preserve"> button.</w:t>
              </w:r>
            </w:ins>
          </w:p>
        </w:tc>
        <w:tc>
          <w:tcPr>
            <w:tcW w:w="9869" w:type="dxa"/>
            <w:tcBorders>
              <w:top w:val="single" w:sz="8" w:space="0" w:color="999999"/>
              <w:left w:val="single" w:sz="8" w:space="0" w:color="999999"/>
              <w:bottom w:val="single" w:sz="8" w:space="0" w:color="999999"/>
              <w:right w:val="single" w:sz="8" w:space="0" w:color="999999"/>
            </w:tcBorders>
          </w:tcPr>
          <w:p w14:paraId="75093B15" w14:textId="77777777" w:rsidR="00D705AF" w:rsidRDefault="00D705AF" w:rsidP="002E26C7">
            <w:pPr>
              <w:spacing w:before="0" w:after="0" w:line="240" w:lineRule="auto"/>
              <w:rPr>
                <w:ins w:id="2708" w:author="Author" w:date="2018-01-22T11:07:00Z"/>
              </w:rPr>
            </w:pPr>
            <w:ins w:id="2709" w:author="Author" w:date="2018-01-22T11:07:00Z">
              <w:r>
                <w:t>optional step:</w:t>
              </w:r>
            </w:ins>
          </w:p>
          <w:p w14:paraId="7E2C9487" w14:textId="77777777" w:rsidR="00D705AF" w:rsidRPr="001963C0" w:rsidDel="00B1777E" w:rsidRDefault="00D705AF" w:rsidP="002E26C7">
            <w:pPr>
              <w:spacing w:before="0" w:after="0" w:line="240" w:lineRule="auto"/>
              <w:rPr>
                <w:ins w:id="2710" w:author="Author" w:date="2018-01-22T11:07:00Z"/>
              </w:rPr>
            </w:pPr>
            <w:ins w:id="2711" w:author="Author" w:date="2018-01-22T11:07:00Z">
              <w:r>
                <w:t>Y</w:t>
              </w:r>
              <w:r w:rsidRPr="009862F4">
                <w:t>ou can attach a supporting document</w:t>
              </w:r>
              <w:r w:rsidRPr="009862F4">
                <w:rPr>
                  <w:color w:val="1F497D"/>
                </w:rPr>
                <w:t xml:space="preserve"> </w:t>
              </w:r>
              <w:r w:rsidRPr="009862F4">
                <w:t>on the termination</w:t>
              </w:r>
              <w:r w:rsidRPr="009862F4">
                <w:rPr>
                  <w:color w:val="1F497D"/>
                </w:rPr>
                <w:t>.</w:t>
              </w:r>
            </w:ins>
          </w:p>
        </w:tc>
      </w:tr>
      <w:tr w:rsidR="00D705AF" w:rsidRPr="00AF5AE4" w14:paraId="14426D40" w14:textId="77777777" w:rsidTr="002E26C7">
        <w:trPr>
          <w:trHeight w:val="360"/>
          <w:ins w:id="2712" w:author="Author" w:date="2018-01-22T11:07:00Z"/>
        </w:trPr>
        <w:tc>
          <w:tcPr>
            <w:tcW w:w="4472" w:type="dxa"/>
            <w:tcBorders>
              <w:top w:val="single" w:sz="8" w:space="0" w:color="999999"/>
              <w:left w:val="single" w:sz="8" w:space="0" w:color="999999"/>
              <w:bottom w:val="single" w:sz="8" w:space="0" w:color="999999"/>
              <w:right w:val="single" w:sz="8" w:space="0" w:color="999999"/>
            </w:tcBorders>
          </w:tcPr>
          <w:p w14:paraId="4B8AE17F" w14:textId="77777777" w:rsidR="00D705AF" w:rsidRPr="00262C96" w:rsidRDefault="00D705AF" w:rsidP="002E26C7">
            <w:pPr>
              <w:rPr>
                <w:ins w:id="2713" w:author="Author" w:date="2018-01-22T11:07:00Z"/>
              </w:rPr>
            </w:pPr>
            <w:ins w:id="2714" w:author="Author" w:date="2018-01-22T11:07:00Z">
              <w:r w:rsidRPr="00262C96">
                <w:rPr>
                  <w:rStyle w:val="SAPScreenElement"/>
                </w:rPr>
                <w:t>Deactivate Position</w:t>
              </w:r>
              <w:r>
                <w:rPr>
                  <w:rStyle w:val="SAPScreenElement"/>
                </w:rPr>
                <w:t xml:space="preserve">: </w:t>
              </w:r>
              <w:r w:rsidRPr="001963C0">
                <w:t xml:space="preserve">proposed value </w:t>
              </w:r>
              <w:r w:rsidRPr="00262C96">
                <w:rPr>
                  <w:rStyle w:val="SAPUserEntry"/>
                </w:rPr>
                <w:t>No</w:t>
              </w:r>
              <w:r w:rsidRPr="001963C0">
                <w:t xml:space="preserve">, leave as </w:t>
              </w:r>
              <w:r>
                <w:t>is</w:t>
              </w:r>
            </w:ins>
          </w:p>
          <w:p w14:paraId="29F994B6" w14:textId="77777777" w:rsidR="00D705AF" w:rsidRPr="001963C0" w:rsidRDefault="00D705AF" w:rsidP="002E26C7">
            <w:pPr>
              <w:rPr>
                <w:ins w:id="2715" w:author="Author" w:date="2018-01-22T11:07:00Z"/>
                <w:rStyle w:val="SAPScreenElement"/>
              </w:rPr>
            </w:pPr>
          </w:p>
        </w:tc>
        <w:tc>
          <w:tcPr>
            <w:tcW w:w="9869" w:type="dxa"/>
            <w:tcBorders>
              <w:top w:val="single" w:sz="8" w:space="0" w:color="999999"/>
              <w:left w:val="single" w:sz="8" w:space="0" w:color="999999"/>
              <w:bottom w:val="single" w:sz="8" w:space="0" w:color="999999"/>
              <w:right w:val="single" w:sz="8" w:space="0" w:color="999999"/>
            </w:tcBorders>
          </w:tcPr>
          <w:p w14:paraId="66CAE035" w14:textId="43AA7543" w:rsidR="00D705AF" w:rsidRDefault="00D705AF" w:rsidP="002E26C7">
            <w:pPr>
              <w:rPr>
                <w:ins w:id="2716" w:author="Author" w:date="2018-01-22T11:07:00Z"/>
                <w:rStyle w:val="SAPEmphasis"/>
              </w:rPr>
            </w:pPr>
            <w:ins w:id="2717" w:author="Author" w:date="2018-01-22T11:07:00Z">
              <w:r w:rsidRPr="00262C96">
                <w:t xml:space="preserve">In case </w:t>
              </w:r>
              <w:r w:rsidRPr="00262C96">
                <w:rPr>
                  <w:rStyle w:val="SAPEmphasis"/>
                </w:rPr>
                <w:t>Position Management</w:t>
              </w:r>
              <w:r w:rsidRPr="00262C96">
                <w:t xml:space="preserve"> </w:t>
              </w:r>
              <w:r w:rsidRPr="00981DDC">
                <w:rPr>
                  <w:rStyle w:val="SAPEmphasis"/>
                </w:rPr>
                <w:t xml:space="preserve">is </w:t>
              </w:r>
            </w:ins>
            <w:ins w:id="2718" w:author="Author" w:date="2018-01-24T13:47:00Z">
              <w:del w:id="2719" w:author="Author" w:date="2018-02-28T14:26:00Z">
                <w:r w:rsidR="00E548FC" w:rsidRPr="00981DDC" w:rsidDel="00981DDC">
                  <w:rPr>
                    <w:rStyle w:val="SAPEmphasis"/>
                    <w:strike/>
                    <w:rPrChange w:id="2720" w:author="Author" w:date="2018-02-28T14:26:00Z">
                      <w:rPr>
                        <w:rStyle w:val="SAPEmphasis"/>
                        <w:strike/>
                        <w:highlight w:val="yellow"/>
                      </w:rPr>
                    </w:rPrChange>
                  </w:rPr>
                  <w:delText>enabled</w:delText>
                </w:r>
                <w:r w:rsidR="00E548FC" w:rsidRPr="00981DDC" w:rsidDel="00981DDC">
                  <w:rPr>
                    <w:rStyle w:val="SAPEmphasis"/>
                    <w:rPrChange w:id="2721" w:author="Author" w:date="2018-02-28T14:26:00Z">
                      <w:rPr>
                        <w:rStyle w:val="SAPEmphasis"/>
                        <w:highlight w:val="yellow"/>
                      </w:rPr>
                    </w:rPrChange>
                  </w:rPr>
                  <w:delText xml:space="preserve"> </w:delText>
                </w:r>
              </w:del>
              <w:r w:rsidR="00E548FC" w:rsidRPr="00981DDC">
                <w:rPr>
                  <w:rStyle w:val="SAPEmphasis"/>
                  <w:rPrChange w:id="2722" w:author="Author" w:date="2018-02-28T14:26:00Z">
                    <w:rPr>
                      <w:rStyle w:val="SAPEmphasis"/>
                      <w:highlight w:val="yellow"/>
                    </w:rPr>
                  </w:rPrChange>
                </w:rPr>
                <w:t>implemented</w:t>
              </w:r>
              <w:r w:rsidR="00E548FC" w:rsidRPr="00262C96">
                <w:rPr>
                  <w:rStyle w:val="SAPEmphasis"/>
                </w:rPr>
                <w:t xml:space="preserve"> </w:t>
              </w:r>
            </w:ins>
            <w:ins w:id="2723" w:author="Author" w:date="2018-01-22T11:07:00Z">
              <w:del w:id="2724" w:author="Author" w:date="2018-01-24T13:47:00Z">
                <w:r w:rsidRPr="00262C96" w:rsidDel="00E548FC">
                  <w:rPr>
                    <w:rStyle w:val="SAPEmphasis"/>
                  </w:rPr>
                  <w:delText xml:space="preserve">enabled </w:delText>
                </w:r>
              </w:del>
              <w:r w:rsidRPr="00262C96">
                <w:rPr>
                  <w:rStyle w:val="SAPEmphasis"/>
                </w:rPr>
                <w:t>in your Success Factors Employee Central instance:</w:t>
              </w:r>
            </w:ins>
          </w:p>
          <w:p w14:paraId="10084625" w14:textId="5101F6BF" w:rsidR="00D705AF" w:rsidRPr="00262C96" w:rsidRDefault="006B63D5" w:rsidP="002E26C7">
            <w:pPr>
              <w:rPr>
                <w:ins w:id="2725" w:author="Author" w:date="2018-01-22T11:07:00Z"/>
              </w:rPr>
            </w:pPr>
            <w:ins w:id="2726" w:author="Author" w:date="2018-01-22T11:20:00Z">
              <w:r>
                <w:t>I</w:t>
              </w:r>
            </w:ins>
            <w:ins w:id="2727" w:author="Author" w:date="2018-01-22T11:07:00Z">
              <w:del w:id="2728" w:author="Author" w:date="2018-01-22T11:21:00Z">
                <w:r w:rsidR="00D705AF" w:rsidRPr="00262C96" w:rsidDel="006B63D5">
                  <w:delText>i</w:delText>
                </w:r>
              </w:del>
              <w:r w:rsidR="00D705AF" w:rsidRPr="00262C96">
                <w:t xml:space="preserve">f the position, to which the employee to be terminated is assigned, has no other incumbent and has no lower level-positions, you can choose to deactivate this </w:t>
              </w:r>
              <w:r w:rsidR="00D705AF" w:rsidRPr="001963C0">
                <w:t xml:space="preserve">position or keep it active. </w:t>
              </w:r>
            </w:ins>
          </w:p>
          <w:p w14:paraId="2877BAB5" w14:textId="77777777" w:rsidR="00D705AF" w:rsidRPr="001963C0" w:rsidRDefault="00D705AF" w:rsidP="002E26C7">
            <w:pPr>
              <w:spacing w:before="0" w:after="0" w:line="240" w:lineRule="auto"/>
              <w:rPr>
                <w:ins w:id="2729" w:author="Author" w:date="2018-01-22T11:07:00Z"/>
              </w:rPr>
            </w:pPr>
            <w:ins w:id="2730" w:author="Author" w:date="2018-01-22T11:07:00Z">
              <w:r w:rsidRPr="00262C96">
                <w:t xml:space="preserve">In case the position has still incumbent(s) or has lower-level positions, the </w:t>
              </w:r>
              <w:r w:rsidRPr="00262C96">
                <w:rPr>
                  <w:rStyle w:val="SAPScreenElement"/>
                </w:rPr>
                <w:t xml:space="preserve">Deactivate Position </w:t>
              </w:r>
              <w:r w:rsidRPr="00262C96">
                <w:t>field is read-only.</w:t>
              </w:r>
            </w:ins>
          </w:p>
        </w:tc>
      </w:tr>
      <w:tr w:rsidR="002F3D7E" w:rsidRPr="00AF5AE4" w14:paraId="115B1029" w14:textId="77777777" w:rsidTr="002E26C7">
        <w:trPr>
          <w:trHeight w:val="360"/>
          <w:ins w:id="2731" w:author="Author" w:date="2018-01-22T11:13:00Z"/>
        </w:trPr>
        <w:tc>
          <w:tcPr>
            <w:tcW w:w="4472" w:type="dxa"/>
            <w:tcBorders>
              <w:top w:val="single" w:sz="8" w:space="0" w:color="999999"/>
              <w:left w:val="single" w:sz="8" w:space="0" w:color="999999"/>
              <w:bottom w:val="single" w:sz="8" w:space="0" w:color="999999"/>
              <w:right w:val="single" w:sz="8" w:space="0" w:color="999999"/>
            </w:tcBorders>
          </w:tcPr>
          <w:p w14:paraId="2778B006" w14:textId="77777777" w:rsidR="002F3D7E" w:rsidRPr="009862F4" w:rsidRDefault="002F3D7E" w:rsidP="002E26C7">
            <w:pPr>
              <w:rPr>
                <w:ins w:id="2732" w:author="Author" w:date="2018-01-22T11:13:00Z"/>
                <w:rStyle w:val="SAPScreenElement"/>
                <w:highlight w:val="yellow"/>
              </w:rPr>
            </w:pPr>
            <w:ins w:id="2733" w:author="Author" w:date="2018-01-22T11:13:00Z">
              <w:r w:rsidRPr="00E62485">
                <w:rPr>
                  <w:rStyle w:val="SAPScreenElement"/>
                  <w:highlight w:val="cyan"/>
                  <w:rPrChange w:id="2734" w:author="Author" w:date="2018-01-29T13:40:00Z">
                    <w:rPr>
                      <w:rStyle w:val="SAPScreenElement"/>
                      <w:highlight w:val="yellow"/>
                    </w:rPr>
                  </w:rPrChange>
                </w:rPr>
                <w:t xml:space="preserve">Time Account Balance as of Termination Date for &lt;job title, location&gt;: </w:t>
              </w:r>
              <w:r w:rsidRPr="00E62485">
                <w:rPr>
                  <w:highlight w:val="cyan"/>
                  <w:rPrChange w:id="2735" w:author="Author" w:date="2018-01-29T13:40:00Z">
                    <w:rPr>
                      <w:highlight w:val="yellow"/>
                    </w:rPr>
                  </w:rPrChange>
                </w:rPr>
                <w:t>check the remaining balances of time types that have an accrual rule assigned</w:t>
              </w:r>
            </w:ins>
          </w:p>
        </w:tc>
        <w:tc>
          <w:tcPr>
            <w:tcW w:w="9869" w:type="dxa"/>
            <w:tcBorders>
              <w:top w:val="single" w:sz="8" w:space="0" w:color="999999"/>
              <w:left w:val="single" w:sz="8" w:space="0" w:color="999999"/>
              <w:bottom w:val="single" w:sz="8" w:space="0" w:color="999999"/>
              <w:right w:val="single" w:sz="8" w:space="0" w:color="999999"/>
            </w:tcBorders>
          </w:tcPr>
          <w:p w14:paraId="5C05903F" w14:textId="3B2CE460" w:rsidR="002F3D7E" w:rsidRPr="009862F4" w:rsidRDefault="002F3D7E" w:rsidP="002E26C7">
            <w:pPr>
              <w:rPr>
                <w:ins w:id="2736" w:author="Author" w:date="2018-01-22T11:13:00Z"/>
              </w:rPr>
            </w:pPr>
            <w:ins w:id="2737" w:author="Author" w:date="2018-01-22T11:13:00Z">
              <w:r w:rsidRPr="009862F4">
                <w:t xml:space="preserve">In case </w:t>
              </w:r>
              <w:r w:rsidRPr="009862F4">
                <w:rPr>
                  <w:rStyle w:val="SAPEmphasis"/>
                </w:rPr>
                <w:t>Time Off</w:t>
              </w:r>
              <w:r w:rsidRPr="009862F4">
                <w:t xml:space="preserve"> </w:t>
              </w:r>
              <w:r w:rsidRPr="00981DDC">
                <w:rPr>
                  <w:rStyle w:val="SAPEmphasis"/>
                </w:rPr>
                <w:t xml:space="preserve">is </w:t>
              </w:r>
            </w:ins>
            <w:ins w:id="2738" w:author="Author" w:date="2018-01-24T13:47:00Z">
              <w:del w:id="2739" w:author="Author" w:date="2018-02-28T14:26:00Z">
                <w:r w:rsidR="00E548FC" w:rsidRPr="00981DDC" w:rsidDel="00981DDC">
                  <w:rPr>
                    <w:rStyle w:val="SAPEmphasis"/>
                    <w:strike/>
                    <w:rPrChange w:id="2740" w:author="Author" w:date="2018-02-28T14:26:00Z">
                      <w:rPr>
                        <w:rStyle w:val="SAPEmphasis"/>
                        <w:strike/>
                        <w:highlight w:val="yellow"/>
                      </w:rPr>
                    </w:rPrChange>
                  </w:rPr>
                  <w:delText>enabled</w:delText>
                </w:r>
                <w:r w:rsidR="00E548FC" w:rsidRPr="00981DDC" w:rsidDel="00981DDC">
                  <w:rPr>
                    <w:rStyle w:val="SAPEmphasis"/>
                    <w:rPrChange w:id="2741" w:author="Author" w:date="2018-02-28T14:26:00Z">
                      <w:rPr>
                        <w:rStyle w:val="SAPEmphasis"/>
                        <w:highlight w:val="yellow"/>
                      </w:rPr>
                    </w:rPrChange>
                  </w:rPr>
                  <w:delText xml:space="preserve"> </w:delText>
                </w:r>
              </w:del>
              <w:r w:rsidR="00E548FC" w:rsidRPr="00981DDC">
                <w:rPr>
                  <w:rStyle w:val="SAPEmphasis"/>
                  <w:rPrChange w:id="2742" w:author="Author" w:date="2018-02-28T14:26:00Z">
                    <w:rPr>
                      <w:rStyle w:val="SAPEmphasis"/>
                      <w:highlight w:val="yellow"/>
                    </w:rPr>
                  </w:rPrChange>
                </w:rPr>
                <w:t>implemented</w:t>
              </w:r>
              <w:r w:rsidR="00E548FC" w:rsidRPr="00981DDC">
                <w:rPr>
                  <w:rStyle w:val="SAPEmphasis"/>
                </w:rPr>
                <w:t xml:space="preserve"> </w:t>
              </w:r>
            </w:ins>
            <w:ins w:id="2743" w:author="Author" w:date="2018-01-22T11:13:00Z">
              <w:del w:id="2744" w:author="Author" w:date="2018-01-24T13:47:00Z">
                <w:r w:rsidRPr="00981DDC" w:rsidDel="00E548FC">
                  <w:rPr>
                    <w:rStyle w:val="SAPEmphasis"/>
                  </w:rPr>
                  <w:delText xml:space="preserve">enabled </w:delText>
                </w:r>
              </w:del>
              <w:r w:rsidRPr="00981DDC">
                <w:rPr>
                  <w:rStyle w:val="SAPEmphasis"/>
                </w:rPr>
                <w:t>in your</w:t>
              </w:r>
              <w:r w:rsidRPr="009862F4">
                <w:rPr>
                  <w:rStyle w:val="SAPEmphasis"/>
                </w:rPr>
                <w:t xml:space="preserve"> Success Factors Employee Central instance </w:t>
              </w:r>
              <w:r>
                <w:t>(op</w:t>
              </w:r>
              <w:r w:rsidRPr="009862F4">
                <w:t xml:space="preserve">tional step): </w:t>
              </w:r>
            </w:ins>
          </w:p>
          <w:p w14:paraId="65F94118" w14:textId="5B3A46CE" w:rsidR="002F3D7E" w:rsidDel="00700A44" w:rsidRDefault="00700A44" w:rsidP="002E26C7">
            <w:pPr>
              <w:rPr>
                <w:ins w:id="2745" w:author="Author" w:date="2018-01-22T11:32:00Z"/>
                <w:del w:id="2746" w:author="Author" w:date="2018-02-28T12:20:00Z"/>
              </w:rPr>
            </w:pPr>
            <w:commentRangeStart w:id="2747"/>
            <w:ins w:id="2748" w:author="Author" w:date="2018-02-28T12:20:00Z">
              <w:r w:rsidRPr="0049257F">
                <w:rPr>
                  <w:highlight w:val="cyan"/>
                </w:rPr>
                <w:t xml:space="preserve">Ideally, the employee has taken all time off and the balance is zero. If this is not the case, </w:t>
              </w:r>
              <w:r>
                <w:rPr>
                  <w:highlight w:val="cyan"/>
                </w:rPr>
                <w:t xml:space="preserve">before terminating the employee </w:t>
              </w:r>
              <w:r w:rsidRPr="0049257F">
                <w:rPr>
                  <w:highlight w:val="cyan"/>
                </w:rPr>
                <w:t>you need to reduce the time accounts manually to zero and maintain appropriate pay components with the equivalent amount of money.</w:t>
              </w:r>
              <w:commentRangeEnd w:id="2747"/>
              <w:r w:rsidRPr="0049257F">
                <w:rPr>
                  <w:rStyle w:val="CommentReference"/>
                  <w:highlight w:val="cyan"/>
                </w:rPr>
                <w:commentReference w:id="2747"/>
              </w:r>
              <w:r w:rsidRPr="0049257F">
                <w:rPr>
                  <w:highlight w:val="cyan"/>
                </w:rPr>
                <w:t xml:space="preserve"> In this case cancel the termination.</w:t>
              </w:r>
            </w:ins>
            <w:ins w:id="2749" w:author="Author" w:date="2018-01-22T11:13:00Z">
              <w:del w:id="2750" w:author="Author" w:date="2018-02-28T11:17:00Z">
                <w:r w:rsidR="002F3D7E" w:rsidRPr="00E62485" w:rsidDel="006A4F85">
                  <w:rPr>
                    <w:strike/>
                    <w:highlight w:val="cyan"/>
                    <w:rPrChange w:id="2751" w:author="Author" w:date="2018-01-29T13:41:00Z">
                      <w:rPr>
                        <w:highlight w:val="cyan"/>
                      </w:rPr>
                    </w:rPrChange>
                  </w:rPr>
                  <w:delText>all countries, except AU and US:</w:delText>
                </w:r>
                <w:r w:rsidR="002F3D7E" w:rsidRPr="00E62485" w:rsidDel="006A4F85">
                  <w:rPr>
                    <w:highlight w:val="cyan"/>
                  </w:rPr>
                  <w:delText xml:space="preserve"> </w:delText>
                </w:r>
              </w:del>
              <w:commentRangeStart w:id="2752"/>
              <w:del w:id="2753" w:author="Author" w:date="2018-02-28T12:20:00Z">
                <w:r w:rsidR="002F3D7E" w:rsidRPr="00E62485" w:rsidDel="00700A44">
                  <w:rPr>
                    <w:highlight w:val="cyan"/>
                    <w:rPrChange w:id="2754" w:author="Author" w:date="2018-01-29T13:40:00Z">
                      <w:rPr>
                        <w:highlight w:val="yellow"/>
                      </w:rPr>
                    </w:rPrChange>
                  </w:rPr>
                  <w:delText>Ideally, the employee has taken all time off and the balance is zero. If this is not the case, you need to reduce the time accounts manually to zero and maintain appropriate pay components with the equivalent amount of money.</w:delText>
                </w:r>
              </w:del>
            </w:ins>
            <w:commentRangeEnd w:id="2752"/>
            <w:del w:id="2755" w:author="Author" w:date="2018-02-28T12:20:00Z">
              <w:r w:rsidR="006A4F85" w:rsidDel="00700A44">
                <w:rPr>
                  <w:rStyle w:val="CommentReference"/>
                </w:rPr>
                <w:commentReference w:id="2752"/>
              </w:r>
            </w:del>
          </w:p>
          <w:p w14:paraId="4E3FE82D" w14:textId="77777777" w:rsidR="00700A44" w:rsidRDefault="00700A44">
            <w:pPr>
              <w:rPr>
                <w:ins w:id="2756" w:author="Author" w:date="2018-02-28T12:20:00Z"/>
                <w:strike/>
                <w:highlight w:val="cyan"/>
              </w:rPr>
            </w:pPr>
          </w:p>
          <w:p w14:paraId="71457E5D" w14:textId="6751F564" w:rsidR="007A0EE9" w:rsidRPr="009862F4" w:rsidDel="00E62485" w:rsidRDefault="007A0EE9">
            <w:pPr>
              <w:rPr>
                <w:ins w:id="2757" w:author="Author" w:date="2018-01-22T11:32:00Z"/>
                <w:del w:id="2758" w:author="Author" w:date="2018-01-29T13:41:00Z"/>
                <w:highlight w:val="red"/>
              </w:rPr>
            </w:pPr>
            <w:ins w:id="2759" w:author="Author" w:date="2018-01-22T11:32:00Z">
              <w:del w:id="2760" w:author="Author" w:date="2018-02-28T11:17:00Z">
                <w:r w:rsidRPr="00E62485" w:rsidDel="006A4F85">
                  <w:rPr>
                    <w:strike/>
                    <w:highlight w:val="cyan"/>
                    <w:rPrChange w:id="2761" w:author="Author" w:date="2018-01-29T13:41:00Z">
                      <w:rPr>
                        <w:highlight w:val="red"/>
                      </w:rPr>
                    </w:rPrChange>
                  </w:rPr>
                  <w:delText>GB:</w:delText>
                </w:r>
                <w:r w:rsidRPr="00E62485" w:rsidDel="006A4F85">
                  <w:rPr>
                    <w:highlight w:val="cyan"/>
                    <w:rPrChange w:id="2762" w:author="Author" w:date="2018-01-29T13:41:00Z">
                      <w:rPr>
                        <w:highlight w:val="red"/>
                      </w:rPr>
                    </w:rPrChange>
                  </w:rPr>
                  <w:delText xml:space="preserve"> </w:delText>
                </w:r>
              </w:del>
              <w:commentRangeStart w:id="2763"/>
              <w:r w:rsidRPr="00E62485">
                <w:rPr>
                  <w:highlight w:val="cyan"/>
                  <w:rPrChange w:id="2764" w:author="Author" w:date="2018-01-29T13:41:00Z">
                    <w:rPr>
                      <w:highlight w:val="red"/>
                    </w:rPr>
                  </w:rPrChange>
                </w:rPr>
                <w:t>These time types are</w:t>
              </w:r>
              <w:r w:rsidRPr="00E62485">
                <w:rPr>
                  <w:rStyle w:val="SAPUserEntry"/>
                  <w:highlight w:val="cyan"/>
                  <w:rPrChange w:id="2765" w:author="Author" w:date="2018-01-29T13:41:00Z">
                    <w:rPr>
                      <w:rStyle w:val="SAPUserEntry"/>
                      <w:highlight w:val="red"/>
                    </w:rPr>
                  </w:rPrChange>
                </w:rPr>
                <w:t xml:space="preserve"> </w:t>
              </w:r>
              <w:r w:rsidRPr="00E62485">
                <w:rPr>
                  <w:rStyle w:val="SAPUserEntry"/>
                  <w:color w:val="auto"/>
                  <w:highlight w:val="cyan"/>
                  <w:rPrChange w:id="2766" w:author="Author" w:date="2018-01-29T13:41:00Z">
                    <w:rPr>
                      <w:rStyle w:val="SAPUserEntry"/>
                      <w:color w:val="auto"/>
                      <w:highlight w:val="red"/>
                    </w:rPr>
                  </w:rPrChange>
                </w:rPr>
                <w:t>Holiday</w:t>
              </w:r>
              <w:r w:rsidRPr="00E62485">
                <w:rPr>
                  <w:rStyle w:val="SAPUserEntry"/>
                  <w:highlight w:val="cyan"/>
                  <w:rPrChange w:id="2767" w:author="Author" w:date="2018-01-29T13:41:00Z">
                    <w:rPr>
                      <w:rStyle w:val="SAPUserEntry"/>
                      <w:highlight w:val="red"/>
                    </w:rPr>
                  </w:rPrChange>
                </w:rPr>
                <w:t xml:space="preserve"> </w:t>
              </w:r>
              <w:r w:rsidRPr="00E62485">
                <w:rPr>
                  <w:highlight w:val="cyan"/>
                  <w:rPrChange w:id="2768" w:author="Author" w:date="2018-01-29T13:41:00Z">
                    <w:rPr>
                      <w:highlight w:val="red"/>
                    </w:rPr>
                  </w:rPrChange>
                </w:rPr>
                <w:t>or</w:t>
              </w:r>
              <w:r w:rsidRPr="00E62485">
                <w:rPr>
                  <w:rStyle w:val="SAPUserEntry"/>
                  <w:highlight w:val="cyan"/>
                  <w:rPrChange w:id="2769" w:author="Author" w:date="2018-01-29T13:41:00Z">
                    <w:rPr>
                      <w:rStyle w:val="SAPUserEntry"/>
                      <w:highlight w:val="red"/>
                    </w:rPr>
                  </w:rPrChange>
                </w:rPr>
                <w:t xml:space="preserve"> </w:t>
              </w:r>
              <w:r w:rsidRPr="00E62485">
                <w:rPr>
                  <w:rStyle w:val="SAPUserEntry"/>
                  <w:color w:val="auto"/>
                  <w:highlight w:val="cyan"/>
                  <w:rPrChange w:id="2770" w:author="Author" w:date="2018-01-29T13:41:00Z">
                    <w:rPr>
                      <w:rStyle w:val="SAPUserEntry"/>
                      <w:color w:val="auto"/>
                      <w:highlight w:val="red"/>
                    </w:rPr>
                  </w:rPrChange>
                </w:rPr>
                <w:t>Public Holiday</w:t>
              </w:r>
              <w:r w:rsidRPr="00E62485">
                <w:rPr>
                  <w:highlight w:val="cyan"/>
                  <w:rPrChange w:id="2771" w:author="Author" w:date="2018-01-29T13:41:00Z">
                    <w:rPr>
                      <w:highlight w:val="red"/>
                    </w:rPr>
                  </w:rPrChange>
                </w:rPr>
                <w:t>, depending on the employment type of the employee</w:t>
              </w:r>
            </w:ins>
            <w:ins w:id="2772" w:author="Author" w:date="2018-02-28T11:17:00Z">
              <w:r w:rsidR="006A4F85">
                <w:rPr>
                  <w:highlight w:val="cyan"/>
                </w:rPr>
                <w:t>.</w:t>
              </w:r>
              <w:commentRangeEnd w:id="2763"/>
              <w:r w:rsidR="006A4F85">
                <w:rPr>
                  <w:rStyle w:val="CommentReference"/>
                </w:rPr>
                <w:commentReference w:id="2763"/>
              </w:r>
            </w:ins>
            <w:ins w:id="2773" w:author="Author" w:date="2018-01-22T11:32:00Z">
              <w:del w:id="2774" w:author="Author" w:date="2018-01-29T13:41:00Z">
                <w:r w:rsidRPr="009862F4" w:rsidDel="00E62485">
                  <w:rPr>
                    <w:highlight w:val="red"/>
                  </w:rPr>
                  <w:delText>.</w:delText>
                </w:r>
              </w:del>
            </w:ins>
          </w:p>
          <w:p w14:paraId="5C7BB852" w14:textId="31640AA6" w:rsidR="007A0EE9" w:rsidRPr="00262C96" w:rsidRDefault="007A0EE9">
            <w:pPr>
              <w:rPr>
                <w:ins w:id="2775" w:author="Author" w:date="2018-01-22T11:13:00Z"/>
              </w:rPr>
            </w:pPr>
          </w:p>
        </w:tc>
      </w:tr>
      <w:tr w:rsidR="00D705AF" w:rsidRPr="00AF5AE4" w:rsidDel="002F3D7E" w14:paraId="735DB558" w14:textId="42E4C143" w:rsidTr="002E26C7">
        <w:trPr>
          <w:trHeight w:val="360"/>
          <w:ins w:id="2776" w:author="Author" w:date="2018-01-22T11:07:00Z"/>
          <w:del w:id="2777" w:author="Author" w:date="2018-01-22T11:13:00Z"/>
        </w:trPr>
        <w:tc>
          <w:tcPr>
            <w:tcW w:w="4472" w:type="dxa"/>
            <w:tcBorders>
              <w:top w:val="single" w:sz="8" w:space="0" w:color="999999"/>
              <w:left w:val="single" w:sz="8" w:space="0" w:color="999999"/>
              <w:bottom w:val="single" w:sz="8" w:space="0" w:color="999999"/>
              <w:right w:val="single" w:sz="8" w:space="0" w:color="999999"/>
            </w:tcBorders>
          </w:tcPr>
          <w:p w14:paraId="5365EC44" w14:textId="73DD9ED3" w:rsidR="00D705AF" w:rsidRPr="001963C0" w:rsidDel="002F3D7E" w:rsidRDefault="00D705AF" w:rsidP="002E26C7">
            <w:pPr>
              <w:rPr>
                <w:ins w:id="2778" w:author="Author" w:date="2018-01-22T11:07:00Z"/>
                <w:del w:id="2779" w:author="Author" w:date="2018-01-22T11:13:00Z"/>
                <w:rStyle w:val="SAPScreenElement"/>
                <w:highlight w:val="yellow"/>
              </w:rPr>
            </w:pPr>
            <w:ins w:id="2780" w:author="Author" w:date="2018-01-22T11:07:00Z">
              <w:del w:id="2781" w:author="Author" w:date="2018-01-22T11:13:00Z">
                <w:r w:rsidRPr="001963C0" w:rsidDel="002F3D7E">
                  <w:rPr>
                    <w:rStyle w:val="SAPScreenElement"/>
                    <w:highlight w:val="yellow"/>
                  </w:rPr>
                  <w:delText xml:space="preserve">Time Account Balance as of Termination Date for &lt;job title, location&gt;: </w:delText>
                </w:r>
                <w:r w:rsidRPr="001963C0" w:rsidDel="002F3D7E">
                  <w:rPr>
                    <w:highlight w:val="yellow"/>
                  </w:rPr>
                  <w:delText>check the remaining balances of time types that have an accrual rule assigned</w:delText>
                </w:r>
              </w:del>
            </w:ins>
          </w:p>
        </w:tc>
        <w:tc>
          <w:tcPr>
            <w:tcW w:w="9869" w:type="dxa"/>
            <w:tcBorders>
              <w:top w:val="single" w:sz="8" w:space="0" w:color="999999"/>
              <w:left w:val="single" w:sz="8" w:space="0" w:color="999999"/>
              <w:bottom w:val="single" w:sz="8" w:space="0" w:color="999999"/>
              <w:right w:val="single" w:sz="8" w:space="0" w:color="999999"/>
            </w:tcBorders>
          </w:tcPr>
          <w:p w14:paraId="0825D981" w14:textId="3336B41E" w:rsidR="00D705AF" w:rsidRPr="009862F4" w:rsidDel="002F3D7E" w:rsidRDefault="00D705AF" w:rsidP="002E26C7">
            <w:pPr>
              <w:rPr>
                <w:ins w:id="2782" w:author="Author" w:date="2018-01-22T11:07:00Z"/>
                <w:del w:id="2783" w:author="Author" w:date="2018-01-22T11:13:00Z"/>
              </w:rPr>
            </w:pPr>
            <w:ins w:id="2784" w:author="Author" w:date="2018-01-22T11:07:00Z">
              <w:del w:id="2785" w:author="Author" w:date="2018-01-22T11:13:00Z">
                <w:r w:rsidRPr="009862F4" w:rsidDel="002F3D7E">
                  <w:delText xml:space="preserve">In case </w:delText>
                </w:r>
                <w:r w:rsidRPr="009862F4" w:rsidDel="002F3D7E">
                  <w:rPr>
                    <w:rStyle w:val="SAPEmphasis"/>
                  </w:rPr>
                  <w:delText>Time Off</w:delText>
                </w:r>
                <w:r w:rsidRPr="009862F4" w:rsidDel="002F3D7E">
                  <w:delText xml:space="preserve"> </w:delText>
                </w:r>
                <w:r w:rsidRPr="009862F4" w:rsidDel="002F3D7E">
                  <w:rPr>
                    <w:rStyle w:val="SAPEmphasis"/>
                  </w:rPr>
                  <w:delText xml:space="preserve">is enabled in your Success Factors Employee Central instance </w:delText>
                </w:r>
                <w:r w:rsidDel="002F3D7E">
                  <w:delText>(op</w:delText>
                </w:r>
                <w:r w:rsidRPr="009862F4" w:rsidDel="002F3D7E">
                  <w:delText xml:space="preserve">tional step): </w:delText>
                </w:r>
              </w:del>
            </w:ins>
          </w:p>
          <w:p w14:paraId="2F15D373" w14:textId="361AF2E3" w:rsidR="00D705AF" w:rsidRPr="00262C96" w:rsidDel="002F3D7E" w:rsidRDefault="00D705AF" w:rsidP="002E26C7">
            <w:pPr>
              <w:rPr>
                <w:ins w:id="2786" w:author="Author" w:date="2018-01-22T11:07:00Z"/>
                <w:del w:id="2787" w:author="Author" w:date="2018-01-22T11:13:00Z"/>
              </w:rPr>
            </w:pPr>
            <w:ins w:id="2788" w:author="Author" w:date="2018-01-22T11:07:00Z">
              <w:del w:id="2789" w:author="Author" w:date="2018-01-22T11:13:00Z">
                <w:r w:rsidRPr="001963C0" w:rsidDel="002F3D7E">
                  <w:rPr>
                    <w:highlight w:val="cyan"/>
                  </w:rPr>
                  <w:delText>AU, US</w:delText>
                </w:r>
                <w:r w:rsidRPr="001963C0" w:rsidDel="002F3D7E">
                  <w:rPr>
                    <w:highlight w:val="yellow"/>
                  </w:rPr>
                  <w:delText>: The remaining balances are obtained by deducting accruals for the remainder of the calendar year after the termination on a monthly basis.</w:delText>
                </w:r>
              </w:del>
            </w:ins>
          </w:p>
        </w:tc>
      </w:tr>
      <w:tr w:rsidR="00D705AF" w:rsidRPr="00AF5AE4" w14:paraId="20E77AC5" w14:textId="77777777" w:rsidTr="002E26C7">
        <w:trPr>
          <w:trHeight w:val="360"/>
          <w:ins w:id="2790" w:author="Author" w:date="2018-01-22T11:07:00Z"/>
        </w:trPr>
        <w:tc>
          <w:tcPr>
            <w:tcW w:w="4472" w:type="dxa"/>
            <w:tcBorders>
              <w:top w:val="single" w:sz="8" w:space="0" w:color="999999"/>
              <w:left w:val="single" w:sz="8" w:space="0" w:color="999999"/>
              <w:bottom w:val="single" w:sz="8" w:space="0" w:color="999999"/>
              <w:right w:val="single" w:sz="8" w:space="0" w:color="999999"/>
            </w:tcBorders>
          </w:tcPr>
          <w:p w14:paraId="5059A476" w14:textId="77777777" w:rsidR="00D705AF" w:rsidRDefault="00D705AF" w:rsidP="002E26C7">
            <w:pPr>
              <w:rPr>
                <w:ins w:id="2791" w:author="Author" w:date="2018-01-22T11:07:00Z"/>
                <w:rStyle w:val="SAPScreenElement"/>
                <w:highlight w:val="yellow"/>
              </w:rPr>
            </w:pPr>
            <w:ins w:id="2792" w:author="Author" w:date="2018-01-22T11:07:00Z">
              <w:r>
                <w:rPr>
                  <w:rStyle w:val="SAPScreenElement"/>
                </w:rPr>
                <w:t>Transfer Direct Reports:</w:t>
              </w:r>
            </w:ins>
          </w:p>
        </w:tc>
        <w:tc>
          <w:tcPr>
            <w:tcW w:w="9869" w:type="dxa"/>
            <w:tcBorders>
              <w:top w:val="single" w:sz="8" w:space="0" w:color="999999"/>
              <w:left w:val="single" w:sz="8" w:space="0" w:color="999999"/>
              <w:bottom w:val="single" w:sz="8" w:space="0" w:color="999999"/>
              <w:right w:val="single" w:sz="8" w:space="0" w:color="999999"/>
            </w:tcBorders>
          </w:tcPr>
          <w:p w14:paraId="1A0730CA" w14:textId="77777777" w:rsidR="00D705AF" w:rsidRPr="00F27B07" w:rsidRDefault="00D705AF" w:rsidP="002E26C7">
            <w:pPr>
              <w:rPr>
                <w:ins w:id="2793" w:author="Author" w:date="2018-01-22T11:07:00Z"/>
                <w:rStyle w:val="SAPEmphasis"/>
                <w:highlight w:val="yellow"/>
              </w:rPr>
            </w:pPr>
          </w:p>
        </w:tc>
      </w:tr>
      <w:tr w:rsidR="00D705AF" w:rsidRPr="00AF5AE4" w14:paraId="7D9CEF2F" w14:textId="77777777" w:rsidTr="002E26C7">
        <w:trPr>
          <w:trHeight w:val="360"/>
          <w:ins w:id="2794" w:author="Author" w:date="2018-01-22T11:07:00Z"/>
        </w:trPr>
        <w:tc>
          <w:tcPr>
            <w:tcW w:w="4472" w:type="dxa"/>
            <w:tcBorders>
              <w:top w:val="single" w:sz="8" w:space="0" w:color="999999"/>
              <w:left w:val="single" w:sz="8" w:space="0" w:color="999999"/>
              <w:bottom w:val="single" w:sz="8" w:space="0" w:color="999999"/>
              <w:right w:val="single" w:sz="8" w:space="0" w:color="999999"/>
            </w:tcBorders>
          </w:tcPr>
          <w:p w14:paraId="6B5D92AF" w14:textId="5DEEAB4E" w:rsidR="00D705AF" w:rsidRPr="00262C96" w:rsidRDefault="00A91EA4" w:rsidP="002E26C7">
            <w:pPr>
              <w:rPr>
                <w:ins w:id="2795" w:author="Author" w:date="2018-01-22T11:07:00Z"/>
                <w:rStyle w:val="SAPScreenElement"/>
              </w:rPr>
            </w:pPr>
            <w:ins w:id="2796" w:author="Author" w:date="2018-01-30T09:53:00Z">
              <w:r w:rsidRPr="00975134">
                <w:rPr>
                  <w:rStyle w:val="SAPScreenElement"/>
                </w:rPr>
                <w:t>Who should the &lt;#&gt; direct report(s) of &lt;terminated employee name&gt; report to after the termination?</w:t>
              </w:r>
              <w:r w:rsidRPr="00975134">
                <w:t xml:space="preserve">: </w:t>
              </w:r>
              <w:r w:rsidRPr="00975134">
                <w:rPr>
                  <w:rStyle w:val="SAPUserEntry"/>
                </w:rPr>
                <w:t xml:space="preserve">Everyone to upper manager &lt;upper manager name&gt; </w:t>
              </w:r>
              <w:r w:rsidRPr="00975134">
                <w:t>is defaulted, leave as is or select appropriate employee rom drop-down</w:t>
              </w:r>
            </w:ins>
            <w:ins w:id="2797" w:author="Author" w:date="2018-01-22T11:07:00Z">
              <w:del w:id="2798" w:author="Author" w:date="2018-01-30T09:53:00Z">
                <w:r w:rsidR="00D705AF" w:rsidRPr="00262C96" w:rsidDel="00A91EA4">
                  <w:rPr>
                    <w:rStyle w:val="SAPScreenElement"/>
                  </w:rPr>
                  <w:delText>Who should the &lt;#&gt; direct report(s) of &lt;terminated employee name&gt; report to after the termination?</w:delText>
                </w:r>
                <w:r w:rsidR="00D705AF" w:rsidRPr="00262C96" w:rsidDel="00A91EA4">
                  <w:delText xml:space="preserve">: select for example </w:delText>
                </w:r>
                <w:r w:rsidR="00D705AF" w:rsidRPr="00262C96" w:rsidDel="00A91EA4">
                  <w:rPr>
                    <w:rStyle w:val="SAPUserEntry"/>
                  </w:rPr>
                  <w:delText xml:space="preserve">Everyone to upper manager &lt;upper manager name&gt; </w:delText>
                </w:r>
                <w:r w:rsidR="00D705AF" w:rsidRPr="00262C96" w:rsidDel="00A91EA4">
                  <w:delText>from drop-down</w:delText>
                </w:r>
              </w:del>
            </w:ins>
          </w:p>
        </w:tc>
        <w:tc>
          <w:tcPr>
            <w:tcW w:w="9869" w:type="dxa"/>
            <w:vMerge w:val="restart"/>
            <w:tcBorders>
              <w:top w:val="single" w:sz="8" w:space="0" w:color="999999"/>
              <w:left w:val="single" w:sz="8" w:space="0" w:color="999999"/>
              <w:right w:val="single" w:sz="8" w:space="0" w:color="999999"/>
            </w:tcBorders>
          </w:tcPr>
          <w:p w14:paraId="7FD12979" w14:textId="77777777" w:rsidR="00D705AF" w:rsidRPr="00467127" w:rsidRDefault="00D705AF" w:rsidP="002E26C7">
            <w:pPr>
              <w:rPr>
                <w:ins w:id="2799" w:author="Author" w:date="2018-01-22T11:07:00Z"/>
              </w:rPr>
            </w:pPr>
            <w:ins w:id="2800" w:author="Author" w:date="2018-01-22T11:07:00Z">
              <w:r w:rsidRPr="00467127">
                <w:t xml:space="preserve">In case the employee, who is terminated has direct reports, select in the </w:t>
              </w:r>
              <w:r w:rsidRPr="00467127">
                <w:rPr>
                  <w:rStyle w:val="SAPScreenElement"/>
                </w:rPr>
                <w:t>Transfer Direct Reports</w:t>
              </w:r>
              <w:r w:rsidRPr="00467127">
                <w:t xml:space="preserve"> part to whom these direct reports should report after the employee’s termination.</w:t>
              </w:r>
            </w:ins>
          </w:p>
          <w:p w14:paraId="1631085C" w14:textId="77777777" w:rsidR="00D705AF" w:rsidRPr="00467127" w:rsidRDefault="00D705AF" w:rsidP="002E26C7">
            <w:pPr>
              <w:rPr>
                <w:ins w:id="2801" w:author="Author" w:date="2018-01-22T11:07:00Z"/>
              </w:rPr>
            </w:pPr>
            <w:ins w:id="2802" w:author="Author" w:date="2018-01-22T11:07:00Z">
              <w:r w:rsidRPr="00467127">
                <w:t xml:space="preserve">Depending on the value chosen in the </w:t>
              </w:r>
              <w:r w:rsidRPr="00467127">
                <w:rPr>
                  <w:rStyle w:val="SAPScreenElement"/>
                </w:rPr>
                <w:t xml:space="preserve">Who should the &lt;#&gt; direct report(s) of &lt;terminated employee name&gt; report to after the termination? </w:t>
              </w:r>
              <w:r w:rsidRPr="00467127">
                <w:t xml:space="preserve">field, different values than the one given in the example might be entered into the </w:t>
              </w:r>
              <w:r w:rsidRPr="00467127">
                <w:rPr>
                  <w:rStyle w:val="SAPScreenElement"/>
                </w:rPr>
                <w:t>Transfer Event Reason</w:t>
              </w:r>
              <w:r w:rsidRPr="00467127">
                <w:t xml:space="preserve"> field. In addition, additional fields to be filled might show up; fill them as appropriate. The change will be visible in the </w:t>
              </w:r>
              <w:r w:rsidRPr="00467127">
                <w:rPr>
                  <w:rStyle w:val="SAPScreenElement"/>
                </w:rPr>
                <w:t>Job Information</w:t>
              </w:r>
              <w:r w:rsidRPr="00467127">
                <w:t xml:space="preserve"> block of the affected direct reports.</w:t>
              </w:r>
            </w:ins>
          </w:p>
          <w:p w14:paraId="721A7F92" w14:textId="77777777" w:rsidR="00D705AF" w:rsidRPr="00467127" w:rsidRDefault="00D705AF" w:rsidP="002E26C7">
            <w:pPr>
              <w:rPr>
                <w:ins w:id="2803" w:author="Author" w:date="2018-01-22T11:07:00Z"/>
              </w:rPr>
            </w:pPr>
          </w:p>
        </w:tc>
      </w:tr>
      <w:tr w:rsidR="00D705AF" w:rsidRPr="00AF5AE4" w14:paraId="7F4C5AEB" w14:textId="77777777" w:rsidTr="002E26C7">
        <w:trPr>
          <w:trHeight w:val="360"/>
          <w:ins w:id="2804" w:author="Author" w:date="2018-01-22T11:07:00Z"/>
        </w:trPr>
        <w:tc>
          <w:tcPr>
            <w:tcW w:w="4472" w:type="dxa"/>
            <w:tcBorders>
              <w:top w:val="single" w:sz="8" w:space="0" w:color="999999"/>
              <w:left w:val="single" w:sz="8" w:space="0" w:color="999999"/>
              <w:bottom w:val="single" w:sz="8" w:space="0" w:color="999999"/>
              <w:right w:val="single" w:sz="8" w:space="0" w:color="999999"/>
            </w:tcBorders>
          </w:tcPr>
          <w:p w14:paraId="0890D4B0" w14:textId="77777777" w:rsidR="00D705AF" w:rsidRPr="00467127" w:rsidRDefault="00D705AF" w:rsidP="002E26C7">
            <w:pPr>
              <w:rPr>
                <w:ins w:id="2805" w:author="Author" w:date="2018-01-22T11:07:00Z"/>
                <w:rStyle w:val="SAPScreenElement"/>
              </w:rPr>
            </w:pPr>
            <w:ins w:id="2806" w:author="Author" w:date="2018-01-22T11:07:00Z">
              <w:r w:rsidRPr="00467127">
                <w:rPr>
                  <w:rStyle w:val="SAPScreenElement"/>
                </w:rPr>
                <w:t>Terminate:</w:t>
              </w:r>
            </w:ins>
          </w:p>
          <w:p w14:paraId="373C2C18" w14:textId="77777777" w:rsidR="00D705AF" w:rsidRPr="00467127" w:rsidRDefault="00D705AF" w:rsidP="002E26C7">
            <w:pPr>
              <w:rPr>
                <w:ins w:id="2807" w:author="Author" w:date="2018-01-22T11:07:00Z"/>
                <w:rStyle w:val="SAPScreenElement"/>
              </w:rPr>
            </w:pPr>
            <w:ins w:id="2808" w:author="Author" w:date="2018-01-22T11:07:00Z">
              <w:r w:rsidRPr="00467127">
                <w:rPr>
                  <w:rStyle w:val="SAPScreenElement"/>
                </w:rPr>
                <w:t>Transfer Event Reason</w:t>
              </w:r>
              <w:r w:rsidRPr="00467127">
                <w:t xml:space="preserve">: select for example </w:t>
              </w:r>
              <w:r w:rsidRPr="00467127">
                <w:rPr>
                  <w:rStyle w:val="SAPUserEntry"/>
                </w:rPr>
                <w:t>Data</w:t>
              </w:r>
              <w:r w:rsidRPr="00467127">
                <w:rPr>
                  <w:b/>
                </w:rPr>
                <w:t xml:space="preserve"> </w:t>
              </w:r>
              <w:r w:rsidRPr="00467127">
                <w:rPr>
                  <w:rStyle w:val="SAPUserEntry"/>
                </w:rPr>
                <w:t>Change(DATACHG)</w:t>
              </w:r>
              <w:r w:rsidRPr="00467127">
                <w:t xml:space="preserve"> from drop-down</w:t>
              </w:r>
            </w:ins>
          </w:p>
        </w:tc>
        <w:tc>
          <w:tcPr>
            <w:tcW w:w="9869" w:type="dxa"/>
            <w:vMerge/>
            <w:tcBorders>
              <w:left w:val="single" w:sz="8" w:space="0" w:color="999999"/>
              <w:bottom w:val="single" w:sz="8" w:space="0" w:color="999999"/>
              <w:right w:val="single" w:sz="8" w:space="0" w:color="999999"/>
            </w:tcBorders>
          </w:tcPr>
          <w:p w14:paraId="1A746B7D" w14:textId="77777777" w:rsidR="00D705AF" w:rsidRPr="00262C96" w:rsidRDefault="00D705AF" w:rsidP="002E26C7">
            <w:pPr>
              <w:rPr>
                <w:ins w:id="2809" w:author="Author" w:date="2018-01-22T11:07:00Z"/>
              </w:rPr>
            </w:pPr>
          </w:p>
        </w:tc>
      </w:tr>
      <w:tr w:rsidR="00D705AF" w:rsidRPr="00AF5AE4" w14:paraId="037B9C52" w14:textId="77777777" w:rsidTr="002E26C7">
        <w:trPr>
          <w:trHeight w:val="360"/>
          <w:ins w:id="2810" w:author="Author" w:date="2018-01-22T11:07:00Z"/>
        </w:trPr>
        <w:tc>
          <w:tcPr>
            <w:tcW w:w="4472" w:type="dxa"/>
            <w:tcBorders>
              <w:top w:val="single" w:sz="8" w:space="0" w:color="999999"/>
              <w:left w:val="single" w:sz="8" w:space="0" w:color="999999"/>
              <w:bottom w:val="single" w:sz="8" w:space="0" w:color="999999"/>
              <w:right w:val="single" w:sz="8" w:space="0" w:color="999999"/>
            </w:tcBorders>
          </w:tcPr>
          <w:p w14:paraId="2F48F8A3" w14:textId="77777777" w:rsidR="00D705AF" w:rsidRDefault="00D705AF" w:rsidP="002E26C7">
            <w:pPr>
              <w:rPr>
                <w:ins w:id="2811" w:author="Author" w:date="2018-01-22T11:07:00Z"/>
                <w:rStyle w:val="SAPScreenElement"/>
              </w:rPr>
            </w:pPr>
            <w:ins w:id="2812" w:author="Author" w:date="2018-01-22T11:07:00Z">
              <w:r>
                <w:rPr>
                  <w:rStyle w:val="SAPScreenElement"/>
                </w:rPr>
                <w:t>Transfer Job Relationships:</w:t>
              </w:r>
            </w:ins>
          </w:p>
        </w:tc>
        <w:tc>
          <w:tcPr>
            <w:tcW w:w="9869" w:type="dxa"/>
            <w:tcBorders>
              <w:left w:val="single" w:sz="8" w:space="0" w:color="999999"/>
              <w:bottom w:val="single" w:sz="8" w:space="0" w:color="999999"/>
              <w:right w:val="single" w:sz="8" w:space="0" w:color="999999"/>
            </w:tcBorders>
          </w:tcPr>
          <w:p w14:paraId="1D774415" w14:textId="77777777" w:rsidR="00D705AF" w:rsidRPr="00262C96" w:rsidRDefault="00D705AF" w:rsidP="002E26C7">
            <w:pPr>
              <w:rPr>
                <w:ins w:id="2813" w:author="Author" w:date="2018-01-22T11:07:00Z"/>
              </w:rPr>
            </w:pPr>
          </w:p>
        </w:tc>
      </w:tr>
      <w:tr w:rsidR="00A91EA4" w:rsidRPr="00AF5AE4" w14:paraId="1C98AE4B" w14:textId="77777777" w:rsidTr="002E26C7">
        <w:trPr>
          <w:trHeight w:val="360"/>
          <w:ins w:id="2814" w:author="Author" w:date="2018-01-22T11:07:00Z"/>
        </w:trPr>
        <w:tc>
          <w:tcPr>
            <w:tcW w:w="4472" w:type="dxa"/>
            <w:tcBorders>
              <w:top w:val="single" w:sz="8" w:space="0" w:color="999999"/>
              <w:left w:val="single" w:sz="8" w:space="0" w:color="999999"/>
              <w:bottom w:val="single" w:sz="8" w:space="0" w:color="999999"/>
              <w:right w:val="single" w:sz="8" w:space="0" w:color="999999"/>
            </w:tcBorders>
          </w:tcPr>
          <w:p w14:paraId="38289C3A" w14:textId="79D98840" w:rsidR="00A91EA4" w:rsidRDefault="00A91EA4" w:rsidP="00A91EA4">
            <w:pPr>
              <w:rPr>
                <w:ins w:id="2815" w:author="Author" w:date="2018-01-22T11:07:00Z"/>
                <w:rStyle w:val="SAPScreenElement"/>
              </w:rPr>
            </w:pPr>
            <w:ins w:id="2816" w:author="Author" w:date="2018-01-30T09:54:00Z">
              <w:r w:rsidRPr="00975134">
                <w:rPr>
                  <w:rStyle w:val="SAPScreenElement"/>
                </w:rPr>
                <w:t>Transfer to:</w:t>
              </w:r>
              <w:r w:rsidRPr="00975134">
                <w:t xml:space="preserve"> upper manager is defaulted, leave as is or select appropriate employee from drop-down</w:t>
              </w:r>
            </w:ins>
            <w:ins w:id="2817" w:author="Author" w:date="2018-01-22T11:07:00Z">
              <w:del w:id="2818" w:author="Author" w:date="2018-01-30T09:54:00Z">
                <w:r w:rsidRPr="00262C96" w:rsidDel="00836358">
                  <w:rPr>
                    <w:rStyle w:val="SAPScreenElement"/>
                  </w:rPr>
                  <w:delText>Transfer to:</w:delText>
                </w:r>
                <w:r w:rsidRPr="00262C96" w:rsidDel="00836358">
                  <w:delText xml:space="preserve"> select appropriate employee from drop-down</w:delText>
                </w:r>
              </w:del>
            </w:ins>
          </w:p>
        </w:tc>
        <w:tc>
          <w:tcPr>
            <w:tcW w:w="9869" w:type="dxa"/>
            <w:tcBorders>
              <w:left w:val="single" w:sz="8" w:space="0" w:color="999999"/>
              <w:right w:val="single" w:sz="8" w:space="0" w:color="999999"/>
            </w:tcBorders>
          </w:tcPr>
          <w:p w14:paraId="08FE3DE2" w14:textId="77777777" w:rsidR="00A91EA4" w:rsidRPr="00262C96" w:rsidRDefault="00A91EA4" w:rsidP="00A91EA4">
            <w:pPr>
              <w:rPr>
                <w:ins w:id="2819" w:author="Author" w:date="2018-01-22T11:07:00Z"/>
              </w:rPr>
            </w:pPr>
            <w:ins w:id="2820" w:author="Author" w:date="2018-01-22T11:07:00Z">
              <w:r w:rsidRPr="00262C96">
                <w:t xml:space="preserve">In case the employee </w:t>
              </w:r>
              <w:r>
                <w:t>who</w:t>
              </w:r>
              <w:r w:rsidRPr="00262C96">
                <w:t xml:space="preserve"> is terminated has job relationships, for example of type </w:t>
              </w:r>
              <w:r w:rsidRPr="00262C96">
                <w:rPr>
                  <w:rStyle w:val="SAPUserEntry"/>
                  <w:b w:val="0"/>
                  <w:color w:val="auto"/>
                </w:rPr>
                <w:t>HR Manager</w:t>
              </w:r>
              <w:r w:rsidRPr="00262C96">
                <w:t xml:space="preserve">, to other employees, you need to select in the </w:t>
              </w:r>
              <w:r w:rsidRPr="00262C96">
                <w:rPr>
                  <w:rStyle w:val="SAPScreenElement"/>
                </w:rPr>
                <w:t>Transfer Job Relationships</w:t>
              </w:r>
              <w:r w:rsidRPr="00262C96">
                <w:t xml:space="preserve"> part to whom these employees should be transferred after the employee’s termination:</w:t>
              </w:r>
            </w:ins>
          </w:p>
        </w:tc>
      </w:tr>
      <w:tr w:rsidR="00D705AF" w:rsidRPr="00AF5AE4" w14:paraId="52051F3C" w14:textId="77777777" w:rsidTr="002E26C7">
        <w:trPr>
          <w:trHeight w:val="360"/>
          <w:ins w:id="2821" w:author="Author" w:date="2018-01-22T11:07:00Z"/>
        </w:trPr>
        <w:tc>
          <w:tcPr>
            <w:tcW w:w="4472" w:type="dxa"/>
            <w:tcBorders>
              <w:top w:val="single" w:sz="8" w:space="0" w:color="999999"/>
              <w:left w:val="single" w:sz="8" w:space="0" w:color="999999"/>
              <w:bottom w:val="single" w:sz="8" w:space="0" w:color="999999"/>
              <w:right w:val="single" w:sz="8" w:space="0" w:color="999999"/>
            </w:tcBorders>
          </w:tcPr>
          <w:p w14:paraId="286326A6" w14:textId="77777777" w:rsidR="00D705AF" w:rsidRPr="00262C96" w:rsidRDefault="00D705AF" w:rsidP="002E26C7">
            <w:pPr>
              <w:rPr>
                <w:ins w:id="2822" w:author="Author" w:date="2018-01-22T11:07:00Z"/>
                <w:rStyle w:val="SAPScreenElement"/>
              </w:rPr>
            </w:pPr>
            <w:ins w:id="2823" w:author="Author" w:date="2018-01-22T11:07:00Z">
              <w:r w:rsidRPr="00262C96">
                <w:rPr>
                  <w:rStyle w:val="SAPScreenElement"/>
                </w:rPr>
                <w:t xml:space="preserve">Transfer Date: </w:t>
              </w:r>
              <w:r w:rsidRPr="00262C96">
                <w:t>defaults to the first day after the employee’s termination date; leave as is</w:t>
              </w:r>
            </w:ins>
          </w:p>
        </w:tc>
        <w:tc>
          <w:tcPr>
            <w:tcW w:w="9869" w:type="dxa"/>
            <w:tcBorders>
              <w:left w:val="single" w:sz="8" w:space="0" w:color="999999"/>
              <w:right w:val="single" w:sz="8" w:space="0" w:color="999999"/>
            </w:tcBorders>
          </w:tcPr>
          <w:p w14:paraId="7ECE7901" w14:textId="77777777" w:rsidR="00D705AF" w:rsidRPr="00262C96" w:rsidRDefault="00D705AF" w:rsidP="002E26C7">
            <w:pPr>
              <w:rPr>
                <w:ins w:id="2824" w:author="Author" w:date="2018-01-22T11:07:00Z"/>
              </w:rPr>
            </w:pPr>
          </w:p>
        </w:tc>
      </w:tr>
      <w:tr w:rsidR="00D705AF" w:rsidRPr="00AF5AE4" w14:paraId="13EE675F" w14:textId="77777777" w:rsidTr="002E26C7">
        <w:trPr>
          <w:trHeight w:val="360"/>
          <w:ins w:id="2825" w:author="Author" w:date="2018-01-22T11:07:00Z"/>
        </w:trPr>
        <w:tc>
          <w:tcPr>
            <w:tcW w:w="4472" w:type="dxa"/>
            <w:tcBorders>
              <w:top w:val="single" w:sz="8" w:space="0" w:color="999999"/>
              <w:left w:val="single" w:sz="8" w:space="0" w:color="999999"/>
              <w:bottom w:val="single" w:sz="8" w:space="0" w:color="999999"/>
              <w:right w:val="single" w:sz="8" w:space="0" w:color="999999"/>
            </w:tcBorders>
          </w:tcPr>
          <w:p w14:paraId="298C3503" w14:textId="77777777" w:rsidR="00D705AF" w:rsidRPr="00262C96" w:rsidRDefault="00D705AF" w:rsidP="002E26C7">
            <w:pPr>
              <w:rPr>
                <w:ins w:id="2826" w:author="Author" w:date="2018-01-22T11:07:00Z"/>
                <w:rStyle w:val="SAPScreenElement"/>
              </w:rPr>
            </w:pPr>
            <w:ins w:id="2827" w:author="Author" w:date="2018-01-22T11:07:00Z">
              <w:r w:rsidRPr="00262C96">
                <w:rPr>
                  <w:rStyle w:val="SAPScreenElement"/>
                </w:rPr>
                <w:t>Terminate Relationship:</w:t>
              </w:r>
              <w:r w:rsidRPr="00262C96">
                <w:t xml:space="preserve"> defaults</w:t>
              </w:r>
              <w:r w:rsidRPr="00262C96">
                <w:rPr>
                  <w:rStyle w:val="SAPUserEntry"/>
                </w:rPr>
                <w:t xml:space="preserve"> No</w:t>
              </w:r>
              <w:r w:rsidRPr="00262C96">
                <w:t>; leave as is</w:t>
              </w:r>
            </w:ins>
          </w:p>
        </w:tc>
        <w:tc>
          <w:tcPr>
            <w:tcW w:w="9869" w:type="dxa"/>
            <w:tcBorders>
              <w:left w:val="single" w:sz="8" w:space="0" w:color="999999"/>
              <w:bottom w:val="single" w:sz="8" w:space="0" w:color="999999"/>
              <w:right w:val="single" w:sz="8" w:space="0" w:color="999999"/>
            </w:tcBorders>
          </w:tcPr>
          <w:p w14:paraId="02DA835E" w14:textId="77777777" w:rsidR="00D705AF" w:rsidRPr="00262C96" w:rsidRDefault="00D705AF" w:rsidP="002E26C7">
            <w:pPr>
              <w:rPr>
                <w:ins w:id="2828" w:author="Author" w:date="2018-01-22T11:07:00Z"/>
              </w:rPr>
            </w:pPr>
            <w:ins w:id="2829" w:author="Author" w:date="2018-01-22T11:07:00Z">
              <w:r w:rsidRPr="00262C96">
                <w:t>In case the job relationship to the employee should be terminated anyway, select</w:t>
              </w:r>
              <w:r w:rsidRPr="00262C96">
                <w:rPr>
                  <w:rStyle w:val="SAPUserEntry"/>
                </w:rPr>
                <w:t xml:space="preserve"> Yes</w:t>
              </w:r>
              <w:r w:rsidRPr="00262C96">
                <w:t>.</w:t>
              </w:r>
            </w:ins>
          </w:p>
        </w:tc>
      </w:tr>
    </w:tbl>
    <w:p w14:paraId="65F7C11C" w14:textId="77777777" w:rsidR="0006208B" w:rsidRPr="00366A65" w:rsidRDefault="0006208B" w:rsidP="0006208B">
      <w:pPr>
        <w:pStyle w:val="Heading3"/>
        <w:spacing w:before="240" w:after="120"/>
        <w:ind w:left="851" w:hanging="851"/>
        <w:rPr>
          <w:ins w:id="2830" w:author="Author" w:date="2018-01-18T12:54:00Z"/>
          <w:rPrChange w:id="2831" w:author="Author" w:date="2018-01-22T13:13:00Z">
            <w:rPr>
              <w:ins w:id="2832" w:author="Author" w:date="2018-01-18T12:54:00Z"/>
              <w:highlight w:val="yellow"/>
            </w:rPr>
          </w:rPrChange>
        </w:rPr>
      </w:pPr>
      <w:bookmarkStart w:id="2833" w:name="_Toc507684155"/>
      <w:ins w:id="2834" w:author="Author" w:date="2018-01-18T12:54:00Z">
        <w:r w:rsidRPr="00366A65">
          <w:rPr>
            <w:rPrChange w:id="2835" w:author="Author" w:date="2018-01-22T13:13:00Z">
              <w:rPr>
                <w:highlight w:val="yellow"/>
              </w:rPr>
            </w:rPrChange>
          </w:rPr>
          <w:t>Kingdom of Saudi Arabia (SA)</w:t>
        </w:r>
        <w:bookmarkEnd w:id="2667"/>
        <w:bookmarkEnd w:id="2668"/>
        <w:bookmarkEnd w:id="2669"/>
        <w:bookmarkEnd w:id="2833"/>
      </w:ins>
    </w:p>
    <w:tbl>
      <w:tblPr>
        <w:tblW w:w="14341"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9869"/>
      </w:tblGrid>
      <w:tr w:rsidR="00B50370" w:rsidRPr="00CF1425" w14:paraId="01F6EDCF" w14:textId="77777777" w:rsidTr="002E26C7">
        <w:trPr>
          <w:trHeight w:val="432"/>
          <w:tblHeader/>
          <w:ins w:id="2836" w:author="Author" w:date="2018-01-22T11:11: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34F89F6B" w14:textId="77777777" w:rsidR="00B50370" w:rsidRPr="00CF1425" w:rsidRDefault="00B50370" w:rsidP="002E26C7">
            <w:pPr>
              <w:pStyle w:val="SAPTableHeader"/>
              <w:rPr>
                <w:ins w:id="2837" w:author="Author" w:date="2018-01-22T11:11:00Z"/>
              </w:rPr>
            </w:pPr>
            <w:bookmarkStart w:id="2838" w:name="_Toc503966096"/>
            <w:ins w:id="2839" w:author="Author" w:date="2018-01-22T11:11:00Z">
              <w:r w:rsidRPr="00CF1425">
                <w:t>User Entries: Field Name: User Action and Value</w:t>
              </w:r>
            </w:ins>
          </w:p>
        </w:tc>
        <w:tc>
          <w:tcPr>
            <w:tcW w:w="9869" w:type="dxa"/>
            <w:tcBorders>
              <w:top w:val="single" w:sz="8" w:space="0" w:color="999999"/>
              <w:left w:val="single" w:sz="8" w:space="0" w:color="999999"/>
              <w:bottom w:val="single" w:sz="8" w:space="0" w:color="999999"/>
              <w:right w:val="single" w:sz="8" w:space="0" w:color="999999"/>
            </w:tcBorders>
            <w:shd w:val="clear" w:color="auto" w:fill="999999"/>
          </w:tcPr>
          <w:p w14:paraId="41089989" w14:textId="77777777" w:rsidR="00B50370" w:rsidRPr="00CF1425" w:rsidRDefault="00B50370" w:rsidP="002E26C7">
            <w:pPr>
              <w:pStyle w:val="SAPTableHeader"/>
              <w:rPr>
                <w:ins w:id="2840" w:author="Author" w:date="2018-01-22T11:11:00Z"/>
              </w:rPr>
            </w:pPr>
            <w:ins w:id="2841" w:author="Author" w:date="2018-01-22T11:11:00Z">
              <w:r w:rsidRPr="00CF1425">
                <w:t>Additional Information</w:t>
              </w:r>
            </w:ins>
          </w:p>
        </w:tc>
      </w:tr>
      <w:tr w:rsidR="00B50370" w:rsidRPr="00AF5AE4" w14:paraId="6893FEE1" w14:textId="77777777" w:rsidTr="002E26C7">
        <w:trPr>
          <w:trHeight w:val="360"/>
          <w:ins w:id="2842" w:author="Author" w:date="2018-01-22T11:11:00Z"/>
        </w:trPr>
        <w:tc>
          <w:tcPr>
            <w:tcW w:w="4472" w:type="dxa"/>
            <w:tcBorders>
              <w:top w:val="single" w:sz="8" w:space="0" w:color="999999"/>
              <w:left w:val="single" w:sz="8" w:space="0" w:color="999999"/>
              <w:bottom w:val="single" w:sz="8" w:space="0" w:color="999999"/>
              <w:right w:val="single" w:sz="8" w:space="0" w:color="999999"/>
            </w:tcBorders>
          </w:tcPr>
          <w:p w14:paraId="790DCF80" w14:textId="77777777" w:rsidR="00B50370" w:rsidRDefault="00B50370" w:rsidP="002E26C7">
            <w:pPr>
              <w:rPr>
                <w:ins w:id="2843" w:author="Author" w:date="2018-01-22T11:11:00Z"/>
                <w:rStyle w:val="SAPScreenElement"/>
              </w:rPr>
            </w:pPr>
            <w:ins w:id="2844" w:author="Author" w:date="2018-01-22T11:11:00Z">
              <w:r>
                <w:rPr>
                  <w:rStyle w:val="SAPScreenElement"/>
                </w:rPr>
                <w:t xml:space="preserve">Termination Date: </w:t>
              </w:r>
              <w:r w:rsidRPr="00262C96">
                <w:t>select employee’s last day at work from calendar help</w:t>
              </w:r>
            </w:ins>
          </w:p>
        </w:tc>
        <w:tc>
          <w:tcPr>
            <w:tcW w:w="9869" w:type="dxa"/>
            <w:tcBorders>
              <w:top w:val="single" w:sz="8" w:space="0" w:color="999999"/>
              <w:left w:val="single" w:sz="8" w:space="0" w:color="999999"/>
              <w:bottom w:val="single" w:sz="8" w:space="0" w:color="999999"/>
              <w:right w:val="single" w:sz="8" w:space="0" w:color="999999"/>
            </w:tcBorders>
          </w:tcPr>
          <w:p w14:paraId="21DE4F46" w14:textId="77777777" w:rsidR="00B50370" w:rsidRDefault="00B50370" w:rsidP="002E26C7">
            <w:pPr>
              <w:spacing w:before="0" w:after="0" w:line="240" w:lineRule="auto"/>
              <w:rPr>
                <w:ins w:id="2845" w:author="Author" w:date="2018-01-22T11:11:00Z"/>
                <w:rStyle w:val="SAPScreenElement"/>
              </w:rPr>
            </w:pPr>
          </w:p>
        </w:tc>
      </w:tr>
      <w:tr w:rsidR="00B50370" w:rsidRPr="00AF5AE4" w14:paraId="46A6B821" w14:textId="77777777" w:rsidTr="002E26C7">
        <w:trPr>
          <w:trHeight w:val="360"/>
          <w:ins w:id="2846" w:author="Author" w:date="2018-01-22T11:11:00Z"/>
        </w:trPr>
        <w:tc>
          <w:tcPr>
            <w:tcW w:w="4472" w:type="dxa"/>
            <w:tcBorders>
              <w:top w:val="single" w:sz="8" w:space="0" w:color="999999"/>
              <w:left w:val="single" w:sz="8" w:space="0" w:color="999999"/>
              <w:bottom w:val="single" w:sz="8" w:space="0" w:color="999999"/>
              <w:right w:val="single" w:sz="8" w:space="0" w:color="999999"/>
            </w:tcBorders>
          </w:tcPr>
          <w:p w14:paraId="10A5DE66" w14:textId="77777777" w:rsidR="00B50370" w:rsidRPr="009862F4" w:rsidDel="00B1777E" w:rsidRDefault="00B50370" w:rsidP="002E26C7">
            <w:pPr>
              <w:rPr>
                <w:ins w:id="2847" w:author="Author" w:date="2018-01-22T11:11:00Z"/>
                <w:rStyle w:val="SAPScreenElement"/>
                <w:highlight w:val="yellow"/>
              </w:rPr>
            </w:pPr>
            <w:ins w:id="2848" w:author="Author" w:date="2018-01-22T11:11:00Z">
              <w:r w:rsidRPr="00E62485">
                <w:rPr>
                  <w:rStyle w:val="SAPScreenElement"/>
                  <w:highlight w:val="cyan"/>
                  <w:rPrChange w:id="2849" w:author="Author" w:date="2018-01-29T13:42:00Z">
                    <w:rPr>
                      <w:rStyle w:val="SAPScreenElement"/>
                      <w:highlight w:val="yellow"/>
                    </w:rPr>
                  </w:rPrChange>
                </w:rPr>
                <w:t xml:space="preserve">Termination Reason: </w:t>
              </w:r>
              <w:r w:rsidRPr="00E62485">
                <w:rPr>
                  <w:rStyle w:val="SAPUserEntry"/>
                  <w:highlight w:val="cyan"/>
                  <w:rPrChange w:id="2850" w:author="Author" w:date="2018-01-29T13:42:00Z">
                    <w:rPr>
                      <w:rStyle w:val="SAPUserEntry"/>
                      <w:highlight w:val="yellow"/>
                    </w:rPr>
                  </w:rPrChange>
                </w:rPr>
                <w:t>Termination</w:t>
              </w:r>
              <w:r w:rsidRPr="00E62485">
                <w:rPr>
                  <w:b/>
                  <w:highlight w:val="cyan"/>
                  <w:rPrChange w:id="2851" w:author="Author" w:date="2018-01-29T13:42:00Z">
                    <w:rPr>
                      <w:b/>
                      <w:highlight w:val="yellow"/>
                    </w:rPr>
                  </w:rPrChange>
                </w:rPr>
                <w:t xml:space="preserve"> </w:t>
              </w:r>
              <w:r w:rsidRPr="00E62485">
                <w:rPr>
                  <w:rStyle w:val="SAPUserEntry"/>
                  <w:highlight w:val="cyan"/>
                  <w:rPrChange w:id="2852" w:author="Author" w:date="2018-01-29T13:42:00Z">
                    <w:rPr>
                      <w:rStyle w:val="SAPUserEntry"/>
                      <w:highlight w:val="yellow"/>
                    </w:rPr>
                  </w:rPrChange>
                </w:rPr>
                <w:t>–</w:t>
              </w:r>
              <w:r w:rsidRPr="00E62485">
                <w:rPr>
                  <w:b/>
                  <w:highlight w:val="cyan"/>
                  <w:rPrChange w:id="2853" w:author="Author" w:date="2018-01-29T13:42:00Z">
                    <w:rPr>
                      <w:b/>
                      <w:highlight w:val="yellow"/>
                    </w:rPr>
                  </w:rPrChange>
                </w:rPr>
                <w:t xml:space="preserve"> </w:t>
              </w:r>
              <w:r w:rsidRPr="00E62485">
                <w:rPr>
                  <w:rStyle w:val="SAPUserEntry"/>
                  <w:highlight w:val="cyan"/>
                  <w:rPrChange w:id="2854" w:author="Author" w:date="2018-01-29T13:42:00Z">
                    <w:rPr>
                      <w:rStyle w:val="SAPUserEntry"/>
                      <w:highlight w:val="yellow"/>
                    </w:rPr>
                  </w:rPrChange>
                </w:rPr>
                <w:t>Other</w:t>
              </w:r>
              <w:r w:rsidRPr="00E62485">
                <w:rPr>
                  <w:b/>
                  <w:highlight w:val="cyan"/>
                  <w:rPrChange w:id="2855" w:author="Author" w:date="2018-01-29T13:42:00Z">
                    <w:rPr>
                      <w:b/>
                      <w:highlight w:val="yellow"/>
                    </w:rPr>
                  </w:rPrChange>
                </w:rPr>
                <w:t xml:space="preserve"> </w:t>
              </w:r>
              <w:r w:rsidRPr="00E62485">
                <w:rPr>
                  <w:rStyle w:val="SAPUserEntry"/>
                  <w:highlight w:val="cyan"/>
                  <w:rPrChange w:id="2856" w:author="Author" w:date="2018-01-29T13:42:00Z">
                    <w:rPr>
                      <w:rStyle w:val="SAPUserEntry"/>
                      <w:highlight w:val="yellow"/>
                    </w:rPr>
                  </w:rPrChange>
                </w:rPr>
                <w:t>(TEROTH)</w:t>
              </w:r>
            </w:ins>
          </w:p>
        </w:tc>
        <w:tc>
          <w:tcPr>
            <w:tcW w:w="9869" w:type="dxa"/>
            <w:tcBorders>
              <w:top w:val="single" w:sz="8" w:space="0" w:color="999999"/>
              <w:left w:val="single" w:sz="8" w:space="0" w:color="999999"/>
              <w:bottom w:val="single" w:sz="8" w:space="0" w:color="999999"/>
              <w:right w:val="single" w:sz="8" w:space="0" w:color="999999"/>
            </w:tcBorders>
          </w:tcPr>
          <w:p w14:paraId="4651AEAB" w14:textId="77777777" w:rsidR="00B50370" w:rsidRPr="001963C0" w:rsidDel="00B1777E" w:rsidRDefault="00B50370" w:rsidP="002E26C7">
            <w:pPr>
              <w:spacing w:before="0" w:after="0" w:line="240" w:lineRule="auto"/>
              <w:rPr>
                <w:ins w:id="2857" w:author="Author" w:date="2018-01-22T11:11:00Z"/>
              </w:rPr>
            </w:pPr>
          </w:p>
        </w:tc>
      </w:tr>
      <w:tr w:rsidR="00B50370" w:rsidRPr="00AF5AE4" w14:paraId="68270181" w14:textId="77777777" w:rsidTr="002E26C7">
        <w:trPr>
          <w:trHeight w:val="360"/>
          <w:ins w:id="2858" w:author="Author" w:date="2018-01-22T11:11:00Z"/>
        </w:trPr>
        <w:tc>
          <w:tcPr>
            <w:tcW w:w="4472" w:type="dxa"/>
            <w:tcBorders>
              <w:top w:val="single" w:sz="8" w:space="0" w:color="999999"/>
              <w:left w:val="single" w:sz="8" w:space="0" w:color="999999"/>
              <w:bottom w:val="single" w:sz="8" w:space="0" w:color="999999"/>
              <w:right w:val="single" w:sz="8" w:space="0" w:color="999999"/>
            </w:tcBorders>
          </w:tcPr>
          <w:p w14:paraId="04F293F2" w14:textId="77777777" w:rsidR="00B50370" w:rsidRPr="001963C0" w:rsidRDefault="00B50370" w:rsidP="002E26C7">
            <w:pPr>
              <w:rPr>
                <w:ins w:id="2859" w:author="Author" w:date="2018-01-22T11:11:00Z"/>
                <w:rStyle w:val="SAPScreenElement"/>
                <w:highlight w:val="yellow"/>
              </w:rPr>
            </w:pPr>
            <w:ins w:id="2860" w:author="Author" w:date="2018-01-22T11:11:00Z">
              <w:r w:rsidRPr="009862F4">
                <w:rPr>
                  <w:rStyle w:val="SAPScreenElement"/>
                </w:rPr>
                <w:t>6 Payroll fields:</w:t>
              </w:r>
              <w:r w:rsidRPr="00B83FA6">
                <w:rPr>
                  <w:rStyle w:val="SAPScreenElement"/>
                </w:rPr>
                <w:t xml:space="preserve"> </w:t>
              </w:r>
              <w:r w:rsidRPr="00B83FA6">
                <w:t>calculated</w:t>
              </w:r>
              <w:r w:rsidRPr="0049257E">
                <w:t xml:space="preserve"> based on value of field</w:t>
              </w:r>
              <w:r w:rsidRPr="0049257E">
                <w:rPr>
                  <w:rStyle w:val="SAPScreenElement"/>
                  <w:color w:val="auto"/>
                </w:rPr>
                <w:t xml:space="preserve"> </w:t>
              </w:r>
              <w:r>
                <w:rPr>
                  <w:rStyle w:val="SAPScreenElement"/>
                </w:rPr>
                <w:t xml:space="preserve">Termination Date, </w:t>
              </w:r>
              <w:r>
                <w:t>leave as is</w:t>
              </w:r>
            </w:ins>
          </w:p>
        </w:tc>
        <w:tc>
          <w:tcPr>
            <w:tcW w:w="9869" w:type="dxa"/>
            <w:tcBorders>
              <w:top w:val="single" w:sz="8" w:space="0" w:color="999999"/>
              <w:left w:val="single" w:sz="8" w:space="0" w:color="999999"/>
              <w:bottom w:val="single" w:sz="8" w:space="0" w:color="999999"/>
              <w:right w:val="single" w:sz="8" w:space="0" w:color="999999"/>
            </w:tcBorders>
          </w:tcPr>
          <w:p w14:paraId="6922691A" w14:textId="77777777" w:rsidR="00B50370" w:rsidRPr="001963C0" w:rsidDel="00B1777E" w:rsidRDefault="00B50370" w:rsidP="002E26C7">
            <w:pPr>
              <w:spacing w:before="0" w:after="0" w:line="240" w:lineRule="auto"/>
              <w:rPr>
                <w:ins w:id="2861" w:author="Author" w:date="2018-01-22T11:11:00Z"/>
              </w:rPr>
            </w:pPr>
          </w:p>
        </w:tc>
      </w:tr>
      <w:tr w:rsidR="00B50370" w:rsidRPr="00AF5AE4" w14:paraId="5BB5E81A" w14:textId="77777777" w:rsidTr="002E26C7">
        <w:trPr>
          <w:trHeight w:val="360"/>
          <w:ins w:id="2862" w:author="Author" w:date="2018-01-22T11:11:00Z"/>
        </w:trPr>
        <w:tc>
          <w:tcPr>
            <w:tcW w:w="4472" w:type="dxa"/>
            <w:tcBorders>
              <w:top w:val="single" w:sz="8" w:space="0" w:color="999999"/>
              <w:left w:val="single" w:sz="8" w:space="0" w:color="999999"/>
              <w:bottom w:val="single" w:sz="8" w:space="0" w:color="999999"/>
              <w:right w:val="single" w:sz="8" w:space="0" w:color="999999"/>
            </w:tcBorders>
          </w:tcPr>
          <w:p w14:paraId="3B71A3C1" w14:textId="77777777" w:rsidR="00B50370" w:rsidRPr="009862F4" w:rsidRDefault="00B50370" w:rsidP="002E26C7">
            <w:pPr>
              <w:rPr>
                <w:ins w:id="2863" w:author="Author" w:date="2018-01-22T11:11:00Z"/>
                <w:rStyle w:val="SAPScreenElement"/>
                <w:rFonts w:ascii="BentonSans Book" w:hAnsi="BentonSans Book"/>
                <w:color w:val="auto"/>
              </w:rPr>
            </w:pPr>
            <w:ins w:id="2864" w:author="Author" w:date="2018-01-22T11:11:00Z">
              <w:r w:rsidRPr="00262C96">
                <w:rPr>
                  <w:rStyle w:val="SAPScreenElement"/>
                </w:rPr>
                <w:t xml:space="preserve">OK to Rehire: </w:t>
              </w:r>
              <w:r w:rsidRPr="00262C96">
                <w:t xml:space="preserve">defaults to </w:t>
              </w:r>
              <w:r w:rsidRPr="009862F4">
                <w:rPr>
                  <w:rStyle w:val="SAPUserEntry"/>
                </w:rPr>
                <w:t>No</w:t>
              </w:r>
              <w:r w:rsidRPr="00262C96">
                <w:t>, leave as is or</w:t>
              </w:r>
              <w:r w:rsidRPr="00262C96">
                <w:rPr>
                  <w:rStyle w:val="SAPScreenElement"/>
                </w:rPr>
                <w:t xml:space="preserve"> </w:t>
              </w:r>
              <w:r>
                <w:t xml:space="preserve">select </w:t>
              </w:r>
              <w:r w:rsidRPr="00262C96">
                <w:rPr>
                  <w:rStyle w:val="SAPUserEntry"/>
                </w:rPr>
                <w:t>Yes</w:t>
              </w:r>
              <w:r>
                <w:t xml:space="preserve"> from drop-down</w:t>
              </w:r>
            </w:ins>
          </w:p>
        </w:tc>
        <w:tc>
          <w:tcPr>
            <w:tcW w:w="9869" w:type="dxa"/>
            <w:tcBorders>
              <w:top w:val="single" w:sz="8" w:space="0" w:color="999999"/>
              <w:left w:val="single" w:sz="8" w:space="0" w:color="999999"/>
              <w:bottom w:val="single" w:sz="8" w:space="0" w:color="999999"/>
              <w:right w:val="single" w:sz="8" w:space="0" w:color="999999"/>
            </w:tcBorders>
          </w:tcPr>
          <w:p w14:paraId="11A4008D" w14:textId="77777777" w:rsidR="00B50370" w:rsidRPr="001963C0" w:rsidDel="00B1777E" w:rsidRDefault="00B50370" w:rsidP="002E26C7">
            <w:pPr>
              <w:spacing w:before="0" w:after="0" w:line="240" w:lineRule="auto"/>
              <w:rPr>
                <w:ins w:id="2865" w:author="Author" w:date="2018-01-22T11:11:00Z"/>
              </w:rPr>
            </w:pPr>
            <w:ins w:id="2866" w:author="Author" w:date="2018-01-22T11:11:00Z">
              <w:r w:rsidRPr="00262C96">
                <w:t>In case you like to rehire this employee in the future, select</w:t>
              </w:r>
              <w:r w:rsidRPr="00262C96">
                <w:rPr>
                  <w:rStyle w:val="SAPUserEntry"/>
                </w:rPr>
                <w:t xml:space="preserve"> Yes</w:t>
              </w:r>
              <w:r w:rsidRPr="00262C96">
                <w:t>.</w:t>
              </w:r>
            </w:ins>
          </w:p>
        </w:tc>
      </w:tr>
      <w:tr w:rsidR="00B50370" w:rsidRPr="00AF5AE4" w14:paraId="38A45F9D" w14:textId="77777777" w:rsidTr="002E26C7">
        <w:trPr>
          <w:trHeight w:val="360"/>
          <w:ins w:id="2867" w:author="Author" w:date="2018-01-22T11:11:00Z"/>
        </w:trPr>
        <w:tc>
          <w:tcPr>
            <w:tcW w:w="4472" w:type="dxa"/>
            <w:tcBorders>
              <w:top w:val="single" w:sz="8" w:space="0" w:color="999999"/>
              <w:left w:val="single" w:sz="8" w:space="0" w:color="999999"/>
              <w:bottom w:val="single" w:sz="8" w:space="0" w:color="999999"/>
              <w:right w:val="single" w:sz="8" w:space="0" w:color="999999"/>
            </w:tcBorders>
          </w:tcPr>
          <w:p w14:paraId="6C962734" w14:textId="77777777" w:rsidR="00B50370" w:rsidRPr="00262C96" w:rsidRDefault="00B50370" w:rsidP="002E26C7">
            <w:pPr>
              <w:rPr>
                <w:ins w:id="2868" w:author="Author" w:date="2018-01-22T11:11:00Z"/>
                <w:rStyle w:val="SAPScreenElement"/>
              </w:rPr>
            </w:pPr>
            <w:ins w:id="2869" w:author="Author" w:date="2018-01-22T11:11:00Z">
              <w:r>
                <w:rPr>
                  <w:rStyle w:val="SAPScreenElement"/>
                </w:rPr>
                <w:t xml:space="preserve">Regret Termination: </w:t>
              </w:r>
              <w:r w:rsidRPr="00262C96">
                <w:t xml:space="preserve">defaults to </w:t>
              </w:r>
              <w:r w:rsidRPr="001963C0">
                <w:rPr>
                  <w:rStyle w:val="SAPUserEntry"/>
                </w:rPr>
                <w:t>No</w:t>
              </w:r>
              <w:r w:rsidRPr="00262C96">
                <w:t>, leave as is or</w:t>
              </w:r>
              <w:r w:rsidRPr="00262C96">
                <w:rPr>
                  <w:rStyle w:val="SAPScreenElement"/>
                </w:rPr>
                <w:t xml:space="preserve"> </w:t>
              </w:r>
              <w:r>
                <w:t xml:space="preserve">select </w:t>
              </w:r>
              <w:r w:rsidRPr="00262C96">
                <w:rPr>
                  <w:rStyle w:val="SAPUserEntry"/>
                </w:rPr>
                <w:t>Yes</w:t>
              </w:r>
              <w:r>
                <w:t xml:space="preserve"> from drop-down</w:t>
              </w:r>
            </w:ins>
          </w:p>
        </w:tc>
        <w:tc>
          <w:tcPr>
            <w:tcW w:w="9869" w:type="dxa"/>
            <w:tcBorders>
              <w:top w:val="single" w:sz="8" w:space="0" w:color="999999"/>
              <w:left w:val="single" w:sz="8" w:space="0" w:color="999999"/>
              <w:bottom w:val="single" w:sz="8" w:space="0" w:color="999999"/>
              <w:right w:val="single" w:sz="8" w:space="0" w:color="999999"/>
            </w:tcBorders>
          </w:tcPr>
          <w:p w14:paraId="576AD619" w14:textId="77777777" w:rsidR="00B50370" w:rsidRPr="00262C96" w:rsidRDefault="00B50370" w:rsidP="002E26C7">
            <w:pPr>
              <w:spacing w:before="0" w:after="0" w:line="240" w:lineRule="auto"/>
              <w:rPr>
                <w:ins w:id="2870" w:author="Author" w:date="2018-01-22T11:11:00Z"/>
              </w:rPr>
            </w:pPr>
          </w:p>
        </w:tc>
      </w:tr>
      <w:tr w:rsidR="00B50370" w:rsidRPr="00AF5AE4" w14:paraId="0863A5BC" w14:textId="77777777" w:rsidTr="002E26C7">
        <w:trPr>
          <w:trHeight w:val="360"/>
          <w:ins w:id="2871" w:author="Author" w:date="2018-01-22T11:11:00Z"/>
        </w:trPr>
        <w:tc>
          <w:tcPr>
            <w:tcW w:w="4472" w:type="dxa"/>
            <w:tcBorders>
              <w:top w:val="single" w:sz="8" w:space="0" w:color="999999"/>
              <w:left w:val="single" w:sz="8" w:space="0" w:color="999999"/>
              <w:bottom w:val="single" w:sz="8" w:space="0" w:color="999999"/>
              <w:right w:val="single" w:sz="8" w:space="0" w:color="999999"/>
            </w:tcBorders>
          </w:tcPr>
          <w:p w14:paraId="14F4DE68" w14:textId="77777777" w:rsidR="00B50370" w:rsidRPr="00262C96" w:rsidRDefault="00B50370" w:rsidP="002E26C7">
            <w:pPr>
              <w:rPr>
                <w:ins w:id="2872" w:author="Author" w:date="2018-01-22T11:11:00Z"/>
                <w:rStyle w:val="SAPScreenElement"/>
              </w:rPr>
            </w:pPr>
            <w:ins w:id="2873" w:author="Author" w:date="2018-01-22T11:11:00Z">
              <w:r>
                <w:rPr>
                  <w:rStyle w:val="SAPScreenElement"/>
                </w:rPr>
                <w:t xml:space="preserve">Eligible for Salary Continuation: </w:t>
              </w:r>
              <w:r w:rsidRPr="00262C96">
                <w:t xml:space="preserve">defaults to </w:t>
              </w:r>
              <w:r w:rsidRPr="001963C0">
                <w:rPr>
                  <w:rStyle w:val="SAPUserEntry"/>
                </w:rPr>
                <w:t>No</w:t>
              </w:r>
              <w:r w:rsidRPr="00262C96">
                <w:t>, leave as is or</w:t>
              </w:r>
              <w:r w:rsidRPr="00262C96">
                <w:rPr>
                  <w:rStyle w:val="SAPScreenElement"/>
                </w:rPr>
                <w:t xml:space="preserve"> </w:t>
              </w:r>
              <w:r>
                <w:t xml:space="preserve">select </w:t>
              </w:r>
              <w:r w:rsidRPr="00262C96">
                <w:rPr>
                  <w:rStyle w:val="SAPUserEntry"/>
                </w:rPr>
                <w:t>Yes</w:t>
              </w:r>
              <w:r>
                <w:t xml:space="preserve"> from drop-down</w:t>
              </w:r>
            </w:ins>
          </w:p>
        </w:tc>
        <w:tc>
          <w:tcPr>
            <w:tcW w:w="9869" w:type="dxa"/>
            <w:tcBorders>
              <w:top w:val="single" w:sz="8" w:space="0" w:color="999999"/>
              <w:left w:val="single" w:sz="8" w:space="0" w:color="999999"/>
              <w:bottom w:val="single" w:sz="8" w:space="0" w:color="999999"/>
              <w:right w:val="single" w:sz="8" w:space="0" w:color="999999"/>
            </w:tcBorders>
          </w:tcPr>
          <w:p w14:paraId="1105037E" w14:textId="77777777" w:rsidR="00B50370" w:rsidRPr="00262C96" w:rsidRDefault="00B50370" w:rsidP="002E26C7">
            <w:pPr>
              <w:spacing w:before="0" w:after="0" w:line="240" w:lineRule="auto"/>
              <w:rPr>
                <w:ins w:id="2874" w:author="Author" w:date="2018-01-22T11:11:00Z"/>
              </w:rPr>
            </w:pPr>
          </w:p>
        </w:tc>
      </w:tr>
      <w:tr w:rsidR="00B50370" w:rsidRPr="00AF5AE4" w14:paraId="7B5E3D95" w14:textId="77777777" w:rsidTr="002E26C7">
        <w:trPr>
          <w:trHeight w:val="360"/>
          <w:ins w:id="2875" w:author="Author" w:date="2018-01-22T11:11:00Z"/>
        </w:trPr>
        <w:tc>
          <w:tcPr>
            <w:tcW w:w="4472" w:type="dxa"/>
            <w:tcBorders>
              <w:top w:val="single" w:sz="8" w:space="0" w:color="999999"/>
              <w:left w:val="single" w:sz="8" w:space="0" w:color="999999"/>
              <w:bottom w:val="single" w:sz="8" w:space="0" w:color="999999"/>
              <w:right w:val="single" w:sz="8" w:space="0" w:color="999999"/>
            </w:tcBorders>
          </w:tcPr>
          <w:p w14:paraId="71D9D02C" w14:textId="77777777" w:rsidR="00B50370" w:rsidRPr="00B83FA6" w:rsidRDefault="00B50370" w:rsidP="002E26C7">
            <w:pPr>
              <w:rPr>
                <w:ins w:id="2876" w:author="Author" w:date="2018-01-22T11:11:00Z"/>
                <w:rStyle w:val="SAPScreenElement"/>
              </w:rPr>
            </w:pPr>
            <w:ins w:id="2877" w:author="Author" w:date="2018-01-22T11:11:00Z">
              <w:r>
                <w:rPr>
                  <w:rStyle w:val="SAPScreenElement"/>
                </w:rPr>
                <w:t>A</w:t>
              </w:r>
              <w:r w:rsidRPr="00B83FA6">
                <w:rPr>
                  <w:rStyle w:val="SAPScreenElement"/>
                </w:rPr>
                <w:t xml:space="preserve">ttachment: </w:t>
              </w:r>
              <w:r>
                <w:t xml:space="preserve">use drag and drop or the </w:t>
              </w:r>
              <w:r w:rsidRPr="0049257E">
                <w:rPr>
                  <w:rStyle w:val="SAPScreenElement"/>
                </w:rPr>
                <w:t>+</w:t>
              </w:r>
              <w:r>
                <w:t xml:space="preserve"> button.</w:t>
              </w:r>
            </w:ins>
          </w:p>
        </w:tc>
        <w:tc>
          <w:tcPr>
            <w:tcW w:w="9869" w:type="dxa"/>
            <w:tcBorders>
              <w:top w:val="single" w:sz="8" w:space="0" w:color="999999"/>
              <w:left w:val="single" w:sz="8" w:space="0" w:color="999999"/>
              <w:bottom w:val="single" w:sz="8" w:space="0" w:color="999999"/>
              <w:right w:val="single" w:sz="8" w:space="0" w:color="999999"/>
            </w:tcBorders>
          </w:tcPr>
          <w:p w14:paraId="4C140EA3" w14:textId="77777777" w:rsidR="00B50370" w:rsidRDefault="00B50370" w:rsidP="002E26C7">
            <w:pPr>
              <w:spacing w:before="0" w:after="0" w:line="240" w:lineRule="auto"/>
              <w:rPr>
                <w:ins w:id="2878" w:author="Author" w:date="2018-01-22T11:11:00Z"/>
              </w:rPr>
            </w:pPr>
            <w:ins w:id="2879" w:author="Author" w:date="2018-01-22T11:11:00Z">
              <w:r>
                <w:t>optional step:</w:t>
              </w:r>
            </w:ins>
          </w:p>
          <w:p w14:paraId="3882575C" w14:textId="77777777" w:rsidR="00B50370" w:rsidRPr="00B83FA6" w:rsidDel="00B1777E" w:rsidRDefault="00B50370" w:rsidP="002E26C7">
            <w:pPr>
              <w:spacing w:before="0" w:after="0" w:line="240" w:lineRule="auto"/>
              <w:rPr>
                <w:ins w:id="2880" w:author="Author" w:date="2018-01-22T11:11:00Z"/>
              </w:rPr>
            </w:pPr>
            <w:ins w:id="2881" w:author="Author" w:date="2018-01-22T11:11:00Z">
              <w:r>
                <w:t>Y</w:t>
              </w:r>
              <w:r w:rsidRPr="009862F4">
                <w:t>ou can attach a supporting document</w:t>
              </w:r>
              <w:r w:rsidRPr="009862F4">
                <w:rPr>
                  <w:color w:val="1F497D"/>
                </w:rPr>
                <w:t xml:space="preserve"> </w:t>
              </w:r>
              <w:r w:rsidRPr="009862F4">
                <w:t>on the termination</w:t>
              </w:r>
              <w:r w:rsidRPr="009862F4">
                <w:rPr>
                  <w:color w:val="1F497D"/>
                </w:rPr>
                <w:t>.</w:t>
              </w:r>
              <w:r w:rsidRPr="009862F4">
                <w:t xml:space="preserve"> </w:t>
              </w:r>
            </w:ins>
          </w:p>
        </w:tc>
      </w:tr>
      <w:tr w:rsidR="00B50370" w:rsidRPr="00AF5AE4" w14:paraId="1592C314" w14:textId="77777777" w:rsidTr="002E26C7">
        <w:trPr>
          <w:trHeight w:val="360"/>
          <w:ins w:id="2882" w:author="Author" w:date="2018-01-22T11:11:00Z"/>
        </w:trPr>
        <w:tc>
          <w:tcPr>
            <w:tcW w:w="4472" w:type="dxa"/>
            <w:tcBorders>
              <w:top w:val="single" w:sz="8" w:space="0" w:color="999999"/>
              <w:left w:val="single" w:sz="8" w:space="0" w:color="999999"/>
              <w:bottom w:val="single" w:sz="8" w:space="0" w:color="999999"/>
              <w:right w:val="single" w:sz="8" w:space="0" w:color="999999"/>
            </w:tcBorders>
          </w:tcPr>
          <w:p w14:paraId="696D832C" w14:textId="77777777" w:rsidR="00B50370" w:rsidRPr="00B83FA6" w:rsidRDefault="00B50370" w:rsidP="002E26C7">
            <w:pPr>
              <w:rPr>
                <w:ins w:id="2883" w:author="Author" w:date="2018-01-22T11:11:00Z"/>
                <w:rStyle w:val="SAPScreenElement"/>
              </w:rPr>
            </w:pPr>
            <w:ins w:id="2884" w:author="Author" w:date="2018-01-22T11:11:00Z">
              <w:r w:rsidRPr="00262C96">
                <w:rPr>
                  <w:rStyle w:val="SAPScreenElement"/>
                </w:rPr>
                <w:t>Deactivate Position</w:t>
              </w:r>
              <w:r>
                <w:rPr>
                  <w:rStyle w:val="SAPScreenElement"/>
                </w:rPr>
                <w:t xml:space="preserve">: </w:t>
              </w:r>
              <w:r w:rsidRPr="009862F4">
                <w:t xml:space="preserve">proposed value </w:t>
              </w:r>
              <w:r w:rsidRPr="00262C96">
                <w:rPr>
                  <w:rStyle w:val="SAPUserEntry"/>
                </w:rPr>
                <w:t>No</w:t>
              </w:r>
              <w:r w:rsidRPr="009862F4">
                <w:t xml:space="preserve">, leave as </w:t>
              </w:r>
              <w:r>
                <w:t>is</w:t>
              </w:r>
            </w:ins>
          </w:p>
        </w:tc>
        <w:tc>
          <w:tcPr>
            <w:tcW w:w="9869" w:type="dxa"/>
            <w:tcBorders>
              <w:top w:val="single" w:sz="8" w:space="0" w:color="999999"/>
              <w:left w:val="single" w:sz="8" w:space="0" w:color="999999"/>
              <w:bottom w:val="single" w:sz="8" w:space="0" w:color="999999"/>
              <w:right w:val="single" w:sz="8" w:space="0" w:color="999999"/>
            </w:tcBorders>
          </w:tcPr>
          <w:p w14:paraId="294E2D8A" w14:textId="49708DBC" w:rsidR="00B50370" w:rsidRDefault="00B50370" w:rsidP="002E26C7">
            <w:pPr>
              <w:rPr>
                <w:ins w:id="2885" w:author="Author" w:date="2018-01-22T11:11:00Z"/>
              </w:rPr>
            </w:pPr>
            <w:ins w:id="2886" w:author="Author" w:date="2018-01-22T11:11:00Z">
              <w:r w:rsidRPr="00262C96">
                <w:t xml:space="preserve">In case </w:t>
              </w:r>
              <w:r w:rsidRPr="00262C96">
                <w:rPr>
                  <w:rStyle w:val="SAPEmphasis"/>
                </w:rPr>
                <w:t>Position Management</w:t>
              </w:r>
              <w:r w:rsidRPr="00262C96">
                <w:t xml:space="preserve"> </w:t>
              </w:r>
              <w:r w:rsidRPr="00981DDC">
                <w:rPr>
                  <w:rStyle w:val="SAPEmphasis"/>
                </w:rPr>
                <w:t xml:space="preserve">is </w:t>
              </w:r>
            </w:ins>
            <w:ins w:id="2887" w:author="Author" w:date="2018-01-24T13:47:00Z">
              <w:del w:id="2888" w:author="Author" w:date="2018-02-28T14:26:00Z">
                <w:r w:rsidR="00E548FC" w:rsidRPr="00981DDC" w:rsidDel="00981DDC">
                  <w:rPr>
                    <w:rStyle w:val="SAPEmphasis"/>
                    <w:strike/>
                    <w:rPrChange w:id="2889" w:author="Author" w:date="2018-02-28T14:27:00Z">
                      <w:rPr>
                        <w:rStyle w:val="SAPEmphasis"/>
                        <w:strike/>
                        <w:highlight w:val="yellow"/>
                      </w:rPr>
                    </w:rPrChange>
                  </w:rPr>
                  <w:delText>enabled</w:delText>
                </w:r>
                <w:r w:rsidR="00E548FC" w:rsidRPr="00981DDC" w:rsidDel="00981DDC">
                  <w:rPr>
                    <w:rStyle w:val="SAPEmphasis"/>
                    <w:rPrChange w:id="2890" w:author="Author" w:date="2018-02-28T14:27:00Z">
                      <w:rPr>
                        <w:rStyle w:val="SAPEmphasis"/>
                        <w:highlight w:val="yellow"/>
                      </w:rPr>
                    </w:rPrChange>
                  </w:rPr>
                  <w:delText xml:space="preserve"> </w:delText>
                </w:r>
              </w:del>
              <w:r w:rsidR="00E548FC" w:rsidRPr="00981DDC">
                <w:rPr>
                  <w:rStyle w:val="SAPEmphasis"/>
                  <w:rPrChange w:id="2891" w:author="Author" w:date="2018-02-28T14:27:00Z">
                    <w:rPr>
                      <w:rStyle w:val="SAPEmphasis"/>
                      <w:highlight w:val="yellow"/>
                    </w:rPr>
                  </w:rPrChange>
                </w:rPr>
                <w:t>implemented</w:t>
              </w:r>
              <w:r w:rsidR="00E548FC" w:rsidRPr="00262C96">
                <w:rPr>
                  <w:rStyle w:val="SAPEmphasis"/>
                </w:rPr>
                <w:t xml:space="preserve"> </w:t>
              </w:r>
            </w:ins>
            <w:ins w:id="2892" w:author="Author" w:date="2018-01-22T11:11:00Z">
              <w:del w:id="2893" w:author="Author" w:date="2018-01-24T13:47:00Z">
                <w:r w:rsidRPr="00262C96" w:rsidDel="00E548FC">
                  <w:rPr>
                    <w:rStyle w:val="SAPEmphasis"/>
                  </w:rPr>
                  <w:delText xml:space="preserve">enabled </w:delText>
                </w:r>
              </w:del>
              <w:r w:rsidRPr="00262C96">
                <w:rPr>
                  <w:rStyle w:val="SAPEmphasis"/>
                </w:rPr>
                <w:t>in your Success Factors Employee Central instance:</w:t>
              </w:r>
              <w:r w:rsidRPr="00262C96">
                <w:t xml:space="preserve"> </w:t>
              </w:r>
            </w:ins>
          </w:p>
          <w:p w14:paraId="3735D8F5" w14:textId="77777777" w:rsidR="00B50370" w:rsidRPr="00262C96" w:rsidRDefault="00B50370" w:rsidP="002E26C7">
            <w:pPr>
              <w:rPr>
                <w:ins w:id="2894" w:author="Author" w:date="2018-01-22T11:11:00Z"/>
              </w:rPr>
            </w:pPr>
            <w:ins w:id="2895" w:author="Author" w:date="2018-01-22T11:11:00Z">
              <w:r>
                <w:t>I</w:t>
              </w:r>
              <w:r w:rsidRPr="00262C96">
                <w:t xml:space="preserve">f the position, to which the employee to be terminated is assigned, has no other incumbent and has no lower level-positions, you can choose to deactivate this </w:t>
              </w:r>
              <w:r w:rsidRPr="001963C0">
                <w:t xml:space="preserve">position or keep it active. </w:t>
              </w:r>
            </w:ins>
          </w:p>
          <w:p w14:paraId="27D0EFF8" w14:textId="77777777" w:rsidR="00B50370" w:rsidRPr="00B83FA6" w:rsidRDefault="00B50370" w:rsidP="002E26C7">
            <w:pPr>
              <w:spacing w:before="0" w:after="0" w:line="240" w:lineRule="auto"/>
              <w:rPr>
                <w:ins w:id="2896" w:author="Author" w:date="2018-01-22T11:11:00Z"/>
              </w:rPr>
            </w:pPr>
            <w:ins w:id="2897" w:author="Author" w:date="2018-01-22T11:11:00Z">
              <w:r w:rsidRPr="00262C96">
                <w:t xml:space="preserve">In case the position has still incumbent(s) or has lower-level positions, the </w:t>
              </w:r>
              <w:r w:rsidRPr="00262C96">
                <w:rPr>
                  <w:rStyle w:val="SAPScreenElement"/>
                </w:rPr>
                <w:t xml:space="preserve">Deactivate Position </w:t>
              </w:r>
              <w:r w:rsidRPr="00262C96">
                <w:t>field is read-only.</w:t>
              </w:r>
            </w:ins>
          </w:p>
        </w:tc>
      </w:tr>
      <w:tr w:rsidR="00B50370" w:rsidRPr="00AF5AE4" w14:paraId="32910009" w14:textId="77777777" w:rsidTr="002E26C7">
        <w:trPr>
          <w:trHeight w:val="360"/>
          <w:ins w:id="2898" w:author="Author" w:date="2018-01-22T11:11:00Z"/>
        </w:trPr>
        <w:tc>
          <w:tcPr>
            <w:tcW w:w="4472" w:type="dxa"/>
            <w:tcBorders>
              <w:top w:val="single" w:sz="8" w:space="0" w:color="999999"/>
              <w:left w:val="single" w:sz="8" w:space="0" w:color="999999"/>
              <w:bottom w:val="single" w:sz="8" w:space="0" w:color="999999"/>
              <w:right w:val="single" w:sz="8" w:space="0" w:color="999999"/>
            </w:tcBorders>
          </w:tcPr>
          <w:p w14:paraId="3A52A2C5" w14:textId="77777777" w:rsidR="00B50370" w:rsidRPr="009862F4" w:rsidRDefault="00B50370" w:rsidP="002E26C7">
            <w:pPr>
              <w:rPr>
                <w:ins w:id="2899" w:author="Author" w:date="2018-01-22T11:11:00Z"/>
                <w:rStyle w:val="SAPScreenElement"/>
                <w:highlight w:val="yellow"/>
              </w:rPr>
            </w:pPr>
            <w:ins w:id="2900" w:author="Author" w:date="2018-01-22T11:11:00Z">
              <w:r w:rsidRPr="00E62485">
                <w:rPr>
                  <w:rStyle w:val="SAPScreenElement"/>
                  <w:highlight w:val="cyan"/>
                  <w:rPrChange w:id="2901" w:author="Author" w:date="2018-01-29T13:42:00Z">
                    <w:rPr>
                      <w:rStyle w:val="SAPScreenElement"/>
                      <w:highlight w:val="yellow"/>
                    </w:rPr>
                  </w:rPrChange>
                </w:rPr>
                <w:t xml:space="preserve">Time Account Balance as of Termination Date for &lt;job title, location&gt;: </w:t>
              </w:r>
              <w:r w:rsidRPr="00E62485">
                <w:rPr>
                  <w:highlight w:val="cyan"/>
                  <w:rPrChange w:id="2902" w:author="Author" w:date="2018-01-29T13:42:00Z">
                    <w:rPr>
                      <w:highlight w:val="yellow"/>
                    </w:rPr>
                  </w:rPrChange>
                </w:rPr>
                <w:t>check the remaining balances of time types that have an accrual rule assigned</w:t>
              </w:r>
            </w:ins>
          </w:p>
        </w:tc>
        <w:tc>
          <w:tcPr>
            <w:tcW w:w="9869" w:type="dxa"/>
            <w:tcBorders>
              <w:top w:val="single" w:sz="8" w:space="0" w:color="999999"/>
              <w:left w:val="single" w:sz="8" w:space="0" w:color="999999"/>
              <w:bottom w:val="single" w:sz="8" w:space="0" w:color="999999"/>
              <w:right w:val="single" w:sz="8" w:space="0" w:color="999999"/>
            </w:tcBorders>
          </w:tcPr>
          <w:p w14:paraId="0F3B2481" w14:textId="5A671D62" w:rsidR="00B50370" w:rsidRPr="009862F4" w:rsidRDefault="00B50370" w:rsidP="002E26C7">
            <w:pPr>
              <w:rPr>
                <w:ins w:id="2903" w:author="Author" w:date="2018-01-22T11:11:00Z"/>
              </w:rPr>
            </w:pPr>
            <w:ins w:id="2904" w:author="Author" w:date="2018-01-22T11:11:00Z">
              <w:r w:rsidRPr="009862F4">
                <w:t xml:space="preserve">In case </w:t>
              </w:r>
              <w:r w:rsidRPr="009862F4">
                <w:rPr>
                  <w:rStyle w:val="SAPEmphasis"/>
                </w:rPr>
                <w:t>Time Off</w:t>
              </w:r>
              <w:r w:rsidRPr="009862F4">
                <w:t xml:space="preserve"> </w:t>
              </w:r>
              <w:r w:rsidRPr="00981DDC">
                <w:rPr>
                  <w:rStyle w:val="SAPEmphasis"/>
                </w:rPr>
                <w:t xml:space="preserve">is </w:t>
              </w:r>
            </w:ins>
            <w:ins w:id="2905" w:author="Author" w:date="2018-01-24T13:47:00Z">
              <w:del w:id="2906" w:author="Author" w:date="2018-02-28T14:27:00Z">
                <w:r w:rsidR="00E548FC" w:rsidRPr="00981DDC" w:rsidDel="00981DDC">
                  <w:rPr>
                    <w:rStyle w:val="SAPEmphasis"/>
                    <w:strike/>
                    <w:rPrChange w:id="2907" w:author="Author" w:date="2018-02-28T14:27:00Z">
                      <w:rPr>
                        <w:rStyle w:val="SAPEmphasis"/>
                        <w:strike/>
                        <w:highlight w:val="yellow"/>
                      </w:rPr>
                    </w:rPrChange>
                  </w:rPr>
                  <w:delText>enabled</w:delText>
                </w:r>
                <w:r w:rsidR="00E548FC" w:rsidRPr="00981DDC" w:rsidDel="00981DDC">
                  <w:rPr>
                    <w:rStyle w:val="SAPEmphasis"/>
                    <w:rPrChange w:id="2908" w:author="Author" w:date="2018-02-28T14:27:00Z">
                      <w:rPr>
                        <w:rStyle w:val="SAPEmphasis"/>
                        <w:highlight w:val="yellow"/>
                      </w:rPr>
                    </w:rPrChange>
                  </w:rPr>
                  <w:delText xml:space="preserve"> </w:delText>
                </w:r>
              </w:del>
              <w:r w:rsidR="00E548FC" w:rsidRPr="00981DDC">
                <w:rPr>
                  <w:rStyle w:val="SAPEmphasis"/>
                  <w:rPrChange w:id="2909" w:author="Author" w:date="2018-02-28T14:27:00Z">
                    <w:rPr>
                      <w:rStyle w:val="SAPEmphasis"/>
                      <w:highlight w:val="yellow"/>
                    </w:rPr>
                  </w:rPrChange>
                </w:rPr>
                <w:t>implemented</w:t>
              </w:r>
              <w:r w:rsidR="00E548FC" w:rsidRPr="00262C96">
                <w:rPr>
                  <w:rStyle w:val="SAPEmphasis"/>
                </w:rPr>
                <w:t xml:space="preserve"> </w:t>
              </w:r>
            </w:ins>
            <w:ins w:id="2910" w:author="Author" w:date="2018-01-22T11:11:00Z">
              <w:del w:id="2911" w:author="Author" w:date="2018-01-24T13:47:00Z">
                <w:r w:rsidRPr="009862F4" w:rsidDel="00E548FC">
                  <w:rPr>
                    <w:rStyle w:val="SAPEmphasis"/>
                  </w:rPr>
                  <w:delText xml:space="preserve">enabled </w:delText>
                </w:r>
              </w:del>
              <w:r w:rsidRPr="009862F4">
                <w:rPr>
                  <w:rStyle w:val="SAPEmphasis"/>
                </w:rPr>
                <w:t xml:space="preserve">in your Success Factors Employee Central instance </w:t>
              </w:r>
              <w:r>
                <w:t>(op</w:t>
              </w:r>
              <w:r w:rsidRPr="009862F4">
                <w:t xml:space="preserve">tional step): </w:t>
              </w:r>
            </w:ins>
          </w:p>
          <w:p w14:paraId="6AF42088" w14:textId="341D98B1" w:rsidR="00700A44" w:rsidRPr="00467127" w:rsidRDefault="00B50370">
            <w:pPr>
              <w:rPr>
                <w:ins w:id="2912" w:author="Author" w:date="2018-01-22T11:11:00Z"/>
              </w:rPr>
            </w:pPr>
            <w:ins w:id="2913" w:author="Author" w:date="2018-01-22T11:11:00Z">
              <w:del w:id="2914" w:author="Author" w:date="2018-02-28T11:18:00Z">
                <w:r w:rsidRPr="00467127" w:rsidDel="006A4F85">
                  <w:rPr>
                    <w:strike/>
                    <w:highlight w:val="cyan"/>
                    <w:rPrChange w:id="2915" w:author="Author" w:date="2018-02-28T13:59:00Z">
                      <w:rPr>
                        <w:highlight w:val="cyan"/>
                      </w:rPr>
                    </w:rPrChange>
                  </w:rPr>
                  <w:delText>all countries, except AU and US:</w:delText>
                </w:r>
                <w:r w:rsidRPr="00467127" w:rsidDel="006A4F85">
                  <w:rPr>
                    <w:highlight w:val="cyan"/>
                  </w:rPr>
                  <w:delText xml:space="preserve"> </w:delText>
                </w:r>
              </w:del>
              <w:commentRangeStart w:id="2916"/>
              <w:del w:id="2917" w:author="Author" w:date="2018-02-28T13:59:00Z">
                <w:r w:rsidRPr="00467127" w:rsidDel="0031179F">
                  <w:rPr>
                    <w:highlight w:val="cyan"/>
                    <w:rPrChange w:id="2918" w:author="Author" w:date="2018-02-28T13:59:00Z">
                      <w:rPr>
                        <w:highlight w:val="yellow"/>
                      </w:rPr>
                    </w:rPrChange>
                  </w:rPr>
                  <w:delText>Ideally, the employee has taken all time off and the balance is zero. If this is not the case, you need to reduce the time accounts manually to zero and maintain appropriate pay components with the equivalent amount of money.</w:delText>
                </w:r>
              </w:del>
            </w:ins>
            <w:commentRangeEnd w:id="2916"/>
            <w:del w:id="2919" w:author="Author" w:date="2018-02-28T13:59:00Z">
              <w:r w:rsidR="006A4F85" w:rsidRPr="00467127" w:rsidDel="0031179F">
                <w:rPr>
                  <w:rStyle w:val="CommentReference"/>
                </w:rPr>
                <w:commentReference w:id="2916"/>
              </w:r>
            </w:del>
            <w:commentRangeStart w:id="2920"/>
            <w:ins w:id="2921" w:author="Author" w:date="2018-02-28T12:24:00Z">
              <w:r w:rsidR="00700A44" w:rsidRPr="00467127">
                <w:rPr>
                  <w:highlight w:val="cyan"/>
                </w:rPr>
                <w:t>Ideally, the employee has taken all time off and the balance is zero. If this is not the case, before terminating the employee you need to reduce the time accounts manually to zero and maintain appropriate pay components with the equivalent amount of money.</w:t>
              </w:r>
              <w:commentRangeEnd w:id="2920"/>
              <w:r w:rsidR="00700A44" w:rsidRPr="00467127">
                <w:rPr>
                  <w:rStyle w:val="CommentReference"/>
                  <w:highlight w:val="cyan"/>
                </w:rPr>
                <w:commentReference w:id="2920"/>
              </w:r>
              <w:r w:rsidR="00700A44" w:rsidRPr="00467127">
                <w:rPr>
                  <w:highlight w:val="cyan"/>
                </w:rPr>
                <w:t xml:space="preserve"> In this case cancel the termination.</w:t>
              </w:r>
            </w:ins>
          </w:p>
        </w:tc>
      </w:tr>
      <w:tr w:rsidR="00B50370" w:rsidRPr="00AF5AE4" w14:paraId="57226352" w14:textId="77777777" w:rsidTr="002E26C7">
        <w:trPr>
          <w:trHeight w:val="360"/>
          <w:ins w:id="2922" w:author="Author" w:date="2018-01-22T11:11:00Z"/>
        </w:trPr>
        <w:tc>
          <w:tcPr>
            <w:tcW w:w="4472" w:type="dxa"/>
            <w:tcBorders>
              <w:top w:val="single" w:sz="8" w:space="0" w:color="999999"/>
              <w:left w:val="single" w:sz="8" w:space="0" w:color="999999"/>
              <w:bottom w:val="single" w:sz="8" w:space="0" w:color="999999"/>
              <w:right w:val="single" w:sz="8" w:space="0" w:color="999999"/>
            </w:tcBorders>
          </w:tcPr>
          <w:p w14:paraId="7FBB3235" w14:textId="77777777" w:rsidR="00B50370" w:rsidRPr="009862F4" w:rsidRDefault="00B50370" w:rsidP="002E26C7">
            <w:pPr>
              <w:rPr>
                <w:ins w:id="2923" w:author="Author" w:date="2018-01-22T11:11:00Z"/>
                <w:rStyle w:val="SAPScreenElement"/>
                <w:highlight w:val="yellow"/>
              </w:rPr>
            </w:pPr>
            <w:ins w:id="2924" w:author="Author" w:date="2018-01-22T11:11:00Z">
              <w:r>
                <w:rPr>
                  <w:rStyle w:val="SAPScreenElement"/>
                </w:rPr>
                <w:t>Transfer Direct Reports:</w:t>
              </w:r>
            </w:ins>
          </w:p>
        </w:tc>
        <w:tc>
          <w:tcPr>
            <w:tcW w:w="9869" w:type="dxa"/>
            <w:tcBorders>
              <w:top w:val="single" w:sz="8" w:space="0" w:color="999999"/>
              <w:left w:val="single" w:sz="8" w:space="0" w:color="999999"/>
              <w:bottom w:val="single" w:sz="8" w:space="0" w:color="999999"/>
              <w:right w:val="single" w:sz="8" w:space="0" w:color="999999"/>
            </w:tcBorders>
          </w:tcPr>
          <w:p w14:paraId="4B820C65" w14:textId="77777777" w:rsidR="00B50370" w:rsidRPr="009862F4" w:rsidRDefault="00B50370" w:rsidP="002E26C7">
            <w:pPr>
              <w:rPr>
                <w:ins w:id="2925" w:author="Author" w:date="2018-01-22T11:11:00Z"/>
              </w:rPr>
            </w:pPr>
          </w:p>
        </w:tc>
      </w:tr>
      <w:tr w:rsidR="00B50370" w:rsidRPr="00AF5AE4" w14:paraId="2F216D71" w14:textId="77777777" w:rsidTr="002E26C7">
        <w:trPr>
          <w:trHeight w:val="360"/>
          <w:ins w:id="2926" w:author="Author" w:date="2018-01-22T11:11:00Z"/>
        </w:trPr>
        <w:tc>
          <w:tcPr>
            <w:tcW w:w="4472" w:type="dxa"/>
            <w:tcBorders>
              <w:top w:val="single" w:sz="8" w:space="0" w:color="999999"/>
              <w:left w:val="single" w:sz="8" w:space="0" w:color="999999"/>
              <w:bottom w:val="single" w:sz="8" w:space="0" w:color="999999"/>
              <w:right w:val="single" w:sz="8" w:space="0" w:color="999999"/>
            </w:tcBorders>
          </w:tcPr>
          <w:p w14:paraId="5D491874" w14:textId="44C4EEE0" w:rsidR="00B50370" w:rsidRPr="00262C96" w:rsidRDefault="00A91EA4" w:rsidP="002E26C7">
            <w:pPr>
              <w:rPr>
                <w:ins w:id="2927" w:author="Author" w:date="2018-01-22T11:11:00Z"/>
                <w:rStyle w:val="SAPScreenElement"/>
              </w:rPr>
            </w:pPr>
            <w:ins w:id="2928" w:author="Author" w:date="2018-01-30T09:54:00Z">
              <w:r w:rsidRPr="00975134">
                <w:rPr>
                  <w:rStyle w:val="SAPScreenElement"/>
                </w:rPr>
                <w:t>Who should the &lt;#&gt; direct report(s) of &lt;terminated employee name&gt; report to after the termination?</w:t>
              </w:r>
              <w:r w:rsidRPr="00975134">
                <w:t xml:space="preserve">: </w:t>
              </w:r>
              <w:r w:rsidRPr="00975134">
                <w:rPr>
                  <w:rStyle w:val="SAPUserEntry"/>
                </w:rPr>
                <w:t xml:space="preserve">Everyone to upper manager &lt;upper manager name&gt; </w:t>
              </w:r>
              <w:r w:rsidRPr="00975134">
                <w:t>is defaulted, leave as is or select appropriate employee rom drop-down</w:t>
              </w:r>
            </w:ins>
            <w:ins w:id="2929" w:author="Author" w:date="2018-01-22T11:11:00Z">
              <w:del w:id="2930" w:author="Author" w:date="2018-01-30T09:54:00Z">
                <w:r w:rsidR="00B50370" w:rsidRPr="00262C96" w:rsidDel="00A91EA4">
                  <w:rPr>
                    <w:rStyle w:val="SAPScreenElement"/>
                  </w:rPr>
                  <w:delText>Who should the &lt;#&gt; direct report(s) of &lt;terminated employee name&gt; report to after the termination?</w:delText>
                </w:r>
                <w:r w:rsidR="00B50370" w:rsidRPr="00262C96" w:rsidDel="00A91EA4">
                  <w:delText xml:space="preserve">: select for example </w:delText>
                </w:r>
                <w:r w:rsidR="00B50370" w:rsidRPr="00262C96" w:rsidDel="00A91EA4">
                  <w:rPr>
                    <w:rStyle w:val="SAPUserEntry"/>
                  </w:rPr>
                  <w:delText xml:space="preserve">Everyone to upper manager &lt;upper manager name&gt; </w:delText>
                </w:r>
                <w:r w:rsidR="00B50370" w:rsidRPr="00262C96" w:rsidDel="00A91EA4">
                  <w:delText>from drop-down</w:delText>
                </w:r>
              </w:del>
            </w:ins>
          </w:p>
        </w:tc>
        <w:tc>
          <w:tcPr>
            <w:tcW w:w="9869" w:type="dxa"/>
            <w:vMerge w:val="restart"/>
            <w:tcBorders>
              <w:top w:val="single" w:sz="8" w:space="0" w:color="999999"/>
              <w:left w:val="single" w:sz="8" w:space="0" w:color="999999"/>
              <w:right w:val="single" w:sz="8" w:space="0" w:color="999999"/>
            </w:tcBorders>
          </w:tcPr>
          <w:p w14:paraId="583C07E9" w14:textId="77777777" w:rsidR="00B50370" w:rsidRPr="00467127" w:rsidRDefault="00B50370" w:rsidP="002E26C7">
            <w:pPr>
              <w:rPr>
                <w:ins w:id="2931" w:author="Author" w:date="2018-01-22T11:11:00Z"/>
              </w:rPr>
            </w:pPr>
            <w:ins w:id="2932" w:author="Author" w:date="2018-01-22T11:11:00Z">
              <w:r w:rsidRPr="00467127">
                <w:t xml:space="preserve">In case the employee, who is terminated has direct reports, select in the </w:t>
              </w:r>
              <w:r w:rsidRPr="00467127">
                <w:rPr>
                  <w:rStyle w:val="SAPScreenElement"/>
                </w:rPr>
                <w:t>Transfer Direct Reports</w:t>
              </w:r>
              <w:r w:rsidRPr="00467127">
                <w:t xml:space="preserve"> part to whom these direct reports should report after the employee’s termination.</w:t>
              </w:r>
            </w:ins>
          </w:p>
          <w:p w14:paraId="12085375" w14:textId="77777777" w:rsidR="00B50370" w:rsidRPr="00467127" w:rsidRDefault="00B50370" w:rsidP="002E26C7">
            <w:pPr>
              <w:rPr>
                <w:ins w:id="2933" w:author="Author" w:date="2018-01-22T11:11:00Z"/>
              </w:rPr>
            </w:pPr>
            <w:ins w:id="2934" w:author="Author" w:date="2018-01-22T11:11:00Z">
              <w:r w:rsidRPr="00467127">
                <w:t xml:space="preserve">Depending on the value chosen in the </w:t>
              </w:r>
              <w:r w:rsidRPr="00467127">
                <w:rPr>
                  <w:rStyle w:val="SAPScreenElement"/>
                </w:rPr>
                <w:t xml:space="preserve">Who should the &lt;#&gt; direct report(s) of &lt;terminated employee name&gt; report to after the termination? </w:t>
              </w:r>
              <w:r w:rsidRPr="00467127">
                <w:t xml:space="preserve">field, different values than the one given in the example might be entered into the </w:t>
              </w:r>
              <w:r w:rsidRPr="00467127">
                <w:rPr>
                  <w:rStyle w:val="SAPScreenElement"/>
                </w:rPr>
                <w:t>Transfer Event Reason</w:t>
              </w:r>
              <w:r w:rsidRPr="00467127">
                <w:t xml:space="preserve"> field. In addition, additional fields to be filled might show up; fill them as appropriate. The change will be visible in the </w:t>
              </w:r>
              <w:r w:rsidRPr="00467127">
                <w:rPr>
                  <w:rStyle w:val="SAPScreenElement"/>
                </w:rPr>
                <w:t>Job Information</w:t>
              </w:r>
              <w:r w:rsidRPr="00467127">
                <w:t xml:space="preserve"> block of the affected direct reports.</w:t>
              </w:r>
            </w:ins>
          </w:p>
          <w:p w14:paraId="647672DD" w14:textId="77777777" w:rsidR="00B50370" w:rsidRPr="00467127" w:rsidRDefault="00B50370" w:rsidP="002E26C7">
            <w:pPr>
              <w:rPr>
                <w:ins w:id="2935" w:author="Author" w:date="2018-01-22T11:11:00Z"/>
              </w:rPr>
            </w:pPr>
          </w:p>
        </w:tc>
      </w:tr>
      <w:tr w:rsidR="00B50370" w:rsidRPr="00AF5AE4" w14:paraId="45EF538B" w14:textId="77777777" w:rsidTr="002E26C7">
        <w:trPr>
          <w:trHeight w:val="360"/>
          <w:ins w:id="2936" w:author="Author" w:date="2018-01-22T11:11:00Z"/>
        </w:trPr>
        <w:tc>
          <w:tcPr>
            <w:tcW w:w="4472" w:type="dxa"/>
            <w:tcBorders>
              <w:top w:val="single" w:sz="8" w:space="0" w:color="999999"/>
              <w:left w:val="single" w:sz="8" w:space="0" w:color="999999"/>
              <w:bottom w:val="single" w:sz="8" w:space="0" w:color="999999"/>
              <w:right w:val="single" w:sz="8" w:space="0" w:color="999999"/>
            </w:tcBorders>
          </w:tcPr>
          <w:p w14:paraId="307043C5" w14:textId="77777777" w:rsidR="00B50370" w:rsidRPr="00467127" w:rsidRDefault="00B50370" w:rsidP="002E26C7">
            <w:pPr>
              <w:rPr>
                <w:ins w:id="2937" w:author="Author" w:date="2018-01-22T11:11:00Z"/>
                <w:rStyle w:val="SAPScreenElement"/>
              </w:rPr>
            </w:pPr>
            <w:ins w:id="2938" w:author="Author" w:date="2018-01-22T11:11:00Z">
              <w:r w:rsidRPr="00467127">
                <w:rPr>
                  <w:rStyle w:val="SAPScreenElement"/>
                </w:rPr>
                <w:t>Terminate:</w:t>
              </w:r>
            </w:ins>
          </w:p>
          <w:p w14:paraId="5DE4AD7D" w14:textId="77777777" w:rsidR="00B50370" w:rsidRPr="00467127" w:rsidRDefault="00B50370" w:rsidP="002E26C7">
            <w:pPr>
              <w:rPr>
                <w:ins w:id="2939" w:author="Author" w:date="2018-01-22T11:11:00Z"/>
                <w:rStyle w:val="SAPScreenElement"/>
              </w:rPr>
            </w:pPr>
            <w:ins w:id="2940" w:author="Author" w:date="2018-01-22T11:11:00Z">
              <w:r w:rsidRPr="00467127">
                <w:rPr>
                  <w:rStyle w:val="SAPScreenElement"/>
                </w:rPr>
                <w:t>Transfer Event Reason</w:t>
              </w:r>
              <w:r w:rsidRPr="00467127">
                <w:t xml:space="preserve">: select for example </w:t>
              </w:r>
              <w:r w:rsidRPr="00467127">
                <w:rPr>
                  <w:rStyle w:val="SAPUserEntry"/>
                </w:rPr>
                <w:t>Data</w:t>
              </w:r>
              <w:r w:rsidRPr="00467127">
                <w:rPr>
                  <w:b/>
                </w:rPr>
                <w:t xml:space="preserve"> </w:t>
              </w:r>
              <w:r w:rsidRPr="00467127">
                <w:rPr>
                  <w:rStyle w:val="SAPUserEntry"/>
                </w:rPr>
                <w:t>Change(DATACHG)</w:t>
              </w:r>
              <w:r w:rsidRPr="00467127">
                <w:t xml:space="preserve"> from drop-down</w:t>
              </w:r>
            </w:ins>
          </w:p>
        </w:tc>
        <w:tc>
          <w:tcPr>
            <w:tcW w:w="9869" w:type="dxa"/>
            <w:vMerge/>
            <w:tcBorders>
              <w:left w:val="single" w:sz="8" w:space="0" w:color="999999"/>
              <w:right w:val="single" w:sz="8" w:space="0" w:color="999999"/>
            </w:tcBorders>
          </w:tcPr>
          <w:p w14:paraId="28E074D8" w14:textId="77777777" w:rsidR="00B50370" w:rsidRPr="00262C96" w:rsidRDefault="00B50370" w:rsidP="002E26C7">
            <w:pPr>
              <w:rPr>
                <w:ins w:id="2941" w:author="Author" w:date="2018-01-22T11:11:00Z"/>
              </w:rPr>
            </w:pPr>
          </w:p>
        </w:tc>
      </w:tr>
      <w:tr w:rsidR="00B50370" w:rsidRPr="00AF5AE4" w14:paraId="7B34196B" w14:textId="77777777" w:rsidTr="002E26C7">
        <w:trPr>
          <w:trHeight w:val="360"/>
          <w:ins w:id="2942" w:author="Author" w:date="2018-01-22T11:11:00Z"/>
        </w:trPr>
        <w:tc>
          <w:tcPr>
            <w:tcW w:w="4472" w:type="dxa"/>
            <w:tcBorders>
              <w:top w:val="single" w:sz="8" w:space="0" w:color="999999"/>
              <w:left w:val="single" w:sz="8" w:space="0" w:color="999999"/>
              <w:bottom w:val="single" w:sz="8" w:space="0" w:color="999999"/>
              <w:right w:val="single" w:sz="8" w:space="0" w:color="999999"/>
            </w:tcBorders>
          </w:tcPr>
          <w:p w14:paraId="0964C381" w14:textId="77777777" w:rsidR="00B50370" w:rsidRDefault="00B50370" w:rsidP="002E26C7">
            <w:pPr>
              <w:rPr>
                <w:ins w:id="2943" w:author="Author" w:date="2018-01-22T11:11:00Z"/>
                <w:rStyle w:val="SAPScreenElement"/>
              </w:rPr>
            </w:pPr>
            <w:ins w:id="2944" w:author="Author" w:date="2018-01-22T11:11:00Z">
              <w:r>
                <w:rPr>
                  <w:rStyle w:val="SAPScreenElement"/>
                </w:rPr>
                <w:t>Transfer Job Relationships:</w:t>
              </w:r>
            </w:ins>
          </w:p>
        </w:tc>
        <w:tc>
          <w:tcPr>
            <w:tcW w:w="9869" w:type="dxa"/>
            <w:tcBorders>
              <w:left w:val="single" w:sz="8" w:space="0" w:color="999999"/>
              <w:right w:val="single" w:sz="8" w:space="0" w:color="999999"/>
            </w:tcBorders>
          </w:tcPr>
          <w:p w14:paraId="79ACF4B1" w14:textId="77777777" w:rsidR="00B50370" w:rsidRPr="00262C96" w:rsidRDefault="00B50370" w:rsidP="002E26C7">
            <w:pPr>
              <w:rPr>
                <w:ins w:id="2945" w:author="Author" w:date="2018-01-22T11:11:00Z"/>
              </w:rPr>
            </w:pPr>
          </w:p>
        </w:tc>
      </w:tr>
      <w:tr w:rsidR="00A91EA4" w:rsidRPr="00AF5AE4" w14:paraId="120BB3A7" w14:textId="77777777" w:rsidTr="002E26C7">
        <w:trPr>
          <w:trHeight w:val="360"/>
          <w:ins w:id="2946" w:author="Author" w:date="2018-01-22T11:11:00Z"/>
        </w:trPr>
        <w:tc>
          <w:tcPr>
            <w:tcW w:w="4472" w:type="dxa"/>
            <w:tcBorders>
              <w:top w:val="single" w:sz="8" w:space="0" w:color="999999"/>
              <w:left w:val="single" w:sz="8" w:space="0" w:color="999999"/>
              <w:bottom w:val="single" w:sz="8" w:space="0" w:color="999999"/>
              <w:right w:val="single" w:sz="8" w:space="0" w:color="999999"/>
            </w:tcBorders>
          </w:tcPr>
          <w:p w14:paraId="18C00619" w14:textId="0E367C98" w:rsidR="00A91EA4" w:rsidRDefault="00A91EA4" w:rsidP="00A91EA4">
            <w:pPr>
              <w:rPr>
                <w:ins w:id="2947" w:author="Author" w:date="2018-01-22T11:11:00Z"/>
                <w:rStyle w:val="SAPScreenElement"/>
              </w:rPr>
            </w:pPr>
            <w:ins w:id="2948" w:author="Author" w:date="2018-01-30T09:54:00Z">
              <w:r w:rsidRPr="00975134">
                <w:rPr>
                  <w:rStyle w:val="SAPScreenElement"/>
                </w:rPr>
                <w:t>Transfer to:</w:t>
              </w:r>
              <w:r w:rsidRPr="00975134">
                <w:t xml:space="preserve"> upper manager is defaulted, leave as is or select appropriate employee from drop-down</w:t>
              </w:r>
            </w:ins>
            <w:ins w:id="2949" w:author="Author" w:date="2018-01-22T11:11:00Z">
              <w:del w:id="2950" w:author="Author" w:date="2018-01-30T09:54:00Z">
                <w:r w:rsidRPr="00262C96" w:rsidDel="00F8525B">
                  <w:rPr>
                    <w:rStyle w:val="SAPScreenElement"/>
                  </w:rPr>
                  <w:delText>Transfer to:</w:delText>
                </w:r>
                <w:r w:rsidRPr="00262C96" w:rsidDel="00F8525B">
                  <w:delText xml:space="preserve"> select appropriate employee from drop-down</w:delText>
                </w:r>
              </w:del>
            </w:ins>
          </w:p>
        </w:tc>
        <w:tc>
          <w:tcPr>
            <w:tcW w:w="9869" w:type="dxa"/>
            <w:tcBorders>
              <w:left w:val="single" w:sz="8" w:space="0" w:color="999999"/>
              <w:right w:val="single" w:sz="8" w:space="0" w:color="999999"/>
            </w:tcBorders>
          </w:tcPr>
          <w:p w14:paraId="19B6BA09" w14:textId="77777777" w:rsidR="00A91EA4" w:rsidRPr="00262C96" w:rsidRDefault="00A91EA4" w:rsidP="00A91EA4">
            <w:pPr>
              <w:rPr>
                <w:ins w:id="2951" w:author="Author" w:date="2018-01-22T11:11:00Z"/>
              </w:rPr>
            </w:pPr>
            <w:ins w:id="2952" w:author="Author" w:date="2018-01-22T11:11:00Z">
              <w:r w:rsidRPr="00262C96">
                <w:t xml:space="preserve">In case the employee </w:t>
              </w:r>
              <w:r>
                <w:t>who</w:t>
              </w:r>
              <w:r w:rsidRPr="00262C96">
                <w:t xml:space="preserve"> is terminated has job relationships, for example of type </w:t>
              </w:r>
              <w:r w:rsidRPr="00262C96">
                <w:rPr>
                  <w:rStyle w:val="SAPUserEntry"/>
                  <w:b w:val="0"/>
                  <w:color w:val="auto"/>
                </w:rPr>
                <w:t>HR Manager</w:t>
              </w:r>
              <w:r w:rsidRPr="00262C96">
                <w:t xml:space="preserve">, to other employees, you need to select in the </w:t>
              </w:r>
              <w:r w:rsidRPr="00262C96">
                <w:rPr>
                  <w:rStyle w:val="SAPScreenElement"/>
                </w:rPr>
                <w:t>Transfer Job Relationships</w:t>
              </w:r>
              <w:r w:rsidRPr="00262C96">
                <w:t xml:space="preserve"> part to whom these employees should be transferred after the employee’s termination:</w:t>
              </w:r>
            </w:ins>
          </w:p>
        </w:tc>
      </w:tr>
      <w:tr w:rsidR="00B50370" w:rsidRPr="00AF5AE4" w14:paraId="2804F5E7" w14:textId="77777777" w:rsidTr="002E26C7">
        <w:trPr>
          <w:trHeight w:val="360"/>
          <w:ins w:id="2953" w:author="Author" w:date="2018-01-22T11:11:00Z"/>
        </w:trPr>
        <w:tc>
          <w:tcPr>
            <w:tcW w:w="4472" w:type="dxa"/>
            <w:tcBorders>
              <w:top w:val="single" w:sz="8" w:space="0" w:color="999999"/>
              <w:left w:val="single" w:sz="8" w:space="0" w:color="999999"/>
              <w:bottom w:val="single" w:sz="8" w:space="0" w:color="999999"/>
              <w:right w:val="single" w:sz="8" w:space="0" w:color="999999"/>
            </w:tcBorders>
          </w:tcPr>
          <w:p w14:paraId="65F7D2FA" w14:textId="77777777" w:rsidR="00B50370" w:rsidRPr="00262C96" w:rsidRDefault="00B50370" w:rsidP="002E26C7">
            <w:pPr>
              <w:rPr>
                <w:ins w:id="2954" w:author="Author" w:date="2018-01-22T11:11:00Z"/>
                <w:rStyle w:val="SAPScreenElement"/>
              </w:rPr>
            </w:pPr>
            <w:ins w:id="2955" w:author="Author" w:date="2018-01-22T11:11:00Z">
              <w:r w:rsidRPr="00262C96">
                <w:rPr>
                  <w:rStyle w:val="SAPScreenElement"/>
                </w:rPr>
                <w:t xml:space="preserve">Transfer Date: </w:t>
              </w:r>
              <w:r w:rsidRPr="00262C96">
                <w:t>defaults to the first day after the employee’s termination date; leave as is</w:t>
              </w:r>
            </w:ins>
          </w:p>
        </w:tc>
        <w:tc>
          <w:tcPr>
            <w:tcW w:w="9869" w:type="dxa"/>
            <w:tcBorders>
              <w:left w:val="single" w:sz="8" w:space="0" w:color="999999"/>
              <w:right w:val="single" w:sz="8" w:space="0" w:color="999999"/>
            </w:tcBorders>
          </w:tcPr>
          <w:p w14:paraId="6F659B55" w14:textId="77777777" w:rsidR="00B50370" w:rsidRPr="00262C96" w:rsidRDefault="00B50370" w:rsidP="002E26C7">
            <w:pPr>
              <w:rPr>
                <w:ins w:id="2956" w:author="Author" w:date="2018-01-22T11:11:00Z"/>
              </w:rPr>
            </w:pPr>
          </w:p>
        </w:tc>
      </w:tr>
      <w:tr w:rsidR="00B50370" w:rsidRPr="00AF5AE4" w14:paraId="1F0F8DE2" w14:textId="77777777" w:rsidTr="002E26C7">
        <w:trPr>
          <w:trHeight w:val="360"/>
          <w:ins w:id="2957" w:author="Author" w:date="2018-01-22T11:11:00Z"/>
        </w:trPr>
        <w:tc>
          <w:tcPr>
            <w:tcW w:w="4472" w:type="dxa"/>
            <w:tcBorders>
              <w:top w:val="single" w:sz="8" w:space="0" w:color="999999"/>
              <w:left w:val="single" w:sz="8" w:space="0" w:color="999999"/>
              <w:bottom w:val="single" w:sz="8" w:space="0" w:color="999999"/>
              <w:right w:val="single" w:sz="8" w:space="0" w:color="999999"/>
            </w:tcBorders>
          </w:tcPr>
          <w:p w14:paraId="615A79A8" w14:textId="77777777" w:rsidR="00B50370" w:rsidRPr="00262C96" w:rsidRDefault="00B50370" w:rsidP="002E26C7">
            <w:pPr>
              <w:rPr>
                <w:ins w:id="2958" w:author="Author" w:date="2018-01-22T11:11:00Z"/>
                <w:rStyle w:val="SAPScreenElement"/>
              </w:rPr>
            </w:pPr>
            <w:ins w:id="2959" w:author="Author" w:date="2018-01-22T11:11:00Z">
              <w:r w:rsidRPr="00262C96">
                <w:rPr>
                  <w:rStyle w:val="SAPScreenElement"/>
                </w:rPr>
                <w:t>Terminate Relationship:</w:t>
              </w:r>
              <w:r w:rsidRPr="00262C96">
                <w:t xml:space="preserve"> defaults</w:t>
              </w:r>
              <w:r w:rsidRPr="00262C96">
                <w:rPr>
                  <w:rStyle w:val="SAPUserEntry"/>
                </w:rPr>
                <w:t xml:space="preserve"> No</w:t>
              </w:r>
              <w:r w:rsidRPr="00262C96">
                <w:t>; leave as is</w:t>
              </w:r>
            </w:ins>
          </w:p>
        </w:tc>
        <w:tc>
          <w:tcPr>
            <w:tcW w:w="9869" w:type="dxa"/>
            <w:tcBorders>
              <w:left w:val="single" w:sz="8" w:space="0" w:color="999999"/>
              <w:bottom w:val="single" w:sz="8" w:space="0" w:color="999999"/>
              <w:right w:val="single" w:sz="8" w:space="0" w:color="999999"/>
            </w:tcBorders>
          </w:tcPr>
          <w:p w14:paraId="66F9FA98" w14:textId="77777777" w:rsidR="00B50370" w:rsidRPr="00262C96" w:rsidRDefault="00B50370" w:rsidP="002E26C7">
            <w:pPr>
              <w:rPr>
                <w:ins w:id="2960" w:author="Author" w:date="2018-01-22T11:11:00Z"/>
              </w:rPr>
            </w:pPr>
            <w:ins w:id="2961" w:author="Author" w:date="2018-01-22T11:11:00Z">
              <w:r w:rsidRPr="00262C96">
                <w:t>In case the job relationship to the employee should be terminated anyway, select</w:t>
              </w:r>
              <w:r w:rsidRPr="00262C96">
                <w:rPr>
                  <w:rStyle w:val="SAPUserEntry"/>
                </w:rPr>
                <w:t xml:space="preserve"> Yes</w:t>
              </w:r>
              <w:r w:rsidRPr="00262C96">
                <w:t>.</w:t>
              </w:r>
            </w:ins>
          </w:p>
        </w:tc>
      </w:tr>
    </w:tbl>
    <w:p w14:paraId="6CB8422F" w14:textId="77777777" w:rsidR="0006208B" w:rsidRPr="00366A65" w:rsidRDefault="0006208B" w:rsidP="0006208B">
      <w:pPr>
        <w:pStyle w:val="Heading3"/>
        <w:spacing w:before="240" w:after="120"/>
        <w:ind w:left="851" w:hanging="851"/>
        <w:rPr>
          <w:ins w:id="2962" w:author="Author" w:date="2018-01-18T12:54:00Z"/>
          <w:rPrChange w:id="2963" w:author="Author" w:date="2018-01-22T13:13:00Z">
            <w:rPr>
              <w:ins w:id="2964" w:author="Author" w:date="2018-01-18T12:54:00Z"/>
              <w:highlight w:val="yellow"/>
            </w:rPr>
          </w:rPrChange>
        </w:rPr>
      </w:pPr>
      <w:bookmarkStart w:id="2965" w:name="_Toc507684156"/>
      <w:ins w:id="2966" w:author="Author" w:date="2018-01-18T12:54:00Z">
        <w:r w:rsidRPr="00366A65">
          <w:rPr>
            <w:rPrChange w:id="2967" w:author="Author" w:date="2018-01-22T13:13:00Z">
              <w:rPr>
                <w:highlight w:val="yellow"/>
              </w:rPr>
            </w:rPrChange>
          </w:rPr>
          <w:t>United States (US)</w:t>
        </w:r>
        <w:bookmarkEnd w:id="2838"/>
        <w:bookmarkEnd w:id="2965"/>
      </w:ins>
    </w:p>
    <w:tbl>
      <w:tblPr>
        <w:tblW w:w="14341"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9869"/>
      </w:tblGrid>
      <w:tr w:rsidR="002F3D7E" w:rsidRPr="00CF1425" w14:paraId="574AF986" w14:textId="77777777" w:rsidTr="002E26C7">
        <w:trPr>
          <w:trHeight w:val="432"/>
          <w:tblHeader/>
          <w:ins w:id="2968" w:author="Author" w:date="2018-01-22T11:14: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757D93D8" w14:textId="77777777" w:rsidR="002F3D7E" w:rsidRPr="00CF1425" w:rsidRDefault="002F3D7E" w:rsidP="002E26C7">
            <w:pPr>
              <w:pStyle w:val="SAPTableHeader"/>
              <w:rPr>
                <w:ins w:id="2969" w:author="Author" w:date="2018-01-22T11:14:00Z"/>
              </w:rPr>
            </w:pPr>
            <w:ins w:id="2970" w:author="Author" w:date="2018-01-22T11:14:00Z">
              <w:r w:rsidRPr="00CF1425">
                <w:t>User Entries: Field Name: User Action and Value</w:t>
              </w:r>
            </w:ins>
          </w:p>
        </w:tc>
        <w:tc>
          <w:tcPr>
            <w:tcW w:w="9869" w:type="dxa"/>
            <w:tcBorders>
              <w:top w:val="single" w:sz="8" w:space="0" w:color="999999"/>
              <w:left w:val="single" w:sz="8" w:space="0" w:color="999999"/>
              <w:bottom w:val="single" w:sz="8" w:space="0" w:color="999999"/>
              <w:right w:val="single" w:sz="8" w:space="0" w:color="999999"/>
            </w:tcBorders>
            <w:shd w:val="clear" w:color="auto" w:fill="999999"/>
          </w:tcPr>
          <w:p w14:paraId="6D9DBC3A" w14:textId="77777777" w:rsidR="002F3D7E" w:rsidRPr="00CF1425" w:rsidRDefault="002F3D7E" w:rsidP="002E26C7">
            <w:pPr>
              <w:pStyle w:val="SAPTableHeader"/>
              <w:rPr>
                <w:ins w:id="2971" w:author="Author" w:date="2018-01-22T11:14:00Z"/>
              </w:rPr>
            </w:pPr>
            <w:ins w:id="2972" w:author="Author" w:date="2018-01-22T11:14:00Z">
              <w:r w:rsidRPr="00CF1425">
                <w:t>Additional Information</w:t>
              </w:r>
            </w:ins>
          </w:p>
        </w:tc>
      </w:tr>
      <w:tr w:rsidR="002F3D7E" w:rsidRPr="00AF5AE4" w14:paraId="72939DB8" w14:textId="77777777" w:rsidTr="002E26C7">
        <w:trPr>
          <w:trHeight w:val="360"/>
          <w:ins w:id="2973" w:author="Author" w:date="2018-01-22T11:14:00Z"/>
        </w:trPr>
        <w:tc>
          <w:tcPr>
            <w:tcW w:w="4472" w:type="dxa"/>
            <w:tcBorders>
              <w:top w:val="single" w:sz="8" w:space="0" w:color="999999"/>
              <w:left w:val="single" w:sz="8" w:space="0" w:color="999999"/>
              <w:bottom w:val="single" w:sz="8" w:space="0" w:color="999999"/>
              <w:right w:val="single" w:sz="8" w:space="0" w:color="999999"/>
            </w:tcBorders>
          </w:tcPr>
          <w:p w14:paraId="72537EA4" w14:textId="77777777" w:rsidR="002F3D7E" w:rsidRDefault="002F3D7E" w:rsidP="002E26C7">
            <w:pPr>
              <w:rPr>
                <w:ins w:id="2974" w:author="Author" w:date="2018-01-22T11:14:00Z"/>
                <w:rStyle w:val="SAPScreenElement"/>
              </w:rPr>
            </w:pPr>
            <w:ins w:id="2975" w:author="Author" w:date="2018-01-22T11:14:00Z">
              <w:r>
                <w:rPr>
                  <w:rStyle w:val="SAPScreenElement"/>
                </w:rPr>
                <w:t xml:space="preserve">Termination Date: </w:t>
              </w:r>
              <w:r w:rsidRPr="00262C96">
                <w:t>select employee’s last day at work from calendar help</w:t>
              </w:r>
            </w:ins>
          </w:p>
        </w:tc>
        <w:tc>
          <w:tcPr>
            <w:tcW w:w="9869" w:type="dxa"/>
            <w:tcBorders>
              <w:top w:val="single" w:sz="8" w:space="0" w:color="999999"/>
              <w:left w:val="single" w:sz="8" w:space="0" w:color="999999"/>
              <w:bottom w:val="single" w:sz="8" w:space="0" w:color="999999"/>
              <w:right w:val="single" w:sz="8" w:space="0" w:color="999999"/>
            </w:tcBorders>
          </w:tcPr>
          <w:p w14:paraId="082E482D" w14:textId="77777777" w:rsidR="002F3D7E" w:rsidRDefault="002F3D7E" w:rsidP="002E26C7">
            <w:pPr>
              <w:spacing w:before="0" w:after="0" w:line="240" w:lineRule="auto"/>
              <w:rPr>
                <w:ins w:id="2976" w:author="Author" w:date="2018-01-22T11:14:00Z"/>
                <w:rStyle w:val="SAPScreenElement"/>
              </w:rPr>
            </w:pPr>
          </w:p>
        </w:tc>
      </w:tr>
      <w:tr w:rsidR="002F3D7E" w:rsidRPr="00AF5AE4" w14:paraId="3BAB1F02" w14:textId="77777777" w:rsidTr="002E26C7">
        <w:trPr>
          <w:trHeight w:val="360"/>
          <w:ins w:id="2977" w:author="Author" w:date="2018-01-22T11:14:00Z"/>
        </w:trPr>
        <w:tc>
          <w:tcPr>
            <w:tcW w:w="4472" w:type="dxa"/>
            <w:tcBorders>
              <w:top w:val="single" w:sz="8" w:space="0" w:color="999999"/>
              <w:left w:val="single" w:sz="8" w:space="0" w:color="999999"/>
              <w:bottom w:val="single" w:sz="8" w:space="0" w:color="999999"/>
              <w:right w:val="single" w:sz="8" w:space="0" w:color="999999"/>
            </w:tcBorders>
          </w:tcPr>
          <w:p w14:paraId="24167E9A" w14:textId="6662F2E1" w:rsidR="002F3D7E" w:rsidRPr="009862F4" w:rsidDel="00B1777E" w:rsidRDefault="002F3D7E" w:rsidP="002E26C7">
            <w:pPr>
              <w:rPr>
                <w:ins w:id="2978" w:author="Author" w:date="2018-01-22T11:14:00Z"/>
                <w:rStyle w:val="SAPScreenElement"/>
                <w:highlight w:val="yellow"/>
              </w:rPr>
            </w:pPr>
            <w:ins w:id="2979" w:author="Author" w:date="2018-01-22T11:15:00Z">
              <w:r w:rsidRPr="00E62485">
                <w:rPr>
                  <w:rStyle w:val="SAPScreenElement"/>
                  <w:highlight w:val="cyan"/>
                  <w:rPrChange w:id="2980" w:author="Author" w:date="2018-01-29T13:42:00Z">
                    <w:rPr>
                      <w:rStyle w:val="SAPScreenElement"/>
                      <w:highlight w:val="yellow"/>
                    </w:rPr>
                  </w:rPrChange>
                </w:rPr>
                <w:t xml:space="preserve">Termination Reason: </w:t>
              </w:r>
              <w:r w:rsidRPr="00E62485">
                <w:rPr>
                  <w:rStyle w:val="SAPUserEntry"/>
                  <w:highlight w:val="cyan"/>
                  <w:rPrChange w:id="2981" w:author="Author" w:date="2018-01-29T13:42:00Z">
                    <w:rPr>
                      <w:rStyle w:val="SAPUserEntry"/>
                      <w:highlight w:val="yellow"/>
                    </w:rPr>
                  </w:rPrChange>
                </w:rPr>
                <w:t>Termination</w:t>
              </w:r>
              <w:r w:rsidRPr="00E62485">
                <w:rPr>
                  <w:b/>
                  <w:highlight w:val="cyan"/>
                  <w:rPrChange w:id="2982" w:author="Author" w:date="2018-01-29T13:42:00Z">
                    <w:rPr>
                      <w:b/>
                      <w:highlight w:val="yellow"/>
                    </w:rPr>
                  </w:rPrChange>
                </w:rPr>
                <w:t xml:space="preserve"> </w:t>
              </w:r>
              <w:r w:rsidRPr="00E62485">
                <w:rPr>
                  <w:rStyle w:val="SAPUserEntry"/>
                  <w:highlight w:val="cyan"/>
                  <w:rPrChange w:id="2983" w:author="Author" w:date="2018-01-29T13:42:00Z">
                    <w:rPr>
                      <w:rStyle w:val="SAPUserEntry"/>
                      <w:highlight w:val="yellow"/>
                    </w:rPr>
                  </w:rPrChange>
                </w:rPr>
                <w:t>–</w:t>
              </w:r>
              <w:r w:rsidRPr="00E62485">
                <w:rPr>
                  <w:b/>
                  <w:highlight w:val="cyan"/>
                  <w:rPrChange w:id="2984" w:author="Author" w:date="2018-01-29T13:42:00Z">
                    <w:rPr>
                      <w:b/>
                      <w:highlight w:val="yellow"/>
                    </w:rPr>
                  </w:rPrChange>
                </w:rPr>
                <w:t xml:space="preserve"> </w:t>
              </w:r>
              <w:r w:rsidRPr="00E62485">
                <w:rPr>
                  <w:rStyle w:val="SAPUserEntry"/>
                  <w:highlight w:val="cyan"/>
                  <w:rPrChange w:id="2985" w:author="Author" w:date="2018-01-29T13:42:00Z">
                    <w:rPr>
                      <w:rStyle w:val="SAPUserEntry"/>
                      <w:highlight w:val="yellow"/>
                    </w:rPr>
                  </w:rPrChange>
                </w:rPr>
                <w:t>Other</w:t>
              </w:r>
              <w:r w:rsidRPr="00E62485">
                <w:rPr>
                  <w:b/>
                  <w:highlight w:val="cyan"/>
                  <w:rPrChange w:id="2986" w:author="Author" w:date="2018-01-29T13:42:00Z">
                    <w:rPr>
                      <w:b/>
                      <w:highlight w:val="yellow"/>
                    </w:rPr>
                  </w:rPrChange>
                </w:rPr>
                <w:t xml:space="preserve"> </w:t>
              </w:r>
              <w:r w:rsidRPr="00E62485">
                <w:rPr>
                  <w:rStyle w:val="SAPUserEntry"/>
                  <w:highlight w:val="cyan"/>
                  <w:rPrChange w:id="2987" w:author="Author" w:date="2018-01-29T13:42:00Z">
                    <w:rPr>
                      <w:rStyle w:val="SAPUserEntry"/>
                      <w:highlight w:val="yellow"/>
                    </w:rPr>
                  </w:rPrChange>
                </w:rPr>
                <w:t>(TEROTH)</w:t>
              </w:r>
            </w:ins>
          </w:p>
        </w:tc>
        <w:tc>
          <w:tcPr>
            <w:tcW w:w="9869" w:type="dxa"/>
            <w:tcBorders>
              <w:top w:val="single" w:sz="8" w:space="0" w:color="999999"/>
              <w:left w:val="single" w:sz="8" w:space="0" w:color="999999"/>
              <w:bottom w:val="single" w:sz="8" w:space="0" w:color="999999"/>
              <w:right w:val="single" w:sz="8" w:space="0" w:color="999999"/>
            </w:tcBorders>
          </w:tcPr>
          <w:p w14:paraId="0E039D02" w14:textId="77777777" w:rsidR="002F3D7E" w:rsidRPr="001963C0" w:rsidDel="00B1777E" w:rsidRDefault="002F3D7E" w:rsidP="002E26C7">
            <w:pPr>
              <w:spacing w:before="0" w:after="0" w:line="240" w:lineRule="auto"/>
              <w:rPr>
                <w:ins w:id="2988" w:author="Author" w:date="2018-01-22T11:14:00Z"/>
              </w:rPr>
            </w:pPr>
          </w:p>
        </w:tc>
      </w:tr>
      <w:tr w:rsidR="002F3D7E" w:rsidRPr="00AF5AE4" w14:paraId="6550349E" w14:textId="77777777" w:rsidTr="002E26C7">
        <w:trPr>
          <w:trHeight w:val="360"/>
          <w:ins w:id="2989" w:author="Author" w:date="2018-01-22T11:14:00Z"/>
        </w:trPr>
        <w:tc>
          <w:tcPr>
            <w:tcW w:w="4472" w:type="dxa"/>
            <w:tcBorders>
              <w:top w:val="single" w:sz="8" w:space="0" w:color="999999"/>
              <w:left w:val="single" w:sz="8" w:space="0" w:color="999999"/>
              <w:bottom w:val="single" w:sz="8" w:space="0" w:color="999999"/>
              <w:right w:val="single" w:sz="8" w:space="0" w:color="999999"/>
            </w:tcBorders>
          </w:tcPr>
          <w:p w14:paraId="2ED15BEE" w14:textId="77777777" w:rsidR="002F3D7E" w:rsidRPr="001963C0" w:rsidRDefault="002F3D7E" w:rsidP="002E26C7">
            <w:pPr>
              <w:rPr>
                <w:ins w:id="2990" w:author="Author" w:date="2018-01-22T11:14:00Z"/>
                <w:rStyle w:val="SAPScreenElement"/>
                <w:highlight w:val="yellow"/>
              </w:rPr>
            </w:pPr>
            <w:ins w:id="2991" w:author="Author" w:date="2018-01-22T11:14:00Z">
              <w:r w:rsidRPr="001963C0">
                <w:rPr>
                  <w:rStyle w:val="SAPScreenElement"/>
                </w:rPr>
                <w:t xml:space="preserve">6 Payroll fields: </w:t>
              </w:r>
              <w:r w:rsidRPr="001963C0">
                <w:t>calculated</w:t>
              </w:r>
              <w:r w:rsidRPr="0049257E">
                <w:t xml:space="preserve"> based on value of field</w:t>
              </w:r>
              <w:r w:rsidRPr="0049257E">
                <w:rPr>
                  <w:rStyle w:val="SAPScreenElement"/>
                  <w:color w:val="auto"/>
                </w:rPr>
                <w:t xml:space="preserve"> </w:t>
              </w:r>
              <w:r>
                <w:rPr>
                  <w:rStyle w:val="SAPScreenElement"/>
                </w:rPr>
                <w:t xml:space="preserve">Termination Date, </w:t>
              </w:r>
              <w:r>
                <w:t>leave as is</w:t>
              </w:r>
            </w:ins>
          </w:p>
        </w:tc>
        <w:tc>
          <w:tcPr>
            <w:tcW w:w="9869" w:type="dxa"/>
            <w:tcBorders>
              <w:top w:val="single" w:sz="8" w:space="0" w:color="999999"/>
              <w:left w:val="single" w:sz="8" w:space="0" w:color="999999"/>
              <w:bottom w:val="single" w:sz="8" w:space="0" w:color="999999"/>
              <w:right w:val="single" w:sz="8" w:space="0" w:color="999999"/>
            </w:tcBorders>
          </w:tcPr>
          <w:p w14:paraId="30C088E3" w14:textId="77777777" w:rsidR="002F3D7E" w:rsidRPr="001963C0" w:rsidDel="00B1777E" w:rsidRDefault="002F3D7E" w:rsidP="002E26C7">
            <w:pPr>
              <w:spacing w:before="0" w:after="0" w:line="240" w:lineRule="auto"/>
              <w:rPr>
                <w:ins w:id="2992" w:author="Author" w:date="2018-01-22T11:14:00Z"/>
              </w:rPr>
            </w:pPr>
          </w:p>
        </w:tc>
      </w:tr>
      <w:tr w:rsidR="002F3D7E" w:rsidRPr="00AF5AE4" w14:paraId="179B9B46" w14:textId="77777777" w:rsidTr="002E26C7">
        <w:trPr>
          <w:trHeight w:val="360"/>
          <w:ins w:id="2993" w:author="Author" w:date="2018-01-22T11:14:00Z"/>
        </w:trPr>
        <w:tc>
          <w:tcPr>
            <w:tcW w:w="4472" w:type="dxa"/>
            <w:tcBorders>
              <w:top w:val="single" w:sz="8" w:space="0" w:color="999999"/>
              <w:left w:val="single" w:sz="8" w:space="0" w:color="999999"/>
              <w:bottom w:val="single" w:sz="8" w:space="0" w:color="999999"/>
              <w:right w:val="single" w:sz="8" w:space="0" w:color="999999"/>
            </w:tcBorders>
          </w:tcPr>
          <w:p w14:paraId="50FF8E87" w14:textId="77777777" w:rsidR="002F3D7E" w:rsidRPr="001963C0" w:rsidRDefault="002F3D7E" w:rsidP="002E26C7">
            <w:pPr>
              <w:rPr>
                <w:ins w:id="2994" w:author="Author" w:date="2018-01-22T11:14:00Z"/>
                <w:rStyle w:val="SAPScreenElement"/>
                <w:rFonts w:ascii="BentonSans Book" w:hAnsi="BentonSans Book"/>
                <w:color w:val="auto"/>
              </w:rPr>
            </w:pPr>
            <w:ins w:id="2995" w:author="Author" w:date="2018-01-22T11:14:00Z">
              <w:r w:rsidRPr="00262C96">
                <w:rPr>
                  <w:rStyle w:val="SAPScreenElement"/>
                </w:rPr>
                <w:t xml:space="preserve">OK to Rehire: </w:t>
              </w:r>
              <w:r w:rsidRPr="00262C96">
                <w:t xml:space="preserve">defaults to </w:t>
              </w:r>
              <w:r w:rsidRPr="001963C0">
                <w:rPr>
                  <w:rStyle w:val="SAPUserEntry"/>
                </w:rPr>
                <w:t>No</w:t>
              </w:r>
              <w:r w:rsidRPr="00262C96">
                <w:t>, leave as is or</w:t>
              </w:r>
              <w:r w:rsidRPr="00262C96">
                <w:rPr>
                  <w:rStyle w:val="SAPScreenElement"/>
                </w:rPr>
                <w:t xml:space="preserve"> </w:t>
              </w:r>
              <w:r>
                <w:t xml:space="preserve">select </w:t>
              </w:r>
              <w:r w:rsidRPr="00262C96">
                <w:rPr>
                  <w:rStyle w:val="SAPUserEntry"/>
                </w:rPr>
                <w:t>Yes</w:t>
              </w:r>
              <w:r>
                <w:t xml:space="preserve"> from drop-down</w:t>
              </w:r>
            </w:ins>
          </w:p>
        </w:tc>
        <w:tc>
          <w:tcPr>
            <w:tcW w:w="9869" w:type="dxa"/>
            <w:tcBorders>
              <w:top w:val="single" w:sz="8" w:space="0" w:color="999999"/>
              <w:left w:val="single" w:sz="8" w:space="0" w:color="999999"/>
              <w:bottom w:val="single" w:sz="8" w:space="0" w:color="999999"/>
              <w:right w:val="single" w:sz="8" w:space="0" w:color="999999"/>
            </w:tcBorders>
          </w:tcPr>
          <w:p w14:paraId="770BB7EB" w14:textId="77777777" w:rsidR="002F3D7E" w:rsidRPr="001963C0" w:rsidDel="00B1777E" w:rsidRDefault="002F3D7E" w:rsidP="002E26C7">
            <w:pPr>
              <w:spacing w:before="0" w:after="0" w:line="240" w:lineRule="auto"/>
              <w:rPr>
                <w:ins w:id="2996" w:author="Author" w:date="2018-01-22T11:14:00Z"/>
              </w:rPr>
            </w:pPr>
            <w:ins w:id="2997" w:author="Author" w:date="2018-01-22T11:14:00Z">
              <w:r w:rsidRPr="00262C96">
                <w:t>In case you like to rehire this employee in the future, select</w:t>
              </w:r>
              <w:r w:rsidRPr="00262C96">
                <w:rPr>
                  <w:rStyle w:val="SAPUserEntry"/>
                </w:rPr>
                <w:t xml:space="preserve"> Yes</w:t>
              </w:r>
              <w:r w:rsidRPr="00262C96">
                <w:t>.</w:t>
              </w:r>
            </w:ins>
          </w:p>
        </w:tc>
      </w:tr>
      <w:tr w:rsidR="002F3D7E" w:rsidRPr="00AF5AE4" w14:paraId="012E216A" w14:textId="77777777" w:rsidTr="002E26C7">
        <w:trPr>
          <w:trHeight w:val="360"/>
          <w:ins w:id="2998" w:author="Author" w:date="2018-01-22T11:14:00Z"/>
        </w:trPr>
        <w:tc>
          <w:tcPr>
            <w:tcW w:w="4472" w:type="dxa"/>
            <w:tcBorders>
              <w:top w:val="single" w:sz="8" w:space="0" w:color="999999"/>
              <w:left w:val="single" w:sz="8" w:space="0" w:color="999999"/>
              <w:bottom w:val="single" w:sz="8" w:space="0" w:color="999999"/>
              <w:right w:val="single" w:sz="8" w:space="0" w:color="999999"/>
            </w:tcBorders>
          </w:tcPr>
          <w:p w14:paraId="47A08B4B" w14:textId="77777777" w:rsidR="002F3D7E" w:rsidRPr="00262C96" w:rsidRDefault="002F3D7E" w:rsidP="002E26C7">
            <w:pPr>
              <w:rPr>
                <w:ins w:id="2999" w:author="Author" w:date="2018-01-22T11:14:00Z"/>
                <w:rStyle w:val="SAPScreenElement"/>
              </w:rPr>
            </w:pPr>
            <w:ins w:id="3000" w:author="Author" w:date="2018-01-22T11:14:00Z">
              <w:r>
                <w:rPr>
                  <w:rStyle w:val="SAPScreenElement"/>
                </w:rPr>
                <w:t xml:space="preserve">Regret Termination: </w:t>
              </w:r>
              <w:r w:rsidRPr="00262C96">
                <w:t xml:space="preserve">defaults to </w:t>
              </w:r>
              <w:r w:rsidRPr="001963C0">
                <w:rPr>
                  <w:rStyle w:val="SAPUserEntry"/>
                </w:rPr>
                <w:t>No</w:t>
              </w:r>
              <w:r w:rsidRPr="00262C96">
                <w:t>, leave as is or</w:t>
              </w:r>
              <w:r w:rsidRPr="00262C96">
                <w:rPr>
                  <w:rStyle w:val="SAPScreenElement"/>
                </w:rPr>
                <w:t xml:space="preserve"> </w:t>
              </w:r>
              <w:r>
                <w:t xml:space="preserve">select </w:t>
              </w:r>
              <w:r w:rsidRPr="00262C96">
                <w:rPr>
                  <w:rStyle w:val="SAPUserEntry"/>
                </w:rPr>
                <w:t>Yes</w:t>
              </w:r>
              <w:r>
                <w:t xml:space="preserve"> from drop-down</w:t>
              </w:r>
            </w:ins>
          </w:p>
        </w:tc>
        <w:tc>
          <w:tcPr>
            <w:tcW w:w="9869" w:type="dxa"/>
            <w:tcBorders>
              <w:top w:val="single" w:sz="8" w:space="0" w:color="999999"/>
              <w:left w:val="single" w:sz="8" w:space="0" w:color="999999"/>
              <w:bottom w:val="single" w:sz="8" w:space="0" w:color="999999"/>
              <w:right w:val="single" w:sz="8" w:space="0" w:color="999999"/>
            </w:tcBorders>
          </w:tcPr>
          <w:p w14:paraId="750CA54B" w14:textId="77777777" w:rsidR="002F3D7E" w:rsidRPr="00262C96" w:rsidRDefault="002F3D7E" w:rsidP="002E26C7">
            <w:pPr>
              <w:spacing w:before="0" w:after="0" w:line="240" w:lineRule="auto"/>
              <w:rPr>
                <w:ins w:id="3001" w:author="Author" w:date="2018-01-22T11:14:00Z"/>
              </w:rPr>
            </w:pPr>
          </w:p>
        </w:tc>
      </w:tr>
      <w:tr w:rsidR="002F3D7E" w:rsidRPr="00AF5AE4" w14:paraId="4D8EEDEB" w14:textId="77777777" w:rsidTr="002E26C7">
        <w:trPr>
          <w:trHeight w:val="360"/>
          <w:ins w:id="3002" w:author="Author" w:date="2018-01-22T11:14:00Z"/>
        </w:trPr>
        <w:tc>
          <w:tcPr>
            <w:tcW w:w="4472" w:type="dxa"/>
            <w:tcBorders>
              <w:top w:val="single" w:sz="8" w:space="0" w:color="999999"/>
              <w:left w:val="single" w:sz="8" w:space="0" w:color="999999"/>
              <w:bottom w:val="single" w:sz="8" w:space="0" w:color="999999"/>
              <w:right w:val="single" w:sz="8" w:space="0" w:color="999999"/>
            </w:tcBorders>
          </w:tcPr>
          <w:p w14:paraId="61C49A06" w14:textId="77777777" w:rsidR="002F3D7E" w:rsidRPr="00262C96" w:rsidRDefault="002F3D7E" w:rsidP="002E26C7">
            <w:pPr>
              <w:rPr>
                <w:ins w:id="3003" w:author="Author" w:date="2018-01-22T11:14:00Z"/>
                <w:rStyle w:val="SAPScreenElement"/>
              </w:rPr>
            </w:pPr>
            <w:ins w:id="3004" w:author="Author" w:date="2018-01-22T11:14:00Z">
              <w:r>
                <w:rPr>
                  <w:rStyle w:val="SAPScreenElement"/>
                </w:rPr>
                <w:t xml:space="preserve">Eligible for Salary Continuation: </w:t>
              </w:r>
              <w:r w:rsidRPr="00262C96">
                <w:t xml:space="preserve">defaults to </w:t>
              </w:r>
              <w:r w:rsidRPr="001963C0">
                <w:rPr>
                  <w:rStyle w:val="SAPUserEntry"/>
                </w:rPr>
                <w:t>No</w:t>
              </w:r>
              <w:r w:rsidRPr="00262C96">
                <w:t>, leave as is or</w:t>
              </w:r>
              <w:r w:rsidRPr="00262C96">
                <w:rPr>
                  <w:rStyle w:val="SAPScreenElement"/>
                </w:rPr>
                <w:t xml:space="preserve"> </w:t>
              </w:r>
              <w:r>
                <w:t xml:space="preserve">select </w:t>
              </w:r>
              <w:r w:rsidRPr="00262C96">
                <w:rPr>
                  <w:rStyle w:val="SAPUserEntry"/>
                </w:rPr>
                <w:t>Yes</w:t>
              </w:r>
              <w:r>
                <w:t xml:space="preserve"> from drop-down</w:t>
              </w:r>
            </w:ins>
          </w:p>
        </w:tc>
        <w:tc>
          <w:tcPr>
            <w:tcW w:w="9869" w:type="dxa"/>
            <w:tcBorders>
              <w:top w:val="single" w:sz="8" w:space="0" w:color="999999"/>
              <w:left w:val="single" w:sz="8" w:space="0" w:color="999999"/>
              <w:bottom w:val="single" w:sz="8" w:space="0" w:color="999999"/>
              <w:right w:val="single" w:sz="8" w:space="0" w:color="999999"/>
            </w:tcBorders>
          </w:tcPr>
          <w:p w14:paraId="4E55D310" w14:textId="77777777" w:rsidR="002F3D7E" w:rsidRPr="00262C96" w:rsidRDefault="002F3D7E" w:rsidP="002E26C7">
            <w:pPr>
              <w:spacing w:before="0" w:after="0" w:line="240" w:lineRule="auto"/>
              <w:rPr>
                <w:ins w:id="3005" w:author="Author" w:date="2018-01-22T11:14:00Z"/>
              </w:rPr>
            </w:pPr>
          </w:p>
        </w:tc>
      </w:tr>
      <w:tr w:rsidR="002F3D7E" w:rsidRPr="00AF5AE4" w14:paraId="44232892" w14:textId="77777777" w:rsidTr="002E26C7">
        <w:trPr>
          <w:trHeight w:val="360"/>
          <w:ins w:id="3006" w:author="Author" w:date="2018-01-22T11:14:00Z"/>
        </w:trPr>
        <w:tc>
          <w:tcPr>
            <w:tcW w:w="4472" w:type="dxa"/>
            <w:tcBorders>
              <w:top w:val="single" w:sz="8" w:space="0" w:color="999999"/>
              <w:left w:val="single" w:sz="8" w:space="0" w:color="999999"/>
              <w:bottom w:val="single" w:sz="8" w:space="0" w:color="999999"/>
              <w:right w:val="single" w:sz="8" w:space="0" w:color="999999"/>
            </w:tcBorders>
          </w:tcPr>
          <w:p w14:paraId="7F4A39CB" w14:textId="77777777" w:rsidR="002F3D7E" w:rsidRPr="001963C0" w:rsidRDefault="002F3D7E" w:rsidP="002E26C7">
            <w:pPr>
              <w:rPr>
                <w:ins w:id="3007" w:author="Author" w:date="2018-01-22T11:14:00Z"/>
                <w:rStyle w:val="SAPScreenElement"/>
              </w:rPr>
            </w:pPr>
            <w:ins w:id="3008" w:author="Author" w:date="2018-01-22T11:14:00Z">
              <w:r>
                <w:rPr>
                  <w:rStyle w:val="SAPScreenElement"/>
                </w:rPr>
                <w:t>A</w:t>
              </w:r>
              <w:r w:rsidRPr="001963C0">
                <w:rPr>
                  <w:rStyle w:val="SAPScreenElement"/>
                </w:rPr>
                <w:t xml:space="preserve">ttachment: </w:t>
              </w:r>
              <w:r>
                <w:t xml:space="preserve">use drag and drop or the </w:t>
              </w:r>
              <w:r w:rsidRPr="0049257E">
                <w:rPr>
                  <w:rStyle w:val="SAPScreenElement"/>
                </w:rPr>
                <w:t>+</w:t>
              </w:r>
              <w:r>
                <w:t xml:space="preserve"> button.</w:t>
              </w:r>
            </w:ins>
          </w:p>
        </w:tc>
        <w:tc>
          <w:tcPr>
            <w:tcW w:w="9869" w:type="dxa"/>
            <w:tcBorders>
              <w:top w:val="single" w:sz="8" w:space="0" w:color="999999"/>
              <w:left w:val="single" w:sz="8" w:space="0" w:color="999999"/>
              <w:bottom w:val="single" w:sz="8" w:space="0" w:color="999999"/>
              <w:right w:val="single" w:sz="8" w:space="0" w:color="999999"/>
            </w:tcBorders>
          </w:tcPr>
          <w:p w14:paraId="5D981063" w14:textId="77777777" w:rsidR="002F3D7E" w:rsidRDefault="002F3D7E" w:rsidP="002E26C7">
            <w:pPr>
              <w:spacing w:before="0" w:after="0" w:line="240" w:lineRule="auto"/>
              <w:rPr>
                <w:ins w:id="3009" w:author="Author" w:date="2018-01-22T11:14:00Z"/>
              </w:rPr>
            </w:pPr>
            <w:ins w:id="3010" w:author="Author" w:date="2018-01-22T11:14:00Z">
              <w:r>
                <w:t>optional step:</w:t>
              </w:r>
            </w:ins>
          </w:p>
          <w:p w14:paraId="2DB998AE" w14:textId="77777777" w:rsidR="002F3D7E" w:rsidRPr="001963C0" w:rsidDel="00B1777E" w:rsidRDefault="002F3D7E" w:rsidP="002E26C7">
            <w:pPr>
              <w:spacing w:before="0" w:after="0" w:line="240" w:lineRule="auto"/>
              <w:rPr>
                <w:ins w:id="3011" w:author="Author" w:date="2018-01-22T11:14:00Z"/>
              </w:rPr>
            </w:pPr>
            <w:ins w:id="3012" w:author="Author" w:date="2018-01-22T11:14:00Z">
              <w:r>
                <w:t>Y</w:t>
              </w:r>
              <w:r w:rsidRPr="009862F4">
                <w:t>ou can attach a supporting document</w:t>
              </w:r>
              <w:r w:rsidRPr="009862F4">
                <w:rPr>
                  <w:color w:val="1F497D"/>
                </w:rPr>
                <w:t xml:space="preserve"> </w:t>
              </w:r>
              <w:r w:rsidRPr="009862F4">
                <w:t>on the termination</w:t>
              </w:r>
              <w:r w:rsidRPr="009862F4">
                <w:rPr>
                  <w:color w:val="1F497D"/>
                </w:rPr>
                <w:t>.</w:t>
              </w:r>
            </w:ins>
          </w:p>
        </w:tc>
      </w:tr>
      <w:tr w:rsidR="002F3D7E" w:rsidRPr="00AF5AE4" w14:paraId="0432E7D2" w14:textId="77777777" w:rsidTr="002E26C7">
        <w:trPr>
          <w:trHeight w:val="360"/>
          <w:ins w:id="3013" w:author="Author" w:date="2018-01-22T11:14:00Z"/>
        </w:trPr>
        <w:tc>
          <w:tcPr>
            <w:tcW w:w="4472" w:type="dxa"/>
            <w:tcBorders>
              <w:top w:val="single" w:sz="8" w:space="0" w:color="999999"/>
              <w:left w:val="single" w:sz="8" w:space="0" w:color="999999"/>
              <w:bottom w:val="single" w:sz="8" w:space="0" w:color="999999"/>
              <w:right w:val="single" w:sz="8" w:space="0" w:color="999999"/>
            </w:tcBorders>
          </w:tcPr>
          <w:p w14:paraId="13D84F52" w14:textId="7CA56178" w:rsidR="002F3D7E" w:rsidRPr="00262C96" w:rsidDel="00E62485" w:rsidRDefault="002F3D7E">
            <w:pPr>
              <w:rPr>
                <w:ins w:id="3014" w:author="Author" w:date="2018-01-22T11:14:00Z"/>
                <w:del w:id="3015" w:author="Author" w:date="2018-01-29T13:42:00Z"/>
              </w:rPr>
            </w:pPr>
            <w:ins w:id="3016" w:author="Author" w:date="2018-01-22T11:14:00Z">
              <w:r w:rsidRPr="00262C96">
                <w:rPr>
                  <w:rStyle w:val="SAPScreenElement"/>
                </w:rPr>
                <w:t>Deactivate Position</w:t>
              </w:r>
              <w:r>
                <w:rPr>
                  <w:rStyle w:val="SAPScreenElement"/>
                </w:rPr>
                <w:t xml:space="preserve">: </w:t>
              </w:r>
              <w:r w:rsidRPr="001963C0">
                <w:t xml:space="preserve">proposed value </w:t>
              </w:r>
              <w:r w:rsidRPr="00262C96">
                <w:rPr>
                  <w:rStyle w:val="SAPUserEntry"/>
                </w:rPr>
                <w:t>No</w:t>
              </w:r>
              <w:r w:rsidRPr="001963C0">
                <w:t xml:space="preserve">, leave as </w:t>
              </w:r>
              <w:r>
                <w:t>is</w:t>
              </w:r>
            </w:ins>
          </w:p>
          <w:p w14:paraId="6C67ADF1" w14:textId="77777777" w:rsidR="002F3D7E" w:rsidRPr="001963C0" w:rsidRDefault="002F3D7E">
            <w:pPr>
              <w:rPr>
                <w:ins w:id="3017" w:author="Author" w:date="2018-01-22T11:14:00Z"/>
                <w:rStyle w:val="SAPScreenElement"/>
              </w:rPr>
            </w:pPr>
          </w:p>
        </w:tc>
        <w:tc>
          <w:tcPr>
            <w:tcW w:w="9869" w:type="dxa"/>
            <w:tcBorders>
              <w:top w:val="single" w:sz="8" w:space="0" w:color="999999"/>
              <w:left w:val="single" w:sz="8" w:space="0" w:color="999999"/>
              <w:bottom w:val="single" w:sz="8" w:space="0" w:color="999999"/>
              <w:right w:val="single" w:sz="8" w:space="0" w:color="999999"/>
            </w:tcBorders>
          </w:tcPr>
          <w:p w14:paraId="6088D662" w14:textId="5844FAAD" w:rsidR="002F3D7E" w:rsidRDefault="002F3D7E" w:rsidP="002E26C7">
            <w:pPr>
              <w:rPr>
                <w:ins w:id="3018" w:author="Author" w:date="2018-01-22T11:14:00Z"/>
                <w:rStyle w:val="SAPEmphasis"/>
              </w:rPr>
            </w:pPr>
            <w:ins w:id="3019" w:author="Author" w:date="2018-01-22T11:14:00Z">
              <w:r w:rsidRPr="00262C96">
                <w:t xml:space="preserve">In case </w:t>
              </w:r>
              <w:r w:rsidRPr="00262C96">
                <w:rPr>
                  <w:rStyle w:val="SAPEmphasis"/>
                </w:rPr>
                <w:t xml:space="preserve">Position </w:t>
              </w:r>
              <w:r w:rsidRPr="00981DDC">
                <w:rPr>
                  <w:rStyle w:val="SAPEmphasis"/>
                </w:rPr>
                <w:t>Management</w:t>
              </w:r>
              <w:r w:rsidRPr="00981DDC">
                <w:t xml:space="preserve"> </w:t>
              </w:r>
              <w:r w:rsidRPr="00981DDC">
                <w:rPr>
                  <w:rStyle w:val="SAPEmphasis"/>
                </w:rPr>
                <w:t xml:space="preserve">is </w:t>
              </w:r>
            </w:ins>
            <w:ins w:id="3020" w:author="Author" w:date="2018-01-24T13:47:00Z">
              <w:del w:id="3021" w:author="Author" w:date="2018-02-28T14:27:00Z">
                <w:r w:rsidR="00E548FC" w:rsidRPr="00981DDC" w:rsidDel="00981DDC">
                  <w:rPr>
                    <w:rStyle w:val="SAPEmphasis"/>
                    <w:strike/>
                    <w:rPrChange w:id="3022" w:author="Author" w:date="2018-02-28T14:27:00Z">
                      <w:rPr>
                        <w:rStyle w:val="SAPEmphasis"/>
                        <w:strike/>
                        <w:highlight w:val="yellow"/>
                      </w:rPr>
                    </w:rPrChange>
                  </w:rPr>
                  <w:delText>enabled</w:delText>
                </w:r>
                <w:r w:rsidR="00E548FC" w:rsidRPr="00981DDC" w:rsidDel="00981DDC">
                  <w:rPr>
                    <w:rStyle w:val="SAPEmphasis"/>
                    <w:rPrChange w:id="3023" w:author="Author" w:date="2018-02-28T14:27:00Z">
                      <w:rPr>
                        <w:rStyle w:val="SAPEmphasis"/>
                        <w:highlight w:val="yellow"/>
                      </w:rPr>
                    </w:rPrChange>
                  </w:rPr>
                  <w:delText xml:space="preserve"> </w:delText>
                </w:r>
              </w:del>
              <w:r w:rsidR="00E548FC" w:rsidRPr="00981DDC">
                <w:rPr>
                  <w:rStyle w:val="SAPEmphasis"/>
                  <w:rPrChange w:id="3024" w:author="Author" w:date="2018-02-28T14:27:00Z">
                    <w:rPr>
                      <w:rStyle w:val="SAPEmphasis"/>
                      <w:highlight w:val="yellow"/>
                    </w:rPr>
                  </w:rPrChange>
                </w:rPr>
                <w:t>implemented</w:t>
              </w:r>
              <w:r w:rsidR="00E548FC" w:rsidRPr="00981DDC">
                <w:rPr>
                  <w:rStyle w:val="SAPEmphasis"/>
                </w:rPr>
                <w:t xml:space="preserve"> </w:t>
              </w:r>
            </w:ins>
            <w:ins w:id="3025" w:author="Author" w:date="2018-01-22T11:14:00Z">
              <w:del w:id="3026" w:author="Author" w:date="2018-01-24T13:47:00Z">
                <w:r w:rsidRPr="00981DDC" w:rsidDel="00E548FC">
                  <w:rPr>
                    <w:rStyle w:val="SAPEmphasis"/>
                  </w:rPr>
                  <w:delText xml:space="preserve">enabled </w:delText>
                </w:r>
              </w:del>
              <w:r w:rsidRPr="00981DDC">
                <w:rPr>
                  <w:rStyle w:val="SAPEmphasis"/>
                </w:rPr>
                <w:t>in</w:t>
              </w:r>
              <w:r w:rsidRPr="00262C96">
                <w:rPr>
                  <w:rStyle w:val="SAPEmphasis"/>
                </w:rPr>
                <w:t xml:space="preserve"> your Success Factors Employee Central instance:</w:t>
              </w:r>
            </w:ins>
          </w:p>
          <w:p w14:paraId="7C9553BA" w14:textId="17657024" w:rsidR="002F3D7E" w:rsidRPr="00262C96" w:rsidRDefault="006B63D5" w:rsidP="002E26C7">
            <w:pPr>
              <w:rPr>
                <w:ins w:id="3027" w:author="Author" w:date="2018-01-22T11:14:00Z"/>
              </w:rPr>
            </w:pPr>
            <w:ins w:id="3028" w:author="Author" w:date="2018-01-22T11:20:00Z">
              <w:r>
                <w:t>I</w:t>
              </w:r>
            </w:ins>
            <w:ins w:id="3029" w:author="Author" w:date="2018-01-22T11:14:00Z">
              <w:del w:id="3030" w:author="Author" w:date="2018-01-22T11:20:00Z">
                <w:r w:rsidR="002F3D7E" w:rsidRPr="00262C96" w:rsidDel="006B63D5">
                  <w:delText>i</w:delText>
                </w:r>
              </w:del>
              <w:r w:rsidR="002F3D7E" w:rsidRPr="00262C96">
                <w:t xml:space="preserve">f the position, to which the employee to be terminated is assigned, has no other incumbent and has no lower level-positions, you can choose to deactivate this </w:t>
              </w:r>
              <w:r w:rsidR="002F3D7E" w:rsidRPr="001963C0">
                <w:t xml:space="preserve">position or keep it active. </w:t>
              </w:r>
            </w:ins>
          </w:p>
          <w:p w14:paraId="07B9F684" w14:textId="77777777" w:rsidR="002F3D7E" w:rsidRPr="001963C0" w:rsidRDefault="002F3D7E" w:rsidP="002E26C7">
            <w:pPr>
              <w:spacing w:before="0" w:after="0" w:line="240" w:lineRule="auto"/>
              <w:rPr>
                <w:ins w:id="3031" w:author="Author" w:date="2018-01-22T11:14:00Z"/>
              </w:rPr>
            </w:pPr>
            <w:ins w:id="3032" w:author="Author" w:date="2018-01-22T11:14:00Z">
              <w:r w:rsidRPr="00262C96">
                <w:t xml:space="preserve">In case the position has still incumbent(s) or has lower-level positions, the </w:t>
              </w:r>
              <w:r w:rsidRPr="00262C96">
                <w:rPr>
                  <w:rStyle w:val="SAPScreenElement"/>
                </w:rPr>
                <w:t xml:space="preserve">Deactivate Position </w:t>
              </w:r>
              <w:r w:rsidRPr="00262C96">
                <w:t>field is read-only.</w:t>
              </w:r>
            </w:ins>
          </w:p>
        </w:tc>
      </w:tr>
      <w:tr w:rsidR="002F3D7E" w:rsidRPr="00F623B6" w14:paraId="30B49A5A" w14:textId="77777777" w:rsidTr="002E26C7">
        <w:trPr>
          <w:trHeight w:val="360"/>
          <w:ins w:id="3033" w:author="Author" w:date="2018-01-22T11:14:00Z"/>
        </w:trPr>
        <w:tc>
          <w:tcPr>
            <w:tcW w:w="4472" w:type="dxa"/>
            <w:tcBorders>
              <w:top w:val="single" w:sz="8" w:space="0" w:color="999999"/>
              <w:left w:val="single" w:sz="8" w:space="0" w:color="999999"/>
              <w:bottom w:val="single" w:sz="8" w:space="0" w:color="999999"/>
              <w:right w:val="single" w:sz="8" w:space="0" w:color="999999"/>
            </w:tcBorders>
          </w:tcPr>
          <w:p w14:paraId="2FF409CE" w14:textId="77777777" w:rsidR="002F3D7E" w:rsidRPr="001963C0" w:rsidRDefault="002F3D7E" w:rsidP="002E26C7">
            <w:pPr>
              <w:rPr>
                <w:ins w:id="3034" w:author="Author" w:date="2018-01-22T11:14:00Z"/>
                <w:rStyle w:val="SAPScreenElement"/>
                <w:highlight w:val="yellow"/>
              </w:rPr>
            </w:pPr>
            <w:ins w:id="3035" w:author="Author" w:date="2018-01-22T11:14:00Z">
              <w:r w:rsidRPr="00E62485">
                <w:rPr>
                  <w:rStyle w:val="SAPScreenElement"/>
                  <w:highlight w:val="cyan"/>
                  <w:rPrChange w:id="3036" w:author="Author" w:date="2018-01-29T13:42:00Z">
                    <w:rPr>
                      <w:rStyle w:val="SAPScreenElement"/>
                      <w:highlight w:val="yellow"/>
                    </w:rPr>
                  </w:rPrChange>
                </w:rPr>
                <w:t xml:space="preserve">Time Account Balance as of Termination Date for &lt;job title, location&gt;: </w:t>
              </w:r>
              <w:r w:rsidRPr="00E62485">
                <w:rPr>
                  <w:highlight w:val="cyan"/>
                  <w:rPrChange w:id="3037" w:author="Author" w:date="2018-01-29T13:42:00Z">
                    <w:rPr>
                      <w:highlight w:val="yellow"/>
                    </w:rPr>
                  </w:rPrChange>
                </w:rPr>
                <w:t>check the remaining balances of time types that have an accrual rule assigned</w:t>
              </w:r>
            </w:ins>
          </w:p>
        </w:tc>
        <w:tc>
          <w:tcPr>
            <w:tcW w:w="9869" w:type="dxa"/>
            <w:tcBorders>
              <w:top w:val="single" w:sz="8" w:space="0" w:color="999999"/>
              <w:left w:val="single" w:sz="8" w:space="0" w:color="999999"/>
              <w:bottom w:val="single" w:sz="8" w:space="0" w:color="999999"/>
              <w:right w:val="single" w:sz="8" w:space="0" w:color="999999"/>
            </w:tcBorders>
          </w:tcPr>
          <w:p w14:paraId="4028E540" w14:textId="6A1C8FD2" w:rsidR="002F3D7E" w:rsidRPr="009862F4" w:rsidRDefault="002F3D7E" w:rsidP="002E26C7">
            <w:pPr>
              <w:rPr>
                <w:ins w:id="3038" w:author="Author" w:date="2018-01-22T11:14:00Z"/>
              </w:rPr>
            </w:pPr>
            <w:ins w:id="3039" w:author="Author" w:date="2018-01-22T11:14:00Z">
              <w:r w:rsidRPr="009862F4">
                <w:t xml:space="preserve">In case </w:t>
              </w:r>
              <w:r w:rsidRPr="009862F4">
                <w:rPr>
                  <w:rStyle w:val="SAPEmphasis"/>
                </w:rPr>
                <w:t>Time Off</w:t>
              </w:r>
              <w:r w:rsidRPr="009862F4">
                <w:t xml:space="preserve"> </w:t>
              </w:r>
              <w:r w:rsidRPr="00981DDC">
                <w:rPr>
                  <w:rStyle w:val="SAPEmphasis"/>
                </w:rPr>
                <w:t xml:space="preserve">is </w:t>
              </w:r>
            </w:ins>
            <w:ins w:id="3040" w:author="Author" w:date="2018-01-24T13:47:00Z">
              <w:del w:id="3041" w:author="Author" w:date="2018-02-28T14:27:00Z">
                <w:r w:rsidR="00E548FC" w:rsidRPr="00981DDC" w:rsidDel="00981DDC">
                  <w:rPr>
                    <w:rStyle w:val="SAPEmphasis"/>
                    <w:strike/>
                    <w:rPrChange w:id="3042" w:author="Author" w:date="2018-02-28T14:27:00Z">
                      <w:rPr>
                        <w:rStyle w:val="SAPEmphasis"/>
                        <w:strike/>
                        <w:highlight w:val="yellow"/>
                      </w:rPr>
                    </w:rPrChange>
                  </w:rPr>
                  <w:delText>enabled</w:delText>
                </w:r>
                <w:r w:rsidR="00E548FC" w:rsidRPr="00981DDC" w:rsidDel="00981DDC">
                  <w:rPr>
                    <w:rStyle w:val="SAPEmphasis"/>
                    <w:rPrChange w:id="3043" w:author="Author" w:date="2018-02-28T14:27:00Z">
                      <w:rPr>
                        <w:rStyle w:val="SAPEmphasis"/>
                        <w:highlight w:val="yellow"/>
                      </w:rPr>
                    </w:rPrChange>
                  </w:rPr>
                  <w:delText xml:space="preserve"> </w:delText>
                </w:r>
              </w:del>
              <w:r w:rsidR="00E548FC" w:rsidRPr="00981DDC">
                <w:rPr>
                  <w:rStyle w:val="SAPEmphasis"/>
                  <w:rPrChange w:id="3044" w:author="Author" w:date="2018-02-28T14:27:00Z">
                    <w:rPr>
                      <w:rStyle w:val="SAPEmphasis"/>
                      <w:highlight w:val="yellow"/>
                    </w:rPr>
                  </w:rPrChange>
                </w:rPr>
                <w:t>implemented</w:t>
              </w:r>
              <w:r w:rsidR="00E548FC" w:rsidRPr="00981DDC">
                <w:rPr>
                  <w:rStyle w:val="SAPEmphasis"/>
                </w:rPr>
                <w:t xml:space="preserve"> </w:t>
              </w:r>
            </w:ins>
            <w:ins w:id="3045" w:author="Author" w:date="2018-01-22T11:14:00Z">
              <w:del w:id="3046" w:author="Author" w:date="2018-01-24T13:47:00Z">
                <w:r w:rsidRPr="00981DDC" w:rsidDel="00E548FC">
                  <w:rPr>
                    <w:rStyle w:val="SAPEmphasis"/>
                  </w:rPr>
                  <w:delText xml:space="preserve">enabled </w:delText>
                </w:r>
              </w:del>
              <w:r w:rsidRPr="00981DDC">
                <w:rPr>
                  <w:rStyle w:val="SAPEmphasis"/>
                </w:rPr>
                <w:t>in</w:t>
              </w:r>
              <w:r w:rsidRPr="009862F4">
                <w:rPr>
                  <w:rStyle w:val="SAPEmphasis"/>
                </w:rPr>
                <w:t xml:space="preserve"> your Success Factors Employee Central instance </w:t>
              </w:r>
              <w:r>
                <w:t>(op</w:t>
              </w:r>
              <w:r w:rsidRPr="009862F4">
                <w:t xml:space="preserve">tional step): </w:t>
              </w:r>
            </w:ins>
          </w:p>
          <w:p w14:paraId="0CA6F7F2" w14:textId="77777777" w:rsidR="002F3D7E" w:rsidRDefault="002F3D7E" w:rsidP="002E26C7">
            <w:pPr>
              <w:rPr>
                <w:ins w:id="3047" w:author="Author" w:date="2018-02-28T13:49:00Z"/>
              </w:rPr>
            </w:pPr>
            <w:ins w:id="3048" w:author="Author" w:date="2018-01-22T11:14:00Z">
              <w:del w:id="3049" w:author="Author" w:date="2018-02-28T11:18:00Z">
                <w:r w:rsidRPr="00E62485" w:rsidDel="006A4F85">
                  <w:rPr>
                    <w:strike/>
                    <w:highlight w:val="cyan"/>
                    <w:rPrChange w:id="3050" w:author="Author" w:date="2018-01-29T13:42:00Z">
                      <w:rPr>
                        <w:highlight w:val="cyan"/>
                      </w:rPr>
                    </w:rPrChange>
                  </w:rPr>
                  <w:delText>AU, US</w:delText>
                </w:r>
                <w:r w:rsidRPr="00E62485" w:rsidDel="006A4F85">
                  <w:rPr>
                    <w:strike/>
                    <w:highlight w:val="cyan"/>
                    <w:rPrChange w:id="3051" w:author="Author" w:date="2018-01-29T13:42:00Z">
                      <w:rPr>
                        <w:highlight w:val="yellow"/>
                      </w:rPr>
                    </w:rPrChange>
                  </w:rPr>
                  <w:delText>:</w:delText>
                </w:r>
                <w:r w:rsidRPr="00E62485" w:rsidDel="006A4F85">
                  <w:rPr>
                    <w:highlight w:val="cyan"/>
                    <w:rPrChange w:id="3052" w:author="Author" w:date="2018-01-29T13:42:00Z">
                      <w:rPr>
                        <w:highlight w:val="yellow"/>
                      </w:rPr>
                    </w:rPrChange>
                  </w:rPr>
                  <w:delText xml:space="preserve"> </w:delText>
                </w:r>
              </w:del>
              <w:commentRangeStart w:id="3053"/>
              <w:r w:rsidRPr="00E62485">
                <w:rPr>
                  <w:highlight w:val="cyan"/>
                  <w:rPrChange w:id="3054" w:author="Author" w:date="2018-01-29T13:42:00Z">
                    <w:rPr>
                      <w:highlight w:val="yellow"/>
                    </w:rPr>
                  </w:rPrChange>
                </w:rPr>
                <w:t>The remaining balances are obtained by deducting accruals for the remainder of the calendar year after the termination on a monthly basis.</w:t>
              </w:r>
            </w:ins>
            <w:commentRangeEnd w:id="3053"/>
            <w:r w:rsidR="006A4F85">
              <w:rPr>
                <w:rStyle w:val="CommentReference"/>
              </w:rPr>
              <w:commentReference w:id="3053"/>
            </w:r>
          </w:p>
          <w:p w14:paraId="7BEF91AD" w14:textId="2FAE9306" w:rsidR="002E33EE" w:rsidRPr="00467127" w:rsidRDefault="002E33EE" w:rsidP="002E26C7">
            <w:pPr>
              <w:rPr>
                <w:ins w:id="3055" w:author="Author" w:date="2018-01-22T11:14:00Z"/>
                <w:lang w:val="de-DE"/>
                <w:rPrChange w:id="3056" w:author="Author" w:date="2018-02-28T13:51:00Z">
                  <w:rPr>
                    <w:ins w:id="3057" w:author="Author" w:date="2018-01-22T11:14:00Z"/>
                  </w:rPr>
                </w:rPrChange>
              </w:rPr>
            </w:pPr>
            <w:ins w:id="3058" w:author="Author" w:date="2018-02-28T13:49:00Z">
              <w:r w:rsidRPr="00467127">
                <w:rPr>
                  <w:lang w:val="de-DE"/>
                  <w:rPrChange w:id="3059" w:author="Author" w:date="2018-02-28T13:51:00Z">
                    <w:rPr/>
                  </w:rPrChange>
                </w:rPr>
                <w:t xml:space="preserve">Die verbliebenen </w:t>
              </w:r>
            </w:ins>
            <w:ins w:id="3060" w:author="Author" w:date="2018-02-28T13:51:00Z">
              <w:r w:rsidRPr="00467127">
                <w:rPr>
                  <w:lang w:val="de-DE"/>
                  <w:rPrChange w:id="3061" w:author="Author" w:date="2018-02-28T13:51:00Z">
                    <w:rPr/>
                  </w:rPrChange>
                </w:rPr>
                <w:t xml:space="preserve">Balances werden erhalten, indem </w:t>
              </w:r>
              <w:r>
                <w:rPr>
                  <w:lang w:val="de-DE"/>
                </w:rPr>
                <w:t>abziehen</w:t>
              </w:r>
            </w:ins>
            <w:ins w:id="3062" w:author="Author" w:date="2018-02-28T13:54:00Z">
              <w:r w:rsidR="0031179F">
                <w:rPr>
                  <w:lang w:val="de-DE"/>
                </w:rPr>
                <w:t xml:space="preserve"> Aufgelaufenes für den Rest des Kalenderjahres</w:t>
              </w:r>
            </w:ins>
          </w:p>
        </w:tc>
      </w:tr>
      <w:tr w:rsidR="002F3D7E" w:rsidRPr="00AF5AE4" w14:paraId="485201AB" w14:textId="77777777" w:rsidTr="002E26C7">
        <w:trPr>
          <w:trHeight w:val="360"/>
          <w:ins w:id="3063" w:author="Author" w:date="2018-01-22T11:14:00Z"/>
        </w:trPr>
        <w:tc>
          <w:tcPr>
            <w:tcW w:w="4472" w:type="dxa"/>
            <w:tcBorders>
              <w:top w:val="single" w:sz="8" w:space="0" w:color="999999"/>
              <w:left w:val="single" w:sz="8" w:space="0" w:color="999999"/>
              <w:bottom w:val="single" w:sz="8" w:space="0" w:color="999999"/>
              <w:right w:val="single" w:sz="8" w:space="0" w:color="999999"/>
            </w:tcBorders>
          </w:tcPr>
          <w:p w14:paraId="3FA2E2B7" w14:textId="77777777" w:rsidR="002F3D7E" w:rsidRDefault="002F3D7E" w:rsidP="002E26C7">
            <w:pPr>
              <w:rPr>
                <w:ins w:id="3064" w:author="Author" w:date="2018-01-22T11:14:00Z"/>
                <w:rStyle w:val="SAPScreenElement"/>
                <w:highlight w:val="yellow"/>
              </w:rPr>
            </w:pPr>
            <w:ins w:id="3065" w:author="Author" w:date="2018-01-22T11:14:00Z">
              <w:r>
                <w:rPr>
                  <w:rStyle w:val="SAPScreenElement"/>
                </w:rPr>
                <w:t>Transfer Direct Reports:</w:t>
              </w:r>
            </w:ins>
          </w:p>
        </w:tc>
        <w:tc>
          <w:tcPr>
            <w:tcW w:w="9869" w:type="dxa"/>
            <w:tcBorders>
              <w:top w:val="single" w:sz="8" w:space="0" w:color="999999"/>
              <w:left w:val="single" w:sz="8" w:space="0" w:color="999999"/>
              <w:bottom w:val="single" w:sz="8" w:space="0" w:color="999999"/>
              <w:right w:val="single" w:sz="8" w:space="0" w:color="999999"/>
            </w:tcBorders>
          </w:tcPr>
          <w:p w14:paraId="66E05CB9" w14:textId="77777777" w:rsidR="002F3D7E" w:rsidRPr="00F27B07" w:rsidRDefault="002F3D7E" w:rsidP="002E26C7">
            <w:pPr>
              <w:rPr>
                <w:ins w:id="3066" w:author="Author" w:date="2018-01-22T11:14:00Z"/>
                <w:rStyle w:val="SAPEmphasis"/>
                <w:highlight w:val="yellow"/>
              </w:rPr>
            </w:pPr>
          </w:p>
        </w:tc>
      </w:tr>
      <w:tr w:rsidR="002F3D7E" w:rsidRPr="00AF5AE4" w14:paraId="54B508D7" w14:textId="77777777" w:rsidTr="002E26C7">
        <w:trPr>
          <w:trHeight w:val="360"/>
          <w:ins w:id="3067" w:author="Author" w:date="2018-01-22T11:14:00Z"/>
        </w:trPr>
        <w:tc>
          <w:tcPr>
            <w:tcW w:w="4472" w:type="dxa"/>
            <w:tcBorders>
              <w:top w:val="single" w:sz="8" w:space="0" w:color="999999"/>
              <w:left w:val="single" w:sz="8" w:space="0" w:color="999999"/>
              <w:bottom w:val="single" w:sz="8" w:space="0" w:color="999999"/>
              <w:right w:val="single" w:sz="8" w:space="0" w:color="999999"/>
            </w:tcBorders>
          </w:tcPr>
          <w:p w14:paraId="0D16DC82" w14:textId="11F29ABF" w:rsidR="002F3D7E" w:rsidRPr="00262C96" w:rsidRDefault="00A91EA4" w:rsidP="002E26C7">
            <w:pPr>
              <w:rPr>
                <w:ins w:id="3068" w:author="Author" w:date="2018-01-22T11:14:00Z"/>
                <w:rStyle w:val="SAPScreenElement"/>
              </w:rPr>
            </w:pPr>
            <w:ins w:id="3069" w:author="Author" w:date="2018-01-30T09:54:00Z">
              <w:r w:rsidRPr="00975134">
                <w:rPr>
                  <w:rStyle w:val="SAPScreenElement"/>
                </w:rPr>
                <w:t>Who should the &lt;#&gt; direct report(s) of &lt;terminated employee name&gt; report to after the termination?</w:t>
              </w:r>
              <w:r w:rsidRPr="00975134">
                <w:t xml:space="preserve">: </w:t>
              </w:r>
              <w:r w:rsidRPr="00975134">
                <w:rPr>
                  <w:rStyle w:val="SAPUserEntry"/>
                </w:rPr>
                <w:t xml:space="preserve">Everyone to upper manager &lt;upper manager name&gt; </w:t>
              </w:r>
              <w:r w:rsidRPr="00975134">
                <w:t>is defaulted, leave as is or select appropriate employee rom drop-down</w:t>
              </w:r>
            </w:ins>
            <w:ins w:id="3070" w:author="Author" w:date="2018-01-22T11:14:00Z">
              <w:del w:id="3071" w:author="Author" w:date="2018-01-30T09:54:00Z">
                <w:r w:rsidR="002F3D7E" w:rsidRPr="00262C96" w:rsidDel="00A91EA4">
                  <w:rPr>
                    <w:rStyle w:val="SAPScreenElement"/>
                  </w:rPr>
                  <w:delText>Who should the &lt;#&gt; direct report(s) of &lt;terminated employee name&gt; report to after the termination?</w:delText>
                </w:r>
                <w:r w:rsidR="002F3D7E" w:rsidRPr="00262C96" w:rsidDel="00A91EA4">
                  <w:delText xml:space="preserve">: select for example </w:delText>
                </w:r>
                <w:r w:rsidR="002F3D7E" w:rsidRPr="00262C96" w:rsidDel="00A91EA4">
                  <w:rPr>
                    <w:rStyle w:val="SAPUserEntry"/>
                  </w:rPr>
                  <w:delText xml:space="preserve">Everyone to upper manager &lt;upper manager name&gt; </w:delText>
                </w:r>
                <w:r w:rsidR="002F3D7E" w:rsidRPr="00262C96" w:rsidDel="00A91EA4">
                  <w:delText>from drop-down</w:delText>
                </w:r>
              </w:del>
            </w:ins>
          </w:p>
        </w:tc>
        <w:tc>
          <w:tcPr>
            <w:tcW w:w="9869" w:type="dxa"/>
            <w:vMerge w:val="restart"/>
            <w:tcBorders>
              <w:top w:val="single" w:sz="8" w:space="0" w:color="999999"/>
              <w:left w:val="single" w:sz="8" w:space="0" w:color="999999"/>
              <w:right w:val="single" w:sz="8" w:space="0" w:color="999999"/>
            </w:tcBorders>
          </w:tcPr>
          <w:p w14:paraId="41162378" w14:textId="77777777" w:rsidR="002F3D7E" w:rsidRPr="00467127" w:rsidRDefault="002F3D7E" w:rsidP="002E26C7">
            <w:pPr>
              <w:rPr>
                <w:ins w:id="3072" w:author="Author" w:date="2018-01-22T11:14:00Z"/>
              </w:rPr>
            </w:pPr>
            <w:ins w:id="3073" w:author="Author" w:date="2018-01-22T11:14:00Z">
              <w:r w:rsidRPr="00467127">
                <w:t xml:space="preserve">In case the employee, who is terminated has direct reports, select in the </w:t>
              </w:r>
              <w:r w:rsidRPr="00467127">
                <w:rPr>
                  <w:rStyle w:val="SAPScreenElement"/>
                </w:rPr>
                <w:t>Transfer Direct Reports</w:t>
              </w:r>
              <w:r w:rsidRPr="00467127">
                <w:t xml:space="preserve"> part to whom these direct reports should report after the employee’s termination.</w:t>
              </w:r>
            </w:ins>
          </w:p>
          <w:p w14:paraId="095B8DEF" w14:textId="77777777" w:rsidR="002F3D7E" w:rsidRPr="00467127" w:rsidRDefault="002F3D7E" w:rsidP="002E26C7">
            <w:pPr>
              <w:rPr>
                <w:ins w:id="3074" w:author="Author" w:date="2018-01-22T11:14:00Z"/>
              </w:rPr>
            </w:pPr>
            <w:ins w:id="3075" w:author="Author" w:date="2018-01-22T11:14:00Z">
              <w:r w:rsidRPr="00467127">
                <w:t xml:space="preserve">Depending on the value chosen in the </w:t>
              </w:r>
              <w:r w:rsidRPr="00467127">
                <w:rPr>
                  <w:rStyle w:val="SAPScreenElement"/>
                </w:rPr>
                <w:t xml:space="preserve">Who should the &lt;#&gt; direct report(s) of &lt;terminated employee name&gt; report to after the termination? </w:t>
              </w:r>
              <w:r w:rsidRPr="00467127">
                <w:t xml:space="preserve">field, different values than the one given in the example might be entered into the </w:t>
              </w:r>
              <w:r w:rsidRPr="00467127">
                <w:rPr>
                  <w:rStyle w:val="SAPScreenElement"/>
                </w:rPr>
                <w:t>Transfer Event Reason</w:t>
              </w:r>
              <w:r w:rsidRPr="00467127">
                <w:t xml:space="preserve"> field. In addition, additional fields to be filled might show up; fill them as appropriate. The change will be visible in the </w:t>
              </w:r>
              <w:r w:rsidRPr="00467127">
                <w:rPr>
                  <w:rStyle w:val="SAPScreenElement"/>
                </w:rPr>
                <w:t>Job Information</w:t>
              </w:r>
              <w:r w:rsidRPr="00467127">
                <w:t xml:space="preserve"> block of the affected direct reports.</w:t>
              </w:r>
            </w:ins>
          </w:p>
          <w:p w14:paraId="1860CD6A" w14:textId="77777777" w:rsidR="002F3D7E" w:rsidRPr="00467127" w:rsidRDefault="002F3D7E" w:rsidP="002E26C7">
            <w:pPr>
              <w:rPr>
                <w:ins w:id="3076" w:author="Author" w:date="2018-01-22T11:14:00Z"/>
              </w:rPr>
            </w:pPr>
          </w:p>
        </w:tc>
      </w:tr>
      <w:tr w:rsidR="002F3D7E" w:rsidRPr="00AF5AE4" w14:paraId="7F27F22C" w14:textId="77777777" w:rsidTr="002E26C7">
        <w:trPr>
          <w:trHeight w:val="360"/>
          <w:ins w:id="3077" w:author="Author" w:date="2018-01-22T11:14:00Z"/>
        </w:trPr>
        <w:tc>
          <w:tcPr>
            <w:tcW w:w="4472" w:type="dxa"/>
            <w:tcBorders>
              <w:top w:val="single" w:sz="8" w:space="0" w:color="999999"/>
              <w:left w:val="single" w:sz="8" w:space="0" w:color="999999"/>
              <w:bottom w:val="single" w:sz="8" w:space="0" w:color="999999"/>
              <w:right w:val="single" w:sz="8" w:space="0" w:color="999999"/>
            </w:tcBorders>
          </w:tcPr>
          <w:p w14:paraId="4020F5D3" w14:textId="77777777" w:rsidR="002F3D7E" w:rsidRPr="00467127" w:rsidRDefault="002F3D7E" w:rsidP="002E26C7">
            <w:pPr>
              <w:rPr>
                <w:ins w:id="3078" w:author="Author" w:date="2018-01-22T11:14:00Z"/>
                <w:rStyle w:val="SAPScreenElement"/>
              </w:rPr>
            </w:pPr>
            <w:ins w:id="3079" w:author="Author" w:date="2018-01-22T11:14:00Z">
              <w:r w:rsidRPr="00467127">
                <w:rPr>
                  <w:rStyle w:val="SAPScreenElement"/>
                </w:rPr>
                <w:t>Terminate:</w:t>
              </w:r>
            </w:ins>
          </w:p>
          <w:p w14:paraId="4B8371B3" w14:textId="77777777" w:rsidR="002F3D7E" w:rsidRPr="00467127" w:rsidRDefault="002F3D7E" w:rsidP="002E26C7">
            <w:pPr>
              <w:rPr>
                <w:ins w:id="3080" w:author="Author" w:date="2018-01-22T11:14:00Z"/>
                <w:rStyle w:val="SAPScreenElement"/>
              </w:rPr>
            </w:pPr>
            <w:ins w:id="3081" w:author="Author" w:date="2018-01-22T11:14:00Z">
              <w:r w:rsidRPr="00467127">
                <w:rPr>
                  <w:rStyle w:val="SAPScreenElement"/>
                </w:rPr>
                <w:t>Transfer Event Reason</w:t>
              </w:r>
              <w:r w:rsidRPr="00467127">
                <w:t xml:space="preserve">: select for example </w:t>
              </w:r>
              <w:r w:rsidRPr="00467127">
                <w:rPr>
                  <w:rStyle w:val="SAPUserEntry"/>
                </w:rPr>
                <w:t>Data</w:t>
              </w:r>
              <w:r w:rsidRPr="00467127">
                <w:rPr>
                  <w:b/>
                </w:rPr>
                <w:t xml:space="preserve"> </w:t>
              </w:r>
              <w:r w:rsidRPr="00467127">
                <w:rPr>
                  <w:rStyle w:val="SAPUserEntry"/>
                </w:rPr>
                <w:t>Change(DATACHG)</w:t>
              </w:r>
              <w:r w:rsidRPr="00467127">
                <w:t xml:space="preserve"> from drop-down</w:t>
              </w:r>
            </w:ins>
          </w:p>
        </w:tc>
        <w:tc>
          <w:tcPr>
            <w:tcW w:w="9869" w:type="dxa"/>
            <w:vMerge/>
            <w:tcBorders>
              <w:left w:val="single" w:sz="8" w:space="0" w:color="999999"/>
              <w:bottom w:val="single" w:sz="8" w:space="0" w:color="999999"/>
              <w:right w:val="single" w:sz="8" w:space="0" w:color="999999"/>
            </w:tcBorders>
          </w:tcPr>
          <w:p w14:paraId="0CADB5E6" w14:textId="77777777" w:rsidR="002F3D7E" w:rsidRPr="00262C96" w:rsidRDefault="002F3D7E" w:rsidP="002E26C7">
            <w:pPr>
              <w:rPr>
                <w:ins w:id="3082" w:author="Author" w:date="2018-01-22T11:14:00Z"/>
              </w:rPr>
            </w:pPr>
          </w:p>
        </w:tc>
      </w:tr>
      <w:tr w:rsidR="002F3D7E" w:rsidRPr="00AF5AE4" w14:paraId="7B64C861" w14:textId="77777777" w:rsidTr="002E26C7">
        <w:trPr>
          <w:trHeight w:val="360"/>
          <w:ins w:id="3083" w:author="Author" w:date="2018-01-22T11:14:00Z"/>
        </w:trPr>
        <w:tc>
          <w:tcPr>
            <w:tcW w:w="4472" w:type="dxa"/>
            <w:tcBorders>
              <w:top w:val="single" w:sz="8" w:space="0" w:color="999999"/>
              <w:left w:val="single" w:sz="8" w:space="0" w:color="999999"/>
              <w:bottom w:val="single" w:sz="8" w:space="0" w:color="999999"/>
              <w:right w:val="single" w:sz="8" w:space="0" w:color="999999"/>
            </w:tcBorders>
          </w:tcPr>
          <w:p w14:paraId="3A8275F9" w14:textId="77777777" w:rsidR="002F3D7E" w:rsidRDefault="002F3D7E" w:rsidP="002E26C7">
            <w:pPr>
              <w:rPr>
                <w:ins w:id="3084" w:author="Author" w:date="2018-01-22T11:14:00Z"/>
                <w:rStyle w:val="SAPScreenElement"/>
              </w:rPr>
            </w:pPr>
            <w:ins w:id="3085" w:author="Author" w:date="2018-01-22T11:14:00Z">
              <w:r>
                <w:rPr>
                  <w:rStyle w:val="SAPScreenElement"/>
                </w:rPr>
                <w:t>Transfer Job Relationships:</w:t>
              </w:r>
            </w:ins>
          </w:p>
        </w:tc>
        <w:tc>
          <w:tcPr>
            <w:tcW w:w="9869" w:type="dxa"/>
            <w:tcBorders>
              <w:left w:val="single" w:sz="8" w:space="0" w:color="999999"/>
              <w:bottom w:val="single" w:sz="8" w:space="0" w:color="999999"/>
              <w:right w:val="single" w:sz="8" w:space="0" w:color="999999"/>
            </w:tcBorders>
          </w:tcPr>
          <w:p w14:paraId="39F4B231" w14:textId="77777777" w:rsidR="002F3D7E" w:rsidRPr="00262C96" w:rsidRDefault="002F3D7E" w:rsidP="002E26C7">
            <w:pPr>
              <w:rPr>
                <w:ins w:id="3086" w:author="Author" w:date="2018-01-22T11:14:00Z"/>
              </w:rPr>
            </w:pPr>
          </w:p>
        </w:tc>
      </w:tr>
      <w:tr w:rsidR="00A91EA4" w:rsidRPr="00AF5AE4" w14:paraId="7350018F" w14:textId="77777777" w:rsidTr="002E26C7">
        <w:trPr>
          <w:trHeight w:val="360"/>
          <w:ins w:id="3087" w:author="Author" w:date="2018-01-22T11:14:00Z"/>
        </w:trPr>
        <w:tc>
          <w:tcPr>
            <w:tcW w:w="4472" w:type="dxa"/>
            <w:tcBorders>
              <w:top w:val="single" w:sz="8" w:space="0" w:color="999999"/>
              <w:left w:val="single" w:sz="8" w:space="0" w:color="999999"/>
              <w:bottom w:val="single" w:sz="8" w:space="0" w:color="999999"/>
              <w:right w:val="single" w:sz="8" w:space="0" w:color="999999"/>
            </w:tcBorders>
          </w:tcPr>
          <w:p w14:paraId="6468357C" w14:textId="1946E055" w:rsidR="00A91EA4" w:rsidRPr="00A91EA4" w:rsidRDefault="00A91EA4" w:rsidP="00A91EA4">
            <w:pPr>
              <w:rPr>
                <w:ins w:id="3088" w:author="Author" w:date="2018-01-22T11:14:00Z"/>
                <w:rStyle w:val="SAPScreenElement"/>
              </w:rPr>
            </w:pPr>
            <w:ins w:id="3089" w:author="Author" w:date="2018-01-30T09:54:00Z">
              <w:r w:rsidRPr="00A91EA4">
                <w:rPr>
                  <w:rStyle w:val="SAPScreenElement"/>
                  <w:rPrChange w:id="3090" w:author="Author" w:date="2018-01-30T09:54:00Z">
                    <w:rPr>
                      <w:rStyle w:val="SAPScreenElement"/>
                      <w:highlight w:val="yellow"/>
                    </w:rPr>
                  </w:rPrChange>
                </w:rPr>
                <w:t>Transfer to:</w:t>
              </w:r>
              <w:r w:rsidRPr="00A91EA4">
                <w:rPr>
                  <w:rPrChange w:id="3091" w:author="Author" w:date="2018-01-30T09:54:00Z">
                    <w:rPr>
                      <w:highlight w:val="yellow"/>
                    </w:rPr>
                  </w:rPrChange>
                </w:rPr>
                <w:t xml:space="preserve"> upper manager is defaulted, leave as is or select appropriate employee from drop-down</w:t>
              </w:r>
            </w:ins>
            <w:ins w:id="3092" w:author="Author" w:date="2018-01-22T11:14:00Z">
              <w:del w:id="3093" w:author="Author" w:date="2018-01-30T09:54:00Z">
                <w:r w:rsidRPr="00A91EA4" w:rsidDel="00C00222">
                  <w:rPr>
                    <w:rStyle w:val="SAPScreenElement"/>
                  </w:rPr>
                  <w:delText>Transfer to:</w:delText>
                </w:r>
                <w:r w:rsidRPr="00A91EA4" w:rsidDel="00C00222">
                  <w:delText xml:space="preserve"> select appropriate employee from drop-down</w:delText>
                </w:r>
              </w:del>
            </w:ins>
          </w:p>
        </w:tc>
        <w:tc>
          <w:tcPr>
            <w:tcW w:w="9869" w:type="dxa"/>
            <w:tcBorders>
              <w:left w:val="single" w:sz="8" w:space="0" w:color="999999"/>
              <w:right w:val="single" w:sz="8" w:space="0" w:color="999999"/>
            </w:tcBorders>
          </w:tcPr>
          <w:p w14:paraId="0CD8C6D1" w14:textId="77777777" w:rsidR="00A91EA4" w:rsidRPr="00262C96" w:rsidRDefault="00A91EA4" w:rsidP="00A91EA4">
            <w:pPr>
              <w:rPr>
                <w:ins w:id="3094" w:author="Author" w:date="2018-01-22T11:14:00Z"/>
              </w:rPr>
            </w:pPr>
            <w:ins w:id="3095" w:author="Author" w:date="2018-01-22T11:14:00Z">
              <w:r w:rsidRPr="00262C96">
                <w:t xml:space="preserve">In case the employee </w:t>
              </w:r>
              <w:r>
                <w:t>who</w:t>
              </w:r>
              <w:r w:rsidRPr="00262C96">
                <w:t xml:space="preserve"> is terminated has job relationships, for example of type </w:t>
              </w:r>
              <w:r w:rsidRPr="00262C96">
                <w:rPr>
                  <w:rStyle w:val="SAPUserEntry"/>
                  <w:b w:val="0"/>
                  <w:color w:val="auto"/>
                </w:rPr>
                <w:t>HR Manager</w:t>
              </w:r>
              <w:r w:rsidRPr="00262C96">
                <w:t xml:space="preserve">, to other employees, you need to select in the </w:t>
              </w:r>
              <w:r w:rsidRPr="00262C96">
                <w:rPr>
                  <w:rStyle w:val="SAPScreenElement"/>
                </w:rPr>
                <w:t>Transfer Job Relationships</w:t>
              </w:r>
              <w:r w:rsidRPr="00262C96">
                <w:t xml:space="preserve"> part to whom these employees should be transferred after the employee’s termination:</w:t>
              </w:r>
            </w:ins>
          </w:p>
        </w:tc>
      </w:tr>
      <w:tr w:rsidR="002F3D7E" w:rsidRPr="00AF5AE4" w14:paraId="6E248ACE" w14:textId="77777777" w:rsidTr="002E26C7">
        <w:trPr>
          <w:trHeight w:val="360"/>
          <w:ins w:id="3096" w:author="Author" w:date="2018-01-22T11:14:00Z"/>
        </w:trPr>
        <w:tc>
          <w:tcPr>
            <w:tcW w:w="4472" w:type="dxa"/>
            <w:tcBorders>
              <w:top w:val="single" w:sz="8" w:space="0" w:color="999999"/>
              <w:left w:val="single" w:sz="8" w:space="0" w:color="999999"/>
              <w:bottom w:val="single" w:sz="8" w:space="0" w:color="999999"/>
              <w:right w:val="single" w:sz="8" w:space="0" w:color="999999"/>
            </w:tcBorders>
          </w:tcPr>
          <w:p w14:paraId="5F58CFA5" w14:textId="77777777" w:rsidR="002F3D7E" w:rsidRPr="00262C96" w:rsidRDefault="002F3D7E" w:rsidP="002E26C7">
            <w:pPr>
              <w:rPr>
                <w:ins w:id="3097" w:author="Author" w:date="2018-01-22T11:14:00Z"/>
                <w:rStyle w:val="SAPScreenElement"/>
              </w:rPr>
            </w:pPr>
            <w:ins w:id="3098" w:author="Author" w:date="2018-01-22T11:14:00Z">
              <w:r w:rsidRPr="00262C96">
                <w:rPr>
                  <w:rStyle w:val="SAPScreenElement"/>
                </w:rPr>
                <w:t xml:space="preserve">Transfer Date: </w:t>
              </w:r>
              <w:r w:rsidRPr="00262C96">
                <w:t>defaults to the first day after the employee’s termination date; leave as is</w:t>
              </w:r>
            </w:ins>
          </w:p>
        </w:tc>
        <w:tc>
          <w:tcPr>
            <w:tcW w:w="9869" w:type="dxa"/>
            <w:tcBorders>
              <w:left w:val="single" w:sz="8" w:space="0" w:color="999999"/>
              <w:right w:val="single" w:sz="8" w:space="0" w:color="999999"/>
            </w:tcBorders>
          </w:tcPr>
          <w:p w14:paraId="6D22E127" w14:textId="77777777" w:rsidR="002F3D7E" w:rsidRPr="00262C96" w:rsidRDefault="002F3D7E" w:rsidP="002E26C7">
            <w:pPr>
              <w:rPr>
                <w:ins w:id="3099" w:author="Author" w:date="2018-01-22T11:14:00Z"/>
              </w:rPr>
            </w:pPr>
          </w:p>
        </w:tc>
      </w:tr>
      <w:tr w:rsidR="002F3D7E" w:rsidRPr="00AF5AE4" w14:paraId="2E6AE585" w14:textId="77777777" w:rsidTr="002E26C7">
        <w:trPr>
          <w:trHeight w:val="360"/>
          <w:ins w:id="3100" w:author="Author" w:date="2018-01-22T11:14:00Z"/>
        </w:trPr>
        <w:tc>
          <w:tcPr>
            <w:tcW w:w="4472" w:type="dxa"/>
            <w:tcBorders>
              <w:top w:val="single" w:sz="8" w:space="0" w:color="999999"/>
              <w:left w:val="single" w:sz="8" w:space="0" w:color="999999"/>
              <w:bottom w:val="single" w:sz="8" w:space="0" w:color="999999"/>
              <w:right w:val="single" w:sz="8" w:space="0" w:color="999999"/>
            </w:tcBorders>
          </w:tcPr>
          <w:p w14:paraId="0AEDE192" w14:textId="77777777" w:rsidR="002F3D7E" w:rsidRPr="00262C96" w:rsidRDefault="002F3D7E" w:rsidP="002E26C7">
            <w:pPr>
              <w:rPr>
                <w:ins w:id="3101" w:author="Author" w:date="2018-01-22T11:14:00Z"/>
                <w:rStyle w:val="SAPScreenElement"/>
              </w:rPr>
            </w:pPr>
            <w:ins w:id="3102" w:author="Author" w:date="2018-01-22T11:14:00Z">
              <w:r w:rsidRPr="00262C96">
                <w:rPr>
                  <w:rStyle w:val="SAPScreenElement"/>
                </w:rPr>
                <w:t>Terminate Relationship:</w:t>
              </w:r>
              <w:r w:rsidRPr="00262C96">
                <w:t xml:space="preserve"> defaults</w:t>
              </w:r>
              <w:r w:rsidRPr="00262C96">
                <w:rPr>
                  <w:rStyle w:val="SAPUserEntry"/>
                </w:rPr>
                <w:t xml:space="preserve"> No</w:t>
              </w:r>
              <w:r w:rsidRPr="00262C96">
                <w:t>; leave as is</w:t>
              </w:r>
            </w:ins>
          </w:p>
        </w:tc>
        <w:tc>
          <w:tcPr>
            <w:tcW w:w="9869" w:type="dxa"/>
            <w:tcBorders>
              <w:left w:val="single" w:sz="8" w:space="0" w:color="999999"/>
              <w:bottom w:val="single" w:sz="8" w:space="0" w:color="999999"/>
              <w:right w:val="single" w:sz="8" w:space="0" w:color="999999"/>
            </w:tcBorders>
          </w:tcPr>
          <w:p w14:paraId="62F364B2" w14:textId="77777777" w:rsidR="002F3D7E" w:rsidRPr="00262C96" w:rsidRDefault="002F3D7E" w:rsidP="002E26C7">
            <w:pPr>
              <w:rPr>
                <w:ins w:id="3103" w:author="Author" w:date="2018-01-22T11:14:00Z"/>
              </w:rPr>
            </w:pPr>
            <w:ins w:id="3104" w:author="Author" w:date="2018-01-22T11:14:00Z">
              <w:r w:rsidRPr="00262C96">
                <w:t>In case the job relationship to the employee should be terminated anyway, select</w:t>
              </w:r>
              <w:r w:rsidRPr="00262C96">
                <w:rPr>
                  <w:rStyle w:val="SAPUserEntry"/>
                </w:rPr>
                <w:t xml:space="preserve"> Yes</w:t>
              </w:r>
              <w:r w:rsidRPr="00262C96">
                <w:t>.</w:t>
              </w:r>
            </w:ins>
          </w:p>
        </w:tc>
      </w:tr>
    </w:tbl>
    <w:p w14:paraId="1DB64349" w14:textId="77777777" w:rsidR="0006208B" w:rsidRPr="001E51F1" w:rsidRDefault="0006208B">
      <w:pPr>
        <w:rPr>
          <w:ins w:id="3105" w:author="Author" w:date="2018-01-18T12:54:00Z"/>
          <w:highlight w:val="yellow"/>
        </w:rPr>
        <w:pPrChange w:id="3106" w:author="Author" w:date="2018-01-18T12:54:00Z">
          <w:pPr>
            <w:pStyle w:val="Heading2"/>
            <w:spacing w:before="240" w:after="120"/>
          </w:pPr>
        </w:pPrChange>
      </w:pPr>
    </w:p>
    <w:p w14:paraId="0257E1AD" w14:textId="77777777" w:rsidR="00B23CA0" w:rsidRPr="00262C96" w:rsidRDefault="00B23CA0" w:rsidP="00B23CA0">
      <w:pPr>
        <w:pStyle w:val="Heading1"/>
      </w:pPr>
      <w:bookmarkStart w:id="3107" w:name="_Toc507684157"/>
      <w:r w:rsidRPr="00262C96">
        <w:t>Appendix</w:t>
      </w:r>
      <w:bookmarkEnd w:id="1409"/>
      <w:bookmarkEnd w:id="1410"/>
      <w:bookmarkEnd w:id="1411"/>
      <w:bookmarkEnd w:id="3107"/>
    </w:p>
    <w:p w14:paraId="00796A84" w14:textId="77777777" w:rsidR="00B23CA0" w:rsidRPr="00262C96" w:rsidRDefault="00B23CA0" w:rsidP="00B23CA0">
      <w:pPr>
        <w:pStyle w:val="Heading2"/>
      </w:pPr>
      <w:bookmarkStart w:id="3108" w:name="_Toc410685009"/>
      <w:bookmarkStart w:id="3109" w:name="_Toc406578514"/>
      <w:bookmarkStart w:id="3110" w:name="_Toc386012204"/>
      <w:bookmarkStart w:id="3111" w:name="_Toc417395696"/>
      <w:bookmarkStart w:id="3112" w:name="_Toc507684158"/>
      <w:r w:rsidRPr="00262C96">
        <w:t>Process Chains</w:t>
      </w:r>
      <w:bookmarkEnd w:id="3108"/>
      <w:bookmarkEnd w:id="3109"/>
      <w:bookmarkEnd w:id="3110"/>
      <w:bookmarkEnd w:id="3111"/>
      <w:bookmarkEnd w:id="3112"/>
    </w:p>
    <w:p w14:paraId="4CF7F411" w14:textId="77777777" w:rsidR="00B23CA0" w:rsidRPr="00262C96" w:rsidRDefault="00B23CA0" w:rsidP="00B23CA0">
      <w:r w:rsidRPr="00262C96">
        <w:t xml:space="preserve">The process to be tested in this test case is part of a chain of integrated processes. </w:t>
      </w:r>
    </w:p>
    <w:p w14:paraId="5F5AFDCB" w14:textId="77777777" w:rsidR="00B23CA0" w:rsidRPr="00262C96" w:rsidRDefault="00B23CA0" w:rsidP="00B23CA0">
      <w:pPr>
        <w:pStyle w:val="Heading3"/>
      </w:pPr>
      <w:bookmarkStart w:id="3113" w:name="_Toc188964946"/>
      <w:bookmarkStart w:id="3114" w:name="_Toc410685010"/>
      <w:bookmarkStart w:id="3115" w:name="_Toc357081295"/>
      <w:bookmarkStart w:id="3116" w:name="_Toc417395697"/>
      <w:bookmarkStart w:id="3117" w:name="_Toc507684159"/>
      <w:bookmarkStart w:id="3118" w:name="_Toc406578515"/>
      <w:bookmarkStart w:id="3119" w:name="_Toc357081296"/>
      <w:r w:rsidRPr="00262C96">
        <w:t>Preceding Process</w:t>
      </w:r>
      <w:bookmarkEnd w:id="3113"/>
      <w:r w:rsidRPr="00262C96">
        <w:t>es</w:t>
      </w:r>
      <w:bookmarkEnd w:id="3114"/>
      <w:bookmarkEnd w:id="3115"/>
      <w:bookmarkEnd w:id="3116"/>
      <w:bookmarkEnd w:id="3117"/>
    </w:p>
    <w:p w14:paraId="40C748BC" w14:textId="77777777" w:rsidR="00B23CA0" w:rsidRPr="00262C96" w:rsidRDefault="00B23CA0" w:rsidP="00B23CA0">
      <w:r w:rsidRPr="00262C96">
        <w:t>You may first have completed the following business processes and conditions before you start with the test steps: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5670"/>
        <w:gridCol w:w="8616"/>
      </w:tblGrid>
      <w:tr w:rsidR="00B23CA0" w:rsidRPr="00262C96" w14:paraId="2321AB4C" w14:textId="77777777" w:rsidTr="00B47496">
        <w:trPr>
          <w:tblHeader/>
        </w:trPr>
        <w:tc>
          <w:tcPr>
            <w:tcW w:w="5670" w:type="dxa"/>
            <w:shd w:val="clear" w:color="auto" w:fill="999999"/>
            <w:hideMark/>
          </w:tcPr>
          <w:p w14:paraId="383E3508" w14:textId="77777777" w:rsidR="00B23CA0" w:rsidRPr="00262C96" w:rsidRDefault="00B23CA0" w:rsidP="003A68B5">
            <w:pPr>
              <w:pStyle w:val="SAPTableHeader"/>
            </w:pPr>
            <w:r w:rsidRPr="00262C96">
              <w:t>Process</w:t>
            </w:r>
          </w:p>
        </w:tc>
        <w:tc>
          <w:tcPr>
            <w:tcW w:w="8616" w:type="dxa"/>
            <w:shd w:val="clear" w:color="auto" w:fill="999999"/>
            <w:hideMark/>
          </w:tcPr>
          <w:p w14:paraId="45853A7D" w14:textId="77777777" w:rsidR="00B23CA0" w:rsidRPr="00262C96" w:rsidRDefault="00B23CA0" w:rsidP="003A68B5">
            <w:pPr>
              <w:pStyle w:val="SAPTableHeader"/>
            </w:pPr>
            <w:r w:rsidRPr="00262C96">
              <w:t>Business Condition</w:t>
            </w:r>
          </w:p>
        </w:tc>
      </w:tr>
      <w:tr w:rsidR="00B23CA0" w:rsidRPr="00262C96" w14:paraId="5C586ACC" w14:textId="77777777" w:rsidTr="00B47496">
        <w:tc>
          <w:tcPr>
            <w:tcW w:w="5670" w:type="dxa"/>
            <w:hideMark/>
          </w:tcPr>
          <w:p w14:paraId="5DB54CF0" w14:textId="77777777" w:rsidR="00B23CA0" w:rsidRPr="00262C96" w:rsidRDefault="00B23CA0" w:rsidP="003A68B5">
            <w:pPr>
              <w:rPr>
                <w:rStyle w:val="SAPScreenElement"/>
              </w:rPr>
            </w:pPr>
            <w:r w:rsidRPr="00262C96">
              <w:rPr>
                <w:rStyle w:val="SAPScreenElement"/>
                <w:color w:val="auto"/>
              </w:rPr>
              <w:t xml:space="preserve">Add New Employee / Rehire (FJ0), </w:t>
            </w:r>
            <w:r w:rsidRPr="00262C96">
              <w:t>process step</w:t>
            </w:r>
            <w:r w:rsidRPr="00262C96">
              <w:rPr>
                <w:rStyle w:val="SAPScreenElement"/>
              </w:rPr>
              <w:t xml:space="preserve"> </w:t>
            </w:r>
            <w:r w:rsidRPr="00262C96">
              <w:rPr>
                <w:rStyle w:val="SAPScreenElement"/>
                <w:color w:val="auto"/>
              </w:rPr>
              <w:t>Enter Hiring Data</w:t>
            </w:r>
          </w:p>
        </w:tc>
        <w:tc>
          <w:tcPr>
            <w:tcW w:w="8616" w:type="dxa"/>
            <w:hideMark/>
          </w:tcPr>
          <w:p w14:paraId="0F557439" w14:textId="77777777" w:rsidR="00B23CA0" w:rsidRPr="00262C96" w:rsidRDefault="00B23CA0" w:rsidP="003A68B5">
            <w:r w:rsidRPr="00262C96">
              <w:t>To terminate an employee, this employee must have been hired and already exist in the system.</w:t>
            </w:r>
          </w:p>
        </w:tc>
      </w:tr>
    </w:tbl>
    <w:p w14:paraId="470607E0" w14:textId="77777777" w:rsidR="00B23CA0" w:rsidRPr="00262C96" w:rsidRDefault="00B23CA0" w:rsidP="00B23CA0">
      <w:pPr>
        <w:pStyle w:val="Heading3"/>
      </w:pPr>
      <w:bookmarkStart w:id="3120" w:name="_Toc410685011"/>
      <w:bookmarkStart w:id="3121" w:name="_Toc417395698"/>
      <w:bookmarkStart w:id="3122" w:name="_Toc507684160"/>
      <w:r w:rsidRPr="00262C96">
        <w:t>Succeeding Processes</w:t>
      </w:r>
      <w:bookmarkEnd w:id="3118"/>
      <w:bookmarkEnd w:id="3119"/>
      <w:bookmarkEnd w:id="3120"/>
      <w:bookmarkEnd w:id="3121"/>
      <w:bookmarkEnd w:id="3122"/>
    </w:p>
    <w:p w14:paraId="4D68E834" w14:textId="77777777" w:rsidR="00B23CA0" w:rsidRPr="00262C96" w:rsidRDefault="00B23CA0" w:rsidP="00B23CA0">
      <w:r w:rsidRPr="00262C96">
        <w:t>After completing the activities in this test case, you can continue testing the following business processes: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6452"/>
        <w:gridCol w:w="7834"/>
      </w:tblGrid>
      <w:tr w:rsidR="00B23CA0" w:rsidRPr="00262C96" w14:paraId="742B6CC1" w14:textId="77777777" w:rsidTr="001E51F1">
        <w:trPr>
          <w:tblHeader/>
        </w:trPr>
        <w:tc>
          <w:tcPr>
            <w:tcW w:w="6452" w:type="dxa"/>
            <w:shd w:val="clear" w:color="auto" w:fill="999999"/>
            <w:hideMark/>
          </w:tcPr>
          <w:p w14:paraId="4CA0E5D6" w14:textId="77777777" w:rsidR="00B23CA0" w:rsidRPr="00262C96" w:rsidRDefault="00B23CA0" w:rsidP="003A68B5">
            <w:pPr>
              <w:pStyle w:val="SAPTableHeader"/>
            </w:pPr>
            <w:r w:rsidRPr="00262C96">
              <w:t>Process</w:t>
            </w:r>
          </w:p>
        </w:tc>
        <w:tc>
          <w:tcPr>
            <w:tcW w:w="7834" w:type="dxa"/>
            <w:shd w:val="clear" w:color="auto" w:fill="999999"/>
            <w:hideMark/>
          </w:tcPr>
          <w:p w14:paraId="539E1F81" w14:textId="77777777" w:rsidR="00B23CA0" w:rsidRPr="00262C96" w:rsidRDefault="00B23CA0" w:rsidP="003A68B5">
            <w:pPr>
              <w:pStyle w:val="SAPTableHeader"/>
            </w:pPr>
            <w:r w:rsidRPr="00262C96">
              <w:t>Business Condition</w:t>
            </w:r>
          </w:p>
        </w:tc>
      </w:tr>
      <w:tr w:rsidR="00B23CA0" w:rsidRPr="00262C96" w14:paraId="598A66BB" w14:textId="77777777" w:rsidTr="001E51F1">
        <w:tc>
          <w:tcPr>
            <w:tcW w:w="6452" w:type="dxa"/>
            <w:hideMark/>
          </w:tcPr>
          <w:p w14:paraId="40F82099" w14:textId="4A73536D" w:rsidR="00B23CA0" w:rsidRPr="00262C96" w:rsidRDefault="00797E97" w:rsidP="00C04DD9">
            <w:pPr>
              <w:rPr>
                <w:rStyle w:val="SAPScreenElement"/>
              </w:rPr>
            </w:pPr>
            <w:r w:rsidRPr="00262C96">
              <w:rPr>
                <w:rFonts w:ascii="BentonSans Book Italic" w:hAnsi="BentonSans Book Italic"/>
              </w:rPr>
              <w:t xml:space="preserve">Integration with </w:t>
            </w:r>
            <w:r w:rsidR="00253DD9" w:rsidRPr="00262C96">
              <w:rPr>
                <w:rFonts w:ascii="BentonSans Book Italic" w:hAnsi="BentonSans Book Italic"/>
              </w:rPr>
              <w:t xml:space="preserve">SAP </w:t>
            </w:r>
            <w:r w:rsidRPr="00262C96">
              <w:rPr>
                <w:rFonts w:ascii="BentonSans Book Italic" w:hAnsi="BentonSans Book Italic"/>
              </w:rPr>
              <w:t>SuccessFactors Employee Central Payroll</w:t>
            </w:r>
            <w:r w:rsidRPr="00262C96">
              <w:rPr>
                <w:rStyle w:val="SAPScreenElement"/>
                <w:color w:val="auto"/>
              </w:rPr>
              <w:t xml:space="preserve"> </w:t>
            </w:r>
            <w:r w:rsidR="00C04DD9" w:rsidRPr="00262C96">
              <w:rPr>
                <w:rStyle w:val="SAPScreenElement"/>
                <w:color w:val="auto"/>
              </w:rPr>
              <w:t xml:space="preserve">(15O) </w:t>
            </w:r>
            <w:r w:rsidR="00B23CA0" w:rsidRPr="00262C96">
              <w:rPr>
                <w:rStyle w:val="SAPScreenElement"/>
                <w:color w:val="auto"/>
              </w:rPr>
              <w:t>(Optional)</w:t>
            </w:r>
          </w:p>
        </w:tc>
        <w:tc>
          <w:tcPr>
            <w:tcW w:w="7834" w:type="dxa"/>
            <w:hideMark/>
          </w:tcPr>
          <w:p w14:paraId="0A076A6C" w14:textId="113E53A4" w:rsidR="00B23CA0" w:rsidRPr="00262C96" w:rsidRDefault="00B23CA0" w:rsidP="00C04DD9">
            <w:r w:rsidRPr="00262C96">
              <w:rPr>
                <w:b/>
              </w:rPr>
              <w:t xml:space="preserve">In case integration with </w:t>
            </w:r>
            <w:r w:rsidR="00253DD9" w:rsidRPr="00262C96">
              <w:rPr>
                <w:b/>
              </w:rPr>
              <w:t xml:space="preserve">SAP </w:t>
            </w:r>
            <w:r w:rsidR="0006696A" w:rsidRPr="00262C96">
              <w:rPr>
                <w:b/>
              </w:rPr>
              <w:t xml:space="preserve">SuccessFactors Employee Central </w:t>
            </w:r>
            <w:r w:rsidRPr="00262C96">
              <w:rPr>
                <w:b/>
              </w:rPr>
              <w:t>Payroll is in place</w:t>
            </w:r>
            <w:r w:rsidRPr="00262C96">
              <w:t>, the employee data</w:t>
            </w:r>
            <w:r w:rsidR="00C04DD9" w:rsidRPr="00262C96">
              <w:t xml:space="preserve"> is</w:t>
            </w:r>
            <w:r w:rsidRPr="00262C96">
              <w:t xml:space="preserve"> transferred from </w:t>
            </w:r>
            <w:r w:rsidR="00253DD9" w:rsidRPr="00262C96">
              <w:t xml:space="preserve">SAP </w:t>
            </w:r>
            <w:r w:rsidR="0006696A" w:rsidRPr="00262C96">
              <w:t xml:space="preserve">SuccessFactors Employee Central </w:t>
            </w:r>
            <w:r w:rsidR="00C04DD9" w:rsidRPr="00262C96">
              <w:t>to</w:t>
            </w:r>
            <w:r w:rsidRPr="00262C96">
              <w:t xml:space="preserve"> </w:t>
            </w:r>
            <w:r w:rsidR="00253DD9" w:rsidRPr="00262C96">
              <w:t xml:space="preserve">SAP </w:t>
            </w:r>
            <w:r w:rsidR="0006696A" w:rsidRPr="00262C96">
              <w:t xml:space="preserve">SuccessFactors Employee Central </w:t>
            </w:r>
            <w:r w:rsidRPr="00262C96">
              <w:t>Payroll</w:t>
            </w:r>
            <w:r w:rsidR="00C04DD9" w:rsidRPr="00262C96">
              <w:t xml:space="preserve"> and can be checked there for correctness</w:t>
            </w:r>
            <w:r w:rsidRPr="00262C96">
              <w:t>.</w:t>
            </w:r>
          </w:p>
        </w:tc>
      </w:tr>
      <w:tr w:rsidR="00813327" w:rsidRPr="00262C96" w14:paraId="7475E3D9" w14:textId="77777777" w:rsidTr="001E51F1">
        <w:tc>
          <w:tcPr>
            <w:tcW w:w="6452" w:type="dxa"/>
          </w:tcPr>
          <w:p w14:paraId="1A295C12" w14:textId="1B7A1EFE" w:rsidR="00813327" w:rsidRPr="00262C96" w:rsidRDefault="001E51F1" w:rsidP="00813327">
            <w:pPr>
              <w:rPr>
                <w:rFonts w:ascii="BentonSans Book Italic" w:hAnsi="BentonSans Book Italic"/>
              </w:rPr>
            </w:pPr>
            <w:commentRangeStart w:id="3123"/>
            <w:ins w:id="3124" w:author="Author" w:date="2018-03-01T16:24:00Z">
              <w:r>
                <w:t>I</w:t>
              </w:r>
              <w:r w:rsidRPr="00383F3F">
                <w:t>n case</w:t>
              </w:r>
              <w:r>
                <w:t xml:space="preserve"> </w:t>
              </w:r>
              <w:r>
                <w:rPr>
                  <w:rStyle w:val="SAPEmphasis"/>
                </w:rPr>
                <w:t>Contingent Workforce Management</w:t>
              </w:r>
              <w:r w:rsidRPr="005F7A67">
                <w:rPr>
                  <w:rStyle w:val="SAPEmphasis"/>
                </w:rPr>
                <w:t xml:space="preserve"> </w:t>
              </w:r>
              <w:r w:rsidRPr="0073146F">
                <w:t xml:space="preserve">has been </w:t>
              </w:r>
              <w:r>
                <w:t>deployed</w:t>
              </w:r>
              <w:r w:rsidRPr="00BA4827">
                <w:rPr>
                  <w:rFonts w:ascii="BentonSans Book Italic" w:hAnsi="BentonSans Book Italic"/>
                </w:rPr>
                <w:t xml:space="preserve"> </w:t>
              </w:r>
              <w:r>
                <w:rPr>
                  <w:rStyle w:val="SAPEmphasis"/>
                </w:rPr>
                <w:t>with the SAP Best Practices</w:t>
              </w:r>
              <w:r>
                <w:t>:</w:t>
              </w:r>
              <w:r w:rsidRPr="00BA4827">
                <w:rPr>
                  <w:rFonts w:ascii="BentonSans Book Italic" w:hAnsi="BentonSans Book Italic"/>
                </w:rPr>
                <w:t xml:space="preserve"> </w:t>
              </w:r>
            </w:ins>
            <w:r w:rsidR="00813327" w:rsidRPr="001E51F1">
              <w:rPr>
                <w:rStyle w:val="SAPScreenElement"/>
                <w:color w:val="auto"/>
                <w:rPrChange w:id="3125" w:author="Author" w:date="2018-03-01T16:24:00Z">
                  <w:rPr/>
                </w:rPrChange>
              </w:rPr>
              <w:t>Manage Contingent Workforce</w:t>
            </w:r>
            <w:r w:rsidR="00813327" w:rsidRPr="00262C96">
              <w:rPr>
                <w:rStyle w:val="SAPScreenElement"/>
                <w:color w:val="auto"/>
              </w:rPr>
              <w:t xml:space="preserve"> (1Q0) (Optional)</w:t>
            </w:r>
          </w:p>
        </w:tc>
        <w:tc>
          <w:tcPr>
            <w:tcW w:w="7834" w:type="dxa"/>
          </w:tcPr>
          <w:p w14:paraId="3FBDEE90" w14:textId="7C524968" w:rsidR="00813327" w:rsidRPr="00262C96" w:rsidRDefault="00813327" w:rsidP="00813327">
            <w:pPr>
              <w:rPr>
                <w:b/>
              </w:rPr>
            </w:pPr>
            <w:r w:rsidRPr="00262C96">
              <w:rPr>
                <w:b/>
              </w:rPr>
              <w:t>In case your company has</w:t>
            </w:r>
            <w:ins w:id="3126" w:author="Author" w:date="2018-03-01T16:25:00Z">
              <w:r w:rsidR="001E51F1">
                <w:rPr>
                  <w:b/>
                </w:rPr>
                <w:t xml:space="preserve"> already</w:t>
              </w:r>
            </w:ins>
            <w:r w:rsidRPr="00262C96">
              <w:rPr>
                <w:b/>
              </w:rPr>
              <w:t xml:space="preserve"> implemented </w:t>
            </w:r>
            <w:del w:id="3127" w:author="Author" w:date="2018-03-01T16:25:00Z">
              <w:r w:rsidRPr="00262C96" w:rsidDel="001E51F1">
                <w:rPr>
                  <w:b/>
                </w:rPr>
                <w:delText xml:space="preserve">the </w:delText>
              </w:r>
            </w:del>
            <w:r w:rsidRPr="00262C96">
              <w:rPr>
                <w:b/>
              </w:rPr>
              <w:t>Contingent Work</w:t>
            </w:r>
            <w:del w:id="3128" w:author="Author" w:date="2018-03-01T16:25:00Z">
              <w:r w:rsidRPr="00262C96" w:rsidDel="001E51F1">
                <w:rPr>
                  <w:b/>
                </w:rPr>
                <w:delText xml:space="preserve">er </w:delText>
              </w:r>
            </w:del>
            <w:ins w:id="3129" w:author="Author" w:date="2018-03-01T16:25:00Z">
              <w:r w:rsidR="001E51F1">
                <w:rPr>
                  <w:b/>
                </w:rPr>
                <w:t>force Management when terminating the employee</w:t>
              </w:r>
            </w:ins>
            <w:del w:id="3130" w:author="Author" w:date="2018-03-01T16:25:00Z">
              <w:r w:rsidRPr="00262C96" w:rsidDel="001E51F1">
                <w:rPr>
                  <w:b/>
                </w:rPr>
                <w:delText>functionality</w:delText>
              </w:r>
            </w:del>
            <w:r w:rsidRPr="00262C96">
              <w:rPr>
                <w:b/>
              </w:rPr>
              <w:t xml:space="preserve">, </w:t>
            </w:r>
            <w:r w:rsidRPr="00262C96">
              <w:t>the terminated employee can be hired as a Contingent Worker.</w:t>
            </w:r>
            <w:commentRangeEnd w:id="3123"/>
            <w:r w:rsidR="001E51F1">
              <w:rPr>
                <w:rStyle w:val="CommentReference"/>
              </w:rPr>
              <w:commentReference w:id="3123"/>
            </w:r>
          </w:p>
        </w:tc>
      </w:tr>
      <w:bookmarkEnd w:id="438"/>
      <w:bookmarkEnd w:id="439"/>
    </w:tbl>
    <w:p w14:paraId="2D94084C" w14:textId="77777777" w:rsidR="00985A3A" w:rsidRPr="00262C96" w:rsidRDefault="00985A3A" w:rsidP="00985A3A">
      <w:pPr>
        <w:spacing w:before="0" w:after="200" w:line="276" w:lineRule="auto"/>
      </w:pPr>
    </w:p>
    <w:p w14:paraId="230F28D2" w14:textId="77777777" w:rsidR="00985A3A" w:rsidRPr="00262C96" w:rsidRDefault="00985A3A" w:rsidP="00985A3A">
      <w:pPr>
        <w:pStyle w:val="SAPHeading1NoNumber"/>
      </w:pPr>
      <w:r w:rsidRPr="00262C96">
        <w:t>Typographic Conventions</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688"/>
        <w:gridCol w:w="12598"/>
      </w:tblGrid>
      <w:tr w:rsidR="00985A3A" w:rsidRPr="00262C96" w14:paraId="30EDE7F9" w14:textId="77777777" w:rsidTr="006052C3">
        <w:trPr>
          <w:tblHeader/>
        </w:trPr>
        <w:tc>
          <w:tcPr>
            <w:tcW w:w="1554"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179DD8A2" w14:textId="77777777" w:rsidR="00985A3A" w:rsidRPr="00262C96" w:rsidRDefault="00985A3A" w:rsidP="006052C3">
            <w:pPr>
              <w:keepNext/>
              <w:rPr>
                <w:b/>
                <w:color w:val="FFFFFF"/>
              </w:rPr>
            </w:pPr>
            <w:r w:rsidRPr="00262C96">
              <w:rPr>
                <w:b/>
                <w:color w:val="FFFFFF"/>
              </w:rPr>
              <w:t>Type Style</w:t>
            </w:r>
          </w:p>
        </w:tc>
        <w:tc>
          <w:tcPr>
            <w:tcW w:w="11598"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1D8C7840" w14:textId="77777777" w:rsidR="00985A3A" w:rsidRPr="00262C96" w:rsidRDefault="00985A3A" w:rsidP="006052C3">
            <w:pPr>
              <w:keepNext/>
              <w:rPr>
                <w:b/>
                <w:color w:val="FFFFFF"/>
              </w:rPr>
            </w:pPr>
            <w:r w:rsidRPr="00262C96">
              <w:rPr>
                <w:b/>
                <w:color w:val="FFFFFF"/>
              </w:rPr>
              <w:t>Description</w:t>
            </w:r>
          </w:p>
        </w:tc>
      </w:tr>
      <w:tr w:rsidR="00985A3A" w:rsidRPr="00262C96" w14:paraId="3CFE2261" w14:textId="77777777" w:rsidTr="006052C3">
        <w:tc>
          <w:tcPr>
            <w:tcW w:w="1554" w:type="dxa"/>
            <w:shd w:val="clear" w:color="auto" w:fill="auto"/>
          </w:tcPr>
          <w:p w14:paraId="31E90231" w14:textId="77777777" w:rsidR="00985A3A" w:rsidRPr="00262C96" w:rsidRDefault="00985A3A" w:rsidP="003A68B5">
            <w:r w:rsidRPr="00262C96">
              <w:rPr>
                <w:rStyle w:val="SAPScreenElement"/>
              </w:rPr>
              <w:t>Example</w:t>
            </w:r>
          </w:p>
        </w:tc>
        <w:tc>
          <w:tcPr>
            <w:tcW w:w="11598" w:type="dxa"/>
            <w:shd w:val="clear" w:color="auto" w:fill="auto"/>
          </w:tcPr>
          <w:p w14:paraId="5305D742" w14:textId="77777777" w:rsidR="00985A3A" w:rsidRPr="00262C96" w:rsidRDefault="00985A3A" w:rsidP="003A68B5">
            <w:r w:rsidRPr="00262C96">
              <w:t>Words or characters quoted from the screen. These include field names, screen titles, pushbuttons labels, menu names, menu paths, and menu options.</w:t>
            </w:r>
          </w:p>
          <w:p w14:paraId="221FE76E" w14:textId="77777777" w:rsidR="00985A3A" w:rsidRPr="00262C96" w:rsidRDefault="00985A3A" w:rsidP="003A68B5">
            <w:r w:rsidRPr="00262C96">
              <w:t>Textual cross-references to other documents.</w:t>
            </w:r>
          </w:p>
        </w:tc>
      </w:tr>
      <w:tr w:rsidR="00985A3A" w:rsidRPr="00262C96" w14:paraId="73B4755A" w14:textId="77777777" w:rsidTr="006052C3">
        <w:tc>
          <w:tcPr>
            <w:tcW w:w="1554" w:type="dxa"/>
            <w:shd w:val="clear" w:color="auto" w:fill="F2F2F2"/>
          </w:tcPr>
          <w:p w14:paraId="7C79BEA6" w14:textId="77777777" w:rsidR="00985A3A" w:rsidRPr="00262C96" w:rsidRDefault="00985A3A" w:rsidP="003A68B5">
            <w:pPr>
              <w:rPr>
                <w:rStyle w:val="SAPEmphasis"/>
              </w:rPr>
            </w:pPr>
            <w:r w:rsidRPr="00262C96">
              <w:rPr>
                <w:rStyle w:val="SAPEmphasis"/>
              </w:rPr>
              <w:t>Example</w:t>
            </w:r>
          </w:p>
        </w:tc>
        <w:tc>
          <w:tcPr>
            <w:tcW w:w="11598" w:type="dxa"/>
            <w:shd w:val="clear" w:color="auto" w:fill="F2F2F2"/>
          </w:tcPr>
          <w:p w14:paraId="6593D738" w14:textId="77777777" w:rsidR="00985A3A" w:rsidRPr="00262C96" w:rsidRDefault="00985A3A" w:rsidP="003A68B5">
            <w:r w:rsidRPr="00262C96">
              <w:t>Emphasized words or expressions.</w:t>
            </w:r>
          </w:p>
        </w:tc>
      </w:tr>
      <w:tr w:rsidR="00985A3A" w:rsidRPr="00262C96" w14:paraId="0C383D94" w14:textId="77777777" w:rsidTr="006052C3">
        <w:tc>
          <w:tcPr>
            <w:tcW w:w="1554" w:type="dxa"/>
            <w:shd w:val="clear" w:color="auto" w:fill="auto"/>
          </w:tcPr>
          <w:p w14:paraId="6D07011E" w14:textId="77777777" w:rsidR="00985A3A" w:rsidRPr="00262C96" w:rsidRDefault="00985A3A" w:rsidP="003A68B5">
            <w:r w:rsidRPr="00262C96">
              <w:rPr>
                <w:rStyle w:val="SAPMonospace"/>
              </w:rPr>
              <w:t>EXAMPLE</w:t>
            </w:r>
          </w:p>
        </w:tc>
        <w:tc>
          <w:tcPr>
            <w:tcW w:w="11598" w:type="dxa"/>
            <w:shd w:val="clear" w:color="auto" w:fill="auto"/>
          </w:tcPr>
          <w:p w14:paraId="40C2CCD1" w14:textId="77777777" w:rsidR="00985A3A" w:rsidRPr="00262C96" w:rsidRDefault="00985A3A" w:rsidP="003A68B5">
            <w:r w:rsidRPr="00262C96">
              <w:t>Technical names of system objects. These include report names, program names, transaction codes, table names, and key concepts of a programming language when they are surrounded by body text, for example, SELECT and INCLUDE.</w:t>
            </w:r>
          </w:p>
        </w:tc>
      </w:tr>
      <w:tr w:rsidR="00985A3A" w:rsidRPr="00262C96" w14:paraId="215926DB" w14:textId="77777777" w:rsidTr="006052C3">
        <w:tc>
          <w:tcPr>
            <w:tcW w:w="1554" w:type="dxa"/>
            <w:shd w:val="clear" w:color="auto" w:fill="F2F2F2"/>
          </w:tcPr>
          <w:p w14:paraId="649F0D76" w14:textId="77777777" w:rsidR="00985A3A" w:rsidRPr="00262C96" w:rsidRDefault="00985A3A" w:rsidP="003A68B5">
            <w:pPr>
              <w:rPr>
                <w:rStyle w:val="SAPMonospace"/>
              </w:rPr>
            </w:pPr>
            <w:r w:rsidRPr="00262C96">
              <w:rPr>
                <w:rStyle w:val="SAPMonospace"/>
              </w:rPr>
              <w:t>Example</w:t>
            </w:r>
          </w:p>
        </w:tc>
        <w:tc>
          <w:tcPr>
            <w:tcW w:w="11598" w:type="dxa"/>
            <w:shd w:val="clear" w:color="auto" w:fill="F2F2F2"/>
          </w:tcPr>
          <w:p w14:paraId="44D458A2" w14:textId="77777777" w:rsidR="00985A3A" w:rsidRPr="00262C96" w:rsidRDefault="00985A3A" w:rsidP="003A68B5">
            <w:r w:rsidRPr="00262C96">
              <w:t>Output on the screen. This includes file and directory names and their paths, messages, names of variables and parameters, source text, and names of installation, upgrade and database tools.</w:t>
            </w:r>
          </w:p>
        </w:tc>
      </w:tr>
      <w:tr w:rsidR="00985A3A" w:rsidRPr="00262C96" w14:paraId="2D6F3588" w14:textId="77777777" w:rsidTr="006052C3">
        <w:tc>
          <w:tcPr>
            <w:tcW w:w="1554" w:type="dxa"/>
            <w:shd w:val="clear" w:color="auto" w:fill="auto"/>
          </w:tcPr>
          <w:p w14:paraId="74345787" w14:textId="77777777" w:rsidR="00985A3A" w:rsidRPr="00262C96" w:rsidRDefault="00985A3A" w:rsidP="003A68B5">
            <w:pPr>
              <w:rPr>
                <w:rStyle w:val="SAPEmphasis"/>
              </w:rPr>
            </w:pPr>
            <w:r w:rsidRPr="00262C96">
              <w:rPr>
                <w:rStyle w:val="SAPUserEntry"/>
              </w:rPr>
              <w:t>Example</w:t>
            </w:r>
          </w:p>
        </w:tc>
        <w:tc>
          <w:tcPr>
            <w:tcW w:w="11598" w:type="dxa"/>
            <w:shd w:val="clear" w:color="auto" w:fill="auto"/>
          </w:tcPr>
          <w:p w14:paraId="170ECA2F" w14:textId="77777777" w:rsidR="00985A3A" w:rsidRPr="00262C96" w:rsidRDefault="00985A3A" w:rsidP="003A68B5">
            <w:r w:rsidRPr="00262C96">
              <w:t>Exact user entry. These are words or characters that you enter in the system exactly as they appear in the documentation.</w:t>
            </w:r>
          </w:p>
        </w:tc>
      </w:tr>
      <w:tr w:rsidR="00985A3A" w:rsidRPr="00262C96" w14:paraId="1675BF22" w14:textId="77777777" w:rsidTr="006052C3">
        <w:tc>
          <w:tcPr>
            <w:tcW w:w="1554" w:type="dxa"/>
            <w:shd w:val="clear" w:color="auto" w:fill="F2F2F2"/>
          </w:tcPr>
          <w:p w14:paraId="1E656EB0" w14:textId="77777777" w:rsidR="00985A3A" w:rsidRPr="00262C96" w:rsidRDefault="00985A3A" w:rsidP="003A68B5">
            <w:pPr>
              <w:rPr>
                <w:rStyle w:val="SAPUserEntry"/>
              </w:rPr>
            </w:pPr>
            <w:r w:rsidRPr="00262C96">
              <w:rPr>
                <w:rStyle w:val="SAPUserEntry"/>
              </w:rPr>
              <w:t>&lt;Example&gt;</w:t>
            </w:r>
          </w:p>
        </w:tc>
        <w:tc>
          <w:tcPr>
            <w:tcW w:w="11598" w:type="dxa"/>
            <w:shd w:val="clear" w:color="auto" w:fill="F2F2F2"/>
          </w:tcPr>
          <w:p w14:paraId="345405F8" w14:textId="77777777" w:rsidR="00985A3A" w:rsidRPr="00262C96" w:rsidRDefault="00985A3A" w:rsidP="003A68B5">
            <w:r w:rsidRPr="00262C96">
              <w:t>Variable user entry. Angle brackets indicate that you replace these words and characters with appropriate entries to make entries in the system.</w:t>
            </w:r>
          </w:p>
        </w:tc>
      </w:tr>
      <w:tr w:rsidR="00985A3A" w:rsidRPr="00262C96" w14:paraId="4A12F143" w14:textId="77777777" w:rsidTr="006052C3">
        <w:tc>
          <w:tcPr>
            <w:tcW w:w="1554" w:type="dxa"/>
            <w:shd w:val="clear" w:color="auto" w:fill="auto"/>
          </w:tcPr>
          <w:p w14:paraId="3E322C21" w14:textId="77777777" w:rsidR="00985A3A" w:rsidRPr="00262C96" w:rsidRDefault="00985A3A" w:rsidP="003A68B5">
            <w:pPr>
              <w:rPr>
                <w:rStyle w:val="SAPKeyboard"/>
              </w:rPr>
            </w:pPr>
            <w:r w:rsidRPr="00262C96">
              <w:rPr>
                <w:rStyle w:val="SAPKeyboard"/>
              </w:rPr>
              <w:t>EXAMPLE</w:t>
            </w:r>
          </w:p>
        </w:tc>
        <w:tc>
          <w:tcPr>
            <w:tcW w:w="11598" w:type="dxa"/>
            <w:shd w:val="clear" w:color="auto" w:fill="auto"/>
          </w:tcPr>
          <w:p w14:paraId="25D3D158" w14:textId="77777777" w:rsidR="00985A3A" w:rsidRPr="00262C96" w:rsidRDefault="00985A3A" w:rsidP="003A68B5">
            <w:r w:rsidRPr="00262C96">
              <w:t xml:space="preserve">Keys on the keyboard, for example, </w:t>
            </w:r>
            <w:r w:rsidRPr="00262C96">
              <w:rPr>
                <w:rStyle w:val="SAPKeyboard"/>
              </w:rPr>
              <w:t>F2</w:t>
            </w:r>
            <w:r w:rsidRPr="00262C96">
              <w:t xml:space="preserve"> or </w:t>
            </w:r>
            <w:r w:rsidRPr="00262C96">
              <w:rPr>
                <w:rStyle w:val="SAPKeyboard"/>
              </w:rPr>
              <w:t>ENTER</w:t>
            </w:r>
            <w:r w:rsidRPr="00262C96">
              <w:t>.</w:t>
            </w:r>
          </w:p>
        </w:tc>
      </w:tr>
    </w:tbl>
    <w:p w14:paraId="53BE7E71" w14:textId="77777777" w:rsidR="00985A3A" w:rsidRPr="00262C96" w:rsidRDefault="00985A3A" w:rsidP="00985A3A"/>
    <w:p w14:paraId="4E058C7E" w14:textId="77777777" w:rsidR="00985A3A" w:rsidRPr="00262C96" w:rsidRDefault="00985A3A" w:rsidP="00985A3A">
      <w:pPr>
        <w:spacing w:before="0" w:after="200" w:line="276" w:lineRule="auto"/>
      </w:pPr>
    </w:p>
    <w:p w14:paraId="45EB96A3" w14:textId="77777777" w:rsidR="00985A3A" w:rsidRPr="00262C96" w:rsidRDefault="00985A3A" w:rsidP="00985A3A">
      <w:pPr>
        <w:sectPr w:rsidR="00985A3A" w:rsidRPr="00262C96" w:rsidSect="00A60957">
          <w:footerReference w:type="even" r:id="rId20"/>
          <w:footerReference w:type="default" r:id="rId21"/>
          <w:pgSz w:w="15842" w:h="12242" w:orient="landscape" w:code="1"/>
          <w:pgMar w:top="885" w:right="816" w:bottom="720" w:left="720" w:header="567" w:footer="397" w:gutter="0"/>
          <w:cols w:space="708"/>
          <w:titlePg/>
          <w:docGrid w:linePitch="360"/>
        </w:sectPr>
      </w:pPr>
    </w:p>
    <w:tbl>
      <w:tblPr>
        <w:tblpPr w:leftFromText="142" w:rightFromText="142" w:vertAnchor="text" w:horzAnchor="margin" w:tblpXSpec="right" w:tblpY="-56"/>
        <w:tblOverlap w:val="never"/>
        <w:tblW w:w="3969" w:type="dxa"/>
        <w:tblCellMar>
          <w:top w:w="85" w:type="dxa"/>
          <w:left w:w="113" w:type="dxa"/>
          <w:bottom w:w="85" w:type="dxa"/>
          <w:right w:w="113" w:type="dxa"/>
        </w:tblCellMar>
        <w:tblLook w:val="0600" w:firstRow="0" w:lastRow="0" w:firstColumn="0" w:lastColumn="0" w:noHBand="1" w:noVBand="1"/>
      </w:tblPr>
      <w:tblGrid>
        <w:gridCol w:w="3969"/>
      </w:tblGrid>
      <w:tr w:rsidR="00985A3A" w:rsidRPr="00262C96" w14:paraId="404D1F91" w14:textId="77777777" w:rsidTr="006052C3">
        <w:trPr>
          <w:trHeight w:hRule="exact" w:val="227"/>
        </w:trPr>
        <w:tc>
          <w:tcPr>
            <w:tcW w:w="3969" w:type="dxa"/>
            <w:shd w:val="clear" w:color="auto" w:fill="000000"/>
            <w:tcMar>
              <w:top w:w="0" w:type="dxa"/>
              <w:bottom w:w="0" w:type="dxa"/>
            </w:tcMar>
          </w:tcPr>
          <w:p w14:paraId="79FED563" w14:textId="77777777" w:rsidR="00985A3A" w:rsidRPr="00262C96" w:rsidRDefault="00985A3A" w:rsidP="006052C3"/>
        </w:tc>
      </w:tr>
      <w:tr w:rsidR="00985A3A" w:rsidRPr="00262C96" w14:paraId="23A05114" w14:textId="77777777" w:rsidTr="006052C3">
        <w:trPr>
          <w:trHeight w:hRule="exact" w:val="1134"/>
        </w:trPr>
        <w:tc>
          <w:tcPr>
            <w:tcW w:w="3969" w:type="dxa"/>
            <w:shd w:val="clear" w:color="auto" w:fill="FFFFFF"/>
          </w:tcPr>
          <w:p w14:paraId="69C0C707" w14:textId="77777777" w:rsidR="00985A3A" w:rsidRPr="00262C96" w:rsidRDefault="00985A3A" w:rsidP="006052C3">
            <w:pPr>
              <w:pStyle w:val="SAPLastPageGray"/>
              <w:rPr>
                <w:lang w:val="en-US"/>
              </w:rPr>
            </w:pPr>
            <w:r w:rsidRPr="00262C96">
              <w:rPr>
                <w:lang w:val="en-US"/>
              </w:rPr>
              <w:t>www.sap.com/contactsap</w:t>
            </w:r>
          </w:p>
        </w:tc>
      </w:tr>
      <w:tr w:rsidR="00985A3A" w:rsidRPr="00262C96" w14:paraId="2D557335" w14:textId="77777777" w:rsidTr="006052C3">
        <w:trPr>
          <w:trHeight w:val="8902"/>
        </w:trPr>
        <w:tc>
          <w:tcPr>
            <w:tcW w:w="3969" w:type="dxa"/>
            <w:shd w:val="clear" w:color="auto" w:fill="FFFFFF"/>
            <w:vAlign w:val="bottom"/>
          </w:tcPr>
          <w:p w14:paraId="58533791" w14:textId="2C3F092E" w:rsidR="00985A3A" w:rsidRPr="00262C96" w:rsidRDefault="00D5651C" w:rsidP="006052C3">
            <w:pPr>
              <w:pStyle w:val="SAPLastPageNormal"/>
              <w:rPr>
                <w:lang w:val="en-US"/>
              </w:rPr>
            </w:pPr>
            <w:bookmarkStart w:id="3131" w:name="copyright"/>
            <w:r>
              <w:rPr>
                <w:rFonts w:ascii="Arial" w:hAnsi="Arial"/>
                <w:lang w:val="en-US" w:eastAsia="ja-JP"/>
              </w:rPr>
              <w:t>© 2018</w:t>
            </w:r>
            <w:r w:rsidR="00796BFD" w:rsidRPr="00262C96">
              <w:rPr>
                <w:rFonts w:ascii="Arial" w:hAnsi="Arial"/>
                <w:lang w:val="en-US" w:eastAsia="ja-JP"/>
              </w:rPr>
              <w:t xml:space="preserve"> SAP SE or an SAP affiliate company. All rights reserved.</w:t>
            </w:r>
            <w:bookmarkEnd w:id="3131"/>
          </w:p>
          <w:p w14:paraId="201764C6" w14:textId="77777777" w:rsidR="00796BFD" w:rsidRPr="00262C96" w:rsidRDefault="00796BFD" w:rsidP="00796BFD">
            <w:pPr>
              <w:spacing w:before="0" w:after="0"/>
              <w:rPr>
                <w:rFonts w:ascii="Arial" w:hAnsi="Arial" w:cs="Arial"/>
                <w:sz w:val="12"/>
                <w:szCs w:val="18"/>
              </w:rPr>
            </w:pPr>
            <w:bookmarkStart w:id="3132" w:name="copyright_fulltext"/>
            <w:r w:rsidRPr="00262C96">
              <w:rPr>
                <w:rFonts w:ascii="Arial" w:hAnsi="Arial" w:cs="Arial"/>
                <w:sz w:val="12"/>
                <w:szCs w:val="18"/>
              </w:rPr>
              <w:t>No part of this publication may be reproduced or transmitted in any form or for any purpose without the express permission of SAP SE or an SAP affiliate company.</w:t>
            </w:r>
          </w:p>
          <w:p w14:paraId="3C81CF47" w14:textId="77777777" w:rsidR="00796BFD" w:rsidRPr="00262C96" w:rsidRDefault="00796BFD" w:rsidP="00796BFD">
            <w:pPr>
              <w:spacing w:before="0" w:after="0"/>
              <w:rPr>
                <w:rFonts w:ascii="Arial" w:hAnsi="Arial" w:cs="Arial"/>
                <w:sz w:val="12"/>
                <w:szCs w:val="18"/>
              </w:rPr>
            </w:pPr>
            <w:r w:rsidRPr="00262C96">
              <w:rPr>
                <w:rFonts w:ascii="Arial" w:hAnsi="Arial" w:cs="Arial"/>
                <w:sz w:val="12"/>
                <w:szCs w:val="18"/>
              </w:rPr>
              <w:t xml:space="preserve">SAP and other SAP products and services mentioned herein as well as their respective logos are trademarks or registered trademarks of SAP SE (or an SAP affiliate company) in Germany and other countries. Please see </w:t>
            </w:r>
            <w:hyperlink r:id="rId22" w:anchor="trademark" w:history="1">
              <w:r w:rsidRPr="00262C96">
                <w:rPr>
                  <w:rStyle w:val="Hyperlink"/>
                  <w:rFonts w:ascii="Arial" w:hAnsi="Arial" w:cs="Arial"/>
                  <w:sz w:val="12"/>
                  <w:szCs w:val="18"/>
                </w:rPr>
                <w:t>http://global.sap.com/corporate-en/legal/copyright/index.epx#trademark</w:t>
              </w:r>
            </w:hyperlink>
            <w:r w:rsidRPr="00262C96">
              <w:rPr>
                <w:rFonts w:ascii="Arial" w:hAnsi="Arial" w:cs="Arial"/>
                <w:sz w:val="12"/>
                <w:szCs w:val="18"/>
              </w:rPr>
              <w:t xml:space="preserve"> for additional trademark information and notices.</w:t>
            </w:r>
          </w:p>
          <w:p w14:paraId="5AF9BE58" w14:textId="77777777" w:rsidR="00796BFD" w:rsidRPr="00262C96" w:rsidRDefault="00796BFD" w:rsidP="00796BFD">
            <w:pPr>
              <w:spacing w:before="0" w:after="0"/>
              <w:rPr>
                <w:rFonts w:ascii="Arial" w:hAnsi="Arial" w:cs="Arial"/>
                <w:sz w:val="12"/>
                <w:szCs w:val="18"/>
              </w:rPr>
            </w:pPr>
            <w:r w:rsidRPr="00262C96">
              <w:rPr>
                <w:rFonts w:ascii="Arial" w:hAnsi="Arial" w:cs="Arial"/>
                <w:sz w:val="12"/>
                <w:szCs w:val="18"/>
              </w:rPr>
              <w:t>Some software products marketed by SAP SE and its distributors contain proprietary software components of other software vendors.</w:t>
            </w:r>
          </w:p>
          <w:p w14:paraId="3A0810DC" w14:textId="77777777" w:rsidR="00796BFD" w:rsidRPr="00262C96" w:rsidRDefault="00796BFD" w:rsidP="00796BFD">
            <w:pPr>
              <w:spacing w:before="0" w:after="0"/>
              <w:rPr>
                <w:rFonts w:ascii="Arial" w:hAnsi="Arial" w:cs="Arial"/>
                <w:sz w:val="12"/>
                <w:szCs w:val="18"/>
              </w:rPr>
            </w:pPr>
            <w:r w:rsidRPr="00262C96">
              <w:rPr>
                <w:rFonts w:ascii="Arial" w:hAnsi="Arial" w:cs="Arial"/>
                <w:sz w:val="12"/>
                <w:szCs w:val="18"/>
              </w:rPr>
              <w:t>National product specifications may vary.</w:t>
            </w:r>
          </w:p>
          <w:p w14:paraId="627B880F" w14:textId="77777777" w:rsidR="00796BFD" w:rsidRPr="00262C96" w:rsidRDefault="00796BFD" w:rsidP="00796BFD">
            <w:pPr>
              <w:spacing w:before="0" w:after="0"/>
              <w:rPr>
                <w:rFonts w:ascii="Arial" w:hAnsi="Arial" w:cs="Arial"/>
                <w:sz w:val="12"/>
                <w:szCs w:val="18"/>
              </w:rPr>
            </w:pPr>
            <w:r w:rsidRPr="00262C96">
              <w:rPr>
                <w:rFonts w:ascii="Arial" w:hAnsi="Arial" w:cs="Arial"/>
                <w:sz w:val="12"/>
                <w:szCs w:val="18"/>
              </w:rPr>
              <w:t>These materials are provided by SAP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w:t>
            </w:r>
          </w:p>
          <w:p w14:paraId="509ED805" w14:textId="381F93DF" w:rsidR="00985A3A" w:rsidRPr="00262C96" w:rsidRDefault="00796BFD" w:rsidP="00796BFD">
            <w:pPr>
              <w:pStyle w:val="SAPLastPageNormal"/>
              <w:rPr>
                <w:lang w:val="en-US"/>
              </w:rPr>
            </w:pPr>
            <w:r w:rsidRPr="00262C96">
              <w:rPr>
                <w:rFonts w:ascii="Arial" w:hAnsi="Arial"/>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bookmarkEnd w:id="3132"/>
          </w:p>
          <w:p w14:paraId="78D20D4E" w14:textId="77777777" w:rsidR="00985A3A" w:rsidRPr="00262C96" w:rsidRDefault="00985A3A" w:rsidP="006052C3">
            <w:pPr>
              <w:pStyle w:val="SAPMaterialNumber"/>
            </w:pPr>
          </w:p>
        </w:tc>
      </w:tr>
    </w:tbl>
    <w:p w14:paraId="4231741F" w14:textId="77777777" w:rsidR="00985A3A" w:rsidRPr="001E3963" w:rsidRDefault="00732F09" w:rsidP="00985A3A">
      <w:pPr>
        <w:pStyle w:val="SAPLastPageNormal"/>
        <w:rPr>
          <w:lang w:val="en-US"/>
        </w:rPr>
      </w:pPr>
      <w:r w:rsidRPr="00262C96">
        <w:rPr>
          <w:noProof/>
          <w:lang w:eastAsia="de-DE"/>
        </w:rPr>
        <w:drawing>
          <wp:anchor distT="0" distB="0" distL="114300" distR="114300" simplePos="0" relativeHeight="251657728" behindDoc="0" locked="1" layoutInCell="1" allowOverlap="1" wp14:anchorId="3123751A" wp14:editId="38503426">
            <wp:simplePos x="0" y="0"/>
            <wp:positionH relativeFrom="page">
              <wp:posOffset>706755</wp:posOffset>
            </wp:positionH>
            <wp:positionV relativeFrom="page">
              <wp:posOffset>6769100</wp:posOffset>
            </wp:positionV>
            <wp:extent cx="579120" cy="283845"/>
            <wp:effectExtent l="0" t="0" r="0" b="1905"/>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2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40A81E" w14:textId="77777777" w:rsidR="00FE7361" w:rsidRPr="001E3963" w:rsidRDefault="00FE7361"/>
    <w:sectPr w:rsidR="00FE7361" w:rsidRPr="001E3963" w:rsidSect="003A68B5">
      <w:headerReference w:type="default" r:id="rId24"/>
      <w:footerReference w:type="default" r:id="rId25"/>
      <w:headerReference w:type="first" r:id="rId26"/>
      <w:footerReference w:type="first" r:id="rId27"/>
      <w:type w:val="evenPage"/>
      <w:pgSz w:w="15842" w:h="12242" w:orient="landscape" w:code="1"/>
      <w:pgMar w:top="720" w:right="720" w:bottom="720" w:left="720" w:header="397" w:footer="28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date="2018-01-18T10:14:00Z" w:initials="A">
    <w:p w14:paraId="19EDAD90" w14:textId="77777777" w:rsidR="008843A2" w:rsidRDefault="008843A2">
      <w:pPr>
        <w:pStyle w:val="CommentText"/>
      </w:pPr>
      <w:r>
        <w:rPr>
          <w:rStyle w:val="CommentReference"/>
        </w:rPr>
        <w:annotationRef/>
      </w:r>
      <w:r>
        <w:t>Tessa 18.01.18</w:t>
      </w:r>
    </w:p>
    <w:p w14:paraId="16D78DD3" w14:textId="77777777" w:rsidR="008843A2" w:rsidRDefault="008843A2">
      <w:pPr>
        <w:pStyle w:val="CommentText"/>
      </w:pPr>
    </w:p>
    <w:p w14:paraId="186723DE" w14:textId="77777777" w:rsidR="008843A2" w:rsidRPr="00ED6DCE" w:rsidRDefault="008843A2">
      <w:pPr>
        <w:pStyle w:val="CommentText"/>
        <w:rPr>
          <w:highlight w:val="yellow"/>
        </w:rPr>
      </w:pPr>
      <w:r w:rsidRPr="00ED6DCE">
        <w:rPr>
          <w:highlight w:val="yellow"/>
        </w:rPr>
        <w:t>This doc is a copy of FJ3 AUS</w:t>
      </w:r>
    </w:p>
    <w:p w14:paraId="50C1DE13" w14:textId="77777777" w:rsidR="008843A2" w:rsidRDefault="008843A2">
      <w:pPr>
        <w:pStyle w:val="CommentText"/>
      </w:pPr>
      <w:r w:rsidRPr="00ED6DCE">
        <w:rPr>
          <w:highlight w:val="yellow"/>
        </w:rPr>
        <w:t>saved as XX</w:t>
      </w:r>
    </w:p>
    <w:p w14:paraId="408E816E" w14:textId="77777777" w:rsidR="008843A2" w:rsidRDefault="008843A2">
      <w:pPr>
        <w:pStyle w:val="CommentText"/>
      </w:pPr>
    </w:p>
    <w:p w14:paraId="36083174" w14:textId="77777777" w:rsidR="008843A2" w:rsidRPr="00AE6526" w:rsidRDefault="008843A2" w:rsidP="00A00938">
      <w:pPr>
        <w:pStyle w:val="CommentText"/>
        <w:rPr>
          <w:highlight w:val="green"/>
        </w:rPr>
      </w:pPr>
      <w:r w:rsidRPr="00AE6526">
        <w:rPr>
          <w:highlight w:val="green"/>
        </w:rPr>
        <w:t>Diff from  US are inserted</w:t>
      </w:r>
    </w:p>
    <w:p w14:paraId="735DF678" w14:textId="77777777" w:rsidR="008843A2" w:rsidRPr="005A01FF" w:rsidRDefault="008843A2" w:rsidP="00A00938">
      <w:pPr>
        <w:pStyle w:val="CommentText"/>
        <w:rPr>
          <w:highlight w:val="green"/>
        </w:rPr>
      </w:pPr>
      <w:r w:rsidRPr="005A01FF">
        <w:rPr>
          <w:highlight w:val="green"/>
        </w:rPr>
        <w:t xml:space="preserve">Diff from  AE are inserted </w:t>
      </w:r>
    </w:p>
    <w:p w14:paraId="76C556CC" w14:textId="77777777" w:rsidR="008843A2" w:rsidRPr="00553269" w:rsidRDefault="008843A2" w:rsidP="00A00938">
      <w:pPr>
        <w:pStyle w:val="CommentText"/>
        <w:rPr>
          <w:highlight w:val="green"/>
        </w:rPr>
      </w:pPr>
      <w:r w:rsidRPr="00553269">
        <w:rPr>
          <w:highlight w:val="green"/>
        </w:rPr>
        <w:t>Diff from  DE are inserted</w:t>
      </w:r>
    </w:p>
    <w:p w14:paraId="0B9FBE08" w14:textId="77777777" w:rsidR="008843A2" w:rsidRPr="00675A5E" w:rsidRDefault="008843A2" w:rsidP="00A00938">
      <w:pPr>
        <w:pStyle w:val="CommentText"/>
        <w:rPr>
          <w:highlight w:val="green"/>
        </w:rPr>
      </w:pPr>
      <w:r w:rsidRPr="00675A5E">
        <w:rPr>
          <w:highlight w:val="green"/>
        </w:rPr>
        <w:t>Diff from  FR are inserted</w:t>
      </w:r>
    </w:p>
    <w:p w14:paraId="0A49FE5E" w14:textId="77777777" w:rsidR="008843A2" w:rsidRPr="006A2898" w:rsidRDefault="008843A2" w:rsidP="00A00938">
      <w:pPr>
        <w:pStyle w:val="CommentText"/>
        <w:rPr>
          <w:highlight w:val="green"/>
        </w:rPr>
      </w:pPr>
      <w:r w:rsidRPr="006A2898">
        <w:rPr>
          <w:highlight w:val="green"/>
        </w:rPr>
        <w:t>Diff from  GB are inserted</w:t>
      </w:r>
    </w:p>
    <w:p w14:paraId="53B01E3C" w14:textId="77777777" w:rsidR="008843A2" w:rsidRPr="00DD0D60" w:rsidRDefault="008843A2" w:rsidP="00A00938">
      <w:pPr>
        <w:pStyle w:val="CommentText"/>
        <w:rPr>
          <w:highlight w:val="green"/>
        </w:rPr>
      </w:pPr>
      <w:r w:rsidRPr="00DD0D60">
        <w:rPr>
          <w:highlight w:val="green"/>
        </w:rPr>
        <w:t>Diff from  SA are inserted</w:t>
      </w:r>
    </w:p>
    <w:p w14:paraId="2684C595" w14:textId="77777777" w:rsidR="008843A2" w:rsidRPr="00A00938" w:rsidRDefault="008843A2" w:rsidP="00A00938">
      <w:pPr>
        <w:pStyle w:val="CommentText"/>
        <w:rPr>
          <w:highlight w:val="red"/>
        </w:rPr>
      </w:pPr>
    </w:p>
    <w:p w14:paraId="3702BB01" w14:textId="59E85C94" w:rsidR="008843A2" w:rsidRDefault="008843A2" w:rsidP="00A00938">
      <w:pPr>
        <w:pStyle w:val="CommentText"/>
      </w:pPr>
      <w:r w:rsidRPr="00485147">
        <w:rPr>
          <w:highlight w:val="green"/>
        </w:rPr>
        <w:t>CN coming from CN colleagues is integrated</w:t>
      </w:r>
    </w:p>
    <w:p w14:paraId="4234769A" w14:textId="53B7A891" w:rsidR="008843A2" w:rsidRDefault="008843A2" w:rsidP="00A00938">
      <w:pPr>
        <w:pStyle w:val="CommentText"/>
      </w:pPr>
    </w:p>
    <w:p w14:paraId="54437DE5" w14:textId="77777777" w:rsidR="008843A2" w:rsidRPr="00404F79" w:rsidRDefault="008843A2" w:rsidP="00ED6DCE">
      <w:pPr>
        <w:pStyle w:val="CommentText"/>
        <w:rPr>
          <w:highlight w:val="yellow"/>
        </w:rPr>
      </w:pPr>
      <w:r w:rsidRPr="00404F79">
        <w:rPr>
          <w:highlight w:val="yellow"/>
        </w:rPr>
        <w:t>NOTE FOR THE TESTERS:</w:t>
      </w:r>
    </w:p>
    <w:p w14:paraId="3C41A3D7" w14:textId="77777777" w:rsidR="008843A2" w:rsidRPr="00404F79" w:rsidRDefault="008843A2" w:rsidP="00ED6DCE">
      <w:pPr>
        <w:pStyle w:val="CommentText"/>
        <w:rPr>
          <w:highlight w:val="yellow"/>
        </w:rPr>
      </w:pPr>
      <w:r>
        <w:rPr>
          <w:highlight w:val="yellow"/>
        </w:rPr>
        <w:t xml:space="preserve">- </w:t>
      </w:r>
      <w:r w:rsidRPr="00404F79">
        <w:rPr>
          <w:highlight w:val="yellow"/>
        </w:rPr>
        <w:t>There are still some comments in the doc. I left what makes sense for you to unterstand what has changed.</w:t>
      </w:r>
    </w:p>
    <w:p w14:paraId="47CAA368" w14:textId="3D374D4A" w:rsidR="008843A2" w:rsidRDefault="008843A2" w:rsidP="00ED6DCE">
      <w:pPr>
        <w:pStyle w:val="CommentText"/>
      </w:pPr>
      <w:r>
        <w:rPr>
          <w:highlight w:val="yellow"/>
        </w:rPr>
        <w:t xml:space="preserve">- </w:t>
      </w:r>
      <w:r w:rsidRPr="00404F79">
        <w:rPr>
          <w:highlight w:val="yellow"/>
        </w:rPr>
        <w:t>There are still some colors in the text. I left the new parts for the countries.</w:t>
      </w:r>
    </w:p>
  </w:comment>
  <w:comment w:id="3" w:author="Author" w:date="2018-03-01T14:42:00Z" w:initials="A">
    <w:p w14:paraId="4F29FA91" w14:textId="3AC90B60" w:rsidR="008843A2" w:rsidRPr="001E51F1" w:rsidRDefault="008843A2">
      <w:pPr>
        <w:pStyle w:val="CommentText"/>
        <w:rPr>
          <w:lang w:val="de-DE"/>
        </w:rPr>
      </w:pPr>
      <w:r>
        <w:rPr>
          <w:rStyle w:val="CommentReference"/>
        </w:rPr>
        <w:annotationRef/>
      </w:r>
      <w:r w:rsidRPr="001E51F1">
        <w:rPr>
          <w:b/>
          <w:lang w:val="de-DE"/>
        </w:rPr>
        <w:t>MONICA</w:t>
      </w:r>
      <w:r w:rsidRPr="001E51F1">
        <w:rPr>
          <w:lang w:val="de-DE"/>
        </w:rPr>
        <w:t>: habs proofing eingeschaltet</w:t>
      </w:r>
    </w:p>
  </w:comment>
  <w:comment w:id="457" w:author="Author" w:date="2018-01-29T12:55:00Z" w:initials="A">
    <w:p w14:paraId="36E05C3C" w14:textId="60954567" w:rsidR="008843A2" w:rsidRPr="001E51F1" w:rsidRDefault="008843A2">
      <w:pPr>
        <w:pStyle w:val="CommentText"/>
        <w:rPr>
          <w:highlight w:val="yellow"/>
          <w:lang w:val="de-DE"/>
        </w:rPr>
      </w:pPr>
      <w:r>
        <w:rPr>
          <w:rStyle w:val="CommentReference"/>
        </w:rPr>
        <w:annotationRef/>
      </w:r>
      <w:r w:rsidRPr="001E51F1">
        <w:rPr>
          <w:highlight w:val="yellow"/>
          <w:lang w:val="de-DE"/>
        </w:rPr>
        <w:t>Tessa 29.01.</w:t>
      </w:r>
    </w:p>
    <w:p w14:paraId="599471DC" w14:textId="5A48E8F4" w:rsidR="008843A2" w:rsidRPr="00ED6DCE" w:rsidRDefault="008843A2">
      <w:pPr>
        <w:pStyle w:val="CommentText"/>
        <w:rPr>
          <w:highlight w:val="yellow"/>
        </w:rPr>
      </w:pPr>
      <w:r w:rsidRPr="00ED6DCE">
        <w:rPr>
          <w:highlight w:val="yellow"/>
        </w:rPr>
        <w:t>This note is not available in:</w:t>
      </w:r>
    </w:p>
    <w:p w14:paraId="47B5E28D" w14:textId="77777777" w:rsidR="008843A2" w:rsidRPr="0049257F" w:rsidRDefault="008843A2" w:rsidP="00ED6DCE">
      <w:pPr>
        <w:rPr>
          <w:lang w:val="de-DE"/>
        </w:rPr>
      </w:pPr>
      <w:r w:rsidRPr="0049257F">
        <w:rPr>
          <w:highlight w:val="yellow"/>
          <w:lang w:val="de-DE"/>
        </w:rPr>
        <w:t>nicht im AU, AE, DE, FR, GB, SA, aber im US und CN:</w:t>
      </w:r>
      <w:r w:rsidRPr="0049257F">
        <w:rPr>
          <w:rStyle w:val="CommentReference"/>
        </w:rPr>
        <w:annotationRef/>
      </w:r>
    </w:p>
    <w:p w14:paraId="3A1DCB22" w14:textId="77777777" w:rsidR="008843A2" w:rsidRPr="00ED6DCE" w:rsidRDefault="008843A2">
      <w:pPr>
        <w:pStyle w:val="CommentText"/>
        <w:rPr>
          <w:highlight w:val="yellow"/>
          <w:lang w:val="de-DE"/>
        </w:rPr>
      </w:pPr>
    </w:p>
    <w:p w14:paraId="3BA1E17E" w14:textId="51D20F0C" w:rsidR="008843A2" w:rsidRPr="00CC7EAD" w:rsidRDefault="008843A2">
      <w:pPr>
        <w:pStyle w:val="CommentText"/>
        <w:rPr>
          <w:highlight w:val="yellow"/>
          <w:lang w:val="de-DE"/>
        </w:rPr>
      </w:pPr>
      <w:r w:rsidRPr="00CC7EAD">
        <w:rPr>
          <w:highlight w:val="yellow"/>
          <w:lang w:val="de-DE"/>
        </w:rPr>
        <w:t>hab ich sicherlich nur vergessen in alle einzufügen</w:t>
      </w:r>
    </w:p>
    <w:p w14:paraId="02982976" w14:textId="4953FB59" w:rsidR="008843A2" w:rsidRPr="00CC7EAD" w:rsidRDefault="008843A2">
      <w:pPr>
        <w:pStyle w:val="CommentText"/>
        <w:rPr>
          <w:lang w:val="de-DE"/>
        </w:rPr>
      </w:pPr>
      <w:r w:rsidRPr="00CC7EAD">
        <w:rPr>
          <w:highlight w:val="yellow"/>
          <w:lang w:val="de-DE"/>
        </w:rPr>
        <w:t>lass ich als allgemeingültig drin</w:t>
      </w:r>
    </w:p>
  </w:comment>
  <w:comment w:id="474" w:author="Author" w:date="2018-03-01T16:20:00Z" w:initials="A">
    <w:p w14:paraId="059FDE10" w14:textId="5F584AE4" w:rsidR="008843A2" w:rsidRPr="00F623B6" w:rsidRDefault="008843A2">
      <w:pPr>
        <w:pStyle w:val="CommentText"/>
        <w:rPr>
          <w:lang w:val="de-DE"/>
        </w:rPr>
      </w:pPr>
      <w:r>
        <w:rPr>
          <w:rStyle w:val="CommentReference"/>
        </w:rPr>
        <w:annotationRef/>
      </w:r>
      <w:r w:rsidRPr="00F623B6">
        <w:rPr>
          <w:lang w:val="de-DE"/>
        </w:rPr>
        <w:t>MONICA: bissl angepasst</w:t>
      </w:r>
    </w:p>
  </w:comment>
  <w:comment w:id="484" w:author="Author" w:date="2018-03-01T15:48:00Z" w:initials="A">
    <w:p w14:paraId="11F95C85" w14:textId="7BBF46BC" w:rsidR="008843A2" w:rsidRPr="002B76A1" w:rsidRDefault="008843A2">
      <w:pPr>
        <w:pStyle w:val="CommentText"/>
        <w:rPr>
          <w:lang w:val="de-DE"/>
        </w:rPr>
      </w:pPr>
      <w:r>
        <w:rPr>
          <w:rStyle w:val="CommentReference"/>
        </w:rPr>
        <w:annotationRef/>
      </w:r>
      <w:r w:rsidRPr="002B76A1">
        <w:rPr>
          <w:lang w:val="de-DE"/>
        </w:rPr>
        <w:t>MONICA: hat gefehlt. Bitte nochmal querchecken, dass überall SAP steht, wen SFSF erwähnt wird</w:t>
      </w:r>
    </w:p>
  </w:comment>
  <w:comment w:id="489" w:author="Author" w:date="2018-03-01T14:46:00Z" w:initials="A">
    <w:p w14:paraId="711800EE" w14:textId="10160346" w:rsidR="008843A2" w:rsidRDefault="008843A2">
      <w:pPr>
        <w:pStyle w:val="CommentText"/>
      </w:pPr>
      <w:r>
        <w:rPr>
          <w:rStyle w:val="CommentReference"/>
        </w:rPr>
        <w:annotationRef/>
      </w:r>
      <w:r w:rsidRPr="00E434DE">
        <w:rPr>
          <w:b/>
        </w:rPr>
        <w:t>MONICA</w:t>
      </w:r>
      <w:r>
        <w:t>: put it directly below 1.2</w:t>
      </w:r>
    </w:p>
  </w:comment>
  <w:comment w:id="606" w:author="Author" w:date="2018-03-01T14:43:00Z" w:initials="A">
    <w:p w14:paraId="3B7EF132" w14:textId="39D816B7" w:rsidR="008843A2" w:rsidRDefault="008843A2">
      <w:pPr>
        <w:pStyle w:val="CommentText"/>
      </w:pPr>
      <w:r>
        <w:rPr>
          <w:rStyle w:val="CommentReference"/>
        </w:rPr>
        <w:annotationRef/>
      </w:r>
      <w:r w:rsidRPr="00E434DE">
        <w:rPr>
          <w:b/>
        </w:rPr>
        <w:t>Monica</w:t>
      </w:r>
      <w:r>
        <w:t>: added</w:t>
      </w:r>
    </w:p>
  </w:comment>
  <w:comment w:id="623" w:author="Author" w:date="2018-02-28T14:01:00Z" w:initials="A">
    <w:p w14:paraId="7A040EA6" w14:textId="1689AC5F" w:rsidR="008843A2" w:rsidRPr="00F623B6" w:rsidRDefault="008843A2">
      <w:pPr>
        <w:pStyle w:val="CommentText"/>
      </w:pPr>
      <w:r>
        <w:rPr>
          <w:rStyle w:val="CommentReference"/>
        </w:rPr>
        <w:annotationRef/>
      </w:r>
      <w:r w:rsidRPr="00F623B6">
        <w:t>Tessa</w:t>
      </w:r>
    </w:p>
    <w:p w14:paraId="3AA6677E" w14:textId="6935C3CA" w:rsidR="008843A2" w:rsidRDefault="008843A2">
      <w:pPr>
        <w:pStyle w:val="CommentText"/>
      </w:pPr>
      <w:r>
        <w:t>CN has status “Retired”, the other countries have “Terminated”</w:t>
      </w:r>
    </w:p>
  </w:comment>
  <w:comment w:id="759" w:author="Author" w:date="2018-01-22T12:59:00Z" w:initials="A">
    <w:p w14:paraId="67CFFD32" w14:textId="77777777" w:rsidR="008843A2" w:rsidRPr="00ED6DCE" w:rsidRDefault="008843A2">
      <w:pPr>
        <w:pStyle w:val="CommentText"/>
        <w:rPr>
          <w:lang w:val="de-DE"/>
        </w:rPr>
      </w:pPr>
      <w:r>
        <w:rPr>
          <w:rStyle w:val="CommentReference"/>
        </w:rPr>
        <w:annotationRef/>
      </w:r>
      <w:r w:rsidRPr="00ED6DCE">
        <w:rPr>
          <w:lang w:val="de-DE"/>
        </w:rPr>
        <w:t>Tessa 18.01.2018</w:t>
      </w:r>
    </w:p>
    <w:p w14:paraId="7D15D8BA" w14:textId="77777777" w:rsidR="008843A2" w:rsidRPr="00ED6DCE" w:rsidRDefault="008843A2" w:rsidP="00C51828">
      <w:pPr>
        <w:pStyle w:val="ListParagraph"/>
        <w:numPr>
          <w:ilvl w:val="0"/>
          <w:numId w:val="35"/>
        </w:numPr>
        <w:rPr>
          <w:lang w:val="de-DE"/>
        </w:rPr>
      </w:pPr>
      <w:r w:rsidRPr="00ED6DCE">
        <w:rPr>
          <w:lang w:val="de-DE"/>
        </w:rPr>
        <w:t>generischer beschreiben?</w:t>
      </w:r>
    </w:p>
    <w:p w14:paraId="5B099BE7" w14:textId="07FD29AC" w:rsidR="008843A2" w:rsidRPr="00C51828" w:rsidRDefault="008843A2" w:rsidP="006E4BFA">
      <w:pPr>
        <w:pStyle w:val="CommentText"/>
        <w:numPr>
          <w:ilvl w:val="0"/>
          <w:numId w:val="35"/>
        </w:numPr>
        <w:rPr>
          <w:lang w:val="de-DE"/>
        </w:rPr>
      </w:pPr>
      <w:r w:rsidRPr="00ED6DCE">
        <w:rPr>
          <w:lang w:val="de-DE"/>
        </w:rPr>
        <w:t xml:space="preserve"> ganz rausnehmen, in der folgenden Recommendation wird ja auf die event reasons verwiesen</w:t>
      </w:r>
    </w:p>
  </w:comment>
  <w:comment w:id="844" w:author="Author" w:date="2018-03-01T14:49:00Z" w:initials="A">
    <w:p w14:paraId="51334EC3" w14:textId="2BD04A5E" w:rsidR="008843A2" w:rsidRPr="00E434DE" w:rsidRDefault="008843A2">
      <w:pPr>
        <w:pStyle w:val="CommentText"/>
        <w:rPr>
          <w:lang w:val="de-DE"/>
        </w:rPr>
      </w:pPr>
      <w:r>
        <w:rPr>
          <w:rStyle w:val="CommentReference"/>
        </w:rPr>
        <w:annotationRef/>
      </w:r>
      <w:r w:rsidRPr="00E434DE">
        <w:rPr>
          <w:lang w:val="de-DE"/>
        </w:rPr>
        <w:t>MONICA. Diesen satzteil ersetzt</w:t>
      </w:r>
    </w:p>
  </w:comment>
  <w:comment w:id="890" w:author="Author" w:date="2018-03-01T14:51:00Z" w:initials="A">
    <w:p w14:paraId="4E477FE2" w14:textId="5CF8948F" w:rsidR="008843A2" w:rsidRPr="00E434DE" w:rsidRDefault="008843A2">
      <w:pPr>
        <w:pStyle w:val="CommentText"/>
        <w:rPr>
          <w:lang w:val="de-DE"/>
        </w:rPr>
      </w:pPr>
      <w:r>
        <w:rPr>
          <w:rStyle w:val="CommentReference"/>
        </w:rPr>
        <w:annotationRef/>
      </w:r>
      <w:r w:rsidRPr="00E434DE">
        <w:rPr>
          <w:b/>
          <w:lang w:val="de-DE"/>
        </w:rPr>
        <w:t>MONICA</w:t>
      </w:r>
      <w:r w:rsidRPr="00E434DE">
        <w:rPr>
          <w:lang w:val="de-DE"/>
        </w:rPr>
        <w:t xml:space="preserve">: ist das nicht eher eine dialog box? </w:t>
      </w:r>
    </w:p>
  </w:comment>
  <w:comment w:id="931" w:author="Author" w:date="2018-03-01T14:53:00Z" w:initials="A">
    <w:p w14:paraId="76AAFD57" w14:textId="1CEAE903" w:rsidR="008843A2" w:rsidRPr="00EB1B5B" w:rsidRDefault="008843A2">
      <w:pPr>
        <w:pStyle w:val="CommentText"/>
        <w:rPr>
          <w:lang w:val="de-DE"/>
        </w:rPr>
      </w:pPr>
      <w:r>
        <w:rPr>
          <w:rStyle w:val="CommentReference"/>
        </w:rPr>
        <w:annotationRef/>
      </w:r>
      <w:r w:rsidRPr="00EB1B5B">
        <w:rPr>
          <w:b/>
          <w:lang w:val="de-DE"/>
        </w:rPr>
        <w:t>MONICA</w:t>
      </w:r>
      <w:r w:rsidRPr="00EB1B5B">
        <w:rPr>
          <w:lang w:val="de-DE"/>
        </w:rPr>
        <w:t>: 1Z8 und 1ZA nur gültig, wenn GA/CE von uns kommen</w:t>
      </w:r>
    </w:p>
  </w:comment>
  <w:comment w:id="968" w:author="Author" w:date="2018-03-01T15:04:00Z" w:initials="A">
    <w:p w14:paraId="7C7D671F" w14:textId="55D5923C" w:rsidR="008843A2" w:rsidRPr="00EB1B5B" w:rsidRDefault="008843A2">
      <w:pPr>
        <w:pStyle w:val="CommentText"/>
        <w:rPr>
          <w:lang w:val="de-DE"/>
        </w:rPr>
      </w:pPr>
      <w:r>
        <w:rPr>
          <w:rStyle w:val="CommentReference"/>
        </w:rPr>
        <w:annotationRef/>
      </w:r>
      <w:r w:rsidRPr="00EB1B5B">
        <w:rPr>
          <w:b/>
          <w:lang w:val="de-DE"/>
        </w:rPr>
        <w:t>MONICA</w:t>
      </w:r>
      <w:r w:rsidRPr="00EB1B5B">
        <w:rPr>
          <w:lang w:val="de-DE"/>
        </w:rPr>
        <w:t>: siehe meinen kommentar in kapitel 5. Brauch man wirklich eine aufgedröselte länderliste?</w:t>
      </w:r>
    </w:p>
  </w:comment>
  <w:comment w:id="953" w:author="Author" w:date="2018-01-22T13:10:00Z" w:initials="A">
    <w:p w14:paraId="3B60D40E" w14:textId="77777777" w:rsidR="008843A2" w:rsidRPr="00F623B6" w:rsidRDefault="008843A2">
      <w:pPr>
        <w:pStyle w:val="CommentText"/>
      </w:pPr>
      <w:r>
        <w:rPr>
          <w:rStyle w:val="CommentReference"/>
        </w:rPr>
        <w:annotationRef/>
      </w:r>
      <w:r w:rsidRPr="00F623B6">
        <w:t>Tessa 22.01.2018</w:t>
      </w:r>
    </w:p>
    <w:p w14:paraId="4BD4B399" w14:textId="6364E5FB" w:rsidR="008843A2" w:rsidRPr="00F623B6" w:rsidRDefault="008843A2">
      <w:pPr>
        <w:pStyle w:val="CommentText"/>
      </w:pPr>
      <w:r w:rsidRPr="00F623B6">
        <w:t>new</w:t>
      </w:r>
    </w:p>
    <w:p w14:paraId="5D3B4675" w14:textId="028898EC" w:rsidR="008843A2" w:rsidRPr="00F623B6" w:rsidRDefault="008843A2">
      <w:pPr>
        <w:pStyle w:val="CommentText"/>
      </w:pPr>
      <w:r w:rsidRPr="00F623B6">
        <w:t>Steps 5 – 9 merged: Details in Chapter 5</w:t>
      </w:r>
    </w:p>
  </w:comment>
  <w:comment w:id="1215" w:author="Author" w:date="2018-01-29T13:08:00Z" w:initials="A">
    <w:p w14:paraId="1FE8DD57" w14:textId="77777777" w:rsidR="008843A2" w:rsidRPr="00F623B6" w:rsidRDefault="008843A2">
      <w:pPr>
        <w:pStyle w:val="CommentText"/>
      </w:pPr>
      <w:r>
        <w:rPr>
          <w:rStyle w:val="CommentReference"/>
        </w:rPr>
        <w:annotationRef/>
      </w:r>
      <w:r w:rsidRPr="00F623B6">
        <w:t>Tessa 29.01.</w:t>
      </w:r>
    </w:p>
    <w:p w14:paraId="66B836C1" w14:textId="1D2FBC24" w:rsidR="008843A2" w:rsidRDefault="008843A2">
      <w:pPr>
        <w:pStyle w:val="CommentText"/>
      </w:pPr>
      <w:r w:rsidRPr="00F623B6">
        <w:t>“or d</w:t>
      </w:r>
      <w:r>
        <w:t>eductions” came from the CN consultant, is correct, I insert it here</w:t>
      </w:r>
    </w:p>
  </w:comment>
  <w:comment w:id="1275" w:author="Author" w:date="2018-03-01T15:14:00Z" w:initials="A">
    <w:p w14:paraId="24F7B8D4" w14:textId="2CC32A80" w:rsidR="008843A2" w:rsidRPr="0075185B" w:rsidRDefault="008843A2">
      <w:pPr>
        <w:pStyle w:val="CommentText"/>
        <w:rPr>
          <w:lang w:val="de-DE"/>
        </w:rPr>
      </w:pPr>
      <w:r>
        <w:rPr>
          <w:rStyle w:val="CommentReference"/>
        </w:rPr>
        <w:annotationRef/>
      </w:r>
      <w:r w:rsidRPr="0075185B">
        <w:rPr>
          <w:b/>
          <w:lang w:val="de-DE"/>
        </w:rPr>
        <w:t>MONICA</w:t>
      </w:r>
      <w:r w:rsidRPr="0075185B">
        <w:rPr>
          <w:lang w:val="de-DE"/>
        </w:rPr>
        <w:t xml:space="preserve">: der wunsch von anja/jay war, dass man schon im TOC sieht, welche schritte nur dann relevant sind, wenn pos man implementiert ist. </w:t>
      </w:r>
      <w:r>
        <w:rPr>
          <w:lang w:val="de-DE"/>
        </w:rPr>
        <w:t>Hab das nun so in sämtliche TS eingefügt</w:t>
      </w:r>
    </w:p>
  </w:comment>
  <w:comment w:id="1287" w:author="Author" w:date="2018-03-01T15:14:00Z" w:initials="A">
    <w:p w14:paraId="79852B60" w14:textId="77777777" w:rsidR="008843A2" w:rsidRPr="00F623B6" w:rsidRDefault="008843A2" w:rsidP="0075185B">
      <w:pPr>
        <w:pStyle w:val="CommentText"/>
        <w:rPr>
          <w:lang w:val="de-DE"/>
        </w:rPr>
      </w:pPr>
      <w:r>
        <w:rPr>
          <w:rStyle w:val="CommentReference"/>
        </w:rPr>
        <w:annotationRef/>
      </w:r>
      <w:r w:rsidRPr="0075185B">
        <w:rPr>
          <w:b/>
          <w:lang w:val="de-DE"/>
        </w:rPr>
        <w:t>MONICA</w:t>
      </w:r>
      <w:r w:rsidRPr="0075185B">
        <w:rPr>
          <w:lang w:val="de-DE"/>
        </w:rPr>
        <w:t xml:space="preserve">: der wunsch von anja/jay war, dass man schon im TOC sieht, welche schritte nur dann relevant sind, wenn pos man implementiert ist. </w:t>
      </w:r>
      <w:r w:rsidRPr="00F623B6">
        <w:rPr>
          <w:lang w:val="de-DE"/>
        </w:rPr>
        <w:t>Hab das nun so in sämtliche TS eingefügt</w:t>
      </w:r>
    </w:p>
  </w:comment>
  <w:comment w:id="1291" w:author="Author" w:date="2018-03-01T16:22:00Z" w:initials="A">
    <w:p w14:paraId="4066645A" w14:textId="0EDE581E" w:rsidR="001E51F1" w:rsidRPr="00F623B6" w:rsidRDefault="001E51F1">
      <w:pPr>
        <w:pStyle w:val="CommentText"/>
        <w:rPr>
          <w:lang w:val="de-DE"/>
        </w:rPr>
      </w:pPr>
      <w:r>
        <w:rPr>
          <w:rStyle w:val="CommentReference"/>
        </w:rPr>
        <w:annotationRef/>
      </w:r>
      <w:r w:rsidRPr="00F623B6">
        <w:rPr>
          <w:lang w:val="de-DE"/>
        </w:rPr>
        <w:t>MONICA: bissl angepasst</w:t>
      </w:r>
    </w:p>
  </w:comment>
  <w:comment w:id="1300" w:author="Author" w:date="2018-03-01T15:16:00Z" w:initials="A">
    <w:p w14:paraId="48ECB099" w14:textId="7DC3E3E8" w:rsidR="008843A2" w:rsidRDefault="008843A2">
      <w:pPr>
        <w:pStyle w:val="CommentText"/>
      </w:pPr>
      <w:r>
        <w:rPr>
          <w:rStyle w:val="CommentReference"/>
        </w:rPr>
        <w:annotationRef/>
      </w:r>
      <w:r>
        <w:t>MONICA: Kleine anpassung</w:t>
      </w:r>
    </w:p>
  </w:comment>
  <w:comment w:id="1331" w:author="Author" w:date="2018-01-29T13:23:00Z" w:initials="A">
    <w:p w14:paraId="7B65BA32" w14:textId="6CDD2E09" w:rsidR="008843A2" w:rsidRDefault="008843A2">
      <w:pPr>
        <w:pStyle w:val="CommentText"/>
      </w:pPr>
      <w:r>
        <w:rPr>
          <w:rStyle w:val="CommentReference"/>
        </w:rPr>
        <w:annotationRef/>
      </w:r>
      <w:r w:rsidRPr="006E66AE">
        <w:t>Tessa 29.01.</w:t>
      </w:r>
    </w:p>
    <w:p w14:paraId="6ABF2944" w14:textId="4577BD16" w:rsidR="008843A2" w:rsidRPr="006E66AE" w:rsidRDefault="008843A2">
      <w:pPr>
        <w:pStyle w:val="CommentText"/>
      </w:pPr>
      <w:r>
        <w:t>This information was only given in the AU document, because only in AU we recommend to set the balances to 0 before terminating the EE</w:t>
      </w:r>
    </w:p>
  </w:comment>
  <w:comment w:id="1350" w:author="Author" w:date="2018-03-01T15:19:00Z" w:initials="A">
    <w:p w14:paraId="0B197872" w14:textId="32FBD3CD" w:rsidR="008843A2" w:rsidRPr="0075185B" w:rsidRDefault="008843A2">
      <w:pPr>
        <w:pStyle w:val="CommentText"/>
        <w:rPr>
          <w:lang w:val="de-DE"/>
        </w:rPr>
      </w:pPr>
      <w:r>
        <w:rPr>
          <w:rStyle w:val="CommentReference"/>
        </w:rPr>
        <w:annotationRef/>
      </w:r>
      <w:r w:rsidRPr="0075185B">
        <w:rPr>
          <w:lang w:val="de-DE"/>
        </w:rPr>
        <w:t>MONICA: ich bin mir nicht sicher, ob die erklärung nötig ist, weil theoretisch die balances von allen EEs 0 sein sollte….Ich würde die note eher löschen, und nur “</w:t>
      </w:r>
      <w:r>
        <w:rPr>
          <w:lang w:val="de-DE"/>
        </w:rPr>
        <w:t>r</w:t>
      </w:r>
      <w:r w:rsidRPr="0075185B">
        <w:rPr>
          <w:lang w:val="de-DE"/>
        </w:rPr>
        <w:t>elevat</w:t>
      </w:r>
      <w:r>
        <w:rPr>
          <w:lang w:val="de-DE"/>
        </w:rPr>
        <w:t>n</w:t>
      </w:r>
      <w:r w:rsidRPr="0075185B">
        <w:rPr>
          <w:lang w:val="de-DE"/>
        </w:rPr>
        <w:t xml:space="preserve"> for AU” lassen</w:t>
      </w:r>
    </w:p>
  </w:comment>
  <w:comment w:id="1418" w:author="Author" w:date="2018-01-29T13:26:00Z" w:initials="A">
    <w:p w14:paraId="7A91B89D" w14:textId="77777777" w:rsidR="008843A2" w:rsidRPr="001344A3" w:rsidRDefault="008843A2">
      <w:pPr>
        <w:pStyle w:val="CommentText"/>
        <w:rPr>
          <w:highlight w:val="cyan"/>
        </w:rPr>
      </w:pPr>
      <w:r>
        <w:rPr>
          <w:rStyle w:val="CommentReference"/>
        </w:rPr>
        <w:annotationRef/>
      </w:r>
      <w:r w:rsidRPr="001344A3">
        <w:rPr>
          <w:highlight w:val="cyan"/>
        </w:rPr>
        <w:t>Tessa</w:t>
      </w:r>
    </w:p>
    <w:p w14:paraId="6FC708D5" w14:textId="57572900" w:rsidR="008843A2" w:rsidRDefault="008843A2" w:rsidP="0048445D">
      <w:r w:rsidRPr="001344A3">
        <w:rPr>
          <w:highlight w:val="cyan"/>
        </w:rPr>
        <w:t>coming from Chapter 4.1 – former Steps 5 - 9</w:t>
      </w:r>
    </w:p>
  </w:comment>
  <w:comment w:id="1419" w:author="Author" w:date="2018-03-01T14:57:00Z" w:initials="A">
    <w:p w14:paraId="06EE4428" w14:textId="5F7A2DAA" w:rsidR="008843A2" w:rsidRPr="00F623B6" w:rsidRDefault="008843A2">
      <w:pPr>
        <w:pStyle w:val="CommentText"/>
        <w:rPr>
          <w:lang w:val="de-DE"/>
        </w:rPr>
      </w:pPr>
      <w:r>
        <w:rPr>
          <w:rStyle w:val="CommentReference"/>
        </w:rPr>
        <w:annotationRef/>
      </w:r>
      <w:r w:rsidRPr="00EB1B5B">
        <w:rPr>
          <w:b/>
          <w:lang w:val="de-DE"/>
        </w:rPr>
        <w:t>MONICA</w:t>
      </w:r>
      <w:r w:rsidRPr="00EB1B5B">
        <w:rPr>
          <w:lang w:val="de-DE"/>
        </w:rPr>
        <w:t>: die fel</w:t>
      </w:r>
      <w:r>
        <w:rPr>
          <w:lang w:val="de-DE"/>
        </w:rPr>
        <w:t>d</w:t>
      </w:r>
      <w:r w:rsidRPr="00EB1B5B">
        <w:rPr>
          <w:lang w:val="de-DE"/>
        </w:rPr>
        <w:t>er sind die gleich</w:t>
      </w:r>
      <w:r>
        <w:rPr>
          <w:lang w:val="de-DE"/>
        </w:rPr>
        <w:t>e</w:t>
      </w:r>
      <w:r w:rsidRPr="00EB1B5B">
        <w:rPr>
          <w:lang w:val="de-DE"/>
        </w:rPr>
        <w:t>n bei allen länder</w:t>
      </w:r>
      <w:r>
        <w:rPr>
          <w:lang w:val="de-DE"/>
        </w:rPr>
        <w:t xml:space="preserve">. Der einzige unterschied den ich sehe, ist der termination reason wert sowie das payout für AU. Daher kann man sich überlegen, ob man wirklich für jedes land die felder wiederholen will, oder sie in einem rutsch generisch beschreibt, und wo abweichungen sind, eine caution davorsetzen. </w:t>
      </w:r>
      <w:r w:rsidRPr="00F623B6">
        <w:rPr>
          <w:lang w:val="de-DE"/>
        </w:rPr>
        <w:t xml:space="preserve">Siehe z.B. FJ1 -&gt; spot bonus (oder transfer) bzw FJ0 (hiring) </w:t>
      </w:r>
      <w:r w:rsidRPr="00EB1B5B">
        <w:rPr>
          <w:lang w:val="de-DE"/>
        </w:rPr>
        <w:sym w:font="Wingdings" w:char="F0E0"/>
      </w:r>
      <w:r w:rsidRPr="00F623B6">
        <w:rPr>
          <w:lang w:val="de-DE"/>
        </w:rPr>
        <w:t xml:space="preserve"> work permit info test step #12. Spart platz</w:t>
      </w:r>
    </w:p>
  </w:comment>
  <w:comment w:id="1520" w:author="Author" w:date="2018-03-01T15:46:00Z" w:initials="A">
    <w:p w14:paraId="1213967A" w14:textId="3C6411BD" w:rsidR="008843A2" w:rsidRPr="002B76A1" w:rsidRDefault="008843A2">
      <w:pPr>
        <w:pStyle w:val="CommentText"/>
        <w:rPr>
          <w:lang w:val="de-DE"/>
        </w:rPr>
      </w:pPr>
      <w:r>
        <w:rPr>
          <w:rStyle w:val="CommentReference"/>
        </w:rPr>
        <w:annotationRef/>
      </w:r>
      <w:r w:rsidRPr="00F623B6">
        <w:rPr>
          <w:lang w:val="de-DE"/>
        </w:rPr>
        <w:t xml:space="preserve">MONICA: ich würde es umformulieren damit select yes vor leave as is kommt. </w:t>
      </w:r>
      <w:r w:rsidRPr="002B76A1">
        <w:rPr>
          <w:lang w:val="de-DE"/>
        </w:rPr>
        <w:t>Weil die moisten lassen dann “nein” und dann geht rehiring nicht mehr</w:t>
      </w:r>
    </w:p>
  </w:comment>
  <w:comment w:id="1640" w:author="Author" w:date="2018-02-28T11:16:00Z" w:initials="A">
    <w:p w14:paraId="0EF0CBB9" w14:textId="77777777" w:rsidR="008843A2" w:rsidRPr="002B76A1" w:rsidRDefault="008843A2" w:rsidP="00700A44">
      <w:pPr>
        <w:pStyle w:val="CommentText"/>
        <w:rPr>
          <w:highlight w:val="cyan"/>
        </w:rPr>
      </w:pPr>
      <w:r>
        <w:rPr>
          <w:rStyle w:val="CommentReference"/>
        </w:rPr>
        <w:annotationRef/>
      </w:r>
      <w:r w:rsidRPr="002B76A1">
        <w:rPr>
          <w:highlight w:val="cyan"/>
        </w:rPr>
        <w:t>Tessa 28.02.</w:t>
      </w:r>
    </w:p>
    <w:p w14:paraId="46C438B8" w14:textId="77777777" w:rsidR="008843A2" w:rsidRDefault="008843A2" w:rsidP="00700A44">
      <w:pPr>
        <w:pStyle w:val="CommentText"/>
      </w:pPr>
      <w:r w:rsidRPr="00A17EBE">
        <w:rPr>
          <w:highlight w:val="cyan"/>
        </w:rPr>
        <w:t>This is valid for all countries, except AU and US:</w:t>
      </w:r>
    </w:p>
  </w:comment>
  <w:comment w:id="1641" w:author="Author" w:date="2018-03-01T15:22:00Z" w:initials="A">
    <w:p w14:paraId="137C29BB" w14:textId="0596102E" w:rsidR="008843A2" w:rsidRDefault="008843A2">
      <w:pPr>
        <w:pStyle w:val="CommentText"/>
        <w:rPr>
          <w:lang w:val="de-DE"/>
        </w:rPr>
      </w:pPr>
      <w:r>
        <w:rPr>
          <w:rStyle w:val="CommentReference"/>
        </w:rPr>
        <w:annotationRef/>
      </w:r>
      <w:r w:rsidRPr="00F623B6">
        <w:rPr>
          <w:b/>
          <w:lang w:val="de-DE"/>
        </w:rPr>
        <w:t>MONICA</w:t>
      </w:r>
      <w:r w:rsidRPr="00F623B6">
        <w:rPr>
          <w:lang w:val="de-DE"/>
        </w:rPr>
        <w:t xml:space="preserve">: </w:t>
      </w:r>
      <w:r w:rsidRPr="0075185B">
        <w:rPr>
          <w:lang w:val="de-DE"/>
        </w:rPr>
        <w:t>verstehen ich nicht ganz:</w:t>
      </w:r>
      <w:r>
        <w:rPr>
          <w:lang w:val="de-DE"/>
        </w:rPr>
        <w:t xml:space="preserve"> wenn ich deine info für US angucke, dann haben wir eigentlich für andere länder auch rules, wo die verbliebenen urlaubstage basierend auf dem termination date berechnet werden. Oder meinst du was anderes?</w:t>
      </w:r>
    </w:p>
    <w:p w14:paraId="68F77A8B" w14:textId="6B747FAA" w:rsidR="008843A2" w:rsidRPr="0075185B" w:rsidRDefault="008843A2">
      <w:pPr>
        <w:pStyle w:val="CommentText"/>
        <w:rPr>
          <w:lang w:val="de-DE"/>
        </w:rPr>
      </w:pPr>
      <w:r>
        <w:rPr>
          <w:lang w:val="de-DE"/>
        </w:rPr>
        <w:t>Abgesehen davon ist diese rule nur dann valide, wenn der Kunde unser SAP Best Practices hat</w:t>
      </w:r>
    </w:p>
  </w:comment>
  <w:comment w:id="1650" w:author="Author" w:date="2018-02-28T11:06:00Z" w:initials="A">
    <w:p w14:paraId="2F726506" w14:textId="5C94622C" w:rsidR="008843A2" w:rsidRPr="00A17EBE" w:rsidRDefault="008843A2">
      <w:pPr>
        <w:pStyle w:val="CommentText"/>
        <w:rPr>
          <w:highlight w:val="cyan"/>
        </w:rPr>
      </w:pPr>
      <w:r>
        <w:rPr>
          <w:rStyle w:val="CommentReference"/>
        </w:rPr>
        <w:annotationRef/>
      </w:r>
      <w:r w:rsidRPr="00A17EBE">
        <w:rPr>
          <w:highlight w:val="cyan"/>
        </w:rPr>
        <w:t>Tessa 28.02.</w:t>
      </w:r>
    </w:p>
    <w:p w14:paraId="4387163D" w14:textId="0B8AC154" w:rsidR="008843A2" w:rsidRDefault="008843A2">
      <w:pPr>
        <w:pStyle w:val="CommentText"/>
      </w:pPr>
      <w:r w:rsidRPr="00A17EBE">
        <w:rPr>
          <w:highlight w:val="cyan"/>
        </w:rPr>
        <w:t>This is valid for all countries, except AU and US:</w:t>
      </w:r>
    </w:p>
  </w:comment>
  <w:comment w:id="1762" w:author="Author" w:date="2018-01-29T13:19:00Z" w:initials="A">
    <w:p w14:paraId="48B1FAD5" w14:textId="77777777" w:rsidR="008843A2" w:rsidRPr="002002B9" w:rsidRDefault="008843A2" w:rsidP="003011FA">
      <w:pPr>
        <w:pStyle w:val="CommentText"/>
        <w:rPr>
          <w:lang w:val="de-DE"/>
        </w:rPr>
      </w:pPr>
      <w:r>
        <w:rPr>
          <w:rStyle w:val="CommentReference"/>
        </w:rPr>
        <w:annotationRef/>
      </w:r>
      <w:r w:rsidRPr="002002B9">
        <w:rPr>
          <w:lang w:val="de-DE"/>
        </w:rPr>
        <w:t>Tessa 29.01.</w:t>
      </w:r>
    </w:p>
    <w:p w14:paraId="6EF08DB3" w14:textId="494E2AD2" w:rsidR="008843A2" w:rsidRDefault="008843A2" w:rsidP="003011FA">
      <w:pPr>
        <w:pStyle w:val="CommentText"/>
        <w:rPr>
          <w:lang w:val="de-DE"/>
        </w:rPr>
      </w:pPr>
      <w:r w:rsidRPr="002002B9">
        <w:rPr>
          <w:lang w:val="de-DE"/>
        </w:rPr>
        <w:t>eine Lump Sum (Pauschale) wird bei Termination nur für AU gepflegt.</w:t>
      </w:r>
    </w:p>
    <w:p w14:paraId="56CD994C" w14:textId="45AD4781" w:rsidR="008843A2" w:rsidRPr="002002B9" w:rsidRDefault="008843A2" w:rsidP="00857D75">
      <w:pPr>
        <w:pStyle w:val="CommentText"/>
        <w:numPr>
          <w:ilvl w:val="0"/>
          <w:numId w:val="35"/>
        </w:numPr>
        <w:rPr>
          <w:lang w:val="de-DE"/>
        </w:rPr>
      </w:pPr>
      <w:r>
        <w:rPr>
          <w:lang w:val="de-DE"/>
        </w:rPr>
        <w:t xml:space="preserve"> nach unten ins Feld „Payout“</w:t>
      </w:r>
    </w:p>
  </w:comment>
  <w:comment w:id="1923" w:author="Author" w:date="2018-02-28T11:10:00Z" w:initials="A">
    <w:p w14:paraId="4A0A6393" w14:textId="77777777" w:rsidR="008843A2" w:rsidRPr="00A17EBE" w:rsidRDefault="008843A2" w:rsidP="00A17EBE">
      <w:pPr>
        <w:pStyle w:val="CommentText"/>
        <w:rPr>
          <w:highlight w:val="cyan"/>
        </w:rPr>
      </w:pPr>
      <w:r>
        <w:rPr>
          <w:rStyle w:val="CommentReference"/>
        </w:rPr>
        <w:annotationRef/>
      </w:r>
      <w:r w:rsidRPr="00A17EBE">
        <w:rPr>
          <w:highlight w:val="cyan"/>
        </w:rPr>
        <w:t>Tessa 28.02.</w:t>
      </w:r>
    </w:p>
    <w:p w14:paraId="4255472D" w14:textId="70CBE44B" w:rsidR="008843A2" w:rsidRDefault="008843A2" w:rsidP="00A17EBE">
      <w:pPr>
        <w:pStyle w:val="CommentText"/>
      </w:pPr>
      <w:r w:rsidRPr="00A17EBE">
        <w:rPr>
          <w:highlight w:val="cyan"/>
        </w:rPr>
        <w:t>This is valid for AU and US:</w:t>
      </w:r>
    </w:p>
  </w:comment>
  <w:comment w:id="1944" w:author="Author" w:date="2018-03-01T15:52:00Z" w:initials="A">
    <w:p w14:paraId="11A5BC81" w14:textId="24765478" w:rsidR="008843A2" w:rsidRPr="00FF0F30" w:rsidRDefault="008843A2">
      <w:pPr>
        <w:pStyle w:val="CommentText"/>
        <w:rPr>
          <w:lang w:val="de-DE"/>
        </w:rPr>
      </w:pPr>
      <w:r>
        <w:rPr>
          <w:rStyle w:val="CommentReference"/>
        </w:rPr>
        <w:annotationRef/>
      </w:r>
      <w:r w:rsidRPr="00FF0F30">
        <w:rPr>
          <w:lang w:val="de-DE"/>
        </w:rPr>
        <w:t>MONICA: WTA könnte der employee aber auch haben….</w:t>
      </w:r>
    </w:p>
  </w:comment>
  <w:comment w:id="1935" w:author="Author" w:date="2018-02-28T11:10:00Z" w:initials="A">
    <w:p w14:paraId="1986456F" w14:textId="77777777" w:rsidR="008843A2" w:rsidRPr="00A17EBE" w:rsidRDefault="008843A2" w:rsidP="00A17EBE">
      <w:pPr>
        <w:pStyle w:val="CommentText"/>
        <w:rPr>
          <w:highlight w:val="cyan"/>
        </w:rPr>
      </w:pPr>
      <w:r>
        <w:rPr>
          <w:rStyle w:val="CommentReference"/>
        </w:rPr>
        <w:annotationRef/>
      </w:r>
      <w:r w:rsidRPr="00A17EBE">
        <w:rPr>
          <w:highlight w:val="cyan"/>
        </w:rPr>
        <w:t>Tessa 28.02.</w:t>
      </w:r>
    </w:p>
    <w:p w14:paraId="651FEDAD" w14:textId="2E8F5F50" w:rsidR="008843A2" w:rsidRDefault="008843A2" w:rsidP="00A17EBE">
      <w:pPr>
        <w:pStyle w:val="CommentText"/>
      </w:pPr>
      <w:r w:rsidRPr="00A17EBE">
        <w:rPr>
          <w:highlight w:val="cyan"/>
        </w:rPr>
        <w:t>This is valid for AU</w:t>
      </w:r>
    </w:p>
  </w:comment>
  <w:comment w:id="1958" w:author="Author" w:date="2018-02-28T13:41:00Z" w:initials="A">
    <w:p w14:paraId="3DC0D986" w14:textId="55CD92A6" w:rsidR="008843A2" w:rsidRPr="002E33EE" w:rsidRDefault="008843A2">
      <w:pPr>
        <w:pStyle w:val="CommentText"/>
        <w:rPr>
          <w:highlight w:val="cyan"/>
        </w:rPr>
      </w:pPr>
      <w:r>
        <w:rPr>
          <w:rStyle w:val="CommentReference"/>
        </w:rPr>
        <w:annotationRef/>
      </w:r>
      <w:r w:rsidRPr="002E33EE">
        <w:rPr>
          <w:highlight w:val="cyan"/>
        </w:rPr>
        <w:t>Tessa</w:t>
      </w:r>
    </w:p>
    <w:p w14:paraId="4A7FC02C" w14:textId="06B09F3C" w:rsidR="008843A2" w:rsidRDefault="008843A2">
      <w:pPr>
        <w:pStyle w:val="CommentText"/>
      </w:pPr>
      <w:r w:rsidRPr="002E33EE">
        <w:rPr>
          <w:highlight w:val="cyan"/>
        </w:rPr>
        <w:t>AU field only</w:t>
      </w:r>
    </w:p>
  </w:comment>
  <w:comment w:id="1999" w:author="Author" w:date="2018-01-29T13:32:00Z" w:initials="A">
    <w:p w14:paraId="32E84FD5" w14:textId="7BD4AFC2" w:rsidR="008843A2" w:rsidRPr="00A17EBE" w:rsidRDefault="008843A2">
      <w:pPr>
        <w:pStyle w:val="CommentText"/>
        <w:rPr>
          <w:highlight w:val="cyan"/>
        </w:rPr>
      </w:pPr>
      <w:r>
        <w:rPr>
          <w:rStyle w:val="CommentReference"/>
        </w:rPr>
        <w:annotationRef/>
      </w:r>
      <w:r w:rsidRPr="00A17EBE">
        <w:rPr>
          <w:highlight w:val="cyan"/>
        </w:rPr>
        <w:t>Tessa 28.02.</w:t>
      </w:r>
    </w:p>
    <w:p w14:paraId="676CF267" w14:textId="7252BF2C" w:rsidR="008843A2" w:rsidRDefault="008843A2">
      <w:pPr>
        <w:pStyle w:val="CommentText"/>
      </w:pPr>
      <w:r>
        <w:rPr>
          <w:highlight w:val="cyan"/>
        </w:rPr>
        <w:t>“Payout Complete Balance”:this field is for</w:t>
      </w:r>
      <w:r w:rsidRPr="00A17EBE">
        <w:rPr>
          <w:highlight w:val="cyan"/>
        </w:rPr>
        <w:t xml:space="preserve"> AU only</w:t>
      </w:r>
    </w:p>
    <w:p w14:paraId="6B7CF617" w14:textId="3F836880" w:rsidR="008843A2" w:rsidRDefault="008843A2">
      <w:pPr>
        <w:pStyle w:val="CommentText"/>
      </w:pPr>
    </w:p>
    <w:p w14:paraId="4EE86750" w14:textId="78326C33" w:rsidR="008843A2" w:rsidRDefault="008843A2">
      <w:pPr>
        <w:pStyle w:val="CommentText"/>
      </w:pPr>
      <w:r w:rsidRPr="00857D75">
        <w:rPr>
          <w:highlight w:val="cyan"/>
        </w:rPr>
        <w:t>in  BPDEVEC1802 this can be tested with EE Jacob Martin who has vacation quota</w:t>
      </w:r>
    </w:p>
  </w:comment>
  <w:comment w:id="1982" w:author="Author" w:date="2018-03-01T15:54:00Z" w:initials="A">
    <w:p w14:paraId="57278F69" w14:textId="1BF0D1A4" w:rsidR="008843A2" w:rsidRPr="00FF0F30" w:rsidRDefault="008843A2">
      <w:pPr>
        <w:pStyle w:val="CommentText"/>
        <w:rPr>
          <w:lang w:val="de-DE"/>
        </w:rPr>
      </w:pPr>
      <w:r>
        <w:rPr>
          <w:rStyle w:val="CommentReference"/>
        </w:rPr>
        <w:annotationRef/>
      </w:r>
      <w:r w:rsidRPr="00FF0F30">
        <w:rPr>
          <w:b/>
          <w:lang w:val="de-DE"/>
        </w:rPr>
        <w:t>MONICA</w:t>
      </w:r>
      <w:r w:rsidRPr="00FF0F30">
        <w:rPr>
          <w:lang w:val="de-DE"/>
        </w:rPr>
        <w:t>: das ist keine additional info sondern</w:t>
      </w:r>
      <w:r>
        <w:rPr>
          <w:lang w:val="de-DE"/>
        </w:rPr>
        <w:t>,</w:t>
      </w:r>
      <w:r w:rsidRPr="00FF0F30">
        <w:rPr>
          <w:lang w:val="de-DE"/>
        </w:rPr>
        <w:t xml:space="preserve"> eine instruction</w:t>
      </w:r>
    </w:p>
  </w:comment>
  <w:comment w:id="2041" w:author="Author" w:date="2018-01-29T13:19:00Z" w:initials="A">
    <w:p w14:paraId="11414A29" w14:textId="77777777" w:rsidR="008843A2" w:rsidRPr="00857D75" w:rsidRDefault="008843A2" w:rsidP="00857D75">
      <w:pPr>
        <w:pStyle w:val="CommentText"/>
        <w:rPr>
          <w:highlight w:val="cyan"/>
          <w:lang w:val="de-DE"/>
        </w:rPr>
      </w:pPr>
      <w:r>
        <w:rPr>
          <w:rStyle w:val="CommentReference"/>
        </w:rPr>
        <w:annotationRef/>
      </w:r>
      <w:r w:rsidRPr="00857D75">
        <w:rPr>
          <w:highlight w:val="cyan"/>
          <w:lang w:val="de-DE"/>
        </w:rPr>
        <w:t>Tessa 29.01.</w:t>
      </w:r>
    </w:p>
    <w:p w14:paraId="10C6CADC" w14:textId="77777777" w:rsidR="008843A2" w:rsidRPr="002002B9" w:rsidRDefault="008843A2" w:rsidP="00857D75">
      <w:pPr>
        <w:pStyle w:val="CommentText"/>
        <w:rPr>
          <w:lang w:val="de-DE"/>
        </w:rPr>
      </w:pPr>
      <w:r w:rsidRPr="00857D75">
        <w:rPr>
          <w:highlight w:val="cyan"/>
          <w:lang w:val="de-DE"/>
        </w:rPr>
        <w:t>eine Lump Sum (Pauschale) wird bei Termination nur für AU gepflegt.</w:t>
      </w:r>
    </w:p>
  </w:comment>
  <w:comment w:id="1890" w:author="Author" w:date="2018-03-01T15:52:00Z" w:initials="A">
    <w:p w14:paraId="74123854" w14:textId="18E02354" w:rsidR="008843A2" w:rsidRPr="00FF0F30" w:rsidRDefault="008843A2">
      <w:pPr>
        <w:pStyle w:val="CommentText"/>
        <w:rPr>
          <w:lang w:val="de-DE"/>
        </w:rPr>
      </w:pPr>
      <w:r>
        <w:rPr>
          <w:rStyle w:val="CommentReference"/>
        </w:rPr>
        <w:annotationRef/>
      </w:r>
      <w:r w:rsidRPr="00FF0F30">
        <w:rPr>
          <w:lang w:val="de-DE"/>
        </w:rPr>
        <w:t>MONICA: das stimmt nur, wenn unsere SAP Best Practices benutzt wird</w:t>
      </w:r>
    </w:p>
  </w:comment>
  <w:comment w:id="2250" w:author="Author" w:date="2018-02-28T11:12:00Z" w:initials="A">
    <w:p w14:paraId="6A7B2AFC" w14:textId="77777777" w:rsidR="008843A2" w:rsidRPr="00A17EBE" w:rsidRDefault="008843A2" w:rsidP="00A17EBE">
      <w:pPr>
        <w:pStyle w:val="CommentText"/>
        <w:rPr>
          <w:highlight w:val="cyan"/>
        </w:rPr>
      </w:pPr>
      <w:r>
        <w:rPr>
          <w:rStyle w:val="CommentReference"/>
        </w:rPr>
        <w:annotationRef/>
      </w:r>
      <w:r>
        <w:rPr>
          <w:rStyle w:val="CommentReference"/>
        </w:rPr>
        <w:annotationRef/>
      </w:r>
      <w:r w:rsidRPr="00A17EBE">
        <w:rPr>
          <w:highlight w:val="cyan"/>
        </w:rPr>
        <w:t>Tessa 28.02.</w:t>
      </w:r>
    </w:p>
    <w:p w14:paraId="122D0155" w14:textId="77777777" w:rsidR="008843A2" w:rsidRDefault="008843A2" w:rsidP="00A17EBE">
      <w:pPr>
        <w:pStyle w:val="CommentText"/>
      </w:pPr>
      <w:r w:rsidRPr="00A17EBE">
        <w:rPr>
          <w:highlight w:val="cyan"/>
        </w:rPr>
        <w:t>This is valid for all countries, except AU and US:</w:t>
      </w:r>
    </w:p>
    <w:p w14:paraId="100A8E6F" w14:textId="0006ECDA" w:rsidR="008843A2" w:rsidRDefault="008843A2">
      <w:pPr>
        <w:pStyle w:val="CommentText"/>
      </w:pPr>
    </w:p>
  </w:comment>
  <w:comment w:id="2253" w:author="Author" w:date="2018-02-28T11:16:00Z" w:initials="A">
    <w:p w14:paraId="560AA13E" w14:textId="77777777" w:rsidR="008843A2" w:rsidRPr="00A17EBE" w:rsidRDefault="008843A2" w:rsidP="00700A44">
      <w:pPr>
        <w:pStyle w:val="CommentText"/>
        <w:rPr>
          <w:highlight w:val="cyan"/>
        </w:rPr>
      </w:pPr>
      <w:r>
        <w:rPr>
          <w:rStyle w:val="CommentReference"/>
        </w:rPr>
        <w:annotationRef/>
      </w:r>
      <w:r w:rsidRPr="00A17EBE">
        <w:rPr>
          <w:highlight w:val="cyan"/>
        </w:rPr>
        <w:t>Tessa 28.02.</w:t>
      </w:r>
    </w:p>
    <w:p w14:paraId="70D8B7FD" w14:textId="77777777" w:rsidR="008843A2" w:rsidRDefault="008843A2" w:rsidP="00700A44">
      <w:pPr>
        <w:pStyle w:val="CommentText"/>
      </w:pPr>
      <w:r w:rsidRPr="00A17EBE">
        <w:rPr>
          <w:highlight w:val="cyan"/>
        </w:rPr>
        <w:t>This is valid for all countries, except AU and US:</w:t>
      </w:r>
    </w:p>
  </w:comment>
  <w:comment w:id="2254" w:author="Author" w:date="2018-03-01T15:54:00Z" w:initials="A">
    <w:p w14:paraId="7456705C" w14:textId="50CE6AEF" w:rsidR="008843A2" w:rsidRPr="00FF0F30" w:rsidRDefault="008843A2">
      <w:pPr>
        <w:pStyle w:val="CommentText"/>
        <w:rPr>
          <w:lang w:val="de-DE"/>
        </w:rPr>
      </w:pPr>
      <w:r>
        <w:rPr>
          <w:rStyle w:val="CommentReference"/>
        </w:rPr>
        <w:annotationRef/>
      </w:r>
      <w:r w:rsidRPr="00FF0F30">
        <w:rPr>
          <w:b/>
          <w:lang w:val="de-DE"/>
        </w:rPr>
        <w:t>MONICA</w:t>
      </w:r>
      <w:r w:rsidRPr="00FF0F30">
        <w:rPr>
          <w:lang w:val="de-DE"/>
        </w:rPr>
        <w:t>: für China haben wir kein Time Off</w:t>
      </w:r>
    </w:p>
  </w:comment>
  <w:comment w:id="2293" w:author="Author" w:date="2018-01-29T13:33:00Z" w:initials="A">
    <w:p w14:paraId="0398549F" w14:textId="23C640BD" w:rsidR="008843A2" w:rsidRPr="001F774C" w:rsidRDefault="008843A2" w:rsidP="00F15BC9">
      <w:pPr>
        <w:pStyle w:val="CommentText"/>
        <w:rPr>
          <w:highlight w:val="cyan"/>
        </w:rPr>
      </w:pPr>
      <w:r>
        <w:rPr>
          <w:rStyle w:val="CommentReference"/>
        </w:rPr>
        <w:annotationRef/>
      </w:r>
      <w:r w:rsidRPr="001F774C">
        <w:rPr>
          <w:highlight w:val="cyan"/>
        </w:rPr>
        <w:t>Tessa</w:t>
      </w:r>
    </w:p>
    <w:p w14:paraId="056BB9B6" w14:textId="11A20FF2" w:rsidR="008843A2" w:rsidRPr="001F774C" w:rsidRDefault="008843A2" w:rsidP="00F15BC9">
      <w:pPr>
        <w:pStyle w:val="CommentText"/>
        <w:rPr>
          <w:highlight w:val="cyan"/>
        </w:rPr>
      </w:pPr>
      <w:r w:rsidRPr="001F774C">
        <w:rPr>
          <w:highlight w:val="cyan"/>
        </w:rPr>
        <w:t>CN only, JOBSUPRV</w:t>
      </w:r>
      <w:r>
        <w:rPr>
          <w:highlight w:val="cyan"/>
        </w:rPr>
        <w:t xml:space="preserve"> came from CN consultant</w:t>
      </w:r>
    </w:p>
    <w:p w14:paraId="07AE4F81" w14:textId="391E733F" w:rsidR="008843A2" w:rsidRPr="001F774C" w:rsidRDefault="008843A2" w:rsidP="00F15BC9">
      <w:pPr>
        <w:pStyle w:val="CommentText"/>
        <w:rPr>
          <w:highlight w:val="cyan"/>
        </w:rPr>
      </w:pPr>
      <w:r w:rsidRPr="001F774C">
        <w:rPr>
          <w:highlight w:val="cyan"/>
        </w:rPr>
        <w:t>all others have DATACHG</w:t>
      </w:r>
    </w:p>
    <w:p w14:paraId="625AB519" w14:textId="2A6D9B7C" w:rsidR="008843A2" w:rsidRPr="001F774C" w:rsidRDefault="008843A2" w:rsidP="001F774C">
      <w:pPr>
        <w:pStyle w:val="CommentText"/>
        <w:numPr>
          <w:ilvl w:val="0"/>
          <w:numId w:val="35"/>
        </w:numPr>
      </w:pPr>
      <w:r w:rsidRPr="001F774C">
        <w:rPr>
          <w:highlight w:val="cyan"/>
        </w:rPr>
        <w:t>can stay as CN only (Anja, 22.1 18)</w:t>
      </w:r>
    </w:p>
  </w:comment>
  <w:comment w:id="2456" w:author="Author" w:date="2018-02-28T11:16:00Z" w:initials="A">
    <w:p w14:paraId="6EB0D595" w14:textId="77777777" w:rsidR="008843A2" w:rsidRPr="00A17EBE" w:rsidRDefault="008843A2" w:rsidP="00700A44">
      <w:pPr>
        <w:pStyle w:val="CommentText"/>
        <w:rPr>
          <w:highlight w:val="cyan"/>
        </w:rPr>
      </w:pPr>
      <w:r>
        <w:rPr>
          <w:rStyle w:val="CommentReference"/>
        </w:rPr>
        <w:annotationRef/>
      </w:r>
      <w:r w:rsidRPr="00A17EBE">
        <w:rPr>
          <w:highlight w:val="cyan"/>
        </w:rPr>
        <w:t>Tessa 28.02.</w:t>
      </w:r>
    </w:p>
    <w:p w14:paraId="10FEAEAA" w14:textId="77777777" w:rsidR="008843A2" w:rsidRDefault="008843A2" w:rsidP="00700A44">
      <w:pPr>
        <w:pStyle w:val="CommentText"/>
      </w:pPr>
      <w:r w:rsidRPr="00A17EBE">
        <w:rPr>
          <w:highlight w:val="cyan"/>
        </w:rPr>
        <w:t>This is valid for all countries, except AU and US:</w:t>
      </w:r>
    </w:p>
  </w:comment>
  <w:comment w:id="2458" w:author="Author" w:date="2018-02-28T11:15:00Z" w:initials="A">
    <w:p w14:paraId="741A3A5C" w14:textId="77777777" w:rsidR="008843A2" w:rsidRPr="00A17EBE" w:rsidRDefault="008843A2" w:rsidP="001F774C">
      <w:pPr>
        <w:pStyle w:val="CommentText"/>
        <w:rPr>
          <w:highlight w:val="cyan"/>
        </w:rPr>
      </w:pPr>
      <w:r>
        <w:rPr>
          <w:rStyle w:val="CommentReference"/>
        </w:rPr>
        <w:annotationRef/>
      </w:r>
      <w:r w:rsidRPr="00A17EBE">
        <w:rPr>
          <w:highlight w:val="cyan"/>
        </w:rPr>
        <w:t>Tessa 28.02.</w:t>
      </w:r>
    </w:p>
    <w:p w14:paraId="77DEA5F1" w14:textId="2D3DCD2A" w:rsidR="008843A2" w:rsidRDefault="008843A2" w:rsidP="001F774C">
      <w:pPr>
        <w:pStyle w:val="CommentText"/>
      </w:pPr>
      <w:r w:rsidRPr="00A17EBE">
        <w:rPr>
          <w:highlight w:val="cyan"/>
        </w:rPr>
        <w:t>This is valid for all countries, except AU and US:</w:t>
      </w:r>
    </w:p>
  </w:comment>
  <w:comment w:id="2474" w:author="Author" w:date="2018-02-28T11:15:00Z" w:initials="A">
    <w:p w14:paraId="0EBCB35C" w14:textId="77777777" w:rsidR="008843A2" w:rsidRPr="001F774C" w:rsidRDefault="008843A2">
      <w:pPr>
        <w:pStyle w:val="CommentText"/>
        <w:rPr>
          <w:highlight w:val="cyan"/>
        </w:rPr>
      </w:pPr>
      <w:r>
        <w:rPr>
          <w:rStyle w:val="CommentReference"/>
        </w:rPr>
        <w:annotationRef/>
      </w:r>
      <w:r w:rsidRPr="001F774C">
        <w:rPr>
          <w:highlight w:val="cyan"/>
        </w:rPr>
        <w:t>Tessa 28.02.</w:t>
      </w:r>
    </w:p>
    <w:p w14:paraId="616F7CF8" w14:textId="0A7CEB13" w:rsidR="008843A2" w:rsidRDefault="008843A2">
      <w:pPr>
        <w:pStyle w:val="CommentText"/>
      </w:pPr>
      <w:r w:rsidRPr="001F774C">
        <w:rPr>
          <w:highlight w:val="cyan"/>
        </w:rPr>
        <w:t>DE only</w:t>
      </w:r>
    </w:p>
  </w:comment>
  <w:comment w:id="2610" w:author="Author" w:date="2018-02-28T11:16:00Z" w:initials="A">
    <w:p w14:paraId="5F52B560" w14:textId="77777777" w:rsidR="008843A2" w:rsidRPr="00A17EBE" w:rsidRDefault="008843A2" w:rsidP="006A4F85">
      <w:pPr>
        <w:pStyle w:val="CommentText"/>
        <w:rPr>
          <w:highlight w:val="cyan"/>
        </w:rPr>
      </w:pPr>
      <w:r>
        <w:rPr>
          <w:rStyle w:val="CommentReference"/>
        </w:rPr>
        <w:annotationRef/>
      </w:r>
      <w:r w:rsidRPr="00A17EBE">
        <w:rPr>
          <w:highlight w:val="cyan"/>
        </w:rPr>
        <w:t>Tessa 28.02.</w:t>
      </w:r>
    </w:p>
    <w:p w14:paraId="4E844B79" w14:textId="03050BF4" w:rsidR="008843A2" w:rsidRDefault="008843A2" w:rsidP="006A4F85">
      <w:pPr>
        <w:pStyle w:val="CommentText"/>
      </w:pPr>
      <w:r w:rsidRPr="00A17EBE">
        <w:rPr>
          <w:highlight w:val="cyan"/>
        </w:rPr>
        <w:t>This is valid for all countries, except AU and US:</w:t>
      </w:r>
    </w:p>
  </w:comment>
  <w:comment w:id="2747" w:author="Author" w:date="2018-02-28T11:16:00Z" w:initials="A">
    <w:p w14:paraId="65BB2ACB" w14:textId="77777777" w:rsidR="008843A2" w:rsidRPr="00A17EBE" w:rsidRDefault="008843A2" w:rsidP="00700A44">
      <w:pPr>
        <w:pStyle w:val="CommentText"/>
        <w:rPr>
          <w:highlight w:val="cyan"/>
        </w:rPr>
      </w:pPr>
      <w:r>
        <w:rPr>
          <w:rStyle w:val="CommentReference"/>
        </w:rPr>
        <w:annotationRef/>
      </w:r>
      <w:r w:rsidRPr="00A17EBE">
        <w:rPr>
          <w:highlight w:val="cyan"/>
        </w:rPr>
        <w:t>Tessa 28.02.</w:t>
      </w:r>
    </w:p>
    <w:p w14:paraId="5865A568" w14:textId="77777777" w:rsidR="008843A2" w:rsidRDefault="008843A2" w:rsidP="00700A44">
      <w:pPr>
        <w:pStyle w:val="CommentText"/>
      </w:pPr>
      <w:r w:rsidRPr="00A17EBE">
        <w:rPr>
          <w:highlight w:val="cyan"/>
        </w:rPr>
        <w:t>This is valid for all countries, except AU and US:</w:t>
      </w:r>
    </w:p>
  </w:comment>
  <w:comment w:id="2752" w:author="Author" w:date="2018-02-28T11:17:00Z" w:initials="A">
    <w:p w14:paraId="575E9CB8" w14:textId="77777777" w:rsidR="008843A2" w:rsidRPr="00A17EBE" w:rsidRDefault="008843A2" w:rsidP="006A4F85">
      <w:pPr>
        <w:pStyle w:val="CommentText"/>
        <w:rPr>
          <w:highlight w:val="cyan"/>
        </w:rPr>
      </w:pPr>
      <w:r>
        <w:rPr>
          <w:rStyle w:val="CommentReference"/>
        </w:rPr>
        <w:annotationRef/>
      </w:r>
      <w:r w:rsidRPr="00A17EBE">
        <w:rPr>
          <w:highlight w:val="cyan"/>
        </w:rPr>
        <w:t>Tessa 28.02.</w:t>
      </w:r>
    </w:p>
    <w:p w14:paraId="4E98C1FB" w14:textId="63AF190E" w:rsidR="008843A2" w:rsidRDefault="008843A2" w:rsidP="006A4F85">
      <w:pPr>
        <w:pStyle w:val="CommentText"/>
      </w:pPr>
      <w:r w:rsidRPr="00A17EBE">
        <w:rPr>
          <w:highlight w:val="cyan"/>
        </w:rPr>
        <w:t>This is valid for all countries, except AU and US:</w:t>
      </w:r>
    </w:p>
  </w:comment>
  <w:comment w:id="2763" w:author="Author" w:date="2018-02-28T11:17:00Z" w:initials="A">
    <w:p w14:paraId="2651BB82" w14:textId="0B88E9C6" w:rsidR="008843A2" w:rsidRDefault="008843A2">
      <w:pPr>
        <w:pStyle w:val="CommentText"/>
      </w:pPr>
      <w:r>
        <w:rPr>
          <w:rStyle w:val="CommentReference"/>
        </w:rPr>
        <w:annotationRef/>
      </w:r>
      <w:r w:rsidRPr="006A4F85">
        <w:rPr>
          <w:highlight w:val="cyan"/>
        </w:rPr>
        <w:t>GB only</w:t>
      </w:r>
    </w:p>
  </w:comment>
  <w:comment w:id="2916" w:author="Author" w:date="2018-02-28T11:17:00Z" w:initials="A">
    <w:p w14:paraId="31D252BE" w14:textId="77777777" w:rsidR="008843A2" w:rsidRPr="00A17EBE" w:rsidRDefault="008843A2" w:rsidP="006A4F85">
      <w:pPr>
        <w:pStyle w:val="CommentText"/>
        <w:rPr>
          <w:highlight w:val="cyan"/>
        </w:rPr>
      </w:pPr>
      <w:r>
        <w:rPr>
          <w:rStyle w:val="CommentReference"/>
        </w:rPr>
        <w:annotationRef/>
      </w:r>
      <w:r w:rsidRPr="00A17EBE">
        <w:rPr>
          <w:highlight w:val="cyan"/>
        </w:rPr>
        <w:t>Tessa 28.02.</w:t>
      </w:r>
    </w:p>
    <w:p w14:paraId="5CE042F5" w14:textId="6CBD1524" w:rsidR="008843A2" w:rsidRDefault="008843A2" w:rsidP="006A4F85">
      <w:pPr>
        <w:pStyle w:val="CommentText"/>
      </w:pPr>
      <w:r w:rsidRPr="00A17EBE">
        <w:rPr>
          <w:highlight w:val="cyan"/>
        </w:rPr>
        <w:t>This is valid for all countries, except AU and US:</w:t>
      </w:r>
    </w:p>
  </w:comment>
  <w:comment w:id="2920" w:author="Author" w:date="2018-02-28T11:16:00Z" w:initials="A">
    <w:p w14:paraId="6744D57F" w14:textId="77777777" w:rsidR="008843A2" w:rsidRPr="00A17EBE" w:rsidRDefault="008843A2" w:rsidP="00700A44">
      <w:pPr>
        <w:pStyle w:val="CommentText"/>
        <w:rPr>
          <w:highlight w:val="cyan"/>
        </w:rPr>
      </w:pPr>
      <w:r>
        <w:rPr>
          <w:rStyle w:val="CommentReference"/>
        </w:rPr>
        <w:annotationRef/>
      </w:r>
      <w:r w:rsidRPr="00A17EBE">
        <w:rPr>
          <w:highlight w:val="cyan"/>
        </w:rPr>
        <w:t>Tessa 28.02.</w:t>
      </w:r>
    </w:p>
    <w:p w14:paraId="56BF5AA7" w14:textId="77777777" w:rsidR="008843A2" w:rsidRDefault="008843A2" w:rsidP="00700A44">
      <w:pPr>
        <w:pStyle w:val="CommentText"/>
      </w:pPr>
      <w:r w:rsidRPr="00A17EBE">
        <w:rPr>
          <w:highlight w:val="cyan"/>
        </w:rPr>
        <w:t>This is valid for all countries, except AU and US:</w:t>
      </w:r>
    </w:p>
  </w:comment>
  <w:comment w:id="3053" w:author="Author" w:date="2018-02-28T11:18:00Z" w:initials="A">
    <w:p w14:paraId="2188758E" w14:textId="77777777" w:rsidR="008843A2" w:rsidRPr="00A17EBE" w:rsidRDefault="008843A2" w:rsidP="006A4F85">
      <w:pPr>
        <w:pStyle w:val="CommentText"/>
        <w:rPr>
          <w:highlight w:val="cyan"/>
        </w:rPr>
      </w:pPr>
      <w:r>
        <w:rPr>
          <w:rStyle w:val="CommentReference"/>
        </w:rPr>
        <w:annotationRef/>
      </w:r>
      <w:r w:rsidRPr="00A17EBE">
        <w:rPr>
          <w:highlight w:val="cyan"/>
        </w:rPr>
        <w:t>Tessa 28.02.</w:t>
      </w:r>
    </w:p>
    <w:p w14:paraId="7C76A57E" w14:textId="0B127B65" w:rsidR="008843A2" w:rsidRDefault="008843A2" w:rsidP="006A4F85">
      <w:pPr>
        <w:pStyle w:val="CommentText"/>
      </w:pPr>
      <w:r w:rsidRPr="00A17EBE">
        <w:rPr>
          <w:highlight w:val="cyan"/>
        </w:rPr>
        <w:t>This is valid for AU and US:</w:t>
      </w:r>
    </w:p>
  </w:comment>
  <w:comment w:id="3123" w:author="Author" w:date="2018-03-01T16:25:00Z" w:initials="A">
    <w:p w14:paraId="63A254E0" w14:textId="4AEFFD4B" w:rsidR="001E51F1" w:rsidRDefault="001E51F1">
      <w:pPr>
        <w:pStyle w:val="CommentText"/>
      </w:pPr>
      <w:r>
        <w:rPr>
          <w:rStyle w:val="CommentReference"/>
        </w:rPr>
        <w:annotationRef/>
      </w:r>
      <w:r>
        <w:t>MONICA: angepasst wg modular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CAA368" w15:done="0"/>
  <w15:commentEx w15:paraId="4F29FA91" w15:done="0"/>
  <w15:commentEx w15:paraId="02982976" w15:done="0"/>
  <w15:commentEx w15:paraId="059FDE10" w15:done="0"/>
  <w15:commentEx w15:paraId="11F95C85" w15:done="0"/>
  <w15:commentEx w15:paraId="711800EE" w15:done="0"/>
  <w15:commentEx w15:paraId="3B7EF132" w15:done="0"/>
  <w15:commentEx w15:paraId="3AA6677E" w15:done="0"/>
  <w15:commentEx w15:paraId="5B099BE7" w15:done="0"/>
  <w15:commentEx w15:paraId="51334EC3" w15:done="0"/>
  <w15:commentEx w15:paraId="4E477FE2" w15:done="0"/>
  <w15:commentEx w15:paraId="76AAFD57" w15:done="0"/>
  <w15:commentEx w15:paraId="7C7D671F" w15:done="0"/>
  <w15:commentEx w15:paraId="5D3B4675" w15:done="0"/>
  <w15:commentEx w15:paraId="66B836C1" w15:done="0"/>
  <w15:commentEx w15:paraId="24F7B8D4" w15:done="0"/>
  <w15:commentEx w15:paraId="79852B60" w15:done="0"/>
  <w15:commentEx w15:paraId="4066645A" w15:done="0"/>
  <w15:commentEx w15:paraId="48ECB099" w15:done="0"/>
  <w15:commentEx w15:paraId="6ABF2944" w15:done="0"/>
  <w15:commentEx w15:paraId="0B197872" w15:done="0"/>
  <w15:commentEx w15:paraId="6FC708D5" w15:done="0"/>
  <w15:commentEx w15:paraId="06EE4428" w15:done="0"/>
  <w15:commentEx w15:paraId="1213967A" w15:done="0"/>
  <w15:commentEx w15:paraId="46C438B8" w15:done="0"/>
  <w15:commentEx w15:paraId="68F77A8B" w15:paraIdParent="46C438B8" w15:done="0"/>
  <w15:commentEx w15:paraId="4387163D" w15:done="0"/>
  <w15:commentEx w15:paraId="56CD994C" w15:done="0"/>
  <w15:commentEx w15:paraId="4255472D" w15:done="0"/>
  <w15:commentEx w15:paraId="11A5BC81" w15:done="0"/>
  <w15:commentEx w15:paraId="651FEDAD" w15:done="0"/>
  <w15:commentEx w15:paraId="4A7FC02C" w15:done="0"/>
  <w15:commentEx w15:paraId="4EE86750" w15:done="0"/>
  <w15:commentEx w15:paraId="57278F69" w15:done="0"/>
  <w15:commentEx w15:paraId="10C6CADC" w15:done="0"/>
  <w15:commentEx w15:paraId="74123854" w15:done="0"/>
  <w15:commentEx w15:paraId="100A8E6F" w15:done="0"/>
  <w15:commentEx w15:paraId="70D8B7FD" w15:done="0"/>
  <w15:commentEx w15:paraId="7456705C" w15:paraIdParent="70D8B7FD" w15:done="0"/>
  <w15:commentEx w15:paraId="625AB519" w15:done="0"/>
  <w15:commentEx w15:paraId="10FEAEAA" w15:done="0"/>
  <w15:commentEx w15:paraId="77DEA5F1" w15:done="0"/>
  <w15:commentEx w15:paraId="616F7CF8" w15:done="0"/>
  <w15:commentEx w15:paraId="4E844B79" w15:done="0"/>
  <w15:commentEx w15:paraId="5865A568" w15:done="0"/>
  <w15:commentEx w15:paraId="4E98C1FB" w15:done="0"/>
  <w15:commentEx w15:paraId="2651BB82" w15:done="0"/>
  <w15:commentEx w15:paraId="5CE042F5" w15:done="0"/>
  <w15:commentEx w15:paraId="56BF5AA7" w15:done="0"/>
  <w15:commentEx w15:paraId="7C76A57E" w15:done="0"/>
  <w15:commentEx w15:paraId="63A254E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041D9" w14:textId="77777777" w:rsidR="008843A2" w:rsidRDefault="008843A2" w:rsidP="00985A3A">
      <w:pPr>
        <w:spacing w:before="0" w:after="0" w:line="240" w:lineRule="auto"/>
      </w:pPr>
      <w:r>
        <w:separator/>
      </w:r>
    </w:p>
  </w:endnote>
  <w:endnote w:type="continuationSeparator" w:id="0">
    <w:p w14:paraId="6B11637E" w14:textId="77777777" w:rsidR="008843A2" w:rsidRDefault="008843A2" w:rsidP="00985A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ntonSans Book">
    <w:panose1 w:val="02000503000000020004"/>
    <w:charset w:val="00"/>
    <w:family w:val="auto"/>
    <w:pitch w:val="variable"/>
    <w:sig w:usb0="A00002FF" w:usb1="5000A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entonSans Bold">
    <w:panose1 w:val="02000803000000020004"/>
    <w:charset w:val="00"/>
    <w:family w:val="auto"/>
    <w:pitch w:val="variable"/>
    <w:sig w:usb0="A00002FF" w:usb1="5000A04B" w:usb2="00000000" w:usb3="00000000" w:csb0="0000019F" w:csb1="00000000"/>
  </w:font>
  <w:font w:name="SAPSerifRegular">
    <w:altName w:val="Times New Roman"/>
    <w:charset w:val="00"/>
    <w:family w:val="auto"/>
    <w:pitch w:val="variable"/>
    <w:sig w:usb0="00000001"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entonSans Medium">
    <w:panose1 w:val="02000603000000020004"/>
    <w:charset w:val="00"/>
    <w:family w:val="auto"/>
    <w:pitch w:val="variable"/>
    <w:sig w:usb0="A00002FF" w:usb1="5000A04B" w:usb2="00000000" w:usb3="00000000" w:csb0="0000019F" w:csb1="00000000"/>
  </w:font>
  <w:font w:name="BentonSans Regular">
    <w:panose1 w:val="02000503000000020004"/>
    <w:charset w:val="00"/>
    <w:family w:val="auto"/>
    <w:pitch w:val="variable"/>
    <w:sig w:usb0="A00002FF" w:usb1="5000A04B" w:usb2="00000000" w:usb3="00000000" w:csb0="0000019F" w:csb1="00000000"/>
  </w:font>
  <w:font w:name="BentonSans Regular Italic">
    <w:panose1 w:val="0200050300000009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Layout w:type="fixed"/>
      <w:tblCellMar>
        <w:left w:w="0" w:type="dxa"/>
        <w:right w:w="0" w:type="dxa"/>
      </w:tblCellMar>
      <w:tblLook w:val="04A0" w:firstRow="1" w:lastRow="0" w:firstColumn="1" w:lastColumn="0" w:noHBand="0" w:noVBand="1"/>
    </w:tblPr>
    <w:tblGrid>
      <w:gridCol w:w="797"/>
      <w:gridCol w:w="4983"/>
      <w:gridCol w:w="7374"/>
    </w:tblGrid>
    <w:tr w:rsidR="008843A2" w:rsidRPr="005D1853" w14:paraId="17C6C614" w14:textId="77777777" w:rsidTr="006052C3">
      <w:tc>
        <w:tcPr>
          <w:tcW w:w="567" w:type="dxa"/>
          <w:shd w:val="clear" w:color="auto" w:fill="auto"/>
          <w:vAlign w:val="bottom"/>
        </w:tcPr>
        <w:p w14:paraId="3DABA3D5" w14:textId="77777777" w:rsidR="008843A2" w:rsidRPr="004319A4" w:rsidRDefault="008843A2" w:rsidP="003A68B5">
          <w:pPr>
            <w:pStyle w:val="SAPFooterlef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noProof/>
            </w:rPr>
            <w:t>3</w:t>
          </w:r>
          <w:r w:rsidRPr="004319A4">
            <w:rPr>
              <w:rStyle w:val="SAPFooterPageNumber"/>
            </w:rPr>
            <w:fldChar w:fldCharType="end"/>
          </w:r>
        </w:p>
      </w:tc>
      <w:tc>
        <w:tcPr>
          <w:tcW w:w="3544" w:type="dxa"/>
          <w:shd w:val="clear" w:color="auto" w:fill="auto"/>
          <w:vAlign w:val="bottom"/>
        </w:tcPr>
        <w:p w14:paraId="7CB8E98F" w14:textId="77777777" w:rsidR="008843A2" w:rsidRPr="00860C35" w:rsidRDefault="00F623B6" w:rsidP="003A68B5">
          <w:pPr>
            <w:pStyle w:val="SAPFooterleft"/>
          </w:pPr>
          <w:r>
            <w:fldChar w:fldCharType="begin" w:fldLock="1"/>
          </w:r>
          <w:r>
            <w:instrText xml:space="preserve"> REF securitylevel \* MERGEFORMAT </w:instrText>
          </w:r>
          <w:r>
            <w:fldChar w:fldCharType="separate"/>
          </w:r>
          <w:r w:rsidR="008843A2" w:rsidRPr="001A58BA">
            <w:rPr>
              <w:rStyle w:val="SAPFooterSecurityLevel"/>
            </w:rPr>
            <w:t>Customer</w:t>
          </w:r>
          <w:r>
            <w:rPr>
              <w:rStyle w:val="SAPFooterSecurityLevel"/>
            </w:rPr>
            <w:fldChar w:fldCharType="end"/>
          </w:r>
          <w:r w:rsidR="008843A2" w:rsidRPr="00860C35">
            <w:rPr>
              <w:rStyle w:val="SAPFooterSecurityLevel"/>
            </w:rPr>
            <w:t xml:space="preserve"> </w:t>
          </w:r>
          <w:r w:rsidR="008843A2" w:rsidRPr="00860C35">
            <w:br/>
          </w:r>
          <w:r>
            <w:fldChar w:fldCharType="begin"/>
          </w:r>
          <w:r>
            <w:instrText xml:space="preserve"> REF copyright \* MERGEFORMAT </w:instrText>
          </w:r>
          <w:r>
            <w:fldChar w:fldCharType="separate"/>
          </w:r>
          <w:r w:rsidR="008843A2" w:rsidRPr="00796BFD">
            <w:t>© 2017 SAP SE or an SAP affiliate company. All rights reserved.</w:t>
          </w:r>
          <w:r>
            <w:fldChar w:fldCharType="end"/>
          </w:r>
        </w:p>
      </w:tc>
      <w:tc>
        <w:tcPr>
          <w:tcW w:w="5245" w:type="dxa"/>
          <w:shd w:val="clear" w:color="auto" w:fill="auto"/>
          <w:vAlign w:val="bottom"/>
        </w:tcPr>
        <w:p w14:paraId="5CE50237" w14:textId="77777777" w:rsidR="008843A2" w:rsidRDefault="00F623B6" w:rsidP="003A68B5">
          <w:pPr>
            <w:pStyle w:val="SAPFooterright"/>
          </w:pPr>
          <w:r>
            <w:fldChar w:fldCharType="begin"/>
          </w:r>
          <w:r>
            <w:instrText xml:space="preserve"> REF maintitle \* MERGEFORMAT </w:instrText>
          </w:r>
          <w:r>
            <w:fldChar w:fldCharType="separate"/>
          </w:r>
          <w:r w:rsidR="008843A2" w:rsidRPr="00553987">
            <w:t>Take Action: Termination</w:t>
          </w:r>
          <w:r>
            <w:fldChar w:fldCharType="end"/>
          </w:r>
        </w:p>
        <w:p w14:paraId="5892EE24" w14:textId="77777777" w:rsidR="008843A2" w:rsidRPr="001B2C66" w:rsidRDefault="00F623B6" w:rsidP="003A68B5">
          <w:pPr>
            <w:pStyle w:val="SAPFooterCurrentTopicRight"/>
          </w:pPr>
          <w:r>
            <w:fldChar w:fldCharType="begin"/>
          </w:r>
          <w:r>
            <w:instrText xml:space="preserve"> STYLEREF "Heading 1" \l \* MERGEFORMAT </w:instrText>
          </w:r>
          <w:r>
            <w:fldChar w:fldCharType="separate"/>
          </w:r>
          <w:r w:rsidR="008843A2">
            <w:t>Purpose</w:t>
          </w:r>
          <w:r>
            <w:fldChar w:fldCharType="end"/>
          </w:r>
        </w:p>
      </w:tc>
    </w:tr>
  </w:tbl>
  <w:p w14:paraId="3FA9AF6D" w14:textId="77777777" w:rsidR="008843A2" w:rsidRPr="00E63F4C" w:rsidRDefault="008843A2" w:rsidP="003A68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288" w:type="dxa"/>
      <w:tblCellMar>
        <w:left w:w="0" w:type="dxa"/>
        <w:right w:w="0" w:type="dxa"/>
      </w:tblCellMar>
      <w:tblLook w:val="04A0" w:firstRow="1" w:lastRow="0" w:firstColumn="1" w:lastColumn="0" w:noHBand="0" w:noVBand="1"/>
    </w:tblPr>
    <w:tblGrid>
      <w:gridCol w:w="8010"/>
      <w:gridCol w:w="5412"/>
      <w:gridCol w:w="866"/>
    </w:tblGrid>
    <w:tr w:rsidR="008843A2" w:rsidRPr="005D1853" w14:paraId="37163B4A" w14:textId="77777777" w:rsidTr="006052C3">
      <w:tc>
        <w:tcPr>
          <w:tcW w:w="5245" w:type="dxa"/>
          <w:shd w:val="clear" w:color="auto" w:fill="auto"/>
          <w:vAlign w:val="bottom"/>
        </w:tcPr>
        <w:p w14:paraId="1F5B1AA0" w14:textId="77777777" w:rsidR="008843A2" w:rsidRDefault="00F623B6" w:rsidP="003A68B5">
          <w:pPr>
            <w:pStyle w:val="SAPFooterleft"/>
          </w:pPr>
          <w:r>
            <w:fldChar w:fldCharType="begin"/>
          </w:r>
          <w:r>
            <w:instrText xml:space="preserve"> REF maintitle \* MERGEFORMAT </w:instrText>
          </w:r>
          <w:r>
            <w:fldChar w:fldCharType="separate"/>
          </w:r>
          <w:r w:rsidR="008843A2" w:rsidRPr="00553987">
            <w:t>Take Action: Termination</w:t>
          </w:r>
          <w:r>
            <w:fldChar w:fldCharType="end"/>
          </w:r>
        </w:p>
        <w:p w14:paraId="05193722" w14:textId="5B8873D3" w:rsidR="008843A2" w:rsidRPr="001B2C66" w:rsidRDefault="00F623B6" w:rsidP="003A68B5">
          <w:pPr>
            <w:pStyle w:val="SAPFooterCurrentTopicLeft"/>
          </w:pPr>
          <w:r>
            <w:fldChar w:fldCharType="begin"/>
          </w:r>
          <w:r>
            <w:instrText xml:space="preserve"> STYLEREF "Heading 1" \l \* MERGEFORMAT </w:instrText>
          </w:r>
          <w:r>
            <w:fldChar w:fldCharType="separate"/>
          </w:r>
          <w:r>
            <w:rPr>
              <w:noProof/>
            </w:rPr>
            <w:t>Testing the Process Steps</w:t>
          </w:r>
          <w:r>
            <w:rPr>
              <w:noProof/>
            </w:rPr>
            <w:fldChar w:fldCharType="end"/>
          </w:r>
        </w:p>
      </w:tc>
      <w:tc>
        <w:tcPr>
          <w:tcW w:w="3544" w:type="dxa"/>
          <w:shd w:val="clear" w:color="auto" w:fill="auto"/>
          <w:vAlign w:val="bottom"/>
        </w:tcPr>
        <w:p w14:paraId="3364C003" w14:textId="77777777" w:rsidR="008843A2" w:rsidRPr="00860C35" w:rsidRDefault="008843A2" w:rsidP="003A68B5">
          <w:pPr>
            <w:pStyle w:val="SAPFooterright"/>
            <w:rPr>
              <w:rStyle w:val="SAPFooterSecurityLevel"/>
            </w:rPr>
          </w:pPr>
          <w:r w:rsidRPr="00860C35">
            <w:rPr>
              <w:rStyle w:val="SAPFooterSecurityLevel"/>
            </w:rPr>
            <w:t xml:space="preserve"> </w:t>
          </w:r>
          <w:r w:rsidR="00F623B6">
            <w:fldChar w:fldCharType="begin"/>
          </w:r>
          <w:r w:rsidR="00F623B6">
            <w:instrText xml:space="preserve"> REF securitylevel \* MERGEFORMAT </w:instrText>
          </w:r>
          <w:r w:rsidR="00F623B6">
            <w:fldChar w:fldCharType="separate"/>
          </w:r>
          <w:r w:rsidRPr="00796BFD">
            <w:rPr>
              <w:rStyle w:val="SAPFooterSecurityLevel"/>
            </w:rPr>
            <w:t>Customer</w:t>
          </w:r>
          <w:r w:rsidR="00F623B6">
            <w:rPr>
              <w:rStyle w:val="SAPFooterSecurityLevel"/>
            </w:rPr>
            <w:fldChar w:fldCharType="end"/>
          </w:r>
          <w:r w:rsidRPr="00860C35">
            <w:rPr>
              <w:rStyle w:val="SAPFooterSecurityLevel"/>
            </w:rPr>
            <w:t xml:space="preserve"> </w:t>
          </w:r>
        </w:p>
        <w:p w14:paraId="3B26F075" w14:textId="388694DE" w:rsidR="008843A2" w:rsidRPr="00860C35" w:rsidRDefault="00F623B6" w:rsidP="00BE10A8">
          <w:pPr>
            <w:pStyle w:val="SAPFooterright"/>
          </w:pPr>
          <w:r>
            <w:fldChar w:fldCharType="begin"/>
          </w:r>
          <w:r>
            <w:instrText xml:space="preserve"> REF copyright \* MERGEFORMAT </w:instrText>
          </w:r>
          <w:r>
            <w:fldChar w:fldCharType="separate"/>
          </w:r>
          <w:r w:rsidR="008843A2" w:rsidRPr="00796BFD">
            <w:t>© 201</w:t>
          </w:r>
          <w:r w:rsidR="008843A2">
            <w:t>8</w:t>
          </w:r>
          <w:r w:rsidR="008843A2" w:rsidRPr="00796BFD">
            <w:t xml:space="preserve"> SAP SE or an SAP affiliate company. All rights reserved.</w:t>
          </w:r>
          <w:r>
            <w:fldChar w:fldCharType="end"/>
          </w:r>
          <w:r w:rsidR="008843A2" w:rsidRPr="00860C35">
            <w:t xml:space="preserve"> </w:t>
          </w:r>
        </w:p>
      </w:tc>
      <w:tc>
        <w:tcPr>
          <w:tcW w:w="567" w:type="dxa"/>
          <w:shd w:val="clear" w:color="auto" w:fill="auto"/>
          <w:vAlign w:val="bottom"/>
        </w:tcPr>
        <w:p w14:paraId="5FE38946" w14:textId="2B134664" w:rsidR="008843A2" w:rsidRPr="004319A4" w:rsidRDefault="008843A2" w:rsidP="003A68B5">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sidR="00F623B6">
            <w:rPr>
              <w:rStyle w:val="SAPFooterPageNumber"/>
            </w:rPr>
            <w:t>8</w:t>
          </w:r>
          <w:r w:rsidRPr="004319A4">
            <w:rPr>
              <w:rStyle w:val="SAPFooterPageNumber"/>
            </w:rPr>
            <w:fldChar w:fldCharType="end"/>
          </w:r>
        </w:p>
      </w:tc>
    </w:tr>
  </w:tbl>
  <w:p w14:paraId="6AED5F32" w14:textId="77777777" w:rsidR="008843A2" w:rsidRPr="00E63F4C" w:rsidRDefault="008843A2" w:rsidP="003A68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38757" w14:textId="77777777" w:rsidR="008843A2" w:rsidRPr="005A5CB4" w:rsidRDefault="008843A2" w:rsidP="003A68B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BB243" w14:textId="77777777" w:rsidR="008843A2" w:rsidRPr="00B02C27" w:rsidRDefault="008843A2" w:rsidP="003A6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8EA2E2" w14:textId="77777777" w:rsidR="008843A2" w:rsidRDefault="008843A2" w:rsidP="00985A3A">
      <w:pPr>
        <w:spacing w:before="0" w:after="0" w:line="240" w:lineRule="auto"/>
      </w:pPr>
      <w:r>
        <w:separator/>
      </w:r>
    </w:p>
  </w:footnote>
  <w:footnote w:type="continuationSeparator" w:id="0">
    <w:p w14:paraId="44B63083" w14:textId="77777777" w:rsidR="008843A2" w:rsidRDefault="008843A2" w:rsidP="00985A3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44799" w14:textId="77777777" w:rsidR="008843A2" w:rsidRPr="0002171C" w:rsidRDefault="008843A2" w:rsidP="003A68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99F79" w14:textId="77777777" w:rsidR="008843A2" w:rsidRPr="0002171C" w:rsidRDefault="008843A2" w:rsidP="003A68B5">
    <w:pPr>
      <w:pStyle w:val="Header"/>
    </w:pPr>
    <w:r>
      <w:rPr>
        <w:noProof/>
        <w:lang w:val="de-DE" w:eastAsia="de-DE"/>
      </w:rPr>
      <w:drawing>
        <wp:anchor distT="0" distB="0" distL="114300" distR="114300" simplePos="0" relativeHeight="251657728" behindDoc="0" locked="1" layoutInCell="1" allowOverlap="1" wp14:anchorId="3493D4C0" wp14:editId="26559A26">
          <wp:simplePos x="0" y="0"/>
          <wp:positionH relativeFrom="page">
            <wp:posOffset>360045</wp:posOffset>
          </wp:positionH>
          <wp:positionV relativeFrom="page">
            <wp:posOffset>9937115</wp:posOffset>
          </wp:positionV>
          <wp:extent cx="579755" cy="284480"/>
          <wp:effectExtent l="0" t="0" r="0" b="127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755"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7DE9BF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A88D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DFC52C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8B12A586"/>
    <w:lvl w:ilvl="0">
      <w:start w:val="1"/>
      <w:numFmt w:val="decimal"/>
      <w:lvlText w:val="%1."/>
      <w:lvlJc w:val="left"/>
      <w:pPr>
        <w:ind w:left="643" w:hanging="360"/>
      </w:pPr>
      <w:rPr>
        <w:rFonts w:cs="Times New Roman"/>
      </w:rPr>
    </w:lvl>
  </w:abstractNum>
  <w:abstractNum w:abstractNumId="4" w15:restartNumberingAfterBreak="0">
    <w:nsid w:val="FFFFFF80"/>
    <w:multiLevelType w:val="singleLevel"/>
    <w:tmpl w:val="E25A41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CAED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7" w15:restartNumberingAfterBreak="0">
    <w:nsid w:val="FFFFFF83"/>
    <w:multiLevelType w:val="singleLevel"/>
    <w:tmpl w:val="D92AE24E"/>
    <w:lvl w:ilvl="0">
      <w:start w:val="1"/>
      <w:numFmt w:val="bullet"/>
      <w:pStyle w:val="ListBullet2"/>
      <w:lvlText w:val="o"/>
      <w:lvlJc w:val="left"/>
      <w:pPr>
        <w:ind w:left="643" w:hanging="360"/>
      </w:pPr>
      <w:rPr>
        <w:rFonts w:ascii="Courier New" w:hAnsi="Courier New" w:hint="default"/>
      </w:rPr>
    </w:lvl>
  </w:abstractNum>
  <w:abstractNum w:abstractNumId="8" w15:restartNumberingAfterBreak="0">
    <w:nsid w:val="FFFFFF88"/>
    <w:multiLevelType w:val="singleLevel"/>
    <w:tmpl w:val="2B2CB9A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9F689BE"/>
    <w:lvl w:ilvl="0">
      <w:start w:val="1"/>
      <w:numFmt w:val="bullet"/>
      <w:pStyle w:val="ListBullet"/>
      <w:lvlText w:val=""/>
      <w:lvlJc w:val="left"/>
      <w:pPr>
        <w:ind w:left="417" w:hanging="360"/>
      </w:pPr>
      <w:rPr>
        <w:rFonts w:ascii="Symbol" w:hAnsi="Symbol" w:hint="default"/>
      </w:rPr>
    </w:lvl>
  </w:abstractNum>
  <w:abstractNum w:abstractNumId="10" w15:restartNumberingAfterBreak="0">
    <w:nsid w:val="00A90A11"/>
    <w:multiLevelType w:val="multilevel"/>
    <w:tmpl w:val="967230AE"/>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11"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2" w15:restartNumberingAfterBreak="0">
    <w:nsid w:val="037C51A1"/>
    <w:multiLevelType w:val="hybridMultilevel"/>
    <w:tmpl w:val="8D42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9F1800"/>
    <w:multiLevelType w:val="hybridMultilevel"/>
    <w:tmpl w:val="D1125A56"/>
    <w:lvl w:ilvl="0" w:tplc="FCF4E9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A77445"/>
    <w:multiLevelType w:val="hybridMultilevel"/>
    <w:tmpl w:val="9A4CF6A4"/>
    <w:lvl w:ilvl="0" w:tplc="9C00395E">
      <w:start w:val="1"/>
      <w:numFmt w:val="lowerLetter"/>
      <w:lvlText w:val="%1)"/>
      <w:lvlJc w:val="left"/>
      <w:pPr>
        <w:ind w:left="1060" w:hanging="360"/>
      </w:pPr>
      <w:rPr>
        <w:rFonts w:cs="Times New Roman"/>
      </w:rPr>
    </w:lvl>
    <w:lvl w:ilvl="1" w:tplc="04070019" w:tentative="1">
      <w:start w:val="1"/>
      <w:numFmt w:val="lowerLetter"/>
      <w:lvlText w:val="%2."/>
      <w:lvlJc w:val="left"/>
      <w:pPr>
        <w:ind w:left="1780" w:hanging="360"/>
      </w:pPr>
      <w:rPr>
        <w:rFonts w:cs="Times New Roman"/>
      </w:rPr>
    </w:lvl>
    <w:lvl w:ilvl="2" w:tplc="0407001B" w:tentative="1">
      <w:start w:val="1"/>
      <w:numFmt w:val="lowerRoman"/>
      <w:lvlText w:val="%3."/>
      <w:lvlJc w:val="right"/>
      <w:pPr>
        <w:ind w:left="2500" w:hanging="180"/>
      </w:pPr>
      <w:rPr>
        <w:rFonts w:cs="Times New Roman"/>
      </w:rPr>
    </w:lvl>
    <w:lvl w:ilvl="3" w:tplc="0407000F" w:tentative="1">
      <w:start w:val="1"/>
      <w:numFmt w:val="decimal"/>
      <w:lvlText w:val="%4."/>
      <w:lvlJc w:val="left"/>
      <w:pPr>
        <w:ind w:left="3220" w:hanging="360"/>
      </w:pPr>
      <w:rPr>
        <w:rFonts w:cs="Times New Roman"/>
      </w:rPr>
    </w:lvl>
    <w:lvl w:ilvl="4" w:tplc="04070019" w:tentative="1">
      <w:start w:val="1"/>
      <w:numFmt w:val="lowerLetter"/>
      <w:lvlText w:val="%5."/>
      <w:lvlJc w:val="left"/>
      <w:pPr>
        <w:ind w:left="3940" w:hanging="360"/>
      </w:pPr>
      <w:rPr>
        <w:rFonts w:cs="Times New Roman"/>
      </w:rPr>
    </w:lvl>
    <w:lvl w:ilvl="5" w:tplc="0407001B" w:tentative="1">
      <w:start w:val="1"/>
      <w:numFmt w:val="lowerRoman"/>
      <w:lvlText w:val="%6."/>
      <w:lvlJc w:val="right"/>
      <w:pPr>
        <w:ind w:left="4660" w:hanging="180"/>
      </w:pPr>
      <w:rPr>
        <w:rFonts w:cs="Times New Roman"/>
      </w:rPr>
    </w:lvl>
    <w:lvl w:ilvl="6" w:tplc="0407000F" w:tentative="1">
      <w:start w:val="1"/>
      <w:numFmt w:val="decimal"/>
      <w:lvlText w:val="%7."/>
      <w:lvlJc w:val="left"/>
      <w:pPr>
        <w:ind w:left="5380" w:hanging="360"/>
      </w:pPr>
      <w:rPr>
        <w:rFonts w:cs="Times New Roman"/>
      </w:rPr>
    </w:lvl>
    <w:lvl w:ilvl="7" w:tplc="04070019" w:tentative="1">
      <w:start w:val="1"/>
      <w:numFmt w:val="lowerLetter"/>
      <w:lvlText w:val="%8."/>
      <w:lvlJc w:val="left"/>
      <w:pPr>
        <w:ind w:left="6100" w:hanging="360"/>
      </w:pPr>
      <w:rPr>
        <w:rFonts w:cs="Times New Roman"/>
      </w:rPr>
    </w:lvl>
    <w:lvl w:ilvl="8" w:tplc="0407001B" w:tentative="1">
      <w:start w:val="1"/>
      <w:numFmt w:val="lowerRoman"/>
      <w:lvlText w:val="%9."/>
      <w:lvlJc w:val="right"/>
      <w:pPr>
        <w:ind w:left="6820" w:hanging="180"/>
      </w:pPr>
      <w:rPr>
        <w:rFonts w:cs="Times New Roman"/>
      </w:rPr>
    </w:lvl>
  </w:abstractNum>
  <w:abstractNum w:abstractNumId="15" w15:restartNumberingAfterBreak="0">
    <w:nsid w:val="12753974"/>
    <w:multiLevelType w:val="hybridMultilevel"/>
    <w:tmpl w:val="147085AE"/>
    <w:lvl w:ilvl="0" w:tplc="DC7E7908">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984198"/>
    <w:multiLevelType w:val="hybridMultilevel"/>
    <w:tmpl w:val="3C9C9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54CE5"/>
    <w:multiLevelType w:val="singleLevel"/>
    <w:tmpl w:val="555AEF5C"/>
    <w:lvl w:ilvl="0">
      <w:start w:val="1"/>
      <w:numFmt w:val="decimal"/>
      <w:lvlText w:val="%1."/>
      <w:lvlJc w:val="left"/>
      <w:pPr>
        <w:tabs>
          <w:tab w:val="num" w:pos="360"/>
        </w:tabs>
        <w:ind w:left="360" w:hanging="360"/>
      </w:pPr>
      <w:rPr>
        <w:rFonts w:hint="default"/>
        <w:b w:val="0"/>
        <w:i w:val="0"/>
      </w:rPr>
    </w:lvl>
  </w:abstractNum>
  <w:abstractNum w:abstractNumId="18" w15:restartNumberingAfterBreak="0">
    <w:nsid w:val="1EEB5DC1"/>
    <w:multiLevelType w:val="hybridMultilevel"/>
    <w:tmpl w:val="18503CF2"/>
    <w:lvl w:ilvl="0" w:tplc="B456E704">
      <w:numFmt w:val="bullet"/>
      <w:lvlText w:val=""/>
      <w:lvlJc w:val="left"/>
      <w:pPr>
        <w:ind w:left="720" w:hanging="360"/>
      </w:pPr>
      <w:rPr>
        <w:rFonts w:ascii="Wingdings" w:eastAsia="MS Mincho"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14A4BA6"/>
    <w:multiLevelType w:val="hybridMultilevel"/>
    <w:tmpl w:val="27D2FAD4"/>
    <w:lvl w:ilvl="0" w:tplc="30940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877B6C"/>
    <w:multiLevelType w:val="hybridMultilevel"/>
    <w:tmpl w:val="7A7085F0"/>
    <w:lvl w:ilvl="0" w:tplc="EC18FB5C">
      <w:numFmt w:val="bullet"/>
      <w:lvlText w:val=""/>
      <w:lvlJc w:val="left"/>
      <w:pPr>
        <w:ind w:left="720" w:hanging="360"/>
      </w:pPr>
      <w:rPr>
        <w:rFonts w:ascii="Wingdings" w:eastAsia="MS Mincho"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86C6265"/>
    <w:multiLevelType w:val="hybridMultilevel"/>
    <w:tmpl w:val="110E88B6"/>
    <w:lvl w:ilvl="0" w:tplc="F984EE5E">
      <w:start w:val="1"/>
      <w:numFmt w:val="decimal"/>
      <w:lvlRestart w:val="0"/>
      <w:lvlText w:val="%1."/>
      <w:lvlJc w:val="left"/>
      <w:pPr>
        <w:ind w:left="417" w:hanging="360"/>
      </w:p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22" w15:restartNumberingAfterBreak="0">
    <w:nsid w:val="36035E47"/>
    <w:multiLevelType w:val="hybridMultilevel"/>
    <w:tmpl w:val="08E8F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60352C"/>
    <w:multiLevelType w:val="hybridMultilevel"/>
    <w:tmpl w:val="EF2E5740"/>
    <w:lvl w:ilvl="0" w:tplc="371CBAFC">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F1C2827"/>
    <w:multiLevelType w:val="hybridMultilevel"/>
    <w:tmpl w:val="24042D76"/>
    <w:lvl w:ilvl="0" w:tplc="8BD4EE32">
      <w:start w:val="1"/>
      <w:numFmt w:val="lowerLetter"/>
      <w:lvlText w:val="%1)"/>
      <w:lvlJc w:val="left"/>
      <w:pPr>
        <w:ind w:left="1400" w:hanging="360"/>
      </w:pPr>
      <w:rPr>
        <w:rFonts w:cs="Times New Roman"/>
      </w:rPr>
    </w:lvl>
    <w:lvl w:ilvl="1" w:tplc="04070019" w:tentative="1">
      <w:start w:val="1"/>
      <w:numFmt w:val="lowerLetter"/>
      <w:lvlText w:val="%2."/>
      <w:lvlJc w:val="left"/>
      <w:pPr>
        <w:ind w:left="2120" w:hanging="360"/>
      </w:pPr>
      <w:rPr>
        <w:rFonts w:cs="Times New Roman"/>
      </w:rPr>
    </w:lvl>
    <w:lvl w:ilvl="2" w:tplc="0407001B" w:tentative="1">
      <w:start w:val="1"/>
      <w:numFmt w:val="lowerRoman"/>
      <w:lvlText w:val="%3."/>
      <w:lvlJc w:val="right"/>
      <w:pPr>
        <w:ind w:left="2840" w:hanging="180"/>
      </w:pPr>
      <w:rPr>
        <w:rFonts w:cs="Times New Roman"/>
      </w:rPr>
    </w:lvl>
    <w:lvl w:ilvl="3" w:tplc="0407000F" w:tentative="1">
      <w:start w:val="1"/>
      <w:numFmt w:val="decimal"/>
      <w:lvlText w:val="%4."/>
      <w:lvlJc w:val="left"/>
      <w:pPr>
        <w:ind w:left="3560" w:hanging="360"/>
      </w:pPr>
      <w:rPr>
        <w:rFonts w:cs="Times New Roman"/>
      </w:rPr>
    </w:lvl>
    <w:lvl w:ilvl="4" w:tplc="04070019" w:tentative="1">
      <w:start w:val="1"/>
      <w:numFmt w:val="lowerLetter"/>
      <w:lvlText w:val="%5."/>
      <w:lvlJc w:val="left"/>
      <w:pPr>
        <w:ind w:left="4280" w:hanging="360"/>
      </w:pPr>
      <w:rPr>
        <w:rFonts w:cs="Times New Roman"/>
      </w:rPr>
    </w:lvl>
    <w:lvl w:ilvl="5" w:tplc="0407001B" w:tentative="1">
      <w:start w:val="1"/>
      <w:numFmt w:val="lowerRoman"/>
      <w:lvlText w:val="%6."/>
      <w:lvlJc w:val="right"/>
      <w:pPr>
        <w:ind w:left="5000" w:hanging="180"/>
      </w:pPr>
      <w:rPr>
        <w:rFonts w:cs="Times New Roman"/>
      </w:rPr>
    </w:lvl>
    <w:lvl w:ilvl="6" w:tplc="0407000F" w:tentative="1">
      <w:start w:val="1"/>
      <w:numFmt w:val="decimal"/>
      <w:lvlText w:val="%7."/>
      <w:lvlJc w:val="left"/>
      <w:pPr>
        <w:ind w:left="5720" w:hanging="360"/>
      </w:pPr>
      <w:rPr>
        <w:rFonts w:cs="Times New Roman"/>
      </w:rPr>
    </w:lvl>
    <w:lvl w:ilvl="7" w:tplc="04070019" w:tentative="1">
      <w:start w:val="1"/>
      <w:numFmt w:val="lowerLetter"/>
      <w:lvlText w:val="%8."/>
      <w:lvlJc w:val="left"/>
      <w:pPr>
        <w:ind w:left="6440" w:hanging="360"/>
      </w:pPr>
      <w:rPr>
        <w:rFonts w:cs="Times New Roman"/>
      </w:rPr>
    </w:lvl>
    <w:lvl w:ilvl="8" w:tplc="0407001B" w:tentative="1">
      <w:start w:val="1"/>
      <w:numFmt w:val="lowerRoman"/>
      <w:lvlText w:val="%9."/>
      <w:lvlJc w:val="right"/>
      <w:pPr>
        <w:ind w:left="7160" w:hanging="180"/>
      </w:pPr>
      <w:rPr>
        <w:rFonts w:cs="Times New Roman"/>
      </w:rPr>
    </w:lvl>
  </w:abstractNum>
  <w:abstractNum w:abstractNumId="25" w15:restartNumberingAfterBreak="0">
    <w:nsid w:val="5BBB62C6"/>
    <w:multiLevelType w:val="hybridMultilevel"/>
    <w:tmpl w:val="2EC81688"/>
    <w:lvl w:ilvl="0" w:tplc="ADE4B08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6" w15:restartNumberingAfterBreak="0">
    <w:nsid w:val="5C5C7B75"/>
    <w:multiLevelType w:val="multilevel"/>
    <w:tmpl w:val="EF2E5740"/>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7" w15:restartNumberingAfterBreak="0">
    <w:nsid w:val="5E315A82"/>
    <w:multiLevelType w:val="hybridMultilevel"/>
    <w:tmpl w:val="D47AF02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8" w15:restartNumberingAfterBreak="0">
    <w:nsid w:val="5E4D690B"/>
    <w:multiLevelType w:val="hybridMultilevel"/>
    <w:tmpl w:val="28BAB13A"/>
    <w:lvl w:ilvl="0" w:tplc="04070001">
      <w:start w:val="1"/>
      <w:numFmt w:val="bullet"/>
      <w:lvlText w:val=""/>
      <w:lvlJc w:val="left"/>
      <w:pPr>
        <w:tabs>
          <w:tab w:val="num" w:pos="1437"/>
        </w:tabs>
        <w:ind w:left="1437" w:hanging="360"/>
      </w:pPr>
      <w:rPr>
        <w:rFonts w:ascii="Symbol" w:hAnsi="Symbol" w:hint="default"/>
      </w:rPr>
    </w:lvl>
    <w:lvl w:ilvl="1" w:tplc="04070003" w:tentative="1">
      <w:start w:val="1"/>
      <w:numFmt w:val="bullet"/>
      <w:lvlText w:val="o"/>
      <w:lvlJc w:val="left"/>
      <w:pPr>
        <w:tabs>
          <w:tab w:val="num" w:pos="2157"/>
        </w:tabs>
        <w:ind w:left="2157" w:hanging="360"/>
      </w:pPr>
      <w:rPr>
        <w:rFonts w:ascii="Courier New" w:hAnsi="Courier New" w:cs="Courier New" w:hint="default"/>
      </w:rPr>
    </w:lvl>
    <w:lvl w:ilvl="2" w:tplc="04070005" w:tentative="1">
      <w:start w:val="1"/>
      <w:numFmt w:val="bullet"/>
      <w:lvlText w:val=""/>
      <w:lvlJc w:val="left"/>
      <w:pPr>
        <w:tabs>
          <w:tab w:val="num" w:pos="2877"/>
        </w:tabs>
        <w:ind w:left="2877" w:hanging="360"/>
      </w:pPr>
      <w:rPr>
        <w:rFonts w:ascii="Wingdings" w:hAnsi="Wingdings" w:hint="default"/>
      </w:rPr>
    </w:lvl>
    <w:lvl w:ilvl="3" w:tplc="04070001" w:tentative="1">
      <w:start w:val="1"/>
      <w:numFmt w:val="bullet"/>
      <w:lvlText w:val=""/>
      <w:lvlJc w:val="left"/>
      <w:pPr>
        <w:tabs>
          <w:tab w:val="num" w:pos="3597"/>
        </w:tabs>
        <w:ind w:left="3597" w:hanging="360"/>
      </w:pPr>
      <w:rPr>
        <w:rFonts w:ascii="Symbol" w:hAnsi="Symbol" w:hint="default"/>
      </w:rPr>
    </w:lvl>
    <w:lvl w:ilvl="4" w:tplc="04070003" w:tentative="1">
      <w:start w:val="1"/>
      <w:numFmt w:val="bullet"/>
      <w:lvlText w:val="o"/>
      <w:lvlJc w:val="left"/>
      <w:pPr>
        <w:tabs>
          <w:tab w:val="num" w:pos="4317"/>
        </w:tabs>
        <w:ind w:left="4317" w:hanging="360"/>
      </w:pPr>
      <w:rPr>
        <w:rFonts w:ascii="Courier New" w:hAnsi="Courier New" w:cs="Courier New" w:hint="default"/>
      </w:rPr>
    </w:lvl>
    <w:lvl w:ilvl="5" w:tplc="04070005" w:tentative="1">
      <w:start w:val="1"/>
      <w:numFmt w:val="bullet"/>
      <w:lvlText w:val=""/>
      <w:lvlJc w:val="left"/>
      <w:pPr>
        <w:tabs>
          <w:tab w:val="num" w:pos="5037"/>
        </w:tabs>
        <w:ind w:left="5037" w:hanging="360"/>
      </w:pPr>
      <w:rPr>
        <w:rFonts w:ascii="Wingdings" w:hAnsi="Wingdings" w:hint="default"/>
      </w:rPr>
    </w:lvl>
    <w:lvl w:ilvl="6" w:tplc="04070001" w:tentative="1">
      <w:start w:val="1"/>
      <w:numFmt w:val="bullet"/>
      <w:lvlText w:val=""/>
      <w:lvlJc w:val="left"/>
      <w:pPr>
        <w:tabs>
          <w:tab w:val="num" w:pos="5757"/>
        </w:tabs>
        <w:ind w:left="5757" w:hanging="360"/>
      </w:pPr>
      <w:rPr>
        <w:rFonts w:ascii="Symbol" w:hAnsi="Symbol" w:hint="default"/>
      </w:rPr>
    </w:lvl>
    <w:lvl w:ilvl="7" w:tplc="04070003" w:tentative="1">
      <w:start w:val="1"/>
      <w:numFmt w:val="bullet"/>
      <w:lvlText w:val="o"/>
      <w:lvlJc w:val="left"/>
      <w:pPr>
        <w:tabs>
          <w:tab w:val="num" w:pos="6477"/>
        </w:tabs>
        <w:ind w:left="6477" w:hanging="360"/>
      </w:pPr>
      <w:rPr>
        <w:rFonts w:ascii="Courier New" w:hAnsi="Courier New" w:cs="Courier New" w:hint="default"/>
      </w:rPr>
    </w:lvl>
    <w:lvl w:ilvl="8" w:tplc="04070005" w:tentative="1">
      <w:start w:val="1"/>
      <w:numFmt w:val="bullet"/>
      <w:lvlText w:val=""/>
      <w:lvlJc w:val="left"/>
      <w:pPr>
        <w:tabs>
          <w:tab w:val="num" w:pos="7197"/>
        </w:tabs>
        <w:ind w:left="7197" w:hanging="360"/>
      </w:pPr>
      <w:rPr>
        <w:rFonts w:ascii="Wingdings" w:hAnsi="Wingdings" w:hint="default"/>
      </w:rPr>
    </w:lvl>
  </w:abstractNum>
  <w:abstractNum w:abstractNumId="29" w15:restartNumberingAfterBreak="0">
    <w:nsid w:val="68C04A03"/>
    <w:multiLevelType w:val="hybridMultilevel"/>
    <w:tmpl w:val="4D285752"/>
    <w:lvl w:ilvl="0" w:tplc="B7328EB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CA697D"/>
    <w:multiLevelType w:val="hybridMultilevel"/>
    <w:tmpl w:val="372260B2"/>
    <w:lvl w:ilvl="0" w:tplc="E2A21CF4">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0"/>
  </w:num>
  <w:num w:numId="8">
    <w:abstractNumId w:val="23"/>
  </w:num>
  <w:num w:numId="9">
    <w:abstractNumId w:val="26"/>
  </w:num>
  <w:num w:numId="10">
    <w:abstractNumId w:val="5"/>
  </w:num>
  <w:num w:numId="11">
    <w:abstractNumId w:val="4"/>
  </w:num>
  <w:num w:numId="12">
    <w:abstractNumId w:val="1"/>
  </w:num>
  <w:num w:numId="13">
    <w:abstractNumId w:val="0"/>
  </w:num>
  <w:num w:numId="14">
    <w:abstractNumId w:val="15"/>
  </w:num>
  <w:num w:numId="15">
    <w:abstractNumId w:val="13"/>
  </w:num>
  <w:num w:numId="16">
    <w:abstractNumId w:val="19"/>
  </w:num>
  <w:num w:numId="17">
    <w:abstractNumId w:val="25"/>
  </w:num>
  <w:num w:numId="18">
    <w:abstractNumId w:val="14"/>
  </w:num>
  <w:num w:numId="19">
    <w:abstractNumId w:val="24"/>
  </w:num>
  <w:num w:numId="20">
    <w:abstractNumId w:val="8"/>
    <w:lvlOverride w:ilvl="0">
      <w:startOverride w:val="1"/>
    </w:lvlOverride>
  </w:num>
  <w:num w:numId="21">
    <w:abstractNumId w:val="8"/>
    <w:lvlOverride w:ilvl="0">
      <w:startOverride w:val="1"/>
    </w:lvlOverride>
  </w:num>
  <w:num w:numId="22">
    <w:abstractNumId w:val="11"/>
  </w:num>
  <w:num w:numId="23">
    <w:abstractNumId w:val="28"/>
  </w:num>
  <w:num w:numId="24">
    <w:abstractNumId w:val="17"/>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6"/>
  </w:num>
  <w:num w:numId="29">
    <w:abstractNumId w:val="27"/>
  </w:num>
  <w:num w:numId="30">
    <w:abstractNumId w:val="22"/>
  </w:num>
  <w:num w:numId="31">
    <w:abstractNumId w:val="30"/>
  </w:num>
  <w:num w:numId="32">
    <w:abstractNumId w:val="12"/>
  </w:num>
  <w:num w:numId="33">
    <w:abstractNumId w:val="10"/>
  </w:num>
  <w:num w:numId="34">
    <w:abstractNumId w:val="18"/>
  </w:num>
  <w:num w:numId="35">
    <w:abstractNumId w:val="20"/>
  </w:num>
  <w:num w:numId="36">
    <w:abstractNumId w:val="10"/>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attachedTemplate r:id="rId1"/>
  <w:linkStyles/>
  <w:trackRevisions/>
  <w:defaultTabStop w:val="720"/>
  <w:hyphenationZone w:val="425"/>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A3A"/>
    <w:rsid w:val="00001C28"/>
    <w:rsid w:val="00004625"/>
    <w:rsid w:val="00010FE8"/>
    <w:rsid w:val="00012B22"/>
    <w:rsid w:val="00014D71"/>
    <w:rsid w:val="00015730"/>
    <w:rsid w:val="0002652D"/>
    <w:rsid w:val="00032089"/>
    <w:rsid w:val="00034374"/>
    <w:rsid w:val="00043C9D"/>
    <w:rsid w:val="0005413B"/>
    <w:rsid w:val="0006208B"/>
    <w:rsid w:val="00064121"/>
    <w:rsid w:val="0006696A"/>
    <w:rsid w:val="00073A27"/>
    <w:rsid w:val="0008400B"/>
    <w:rsid w:val="000950B8"/>
    <w:rsid w:val="000B223D"/>
    <w:rsid w:val="000B678C"/>
    <w:rsid w:val="000B7884"/>
    <w:rsid w:val="000E09AE"/>
    <w:rsid w:val="000E2E9E"/>
    <w:rsid w:val="000E3FE8"/>
    <w:rsid w:val="000E58A9"/>
    <w:rsid w:val="00102A9C"/>
    <w:rsid w:val="00110100"/>
    <w:rsid w:val="001119A7"/>
    <w:rsid w:val="00113C8B"/>
    <w:rsid w:val="001173D5"/>
    <w:rsid w:val="0012015A"/>
    <w:rsid w:val="001225A0"/>
    <w:rsid w:val="0012552A"/>
    <w:rsid w:val="0013251D"/>
    <w:rsid w:val="001326A2"/>
    <w:rsid w:val="001344A3"/>
    <w:rsid w:val="001549B1"/>
    <w:rsid w:val="001573A5"/>
    <w:rsid w:val="00160B52"/>
    <w:rsid w:val="0016753D"/>
    <w:rsid w:val="00171423"/>
    <w:rsid w:val="00174174"/>
    <w:rsid w:val="001762B1"/>
    <w:rsid w:val="001765BE"/>
    <w:rsid w:val="001832D7"/>
    <w:rsid w:val="00187435"/>
    <w:rsid w:val="00191763"/>
    <w:rsid w:val="00191F6D"/>
    <w:rsid w:val="001921D4"/>
    <w:rsid w:val="00192B50"/>
    <w:rsid w:val="001930A9"/>
    <w:rsid w:val="001A1E91"/>
    <w:rsid w:val="001A23DE"/>
    <w:rsid w:val="001A39C4"/>
    <w:rsid w:val="001A5CE0"/>
    <w:rsid w:val="001B5ADB"/>
    <w:rsid w:val="001C3D60"/>
    <w:rsid w:val="001C4C40"/>
    <w:rsid w:val="001D457D"/>
    <w:rsid w:val="001D66AA"/>
    <w:rsid w:val="001D67FC"/>
    <w:rsid w:val="001E11A9"/>
    <w:rsid w:val="001E3963"/>
    <w:rsid w:val="001E51F1"/>
    <w:rsid w:val="001F774C"/>
    <w:rsid w:val="002002B9"/>
    <w:rsid w:val="00206CC5"/>
    <w:rsid w:val="0021787E"/>
    <w:rsid w:val="00231741"/>
    <w:rsid w:val="00235EBF"/>
    <w:rsid w:val="00242DDC"/>
    <w:rsid w:val="002459E0"/>
    <w:rsid w:val="002521E9"/>
    <w:rsid w:val="00253DD9"/>
    <w:rsid w:val="00254533"/>
    <w:rsid w:val="00256684"/>
    <w:rsid w:val="00262C96"/>
    <w:rsid w:val="00287A81"/>
    <w:rsid w:val="002918AA"/>
    <w:rsid w:val="0029565B"/>
    <w:rsid w:val="00297D3E"/>
    <w:rsid w:val="002A6B86"/>
    <w:rsid w:val="002B225A"/>
    <w:rsid w:val="002B76A1"/>
    <w:rsid w:val="002B7C78"/>
    <w:rsid w:val="002D6333"/>
    <w:rsid w:val="002D7B61"/>
    <w:rsid w:val="002E26C7"/>
    <w:rsid w:val="002E33EE"/>
    <w:rsid w:val="002F3D7E"/>
    <w:rsid w:val="003011FA"/>
    <w:rsid w:val="0030478F"/>
    <w:rsid w:val="003112B2"/>
    <w:rsid w:val="0031179F"/>
    <w:rsid w:val="00312165"/>
    <w:rsid w:val="00330D61"/>
    <w:rsid w:val="00342869"/>
    <w:rsid w:val="0034740F"/>
    <w:rsid w:val="003504BB"/>
    <w:rsid w:val="00356035"/>
    <w:rsid w:val="00362AAA"/>
    <w:rsid w:val="00366A65"/>
    <w:rsid w:val="003734EB"/>
    <w:rsid w:val="00373BC3"/>
    <w:rsid w:val="00374386"/>
    <w:rsid w:val="003943E2"/>
    <w:rsid w:val="003962D6"/>
    <w:rsid w:val="00397F8D"/>
    <w:rsid w:val="003A5A1D"/>
    <w:rsid w:val="003A68B5"/>
    <w:rsid w:val="003C19DF"/>
    <w:rsid w:val="003C26DC"/>
    <w:rsid w:val="003C482D"/>
    <w:rsid w:val="003C58D5"/>
    <w:rsid w:val="003D3310"/>
    <w:rsid w:val="003D7426"/>
    <w:rsid w:val="003F01A9"/>
    <w:rsid w:val="003F59C5"/>
    <w:rsid w:val="00424628"/>
    <w:rsid w:val="00426A7E"/>
    <w:rsid w:val="00440C34"/>
    <w:rsid w:val="004434DD"/>
    <w:rsid w:val="00444B70"/>
    <w:rsid w:val="004547C7"/>
    <w:rsid w:val="00462F3F"/>
    <w:rsid w:val="00467127"/>
    <w:rsid w:val="00472A70"/>
    <w:rsid w:val="0048445D"/>
    <w:rsid w:val="00485147"/>
    <w:rsid w:val="0048780B"/>
    <w:rsid w:val="004A2E0F"/>
    <w:rsid w:val="004A53F6"/>
    <w:rsid w:val="004B5F07"/>
    <w:rsid w:val="004C3EEE"/>
    <w:rsid w:val="004C79A4"/>
    <w:rsid w:val="004D5C94"/>
    <w:rsid w:val="004D7704"/>
    <w:rsid w:val="004F4B29"/>
    <w:rsid w:val="004F6F49"/>
    <w:rsid w:val="00510A99"/>
    <w:rsid w:val="005230A3"/>
    <w:rsid w:val="00526E28"/>
    <w:rsid w:val="00527F82"/>
    <w:rsid w:val="00532BCD"/>
    <w:rsid w:val="00547E00"/>
    <w:rsid w:val="00547E2E"/>
    <w:rsid w:val="00553269"/>
    <w:rsid w:val="00553987"/>
    <w:rsid w:val="0055430C"/>
    <w:rsid w:val="0055566C"/>
    <w:rsid w:val="00564328"/>
    <w:rsid w:val="00566029"/>
    <w:rsid w:val="0057059E"/>
    <w:rsid w:val="00586284"/>
    <w:rsid w:val="005952C2"/>
    <w:rsid w:val="005960E6"/>
    <w:rsid w:val="005A01FF"/>
    <w:rsid w:val="005A5C6B"/>
    <w:rsid w:val="005B63BE"/>
    <w:rsid w:val="005C3494"/>
    <w:rsid w:val="005D2F6C"/>
    <w:rsid w:val="005E0755"/>
    <w:rsid w:val="005E1213"/>
    <w:rsid w:val="005E44CD"/>
    <w:rsid w:val="005E7930"/>
    <w:rsid w:val="005F24A8"/>
    <w:rsid w:val="005F2CA2"/>
    <w:rsid w:val="00600E8E"/>
    <w:rsid w:val="006052C3"/>
    <w:rsid w:val="00606288"/>
    <w:rsid w:val="00622308"/>
    <w:rsid w:val="0062430A"/>
    <w:rsid w:val="00637A5D"/>
    <w:rsid w:val="00646018"/>
    <w:rsid w:val="006532C5"/>
    <w:rsid w:val="00660E29"/>
    <w:rsid w:val="0066117E"/>
    <w:rsid w:val="00662F74"/>
    <w:rsid w:val="006755CD"/>
    <w:rsid w:val="00675A5E"/>
    <w:rsid w:val="0068296A"/>
    <w:rsid w:val="00683E02"/>
    <w:rsid w:val="00690012"/>
    <w:rsid w:val="006910DF"/>
    <w:rsid w:val="00691122"/>
    <w:rsid w:val="006A1E92"/>
    <w:rsid w:val="006A2898"/>
    <w:rsid w:val="006A4F85"/>
    <w:rsid w:val="006B63D5"/>
    <w:rsid w:val="006B7F65"/>
    <w:rsid w:val="006C5AB5"/>
    <w:rsid w:val="006C632D"/>
    <w:rsid w:val="006E0F4C"/>
    <w:rsid w:val="006E4BFA"/>
    <w:rsid w:val="006E5370"/>
    <w:rsid w:val="006E66AE"/>
    <w:rsid w:val="006F1DE8"/>
    <w:rsid w:val="00700A44"/>
    <w:rsid w:val="00703B14"/>
    <w:rsid w:val="0070440B"/>
    <w:rsid w:val="0071767B"/>
    <w:rsid w:val="007242D6"/>
    <w:rsid w:val="007326C8"/>
    <w:rsid w:val="00732F09"/>
    <w:rsid w:val="00746301"/>
    <w:rsid w:val="00747322"/>
    <w:rsid w:val="0075185B"/>
    <w:rsid w:val="00753949"/>
    <w:rsid w:val="007574E9"/>
    <w:rsid w:val="00765697"/>
    <w:rsid w:val="00796BFD"/>
    <w:rsid w:val="00797E97"/>
    <w:rsid w:val="007A0EE9"/>
    <w:rsid w:val="007B0225"/>
    <w:rsid w:val="007B3CB5"/>
    <w:rsid w:val="007B5FFE"/>
    <w:rsid w:val="007C7C0F"/>
    <w:rsid w:val="007E1129"/>
    <w:rsid w:val="007E48BC"/>
    <w:rsid w:val="00803533"/>
    <w:rsid w:val="00805344"/>
    <w:rsid w:val="00810BA7"/>
    <w:rsid w:val="00813327"/>
    <w:rsid w:val="00813879"/>
    <w:rsid w:val="00815B23"/>
    <w:rsid w:val="0082480D"/>
    <w:rsid w:val="008301E3"/>
    <w:rsid w:val="0083046A"/>
    <w:rsid w:val="0084386F"/>
    <w:rsid w:val="00857D75"/>
    <w:rsid w:val="00861C46"/>
    <w:rsid w:val="008730EA"/>
    <w:rsid w:val="008749F2"/>
    <w:rsid w:val="00877E4C"/>
    <w:rsid w:val="008843A2"/>
    <w:rsid w:val="00890FBE"/>
    <w:rsid w:val="00892313"/>
    <w:rsid w:val="00897424"/>
    <w:rsid w:val="008A36AD"/>
    <w:rsid w:val="008A6784"/>
    <w:rsid w:val="008B4CCD"/>
    <w:rsid w:val="008C749A"/>
    <w:rsid w:val="008D0A9E"/>
    <w:rsid w:val="008E6DCA"/>
    <w:rsid w:val="008F2A76"/>
    <w:rsid w:val="008F46C2"/>
    <w:rsid w:val="008F510C"/>
    <w:rsid w:val="00915B4D"/>
    <w:rsid w:val="00925465"/>
    <w:rsid w:val="0093152E"/>
    <w:rsid w:val="009357BD"/>
    <w:rsid w:val="0093691F"/>
    <w:rsid w:val="00936F18"/>
    <w:rsid w:val="00960BCA"/>
    <w:rsid w:val="00960C3B"/>
    <w:rsid w:val="00963E4C"/>
    <w:rsid w:val="00965355"/>
    <w:rsid w:val="00973CFD"/>
    <w:rsid w:val="00975C8A"/>
    <w:rsid w:val="00980096"/>
    <w:rsid w:val="00981DDC"/>
    <w:rsid w:val="0098203E"/>
    <w:rsid w:val="00984430"/>
    <w:rsid w:val="00985A3A"/>
    <w:rsid w:val="00987033"/>
    <w:rsid w:val="009915F6"/>
    <w:rsid w:val="00994B09"/>
    <w:rsid w:val="00994D6D"/>
    <w:rsid w:val="0099692B"/>
    <w:rsid w:val="00997BCA"/>
    <w:rsid w:val="009A266D"/>
    <w:rsid w:val="009C0751"/>
    <w:rsid w:val="009C18A0"/>
    <w:rsid w:val="009C69C5"/>
    <w:rsid w:val="009D0A80"/>
    <w:rsid w:val="009D27F2"/>
    <w:rsid w:val="009D2864"/>
    <w:rsid w:val="009D51C4"/>
    <w:rsid w:val="009E5C3D"/>
    <w:rsid w:val="009F2EEE"/>
    <w:rsid w:val="009F3560"/>
    <w:rsid w:val="009F49C5"/>
    <w:rsid w:val="009F59D7"/>
    <w:rsid w:val="009F5DA7"/>
    <w:rsid w:val="00A00938"/>
    <w:rsid w:val="00A02D6D"/>
    <w:rsid w:val="00A03059"/>
    <w:rsid w:val="00A13311"/>
    <w:rsid w:val="00A1529B"/>
    <w:rsid w:val="00A179EF"/>
    <w:rsid w:val="00A17EBE"/>
    <w:rsid w:val="00A263FB"/>
    <w:rsid w:val="00A31305"/>
    <w:rsid w:val="00A3594B"/>
    <w:rsid w:val="00A52FBC"/>
    <w:rsid w:val="00A56919"/>
    <w:rsid w:val="00A56C57"/>
    <w:rsid w:val="00A60957"/>
    <w:rsid w:val="00A76247"/>
    <w:rsid w:val="00A82341"/>
    <w:rsid w:val="00A91EA4"/>
    <w:rsid w:val="00A939DD"/>
    <w:rsid w:val="00AA2BA1"/>
    <w:rsid w:val="00AC2D77"/>
    <w:rsid w:val="00AE3563"/>
    <w:rsid w:val="00AE474D"/>
    <w:rsid w:val="00AE4C1D"/>
    <w:rsid w:val="00AE50A6"/>
    <w:rsid w:val="00AE6526"/>
    <w:rsid w:val="00B0348E"/>
    <w:rsid w:val="00B07DFA"/>
    <w:rsid w:val="00B128CA"/>
    <w:rsid w:val="00B1777E"/>
    <w:rsid w:val="00B23CA0"/>
    <w:rsid w:val="00B26432"/>
    <w:rsid w:val="00B32393"/>
    <w:rsid w:val="00B37386"/>
    <w:rsid w:val="00B471BD"/>
    <w:rsid w:val="00B47496"/>
    <w:rsid w:val="00B500BB"/>
    <w:rsid w:val="00B50370"/>
    <w:rsid w:val="00B6467E"/>
    <w:rsid w:val="00B67A1E"/>
    <w:rsid w:val="00B8095E"/>
    <w:rsid w:val="00B81173"/>
    <w:rsid w:val="00B83FA6"/>
    <w:rsid w:val="00B85C0D"/>
    <w:rsid w:val="00B869D0"/>
    <w:rsid w:val="00B922F2"/>
    <w:rsid w:val="00B978D6"/>
    <w:rsid w:val="00BA0CA9"/>
    <w:rsid w:val="00BA0F68"/>
    <w:rsid w:val="00BB021F"/>
    <w:rsid w:val="00BC5C7A"/>
    <w:rsid w:val="00BD6D81"/>
    <w:rsid w:val="00BE10A8"/>
    <w:rsid w:val="00BE1A02"/>
    <w:rsid w:val="00BE486A"/>
    <w:rsid w:val="00BE4AF8"/>
    <w:rsid w:val="00BF13EC"/>
    <w:rsid w:val="00BF5259"/>
    <w:rsid w:val="00BF65F8"/>
    <w:rsid w:val="00C03135"/>
    <w:rsid w:val="00C0486D"/>
    <w:rsid w:val="00C04DD9"/>
    <w:rsid w:val="00C219CC"/>
    <w:rsid w:val="00C41AE6"/>
    <w:rsid w:val="00C46208"/>
    <w:rsid w:val="00C46247"/>
    <w:rsid w:val="00C51828"/>
    <w:rsid w:val="00C56E31"/>
    <w:rsid w:val="00C65A45"/>
    <w:rsid w:val="00C769BD"/>
    <w:rsid w:val="00C819A2"/>
    <w:rsid w:val="00C8302C"/>
    <w:rsid w:val="00C85532"/>
    <w:rsid w:val="00CA1A2C"/>
    <w:rsid w:val="00CA3DDB"/>
    <w:rsid w:val="00CB3775"/>
    <w:rsid w:val="00CC7EAD"/>
    <w:rsid w:val="00CD7703"/>
    <w:rsid w:val="00CE699C"/>
    <w:rsid w:val="00D13BBE"/>
    <w:rsid w:val="00D176DF"/>
    <w:rsid w:val="00D220AC"/>
    <w:rsid w:val="00D37E6E"/>
    <w:rsid w:val="00D41094"/>
    <w:rsid w:val="00D4674C"/>
    <w:rsid w:val="00D533F5"/>
    <w:rsid w:val="00D5651C"/>
    <w:rsid w:val="00D61E70"/>
    <w:rsid w:val="00D642A8"/>
    <w:rsid w:val="00D65B13"/>
    <w:rsid w:val="00D705AF"/>
    <w:rsid w:val="00D71019"/>
    <w:rsid w:val="00D75830"/>
    <w:rsid w:val="00D8115A"/>
    <w:rsid w:val="00D83C95"/>
    <w:rsid w:val="00D8496C"/>
    <w:rsid w:val="00D86920"/>
    <w:rsid w:val="00D86A00"/>
    <w:rsid w:val="00D907D3"/>
    <w:rsid w:val="00D9532F"/>
    <w:rsid w:val="00D962FB"/>
    <w:rsid w:val="00DA1529"/>
    <w:rsid w:val="00DA4C27"/>
    <w:rsid w:val="00DC09A2"/>
    <w:rsid w:val="00DC3888"/>
    <w:rsid w:val="00DC59A0"/>
    <w:rsid w:val="00DD018B"/>
    <w:rsid w:val="00DD0D60"/>
    <w:rsid w:val="00DF04B6"/>
    <w:rsid w:val="00DF2181"/>
    <w:rsid w:val="00DF657F"/>
    <w:rsid w:val="00E006E0"/>
    <w:rsid w:val="00E01554"/>
    <w:rsid w:val="00E2158B"/>
    <w:rsid w:val="00E26C3F"/>
    <w:rsid w:val="00E26F50"/>
    <w:rsid w:val="00E434DE"/>
    <w:rsid w:val="00E47A67"/>
    <w:rsid w:val="00E53CE9"/>
    <w:rsid w:val="00E548FC"/>
    <w:rsid w:val="00E55148"/>
    <w:rsid w:val="00E557B9"/>
    <w:rsid w:val="00E62485"/>
    <w:rsid w:val="00E666CA"/>
    <w:rsid w:val="00E67B24"/>
    <w:rsid w:val="00E7044E"/>
    <w:rsid w:val="00E7111C"/>
    <w:rsid w:val="00E72304"/>
    <w:rsid w:val="00E941E9"/>
    <w:rsid w:val="00E95F86"/>
    <w:rsid w:val="00E97ED5"/>
    <w:rsid w:val="00E97EE6"/>
    <w:rsid w:val="00EA1352"/>
    <w:rsid w:val="00EA1A21"/>
    <w:rsid w:val="00EA43DA"/>
    <w:rsid w:val="00EA7E81"/>
    <w:rsid w:val="00EB1B5B"/>
    <w:rsid w:val="00EC0F08"/>
    <w:rsid w:val="00ED2687"/>
    <w:rsid w:val="00ED6DCE"/>
    <w:rsid w:val="00EE1D66"/>
    <w:rsid w:val="00EF4102"/>
    <w:rsid w:val="00F02C2A"/>
    <w:rsid w:val="00F102EC"/>
    <w:rsid w:val="00F15BC9"/>
    <w:rsid w:val="00F26056"/>
    <w:rsid w:val="00F26BB1"/>
    <w:rsid w:val="00F27B07"/>
    <w:rsid w:val="00F33434"/>
    <w:rsid w:val="00F425FB"/>
    <w:rsid w:val="00F46DAD"/>
    <w:rsid w:val="00F50038"/>
    <w:rsid w:val="00F50DAE"/>
    <w:rsid w:val="00F52A7E"/>
    <w:rsid w:val="00F531C4"/>
    <w:rsid w:val="00F56ED7"/>
    <w:rsid w:val="00F61138"/>
    <w:rsid w:val="00F623B6"/>
    <w:rsid w:val="00F65FEF"/>
    <w:rsid w:val="00F67022"/>
    <w:rsid w:val="00F75711"/>
    <w:rsid w:val="00F80527"/>
    <w:rsid w:val="00F822B5"/>
    <w:rsid w:val="00F86A84"/>
    <w:rsid w:val="00F86BFE"/>
    <w:rsid w:val="00FA13B9"/>
    <w:rsid w:val="00FA48F0"/>
    <w:rsid w:val="00FA60F3"/>
    <w:rsid w:val="00FB1F86"/>
    <w:rsid w:val="00FC5D95"/>
    <w:rsid w:val="00FC7ABC"/>
    <w:rsid w:val="00FD7011"/>
    <w:rsid w:val="00FE0661"/>
    <w:rsid w:val="00FE07E8"/>
    <w:rsid w:val="00FE7361"/>
    <w:rsid w:val="00FF0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302AC7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D66AA"/>
    <w:pPr>
      <w:spacing w:before="60" w:after="60" w:line="264" w:lineRule="auto"/>
    </w:pPr>
    <w:rPr>
      <w:rFonts w:ascii="BentonSans Book" w:eastAsia="MS Mincho" w:hAnsi="BentonSans Book"/>
      <w:sz w:val="18"/>
      <w:szCs w:val="24"/>
    </w:rPr>
  </w:style>
  <w:style w:type="paragraph" w:styleId="Heading1">
    <w:name w:val="heading 1"/>
    <w:basedOn w:val="Normal"/>
    <w:next w:val="Normal"/>
    <w:link w:val="Heading1Char"/>
    <w:qFormat/>
    <w:rsid w:val="001D66AA"/>
    <w:pPr>
      <w:keepNext/>
      <w:keepLines/>
      <w:pageBreakBefore/>
      <w:numPr>
        <w:numId w:val="7"/>
      </w:numPr>
      <w:spacing w:before="120" w:after="560" w:line="480" w:lineRule="exact"/>
      <w:outlineLvl w:val="0"/>
    </w:pPr>
    <w:rPr>
      <w:rFonts w:ascii="BentonSans Bold" w:eastAsia="SimSun" w:hAnsi="BentonSans Bold"/>
      <w:bCs/>
      <w:color w:val="666666"/>
      <w:sz w:val="40"/>
      <w:szCs w:val="28"/>
    </w:rPr>
  </w:style>
  <w:style w:type="paragraph" w:styleId="Heading2">
    <w:name w:val="heading 2"/>
    <w:aliases w:val="Chapter Title"/>
    <w:basedOn w:val="Heading1"/>
    <w:next w:val="Normal"/>
    <w:link w:val="Heading2Char"/>
    <w:unhideWhenUsed/>
    <w:qFormat/>
    <w:rsid w:val="001D66AA"/>
    <w:pPr>
      <w:pageBreakBefore w:val="0"/>
      <w:numPr>
        <w:ilvl w:val="1"/>
      </w:numPr>
      <w:spacing w:before="560" w:after="320" w:line="360" w:lineRule="exact"/>
      <w:outlineLvl w:val="1"/>
    </w:pPr>
    <w:rPr>
      <w:bCs w:val="0"/>
      <w:sz w:val="30"/>
      <w:szCs w:val="26"/>
    </w:rPr>
  </w:style>
  <w:style w:type="paragraph" w:styleId="Heading3">
    <w:name w:val="heading 3"/>
    <w:basedOn w:val="Heading2"/>
    <w:next w:val="Normal"/>
    <w:link w:val="Heading3Char"/>
    <w:unhideWhenUsed/>
    <w:qFormat/>
    <w:rsid w:val="001D66AA"/>
    <w:pPr>
      <w:numPr>
        <w:ilvl w:val="2"/>
      </w:numPr>
      <w:outlineLvl w:val="2"/>
    </w:pPr>
    <w:rPr>
      <w:bCs/>
    </w:rPr>
  </w:style>
  <w:style w:type="paragraph" w:styleId="Heading4">
    <w:name w:val="heading 4"/>
    <w:aliases w:val="Map Title,Bullet 1,PA Micro Section,ASAPHeading 4"/>
    <w:basedOn w:val="Heading2"/>
    <w:next w:val="Normal"/>
    <w:link w:val="Heading4Char"/>
    <w:unhideWhenUsed/>
    <w:qFormat/>
    <w:rsid w:val="001D66AA"/>
    <w:pPr>
      <w:numPr>
        <w:ilvl w:val="3"/>
      </w:numPr>
      <w:outlineLvl w:val="3"/>
    </w:pPr>
    <w:rPr>
      <w:bCs/>
      <w:iCs/>
    </w:rPr>
  </w:style>
  <w:style w:type="paragraph" w:styleId="Heading5">
    <w:name w:val="heading 5"/>
    <w:basedOn w:val="Heading2"/>
    <w:next w:val="Normal"/>
    <w:link w:val="Heading5Char"/>
    <w:unhideWhenUsed/>
    <w:qFormat/>
    <w:rsid w:val="001D66AA"/>
    <w:pPr>
      <w:numPr>
        <w:ilvl w:val="4"/>
      </w:numPr>
      <w:outlineLvl w:val="4"/>
    </w:pPr>
  </w:style>
  <w:style w:type="paragraph" w:styleId="Heading6">
    <w:name w:val="heading 6"/>
    <w:basedOn w:val="Heading2"/>
    <w:next w:val="Normal"/>
    <w:link w:val="Heading6Char"/>
    <w:uiPriority w:val="9"/>
    <w:unhideWhenUsed/>
    <w:rsid w:val="001D66AA"/>
    <w:pPr>
      <w:numPr>
        <w:ilvl w:val="5"/>
      </w:numPr>
      <w:outlineLvl w:val="5"/>
    </w:pPr>
    <w:rPr>
      <w:iCs/>
    </w:rPr>
  </w:style>
  <w:style w:type="paragraph" w:styleId="Heading7">
    <w:name w:val="heading 7"/>
    <w:basedOn w:val="Heading2"/>
    <w:next w:val="Normal"/>
    <w:link w:val="Heading7Char"/>
    <w:uiPriority w:val="9"/>
    <w:unhideWhenUsed/>
    <w:rsid w:val="001D66AA"/>
    <w:pPr>
      <w:numPr>
        <w:ilvl w:val="6"/>
      </w:numPr>
      <w:outlineLvl w:val="6"/>
    </w:pPr>
    <w:rPr>
      <w:iCs/>
    </w:rPr>
  </w:style>
  <w:style w:type="paragraph" w:styleId="Heading8">
    <w:name w:val="heading 8"/>
    <w:basedOn w:val="Heading2"/>
    <w:next w:val="Normal"/>
    <w:link w:val="Heading8Char"/>
    <w:uiPriority w:val="9"/>
    <w:unhideWhenUsed/>
    <w:rsid w:val="001D66AA"/>
    <w:pPr>
      <w:numPr>
        <w:ilvl w:val="7"/>
      </w:numPr>
      <w:outlineLvl w:val="7"/>
    </w:pPr>
    <w:rPr>
      <w:szCs w:val="20"/>
    </w:rPr>
  </w:style>
  <w:style w:type="paragraph" w:styleId="Heading9">
    <w:name w:val="heading 9"/>
    <w:basedOn w:val="Heading2"/>
    <w:next w:val="Normal"/>
    <w:link w:val="Heading9Char"/>
    <w:uiPriority w:val="9"/>
    <w:unhideWhenUsed/>
    <w:rsid w:val="001D66AA"/>
    <w:pPr>
      <w:numPr>
        <w:ilvl w:val="8"/>
      </w:numPr>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D66AA"/>
    <w:rPr>
      <w:rFonts w:ascii="BentonSans Bold" w:hAnsi="BentonSans Bold"/>
      <w:bCs/>
      <w:color w:val="666666"/>
      <w:sz w:val="40"/>
      <w:szCs w:val="28"/>
      <w:lang w:eastAsia="en-US"/>
    </w:rPr>
  </w:style>
  <w:style w:type="character" w:customStyle="1" w:styleId="Heading2Char">
    <w:name w:val="Heading 2 Char"/>
    <w:aliases w:val="Chapter Title Char"/>
    <w:link w:val="Heading2"/>
    <w:rsid w:val="001D66AA"/>
    <w:rPr>
      <w:rFonts w:ascii="BentonSans Bold" w:hAnsi="BentonSans Bold"/>
      <w:color w:val="666666"/>
      <w:sz w:val="30"/>
      <w:szCs w:val="26"/>
      <w:lang w:eastAsia="en-US"/>
    </w:rPr>
  </w:style>
  <w:style w:type="character" w:customStyle="1" w:styleId="Heading3Char">
    <w:name w:val="Heading 3 Char"/>
    <w:link w:val="Heading3"/>
    <w:rsid w:val="001D66AA"/>
    <w:rPr>
      <w:rFonts w:ascii="BentonSans Bold" w:hAnsi="BentonSans Bold"/>
      <w:bCs/>
      <w:color w:val="666666"/>
      <w:sz w:val="30"/>
      <w:szCs w:val="26"/>
      <w:lang w:eastAsia="en-US"/>
    </w:rPr>
  </w:style>
  <w:style w:type="character" w:customStyle="1" w:styleId="Heading4Char">
    <w:name w:val="Heading 4 Char"/>
    <w:aliases w:val="Map Title Char,Bullet 1 Char,PA Micro Section Char,ASAPHeading 4 Char"/>
    <w:link w:val="Heading4"/>
    <w:rsid w:val="001D66AA"/>
    <w:rPr>
      <w:rFonts w:ascii="BentonSans Bold" w:hAnsi="BentonSans Bold"/>
      <w:bCs/>
      <w:iCs/>
      <w:color w:val="666666"/>
      <w:sz w:val="30"/>
      <w:szCs w:val="26"/>
      <w:lang w:eastAsia="en-US"/>
    </w:rPr>
  </w:style>
  <w:style w:type="character" w:customStyle="1" w:styleId="Heading5Char">
    <w:name w:val="Heading 5 Char"/>
    <w:link w:val="Heading5"/>
    <w:rsid w:val="001D66AA"/>
    <w:rPr>
      <w:rFonts w:ascii="BentonSans Bold" w:hAnsi="BentonSans Bold"/>
      <w:color w:val="666666"/>
      <w:sz w:val="30"/>
      <w:szCs w:val="26"/>
      <w:lang w:eastAsia="en-US"/>
    </w:rPr>
  </w:style>
  <w:style w:type="character" w:customStyle="1" w:styleId="Heading6Char">
    <w:name w:val="Heading 6 Char"/>
    <w:link w:val="Heading6"/>
    <w:uiPriority w:val="9"/>
    <w:rsid w:val="001D66AA"/>
    <w:rPr>
      <w:rFonts w:ascii="BentonSans Bold" w:hAnsi="BentonSans Bold"/>
      <w:iCs/>
      <w:color w:val="666666"/>
      <w:sz w:val="30"/>
      <w:szCs w:val="26"/>
      <w:lang w:eastAsia="en-US"/>
    </w:rPr>
  </w:style>
  <w:style w:type="character" w:customStyle="1" w:styleId="Heading7Char">
    <w:name w:val="Heading 7 Char"/>
    <w:link w:val="Heading7"/>
    <w:uiPriority w:val="9"/>
    <w:rsid w:val="001D66AA"/>
    <w:rPr>
      <w:rFonts w:ascii="BentonSans Bold" w:hAnsi="BentonSans Bold"/>
      <w:iCs/>
      <w:color w:val="666666"/>
      <w:sz w:val="30"/>
      <w:szCs w:val="26"/>
      <w:lang w:eastAsia="en-US"/>
    </w:rPr>
  </w:style>
  <w:style w:type="character" w:customStyle="1" w:styleId="Heading8Char">
    <w:name w:val="Heading 8 Char"/>
    <w:link w:val="Heading8"/>
    <w:uiPriority w:val="9"/>
    <w:rsid w:val="001D66AA"/>
    <w:rPr>
      <w:rFonts w:ascii="BentonSans Bold" w:hAnsi="BentonSans Bold"/>
      <w:color w:val="666666"/>
      <w:sz w:val="30"/>
      <w:lang w:eastAsia="en-US"/>
    </w:rPr>
  </w:style>
  <w:style w:type="character" w:customStyle="1" w:styleId="Heading9Char">
    <w:name w:val="Heading 9 Char"/>
    <w:link w:val="Heading9"/>
    <w:uiPriority w:val="9"/>
    <w:rsid w:val="001D66AA"/>
    <w:rPr>
      <w:rFonts w:ascii="BentonSans Bold" w:hAnsi="BentonSans Bold"/>
      <w:iCs/>
      <w:color w:val="666666"/>
      <w:sz w:val="30"/>
      <w:lang w:eastAsia="en-US"/>
    </w:rPr>
  </w:style>
  <w:style w:type="paragraph" w:customStyle="1" w:styleId="SAPCollateralType">
    <w:name w:val="SAP_CollateralType"/>
    <w:basedOn w:val="SAPMainTitle"/>
    <w:locked/>
    <w:rsid w:val="001D66AA"/>
    <w:rPr>
      <w:color w:val="auto"/>
      <w:sz w:val="24"/>
    </w:rPr>
  </w:style>
  <w:style w:type="paragraph" w:customStyle="1" w:styleId="SAPMainTitle">
    <w:name w:val="SAP_MainTitle"/>
    <w:basedOn w:val="Normal"/>
    <w:next w:val="SAPSubTitle"/>
    <w:rsid w:val="001D66AA"/>
    <w:pPr>
      <w:spacing w:before="0" w:after="0" w:line="240" w:lineRule="auto"/>
      <w:ind w:left="170" w:right="170"/>
    </w:pPr>
    <w:rPr>
      <w:rFonts w:ascii="BentonSans Bold" w:hAnsi="BentonSans Bold"/>
      <w:color w:val="FFFFFF"/>
      <w:sz w:val="40"/>
      <w:u w:color="000000"/>
    </w:rPr>
  </w:style>
  <w:style w:type="paragraph" w:customStyle="1" w:styleId="SAPSubTitle">
    <w:name w:val="SAP_SubTitle"/>
    <w:basedOn w:val="SAPMainTitle"/>
    <w:rsid w:val="001D66AA"/>
    <w:pPr>
      <w:spacing w:before="120"/>
    </w:pPr>
    <w:rPr>
      <w:sz w:val="28"/>
    </w:rPr>
  </w:style>
  <w:style w:type="paragraph" w:customStyle="1" w:styleId="SAPSecurityLevel">
    <w:name w:val="SAP_SecurityLevel"/>
    <w:basedOn w:val="SAPMainTitle"/>
    <w:locked/>
    <w:rsid w:val="001D66AA"/>
    <w:pPr>
      <w:spacing w:line="260" w:lineRule="exact"/>
      <w:jc w:val="right"/>
    </w:pPr>
    <w:rPr>
      <w:caps/>
      <w:color w:val="auto"/>
      <w:spacing w:val="10"/>
      <w:sz w:val="20"/>
    </w:rPr>
  </w:style>
  <w:style w:type="paragraph" w:customStyle="1" w:styleId="SAPDocumentVersion">
    <w:name w:val="SAP_DocumentVersion"/>
    <w:basedOn w:val="SAPSecurityLevel"/>
    <w:rsid w:val="001D66AA"/>
    <w:pPr>
      <w:spacing w:line="300" w:lineRule="exact"/>
      <w:jc w:val="left"/>
    </w:pPr>
    <w:rPr>
      <w:rFonts w:ascii="BentonSans Book" w:hAnsi="BentonSans Book"/>
      <w:caps w:val="0"/>
      <w:spacing w:val="0"/>
      <w:sz w:val="24"/>
    </w:rPr>
  </w:style>
  <w:style w:type="paragraph" w:customStyle="1" w:styleId="SAPMaterialNumber">
    <w:name w:val="SAP_MaterialNumber"/>
    <w:basedOn w:val="SAPDocumentVersion"/>
    <w:locked/>
    <w:rsid w:val="001D66AA"/>
    <w:pPr>
      <w:spacing w:before="120" w:line="180" w:lineRule="exact"/>
      <w:ind w:left="0" w:right="0"/>
      <w:jc w:val="center"/>
    </w:pPr>
    <w:rPr>
      <w:rFonts w:ascii="BentonSans Bold" w:hAnsi="BentonSans Bold"/>
      <w:sz w:val="12"/>
    </w:rPr>
  </w:style>
  <w:style w:type="table" w:styleId="TableGrid">
    <w:name w:val="Table Grid"/>
    <w:basedOn w:val="TableNormal"/>
    <w:uiPriority w:val="59"/>
    <w:rsid w:val="001D66AA"/>
    <w:rPr>
      <w:rFonts w:ascii="SAPSerifRegular" w:eastAsia="MS Mincho" w:hAnsi="SAPSerifRegula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D66AA"/>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1D66AA"/>
    <w:rPr>
      <w:rFonts w:ascii="Tahoma" w:eastAsia="MS Mincho" w:hAnsi="Tahoma" w:cs="Tahoma"/>
      <w:sz w:val="16"/>
      <w:szCs w:val="16"/>
      <w:lang w:eastAsia="en-US"/>
    </w:rPr>
  </w:style>
  <w:style w:type="paragraph" w:customStyle="1" w:styleId="SAPTargetAudienceTitle">
    <w:name w:val="SAP_TargetAudienceTitle"/>
    <w:basedOn w:val="SAPMainTitle"/>
    <w:locked/>
    <w:rsid w:val="001D66AA"/>
    <w:pPr>
      <w:spacing w:before="1080"/>
    </w:pPr>
    <w:rPr>
      <w:b/>
      <w:color w:val="999999"/>
      <w:sz w:val="20"/>
    </w:rPr>
  </w:style>
  <w:style w:type="paragraph" w:customStyle="1" w:styleId="SAPTargetAudience">
    <w:name w:val="SAP_TargetAudience"/>
    <w:basedOn w:val="Normal"/>
    <w:locked/>
    <w:rsid w:val="001D66AA"/>
    <w:pPr>
      <w:ind w:left="170" w:right="170"/>
    </w:pPr>
  </w:style>
  <w:style w:type="paragraph" w:customStyle="1" w:styleId="SAPHeading1NoNumber">
    <w:name w:val="SAP_Heading1NoNumber"/>
    <w:basedOn w:val="Heading1"/>
    <w:next w:val="Normal"/>
    <w:locked/>
    <w:rsid w:val="001D66AA"/>
    <w:pPr>
      <w:numPr>
        <w:numId w:val="0"/>
      </w:numPr>
      <w:outlineLvl w:val="9"/>
    </w:pPr>
  </w:style>
  <w:style w:type="table" w:customStyle="1" w:styleId="LightShading1">
    <w:name w:val="Light Shading1"/>
    <w:basedOn w:val="TableNormal"/>
    <w:uiPriority w:val="60"/>
    <w:locked/>
    <w:rsid w:val="001D66AA"/>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locked/>
    <w:rsid w:val="001D66AA"/>
    <w:rPr>
      <w:rFonts w:ascii="SAPSerifRegular" w:eastAsia="MS Mincho" w:hAnsi="SAPSerifRegular"/>
      <w:color w:val="365F91"/>
      <w:sz w:val="24"/>
      <w:szCs w:val="24"/>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1D66AA"/>
    <w:rPr>
      <w:rFonts w:ascii="SAPSerifRegular" w:eastAsia="MS Mincho" w:hAnsi="SAPSerifRegular"/>
      <w:color w:val="943634"/>
      <w:sz w:val="24"/>
      <w:szCs w:val="24"/>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LightList1">
    <w:name w:val="Light List1"/>
    <w:basedOn w:val="TableNormal"/>
    <w:uiPriority w:val="61"/>
    <w:locked/>
    <w:rsid w:val="001D66AA"/>
    <w:rPr>
      <w:rFonts w:ascii="SAPSerifRegular" w:eastAsia="MS Mincho" w:hAnsi="SAPSerifRegular"/>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List11">
    <w:name w:val="Medium List 11"/>
    <w:basedOn w:val="TableNormal"/>
    <w:uiPriority w:val="65"/>
    <w:locked/>
    <w:rsid w:val="001D66AA"/>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rPr>
        <w:rFonts w:ascii="Cambria" w:eastAsia="SimSun" w:hAnsi="Cambria"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customStyle="1" w:styleId="LightGrid1">
    <w:name w:val="Light Grid1"/>
    <w:basedOn w:val="TableNormal"/>
    <w:uiPriority w:val="62"/>
    <w:locked/>
    <w:rsid w:val="001D66AA"/>
    <w:rPr>
      <w:rFonts w:ascii="SAPSerifRegular" w:eastAsia="MS Mincho" w:hAnsi="SAPSerifRegular"/>
      <w:sz w:val="24"/>
      <w:szCs w:val="24"/>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BentonSans Medium" w:eastAsia="SimSun" w:hAnsi="BentonSans Medium" w:cs="Times New Roman"/>
        <w:b w:val="0"/>
        <w:bCs/>
      </w:rPr>
      <w:tblPr/>
      <w:tcPr>
        <w:shd w:val="clear" w:color="auto" w:fill="999999"/>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APStandardTable">
    <w:name w:val="SAP_StandardTable"/>
    <w:basedOn w:val="TableGrid"/>
    <w:uiPriority w:val="99"/>
    <w:qFormat/>
    <w:rsid w:val="001D66AA"/>
    <w:rPr>
      <w:rFonts w:ascii="BentonSans Book" w:hAnsi="BentonSans Book"/>
      <w:sz w:val="18"/>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pPr>
      <w:rPr>
        <w:rFonts w:ascii="BentonSans Medium" w:hAnsi="BentonSans Medium" w:cs="Times New Roman"/>
        <w:b/>
        <w:i w:val="0"/>
        <w:color w:val="FFFFFF"/>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rPr>
        <w:rFonts w:cs="Times New Roman"/>
      </w:rPr>
      <w:tblPr/>
      <w:tcPr>
        <w:shd w:val="clear" w:color="auto" w:fill="F2F2F2"/>
      </w:tcPr>
    </w:tblStylePr>
    <w:tblStylePr w:type="firstCol">
      <w:rPr>
        <w:rFonts w:cs="Times New Roman"/>
      </w:rPr>
      <w:tblPr/>
      <w:tcPr>
        <w:shd w:val="clear" w:color="auto" w:fill="F2F2F2"/>
      </w:tcPr>
    </w:tblStylePr>
    <w:tblStylePr w:type="lastCol">
      <w:rPr>
        <w:rFonts w:cs="Times New Roman"/>
      </w:rPr>
      <w:tblPr/>
      <w:tcPr>
        <w:shd w:val="clear" w:color="auto" w:fill="F2F2F2"/>
      </w:tcPr>
    </w:tblStylePr>
    <w:tblStylePr w:type="band2Vert">
      <w:rPr>
        <w:rFonts w:cs="Times New Roman"/>
      </w:rPr>
      <w:tblPr/>
      <w:tcPr>
        <w:shd w:val="clear" w:color="auto" w:fill="F2F2F2"/>
      </w:tcPr>
    </w:tblStylePr>
    <w:tblStylePr w:type="band2Horz">
      <w:rPr>
        <w:rFonts w:cs="Times New Roman"/>
      </w:rPr>
      <w:tblPr/>
      <w:tcPr>
        <w:shd w:val="clear" w:color="auto" w:fill="F2F2F2"/>
      </w:tcPr>
    </w:tblStylePr>
  </w:style>
  <w:style w:type="paragraph" w:styleId="TOCHeading">
    <w:name w:val="TOC Heading"/>
    <w:basedOn w:val="Heading1"/>
    <w:next w:val="Normal"/>
    <w:uiPriority w:val="39"/>
    <w:semiHidden/>
    <w:unhideWhenUsed/>
    <w:qFormat/>
    <w:rsid w:val="001D66AA"/>
    <w:pPr>
      <w:pageBreakBefore w:val="0"/>
      <w:numPr>
        <w:numId w:val="0"/>
      </w:numPr>
      <w:spacing w:before="480" w:after="0" w:line="276" w:lineRule="auto"/>
      <w:outlineLvl w:val="9"/>
    </w:pPr>
    <w:rPr>
      <w:rFonts w:ascii="Cambria" w:hAnsi="Cambria"/>
      <w:b/>
      <w:color w:val="365F91"/>
      <w:sz w:val="28"/>
    </w:rPr>
  </w:style>
  <w:style w:type="paragraph" w:styleId="TOC2">
    <w:name w:val="toc 2"/>
    <w:basedOn w:val="TOC1"/>
    <w:autoRedefine/>
    <w:uiPriority w:val="39"/>
    <w:unhideWhenUsed/>
    <w:rsid w:val="001D66AA"/>
    <w:pPr>
      <w:keepNext w:val="0"/>
      <w:spacing w:before="0"/>
    </w:pPr>
  </w:style>
  <w:style w:type="paragraph" w:styleId="TOC1">
    <w:name w:val="toc 1"/>
    <w:basedOn w:val="Normal"/>
    <w:autoRedefine/>
    <w:uiPriority w:val="39"/>
    <w:unhideWhenUsed/>
    <w:rsid w:val="001D66AA"/>
    <w:pPr>
      <w:keepNext/>
      <w:keepLines/>
      <w:tabs>
        <w:tab w:val="left" w:pos="624"/>
        <w:tab w:val="right" w:pos="14288"/>
      </w:tabs>
      <w:spacing w:before="240" w:after="0"/>
      <w:ind w:left="851" w:right="624" w:hanging="851"/>
    </w:pPr>
  </w:style>
  <w:style w:type="paragraph" w:styleId="TOC3">
    <w:name w:val="toc 3"/>
    <w:basedOn w:val="TOC1"/>
    <w:autoRedefine/>
    <w:uiPriority w:val="39"/>
    <w:unhideWhenUsed/>
    <w:rsid w:val="001D66AA"/>
    <w:pPr>
      <w:keepNext w:val="0"/>
      <w:tabs>
        <w:tab w:val="left" w:pos="1418"/>
      </w:tabs>
      <w:spacing w:before="0"/>
      <w:ind w:left="1418" w:hanging="794"/>
    </w:pPr>
  </w:style>
  <w:style w:type="paragraph" w:styleId="TOC4">
    <w:name w:val="toc 4"/>
    <w:basedOn w:val="TOC3"/>
    <w:next w:val="Normal"/>
    <w:autoRedefine/>
    <w:uiPriority w:val="39"/>
    <w:unhideWhenUsed/>
    <w:rsid w:val="001D66AA"/>
    <w:pPr>
      <w:tabs>
        <w:tab w:val="left" w:pos="1985"/>
      </w:tabs>
      <w:ind w:right="851"/>
    </w:pPr>
  </w:style>
  <w:style w:type="paragraph" w:styleId="TOC5">
    <w:name w:val="toc 5"/>
    <w:basedOn w:val="TOC4"/>
    <w:next w:val="Normal"/>
    <w:autoRedefine/>
    <w:uiPriority w:val="39"/>
    <w:unhideWhenUsed/>
    <w:rsid w:val="001D66AA"/>
  </w:style>
  <w:style w:type="paragraph" w:customStyle="1" w:styleId="SAPKeyblockTitle">
    <w:name w:val="SAP_KeyblockTitle"/>
    <w:basedOn w:val="Normal"/>
    <w:next w:val="Normal"/>
    <w:qFormat/>
    <w:rsid w:val="001D66AA"/>
    <w:pPr>
      <w:keepNext/>
      <w:keepLines/>
      <w:spacing w:before="560" w:after="280" w:line="280" w:lineRule="exact"/>
    </w:pPr>
    <w:rPr>
      <w:rFonts w:ascii="BentonSans Bold" w:hAnsi="BentonSans Bold"/>
      <w:color w:val="666666"/>
      <w:sz w:val="24"/>
    </w:rPr>
  </w:style>
  <w:style w:type="paragraph" w:customStyle="1" w:styleId="SAPNoteHeading">
    <w:name w:val="SAP_NoteHeading"/>
    <w:basedOn w:val="Normal"/>
    <w:next w:val="NoteParagraph"/>
    <w:qFormat/>
    <w:rsid w:val="001D66AA"/>
    <w:pPr>
      <w:keepNext/>
      <w:keepLines/>
      <w:spacing w:before="0" w:after="0" w:line="500" w:lineRule="exact"/>
      <w:ind w:left="624"/>
    </w:pPr>
    <w:rPr>
      <w:rFonts w:ascii="BentonSans Regular" w:hAnsi="BentonSans Regular"/>
      <w:color w:val="666666"/>
      <w:sz w:val="22"/>
    </w:rPr>
  </w:style>
  <w:style w:type="paragraph" w:customStyle="1" w:styleId="NoteParagraph">
    <w:name w:val="Note Paragraph"/>
    <w:basedOn w:val="Normal"/>
    <w:link w:val="NoteParagraphChar"/>
    <w:qFormat/>
    <w:rsid w:val="001D66AA"/>
    <w:pPr>
      <w:ind w:left="680"/>
    </w:pPr>
  </w:style>
  <w:style w:type="paragraph" w:styleId="ListContinue">
    <w:name w:val="List Continue"/>
    <w:basedOn w:val="Normal"/>
    <w:uiPriority w:val="99"/>
    <w:unhideWhenUsed/>
    <w:qFormat/>
    <w:rsid w:val="001D66AA"/>
    <w:pPr>
      <w:ind w:left="340"/>
    </w:pPr>
  </w:style>
  <w:style w:type="paragraph" w:styleId="ListContinue2">
    <w:name w:val="List Continue 2"/>
    <w:basedOn w:val="Normal"/>
    <w:uiPriority w:val="99"/>
    <w:unhideWhenUsed/>
    <w:qFormat/>
    <w:rsid w:val="001D66AA"/>
    <w:pPr>
      <w:ind w:left="680"/>
    </w:pPr>
  </w:style>
  <w:style w:type="paragraph" w:styleId="ListContinue3">
    <w:name w:val="List Continue 3"/>
    <w:basedOn w:val="Normal"/>
    <w:uiPriority w:val="99"/>
    <w:unhideWhenUsed/>
    <w:qFormat/>
    <w:rsid w:val="001D66AA"/>
    <w:pPr>
      <w:ind w:left="1021"/>
    </w:pPr>
  </w:style>
  <w:style w:type="character" w:styleId="Hyperlink">
    <w:name w:val="Hyperlink"/>
    <w:uiPriority w:val="99"/>
    <w:unhideWhenUsed/>
    <w:rsid w:val="001D66AA"/>
    <w:rPr>
      <w:rFonts w:ascii="BentonSans Book" w:hAnsi="BentonSans Book" w:cs="Times New Roman"/>
      <w:color w:val="0076CB"/>
      <w:sz w:val="18"/>
      <w:u w:val="none"/>
    </w:rPr>
  </w:style>
  <w:style w:type="paragraph" w:customStyle="1" w:styleId="SAPGreenTextNotPrinted">
    <w:name w:val="SAP_GreenText_(NotPrinted)"/>
    <w:basedOn w:val="Normal"/>
    <w:next w:val="Normal"/>
    <w:link w:val="SAPGreenTextNotPrintedChar"/>
    <w:qFormat/>
    <w:rsid w:val="001D66AA"/>
    <w:rPr>
      <w:rFonts w:ascii="BentonSans Regular Italic" w:hAnsi="BentonSans Regular Italic"/>
      <w:vanish/>
      <w:color w:val="76923C"/>
    </w:rPr>
  </w:style>
  <w:style w:type="paragraph" w:customStyle="1" w:styleId="SAPSectionTitleWithinKeyblocks">
    <w:name w:val="SAP_SectionTitle_(WithinKeyblocks)"/>
    <w:basedOn w:val="Normal"/>
    <w:next w:val="Normal"/>
    <w:qFormat/>
    <w:rsid w:val="001D66AA"/>
    <w:pPr>
      <w:keepNext/>
      <w:keepLines/>
      <w:spacing w:before="240" w:after="120" w:line="240" w:lineRule="exact"/>
    </w:pPr>
    <w:rPr>
      <w:rFonts w:ascii="BentonSans Bold" w:hAnsi="BentonSans Bold"/>
      <w:color w:val="666666"/>
      <w:sz w:val="20"/>
    </w:rPr>
  </w:style>
  <w:style w:type="character" w:customStyle="1" w:styleId="SAPMonospace">
    <w:name w:val="SAP_Monospace"/>
    <w:uiPriority w:val="1"/>
    <w:qFormat/>
    <w:rsid w:val="001D66AA"/>
    <w:rPr>
      <w:rFonts w:ascii="Courier New" w:hAnsi="Courier New" w:cs="Times New Roman"/>
      <w:sz w:val="18"/>
    </w:rPr>
  </w:style>
  <w:style w:type="paragraph" w:styleId="Header">
    <w:name w:val="header"/>
    <w:basedOn w:val="Normal"/>
    <w:link w:val="HeaderChar"/>
    <w:uiPriority w:val="99"/>
    <w:unhideWhenUsed/>
    <w:rsid w:val="001D66AA"/>
    <w:pPr>
      <w:tabs>
        <w:tab w:val="center" w:pos="4703"/>
        <w:tab w:val="right" w:pos="9406"/>
      </w:tabs>
      <w:spacing w:before="0" w:after="0" w:line="240" w:lineRule="auto"/>
    </w:pPr>
  </w:style>
  <w:style w:type="character" w:customStyle="1" w:styleId="HeaderChar">
    <w:name w:val="Header Char"/>
    <w:link w:val="Header"/>
    <w:uiPriority w:val="99"/>
    <w:rsid w:val="001D66AA"/>
    <w:rPr>
      <w:rFonts w:ascii="BentonSans Book" w:eastAsia="MS Mincho" w:hAnsi="BentonSans Book"/>
      <w:sz w:val="18"/>
      <w:szCs w:val="24"/>
      <w:lang w:eastAsia="en-US"/>
    </w:rPr>
  </w:style>
  <w:style w:type="paragraph" w:styleId="Footer">
    <w:name w:val="footer"/>
    <w:basedOn w:val="Normal"/>
    <w:link w:val="FooterChar"/>
    <w:uiPriority w:val="99"/>
    <w:unhideWhenUsed/>
    <w:rsid w:val="001D66AA"/>
    <w:pPr>
      <w:tabs>
        <w:tab w:val="center" w:pos="4703"/>
        <w:tab w:val="right" w:pos="9406"/>
      </w:tabs>
      <w:spacing w:before="0" w:after="0" w:line="240" w:lineRule="auto"/>
    </w:pPr>
  </w:style>
  <w:style w:type="character" w:customStyle="1" w:styleId="FooterChar">
    <w:name w:val="Footer Char"/>
    <w:link w:val="Footer"/>
    <w:uiPriority w:val="99"/>
    <w:rsid w:val="001D66AA"/>
    <w:rPr>
      <w:rFonts w:ascii="BentonSans Book" w:eastAsia="MS Mincho" w:hAnsi="BentonSans Book"/>
      <w:sz w:val="18"/>
      <w:szCs w:val="24"/>
      <w:lang w:eastAsia="en-US"/>
    </w:rPr>
  </w:style>
  <w:style w:type="paragraph" w:customStyle="1" w:styleId="SAPFooterleft">
    <w:name w:val="SAP_Footer_left"/>
    <w:basedOn w:val="Footer"/>
    <w:locked/>
    <w:rsid w:val="001D66AA"/>
    <w:pPr>
      <w:tabs>
        <w:tab w:val="clear" w:pos="4703"/>
        <w:tab w:val="clear" w:pos="9406"/>
      </w:tabs>
      <w:spacing w:line="180" w:lineRule="exact"/>
    </w:pPr>
    <w:rPr>
      <w:sz w:val="12"/>
    </w:rPr>
  </w:style>
  <w:style w:type="character" w:customStyle="1" w:styleId="SAPUserEntry">
    <w:name w:val="SAP_UserEntry"/>
    <w:uiPriority w:val="1"/>
    <w:qFormat/>
    <w:rsid w:val="001D66AA"/>
    <w:rPr>
      <w:rFonts w:ascii="Courier New" w:hAnsi="Courier New" w:cs="Times New Roman"/>
      <w:b/>
      <w:color w:val="45157E"/>
      <w:sz w:val="18"/>
    </w:rPr>
  </w:style>
  <w:style w:type="character" w:customStyle="1" w:styleId="SAPScreenElement">
    <w:name w:val="SAP_ScreenElement"/>
    <w:uiPriority w:val="1"/>
    <w:qFormat/>
    <w:rsid w:val="001D66AA"/>
    <w:rPr>
      <w:rFonts w:ascii="BentonSans Book Italic" w:hAnsi="BentonSans Book Italic" w:cs="Times New Roman"/>
      <w:color w:val="003283"/>
    </w:rPr>
  </w:style>
  <w:style w:type="character" w:customStyle="1" w:styleId="SAPEmphasis">
    <w:name w:val="SAP_Emphasis"/>
    <w:uiPriority w:val="1"/>
    <w:qFormat/>
    <w:rsid w:val="001D66AA"/>
    <w:rPr>
      <w:rFonts w:ascii="BentonSans Medium" w:hAnsi="BentonSans Medium" w:cs="Times New Roman"/>
    </w:rPr>
  </w:style>
  <w:style w:type="character" w:customStyle="1" w:styleId="SAPKeyboard">
    <w:name w:val="SAP_Keyboard"/>
    <w:uiPriority w:val="1"/>
    <w:qFormat/>
    <w:rsid w:val="001D66AA"/>
    <w:rPr>
      <w:rFonts w:ascii="Courier New" w:hAnsi="Courier New" w:cs="Times New Roman"/>
      <w:spacing w:val="20"/>
      <w:sz w:val="16"/>
      <w:bdr w:val="single" w:sz="4" w:space="0" w:color="595959"/>
      <w:shd w:val="clear" w:color="auto" w:fill="auto"/>
    </w:rPr>
  </w:style>
  <w:style w:type="paragraph" w:customStyle="1" w:styleId="SAPHeader">
    <w:name w:val="SAP_Header"/>
    <w:basedOn w:val="Normal"/>
    <w:locked/>
    <w:rsid w:val="001D66AA"/>
    <w:pPr>
      <w:pBdr>
        <w:bottom w:val="single" w:sz="48" w:space="1" w:color="353535"/>
      </w:pBdr>
      <w:tabs>
        <w:tab w:val="right" w:pos="9356"/>
      </w:tabs>
      <w:spacing w:before="0" w:after="0"/>
    </w:pPr>
    <w:rPr>
      <w:color w:val="666666"/>
    </w:rPr>
  </w:style>
  <w:style w:type="character" w:customStyle="1" w:styleId="SAPFooterPageNumber">
    <w:name w:val="SAP_Footer_PageNumber"/>
    <w:uiPriority w:val="1"/>
    <w:qFormat/>
    <w:locked/>
    <w:rsid w:val="001D66AA"/>
    <w:rPr>
      <w:rFonts w:ascii="BentonSans Bold" w:hAnsi="BentonSans Bold" w:cs="Times New Roman"/>
    </w:rPr>
  </w:style>
  <w:style w:type="character" w:customStyle="1" w:styleId="SAPFooterSecurityLevel">
    <w:name w:val="SAP_Footer_SecurityLevel"/>
    <w:uiPriority w:val="1"/>
    <w:locked/>
    <w:rsid w:val="001D66AA"/>
    <w:rPr>
      <w:rFonts w:cs="Times New Roman"/>
      <w:caps/>
      <w:spacing w:val="6"/>
    </w:rPr>
  </w:style>
  <w:style w:type="character" w:styleId="PlaceholderText">
    <w:name w:val="Placeholder Text"/>
    <w:uiPriority w:val="99"/>
    <w:semiHidden/>
    <w:rsid w:val="001D66AA"/>
    <w:rPr>
      <w:rFonts w:cs="Times New Roman"/>
      <w:color w:val="808080"/>
    </w:rPr>
  </w:style>
  <w:style w:type="paragraph" w:customStyle="1" w:styleId="SAPGraphicParagraph">
    <w:name w:val="SAP_GraphicParagraph"/>
    <w:basedOn w:val="Normal"/>
    <w:next w:val="Normal"/>
    <w:rsid w:val="001D66AA"/>
    <w:pPr>
      <w:keepLines/>
      <w:spacing w:before="240" w:after="240" w:line="360" w:lineRule="auto"/>
      <w:jc w:val="center"/>
    </w:pPr>
    <w:rPr>
      <w:sz w:val="16"/>
    </w:rPr>
  </w:style>
  <w:style w:type="character" w:styleId="FollowedHyperlink">
    <w:name w:val="FollowedHyperlink"/>
    <w:uiPriority w:val="99"/>
    <w:semiHidden/>
    <w:unhideWhenUsed/>
    <w:rsid w:val="001D66AA"/>
    <w:rPr>
      <w:rFonts w:cs="Times New Roman"/>
      <w:color w:val="800080"/>
      <w:u w:val="single"/>
    </w:rPr>
  </w:style>
  <w:style w:type="character" w:styleId="SubtleEmphasis">
    <w:name w:val="Subtle Emphasis"/>
    <w:uiPriority w:val="19"/>
    <w:rsid w:val="001D66AA"/>
    <w:rPr>
      <w:rFonts w:cs="Times New Roman"/>
      <w:i/>
      <w:iCs/>
      <w:color w:val="808080"/>
    </w:rPr>
  </w:style>
  <w:style w:type="character" w:styleId="Strong">
    <w:name w:val="Strong"/>
    <w:uiPriority w:val="22"/>
    <w:rsid w:val="001D66AA"/>
    <w:rPr>
      <w:rFonts w:cs="Times New Roman"/>
      <w:b/>
      <w:bCs/>
    </w:rPr>
  </w:style>
  <w:style w:type="paragraph" w:customStyle="1" w:styleId="SAPCopyrightShort">
    <w:name w:val="SAP_CopyrightShort"/>
    <w:basedOn w:val="Normal"/>
    <w:locked/>
    <w:rsid w:val="001D66AA"/>
    <w:pPr>
      <w:spacing w:before="11760" w:after="0" w:line="220" w:lineRule="exact"/>
      <w:ind w:left="-1418" w:right="-567"/>
    </w:pPr>
  </w:style>
  <w:style w:type="paragraph" w:customStyle="1" w:styleId="SAPLastPageGray">
    <w:name w:val="SAP_LastPage_Gray"/>
    <w:basedOn w:val="Normal"/>
    <w:locked/>
    <w:rsid w:val="001D66AA"/>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1D66AA"/>
    <w:pPr>
      <w:spacing w:before="0" w:after="0" w:line="180" w:lineRule="exact"/>
    </w:pPr>
    <w:rPr>
      <w:rFonts w:cs="Arial"/>
      <w:sz w:val="12"/>
      <w:szCs w:val="18"/>
      <w:lang w:val="de-DE"/>
    </w:rPr>
  </w:style>
  <w:style w:type="paragraph" w:customStyle="1" w:styleId="SAPLastPageCopyright">
    <w:name w:val="SAP_LastPage_Copyright"/>
    <w:basedOn w:val="SAPCopyrightShort"/>
    <w:locked/>
    <w:rsid w:val="001D66AA"/>
  </w:style>
  <w:style w:type="paragraph" w:styleId="List">
    <w:name w:val="List"/>
    <w:basedOn w:val="Normal"/>
    <w:uiPriority w:val="99"/>
    <w:unhideWhenUsed/>
    <w:rsid w:val="001D66AA"/>
    <w:pPr>
      <w:ind w:left="340" w:hanging="340"/>
      <w:contextualSpacing/>
    </w:pPr>
  </w:style>
  <w:style w:type="paragraph" w:styleId="ListBullet">
    <w:name w:val="List Bullet"/>
    <w:basedOn w:val="Normal"/>
    <w:uiPriority w:val="99"/>
    <w:unhideWhenUsed/>
    <w:qFormat/>
    <w:rsid w:val="001D66AA"/>
    <w:pPr>
      <w:numPr>
        <w:numId w:val="1"/>
      </w:numPr>
      <w:ind w:left="341" w:hanging="284"/>
    </w:pPr>
  </w:style>
  <w:style w:type="paragraph" w:styleId="ListBullet2">
    <w:name w:val="List Bullet 2"/>
    <w:basedOn w:val="Normal"/>
    <w:uiPriority w:val="99"/>
    <w:unhideWhenUsed/>
    <w:qFormat/>
    <w:rsid w:val="001D66AA"/>
    <w:pPr>
      <w:numPr>
        <w:numId w:val="2"/>
      </w:numPr>
      <w:ind w:left="681" w:hanging="284"/>
    </w:pPr>
  </w:style>
  <w:style w:type="paragraph" w:styleId="ListBullet3">
    <w:name w:val="List Bullet 3"/>
    <w:basedOn w:val="Normal"/>
    <w:uiPriority w:val="99"/>
    <w:unhideWhenUsed/>
    <w:qFormat/>
    <w:rsid w:val="001D66AA"/>
    <w:pPr>
      <w:numPr>
        <w:numId w:val="3"/>
      </w:numPr>
      <w:ind w:left="1021" w:hanging="284"/>
    </w:pPr>
  </w:style>
  <w:style w:type="paragraph" w:styleId="ListNumber">
    <w:name w:val="List Number"/>
    <w:basedOn w:val="Normal"/>
    <w:uiPriority w:val="99"/>
    <w:unhideWhenUsed/>
    <w:qFormat/>
    <w:rsid w:val="001D66AA"/>
    <w:pPr>
      <w:numPr>
        <w:numId w:val="25"/>
      </w:numPr>
    </w:pPr>
  </w:style>
  <w:style w:type="paragraph" w:styleId="ListNumber2">
    <w:name w:val="List Number 2"/>
    <w:basedOn w:val="Normal"/>
    <w:uiPriority w:val="99"/>
    <w:unhideWhenUsed/>
    <w:qFormat/>
    <w:rsid w:val="001D66AA"/>
    <w:pPr>
      <w:numPr>
        <w:ilvl w:val="1"/>
        <w:numId w:val="25"/>
      </w:numPr>
    </w:pPr>
  </w:style>
  <w:style w:type="paragraph" w:styleId="ListNumber3">
    <w:name w:val="List Number 3"/>
    <w:basedOn w:val="Normal"/>
    <w:uiPriority w:val="99"/>
    <w:unhideWhenUsed/>
    <w:qFormat/>
    <w:rsid w:val="001D66AA"/>
    <w:pPr>
      <w:numPr>
        <w:ilvl w:val="2"/>
        <w:numId w:val="25"/>
      </w:numPr>
    </w:pPr>
  </w:style>
  <w:style w:type="paragraph" w:styleId="List2">
    <w:name w:val="List 2"/>
    <w:basedOn w:val="Normal"/>
    <w:uiPriority w:val="99"/>
    <w:unhideWhenUsed/>
    <w:rsid w:val="001D66AA"/>
    <w:pPr>
      <w:ind w:left="680" w:hanging="340"/>
      <w:contextualSpacing/>
    </w:pPr>
  </w:style>
  <w:style w:type="paragraph" w:styleId="List3">
    <w:name w:val="List 3"/>
    <w:basedOn w:val="Normal"/>
    <w:uiPriority w:val="99"/>
    <w:unhideWhenUsed/>
    <w:rsid w:val="001D66AA"/>
    <w:pPr>
      <w:ind w:left="1020" w:hanging="340"/>
      <w:contextualSpacing/>
    </w:pPr>
  </w:style>
  <w:style w:type="paragraph" w:styleId="DocumentMap">
    <w:name w:val="Document Map"/>
    <w:basedOn w:val="Normal"/>
    <w:link w:val="DocumentMapChar"/>
    <w:uiPriority w:val="99"/>
    <w:semiHidden/>
    <w:unhideWhenUsed/>
    <w:rsid w:val="001D66AA"/>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1D66AA"/>
    <w:rPr>
      <w:rFonts w:ascii="Tahoma" w:eastAsia="MS Mincho" w:hAnsi="Tahoma" w:cs="Tahoma"/>
      <w:sz w:val="16"/>
      <w:szCs w:val="16"/>
      <w:lang w:eastAsia="en-US"/>
    </w:rPr>
  </w:style>
  <w:style w:type="paragraph" w:styleId="NoSpacing">
    <w:name w:val="No Spacing"/>
    <w:link w:val="NoSpacingChar"/>
    <w:uiPriority w:val="1"/>
    <w:rsid w:val="001D66AA"/>
    <w:rPr>
      <w:sz w:val="22"/>
      <w:szCs w:val="22"/>
    </w:rPr>
  </w:style>
  <w:style w:type="character" w:customStyle="1" w:styleId="NoSpacingChar">
    <w:name w:val="No Spacing Char"/>
    <w:link w:val="NoSpacing"/>
    <w:uiPriority w:val="1"/>
    <w:locked/>
    <w:rsid w:val="001D66AA"/>
    <w:rPr>
      <w:sz w:val="22"/>
      <w:szCs w:val="22"/>
      <w:lang w:eastAsia="en-US"/>
    </w:rPr>
  </w:style>
  <w:style w:type="paragraph" w:customStyle="1" w:styleId="SAPFooterright">
    <w:name w:val="SAP_Footer_right"/>
    <w:basedOn w:val="SAPFooterleft"/>
    <w:locked/>
    <w:rsid w:val="001D66AA"/>
    <w:pPr>
      <w:jc w:val="right"/>
    </w:pPr>
    <w:rPr>
      <w:noProof/>
    </w:rPr>
  </w:style>
  <w:style w:type="character" w:styleId="Emphasis">
    <w:name w:val="Emphasis"/>
    <w:uiPriority w:val="20"/>
    <w:rsid w:val="001D66AA"/>
    <w:rPr>
      <w:rFonts w:cs="Times New Roman"/>
      <w:i/>
      <w:iCs/>
    </w:rPr>
  </w:style>
  <w:style w:type="paragraph" w:styleId="Quote">
    <w:name w:val="Quote"/>
    <w:basedOn w:val="Normal"/>
    <w:next w:val="Normal"/>
    <w:link w:val="QuoteChar"/>
    <w:uiPriority w:val="29"/>
    <w:rsid w:val="001D66AA"/>
    <w:rPr>
      <w:i/>
      <w:iCs/>
      <w:color w:val="000000"/>
    </w:rPr>
  </w:style>
  <w:style w:type="character" w:customStyle="1" w:styleId="QuoteChar">
    <w:name w:val="Quote Char"/>
    <w:link w:val="Quote"/>
    <w:uiPriority w:val="29"/>
    <w:rsid w:val="001D66AA"/>
    <w:rPr>
      <w:rFonts w:ascii="BentonSans Book" w:eastAsia="MS Mincho" w:hAnsi="BentonSans Book"/>
      <w:i/>
      <w:iCs/>
      <w:color w:val="000000"/>
      <w:sz w:val="18"/>
      <w:szCs w:val="24"/>
      <w:lang w:eastAsia="en-US"/>
    </w:rPr>
  </w:style>
  <w:style w:type="character" w:styleId="SubtleReference">
    <w:name w:val="Subtle Reference"/>
    <w:uiPriority w:val="31"/>
    <w:rsid w:val="001D66AA"/>
    <w:rPr>
      <w:rFonts w:cs="Times New Roman"/>
      <w:smallCaps/>
      <w:color w:val="C0504D"/>
      <w:u w:val="single"/>
    </w:rPr>
  </w:style>
  <w:style w:type="paragraph" w:styleId="IntenseQuote">
    <w:name w:val="Intense Quote"/>
    <w:basedOn w:val="Normal"/>
    <w:next w:val="Normal"/>
    <w:link w:val="IntenseQuoteChar"/>
    <w:uiPriority w:val="30"/>
    <w:rsid w:val="001D66A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D66AA"/>
    <w:rPr>
      <w:rFonts w:ascii="BentonSans Book" w:eastAsia="MS Mincho" w:hAnsi="BentonSans Book"/>
      <w:b/>
      <w:bCs/>
      <w:i/>
      <w:iCs/>
      <w:color w:val="4F81BD"/>
      <w:sz w:val="18"/>
      <w:szCs w:val="24"/>
      <w:lang w:eastAsia="en-US"/>
    </w:rPr>
  </w:style>
  <w:style w:type="character" w:styleId="IntenseReference">
    <w:name w:val="Intense Reference"/>
    <w:uiPriority w:val="32"/>
    <w:rsid w:val="001D66AA"/>
    <w:rPr>
      <w:rFonts w:cs="Times New Roman"/>
      <w:b/>
      <w:bCs/>
      <w:smallCaps/>
      <w:color w:val="C0504D"/>
      <w:spacing w:val="5"/>
      <w:u w:val="single"/>
    </w:rPr>
  </w:style>
  <w:style w:type="character" w:styleId="IntenseEmphasis">
    <w:name w:val="Intense Emphasis"/>
    <w:uiPriority w:val="21"/>
    <w:rsid w:val="001D66AA"/>
    <w:rPr>
      <w:rFonts w:cs="Times New Roman"/>
      <w:b/>
      <w:bCs/>
      <w:i/>
      <w:iCs/>
      <w:color w:val="4F81BD"/>
    </w:rPr>
  </w:style>
  <w:style w:type="paragraph" w:styleId="ListParagraph">
    <w:name w:val="List Paragraph"/>
    <w:basedOn w:val="Normal"/>
    <w:uiPriority w:val="34"/>
    <w:qFormat/>
    <w:rsid w:val="001D66AA"/>
    <w:pPr>
      <w:ind w:left="720"/>
      <w:contextualSpacing/>
    </w:pPr>
  </w:style>
  <w:style w:type="character" w:styleId="BookTitle">
    <w:name w:val="Book Title"/>
    <w:uiPriority w:val="33"/>
    <w:rsid w:val="001D66AA"/>
    <w:rPr>
      <w:rFonts w:cs="Times New Roman"/>
      <w:b/>
      <w:bCs/>
      <w:smallCaps/>
      <w:spacing w:val="5"/>
    </w:rPr>
  </w:style>
  <w:style w:type="character" w:customStyle="1" w:styleId="SAPTextReference">
    <w:name w:val="SAP_TextReference"/>
    <w:uiPriority w:val="1"/>
    <w:qFormat/>
    <w:rsid w:val="001D66AA"/>
    <w:rPr>
      <w:rFonts w:ascii="BentonSans Book Italic" w:hAnsi="BentonSans Book Italic" w:cs="Times New Roman"/>
      <w:color w:val="auto"/>
    </w:rPr>
  </w:style>
  <w:style w:type="paragraph" w:customStyle="1" w:styleId="SAPTableHeader">
    <w:name w:val="SAP_TableHeader"/>
    <w:basedOn w:val="SAPSectionTitleWithinKeyblocks"/>
    <w:next w:val="Normal"/>
    <w:qFormat/>
    <w:rsid w:val="001D66AA"/>
    <w:pPr>
      <w:spacing w:before="60" w:after="60"/>
    </w:pPr>
    <w:rPr>
      <w:color w:val="FFFFFF"/>
      <w:sz w:val="18"/>
    </w:rPr>
  </w:style>
  <w:style w:type="paragraph" w:customStyle="1" w:styleId="SAPFooterCurrentTopicRight">
    <w:name w:val="SAP_Footer_CurrentTopicRight"/>
    <w:basedOn w:val="SAPFooterright"/>
    <w:qFormat/>
    <w:locked/>
    <w:rsid w:val="001D66AA"/>
    <w:rPr>
      <w:rFonts w:ascii="BentonSans Bold" w:hAnsi="BentonSans Bold"/>
    </w:rPr>
  </w:style>
  <w:style w:type="paragraph" w:customStyle="1" w:styleId="SAPFooterCurrentTopicLeft">
    <w:name w:val="SAP_Footer_CurrentTopicLeft"/>
    <w:basedOn w:val="SAPFooterleft"/>
    <w:qFormat/>
    <w:locked/>
    <w:rsid w:val="001D66AA"/>
    <w:rPr>
      <w:rFonts w:ascii="BentonSans Bold" w:hAnsi="BentonSans Bold"/>
    </w:rPr>
  </w:style>
  <w:style w:type="character" w:customStyle="1" w:styleId="Superscript">
    <w:name w:val="Superscript"/>
    <w:uiPriority w:val="1"/>
    <w:rsid w:val="001D66AA"/>
    <w:rPr>
      <w:rFonts w:cs="Times New Roman"/>
      <w:vertAlign w:val="superscript"/>
    </w:rPr>
  </w:style>
  <w:style w:type="character" w:customStyle="1" w:styleId="SAPGreenTextNotPrintedChar">
    <w:name w:val="SAP_GreenText_(NotPrinted) Char"/>
    <w:link w:val="SAPGreenTextNotPrinted"/>
    <w:rsid w:val="001D66AA"/>
    <w:rPr>
      <w:rFonts w:ascii="BentonSans Regular Italic" w:eastAsia="MS Mincho" w:hAnsi="BentonSans Regular Italic"/>
      <w:vanish/>
      <w:color w:val="76923C"/>
      <w:sz w:val="18"/>
      <w:szCs w:val="24"/>
      <w:lang w:eastAsia="en-US"/>
    </w:rPr>
  </w:style>
  <w:style w:type="character" w:customStyle="1" w:styleId="SAPGreenTextNotPrintedCharacter">
    <w:name w:val="SAP_GreenText_(NotPrinted) Character"/>
    <w:uiPriority w:val="1"/>
    <w:qFormat/>
    <w:rsid w:val="001D66AA"/>
    <w:rPr>
      <w:rFonts w:ascii="BentonSans Regular Italic" w:hAnsi="BentonSans Regular Italic"/>
      <w:vanish/>
      <w:color w:val="76923C"/>
      <w:sz w:val="18"/>
    </w:rPr>
  </w:style>
  <w:style w:type="paragraph" w:styleId="BodyText">
    <w:name w:val="Body Text"/>
    <w:basedOn w:val="Normal"/>
    <w:link w:val="BodyTextChar"/>
    <w:rsid w:val="001D66AA"/>
    <w:pPr>
      <w:spacing w:line="240" w:lineRule="auto"/>
    </w:pPr>
    <w:rPr>
      <w:rFonts w:ascii="Arial" w:eastAsia="Times New Roman" w:hAnsi="Arial"/>
      <w:i/>
      <w:iCs/>
      <w:color w:val="008000"/>
      <w:sz w:val="20"/>
      <w:szCs w:val="20"/>
    </w:rPr>
  </w:style>
  <w:style w:type="character" w:customStyle="1" w:styleId="BodyTextChar">
    <w:name w:val="Body Text Char"/>
    <w:link w:val="BodyText"/>
    <w:rsid w:val="001D66AA"/>
    <w:rPr>
      <w:rFonts w:ascii="Arial" w:eastAsia="Times New Roman" w:hAnsi="Arial"/>
      <w:i/>
      <w:iCs/>
      <w:color w:val="008000"/>
      <w:lang w:eastAsia="en-US"/>
    </w:rPr>
  </w:style>
  <w:style w:type="character" w:styleId="CommentReference">
    <w:name w:val="annotation reference"/>
    <w:uiPriority w:val="99"/>
    <w:semiHidden/>
    <w:unhideWhenUsed/>
    <w:rsid w:val="00312165"/>
    <w:rPr>
      <w:sz w:val="16"/>
      <w:szCs w:val="16"/>
    </w:rPr>
  </w:style>
  <w:style w:type="paragraph" w:styleId="CommentText">
    <w:name w:val="annotation text"/>
    <w:basedOn w:val="Normal"/>
    <w:link w:val="CommentTextChar"/>
    <w:uiPriority w:val="99"/>
    <w:unhideWhenUsed/>
    <w:rsid w:val="00312165"/>
    <w:pPr>
      <w:spacing w:line="240" w:lineRule="auto"/>
    </w:pPr>
    <w:rPr>
      <w:sz w:val="20"/>
      <w:szCs w:val="20"/>
    </w:rPr>
  </w:style>
  <w:style w:type="character" w:customStyle="1" w:styleId="CommentTextChar">
    <w:name w:val="Comment Text Char"/>
    <w:link w:val="CommentText"/>
    <w:uiPriority w:val="99"/>
    <w:rsid w:val="00312165"/>
    <w:rPr>
      <w:rFonts w:ascii="BentonSans Book" w:eastAsia="MS Mincho" w:hAnsi="BentonSans Book"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312165"/>
    <w:rPr>
      <w:b/>
      <w:bCs/>
    </w:rPr>
  </w:style>
  <w:style w:type="character" w:customStyle="1" w:styleId="CommentSubjectChar">
    <w:name w:val="Comment Subject Char"/>
    <w:link w:val="CommentSubject"/>
    <w:uiPriority w:val="99"/>
    <w:semiHidden/>
    <w:rsid w:val="00312165"/>
    <w:rPr>
      <w:rFonts w:ascii="BentonSans Book" w:eastAsia="MS Mincho" w:hAnsi="BentonSans Book" w:cs="Times New Roman"/>
      <w:b/>
      <w:bCs/>
      <w:sz w:val="20"/>
      <w:szCs w:val="20"/>
      <w:lang w:eastAsia="en-US"/>
    </w:rPr>
  </w:style>
  <w:style w:type="paragraph" w:styleId="Revision">
    <w:name w:val="Revision"/>
    <w:hidden/>
    <w:uiPriority w:val="99"/>
    <w:semiHidden/>
    <w:rsid w:val="00B6467E"/>
    <w:rPr>
      <w:rFonts w:ascii="BentonSans Book" w:eastAsia="MS Mincho" w:hAnsi="BentonSans Book"/>
      <w:sz w:val="18"/>
      <w:szCs w:val="24"/>
    </w:rPr>
  </w:style>
  <w:style w:type="character" w:customStyle="1" w:styleId="NoteParagraphChar">
    <w:name w:val="Note Paragraph Char"/>
    <w:link w:val="NoteParagraph"/>
    <w:locked/>
    <w:rsid w:val="009F59D7"/>
    <w:rPr>
      <w:rFonts w:ascii="BentonSans Book" w:eastAsia="MS Mincho" w:hAnsi="BentonSans Book"/>
      <w:sz w:val="18"/>
      <w:szCs w:val="24"/>
    </w:rPr>
  </w:style>
  <w:style w:type="character" w:customStyle="1" w:styleId="UserInput">
    <w:name w:val="User Input"/>
    <w:qFormat/>
    <w:rsid w:val="00936F18"/>
    <w:rPr>
      <w:rFonts w:ascii="Courier New" w:hAnsi="Courier New"/>
      <w:b/>
      <w:sz w:val="20"/>
    </w:rPr>
  </w:style>
  <w:style w:type="paragraph" w:styleId="NormalWeb">
    <w:name w:val="Normal (Web)"/>
    <w:basedOn w:val="Normal"/>
    <w:uiPriority w:val="99"/>
    <w:semiHidden/>
    <w:unhideWhenUsed/>
    <w:rsid w:val="00A0093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791540">
      <w:bodyDiv w:val="1"/>
      <w:marLeft w:val="0"/>
      <w:marRight w:val="0"/>
      <w:marTop w:val="0"/>
      <w:marBottom w:val="0"/>
      <w:divBdr>
        <w:top w:val="none" w:sz="0" w:space="0" w:color="auto"/>
        <w:left w:val="none" w:sz="0" w:space="0" w:color="auto"/>
        <w:bottom w:val="none" w:sz="0" w:space="0" w:color="auto"/>
        <w:right w:val="none" w:sz="0" w:space="0" w:color="auto"/>
      </w:divBdr>
    </w:div>
    <w:div w:id="969549592">
      <w:bodyDiv w:val="1"/>
      <w:marLeft w:val="0"/>
      <w:marRight w:val="0"/>
      <w:marTop w:val="0"/>
      <w:marBottom w:val="0"/>
      <w:divBdr>
        <w:top w:val="none" w:sz="0" w:space="0" w:color="auto"/>
        <w:left w:val="none" w:sz="0" w:space="0" w:color="auto"/>
        <w:bottom w:val="none" w:sz="0" w:space="0" w:color="auto"/>
        <w:right w:val="none" w:sz="0" w:space="0" w:color="auto"/>
      </w:divBdr>
    </w:div>
    <w:div w:id="1654602040">
      <w:bodyDiv w:val="1"/>
      <w:marLeft w:val="0"/>
      <w:marRight w:val="0"/>
      <w:marTop w:val="0"/>
      <w:marBottom w:val="0"/>
      <w:divBdr>
        <w:top w:val="none" w:sz="0" w:space="0" w:color="auto"/>
        <w:left w:val="none" w:sz="0" w:space="0" w:color="auto"/>
        <w:bottom w:val="none" w:sz="0" w:space="0" w:color="auto"/>
        <w:right w:val="none" w:sz="0" w:space="0" w:color="auto"/>
      </w:divBdr>
    </w:div>
    <w:div w:id="212141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customXml" Target="../customXml/item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global.sap.com/corporate-en/legal/copyright/index.epx" TargetMode="External"/><Relationship Id="rId27" Type="http://schemas.openxmlformats.org/officeDocument/2006/relationships/footer" Target="footer4.xml"/><Relationship Id="rId30"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308247\Desktop\Project\Template\NewTestScriptTemplate\Test%20scrip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1F3FD2C2A417242A6F9161FD68FD384" ma:contentTypeVersion="4" ma:contentTypeDescription="Crear nuevo documento." ma:contentTypeScope="" ma:versionID="44127cff55ab6780605ee9e9958367e3">
  <xsd:schema xmlns:xsd="http://www.w3.org/2001/XMLSchema" xmlns:xs="http://www.w3.org/2001/XMLSchema" xmlns:p="http://schemas.microsoft.com/office/2006/metadata/properties" xmlns:ns2="8472a5a2-f65c-451e-ada5-7880f2511c86" targetNamespace="http://schemas.microsoft.com/office/2006/metadata/properties" ma:root="true" ma:fieldsID="ed2f4f098c908f40752cfe73fe1648c6" ns2:_="">
    <xsd:import namespace="8472a5a2-f65c-451e-ada5-7880f2511c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a5a2-f65c-451e-ada5-7880f2511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15AADD-B391-4FFD-9BEC-8A711A51EA9A}">
  <ds:schemaRefs>
    <ds:schemaRef ds:uri="http://schemas.openxmlformats.org/officeDocument/2006/bibliography"/>
  </ds:schemaRefs>
</ds:datastoreItem>
</file>

<file path=customXml/itemProps2.xml><?xml version="1.0" encoding="utf-8"?>
<ds:datastoreItem xmlns:ds="http://schemas.openxmlformats.org/officeDocument/2006/customXml" ds:itemID="{D896B5B1-EEFC-4807-B587-4DE58DD62657}"/>
</file>

<file path=customXml/itemProps3.xml><?xml version="1.0" encoding="utf-8"?>
<ds:datastoreItem xmlns:ds="http://schemas.openxmlformats.org/officeDocument/2006/customXml" ds:itemID="{27939118-7C6C-434C-AFFF-A02629132780}"/>
</file>

<file path=customXml/itemProps4.xml><?xml version="1.0" encoding="utf-8"?>
<ds:datastoreItem xmlns:ds="http://schemas.openxmlformats.org/officeDocument/2006/customXml" ds:itemID="{220A4C25-56AA-4111-9A89-B776EEC536CB}"/>
</file>

<file path=docProps/app.xml><?xml version="1.0" encoding="utf-8"?>
<Properties xmlns="http://schemas.openxmlformats.org/officeDocument/2006/extended-properties" xmlns:vt="http://schemas.openxmlformats.org/officeDocument/2006/docPropsVTypes">
  <Template>Test scripts.dotm</Template>
  <TotalTime>0</TotalTime>
  <Pages>32</Pages>
  <Words>10494</Words>
  <Characters>66116</Characters>
  <Application>Microsoft Office Word</Application>
  <DocSecurity>0</DocSecurity>
  <Lines>550</Lines>
  <Paragraphs>152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76458</CharactersWithSpaces>
  <SharedDoc>false</SharedDoc>
  <HLinks>
    <vt:vector size="114" baseType="variant">
      <vt:variant>
        <vt:i4>5046273</vt:i4>
      </vt:variant>
      <vt:variant>
        <vt:i4>111</vt:i4>
      </vt:variant>
      <vt:variant>
        <vt:i4>0</vt:i4>
      </vt:variant>
      <vt:variant>
        <vt:i4>5</vt:i4>
      </vt:variant>
      <vt:variant>
        <vt:lpwstr>http://global.sap.com/corporate-en/legal/copyright/index.epx</vt:lpwstr>
      </vt:variant>
      <vt:variant>
        <vt:lpwstr>trademark</vt:lpwstr>
      </vt:variant>
      <vt:variant>
        <vt:i4>1900597</vt:i4>
      </vt:variant>
      <vt:variant>
        <vt:i4>104</vt:i4>
      </vt:variant>
      <vt:variant>
        <vt:i4>0</vt:i4>
      </vt:variant>
      <vt:variant>
        <vt:i4>5</vt:i4>
      </vt:variant>
      <vt:variant>
        <vt:lpwstr/>
      </vt:variant>
      <vt:variant>
        <vt:lpwstr>_Toc437617788</vt:lpwstr>
      </vt:variant>
      <vt:variant>
        <vt:i4>1900597</vt:i4>
      </vt:variant>
      <vt:variant>
        <vt:i4>98</vt:i4>
      </vt:variant>
      <vt:variant>
        <vt:i4>0</vt:i4>
      </vt:variant>
      <vt:variant>
        <vt:i4>5</vt:i4>
      </vt:variant>
      <vt:variant>
        <vt:lpwstr/>
      </vt:variant>
      <vt:variant>
        <vt:lpwstr>_Toc437617787</vt:lpwstr>
      </vt:variant>
      <vt:variant>
        <vt:i4>1900597</vt:i4>
      </vt:variant>
      <vt:variant>
        <vt:i4>92</vt:i4>
      </vt:variant>
      <vt:variant>
        <vt:i4>0</vt:i4>
      </vt:variant>
      <vt:variant>
        <vt:i4>5</vt:i4>
      </vt:variant>
      <vt:variant>
        <vt:lpwstr/>
      </vt:variant>
      <vt:variant>
        <vt:lpwstr>_Toc437617786</vt:lpwstr>
      </vt:variant>
      <vt:variant>
        <vt:i4>1900597</vt:i4>
      </vt:variant>
      <vt:variant>
        <vt:i4>86</vt:i4>
      </vt:variant>
      <vt:variant>
        <vt:i4>0</vt:i4>
      </vt:variant>
      <vt:variant>
        <vt:i4>5</vt:i4>
      </vt:variant>
      <vt:variant>
        <vt:lpwstr/>
      </vt:variant>
      <vt:variant>
        <vt:lpwstr>_Toc437617785</vt:lpwstr>
      </vt:variant>
      <vt:variant>
        <vt:i4>1900597</vt:i4>
      </vt:variant>
      <vt:variant>
        <vt:i4>80</vt:i4>
      </vt:variant>
      <vt:variant>
        <vt:i4>0</vt:i4>
      </vt:variant>
      <vt:variant>
        <vt:i4>5</vt:i4>
      </vt:variant>
      <vt:variant>
        <vt:lpwstr/>
      </vt:variant>
      <vt:variant>
        <vt:lpwstr>_Toc437617784</vt:lpwstr>
      </vt:variant>
      <vt:variant>
        <vt:i4>1900597</vt:i4>
      </vt:variant>
      <vt:variant>
        <vt:i4>74</vt:i4>
      </vt:variant>
      <vt:variant>
        <vt:i4>0</vt:i4>
      </vt:variant>
      <vt:variant>
        <vt:i4>5</vt:i4>
      </vt:variant>
      <vt:variant>
        <vt:lpwstr/>
      </vt:variant>
      <vt:variant>
        <vt:lpwstr>_Toc437617783</vt:lpwstr>
      </vt:variant>
      <vt:variant>
        <vt:i4>1900597</vt:i4>
      </vt:variant>
      <vt:variant>
        <vt:i4>68</vt:i4>
      </vt:variant>
      <vt:variant>
        <vt:i4>0</vt:i4>
      </vt:variant>
      <vt:variant>
        <vt:i4>5</vt:i4>
      </vt:variant>
      <vt:variant>
        <vt:lpwstr/>
      </vt:variant>
      <vt:variant>
        <vt:lpwstr>_Toc437617782</vt:lpwstr>
      </vt:variant>
      <vt:variant>
        <vt:i4>1900597</vt:i4>
      </vt:variant>
      <vt:variant>
        <vt:i4>62</vt:i4>
      </vt:variant>
      <vt:variant>
        <vt:i4>0</vt:i4>
      </vt:variant>
      <vt:variant>
        <vt:i4>5</vt:i4>
      </vt:variant>
      <vt:variant>
        <vt:lpwstr/>
      </vt:variant>
      <vt:variant>
        <vt:lpwstr>_Toc437617781</vt:lpwstr>
      </vt:variant>
      <vt:variant>
        <vt:i4>1900597</vt:i4>
      </vt:variant>
      <vt:variant>
        <vt:i4>56</vt:i4>
      </vt:variant>
      <vt:variant>
        <vt:i4>0</vt:i4>
      </vt:variant>
      <vt:variant>
        <vt:i4>5</vt:i4>
      </vt:variant>
      <vt:variant>
        <vt:lpwstr/>
      </vt:variant>
      <vt:variant>
        <vt:lpwstr>_Toc437617780</vt:lpwstr>
      </vt:variant>
      <vt:variant>
        <vt:i4>1179701</vt:i4>
      </vt:variant>
      <vt:variant>
        <vt:i4>50</vt:i4>
      </vt:variant>
      <vt:variant>
        <vt:i4>0</vt:i4>
      </vt:variant>
      <vt:variant>
        <vt:i4>5</vt:i4>
      </vt:variant>
      <vt:variant>
        <vt:lpwstr/>
      </vt:variant>
      <vt:variant>
        <vt:lpwstr>_Toc437617779</vt:lpwstr>
      </vt:variant>
      <vt:variant>
        <vt:i4>1179701</vt:i4>
      </vt:variant>
      <vt:variant>
        <vt:i4>44</vt:i4>
      </vt:variant>
      <vt:variant>
        <vt:i4>0</vt:i4>
      </vt:variant>
      <vt:variant>
        <vt:i4>5</vt:i4>
      </vt:variant>
      <vt:variant>
        <vt:lpwstr/>
      </vt:variant>
      <vt:variant>
        <vt:lpwstr>_Toc437617778</vt:lpwstr>
      </vt:variant>
      <vt:variant>
        <vt:i4>1179701</vt:i4>
      </vt:variant>
      <vt:variant>
        <vt:i4>38</vt:i4>
      </vt:variant>
      <vt:variant>
        <vt:i4>0</vt:i4>
      </vt:variant>
      <vt:variant>
        <vt:i4>5</vt:i4>
      </vt:variant>
      <vt:variant>
        <vt:lpwstr/>
      </vt:variant>
      <vt:variant>
        <vt:lpwstr>_Toc437617777</vt:lpwstr>
      </vt:variant>
      <vt:variant>
        <vt:i4>1179701</vt:i4>
      </vt:variant>
      <vt:variant>
        <vt:i4>32</vt:i4>
      </vt:variant>
      <vt:variant>
        <vt:i4>0</vt:i4>
      </vt:variant>
      <vt:variant>
        <vt:i4>5</vt:i4>
      </vt:variant>
      <vt:variant>
        <vt:lpwstr/>
      </vt:variant>
      <vt:variant>
        <vt:lpwstr>_Toc437617776</vt:lpwstr>
      </vt:variant>
      <vt:variant>
        <vt:i4>1179701</vt:i4>
      </vt:variant>
      <vt:variant>
        <vt:i4>26</vt:i4>
      </vt:variant>
      <vt:variant>
        <vt:i4>0</vt:i4>
      </vt:variant>
      <vt:variant>
        <vt:i4>5</vt:i4>
      </vt:variant>
      <vt:variant>
        <vt:lpwstr/>
      </vt:variant>
      <vt:variant>
        <vt:lpwstr>_Toc437617775</vt:lpwstr>
      </vt:variant>
      <vt:variant>
        <vt:i4>1179701</vt:i4>
      </vt:variant>
      <vt:variant>
        <vt:i4>20</vt:i4>
      </vt:variant>
      <vt:variant>
        <vt:i4>0</vt:i4>
      </vt:variant>
      <vt:variant>
        <vt:i4>5</vt:i4>
      </vt:variant>
      <vt:variant>
        <vt:lpwstr/>
      </vt:variant>
      <vt:variant>
        <vt:lpwstr>_Toc437617774</vt:lpwstr>
      </vt:variant>
      <vt:variant>
        <vt:i4>1179701</vt:i4>
      </vt:variant>
      <vt:variant>
        <vt:i4>14</vt:i4>
      </vt:variant>
      <vt:variant>
        <vt:i4>0</vt:i4>
      </vt:variant>
      <vt:variant>
        <vt:i4>5</vt:i4>
      </vt:variant>
      <vt:variant>
        <vt:lpwstr/>
      </vt:variant>
      <vt:variant>
        <vt:lpwstr>_Toc437617773</vt:lpwstr>
      </vt:variant>
      <vt:variant>
        <vt:i4>1179701</vt:i4>
      </vt:variant>
      <vt:variant>
        <vt:i4>8</vt:i4>
      </vt:variant>
      <vt:variant>
        <vt:i4>0</vt:i4>
      </vt:variant>
      <vt:variant>
        <vt:i4>5</vt:i4>
      </vt:variant>
      <vt:variant>
        <vt:lpwstr/>
      </vt:variant>
      <vt:variant>
        <vt:lpwstr>_Toc437617772</vt:lpwstr>
      </vt:variant>
      <vt:variant>
        <vt:i4>1179701</vt:i4>
      </vt:variant>
      <vt:variant>
        <vt:i4>2</vt:i4>
      </vt:variant>
      <vt:variant>
        <vt:i4>0</vt:i4>
      </vt:variant>
      <vt:variant>
        <vt:i4>5</vt:i4>
      </vt:variant>
      <vt:variant>
        <vt:lpwstr/>
      </vt:variant>
      <vt:variant>
        <vt:lpwstr>_Toc437617771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2018-01-18T09:14:00Z</dcterms:created>
  <dcterms:modified xsi:type="dcterms:W3CDTF">2018-03-07T09:21:00Z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0x01010091F3FD2C2A417242A6F9161FD68FD384</vt:lpwstr>
  </property>
</Properties>
</file>