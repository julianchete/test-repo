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296EA6" w:rsidRPr="005F7A67" w14:paraId="3E66A46E" w14:textId="77777777" w:rsidTr="004D2DCE">
        <w:trPr>
          <w:trHeight w:hRule="exact" w:val="227"/>
        </w:trPr>
        <w:tc>
          <w:tcPr>
            <w:tcW w:w="4962" w:type="dxa"/>
            <w:tcBorders>
              <w:bottom w:val="single" w:sz="4" w:space="0" w:color="auto"/>
            </w:tcBorders>
            <w:shd w:val="clear" w:color="auto" w:fill="000000"/>
          </w:tcPr>
          <w:p w14:paraId="5D36FB52" w14:textId="77777777" w:rsidR="00296EA6" w:rsidRPr="005F7A67" w:rsidRDefault="00296EA6" w:rsidP="005232DE">
            <w:pPr>
              <w:pStyle w:val="ListNumber"/>
              <w:numPr>
                <w:ilvl w:val="0"/>
                <w:numId w:val="0"/>
              </w:numPr>
              <w:ind w:left="340" w:hanging="340"/>
            </w:pPr>
          </w:p>
        </w:tc>
        <w:tc>
          <w:tcPr>
            <w:tcW w:w="9383" w:type="dxa"/>
            <w:tcBorders>
              <w:bottom w:val="single" w:sz="4" w:space="0" w:color="auto"/>
            </w:tcBorders>
            <w:shd w:val="clear" w:color="auto" w:fill="000000"/>
          </w:tcPr>
          <w:p w14:paraId="215469AC" w14:textId="77777777" w:rsidR="00296EA6" w:rsidRPr="005F7A67" w:rsidRDefault="00296EA6" w:rsidP="004D2DCE"/>
        </w:tc>
      </w:tr>
      <w:tr w:rsidR="00296EA6" w:rsidRPr="005F7A67" w14:paraId="1A2A35FB" w14:textId="77777777" w:rsidTr="004D2DCE">
        <w:trPr>
          <w:trHeight w:val="636"/>
        </w:trPr>
        <w:tc>
          <w:tcPr>
            <w:tcW w:w="4962" w:type="dxa"/>
            <w:vMerge w:val="restart"/>
            <w:tcBorders>
              <w:top w:val="single" w:sz="4" w:space="0" w:color="auto"/>
              <w:bottom w:val="nil"/>
              <w:right w:val="nil"/>
            </w:tcBorders>
            <w:shd w:val="clear" w:color="auto" w:fill="F0AB00"/>
            <w:tcMar>
              <w:top w:w="113" w:type="dxa"/>
            </w:tcMar>
          </w:tcPr>
          <w:p w14:paraId="02BEEB9A" w14:textId="77777777" w:rsidR="00296EA6" w:rsidRPr="005F7A67" w:rsidRDefault="00296EA6" w:rsidP="004D2DCE">
            <w:pPr>
              <w:pStyle w:val="SAPCollateralType"/>
            </w:pPr>
            <w:r w:rsidRPr="005F7A67">
              <w:t>Test Script</w:t>
            </w:r>
          </w:p>
          <w:p w14:paraId="71612C0A" w14:textId="6AA64B79" w:rsidR="00296EA6" w:rsidRPr="005F7A67" w:rsidRDefault="00C84656" w:rsidP="004D2DCE">
            <w:pPr>
              <w:pStyle w:val="SAPDocumentVersion"/>
              <w:rPr>
                <w:rFonts w:eastAsia="SimSun"/>
                <w:lang w:eastAsia="zh-CN"/>
              </w:rPr>
            </w:pPr>
            <w:r w:rsidRPr="005F7A67">
              <w:rPr>
                <w:rFonts w:eastAsia="SimSun"/>
                <w:lang w:eastAsia="zh-CN"/>
              </w:rPr>
              <w:t xml:space="preserve">SAP </w:t>
            </w:r>
            <w:r w:rsidR="009C6AC9" w:rsidRPr="005F7A67">
              <w:rPr>
                <w:rFonts w:eastAsia="SimSun"/>
                <w:lang w:eastAsia="zh-CN"/>
              </w:rPr>
              <w:t>SuccessFactors HCM Core</w:t>
            </w:r>
          </w:p>
          <w:p w14:paraId="37E36536" w14:textId="7676F22D" w:rsidR="00296EA6" w:rsidRPr="005F7A67" w:rsidRDefault="00402197" w:rsidP="004D2DCE">
            <w:pPr>
              <w:pStyle w:val="SAPDocumentVersion"/>
            </w:pPr>
            <w:r>
              <w:t>April</w:t>
            </w:r>
            <w:r w:rsidR="00DA115F" w:rsidRPr="005F7A67">
              <w:t xml:space="preserve"> 2018</w:t>
            </w:r>
          </w:p>
          <w:p w14:paraId="29AE907A" w14:textId="77777777" w:rsidR="00296EA6" w:rsidRPr="005F7A67" w:rsidRDefault="00296EA6" w:rsidP="004D2DCE">
            <w:pPr>
              <w:pStyle w:val="SAPDocumentVersion"/>
            </w:pPr>
            <w:r w:rsidRPr="005F7A67">
              <w:t>English</w:t>
            </w:r>
          </w:p>
        </w:tc>
        <w:tc>
          <w:tcPr>
            <w:tcW w:w="9383" w:type="dxa"/>
            <w:tcBorders>
              <w:top w:val="single" w:sz="4" w:space="0" w:color="auto"/>
              <w:left w:val="nil"/>
              <w:bottom w:val="nil"/>
            </w:tcBorders>
            <w:shd w:val="clear" w:color="auto" w:fill="F0AB00"/>
            <w:tcMar>
              <w:top w:w="113" w:type="dxa"/>
            </w:tcMar>
          </w:tcPr>
          <w:p w14:paraId="28E95337" w14:textId="77777777" w:rsidR="00296EA6" w:rsidRPr="005F7A67" w:rsidRDefault="00296EA6" w:rsidP="004D2DCE">
            <w:pPr>
              <w:pStyle w:val="SAPSecurityLevel"/>
            </w:pPr>
            <w:bookmarkStart w:id="0" w:name="securitylevel"/>
            <w:r w:rsidRPr="005F7A67">
              <w:t>Customer</w:t>
            </w:r>
            <w:bookmarkEnd w:id="0"/>
          </w:p>
        </w:tc>
      </w:tr>
      <w:tr w:rsidR="00296EA6" w:rsidRPr="005F7A67" w14:paraId="6134D09A" w14:textId="77777777" w:rsidTr="004D2DCE">
        <w:trPr>
          <w:trHeight w:hRule="exact" w:val="2402"/>
        </w:trPr>
        <w:tc>
          <w:tcPr>
            <w:tcW w:w="4962" w:type="dxa"/>
            <w:vMerge/>
            <w:tcBorders>
              <w:top w:val="nil"/>
              <w:bottom w:val="nil"/>
              <w:right w:val="nil"/>
            </w:tcBorders>
            <w:shd w:val="clear" w:color="auto" w:fill="F0AB00"/>
            <w:tcMar>
              <w:top w:w="113" w:type="dxa"/>
            </w:tcMar>
          </w:tcPr>
          <w:p w14:paraId="60659F38" w14:textId="77777777" w:rsidR="00296EA6" w:rsidRPr="005F7A67" w:rsidRDefault="00296EA6" w:rsidP="004D2DCE">
            <w:pPr>
              <w:pStyle w:val="SAPCollateralType"/>
            </w:pPr>
          </w:p>
        </w:tc>
        <w:tc>
          <w:tcPr>
            <w:tcW w:w="9383" w:type="dxa"/>
            <w:tcBorders>
              <w:top w:val="nil"/>
              <w:left w:val="nil"/>
              <w:bottom w:val="nil"/>
            </w:tcBorders>
            <w:shd w:val="clear" w:color="auto" w:fill="F0AB00"/>
            <w:tcMar>
              <w:top w:w="113" w:type="dxa"/>
            </w:tcMar>
          </w:tcPr>
          <w:p w14:paraId="359A1AA9" w14:textId="77777777" w:rsidR="00296EA6" w:rsidRPr="005F7A67" w:rsidRDefault="00296EA6" w:rsidP="004D2DCE">
            <w:pPr>
              <w:pStyle w:val="SAPMainTitle"/>
            </w:pPr>
            <w:bookmarkStart w:id="1" w:name="maintitle"/>
            <w:r w:rsidRPr="005F7A67">
              <w:t xml:space="preserve">Take Action: Job Change/Transfer/Pay Rate Change </w:t>
            </w:r>
            <w:bookmarkEnd w:id="1"/>
          </w:p>
          <w:p w14:paraId="73FD8DC6" w14:textId="555A2869" w:rsidR="00296EA6" w:rsidRPr="005F7A67" w:rsidRDefault="00296EA6" w:rsidP="004D2DCE">
            <w:pPr>
              <w:pStyle w:val="SAPSubTitle"/>
            </w:pPr>
            <w:r w:rsidRPr="005F7A67">
              <w:t>ID: FJ1</w:t>
            </w:r>
            <w:del w:id="2" w:author="Author" w:date="2018-02-27T08:58:00Z">
              <w:r w:rsidR="00566168" w:rsidRPr="005F7A67" w:rsidDel="009B3D0A">
                <w:delText xml:space="preserve"> (</w:delText>
              </w:r>
              <w:r w:rsidR="00566168" w:rsidRPr="00402197" w:rsidDel="009B3D0A">
                <w:rPr>
                  <w:strike/>
                  <w:highlight w:val="yellow"/>
                  <w:rPrChange w:id="3" w:author="Author" w:date="2018-01-26T17:02:00Z">
                    <w:rPr/>
                  </w:rPrChange>
                </w:rPr>
                <w:delText>United States</w:delText>
              </w:r>
              <w:r w:rsidR="00566168" w:rsidRPr="005F7A67" w:rsidDel="009B3D0A">
                <w:delText>)</w:delText>
              </w:r>
            </w:del>
          </w:p>
        </w:tc>
      </w:tr>
    </w:tbl>
    <w:p w14:paraId="42337E89" w14:textId="77777777" w:rsidR="00296EA6" w:rsidRPr="005F7A67" w:rsidRDefault="00296EA6" w:rsidP="00296EA6">
      <w:pPr>
        <w:pStyle w:val="SAPKeyblockTitle"/>
      </w:pPr>
      <w:r w:rsidRPr="005F7A67">
        <w:t>Table of Contents</w:t>
      </w:r>
    </w:p>
    <w:p w14:paraId="783DE5D7" w14:textId="565CCC3F" w:rsidR="000C6DA8" w:rsidRDefault="00837FEE">
      <w:pPr>
        <w:pStyle w:val="TOC1"/>
        <w:rPr>
          <w:rFonts w:asciiTheme="minorHAnsi" w:eastAsiaTheme="minorEastAsia" w:hAnsiTheme="minorHAnsi" w:cstheme="minorBidi"/>
          <w:noProof/>
          <w:sz w:val="22"/>
          <w:szCs w:val="22"/>
        </w:rPr>
      </w:pPr>
      <w:r w:rsidRPr="005F7A67">
        <w:rPr>
          <w:rFonts w:ascii="BentonSans Bold" w:hAnsi="BentonSans Bold"/>
          <w:noProof/>
        </w:rPr>
        <w:fldChar w:fldCharType="begin"/>
      </w:r>
      <w:r w:rsidRPr="005F7A67">
        <w:rPr>
          <w:rFonts w:ascii="BentonSans Bold" w:hAnsi="BentonSans Bold"/>
          <w:noProof/>
        </w:rPr>
        <w:instrText xml:space="preserve"> TOC \o "1-5" \h \z \u </w:instrText>
      </w:r>
      <w:r w:rsidRPr="005F7A67">
        <w:rPr>
          <w:rFonts w:ascii="BentonSans Bold" w:hAnsi="BentonSans Bold"/>
          <w:noProof/>
        </w:rPr>
        <w:fldChar w:fldCharType="separate"/>
      </w:r>
      <w:hyperlink w:anchor="_Toc507492062" w:history="1">
        <w:r w:rsidR="000C6DA8" w:rsidRPr="00EE5A4D">
          <w:rPr>
            <w:rStyle w:val="Hyperlink"/>
            <w:noProof/>
          </w:rPr>
          <w:t>1</w:t>
        </w:r>
        <w:r w:rsidR="000C6DA8">
          <w:rPr>
            <w:rFonts w:asciiTheme="minorHAnsi" w:eastAsiaTheme="minorEastAsia" w:hAnsiTheme="minorHAnsi" w:cstheme="minorBidi"/>
            <w:noProof/>
            <w:sz w:val="22"/>
            <w:szCs w:val="22"/>
          </w:rPr>
          <w:tab/>
        </w:r>
        <w:r w:rsidR="000C6DA8" w:rsidRPr="00EE5A4D">
          <w:rPr>
            <w:rStyle w:val="Hyperlink"/>
            <w:noProof/>
          </w:rPr>
          <w:t>Purpose</w:t>
        </w:r>
        <w:r w:rsidR="000C6DA8">
          <w:rPr>
            <w:noProof/>
            <w:webHidden/>
          </w:rPr>
          <w:tab/>
        </w:r>
        <w:r w:rsidR="000C6DA8">
          <w:rPr>
            <w:noProof/>
            <w:webHidden/>
          </w:rPr>
          <w:fldChar w:fldCharType="begin"/>
        </w:r>
        <w:r w:rsidR="000C6DA8">
          <w:rPr>
            <w:noProof/>
            <w:webHidden/>
          </w:rPr>
          <w:instrText xml:space="preserve"> PAGEREF _Toc507492062 \h </w:instrText>
        </w:r>
        <w:r w:rsidR="000C6DA8">
          <w:rPr>
            <w:noProof/>
            <w:webHidden/>
          </w:rPr>
        </w:r>
        <w:r w:rsidR="000C6DA8">
          <w:rPr>
            <w:noProof/>
            <w:webHidden/>
          </w:rPr>
          <w:fldChar w:fldCharType="separate"/>
        </w:r>
        <w:r w:rsidR="000C6DA8">
          <w:rPr>
            <w:noProof/>
            <w:webHidden/>
          </w:rPr>
          <w:t>5</w:t>
        </w:r>
        <w:r w:rsidR="000C6DA8">
          <w:rPr>
            <w:noProof/>
            <w:webHidden/>
          </w:rPr>
          <w:fldChar w:fldCharType="end"/>
        </w:r>
      </w:hyperlink>
    </w:p>
    <w:p w14:paraId="79A76868" w14:textId="730E548C" w:rsidR="000C6DA8" w:rsidRDefault="00CD3A99">
      <w:pPr>
        <w:pStyle w:val="TOC2"/>
        <w:rPr>
          <w:rFonts w:asciiTheme="minorHAnsi" w:eastAsiaTheme="minorEastAsia" w:hAnsiTheme="minorHAnsi" w:cstheme="minorBidi"/>
          <w:noProof/>
          <w:sz w:val="22"/>
          <w:szCs w:val="22"/>
        </w:rPr>
      </w:pPr>
      <w:hyperlink w:anchor="_Toc507492063" w:history="1">
        <w:r w:rsidR="000C6DA8" w:rsidRPr="00EE5A4D">
          <w:rPr>
            <w:rStyle w:val="Hyperlink"/>
            <w:noProof/>
            <w14:scene3d>
              <w14:camera w14:prst="orthographicFront"/>
              <w14:lightRig w14:rig="threePt" w14:dir="t">
                <w14:rot w14:lat="0" w14:lon="0" w14:rev="0"/>
              </w14:lightRig>
            </w14:scene3d>
          </w:rPr>
          <w:t>1.1</w:t>
        </w:r>
        <w:r w:rsidR="000C6DA8">
          <w:rPr>
            <w:rFonts w:asciiTheme="minorHAnsi" w:eastAsiaTheme="minorEastAsia" w:hAnsiTheme="minorHAnsi" w:cstheme="minorBidi"/>
            <w:noProof/>
            <w:sz w:val="22"/>
            <w:szCs w:val="22"/>
          </w:rPr>
          <w:tab/>
        </w:r>
        <w:r w:rsidR="000C6DA8" w:rsidRPr="00EE5A4D">
          <w:rPr>
            <w:rStyle w:val="Hyperlink"/>
            <w:noProof/>
          </w:rPr>
          <w:t>Purpose of the Document</w:t>
        </w:r>
        <w:r w:rsidR="000C6DA8">
          <w:rPr>
            <w:noProof/>
            <w:webHidden/>
          </w:rPr>
          <w:tab/>
        </w:r>
        <w:r w:rsidR="000C6DA8">
          <w:rPr>
            <w:noProof/>
            <w:webHidden/>
          </w:rPr>
          <w:fldChar w:fldCharType="begin"/>
        </w:r>
        <w:r w:rsidR="000C6DA8">
          <w:rPr>
            <w:noProof/>
            <w:webHidden/>
          </w:rPr>
          <w:instrText xml:space="preserve"> PAGEREF _Toc507492063 \h </w:instrText>
        </w:r>
        <w:r w:rsidR="000C6DA8">
          <w:rPr>
            <w:noProof/>
            <w:webHidden/>
          </w:rPr>
        </w:r>
        <w:r w:rsidR="000C6DA8">
          <w:rPr>
            <w:noProof/>
            <w:webHidden/>
          </w:rPr>
          <w:fldChar w:fldCharType="separate"/>
        </w:r>
        <w:r w:rsidR="000C6DA8">
          <w:rPr>
            <w:noProof/>
            <w:webHidden/>
          </w:rPr>
          <w:t>5</w:t>
        </w:r>
        <w:r w:rsidR="000C6DA8">
          <w:rPr>
            <w:noProof/>
            <w:webHidden/>
          </w:rPr>
          <w:fldChar w:fldCharType="end"/>
        </w:r>
      </w:hyperlink>
    </w:p>
    <w:p w14:paraId="265D4F00" w14:textId="266B9AAD" w:rsidR="000C6DA8" w:rsidRDefault="00CD3A99">
      <w:pPr>
        <w:pStyle w:val="TOC2"/>
        <w:rPr>
          <w:rFonts w:asciiTheme="minorHAnsi" w:eastAsiaTheme="minorEastAsia" w:hAnsiTheme="minorHAnsi" w:cstheme="minorBidi"/>
          <w:noProof/>
          <w:sz w:val="22"/>
          <w:szCs w:val="22"/>
        </w:rPr>
      </w:pPr>
      <w:hyperlink w:anchor="_Toc507492064" w:history="1">
        <w:r w:rsidR="000C6DA8" w:rsidRPr="00EE5A4D">
          <w:rPr>
            <w:rStyle w:val="Hyperlink"/>
            <w:noProof/>
            <w14:scene3d>
              <w14:camera w14:prst="orthographicFront"/>
              <w14:lightRig w14:rig="threePt" w14:dir="t">
                <w14:rot w14:lat="0" w14:lon="0" w14:rev="0"/>
              </w14:lightRig>
            </w14:scene3d>
          </w:rPr>
          <w:t>1.2</w:t>
        </w:r>
        <w:r w:rsidR="000C6DA8">
          <w:rPr>
            <w:rFonts w:asciiTheme="minorHAnsi" w:eastAsiaTheme="minorEastAsia" w:hAnsiTheme="minorHAnsi" w:cstheme="minorBidi"/>
            <w:noProof/>
            <w:sz w:val="22"/>
            <w:szCs w:val="22"/>
          </w:rPr>
          <w:tab/>
        </w:r>
        <w:r w:rsidR="000C6DA8" w:rsidRPr="00EE5A4D">
          <w:rPr>
            <w:rStyle w:val="Hyperlink"/>
            <w:noProof/>
          </w:rPr>
          <w:t>Purpose of Take Action: Job Change/Transfer/Pay Rate Change</w:t>
        </w:r>
        <w:r w:rsidR="000C6DA8">
          <w:rPr>
            <w:noProof/>
            <w:webHidden/>
          </w:rPr>
          <w:tab/>
        </w:r>
        <w:r w:rsidR="000C6DA8">
          <w:rPr>
            <w:noProof/>
            <w:webHidden/>
          </w:rPr>
          <w:fldChar w:fldCharType="begin"/>
        </w:r>
        <w:r w:rsidR="000C6DA8">
          <w:rPr>
            <w:noProof/>
            <w:webHidden/>
          </w:rPr>
          <w:instrText xml:space="preserve"> PAGEREF _Toc507492064 \h </w:instrText>
        </w:r>
        <w:r w:rsidR="000C6DA8">
          <w:rPr>
            <w:noProof/>
            <w:webHidden/>
          </w:rPr>
        </w:r>
        <w:r w:rsidR="000C6DA8">
          <w:rPr>
            <w:noProof/>
            <w:webHidden/>
          </w:rPr>
          <w:fldChar w:fldCharType="separate"/>
        </w:r>
        <w:r w:rsidR="000C6DA8">
          <w:rPr>
            <w:noProof/>
            <w:webHidden/>
          </w:rPr>
          <w:t>5</w:t>
        </w:r>
        <w:r w:rsidR="000C6DA8">
          <w:rPr>
            <w:noProof/>
            <w:webHidden/>
          </w:rPr>
          <w:fldChar w:fldCharType="end"/>
        </w:r>
      </w:hyperlink>
    </w:p>
    <w:p w14:paraId="64AC7828" w14:textId="156A80B0" w:rsidR="000C6DA8" w:rsidRDefault="00CD3A99">
      <w:pPr>
        <w:pStyle w:val="TOC1"/>
        <w:rPr>
          <w:rFonts w:asciiTheme="minorHAnsi" w:eastAsiaTheme="minorEastAsia" w:hAnsiTheme="minorHAnsi" w:cstheme="minorBidi"/>
          <w:noProof/>
          <w:sz w:val="22"/>
          <w:szCs w:val="22"/>
        </w:rPr>
      </w:pPr>
      <w:hyperlink w:anchor="_Toc507492076" w:history="1">
        <w:r w:rsidR="000C6DA8" w:rsidRPr="00EE5A4D">
          <w:rPr>
            <w:rStyle w:val="Hyperlink"/>
            <w:noProof/>
          </w:rPr>
          <w:t>2</w:t>
        </w:r>
        <w:r w:rsidR="000C6DA8">
          <w:rPr>
            <w:rFonts w:asciiTheme="minorHAnsi" w:eastAsiaTheme="minorEastAsia" w:hAnsiTheme="minorHAnsi" w:cstheme="minorBidi"/>
            <w:noProof/>
            <w:sz w:val="22"/>
            <w:szCs w:val="22"/>
          </w:rPr>
          <w:tab/>
        </w:r>
        <w:r w:rsidR="000C6DA8" w:rsidRPr="00EE5A4D">
          <w:rPr>
            <w:rStyle w:val="Hyperlink"/>
            <w:noProof/>
          </w:rPr>
          <w:t>Prerequisites</w:t>
        </w:r>
        <w:r w:rsidR="000C6DA8">
          <w:rPr>
            <w:noProof/>
            <w:webHidden/>
          </w:rPr>
          <w:tab/>
        </w:r>
        <w:r w:rsidR="000C6DA8">
          <w:rPr>
            <w:noProof/>
            <w:webHidden/>
          </w:rPr>
          <w:fldChar w:fldCharType="begin"/>
        </w:r>
        <w:r w:rsidR="000C6DA8">
          <w:rPr>
            <w:noProof/>
            <w:webHidden/>
          </w:rPr>
          <w:instrText xml:space="preserve"> PAGEREF _Toc507492076 \h </w:instrText>
        </w:r>
        <w:r w:rsidR="000C6DA8">
          <w:rPr>
            <w:noProof/>
            <w:webHidden/>
          </w:rPr>
        </w:r>
        <w:r w:rsidR="000C6DA8">
          <w:rPr>
            <w:noProof/>
            <w:webHidden/>
          </w:rPr>
          <w:fldChar w:fldCharType="separate"/>
        </w:r>
        <w:r w:rsidR="000C6DA8">
          <w:rPr>
            <w:noProof/>
            <w:webHidden/>
          </w:rPr>
          <w:t>7</w:t>
        </w:r>
        <w:r w:rsidR="000C6DA8">
          <w:rPr>
            <w:noProof/>
            <w:webHidden/>
          </w:rPr>
          <w:fldChar w:fldCharType="end"/>
        </w:r>
      </w:hyperlink>
    </w:p>
    <w:p w14:paraId="478A8979" w14:textId="78FFD8D3" w:rsidR="000C6DA8" w:rsidRDefault="00CD3A99">
      <w:pPr>
        <w:pStyle w:val="TOC2"/>
        <w:rPr>
          <w:rFonts w:asciiTheme="minorHAnsi" w:eastAsiaTheme="minorEastAsia" w:hAnsiTheme="minorHAnsi" w:cstheme="minorBidi"/>
          <w:noProof/>
          <w:sz w:val="22"/>
          <w:szCs w:val="22"/>
        </w:rPr>
      </w:pPr>
      <w:hyperlink w:anchor="_Toc507492077" w:history="1">
        <w:r w:rsidR="000C6DA8" w:rsidRPr="00EE5A4D">
          <w:rPr>
            <w:rStyle w:val="Hyperlink"/>
            <w:noProof/>
            <w14:scene3d>
              <w14:camera w14:prst="orthographicFront"/>
              <w14:lightRig w14:rig="threePt" w14:dir="t">
                <w14:rot w14:lat="0" w14:lon="0" w14:rev="0"/>
              </w14:lightRig>
            </w14:scene3d>
          </w:rPr>
          <w:t>2.1</w:t>
        </w:r>
        <w:r w:rsidR="000C6DA8">
          <w:rPr>
            <w:rFonts w:asciiTheme="minorHAnsi" w:eastAsiaTheme="minorEastAsia" w:hAnsiTheme="minorHAnsi" w:cstheme="minorBidi"/>
            <w:noProof/>
            <w:sz w:val="22"/>
            <w:szCs w:val="22"/>
          </w:rPr>
          <w:tab/>
        </w:r>
        <w:r w:rsidR="000C6DA8" w:rsidRPr="00EE5A4D">
          <w:rPr>
            <w:rStyle w:val="Hyperlink"/>
            <w:noProof/>
          </w:rPr>
          <w:t>Configuration</w:t>
        </w:r>
        <w:r w:rsidR="000C6DA8">
          <w:rPr>
            <w:noProof/>
            <w:webHidden/>
          </w:rPr>
          <w:tab/>
        </w:r>
        <w:r w:rsidR="000C6DA8">
          <w:rPr>
            <w:noProof/>
            <w:webHidden/>
          </w:rPr>
          <w:fldChar w:fldCharType="begin"/>
        </w:r>
        <w:r w:rsidR="000C6DA8">
          <w:rPr>
            <w:noProof/>
            <w:webHidden/>
          </w:rPr>
          <w:instrText xml:space="preserve"> PAGEREF _Toc507492077 \h </w:instrText>
        </w:r>
        <w:r w:rsidR="000C6DA8">
          <w:rPr>
            <w:noProof/>
            <w:webHidden/>
          </w:rPr>
        </w:r>
        <w:r w:rsidR="000C6DA8">
          <w:rPr>
            <w:noProof/>
            <w:webHidden/>
          </w:rPr>
          <w:fldChar w:fldCharType="separate"/>
        </w:r>
        <w:r w:rsidR="000C6DA8">
          <w:rPr>
            <w:noProof/>
            <w:webHidden/>
          </w:rPr>
          <w:t>7</w:t>
        </w:r>
        <w:r w:rsidR="000C6DA8">
          <w:rPr>
            <w:noProof/>
            <w:webHidden/>
          </w:rPr>
          <w:fldChar w:fldCharType="end"/>
        </w:r>
      </w:hyperlink>
    </w:p>
    <w:p w14:paraId="28C8B2DC" w14:textId="6B681BBA" w:rsidR="000C6DA8" w:rsidRDefault="00CD3A99">
      <w:pPr>
        <w:pStyle w:val="TOC2"/>
        <w:rPr>
          <w:rFonts w:asciiTheme="minorHAnsi" w:eastAsiaTheme="minorEastAsia" w:hAnsiTheme="minorHAnsi" w:cstheme="minorBidi"/>
          <w:noProof/>
          <w:sz w:val="22"/>
          <w:szCs w:val="22"/>
        </w:rPr>
      </w:pPr>
      <w:hyperlink w:anchor="_Toc507492078" w:history="1">
        <w:r w:rsidR="000C6DA8" w:rsidRPr="00EE5A4D">
          <w:rPr>
            <w:rStyle w:val="Hyperlink"/>
            <w:noProof/>
            <w14:scene3d>
              <w14:camera w14:prst="orthographicFront"/>
              <w14:lightRig w14:rig="threePt" w14:dir="t">
                <w14:rot w14:lat="0" w14:lon="0" w14:rev="0"/>
              </w14:lightRig>
            </w14:scene3d>
          </w:rPr>
          <w:t>2.2</w:t>
        </w:r>
        <w:r w:rsidR="000C6DA8">
          <w:rPr>
            <w:rFonts w:asciiTheme="minorHAnsi" w:eastAsiaTheme="minorEastAsia" w:hAnsiTheme="minorHAnsi" w:cstheme="minorBidi"/>
            <w:noProof/>
            <w:sz w:val="22"/>
            <w:szCs w:val="22"/>
          </w:rPr>
          <w:tab/>
        </w:r>
        <w:r w:rsidR="000C6DA8" w:rsidRPr="00EE5A4D">
          <w:rPr>
            <w:rStyle w:val="Hyperlink"/>
            <w:noProof/>
          </w:rPr>
          <w:t>System Access</w:t>
        </w:r>
        <w:r w:rsidR="000C6DA8">
          <w:rPr>
            <w:noProof/>
            <w:webHidden/>
          </w:rPr>
          <w:tab/>
        </w:r>
        <w:r w:rsidR="000C6DA8">
          <w:rPr>
            <w:noProof/>
            <w:webHidden/>
          </w:rPr>
          <w:fldChar w:fldCharType="begin"/>
        </w:r>
        <w:r w:rsidR="000C6DA8">
          <w:rPr>
            <w:noProof/>
            <w:webHidden/>
          </w:rPr>
          <w:instrText xml:space="preserve"> PAGEREF _Toc507492078 \h </w:instrText>
        </w:r>
        <w:r w:rsidR="000C6DA8">
          <w:rPr>
            <w:noProof/>
            <w:webHidden/>
          </w:rPr>
        </w:r>
        <w:r w:rsidR="000C6DA8">
          <w:rPr>
            <w:noProof/>
            <w:webHidden/>
          </w:rPr>
          <w:fldChar w:fldCharType="separate"/>
        </w:r>
        <w:r w:rsidR="000C6DA8">
          <w:rPr>
            <w:noProof/>
            <w:webHidden/>
          </w:rPr>
          <w:t>7</w:t>
        </w:r>
        <w:r w:rsidR="000C6DA8">
          <w:rPr>
            <w:noProof/>
            <w:webHidden/>
          </w:rPr>
          <w:fldChar w:fldCharType="end"/>
        </w:r>
      </w:hyperlink>
    </w:p>
    <w:p w14:paraId="36827BD6" w14:textId="1E4085E5" w:rsidR="000C6DA8" w:rsidRDefault="00CD3A99">
      <w:pPr>
        <w:pStyle w:val="TOC2"/>
        <w:rPr>
          <w:rFonts w:asciiTheme="minorHAnsi" w:eastAsiaTheme="minorEastAsia" w:hAnsiTheme="minorHAnsi" w:cstheme="minorBidi"/>
          <w:noProof/>
          <w:sz w:val="22"/>
          <w:szCs w:val="22"/>
        </w:rPr>
      </w:pPr>
      <w:hyperlink w:anchor="_Toc507492079" w:history="1">
        <w:r w:rsidR="000C6DA8" w:rsidRPr="00EE5A4D">
          <w:rPr>
            <w:rStyle w:val="Hyperlink"/>
            <w:noProof/>
            <w14:scene3d>
              <w14:camera w14:prst="orthographicFront"/>
              <w14:lightRig w14:rig="threePt" w14:dir="t">
                <w14:rot w14:lat="0" w14:lon="0" w14:rev="0"/>
              </w14:lightRig>
            </w14:scene3d>
          </w:rPr>
          <w:t>2.3</w:t>
        </w:r>
        <w:r w:rsidR="000C6DA8">
          <w:rPr>
            <w:rFonts w:asciiTheme="minorHAnsi" w:eastAsiaTheme="minorEastAsia" w:hAnsiTheme="minorHAnsi" w:cstheme="minorBidi"/>
            <w:noProof/>
            <w:sz w:val="22"/>
            <w:szCs w:val="22"/>
          </w:rPr>
          <w:tab/>
        </w:r>
        <w:r w:rsidR="000C6DA8" w:rsidRPr="00EE5A4D">
          <w:rPr>
            <w:rStyle w:val="Hyperlink"/>
            <w:noProof/>
          </w:rPr>
          <w:t>Roles</w:t>
        </w:r>
        <w:r w:rsidR="000C6DA8">
          <w:rPr>
            <w:noProof/>
            <w:webHidden/>
          </w:rPr>
          <w:tab/>
        </w:r>
        <w:r w:rsidR="000C6DA8">
          <w:rPr>
            <w:noProof/>
            <w:webHidden/>
          </w:rPr>
          <w:fldChar w:fldCharType="begin"/>
        </w:r>
        <w:r w:rsidR="000C6DA8">
          <w:rPr>
            <w:noProof/>
            <w:webHidden/>
          </w:rPr>
          <w:instrText xml:space="preserve"> PAGEREF _Toc507492079 \h </w:instrText>
        </w:r>
        <w:r w:rsidR="000C6DA8">
          <w:rPr>
            <w:noProof/>
            <w:webHidden/>
          </w:rPr>
        </w:r>
        <w:r w:rsidR="000C6DA8">
          <w:rPr>
            <w:noProof/>
            <w:webHidden/>
          </w:rPr>
          <w:fldChar w:fldCharType="separate"/>
        </w:r>
        <w:r w:rsidR="000C6DA8">
          <w:rPr>
            <w:noProof/>
            <w:webHidden/>
          </w:rPr>
          <w:t>7</w:t>
        </w:r>
        <w:r w:rsidR="000C6DA8">
          <w:rPr>
            <w:noProof/>
            <w:webHidden/>
          </w:rPr>
          <w:fldChar w:fldCharType="end"/>
        </w:r>
      </w:hyperlink>
    </w:p>
    <w:p w14:paraId="46D59962" w14:textId="5D5136A9" w:rsidR="000C6DA8" w:rsidRDefault="00CD3A99">
      <w:pPr>
        <w:pStyle w:val="TOC2"/>
        <w:rPr>
          <w:rFonts w:asciiTheme="minorHAnsi" w:eastAsiaTheme="minorEastAsia" w:hAnsiTheme="minorHAnsi" w:cstheme="minorBidi"/>
          <w:noProof/>
          <w:sz w:val="22"/>
          <w:szCs w:val="22"/>
        </w:rPr>
      </w:pPr>
      <w:hyperlink w:anchor="_Toc507492080" w:history="1">
        <w:r w:rsidR="000C6DA8" w:rsidRPr="00EE5A4D">
          <w:rPr>
            <w:rStyle w:val="Hyperlink"/>
            <w:noProof/>
            <w14:scene3d>
              <w14:camera w14:prst="orthographicFront"/>
              <w14:lightRig w14:rig="threePt" w14:dir="t">
                <w14:rot w14:lat="0" w14:lon="0" w14:rev="0"/>
              </w14:lightRig>
            </w14:scene3d>
          </w:rPr>
          <w:t>2.4</w:t>
        </w:r>
        <w:r w:rsidR="000C6DA8">
          <w:rPr>
            <w:rFonts w:asciiTheme="minorHAnsi" w:eastAsiaTheme="minorEastAsia" w:hAnsiTheme="minorHAnsi" w:cstheme="minorBidi"/>
            <w:noProof/>
            <w:sz w:val="22"/>
            <w:szCs w:val="22"/>
          </w:rPr>
          <w:tab/>
        </w:r>
        <w:r w:rsidR="000C6DA8" w:rsidRPr="00EE5A4D">
          <w:rPr>
            <w:rStyle w:val="Hyperlink"/>
            <w:noProof/>
          </w:rPr>
          <w:t>Master Data, Organizational Data, and Other Data</w:t>
        </w:r>
        <w:r w:rsidR="000C6DA8">
          <w:rPr>
            <w:noProof/>
            <w:webHidden/>
          </w:rPr>
          <w:tab/>
        </w:r>
        <w:r w:rsidR="000C6DA8">
          <w:rPr>
            <w:noProof/>
            <w:webHidden/>
          </w:rPr>
          <w:fldChar w:fldCharType="begin"/>
        </w:r>
        <w:r w:rsidR="000C6DA8">
          <w:rPr>
            <w:noProof/>
            <w:webHidden/>
          </w:rPr>
          <w:instrText xml:space="preserve"> PAGEREF _Toc507492080 \h </w:instrText>
        </w:r>
        <w:r w:rsidR="000C6DA8">
          <w:rPr>
            <w:noProof/>
            <w:webHidden/>
          </w:rPr>
        </w:r>
        <w:r w:rsidR="000C6DA8">
          <w:rPr>
            <w:noProof/>
            <w:webHidden/>
          </w:rPr>
          <w:fldChar w:fldCharType="separate"/>
        </w:r>
        <w:r w:rsidR="000C6DA8">
          <w:rPr>
            <w:noProof/>
            <w:webHidden/>
          </w:rPr>
          <w:t>8</w:t>
        </w:r>
        <w:r w:rsidR="000C6DA8">
          <w:rPr>
            <w:noProof/>
            <w:webHidden/>
          </w:rPr>
          <w:fldChar w:fldCharType="end"/>
        </w:r>
      </w:hyperlink>
    </w:p>
    <w:p w14:paraId="0B6A19E0" w14:textId="65EF225A" w:rsidR="000C6DA8" w:rsidRDefault="00CD3A99">
      <w:pPr>
        <w:pStyle w:val="TOC2"/>
        <w:rPr>
          <w:rFonts w:asciiTheme="minorHAnsi" w:eastAsiaTheme="minorEastAsia" w:hAnsiTheme="minorHAnsi" w:cstheme="minorBidi"/>
          <w:noProof/>
          <w:sz w:val="22"/>
          <w:szCs w:val="22"/>
        </w:rPr>
      </w:pPr>
      <w:hyperlink w:anchor="_Toc507492081" w:history="1">
        <w:r w:rsidR="000C6DA8" w:rsidRPr="00EE5A4D">
          <w:rPr>
            <w:rStyle w:val="Hyperlink"/>
            <w:noProof/>
            <w14:scene3d>
              <w14:camera w14:prst="orthographicFront"/>
              <w14:lightRig w14:rig="threePt" w14:dir="t">
                <w14:rot w14:lat="0" w14:lon="0" w14:rev="0"/>
              </w14:lightRig>
            </w14:scene3d>
          </w:rPr>
          <w:t>2.5</w:t>
        </w:r>
        <w:r w:rsidR="000C6DA8">
          <w:rPr>
            <w:rFonts w:asciiTheme="minorHAnsi" w:eastAsiaTheme="minorEastAsia" w:hAnsiTheme="minorHAnsi" w:cstheme="minorBidi"/>
            <w:noProof/>
            <w:sz w:val="22"/>
            <w:szCs w:val="22"/>
          </w:rPr>
          <w:tab/>
        </w:r>
        <w:r w:rsidR="000C6DA8" w:rsidRPr="00EE5A4D">
          <w:rPr>
            <w:rStyle w:val="Hyperlink"/>
            <w:noProof/>
          </w:rPr>
          <w:t>Business Conditions</w:t>
        </w:r>
        <w:r w:rsidR="000C6DA8">
          <w:rPr>
            <w:noProof/>
            <w:webHidden/>
          </w:rPr>
          <w:tab/>
        </w:r>
        <w:r w:rsidR="000C6DA8">
          <w:rPr>
            <w:noProof/>
            <w:webHidden/>
          </w:rPr>
          <w:fldChar w:fldCharType="begin"/>
        </w:r>
        <w:r w:rsidR="000C6DA8">
          <w:rPr>
            <w:noProof/>
            <w:webHidden/>
          </w:rPr>
          <w:instrText xml:space="preserve"> PAGEREF _Toc507492081 \h </w:instrText>
        </w:r>
        <w:r w:rsidR="000C6DA8">
          <w:rPr>
            <w:noProof/>
            <w:webHidden/>
          </w:rPr>
        </w:r>
        <w:r w:rsidR="000C6DA8">
          <w:rPr>
            <w:noProof/>
            <w:webHidden/>
          </w:rPr>
          <w:fldChar w:fldCharType="separate"/>
        </w:r>
        <w:r w:rsidR="000C6DA8">
          <w:rPr>
            <w:noProof/>
            <w:webHidden/>
          </w:rPr>
          <w:t>8</w:t>
        </w:r>
        <w:r w:rsidR="000C6DA8">
          <w:rPr>
            <w:noProof/>
            <w:webHidden/>
          </w:rPr>
          <w:fldChar w:fldCharType="end"/>
        </w:r>
      </w:hyperlink>
    </w:p>
    <w:p w14:paraId="006F4E9E" w14:textId="1488DF4E" w:rsidR="000C6DA8" w:rsidRDefault="00CD3A99">
      <w:pPr>
        <w:pStyle w:val="TOC1"/>
        <w:rPr>
          <w:rFonts w:asciiTheme="minorHAnsi" w:eastAsiaTheme="minorEastAsia" w:hAnsiTheme="minorHAnsi" w:cstheme="minorBidi"/>
          <w:noProof/>
          <w:sz w:val="22"/>
          <w:szCs w:val="22"/>
        </w:rPr>
      </w:pPr>
      <w:hyperlink w:anchor="_Toc507492082" w:history="1">
        <w:r w:rsidR="000C6DA8" w:rsidRPr="00EE5A4D">
          <w:rPr>
            <w:rStyle w:val="Hyperlink"/>
            <w:noProof/>
          </w:rPr>
          <w:t>3</w:t>
        </w:r>
        <w:r w:rsidR="000C6DA8">
          <w:rPr>
            <w:rFonts w:asciiTheme="minorHAnsi" w:eastAsiaTheme="minorEastAsia" w:hAnsiTheme="minorHAnsi" w:cstheme="minorBidi"/>
            <w:noProof/>
            <w:sz w:val="22"/>
            <w:szCs w:val="22"/>
          </w:rPr>
          <w:tab/>
        </w:r>
        <w:r w:rsidR="000C6DA8" w:rsidRPr="00EE5A4D">
          <w:rPr>
            <w:rStyle w:val="Hyperlink"/>
            <w:noProof/>
          </w:rPr>
          <w:t>Overview Table</w:t>
        </w:r>
        <w:r w:rsidR="000C6DA8">
          <w:rPr>
            <w:noProof/>
            <w:webHidden/>
          </w:rPr>
          <w:tab/>
        </w:r>
        <w:r w:rsidR="000C6DA8">
          <w:rPr>
            <w:noProof/>
            <w:webHidden/>
          </w:rPr>
          <w:fldChar w:fldCharType="begin"/>
        </w:r>
        <w:r w:rsidR="000C6DA8">
          <w:rPr>
            <w:noProof/>
            <w:webHidden/>
          </w:rPr>
          <w:instrText xml:space="preserve"> PAGEREF _Toc507492082 \h </w:instrText>
        </w:r>
        <w:r w:rsidR="000C6DA8">
          <w:rPr>
            <w:noProof/>
            <w:webHidden/>
          </w:rPr>
        </w:r>
        <w:r w:rsidR="000C6DA8">
          <w:rPr>
            <w:noProof/>
            <w:webHidden/>
          </w:rPr>
          <w:fldChar w:fldCharType="separate"/>
        </w:r>
        <w:r w:rsidR="000C6DA8">
          <w:rPr>
            <w:noProof/>
            <w:webHidden/>
          </w:rPr>
          <w:t>10</w:t>
        </w:r>
        <w:r w:rsidR="000C6DA8">
          <w:rPr>
            <w:noProof/>
            <w:webHidden/>
          </w:rPr>
          <w:fldChar w:fldCharType="end"/>
        </w:r>
      </w:hyperlink>
    </w:p>
    <w:p w14:paraId="4927A544" w14:textId="0E71C1E5" w:rsidR="000C6DA8" w:rsidRDefault="00CD3A99">
      <w:pPr>
        <w:pStyle w:val="TOC1"/>
        <w:rPr>
          <w:rFonts w:asciiTheme="minorHAnsi" w:eastAsiaTheme="minorEastAsia" w:hAnsiTheme="minorHAnsi" w:cstheme="minorBidi"/>
          <w:noProof/>
          <w:sz w:val="22"/>
          <w:szCs w:val="22"/>
        </w:rPr>
      </w:pPr>
      <w:hyperlink w:anchor="_Toc507492083" w:history="1">
        <w:r w:rsidR="000C6DA8" w:rsidRPr="00EE5A4D">
          <w:rPr>
            <w:rStyle w:val="Hyperlink"/>
            <w:noProof/>
          </w:rPr>
          <w:t>4</w:t>
        </w:r>
        <w:r w:rsidR="000C6DA8">
          <w:rPr>
            <w:rFonts w:asciiTheme="minorHAnsi" w:eastAsiaTheme="minorEastAsia" w:hAnsiTheme="minorHAnsi" w:cstheme="minorBidi"/>
            <w:noProof/>
            <w:sz w:val="22"/>
            <w:szCs w:val="22"/>
          </w:rPr>
          <w:tab/>
        </w:r>
        <w:r w:rsidR="000C6DA8" w:rsidRPr="00EE5A4D">
          <w:rPr>
            <w:rStyle w:val="Hyperlink"/>
            <w:noProof/>
          </w:rPr>
          <w:t>Testing the Process Steps</w:t>
        </w:r>
        <w:r w:rsidR="000C6DA8">
          <w:rPr>
            <w:noProof/>
            <w:webHidden/>
          </w:rPr>
          <w:tab/>
        </w:r>
        <w:r w:rsidR="000C6DA8">
          <w:rPr>
            <w:noProof/>
            <w:webHidden/>
          </w:rPr>
          <w:fldChar w:fldCharType="begin"/>
        </w:r>
        <w:r w:rsidR="000C6DA8">
          <w:rPr>
            <w:noProof/>
            <w:webHidden/>
          </w:rPr>
          <w:instrText xml:space="preserve"> PAGEREF _Toc507492083 \h </w:instrText>
        </w:r>
        <w:r w:rsidR="000C6DA8">
          <w:rPr>
            <w:noProof/>
            <w:webHidden/>
          </w:rPr>
        </w:r>
        <w:r w:rsidR="000C6DA8">
          <w:rPr>
            <w:noProof/>
            <w:webHidden/>
          </w:rPr>
          <w:fldChar w:fldCharType="separate"/>
        </w:r>
        <w:r w:rsidR="000C6DA8">
          <w:rPr>
            <w:noProof/>
            <w:webHidden/>
          </w:rPr>
          <w:t>17</w:t>
        </w:r>
        <w:r w:rsidR="000C6DA8">
          <w:rPr>
            <w:noProof/>
            <w:webHidden/>
          </w:rPr>
          <w:fldChar w:fldCharType="end"/>
        </w:r>
      </w:hyperlink>
    </w:p>
    <w:p w14:paraId="10FBFF71" w14:textId="673701BF" w:rsidR="000C6DA8" w:rsidRDefault="00CD3A99">
      <w:pPr>
        <w:pStyle w:val="TOC2"/>
        <w:rPr>
          <w:rFonts w:asciiTheme="minorHAnsi" w:eastAsiaTheme="minorEastAsia" w:hAnsiTheme="minorHAnsi" w:cstheme="minorBidi"/>
          <w:noProof/>
          <w:sz w:val="22"/>
          <w:szCs w:val="22"/>
        </w:rPr>
      </w:pPr>
      <w:hyperlink w:anchor="_Toc507492084" w:history="1">
        <w:r w:rsidR="000C6DA8" w:rsidRPr="00EE5A4D">
          <w:rPr>
            <w:rStyle w:val="Hyperlink"/>
            <w:noProof/>
            <w14:scene3d>
              <w14:camera w14:prst="orthographicFront"/>
              <w14:lightRig w14:rig="threePt" w14:dir="t">
                <w14:rot w14:lat="0" w14:lon="0" w14:rev="0"/>
              </w14:lightRig>
            </w14:scene3d>
          </w:rPr>
          <w:t>4.1</w:t>
        </w:r>
        <w:r w:rsidR="000C6DA8">
          <w:rPr>
            <w:rFonts w:asciiTheme="minorHAnsi" w:eastAsiaTheme="minorEastAsia" w:hAnsiTheme="minorHAnsi" w:cstheme="minorBidi"/>
            <w:noProof/>
            <w:sz w:val="22"/>
            <w:szCs w:val="22"/>
          </w:rPr>
          <w:tab/>
        </w:r>
        <w:r w:rsidR="000C6DA8" w:rsidRPr="00EE5A4D">
          <w:rPr>
            <w:rStyle w:val="Hyperlink"/>
            <w:noProof/>
          </w:rPr>
          <w:t>Take Action: Job Change</w:t>
        </w:r>
        <w:r w:rsidR="000C6DA8">
          <w:rPr>
            <w:noProof/>
            <w:webHidden/>
          </w:rPr>
          <w:tab/>
        </w:r>
        <w:r w:rsidR="000C6DA8">
          <w:rPr>
            <w:noProof/>
            <w:webHidden/>
          </w:rPr>
          <w:fldChar w:fldCharType="begin"/>
        </w:r>
        <w:r w:rsidR="000C6DA8">
          <w:rPr>
            <w:noProof/>
            <w:webHidden/>
          </w:rPr>
          <w:instrText xml:space="preserve"> PAGEREF _Toc507492084 \h </w:instrText>
        </w:r>
        <w:r w:rsidR="000C6DA8">
          <w:rPr>
            <w:noProof/>
            <w:webHidden/>
          </w:rPr>
        </w:r>
        <w:r w:rsidR="000C6DA8">
          <w:rPr>
            <w:noProof/>
            <w:webHidden/>
          </w:rPr>
          <w:fldChar w:fldCharType="separate"/>
        </w:r>
        <w:r w:rsidR="000C6DA8">
          <w:rPr>
            <w:noProof/>
            <w:webHidden/>
          </w:rPr>
          <w:t>20</w:t>
        </w:r>
        <w:r w:rsidR="000C6DA8">
          <w:rPr>
            <w:noProof/>
            <w:webHidden/>
          </w:rPr>
          <w:fldChar w:fldCharType="end"/>
        </w:r>
      </w:hyperlink>
    </w:p>
    <w:p w14:paraId="2E8359E9" w14:textId="450DA6B7" w:rsidR="000C6DA8" w:rsidRDefault="00CD3A99">
      <w:pPr>
        <w:pStyle w:val="TOC3"/>
        <w:rPr>
          <w:rFonts w:asciiTheme="minorHAnsi" w:eastAsiaTheme="minorEastAsia" w:hAnsiTheme="minorHAnsi" w:cstheme="minorBidi"/>
          <w:noProof/>
          <w:sz w:val="22"/>
          <w:szCs w:val="22"/>
        </w:rPr>
      </w:pPr>
      <w:hyperlink w:anchor="_Toc507492085" w:history="1">
        <w:r w:rsidR="000C6DA8" w:rsidRPr="00EE5A4D">
          <w:rPr>
            <w:rStyle w:val="Hyperlink"/>
            <w:noProof/>
            <w14:scene3d>
              <w14:camera w14:prst="orthographicFront"/>
              <w14:lightRig w14:rig="threePt" w14:dir="t">
                <w14:rot w14:lat="0" w14:lon="0" w14:rev="0"/>
              </w14:lightRig>
            </w14:scene3d>
          </w:rPr>
          <w:t>4.1.1</w:t>
        </w:r>
        <w:r w:rsidR="000C6DA8">
          <w:rPr>
            <w:rFonts w:asciiTheme="minorHAnsi" w:eastAsiaTheme="minorEastAsia" w:hAnsiTheme="minorHAnsi" w:cstheme="minorBidi"/>
            <w:noProof/>
            <w:sz w:val="22"/>
            <w:szCs w:val="22"/>
          </w:rPr>
          <w:tab/>
        </w:r>
        <w:r w:rsidR="000C6DA8" w:rsidRPr="00EE5A4D">
          <w:rPr>
            <w:rStyle w:val="Hyperlink"/>
            <w:noProof/>
          </w:rPr>
          <w:t>Requesting Employee Job Change (process step outside software)</w:t>
        </w:r>
        <w:r w:rsidR="000C6DA8">
          <w:rPr>
            <w:noProof/>
            <w:webHidden/>
          </w:rPr>
          <w:tab/>
        </w:r>
        <w:r w:rsidR="000C6DA8">
          <w:rPr>
            <w:noProof/>
            <w:webHidden/>
          </w:rPr>
          <w:fldChar w:fldCharType="begin"/>
        </w:r>
        <w:r w:rsidR="000C6DA8">
          <w:rPr>
            <w:noProof/>
            <w:webHidden/>
          </w:rPr>
          <w:instrText xml:space="preserve"> PAGEREF _Toc507492085 \h </w:instrText>
        </w:r>
        <w:r w:rsidR="000C6DA8">
          <w:rPr>
            <w:noProof/>
            <w:webHidden/>
          </w:rPr>
        </w:r>
        <w:r w:rsidR="000C6DA8">
          <w:rPr>
            <w:noProof/>
            <w:webHidden/>
          </w:rPr>
          <w:fldChar w:fldCharType="separate"/>
        </w:r>
        <w:r w:rsidR="000C6DA8">
          <w:rPr>
            <w:noProof/>
            <w:webHidden/>
          </w:rPr>
          <w:t>20</w:t>
        </w:r>
        <w:r w:rsidR="000C6DA8">
          <w:rPr>
            <w:noProof/>
            <w:webHidden/>
          </w:rPr>
          <w:fldChar w:fldCharType="end"/>
        </w:r>
      </w:hyperlink>
    </w:p>
    <w:p w14:paraId="001CFA8B" w14:textId="17EE199F" w:rsidR="000C6DA8" w:rsidRDefault="00CD3A99">
      <w:pPr>
        <w:pStyle w:val="TOC3"/>
        <w:rPr>
          <w:rFonts w:asciiTheme="minorHAnsi" w:eastAsiaTheme="minorEastAsia" w:hAnsiTheme="minorHAnsi" w:cstheme="minorBidi"/>
          <w:noProof/>
          <w:sz w:val="22"/>
          <w:szCs w:val="22"/>
        </w:rPr>
      </w:pPr>
      <w:hyperlink w:anchor="_Toc507492086" w:history="1">
        <w:r w:rsidR="000C6DA8" w:rsidRPr="00EE5A4D">
          <w:rPr>
            <w:rStyle w:val="Hyperlink"/>
            <w:noProof/>
            <w14:scene3d>
              <w14:camera w14:prst="orthographicFront"/>
              <w14:lightRig w14:rig="threePt" w14:dir="t">
                <w14:rot w14:lat="0" w14:lon="0" w14:rev="0"/>
              </w14:lightRig>
            </w14:scene3d>
          </w:rPr>
          <w:t>4.1.2</w:t>
        </w:r>
        <w:r w:rsidR="000C6DA8">
          <w:rPr>
            <w:rFonts w:asciiTheme="minorHAnsi" w:eastAsiaTheme="minorEastAsia" w:hAnsiTheme="minorHAnsi" w:cstheme="minorBidi"/>
            <w:noProof/>
            <w:sz w:val="22"/>
            <w:szCs w:val="22"/>
          </w:rPr>
          <w:tab/>
        </w:r>
        <w:r w:rsidR="000C6DA8" w:rsidRPr="00EE5A4D">
          <w:rPr>
            <w:rStyle w:val="Hyperlink"/>
            <w:noProof/>
          </w:rPr>
          <w:t>Receiving Employee Job Change Request (process step outside software)</w:t>
        </w:r>
        <w:r w:rsidR="000C6DA8">
          <w:rPr>
            <w:noProof/>
            <w:webHidden/>
          </w:rPr>
          <w:tab/>
        </w:r>
        <w:r w:rsidR="000C6DA8">
          <w:rPr>
            <w:noProof/>
            <w:webHidden/>
          </w:rPr>
          <w:fldChar w:fldCharType="begin"/>
        </w:r>
        <w:r w:rsidR="000C6DA8">
          <w:rPr>
            <w:noProof/>
            <w:webHidden/>
          </w:rPr>
          <w:instrText xml:space="preserve"> PAGEREF _Toc507492086 \h </w:instrText>
        </w:r>
        <w:r w:rsidR="000C6DA8">
          <w:rPr>
            <w:noProof/>
            <w:webHidden/>
          </w:rPr>
        </w:r>
        <w:r w:rsidR="000C6DA8">
          <w:rPr>
            <w:noProof/>
            <w:webHidden/>
          </w:rPr>
          <w:fldChar w:fldCharType="separate"/>
        </w:r>
        <w:r w:rsidR="000C6DA8">
          <w:rPr>
            <w:noProof/>
            <w:webHidden/>
          </w:rPr>
          <w:t>20</w:t>
        </w:r>
        <w:r w:rsidR="000C6DA8">
          <w:rPr>
            <w:noProof/>
            <w:webHidden/>
          </w:rPr>
          <w:fldChar w:fldCharType="end"/>
        </w:r>
      </w:hyperlink>
    </w:p>
    <w:p w14:paraId="72C45121" w14:textId="328BB9E6" w:rsidR="000C6DA8" w:rsidRDefault="00CD3A99">
      <w:pPr>
        <w:pStyle w:val="TOC3"/>
        <w:rPr>
          <w:rFonts w:asciiTheme="minorHAnsi" w:eastAsiaTheme="minorEastAsia" w:hAnsiTheme="minorHAnsi" w:cstheme="minorBidi"/>
          <w:noProof/>
          <w:sz w:val="22"/>
          <w:szCs w:val="22"/>
        </w:rPr>
      </w:pPr>
      <w:hyperlink w:anchor="_Toc507492087" w:history="1">
        <w:r w:rsidR="000C6DA8" w:rsidRPr="00EE5A4D">
          <w:rPr>
            <w:rStyle w:val="Hyperlink"/>
            <w:noProof/>
            <w14:scene3d>
              <w14:camera w14:prst="orthographicFront"/>
              <w14:lightRig w14:rig="threePt" w14:dir="t">
                <w14:rot w14:lat="0" w14:lon="0" w14:rev="0"/>
              </w14:lightRig>
            </w14:scene3d>
          </w:rPr>
          <w:t>4.1.3</w:t>
        </w:r>
        <w:r w:rsidR="000C6DA8">
          <w:rPr>
            <w:rFonts w:asciiTheme="minorHAnsi" w:eastAsiaTheme="minorEastAsia" w:hAnsiTheme="minorHAnsi" w:cstheme="minorBidi"/>
            <w:noProof/>
            <w:sz w:val="22"/>
            <w:szCs w:val="22"/>
          </w:rPr>
          <w:tab/>
        </w:r>
        <w:r w:rsidR="000C6DA8" w:rsidRPr="00EE5A4D">
          <w:rPr>
            <w:rStyle w:val="Hyperlink"/>
            <w:noProof/>
          </w:rPr>
          <w:t>Entering Job Change Data</w:t>
        </w:r>
        <w:r w:rsidR="000C6DA8">
          <w:rPr>
            <w:noProof/>
            <w:webHidden/>
          </w:rPr>
          <w:tab/>
        </w:r>
        <w:r w:rsidR="000C6DA8">
          <w:rPr>
            <w:noProof/>
            <w:webHidden/>
          </w:rPr>
          <w:fldChar w:fldCharType="begin"/>
        </w:r>
        <w:r w:rsidR="000C6DA8">
          <w:rPr>
            <w:noProof/>
            <w:webHidden/>
          </w:rPr>
          <w:instrText xml:space="preserve"> PAGEREF _Toc507492087 \h </w:instrText>
        </w:r>
        <w:r w:rsidR="000C6DA8">
          <w:rPr>
            <w:noProof/>
            <w:webHidden/>
          </w:rPr>
        </w:r>
        <w:r w:rsidR="000C6DA8">
          <w:rPr>
            <w:noProof/>
            <w:webHidden/>
          </w:rPr>
          <w:fldChar w:fldCharType="separate"/>
        </w:r>
        <w:r w:rsidR="000C6DA8">
          <w:rPr>
            <w:noProof/>
            <w:webHidden/>
          </w:rPr>
          <w:t>20</w:t>
        </w:r>
        <w:r w:rsidR="000C6DA8">
          <w:rPr>
            <w:noProof/>
            <w:webHidden/>
          </w:rPr>
          <w:fldChar w:fldCharType="end"/>
        </w:r>
      </w:hyperlink>
    </w:p>
    <w:p w14:paraId="70694663" w14:textId="31750B21" w:rsidR="000C6DA8" w:rsidRDefault="00CD3A99">
      <w:pPr>
        <w:pStyle w:val="TOC3"/>
        <w:rPr>
          <w:rFonts w:asciiTheme="minorHAnsi" w:eastAsiaTheme="minorEastAsia" w:hAnsiTheme="minorHAnsi" w:cstheme="minorBidi"/>
          <w:noProof/>
          <w:sz w:val="22"/>
          <w:szCs w:val="22"/>
        </w:rPr>
      </w:pPr>
      <w:hyperlink w:anchor="_Toc507492088" w:history="1">
        <w:r w:rsidR="000C6DA8" w:rsidRPr="00EE5A4D">
          <w:rPr>
            <w:rStyle w:val="Hyperlink"/>
            <w:noProof/>
            <w14:scene3d>
              <w14:camera w14:prst="orthographicFront"/>
              <w14:lightRig w14:rig="threePt" w14:dir="t">
                <w14:rot w14:lat="0" w14:lon="0" w14:rev="0"/>
              </w14:lightRig>
            </w14:scene3d>
          </w:rPr>
          <w:t>4.1.4</w:t>
        </w:r>
        <w:r w:rsidR="000C6DA8">
          <w:rPr>
            <w:rFonts w:asciiTheme="minorHAnsi" w:eastAsiaTheme="minorEastAsia" w:hAnsiTheme="minorHAnsi" w:cstheme="minorBidi"/>
            <w:noProof/>
            <w:sz w:val="22"/>
            <w:szCs w:val="22"/>
          </w:rPr>
          <w:tab/>
        </w:r>
        <w:r w:rsidR="000C6DA8" w:rsidRPr="00EE5A4D">
          <w:rPr>
            <w:rStyle w:val="Hyperlink"/>
            <w:noProof/>
          </w:rPr>
          <w:t>Approving Job Change Request</w:t>
        </w:r>
        <w:r w:rsidR="000C6DA8">
          <w:rPr>
            <w:noProof/>
            <w:webHidden/>
          </w:rPr>
          <w:tab/>
        </w:r>
        <w:r w:rsidR="000C6DA8">
          <w:rPr>
            <w:noProof/>
            <w:webHidden/>
          </w:rPr>
          <w:fldChar w:fldCharType="begin"/>
        </w:r>
        <w:r w:rsidR="000C6DA8">
          <w:rPr>
            <w:noProof/>
            <w:webHidden/>
          </w:rPr>
          <w:instrText xml:space="preserve"> PAGEREF _Toc507492088 \h </w:instrText>
        </w:r>
        <w:r w:rsidR="000C6DA8">
          <w:rPr>
            <w:noProof/>
            <w:webHidden/>
          </w:rPr>
        </w:r>
        <w:r w:rsidR="000C6DA8">
          <w:rPr>
            <w:noProof/>
            <w:webHidden/>
          </w:rPr>
          <w:fldChar w:fldCharType="separate"/>
        </w:r>
        <w:r w:rsidR="000C6DA8">
          <w:rPr>
            <w:noProof/>
            <w:webHidden/>
          </w:rPr>
          <w:t>23</w:t>
        </w:r>
        <w:r w:rsidR="000C6DA8">
          <w:rPr>
            <w:noProof/>
            <w:webHidden/>
          </w:rPr>
          <w:fldChar w:fldCharType="end"/>
        </w:r>
      </w:hyperlink>
    </w:p>
    <w:p w14:paraId="11BE45AB" w14:textId="724CCF7A" w:rsidR="000C6DA8" w:rsidRDefault="00CD3A99">
      <w:pPr>
        <w:pStyle w:val="TOC3"/>
        <w:rPr>
          <w:rFonts w:asciiTheme="minorHAnsi" w:eastAsiaTheme="minorEastAsia" w:hAnsiTheme="minorHAnsi" w:cstheme="minorBidi"/>
          <w:noProof/>
          <w:sz w:val="22"/>
          <w:szCs w:val="22"/>
        </w:rPr>
      </w:pPr>
      <w:hyperlink w:anchor="_Toc507492089" w:history="1">
        <w:r w:rsidR="000C6DA8" w:rsidRPr="00EE5A4D">
          <w:rPr>
            <w:rStyle w:val="Hyperlink"/>
            <w:noProof/>
            <w14:scene3d>
              <w14:camera w14:prst="orthographicFront"/>
              <w14:lightRig w14:rig="threePt" w14:dir="t">
                <w14:rot w14:lat="0" w14:lon="0" w14:rev="0"/>
              </w14:lightRig>
            </w14:scene3d>
          </w:rPr>
          <w:t>4.1.5</w:t>
        </w:r>
        <w:r w:rsidR="000C6DA8">
          <w:rPr>
            <w:rFonts w:asciiTheme="minorHAnsi" w:eastAsiaTheme="minorEastAsia" w:hAnsiTheme="minorHAnsi" w:cstheme="minorBidi"/>
            <w:noProof/>
            <w:sz w:val="22"/>
            <w:szCs w:val="22"/>
          </w:rPr>
          <w:tab/>
        </w:r>
        <w:r w:rsidR="000C6DA8" w:rsidRPr="00EE5A4D">
          <w:rPr>
            <w:rStyle w:val="Hyperlink"/>
            <w:noProof/>
          </w:rPr>
          <w:t>Notifying Line Manager and Employee about Job Change Completion (process step outside software)</w:t>
        </w:r>
        <w:r w:rsidR="000C6DA8">
          <w:rPr>
            <w:noProof/>
            <w:webHidden/>
          </w:rPr>
          <w:tab/>
        </w:r>
        <w:r w:rsidR="000C6DA8">
          <w:rPr>
            <w:noProof/>
            <w:webHidden/>
          </w:rPr>
          <w:fldChar w:fldCharType="begin"/>
        </w:r>
        <w:r w:rsidR="000C6DA8">
          <w:rPr>
            <w:noProof/>
            <w:webHidden/>
          </w:rPr>
          <w:instrText xml:space="preserve"> PAGEREF _Toc507492089 \h </w:instrText>
        </w:r>
        <w:r w:rsidR="000C6DA8">
          <w:rPr>
            <w:noProof/>
            <w:webHidden/>
          </w:rPr>
        </w:r>
        <w:r w:rsidR="000C6DA8">
          <w:rPr>
            <w:noProof/>
            <w:webHidden/>
          </w:rPr>
          <w:fldChar w:fldCharType="separate"/>
        </w:r>
        <w:r w:rsidR="000C6DA8">
          <w:rPr>
            <w:noProof/>
            <w:webHidden/>
          </w:rPr>
          <w:t>26</w:t>
        </w:r>
        <w:r w:rsidR="000C6DA8">
          <w:rPr>
            <w:noProof/>
            <w:webHidden/>
          </w:rPr>
          <w:fldChar w:fldCharType="end"/>
        </w:r>
      </w:hyperlink>
    </w:p>
    <w:p w14:paraId="4B8374C8" w14:textId="03B0277B" w:rsidR="000C6DA8" w:rsidRDefault="00CD3A99">
      <w:pPr>
        <w:pStyle w:val="TOC3"/>
        <w:rPr>
          <w:rFonts w:asciiTheme="minorHAnsi" w:eastAsiaTheme="minorEastAsia" w:hAnsiTheme="minorHAnsi" w:cstheme="minorBidi"/>
          <w:noProof/>
          <w:sz w:val="22"/>
          <w:szCs w:val="22"/>
        </w:rPr>
      </w:pPr>
      <w:hyperlink w:anchor="_Toc507492090" w:history="1">
        <w:r w:rsidR="000C6DA8" w:rsidRPr="00EE5A4D">
          <w:rPr>
            <w:rStyle w:val="Hyperlink"/>
            <w:noProof/>
            <w14:scene3d>
              <w14:camera w14:prst="orthographicFront"/>
              <w14:lightRig w14:rig="threePt" w14:dir="t">
                <w14:rot w14:lat="0" w14:lon="0" w14:rev="0"/>
              </w14:lightRig>
            </w14:scene3d>
          </w:rPr>
          <w:t>4.1.6</w:t>
        </w:r>
        <w:r w:rsidR="000C6DA8">
          <w:rPr>
            <w:rFonts w:asciiTheme="minorHAnsi" w:eastAsiaTheme="minorEastAsia" w:hAnsiTheme="minorHAnsi" w:cstheme="minorBidi"/>
            <w:noProof/>
            <w:sz w:val="22"/>
            <w:szCs w:val="22"/>
          </w:rPr>
          <w:tab/>
        </w:r>
        <w:r w:rsidR="000C6DA8" w:rsidRPr="00EE5A4D">
          <w:rPr>
            <w:rStyle w:val="Hyperlink"/>
            <w:noProof/>
          </w:rPr>
          <w:t>Receiving Job Change Completion Notification (process step outside software)</w:t>
        </w:r>
        <w:r w:rsidR="000C6DA8">
          <w:rPr>
            <w:noProof/>
            <w:webHidden/>
          </w:rPr>
          <w:tab/>
        </w:r>
        <w:r w:rsidR="000C6DA8">
          <w:rPr>
            <w:noProof/>
            <w:webHidden/>
          </w:rPr>
          <w:fldChar w:fldCharType="begin"/>
        </w:r>
        <w:r w:rsidR="000C6DA8">
          <w:rPr>
            <w:noProof/>
            <w:webHidden/>
          </w:rPr>
          <w:instrText xml:space="preserve"> PAGEREF _Toc507492090 \h </w:instrText>
        </w:r>
        <w:r w:rsidR="000C6DA8">
          <w:rPr>
            <w:noProof/>
            <w:webHidden/>
          </w:rPr>
        </w:r>
        <w:r w:rsidR="000C6DA8">
          <w:rPr>
            <w:noProof/>
            <w:webHidden/>
          </w:rPr>
          <w:fldChar w:fldCharType="separate"/>
        </w:r>
        <w:r w:rsidR="000C6DA8">
          <w:rPr>
            <w:noProof/>
            <w:webHidden/>
          </w:rPr>
          <w:t>27</w:t>
        </w:r>
        <w:r w:rsidR="000C6DA8">
          <w:rPr>
            <w:noProof/>
            <w:webHidden/>
          </w:rPr>
          <w:fldChar w:fldCharType="end"/>
        </w:r>
      </w:hyperlink>
    </w:p>
    <w:p w14:paraId="0D23F753" w14:textId="4BB901C1" w:rsidR="000C6DA8" w:rsidRDefault="00CD3A99">
      <w:pPr>
        <w:pStyle w:val="TOC2"/>
        <w:rPr>
          <w:rFonts w:asciiTheme="minorHAnsi" w:eastAsiaTheme="minorEastAsia" w:hAnsiTheme="minorHAnsi" w:cstheme="minorBidi"/>
          <w:noProof/>
          <w:sz w:val="22"/>
          <w:szCs w:val="22"/>
        </w:rPr>
      </w:pPr>
      <w:hyperlink w:anchor="_Toc507492091" w:history="1">
        <w:r w:rsidR="000C6DA8" w:rsidRPr="00EE5A4D">
          <w:rPr>
            <w:rStyle w:val="Hyperlink"/>
            <w:noProof/>
            <w14:scene3d>
              <w14:camera w14:prst="orthographicFront"/>
              <w14:lightRig w14:rig="threePt" w14:dir="t">
                <w14:rot w14:lat="0" w14:lon="0" w14:rev="0"/>
              </w14:lightRig>
            </w14:scene3d>
          </w:rPr>
          <w:t>4.2</w:t>
        </w:r>
        <w:r w:rsidR="000C6DA8">
          <w:rPr>
            <w:rFonts w:asciiTheme="minorHAnsi" w:eastAsiaTheme="minorEastAsia" w:hAnsiTheme="minorHAnsi" w:cstheme="minorBidi"/>
            <w:noProof/>
            <w:sz w:val="22"/>
            <w:szCs w:val="22"/>
          </w:rPr>
          <w:tab/>
        </w:r>
        <w:r w:rsidR="000C6DA8" w:rsidRPr="00EE5A4D">
          <w:rPr>
            <w:rStyle w:val="Hyperlink"/>
            <w:noProof/>
          </w:rPr>
          <w:t>Take Action: Transfer</w:t>
        </w:r>
        <w:r w:rsidR="000C6DA8">
          <w:rPr>
            <w:noProof/>
            <w:webHidden/>
          </w:rPr>
          <w:tab/>
        </w:r>
        <w:r w:rsidR="000C6DA8">
          <w:rPr>
            <w:noProof/>
            <w:webHidden/>
          </w:rPr>
          <w:fldChar w:fldCharType="begin"/>
        </w:r>
        <w:r w:rsidR="000C6DA8">
          <w:rPr>
            <w:noProof/>
            <w:webHidden/>
          </w:rPr>
          <w:instrText xml:space="preserve"> PAGEREF _Toc507492091 \h </w:instrText>
        </w:r>
        <w:r w:rsidR="000C6DA8">
          <w:rPr>
            <w:noProof/>
            <w:webHidden/>
          </w:rPr>
        </w:r>
        <w:r w:rsidR="000C6DA8">
          <w:rPr>
            <w:noProof/>
            <w:webHidden/>
          </w:rPr>
          <w:fldChar w:fldCharType="separate"/>
        </w:r>
        <w:r w:rsidR="000C6DA8">
          <w:rPr>
            <w:noProof/>
            <w:webHidden/>
          </w:rPr>
          <w:t>28</w:t>
        </w:r>
        <w:r w:rsidR="000C6DA8">
          <w:rPr>
            <w:noProof/>
            <w:webHidden/>
          </w:rPr>
          <w:fldChar w:fldCharType="end"/>
        </w:r>
      </w:hyperlink>
    </w:p>
    <w:p w14:paraId="37D3D663" w14:textId="2CF90DAB" w:rsidR="000C6DA8" w:rsidRDefault="00CD3A99">
      <w:pPr>
        <w:pStyle w:val="TOC3"/>
        <w:rPr>
          <w:rFonts w:asciiTheme="minorHAnsi" w:eastAsiaTheme="minorEastAsia" w:hAnsiTheme="minorHAnsi" w:cstheme="minorBidi"/>
          <w:noProof/>
          <w:sz w:val="22"/>
          <w:szCs w:val="22"/>
        </w:rPr>
      </w:pPr>
      <w:hyperlink w:anchor="_Toc507492092" w:history="1">
        <w:r w:rsidR="000C6DA8" w:rsidRPr="00EE5A4D">
          <w:rPr>
            <w:rStyle w:val="Hyperlink"/>
            <w:noProof/>
            <w14:scene3d>
              <w14:camera w14:prst="orthographicFront"/>
              <w14:lightRig w14:rig="threePt" w14:dir="t">
                <w14:rot w14:lat="0" w14:lon="0" w14:rev="0"/>
              </w14:lightRig>
            </w14:scene3d>
          </w:rPr>
          <w:t>4.2.1</w:t>
        </w:r>
        <w:r w:rsidR="000C6DA8">
          <w:rPr>
            <w:rFonts w:asciiTheme="minorHAnsi" w:eastAsiaTheme="minorEastAsia" w:hAnsiTheme="minorHAnsi" w:cstheme="minorBidi"/>
            <w:noProof/>
            <w:sz w:val="22"/>
            <w:szCs w:val="22"/>
          </w:rPr>
          <w:tab/>
        </w:r>
        <w:r w:rsidR="000C6DA8" w:rsidRPr="00EE5A4D">
          <w:rPr>
            <w:rStyle w:val="Hyperlink"/>
            <w:noProof/>
          </w:rPr>
          <w:t>Requesting Employee Transfer (process step outside software)</w:t>
        </w:r>
        <w:r w:rsidR="000C6DA8">
          <w:rPr>
            <w:noProof/>
            <w:webHidden/>
          </w:rPr>
          <w:tab/>
        </w:r>
        <w:r w:rsidR="000C6DA8">
          <w:rPr>
            <w:noProof/>
            <w:webHidden/>
          </w:rPr>
          <w:fldChar w:fldCharType="begin"/>
        </w:r>
        <w:r w:rsidR="000C6DA8">
          <w:rPr>
            <w:noProof/>
            <w:webHidden/>
          </w:rPr>
          <w:instrText xml:space="preserve"> PAGEREF _Toc507492092 \h </w:instrText>
        </w:r>
        <w:r w:rsidR="000C6DA8">
          <w:rPr>
            <w:noProof/>
            <w:webHidden/>
          </w:rPr>
        </w:r>
        <w:r w:rsidR="000C6DA8">
          <w:rPr>
            <w:noProof/>
            <w:webHidden/>
          </w:rPr>
          <w:fldChar w:fldCharType="separate"/>
        </w:r>
        <w:r w:rsidR="000C6DA8">
          <w:rPr>
            <w:noProof/>
            <w:webHidden/>
          </w:rPr>
          <w:t>28</w:t>
        </w:r>
        <w:r w:rsidR="000C6DA8">
          <w:rPr>
            <w:noProof/>
            <w:webHidden/>
          </w:rPr>
          <w:fldChar w:fldCharType="end"/>
        </w:r>
      </w:hyperlink>
    </w:p>
    <w:p w14:paraId="54D46663" w14:textId="48B57D18" w:rsidR="000C6DA8" w:rsidRDefault="00CD3A99">
      <w:pPr>
        <w:pStyle w:val="TOC3"/>
        <w:rPr>
          <w:rFonts w:asciiTheme="minorHAnsi" w:eastAsiaTheme="minorEastAsia" w:hAnsiTheme="minorHAnsi" w:cstheme="minorBidi"/>
          <w:noProof/>
          <w:sz w:val="22"/>
          <w:szCs w:val="22"/>
        </w:rPr>
      </w:pPr>
      <w:hyperlink w:anchor="_Toc507492093" w:history="1">
        <w:r w:rsidR="000C6DA8" w:rsidRPr="00EE5A4D">
          <w:rPr>
            <w:rStyle w:val="Hyperlink"/>
            <w:noProof/>
            <w14:scene3d>
              <w14:camera w14:prst="orthographicFront"/>
              <w14:lightRig w14:rig="threePt" w14:dir="t">
                <w14:rot w14:lat="0" w14:lon="0" w14:rev="0"/>
              </w14:lightRig>
            </w14:scene3d>
          </w:rPr>
          <w:t>4.2.2</w:t>
        </w:r>
        <w:r w:rsidR="000C6DA8">
          <w:rPr>
            <w:rFonts w:asciiTheme="minorHAnsi" w:eastAsiaTheme="minorEastAsia" w:hAnsiTheme="minorHAnsi" w:cstheme="minorBidi"/>
            <w:noProof/>
            <w:sz w:val="22"/>
            <w:szCs w:val="22"/>
          </w:rPr>
          <w:tab/>
        </w:r>
        <w:r w:rsidR="000C6DA8" w:rsidRPr="00EE5A4D">
          <w:rPr>
            <w:rStyle w:val="Hyperlink"/>
            <w:noProof/>
          </w:rPr>
          <w:t>Receiving Employee Transfer Request (process step outside software)</w:t>
        </w:r>
        <w:r w:rsidR="000C6DA8">
          <w:rPr>
            <w:noProof/>
            <w:webHidden/>
          </w:rPr>
          <w:tab/>
        </w:r>
        <w:r w:rsidR="000C6DA8">
          <w:rPr>
            <w:noProof/>
            <w:webHidden/>
          </w:rPr>
          <w:fldChar w:fldCharType="begin"/>
        </w:r>
        <w:r w:rsidR="000C6DA8">
          <w:rPr>
            <w:noProof/>
            <w:webHidden/>
          </w:rPr>
          <w:instrText xml:space="preserve"> PAGEREF _Toc507492093 \h </w:instrText>
        </w:r>
        <w:r w:rsidR="000C6DA8">
          <w:rPr>
            <w:noProof/>
            <w:webHidden/>
          </w:rPr>
        </w:r>
        <w:r w:rsidR="000C6DA8">
          <w:rPr>
            <w:noProof/>
            <w:webHidden/>
          </w:rPr>
          <w:fldChar w:fldCharType="separate"/>
        </w:r>
        <w:r w:rsidR="000C6DA8">
          <w:rPr>
            <w:noProof/>
            <w:webHidden/>
          </w:rPr>
          <w:t>28</w:t>
        </w:r>
        <w:r w:rsidR="000C6DA8">
          <w:rPr>
            <w:noProof/>
            <w:webHidden/>
          </w:rPr>
          <w:fldChar w:fldCharType="end"/>
        </w:r>
      </w:hyperlink>
    </w:p>
    <w:p w14:paraId="7368B64F" w14:textId="3AFB910B" w:rsidR="000C6DA8" w:rsidRDefault="00CD3A99">
      <w:pPr>
        <w:pStyle w:val="TOC3"/>
        <w:rPr>
          <w:rFonts w:asciiTheme="minorHAnsi" w:eastAsiaTheme="minorEastAsia" w:hAnsiTheme="minorHAnsi" w:cstheme="minorBidi"/>
          <w:noProof/>
          <w:sz w:val="22"/>
          <w:szCs w:val="22"/>
        </w:rPr>
      </w:pPr>
      <w:hyperlink w:anchor="_Toc507492094" w:history="1">
        <w:r w:rsidR="000C6DA8" w:rsidRPr="00EE5A4D">
          <w:rPr>
            <w:rStyle w:val="Hyperlink"/>
            <w:noProof/>
            <w14:scene3d>
              <w14:camera w14:prst="orthographicFront"/>
              <w14:lightRig w14:rig="threePt" w14:dir="t">
                <w14:rot w14:lat="0" w14:lon="0" w14:rev="0"/>
              </w14:lightRig>
            </w14:scene3d>
          </w:rPr>
          <w:t>4.2.3</w:t>
        </w:r>
        <w:r w:rsidR="000C6DA8">
          <w:rPr>
            <w:rFonts w:asciiTheme="minorHAnsi" w:eastAsiaTheme="minorEastAsia" w:hAnsiTheme="minorHAnsi" w:cstheme="minorBidi"/>
            <w:noProof/>
            <w:sz w:val="22"/>
            <w:szCs w:val="22"/>
          </w:rPr>
          <w:tab/>
        </w:r>
        <w:r w:rsidR="000C6DA8" w:rsidRPr="00EE5A4D">
          <w:rPr>
            <w:rStyle w:val="Hyperlink"/>
            <w:noProof/>
          </w:rPr>
          <w:t>Entering Transfer Data</w:t>
        </w:r>
        <w:r w:rsidR="000C6DA8">
          <w:rPr>
            <w:noProof/>
            <w:webHidden/>
          </w:rPr>
          <w:tab/>
        </w:r>
        <w:r w:rsidR="000C6DA8">
          <w:rPr>
            <w:noProof/>
            <w:webHidden/>
          </w:rPr>
          <w:fldChar w:fldCharType="begin"/>
        </w:r>
        <w:r w:rsidR="000C6DA8">
          <w:rPr>
            <w:noProof/>
            <w:webHidden/>
          </w:rPr>
          <w:instrText xml:space="preserve"> PAGEREF _Toc507492094 \h </w:instrText>
        </w:r>
        <w:r w:rsidR="000C6DA8">
          <w:rPr>
            <w:noProof/>
            <w:webHidden/>
          </w:rPr>
        </w:r>
        <w:r w:rsidR="000C6DA8">
          <w:rPr>
            <w:noProof/>
            <w:webHidden/>
          </w:rPr>
          <w:fldChar w:fldCharType="separate"/>
        </w:r>
        <w:r w:rsidR="000C6DA8">
          <w:rPr>
            <w:noProof/>
            <w:webHidden/>
          </w:rPr>
          <w:t>29</w:t>
        </w:r>
        <w:r w:rsidR="000C6DA8">
          <w:rPr>
            <w:noProof/>
            <w:webHidden/>
          </w:rPr>
          <w:fldChar w:fldCharType="end"/>
        </w:r>
      </w:hyperlink>
    </w:p>
    <w:p w14:paraId="1326E672" w14:textId="7A5F1856" w:rsidR="000C6DA8" w:rsidRDefault="00CD3A99">
      <w:pPr>
        <w:pStyle w:val="TOC3"/>
        <w:rPr>
          <w:rFonts w:asciiTheme="minorHAnsi" w:eastAsiaTheme="minorEastAsia" w:hAnsiTheme="minorHAnsi" w:cstheme="minorBidi"/>
          <w:noProof/>
          <w:sz w:val="22"/>
          <w:szCs w:val="22"/>
        </w:rPr>
      </w:pPr>
      <w:hyperlink w:anchor="_Toc507492095" w:history="1">
        <w:r w:rsidR="000C6DA8" w:rsidRPr="00EE5A4D">
          <w:rPr>
            <w:rStyle w:val="Hyperlink"/>
            <w:noProof/>
            <w14:scene3d>
              <w14:camera w14:prst="orthographicFront"/>
              <w14:lightRig w14:rig="threePt" w14:dir="t">
                <w14:rot w14:lat="0" w14:lon="0" w14:rev="0"/>
              </w14:lightRig>
            </w14:scene3d>
          </w:rPr>
          <w:t>4.2.4</w:t>
        </w:r>
        <w:r w:rsidR="000C6DA8">
          <w:rPr>
            <w:rFonts w:asciiTheme="minorHAnsi" w:eastAsiaTheme="minorEastAsia" w:hAnsiTheme="minorHAnsi" w:cstheme="minorBidi"/>
            <w:noProof/>
            <w:sz w:val="22"/>
            <w:szCs w:val="22"/>
          </w:rPr>
          <w:tab/>
        </w:r>
        <w:r w:rsidR="000C6DA8" w:rsidRPr="00EE5A4D">
          <w:rPr>
            <w:rStyle w:val="Hyperlink"/>
            <w:noProof/>
          </w:rPr>
          <w:t>Notifying Line Manager and Employee about Transfer Completion (process step outside software)</w:t>
        </w:r>
        <w:r w:rsidR="000C6DA8">
          <w:rPr>
            <w:noProof/>
            <w:webHidden/>
          </w:rPr>
          <w:tab/>
        </w:r>
        <w:r w:rsidR="000C6DA8">
          <w:rPr>
            <w:noProof/>
            <w:webHidden/>
          </w:rPr>
          <w:fldChar w:fldCharType="begin"/>
        </w:r>
        <w:r w:rsidR="000C6DA8">
          <w:rPr>
            <w:noProof/>
            <w:webHidden/>
          </w:rPr>
          <w:instrText xml:space="preserve"> PAGEREF _Toc507492095 \h </w:instrText>
        </w:r>
        <w:r w:rsidR="000C6DA8">
          <w:rPr>
            <w:noProof/>
            <w:webHidden/>
          </w:rPr>
        </w:r>
        <w:r w:rsidR="000C6DA8">
          <w:rPr>
            <w:noProof/>
            <w:webHidden/>
          </w:rPr>
          <w:fldChar w:fldCharType="separate"/>
        </w:r>
        <w:r w:rsidR="000C6DA8">
          <w:rPr>
            <w:noProof/>
            <w:webHidden/>
          </w:rPr>
          <w:t>34</w:t>
        </w:r>
        <w:r w:rsidR="000C6DA8">
          <w:rPr>
            <w:noProof/>
            <w:webHidden/>
          </w:rPr>
          <w:fldChar w:fldCharType="end"/>
        </w:r>
      </w:hyperlink>
    </w:p>
    <w:p w14:paraId="56634CB3" w14:textId="19BBBFC1" w:rsidR="000C6DA8" w:rsidRDefault="00CD3A99">
      <w:pPr>
        <w:pStyle w:val="TOC3"/>
        <w:rPr>
          <w:rFonts w:asciiTheme="minorHAnsi" w:eastAsiaTheme="minorEastAsia" w:hAnsiTheme="minorHAnsi" w:cstheme="minorBidi"/>
          <w:noProof/>
          <w:sz w:val="22"/>
          <w:szCs w:val="22"/>
        </w:rPr>
      </w:pPr>
      <w:hyperlink w:anchor="_Toc507492096" w:history="1">
        <w:r w:rsidR="000C6DA8" w:rsidRPr="00EE5A4D">
          <w:rPr>
            <w:rStyle w:val="Hyperlink"/>
            <w:noProof/>
            <w14:scene3d>
              <w14:camera w14:prst="orthographicFront"/>
              <w14:lightRig w14:rig="threePt" w14:dir="t">
                <w14:rot w14:lat="0" w14:lon="0" w14:rev="0"/>
              </w14:lightRig>
            </w14:scene3d>
          </w:rPr>
          <w:t>4.2.5</w:t>
        </w:r>
        <w:r w:rsidR="000C6DA8">
          <w:rPr>
            <w:rFonts w:asciiTheme="minorHAnsi" w:eastAsiaTheme="minorEastAsia" w:hAnsiTheme="minorHAnsi" w:cstheme="minorBidi"/>
            <w:noProof/>
            <w:sz w:val="22"/>
            <w:szCs w:val="22"/>
          </w:rPr>
          <w:tab/>
        </w:r>
        <w:r w:rsidR="000C6DA8" w:rsidRPr="00EE5A4D">
          <w:rPr>
            <w:rStyle w:val="Hyperlink"/>
            <w:noProof/>
          </w:rPr>
          <w:t>Receiving Transfer Completion Notification (process step outside software)</w:t>
        </w:r>
        <w:r w:rsidR="000C6DA8">
          <w:rPr>
            <w:noProof/>
            <w:webHidden/>
          </w:rPr>
          <w:tab/>
        </w:r>
        <w:r w:rsidR="000C6DA8">
          <w:rPr>
            <w:noProof/>
            <w:webHidden/>
          </w:rPr>
          <w:fldChar w:fldCharType="begin"/>
        </w:r>
        <w:r w:rsidR="000C6DA8">
          <w:rPr>
            <w:noProof/>
            <w:webHidden/>
          </w:rPr>
          <w:instrText xml:space="preserve"> PAGEREF _Toc507492096 \h </w:instrText>
        </w:r>
        <w:r w:rsidR="000C6DA8">
          <w:rPr>
            <w:noProof/>
            <w:webHidden/>
          </w:rPr>
        </w:r>
        <w:r w:rsidR="000C6DA8">
          <w:rPr>
            <w:noProof/>
            <w:webHidden/>
          </w:rPr>
          <w:fldChar w:fldCharType="separate"/>
        </w:r>
        <w:r w:rsidR="000C6DA8">
          <w:rPr>
            <w:noProof/>
            <w:webHidden/>
          </w:rPr>
          <w:t>34</w:t>
        </w:r>
        <w:r w:rsidR="000C6DA8">
          <w:rPr>
            <w:noProof/>
            <w:webHidden/>
          </w:rPr>
          <w:fldChar w:fldCharType="end"/>
        </w:r>
      </w:hyperlink>
    </w:p>
    <w:p w14:paraId="3A824C17" w14:textId="32E5FD62" w:rsidR="000C6DA8" w:rsidRDefault="00CD3A99">
      <w:pPr>
        <w:pStyle w:val="TOC2"/>
        <w:rPr>
          <w:rFonts w:asciiTheme="minorHAnsi" w:eastAsiaTheme="minorEastAsia" w:hAnsiTheme="minorHAnsi" w:cstheme="minorBidi"/>
          <w:noProof/>
          <w:sz w:val="22"/>
          <w:szCs w:val="22"/>
        </w:rPr>
      </w:pPr>
      <w:hyperlink w:anchor="_Toc507492097" w:history="1">
        <w:r w:rsidR="000C6DA8" w:rsidRPr="00EE5A4D">
          <w:rPr>
            <w:rStyle w:val="Hyperlink"/>
            <w:noProof/>
            <w14:scene3d>
              <w14:camera w14:prst="orthographicFront"/>
              <w14:lightRig w14:rig="threePt" w14:dir="t">
                <w14:rot w14:lat="0" w14:lon="0" w14:rev="0"/>
              </w14:lightRig>
            </w14:scene3d>
          </w:rPr>
          <w:t>4.3</w:t>
        </w:r>
        <w:r w:rsidR="000C6DA8">
          <w:rPr>
            <w:rFonts w:asciiTheme="minorHAnsi" w:eastAsiaTheme="minorEastAsia" w:hAnsiTheme="minorHAnsi" w:cstheme="minorBidi"/>
            <w:noProof/>
            <w:sz w:val="22"/>
            <w:szCs w:val="22"/>
          </w:rPr>
          <w:tab/>
        </w:r>
        <w:r w:rsidR="000C6DA8" w:rsidRPr="00EE5A4D">
          <w:rPr>
            <w:rStyle w:val="Hyperlink"/>
            <w:noProof/>
          </w:rPr>
          <w:t>Take Action: Pay Rate Change</w:t>
        </w:r>
        <w:r w:rsidR="000C6DA8">
          <w:rPr>
            <w:noProof/>
            <w:webHidden/>
          </w:rPr>
          <w:tab/>
        </w:r>
        <w:r w:rsidR="000C6DA8">
          <w:rPr>
            <w:noProof/>
            <w:webHidden/>
          </w:rPr>
          <w:fldChar w:fldCharType="begin"/>
        </w:r>
        <w:r w:rsidR="000C6DA8">
          <w:rPr>
            <w:noProof/>
            <w:webHidden/>
          </w:rPr>
          <w:instrText xml:space="preserve"> PAGEREF _Toc507492097 \h </w:instrText>
        </w:r>
        <w:r w:rsidR="000C6DA8">
          <w:rPr>
            <w:noProof/>
            <w:webHidden/>
          </w:rPr>
        </w:r>
        <w:r w:rsidR="000C6DA8">
          <w:rPr>
            <w:noProof/>
            <w:webHidden/>
          </w:rPr>
          <w:fldChar w:fldCharType="separate"/>
        </w:r>
        <w:r w:rsidR="000C6DA8">
          <w:rPr>
            <w:noProof/>
            <w:webHidden/>
          </w:rPr>
          <w:t>36</w:t>
        </w:r>
        <w:r w:rsidR="000C6DA8">
          <w:rPr>
            <w:noProof/>
            <w:webHidden/>
          </w:rPr>
          <w:fldChar w:fldCharType="end"/>
        </w:r>
      </w:hyperlink>
    </w:p>
    <w:p w14:paraId="33ADD8C3" w14:textId="46C25898" w:rsidR="000C6DA8" w:rsidRDefault="00CD3A99">
      <w:pPr>
        <w:pStyle w:val="TOC3"/>
        <w:rPr>
          <w:rFonts w:asciiTheme="minorHAnsi" w:eastAsiaTheme="minorEastAsia" w:hAnsiTheme="minorHAnsi" w:cstheme="minorBidi"/>
          <w:noProof/>
          <w:sz w:val="22"/>
          <w:szCs w:val="22"/>
        </w:rPr>
      </w:pPr>
      <w:hyperlink w:anchor="_Toc507492098" w:history="1">
        <w:r w:rsidR="000C6DA8" w:rsidRPr="00EE5A4D">
          <w:rPr>
            <w:rStyle w:val="Hyperlink"/>
            <w:noProof/>
            <w14:scene3d>
              <w14:camera w14:prst="orthographicFront"/>
              <w14:lightRig w14:rig="threePt" w14:dir="t">
                <w14:rot w14:lat="0" w14:lon="0" w14:rev="0"/>
              </w14:lightRig>
            </w14:scene3d>
          </w:rPr>
          <w:t>4.3.1</w:t>
        </w:r>
        <w:r w:rsidR="000C6DA8">
          <w:rPr>
            <w:rFonts w:asciiTheme="minorHAnsi" w:eastAsiaTheme="minorEastAsia" w:hAnsiTheme="minorHAnsi" w:cstheme="minorBidi"/>
            <w:noProof/>
            <w:sz w:val="22"/>
            <w:szCs w:val="22"/>
          </w:rPr>
          <w:tab/>
        </w:r>
        <w:r w:rsidR="000C6DA8" w:rsidRPr="00EE5A4D">
          <w:rPr>
            <w:rStyle w:val="Hyperlink"/>
            <w:noProof/>
          </w:rPr>
          <w:t>Requesting Employee Pay Rate Change (process step outside software)</w:t>
        </w:r>
        <w:r w:rsidR="000C6DA8">
          <w:rPr>
            <w:noProof/>
            <w:webHidden/>
          </w:rPr>
          <w:tab/>
        </w:r>
        <w:r w:rsidR="000C6DA8">
          <w:rPr>
            <w:noProof/>
            <w:webHidden/>
          </w:rPr>
          <w:fldChar w:fldCharType="begin"/>
        </w:r>
        <w:r w:rsidR="000C6DA8">
          <w:rPr>
            <w:noProof/>
            <w:webHidden/>
          </w:rPr>
          <w:instrText xml:space="preserve"> PAGEREF _Toc507492098 \h </w:instrText>
        </w:r>
        <w:r w:rsidR="000C6DA8">
          <w:rPr>
            <w:noProof/>
            <w:webHidden/>
          </w:rPr>
        </w:r>
        <w:r w:rsidR="000C6DA8">
          <w:rPr>
            <w:noProof/>
            <w:webHidden/>
          </w:rPr>
          <w:fldChar w:fldCharType="separate"/>
        </w:r>
        <w:r w:rsidR="000C6DA8">
          <w:rPr>
            <w:noProof/>
            <w:webHidden/>
          </w:rPr>
          <w:t>36</w:t>
        </w:r>
        <w:r w:rsidR="000C6DA8">
          <w:rPr>
            <w:noProof/>
            <w:webHidden/>
          </w:rPr>
          <w:fldChar w:fldCharType="end"/>
        </w:r>
      </w:hyperlink>
    </w:p>
    <w:p w14:paraId="2F61727A" w14:textId="56BC6E26" w:rsidR="000C6DA8" w:rsidRDefault="00CD3A99">
      <w:pPr>
        <w:pStyle w:val="TOC3"/>
        <w:rPr>
          <w:rFonts w:asciiTheme="minorHAnsi" w:eastAsiaTheme="minorEastAsia" w:hAnsiTheme="minorHAnsi" w:cstheme="minorBidi"/>
          <w:noProof/>
          <w:sz w:val="22"/>
          <w:szCs w:val="22"/>
        </w:rPr>
      </w:pPr>
      <w:hyperlink w:anchor="_Toc507492099" w:history="1">
        <w:r w:rsidR="000C6DA8" w:rsidRPr="00EE5A4D">
          <w:rPr>
            <w:rStyle w:val="Hyperlink"/>
            <w:noProof/>
            <w14:scene3d>
              <w14:camera w14:prst="orthographicFront"/>
              <w14:lightRig w14:rig="threePt" w14:dir="t">
                <w14:rot w14:lat="0" w14:lon="0" w14:rev="0"/>
              </w14:lightRig>
            </w14:scene3d>
          </w:rPr>
          <w:t>4.3.2</w:t>
        </w:r>
        <w:r w:rsidR="000C6DA8">
          <w:rPr>
            <w:rFonts w:asciiTheme="minorHAnsi" w:eastAsiaTheme="minorEastAsia" w:hAnsiTheme="minorHAnsi" w:cstheme="minorBidi"/>
            <w:noProof/>
            <w:sz w:val="22"/>
            <w:szCs w:val="22"/>
          </w:rPr>
          <w:tab/>
        </w:r>
        <w:r w:rsidR="000C6DA8" w:rsidRPr="00EE5A4D">
          <w:rPr>
            <w:rStyle w:val="Hyperlink"/>
            <w:noProof/>
          </w:rPr>
          <w:t>Receiving Employee Pay Rate Change Request (process step outside software)</w:t>
        </w:r>
        <w:r w:rsidR="000C6DA8">
          <w:rPr>
            <w:noProof/>
            <w:webHidden/>
          </w:rPr>
          <w:tab/>
        </w:r>
        <w:r w:rsidR="000C6DA8">
          <w:rPr>
            <w:noProof/>
            <w:webHidden/>
          </w:rPr>
          <w:fldChar w:fldCharType="begin"/>
        </w:r>
        <w:r w:rsidR="000C6DA8">
          <w:rPr>
            <w:noProof/>
            <w:webHidden/>
          </w:rPr>
          <w:instrText xml:space="preserve"> PAGEREF _Toc507492099 \h </w:instrText>
        </w:r>
        <w:r w:rsidR="000C6DA8">
          <w:rPr>
            <w:noProof/>
            <w:webHidden/>
          </w:rPr>
        </w:r>
        <w:r w:rsidR="000C6DA8">
          <w:rPr>
            <w:noProof/>
            <w:webHidden/>
          </w:rPr>
          <w:fldChar w:fldCharType="separate"/>
        </w:r>
        <w:r w:rsidR="000C6DA8">
          <w:rPr>
            <w:noProof/>
            <w:webHidden/>
          </w:rPr>
          <w:t>36</w:t>
        </w:r>
        <w:r w:rsidR="000C6DA8">
          <w:rPr>
            <w:noProof/>
            <w:webHidden/>
          </w:rPr>
          <w:fldChar w:fldCharType="end"/>
        </w:r>
      </w:hyperlink>
    </w:p>
    <w:p w14:paraId="487190A8" w14:textId="4CD50CC9" w:rsidR="000C6DA8" w:rsidRDefault="00CD3A99">
      <w:pPr>
        <w:pStyle w:val="TOC3"/>
        <w:rPr>
          <w:rFonts w:asciiTheme="minorHAnsi" w:eastAsiaTheme="minorEastAsia" w:hAnsiTheme="minorHAnsi" w:cstheme="minorBidi"/>
          <w:noProof/>
          <w:sz w:val="22"/>
          <w:szCs w:val="22"/>
        </w:rPr>
      </w:pPr>
      <w:hyperlink w:anchor="_Toc507492100" w:history="1">
        <w:r w:rsidR="000C6DA8" w:rsidRPr="00EE5A4D">
          <w:rPr>
            <w:rStyle w:val="Hyperlink"/>
            <w:noProof/>
            <w14:scene3d>
              <w14:camera w14:prst="orthographicFront"/>
              <w14:lightRig w14:rig="threePt" w14:dir="t">
                <w14:rot w14:lat="0" w14:lon="0" w14:rev="0"/>
              </w14:lightRig>
            </w14:scene3d>
          </w:rPr>
          <w:t>4.3.3</w:t>
        </w:r>
        <w:r w:rsidR="000C6DA8">
          <w:rPr>
            <w:rFonts w:asciiTheme="minorHAnsi" w:eastAsiaTheme="minorEastAsia" w:hAnsiTheme="minorHAnsi" w:cstheme="minorBidi"/>
            <w:noProof/>
            <w:sz w:val="22"/>
            <w:szCs w:val="22"/>
          </w:rPr>
          <w:tab/>
        </w:r>
        <w:r w:rsidR="000C6DA8" w:rsidRPr="00EE5A4D">
          <w:rPr>
            <w:rStyle w:val="Hyperlink"/>
            <w:noProof/>
          </w:rPr>
          <w:t>Entering Pay Rate Change Data</w:t>
        </w:r>
        <w:r w:rsidR="000C6DA8">
          <w:rPr>
            <w:noProof/>
            <w:webHidden/>
          </w:rPr>
          <w:tab/>
        </w:r>
        <w:r w:rsidR="000C6DA8">
          <w:rPr>
            <w:noProof/>
            <w:webHidden/>
          </w:rPr>
          <w:fldChar w:fldCharType="begin"/>
        </w:r>
        <w:r w:rsidR="000C6DA8">
          <w:rPr>
            <w:noProof/>
            <w:webHidden/>
          </w:rPr>
          <w:instrText xml:space="preserve"> PAGEREF _Toc507492100 \h </w:instrText>
        </w:r>
        <w:r w:rsidR="000C6DA8">
          <w:rPr>
            <w:noProof/>
            <w:webHidden/>
          </w:rPr>
        </w:r>
        <w:r w:rsidR="000C6DA8">
          <w:rPr>
            <w:noProof/>
            <w:webHidden/>
          </w:rPr>
          <w:fldChar w:fldCharType="separate"/>
        </w:r>
        <w:r w:rsidR="000C6DA8">
          <w:rPr>
            <w:noProof/>
            <w:webHidden/>
          </w:rPr>
          <w:t>36</w:t>
        </w:r>
        <w:r w:rsidR="000C6DA8">
          <w:rPr>
            <w:noProof/>
            <w:webHidden/>
          </w:rPr>
          <w:fldChar w:fldCharType="end"/>
        </w:r>
      </w:hyperlink>
    </w:p>
    <w:p w14:paraId="47C74ACF" w14:textId="59A6502B" w:rsidR="000C6DA8" w:rsidRDefault="00CD3A99">
      <w:pPr>
        <w:pStyle w:val="TOC3"/>
        <w:rPr>
          <w:rFonts w:asciiTheme="minorHAnsi" w:eastAsiaTheme="minorEastAsia" w:hAnsiTheme="minorHAnsi" w:cstheme="minorBidi"/>
          <w:noProof/>
          <w:sz w:val="22"/>
          <w:szCs w:val="22"/>
        </w:rPr>
      </w:pPr>
      <w:hyperlink w:anchor="_Toc507492101" w:history="1">
        <w:r w:rsidR="000C6DA8" w:rsidRPr="00EE5A4D">
          <w:rPr>
            <w:rStyle w:val="Hyperlink"/>
            <w:noProof/>
            <w14:scene3d>
              <w14:camera w14:prst="orthographicFront"/>
              <w14:lightRig w14:rig="threePt" w14:dir="t">
                <w14:rot w14:lat="0" w14:lon="0" w14:rev="0"/>
              </w14:lightRig>
            </w14:scene3d>
          </w:rPr>
          <w:t>4.3.4</w:t>
        </w:r>
        <w:r w:rsidR="000C6DA8">
          <w:rPr>
            <w:rFonts w:asciiTheme="minorHAnsi" w:eastAsiaTheme="minorEastAsia" w:hAnsiTheme="minorHAnsi" w:cstheme="minorBidi"/>
            <w:noProof/>
            <w:sz w:val="22"/>
            <w:szCs w:val="22"/>
          </w:rPr>
          <w:tab/>
        </w:r>
        <w:r w:rsidR="000C6DA8" w:rsidRPr="00EE5A4D">
          <w:rPr>
            <w:rStyle w:val="Hyperlink"/>
            <w:noProof/>
          </w:rPr>
          <w:t>Approving Pay Rate Change Request</w:t>
        </w:r>
        <w:r w:rsidR="000C6DA8">
          <w:rPr>
            <w:noProof/>
            <w:webHidden/>
          </w:rPr>
          <w:tab/>
        </w:r>
        <w:r w:rsidR="000C6DA8">
          <w:rPr>
            <w:noProof/>
            <w:webHidden/>
          </w:rPr>
          <w:fldChar w:fldCharType="begin"/>
        </w:r>
        <w:r w:rsidR="000C6DA8">
          <w:rPr>
            <w:noProof/>
            <w:webHidden/>
          </w:rPr>
          <w:instrText xml:space="preserve"> PAGEREF _Toc507492101 \h </w:instrText>
        </w:r>
        <w:r w:rsidR="000C6DA8">
          <w:rPr>
            <w:noProof/>
            <w:webHidden/>
          </w:rPr>
        </w:r>
        <w:r w:rsidR="000C6DA8">
          <w:rPr>
            <w:noProof/>
            <w:webHidden/>
          </w:rPr>
          <w:fldChar w:fldCharType="separate"/>
        </w:r>
        <w:r w:rsidR="000C6DA8">
          <w:rPr>
            <w:noProof/>
            <w:webHidden/>
          </w:rPr>
          <w:t>40</w:t>
        </w:r>
        <w:r w:rsidR="000C6DA8">
          <w:rPr>
            <w:noProof/>
            <w:webHidden/>
          </w:rPr>
          <w:fldChar w:fldCharType="end"/>
        </w:r>
      </w:hyperlink>
    </w:p>
    <w:p w14:paraId="438DAF81" w14:textId="2969541F" w:rsidR="000C6DA8" w:rsidRDefault="00CD3A99">
      <w:pPr>
        <w:pStyle w:val="TOC3"/>
        <w:rPr>
          <w:rFonts w:asciiTheme="minorHAnsi" w:eastAsiaTheme="minorEastAsia" w:hAnsiTheme="minorHAnsi" w:cstheme="minorBidi"/>
          <w:noProof/>
          <w:sz w:val="22"/>
          <w:szCs w:val="22"/>
        </w:rPr>
      </w:pPr>
      <w:hyperlink w:anchor="_Toc507492102" w:history="1">
        <w:r w:rsidR="000C6DA8" w:rsidRPr="00EE5A4D">
          <w:rPr>
            <w:rStyle w:val="Hyperlink"/>
            <w:noProof/>
            <w14:scene3d>
              <w14:camera w14:prst="orthographicFront"/>
              <w14:lightRig w14:rig="threePt" w14:dir="t">
                <w14:rot w14:lat="0" w14:lon="0" w14:rev="0"/>
              </w14:lightRig>
            </w14:scene3d>
          </w:rPr>
          <w:t>4.3.5</w:t>
        </w:r>
        <w:r w:rsidR="000C6DA8">
          <w:rPr>
            <w:rFonts w:asciiTheme="minorHAnsi" w:eastAsiaTheme="minorEastAsia" w:hAnsiTheme="minorHAnsi" w:cstheme="minorBidi"/>
            <w:noProof/>
            <w:sz w:val="22"/>
            <w:szCs w:val="22"/>
          </w:rPr>
          <w:tab/>
        </w:r>
        <w:r w:rsidR="000C6DA8" w:rsidRPr="00EE5A4D">
          <w:rPr>
            <w:rStyle w:val="Hyperlink"/>
            <w:noProof/>
          </w:rPr>
          <w:t>Processing Approved Pay Rate Change Request</w:t>
        </w:r>
        <w:r w:rsidR="000C6DA8">
          <w:rPr>
            <w:noProof/>
            <w:webHidden/>
          </w:rPr>
          <w:tab/>
        </w:r>
        <w:r w:rsidR="000C6DA8">
          <w:rPr>
            <w:noProof/>
            <w:webHidden/>
          </w:rPr>
          <w:fldChar w:fldCharType="begin"/>
        </w:r>
        <w:r w:rsidR="000C6DA8">
          <w:rPr>
            <w:noProof/>
            <w:webHidden/>
          </w:rPr>
          <w:instrText xml:space="preserve"> PAGEREF _Toc507492102 \h </w:instrText>
        </w:r>
        <w:r w:rsidR="000C6DA8">
          <w:rPr>
            <w:noProof/>
            <w:webHidden/>
          </w:rPr>
        </w:r>
        <w:r w:rsidR="000C6DA8">
          <w:rPr>
            <w:noProof/>
            <w:webHidden/>
          </w:rPr>
          <w:fldChar w:fldCharType="separate"/>
        </w:r>
        <w:r w:rsidR="000C6DA8">
          <w:rPr>
            <w:noProof/>
            <w:webHidden/>
          </w:rPr>
          <w:t>42</w:t>
        </w:r>
        <w:r w:rsidR="000C6DA8">
          <w:rPr>
            <w:noProof/>
            <w:webHidden/>
          </w:rPr>
          <w:fldChar w:fldCharType="end"/>
        </w:r>
      </w:hyperlink>
    </w:p>
    <w:p w14:paraId="2D92CC91" w14:textId="6592758E" w:rsidR="000C6DA8" w:rsidRDefault="00CD3A99">
      <w:pPr>
        <w:pStyle w:val="TOC3"/>
        <w:rPr>
          <w:rFonts w:asciiTheme="minorHAnsi" w:eastAsiaTheme="minorEastAsia" w:hAnsiTheme="minorHAnsi" w:cstheme="minorBidi"/>
          <w:noProof/>
          <w:sz w:val="22"/>
          <w:szCs w:val="22"/>
        </w:rPr>
      </w:pPr>
      <w:hyperlink w:anchor="_Toc507492103" w:history="1">
        <w:r w:rsidR="000C6DA8" w:rsidRPr="00EE5A4D">
          <w:rPr>
            <w:rStyle w:val="Hyperlink"/>
            <w:noProof/>
            <w14:scene3d>
              <w14:camera w14:prst="orthographicFront"/>
              <w14:lightRig w14:rig="threePt" w14:dir="t">
                <w14:rot w14:lat="0" w14:lon="0" w14:rev="0"/>
              </w14:lightRig>
            </w14:scene3d>
          </w:rPr>
          <w:t>4.3.6</w:t>
        </w:r>
        <w:r w:rsidR="000C6DA8">
          <w:rPr>
            <w:rFonts w:asciiTheme="minorHAnsi" w:eastAsiaTheme="minorEastAsia" w:hAnsiTheme="minorHAnsi" w:cstheme="minorBidi"/>
            <w:noProof/>
            <w:sz w:val="22"/>
            <w:szCs w:val="22"/>
          </w:rPr>
          <w:tab/>
        </w:r>
        <w:r w:rsidR="000C6DA8" w:rsidRPr="00EE5A4D">
          <w:rPr>
            <w:rStyle w:val="Hyperlink"/>
            <w:noProof/>
          </w:rPr>
          <w:t>Notifying Line Manager and Employee about Pay Rate Change Completion (process step outside software)</w:t>
        </w:r>
        <w:r w:rsidR="000C6DA8">
          <w:rPr>
            <w:noProof/>
            <w:webHidden/>
          </w:rPr>
          <w:tab/>
        </w:r>
        <w:r w:rsidR="000C6DA8">
          <w:rPr>
            <w:noProof/>
            <w:webHidden/>
          </w:rPr>
          <w:fldChar w:fldCharType="begin"/>
        </w:r>
        <w:r w:rsidR="000C6DA8">
          <w:rPr>
            <w:noProof/>
            <w:webHidden/>
          </w:rPr>
          <w:instrText xml:space="preserve"> PAGEREF _Toc507492103 \h </w:instrText>
        </w:r>
        <w:r w:rsidR="000C6DA8">
          <w:rPr>
            <w:noProof/>
            <w:webHidden/>
          </w:rPr>
        </w:r>
        <w:r w:rsidR="000C6DA8">
          <w:rPr>
            <w:noProof/>
            <w:webHidden/>
          </w:rPr>
          <w:fldChar w:fldCharType="separate"/>
        </w:r>
        <w:r w:rsidR="000C6DA8">
          <w:rPr>
            <w:noProof/>
            <w:webHidden/>
          </w:rPr>
          <w:t>45</w:t>
        </w:r>
        <w:r w:rsidR="000C6DA8">
          <w:rPr>
            <w:noProof/>
            <w:webHidden/>
          </w:rPr>
          <w:fldChar w:fldCharType="end"/>
        </w:r>
      </w:hyperlink>
    </w:p>
    <w:p w14:paraId="73BEB54F" w14:textId="0FD27BE7" w:rsidR="000C6DA8" w:rsidRDefault="00CD3A99">
      <w:pPr>
        <w:pStyle w:val="TOC3"/>
        <w:rPr>
          <w:rFonts w:asciiTheme="minorHAnsi" w:eastAsiaTheme="minorEastAsia" w:hAnsiTheme="minorHAnsi" w:cstheme="minorBidi"/>
          <w:noProof/>
          <w:sz w:val="22"/>
          <w:szCs w:val="22"/>
        </w:rPr>
      </w:pPr>
      <w:hyperlink w:anchor="_Toc507492104" w:history="1">
        <w:r w:rsidR="000C6DA8" w:rsidRPr="00EE5A4D">
          <w:rPr>
            <w:rStyle w:val="Hyperlink"/>
            <w:noProof/>
            <w14:scene3d>
              <w14:camera w14:prst="orthographicFront"/>
              <w14:lightRig w14:rig="threePt" w14:dir="t">
                <w14:rot w14:lat="0" w14:lon="0" w14:rev="0"/>
              </w14:lightRig>
            </w14:scene3d>
          </w:rPr>
          <w:t>4.3.7</w:t>
        </w:r>
        <w:r w:rsidR="000C6DA8">
          <w:rPr>
            <w:rFonts w:asciiTheme="minorHAnsi" w:eastAsiaTheme="minorEastAsia" w:hAnsiTheme="minorHAnsi" w:cstheme="minorBidi"/>
            <w:noProof/>
            <w:sz w:val="22"/>
            <w:szCs w:val="22"/>
          </w:rPr>
          <w:tab/>
        </w:r>
        <w:r w:rsidR="000C6DA8" w:rsidRPr="00EE5A4D">
          <w:rPr>
            <w:rStyle w:val="Hyperlink"/>
            <w:noProof/>
          </w:rPr>
          <w:t>Receiving Pay Rate Change Completion Notification (process step outside software)</w:t>
        </w:r>
        <w:r w:rsidR="000C6DA8">
          <w:rPr>
            <w:noProof/>
            <w:webHidden/>
          </w:rPr>
          <w:tab/>
        </w:r>
        <w:r w:rsidR="000C6DA8">
          <w:rPr>
            <w:noProof/>
            <w:webHidden/>
          </w:rPr>
          <w:fldChar w:fldCharType="begin"/>
        </w:r>
        <w:r w:rsidR="000C6DA8">
          <w:rPr>
            <w:noProof/>
            <w:webHidden/>
          </w:rPr>
          <w:instrText xml:space="preserve"> PAGEREF _Toc507492104 \h </w:instrText>
        </w:r>
        <w:r w:rsidR="000C6DA8">
          <w:rPr>
            <w:noProof/>
            <w:webHidden/>
          </w:rPr>
        </w:r>
        <w:r w:rsidR="000C6DA8">
          <w:rPr>
            <w:noProof/>
            <w:webHidden/>
          </w:rPr>
          <w:fldChar w:fldCharType="separate"/>
        </w:r>
        <w:r w:rsidR="000C6DA8">
          <w:rPr>
            <w:noProof/>
            <w:webHidden/>
          </w:rPr>
          <w:t>45</w:t>
        </w:r>
        <w:r w:rsidR="000C6DA8">
          <w:rPr>
            <w:noProof/>
            <w:webHidden/>
          </w:rPr>
          <w:fldChar w:fldCharType="end"/>
        </w:r>
      </w:hyperlink>
    </w:p>
    <w:p w14:paraId="763E8158" w14:textId="2C5984F8" w:rsidR="000C6DA8" w:rsidRDefault="00CD3A99">
      <w:pPr>
        <w:pStyle w:val="TOC2"/>
        <w:rPr>
          <w:rFonts w:asciiTheme="minorHAnsi" w:eastAsiaTheme="minorEastAsia" w:hAnsiTheme="minorHAnsi" w:cstheme="minorBidi"/>
          <w:noProof/>
          <w:sz w:val="22"/>
          <w:szCs w:val="22"/>
        </w:rPr>
      </w:pPr>
      <w:hyperlink w:anchor="_Toc507492105" w:history="1">
        <w:r w:rsidR="000C6DA8" w:rsidRPr="00EE5A4D">
          <w:rPr>
            <w:rStyle w:val="Hyperlink"/>
            <w:noProof/>
            <w14:scene3d>
              <w14:camera w14:prst="orthographicFront"/>
              <w14:lightRig w14:rig="threePt" w14:dir="t">
                <w14:rot w14:lat="0" w14:lon="0" w14:rev="0"/>
              </w14:lightRig>
            </w14:scene3d>
          </w:rPr>
          <w:t>4.4</w:t>
        </w:r>
        <w:r w:rsidR="000C6DA8">
          <w:rPr>
            <w:rFonts w:asciiTheme="minorHAnsi" w:eastAsiaTheme="minorEastAsia" w:hAnsiTheme="minorHAnsi" w:cstheme="minorBidi"/>
            <w:noProof/>
            <w:sz w:val="22"/>
            <w:szCs w:val="22"/>
          </w:rPr>
          <w:tab/>
        </w:r>
        <w:r w:rsidR="000C6DA8" w:rsidRPr="00EE5A4D">
          <w:rPr>
            <w:rStyle w:val="Hyperlink"/>
            <w:noProof/>
          </w:rPr>
          <w:t>Take Action: Spot Bonus</w:t>
        </w:r>
        <w:r w:rsidR="000C6DA8">
          <w:rPr>
            <w:noProof/>
            <w:webHidden/>
          </w:rPr>
          <w:tab/>
        </w:r>
        <w:r w:rsidR="000C6DA8">
          <w:rPr>
            <w:noProof/>
            <w:webHidden/>
          </w:rPr>
          <w:fldChar w:fldCharType="begin"/>
        </w:r>
        <w:r w:rsidR="000C6DA8">
          <w:rPr>
            <w:noProof/>
            <w:webHidden/>
          </w:rPr>
          <w:instrText xml:space="preserve"> PAGEREF _Toc507492105 \h </w:instrText>
        </w:r>
        <w:r w:rsidR="000C6DA8">
          <w:rPr>
            <w:noProof/>
            <w:webHidden/>
          </w:rPr>
        </w:r>
        <w:r w:rsidR="000C6DA8">
          <w:rPr>
            <w:noProof/>
            <w:webHidden/>
          </w:rPr>
          <w:fldChar w:fldCharType="separate"/>
        </w:r>
        <w:r w:rsidR="000C6DA8">
          <w:rPr>
            <w:noProof/>
            <w:webHidden/>
          </w:rPr>
          <w:t>45</w:t>
        </w:r>
        <w:r w:rsidR="000C6DA8">
          <w:rPr>
            <w:noProof/>
            <w:webHidden/>
          </w:rPr>
          <w:fldChar w:fldCharType="end"/>
        </w:r>
      </w:hyperlink>
    </w:p>
    <w:p w14:paraId="56F511AA" w14:textId="246C98DB" w:rsidR="000C6DA8" w:rsidRDefault="00CD3A99">
      <w:pPr>
        <w:pStyle w:val="TOC3"/>
        <w:rPr>
          <w:rFonts w:asciiTheme="minorHAnsi" w:eastAsiaTheme="minorEastAsia" w:hAnsiTheme="minorHAnsi" w:cstheme="minorBidi"/>
          <w:noProof/>
          <w:sz w:val="22"/>
          <w:szCs w:val="22"/>
        </w:rPr>
      </w:pPr>
      <w:hyperlink w:anchor="_Toc507492106" w:history="1">
        <w:r w:rsidR="000C6DA8" w:rsidRPr="00EE5A4D">
          <w:rPr>
            <w:rStyle w:val="Hyperlink"/>
            <w:noProof/>
            <w14:scene3d>
              <w14:camera w14:prst="orthographicFront"/>
              <w14:lightRig w14:rig="threePt" w14:dir="t">
                <w14:rot w14:lat="0" w14:lon="0" w14:rev="0"/>
              </w14:lightRig>
            </w14:scene3d>
          </w:rPr>
          <w:t>4.4.1</w:t>
        </w:r>
        <w:r w:rsidR="000C6DA8">
          <w:rPr>
            <w:rFonts w:asciiTheme="minorHAnsi" w:eastAsiaTheme="minorEastAsia" w:hAnsiTheme="minorHAnsi" w:cstheme="minorBidi"/>
            <w:noProof/>
            <w:sz w:val="22"/>
            <w:szCs w:val="22"/>
          </w:rPr>
          <w:tab/>
        </w:r>
        <w:r w:rsidR="000C6DA8" w:rsidRPr="00EE5A4D">
          <w:rPr>
            <w:rStyle w:val="Hyperlink"/>
            <w:noProof/>
          </w:rPr>
          <w:t>Entering Spot Bonus Data</w:t>
        </w:r>
        <w:r w:rsidR="000C6DA8">
          <w:rPr>
            <w:noProof/>
            <w:webHidden/>
          </w:rPr>
          <w:tab/>
        </w:r>
        <w:r w:rsidR="000C6DA8">
          <w:rPr>
            <w:noProof/>
            <w:webHidden/>
          </w:rPr>
          <w:fldChar w:fldCharType="begin"/>
        </w:r>
        <w:r w:rsidR="000C6DA8">
          <w:rPr>
            <w:noProof/>
            <w:webHidden/>
          </w:rPr>
          <w:instrText xml:space="preserve"> PAGEREF _Toc507492106 \h </w:instrText>
        </w:r>
        <w:r w:rsidR="000C6DA8">
          <w:rPr>
            <w:noProof/>
            <w:webHidden/>
          </w:rPr>
        </w:r>
        <w:r w:rsidR="000C6DA8">
          <w:rPr>
            <w:noProof/>
            <w:webHidden/>
          </w:rPr>
          <w:fldChar w:fldCharType="separate"/>
        </w:r>
        <w:r w:rsidR="000C6DA8">
          <w:rPr>
            <w:noProof/>
            <w:webHidden/>
          </w:rPr>
          <w:t>45</w:t>
        </w:r>
        <w:r w:rsidR="000C6DA8">
          <w:rPr>
            <w:noProof/>
            <w:webHidden/>
          </w:rPr>
          <w:fldChar w:fldCharType="end"/>
        </w:r>
      </w:hyperlink>
    </w:p>
    <w:p w14:paraId="12B39AFA" w14:textId="217B1F12" w:rsidR="000C6DA8" w:rsidRDefault="00CD3A99">
      <w:pPr>
        <w:pStyle w:val="TOC3"/>
        <w:rPr>
          <w:rFonts w:asciiTheme="minorHAnsi" w:eastAsiaTheme="minorEastAsia" w:hAnsiTheme="minorHAnsi" w:cstheme="minorBidi"/>
          <w:noProof/>
          <w:sz w:val="22"/>
          <w:szCs w:val="22"/>
        </w:rPr>
      </w:pPr>
      <w:hyperlink w:anchor="_Toc507492107" w:history="1">
        <w:r w:rsidR="000C6DA8" w:rsidRPr="00EE5A4D">
          <w:rPr>
            <w:rStyle w:val="Hyperlink"/>
            <w:noProof/>
            <w14:scene3d>
              <w14:camera w14:prst="orthographicFront"/>
              <w14:lightRig w14:rig="threePt" w14:dir="t">
                <w14:rot w14:lat="0" w14:lon="0" w14:rev="0"/>
              </w14:lightRig>
            </w14:scene3d>
          </w:rPr>
          <w:t>4.4.2</w:t>
        </w:r>
        <w:r w:rsidR="000C6DA8">
          <w:rPr>
            <w:rFonts w:asciiTheme="minorHAnsi" w:eastAsiaTheme="minorEastAsia" w:hAnsiTheme="minorHAnsi" w:cstheme="minorBidi"/>
            <w:noProof/>
            <w:sz w:val="22"/>
            <w:szCs w:val="22"/>
          </w:rPr>
          <w:tab/>
        </w:r>
        <w:r w:rsidR="000C6DA8" w:rsidRPr="00EE5A4D">
          <w:rPr>
            <w:rStyle w:val="Hyperlink"/>
            <w:noProof/>
          </w:rPr>
          <w:t>Notifying Employee about Spot Bonus (process step outside software)</w:t>
        </w:r>
        <w:r w:rsidR="000C6DA8">
          <w:rPr>
            <w:noProof/>
            <w:webHidden/>
          </w:rPr>
          <w:tab/>
        </w:r>
        <w:r w:rsidR="000C6DA8">
          <w:rPr>
            <w:noProof/>
            <w:webHidden/>
          </w:rPr>
          <w:fldChar w:fldCharType="begin"/>
        </w:r>
        <w:r w:rsidR="000C6DA8">
          <w:rPr>
            <w:noProof/>
            <w:webHidden/>
          </w:rPr>
          <w:instrText xml:space="preserve"> PAGEREF _Toc507492107 \h </w:instrText>
        </w:r>
        <w:r w:rsidR="000C6DA8">
          <w:rPr>
            <w:noProof/>
            <w:webHidden/>
          </w:rPr>
        </w:r>
        <w:r w:rsidR="000C6DA8">
          <w:rPr>
            <w:noProof/>
            <w:webHidden/>
          </w:rPr>
          <w:fldChar w:fldCharType="separate"/>
        </w:r>
        <w:r w:rsidR="000C6DA8">
          <w:rPr>
            <w:noProof/>
            <w:webHidden/>
          </w:rPr>
          <w:t>48</w:t>
        </w:r>
        <w:r w:rsidR="000C6DA8">
          <w:rPr>
            <w:noProof/>
            <w:webHidden/>
          </w:rPr>
          <w:fldChar w:fldCharType="end"/>
        </w:r>
      </w:hyperlink>
    </w:p>
    <w:p w14:paraId="0F4D11BC" w14:textId="24E93D73" w:rsidR="000C6DA8" w:rsidRDefault="00CD3A99">
      <w:pPr>
        <w:pStyle w:val="TOC3"/>
        <w:rPr>
          <w:rFonts w:asciiTheme="minorHAnsi" w:eastAsiaTheme="minorEastAsia" w:hAnsiTheme="minorHAnsi" w:cstheme="minorBidi"/>
          <w:noProof/>
          <w:sz w:val="22"/>
          <w:szCs w:val="22"/>
        </w:rPr>
      </w:pPr>
      <w:hyperlink w:anchor="_Toc507492108" w:history="1">
        <w:r w:rsidR="000C6DA8" w:rsidRPr="00EE5A4D">
          <w:rPr>
            <w:rStyle w:val="Hyperlink"/>
            <w:noProof/>
            <w14:scene3d>
              <w14:camera w14:prst="orthographicFront"/>
              <w14:lightRig w14:rig="threePt" w14:dir="t">
                <w14:rot w14:lat="0" w14:lon="0" w14:rev="0"/>
              </w14:lightRig>
            </w14:scene3d>
          </w:rPr>
          <w:t>4.4.3</w:t>
        </w:r>
        <w:r w:rsidR="000C6DA8">
          <w:rPr>
            <w:rFonts w:asciiTheme="minorHAnsi" w:eastAsiaTheme="minorEastAsia" w:hAnsiTheme="minorHAnsi" w:cstheme="minorBidi"/>
            <w:noProof/>
            <w:sz w:val="22"/>
            <w:szCs w:val="22"/>
          </w:rPr>
          <w:tab/>
        </w:r>
        <w:r w:rsidR="000C6DA8" w:rsidRPr="00EE5A4D">
          <w:rPr>
            <w:rStyle w:val="Hyperlink"/>
            <w:noProof/>
          </w:rPr>
          <w:t>Receiving Spot Bonus Notification (process step outside software)</w:t>
        </w:r>
        <w:r w:rsidR="000C6DA8">
          <w:rPr>
            <w:noProof/>
            <w:webHidden/>
          </w:rPr>
          <w:tab/>
        </w:r>
        <w:r w:rsidR="000C6DA8">
          <w:rPr>
            <w:noProof/>
            <w:webHidden/>
          </w:rPr>
          <w:fldChar w:fldCharType="begin"/>
        </w:r>
        <w:r w:rsidR="000C6DA8">
          <w:rPr>
            <w:noProof/>
            <w:webHidden/>
          </w:rPr>
          <w:instrText xml:space="preserve"> PAGEREF _Toc507492108 \h </w:instrText>
        </w:r>
        <w:r w:rsidR="000C6DA8">
          <w:rPr>
            <w:noProof/>
            <w:webHidden/>
          </w:rPr>
        </w:r>
        <w:r w:rsidR="000C6DA8">
          <w:rPr>
            <w:noProof/>
            <w:webHidden/>
          </w:rPr>
          <w:fldChar w:fldCharType="separate"/>
        </w:r>
        <w:r w:rsidR="000C6DA8">
          <w:rPr>
            <w:noProof/>
            <w:webHidden/>
          </w:rPr>
          <w:t>49</w:t>
        </w:r>
        <w:r w:rsidR="000C6DA8">
          <w:rPr>
            <w:noProof/>
            <w:webHidden/>
          </w:rPr>
          <w:fldChar w:fldCharType="end"/>
        </w:r>
      </w:hyperlink>
    </w:p>
    <w:p w14:paraId="1AAE1385" w14:textId="02BB0F67" w:rsidR="000C6DA8" w:rsidRDefault="00CD3A99">
      <w:pPr>
        <w:pStyle w:val="TOC2"/>
        <w:rPr>
          <w:rFonts w:asciiTheme="minorHAnsi" w:eastAsiaTheme="minorEastAsia" w:hAnsiTheme="minorHAnsi" w:cstheme="minorBidi"/>
          <w:noProof/>
          <w:sz w:val="22"/>
          <w:szCs w:val="22"/>
        </w:rPr>
      </w:pPr>
      <w:hyperlink w:anchor="_Toc507492109" w:history="1">
        <w:r w:rsidR="000C6DA8" w:rsidRPr="00EE5A4D">
          <w:rPr>
            <w:rStyle w:val="Hyperlink"/>
            <w:noProof/>
            <w14:scene3d>
              <w14:camera w14:prst="orthographicFront"/>
              <w14:lightRig w14:rig="threePt" w14:dir="t">
                <w14:rot w14:lat="0" w14:lon="0" w14:rev="0"/>
              </w14:lightRig>
            </w14:scene3d>
          </w:rPr>
          <w:t>4.5</w:t>
        </w:r>
        <w:r w:rsidR="000C6DA8">
          <w:rPr>
            <w:rFonts w:asciiTheme="minorHAnsi" w:eastAsiaTheme="minorEastAsia" w:hAnsiTheme="minorHAnsi" w:cstheme="minorBidi"/>
            <w:noProof/>
            <w:sz w:val="22"/>
            <w:szCs w:val="22"/>
          </w:rPr>
          <w:tab/>
        </w:r>
        <w:r w:rsidR="000C6DA8" w:rsidRPr="00EE5A4D">
          <w:rPr>
            <w:rStyle w:val="Hyperlink"/>
            <w:noProof/>
          </w:rPr>
          <w:t>Take Action: Manage Recurring Deductions</w:t>
        </w:r>
        <w:r w:rsidR="000C6DA8">
          <w:rPr>
            <w:noProof/>
            <w:webHidden/>
          </w:rPr>
          <w:tab/>
        </w:r>
        <w:r w:rsidR="000C6DA8">
          <w:rPr>
            <w:noProof/>
            <w:webHidden/>
          </w:rPr>
          <w:fldChar w:fldCharType="begin"/>
        </w:r>
        <w:r w:rsidR="000C6DA8">
          <w:rPr>
            <w:noProof/>
            <w:webHidden/>
          </w:rPr>
          <w:instrText xml:space="preserve"> PAGEREF _Toc507492109 \h </w:instrText>
        </w:r>
        <w:r w:rsidR="000C6DA8">
          <w:rPr>
            <w:noProof/>
            <w:webHidden/>
          </w:rPr>
        </w:r>
        <w:r w:rsidR="000C6DA8">
          <w:rPr>
            <w:noProof/>
            <w:webHidden/>
          </w:rPr>
          <w:fldChar w:fldCharType="separate"/>
        </w:r>
        <w:r w:rsidR="000C6DA8">
          <w:rPr>
            <w:noProof/>
            <w:webHidden/>
          </w:rPr>
          <w:t>49</w:t>
        </w:r>
        <w:r w:rsidR="000C6DA8">
          <w:rPr>
            <w:noProof/>
            <w:webHidden/>
          </w:rPr>
          <w:fldChar w:fldCharType="end"/>
        </w:r>
      </w:hyperlink>
    </w:p>
    <w:p w14:paraId="232F8DF7" w14:textId="2198AE41" w:rsidR="000C6DA8" w:rsidRDefault="00CD3A99">
      <w:pPr>
        <w:pStyle w:val="TOC3"/>
        <w:rPr>
          <w:rFonts w:asciiTheme="minorHAnsi" w:eastAsiaTheme="minorEastAsia" w:hAnsiTheme="minorHAnsi" w:cstheme="minorBidi"/>
          <w:noProof/>
          <w:sz w:val="22"/>
          <w:szCs w:val="22"/>
        </w:rPr>
      </w:pPr>
      <w:hyperlink w:anchor="_Toc507492110" w:history="1">
        <w:r w:rsidR="000C6DA8" w:rsidRPr="00EE5A4D">
          <w:rPr>
            <w:rStyle w:val="Hyperlink"/>
            <w:noProof/>
            <w14:scene3d>
              <w14:camera w14:prst="orthographicFront"/>
              <w14:lightRig w14:rig="threePt" w14:dir="t">
                <w14:rot w14:lat="0" w14:lon="0" w14:rev="0"/>
              </w14:lightRig>
            </w14:scene3d>
          </w:rPr>
          <w:t>4.5.1</w:t>
        </w:r>
        <w:r w:rsidR="000C6DA8">
          <w:rPr>
            <w:rFonts w:asciiTheme="minorHAnsi" w:eastAsiaTheme="minorEastAsia" w:hAnsiTheme="minorHAnsi" w:cstheme="minorBidi"/>
            <w:noProof/>
            <w:sz w:val="22"/>
            <w:szCs w:val="22"/>
          </w:rPr>
          <w:tab/>
        </w:r>
        <w:r w:rsidR="000C6DA8" w:rsidRPr="00EE5A4D">
          <w:rPr>
            <w:rStyle w:val="Hyperlink"/>
            <w:noProof/>
          </w:rPr>
          <w:t>Requesting Employee Recurring Deduction (process step outside software)</w:t>
        </w:r>
        <w:r w:rsidR="000C6DA8">
          <w:rPr>
            <w:noProof/>
            <w:webHidden/>
          </w:rPr>
          <w:tab/>
        </w:r>
        <w:r w:rsidR="000C6DA8">
          <w:rPr>
            <w:noProof/>
            <w:webHidden/>
          </w:rPr>
          <w:fldChar w:fldCharType="begin"/>
        </w:r>
        <w:r w:rsidR="000C6DA8">
          <w:rPr>
            <w:noProof/>
            <w:webHidden/>
          </w:rPr>
          <w:instrText xml:space="preserve"> PAGEREF _Toc507492110 \h </w:instrText>
        </w:r>
        <w:r w:rsidR="000C6DA8">
          <w:rPr>
            <w:noProof/>
            <w:webHidden/>
          </w:rPr>
        </w:r>
        <w:r w:rsidR="000C6DA8">
          <w:rPr>
            <w:noProof/>
            <w:webHidden/>
          </w:rPr>
          <w:fldChar w:fldCharType="separate"/>
        </w:r>
        <w:r w:rsidR="000C6DA8">
          <w:rPr>
            <w:noProof/>
            <w:webHidden/>
          </w:rPr>
          <w:t>49</w:t>
        </w:r>
        <w:r w:rsidR="000C6DA8">
          <w:rPr>
            <w:noProof/>
            <w:webHidden/>
          </w:rPr>
          <w:fldChar w:fldCharType="end"/>
        </w:r>
      </w:hyperlink>
    </w:p>
    <w:p w14:paraId="7265FC7E" w14:textId="631AF1F1" w:rsidR="000C6DA8" w:rsidRDefault="00CD3A99">
      <w:pPr>
        <w:pStyle w:val="TOC3"/>
        <w:rPr>
          <w:rFonts w:asciiTheme="minorHAnsi" w:eastAsiaTheme="minorEastAsia" w:hAnsiTheme="minorHAnsi" w:cstheme="minorBidi"/>
          <w:noProof/>
          <w:sz w:val="22"/>
          <w:szCs w:val="22"/>
        </w:rPr>
      </w:pPr>
      <w:hyperlink w:anchor="_Toc507492111" w:history="1">
        <w:r w:rsidR="000C6DA8" w:rsidRPr="00EE5A4D">
          <w:rPr>
            <w:rStyle w:val="Hyperlink"/>
            <w:noProof/>
            <w14:scene3d>
              <w14:camera w14:prst="orthographicFront"/>
              <w14:lightRig w14:rig="threePt" w14:dir="t">
                <w14:rot w14:lat="0" w14:lon="0" w14:rev="0"/>
              </w14:lightRig>
            </w14:scene3d>
          </w:rPr>
          <w:t>4.5.2</w:t>
        </w:r>
        <w:r w:rsidR="000C6DA8">
          <w:rPr>
            <w:rFonts w:asciiTheme="minorHAnsi" w:eastAsiaTheme="minorEastAsia" w:hAnsiTheme="minorHAnsi" w:cstheme="minorBidi"/>
            <w:noProof/>
            <w:sz w:val="22"/>
            <w:szCs w:val="22"/>
          </w:rPr>
          <w:tab/>
        </w:r>
        <w:r w:rsidR="000C6DA8" w:rsidRPr="00EE5A4D">
          <w:rPr>
            <w:rStyle w:val="Hyperlink"/>
            <w:noProof/>
          </w:rPr>
          <w:t>Receiving Employee Recurring Deduction Request (process step outside software)</w:t>
        </w:r>
        <w:r w:rsidR="000C6DA8">
          <w:rPr>
            <w:noProof/>
            <w:webHidden/>
          </w:rPr>
          <w:tab/>
        </w:r>
        <w:r w:rsidR="000C6DA8">
          <w:rPr>
            <w:noProof/>
            <w:webHidden/>
          </w:rPr>
          <w:fldChar w:fldCharType="begin"/>
        </w:r>
        <w:r w:rsidR="000C6DA8">
          <w:rPr>
            <w:noProof/>
            <w:webHidden/>
          </w:rPr>
          <w:instrText xml:space="preserve"> PAGEREF _Toc507492111 \h </w:instrText>
        </w:r>
        <w:r w:rsidR="000C6DA8">
          <w:rPr>
            <w:noProof/>
            <w:webHidden/>
          </w:rPr>
        </w:r>
        <w:r w:rsidR="000C6DA8">
          <w:rPr>
            <w:noProof/>
            <w:webHidden/>
          </w:rPr>
          <w:fldChar w:fldCharType="separate"/>
        </w:r>
        <w:r w:rsidR="000C6DA8">
          <w:rPr>
            <w:noProof/>
            <w:webHidden/>
          </w:rPr>
          <w:t>49</w:t>
        </w:r>
        <w:r w:rsidR="000C6DA8">
          <w:rPr>
            <w:noProof/>
            <w:webHidden/>
          </w:rPr>
          <w:fldChar w:fldCharType="end"/>
        </w:r>
      </w:hyperlink>
    </w:p>
    <w:p w14:paraId="4D945DB7" w14:textId="1D11C677" w:rsidR="000C6DA8" w:rsidRDefault="00CD3A99">
      <w:pPr>
        <w:pStyle w:val="TOC3"/>
        <w:rPr>
          <w:rFonts w:asciiTheme="minorHAnsi" w:eastAsiaTheme="minorEastAsia" w:hAnsiTheme="minorHAnsi" w:cstheme="minorBidi"/>
          <w:noProof/>
          <w:sz w:val="22"/>
          <w:szCs w:val="22"/>
        </w:rPr>
      </w:pPr>
      <w:hyperlink w:anchor="_Toc507492112" w:history="1">
        <w:r w:rsidR="000C6DA8" w:rsidRPr="00EE5A4D">
          <w:rPr>
            <w:rStyle w:val="Hyperlink"/>
            <w:noProof/>
            <w14:scene3d>
              <w14:camera w14:prst="orthographicFront"/>
              <w14:lightRig w14:rig="threePt" w14:dir="t">
                <w14:rot w14:lat="0" w14:lon="0" w14:rev="0"/>
              </w14:lightRig>
            </w14:scene3d>
          </w:rPr>
          <w:t>4.5.3</w:t>
        </w:r>
        <w:r w:rsidR="000C6DA8">
          <w:rPr>
            <w:rFonts w:asciiTheme="minorHAnsi" w:eastAsiaTheme="minorEastAsia" w:hAnsiTheme="minorHAnsi" w:cstheme="minorBidi"/>
            <w:noProof/>
            <w:sz w:val="22"/>
            <w:szCs w:val="22"/>
          </w:rPr>
          <w:tab/>
        </w:r>
        <w:r w:rsidR="000C6DA8" w:rsidRPr="00EE5A4D">
          <w:rPr>
            <w:rStyle w:val="Hyperlink"/>
            <w:noProof/>
          </w:rPr>
          <w:t>Entering Recurring Deduction Data</w:t>
        </w:r>
        <w:r w:rsidR="000C6DA8">
          <w:rPr>
            <w:noProof/>
            <w:webHidden/>
          </w:rPr>
          <w:tab/>
        </w:r>
        <w:r w:rsidR="000C6DA8">
          <w:rPr>
            <w:noProof/>
            <w:webHidden/>
          </w:rPr>
          <w:fldChar w:fldCharType="begin"/>
        </w:r>
        <w:r w:rsidR="000C6DA8">
          <w:rPr>
            <w:noProof/>
            <w:webHidden/>
          </w:rPr>
          <w:instrText xml:space="preserve"> PAGEREF _Toc507492112 \h </w:instrText>
        </w:r>
        <w:r w:rsidR="000C6DA8">
          <w:rPr>
            <w:noProof/>
            <w:webHidden/>
          </w:rPr>
        </w:r>
        <w:r w:rsidR="000C6DA8">
          <w:rPr>
            <w:noProof/>
            <w:webHidden/>
          </w:rPr>
          <w:fldChar w:fldCharType="separate"/>
        </w:r>
        <w:r w:rsidR="000C6DA8">
          <w:rPr>
            <w:noProof/>
            <w:webHidden/>
          </w:rPr>
          <w:t>50</w:t>
        </w:r>
        <w:r w:rsidR="000C6DA8">
          <w:rPr>
            <w:noProof/>
            <w:webHidden/>
          </w:rPr>
          <w:fldChar w:fldCharType="end"/>
        </w:r>
      </w:hyperlink>
    </w:p>
    <w:p w14:paraId="4FDC1DB5" w14:textId="4106A5C4" w:rsidR="000C6DA8" w:rsidRDefault="00CD3A99">
      <w:pPr>
        <w:pStyle w:val="TOC3"/>
        <w:rPr>
          <w:rFonts w:asciiTheme="minorHAnsi" w:eastAsiaTheme="minorEastAsia" w:hAnsiTheme="minorHAnsi" w:cstheme="minorBidi"/>
          <w:noProof/>
          <w:sz w:val="22"/>
          <w:szCs w:val="22"/>
        </w:rPr>
      </w:pPr>
      <w:hyperlink w:anchor="_Toc507492113" w:history="1">
        <w:r w:rsidR="000C6DA8" w:rsidRPr="00EE5A4D">
          <w:rPr>
            <w:rStyle w:val="Hyperlink"/>
            <w:noProof/>
            <w14:scene3d>
              <w14:camera w14:prst="orthographicFront"/>
              <w14:lightRig w14:rig="threePt" w14:dir="t">
                <w14:rot w14:lat="0" w14:lon="0" w14:rev="0"/>
              </w14:lightRig>
            </w14:scene3d>
          </w:rPr>
          <w:t>4.5.4</w:t>
        </w:r>
        <w:r w:rsidR="000C6DA8">
          <w:rPr>
            <w:rFonts w:asciiTheme="minorHAnsi" w:eastAsiaTheme="minorEastAsia" w:hAnsiTheme="minorHAnsi" w:cstheme="minorBidi"/>
            <w:noProof/>
            <w:sz w:val="22"/>
            <w:szCs w:val="22"/>
          </w:rPr>
          <w:tab/>
        </w:r>
        <w:r w:rsidR="000C6DA8" w:rsidRPr="00EE5A4D">
          <w:rPr>
            <w:rStyle w:val="Hyperlink"/>
            <w:noProof/>
          </w:rPr>
          <w:t>Notifying Line Manager and Employee about Recurring Deduction Completion (process step outside software)</w:t>
        </w:r>
        <w:r w:rsidR="000C6DA8">
          <w:rPr>
            <w:noProof/>
            <w:webHidden/>
          </w:rPr>
          <w:tab/>
        </w:r>
        <w:r w:rsidR="000C6DA8">
          <w:rPr>
            <w:noProof/>
            <w:webHidden/>
          </w:rPr>
          <w:fldChar w:fldCharType="begin"/>
        </w:r>
        <w:r w:rsidR="000C6DA8">
          <w:rPr>
            <w:noProof/>
            <w:webHidden/>
          </w:rPr>
          <w:instrText xml:space="preserve"> PAGEREF _Toc507492113 \h </w:instrText>
        </w:r>
        <w:r w:rsidR="000C6DA8">
          <w:rPr>
            <w:noProof/>
            <w:webHidden/>
          </w:rPr>
        </w:r>
        <w:r w:rsidR="000C6DA8">
          <w:rPr>
            <w:noProof/>
            <w:webHidden/>
          </w:rPr>
          <w:fldChar w:fldCharType="separate"/>
        </w:r>
        <w:r w:rsidR="000C6DA8">
          <w:rPr>
            <w:noProof/>
            <w:webHidden/>
          </w:rPr>
          <w:t>53</w:t>
        </w:r>
        <w:r w:rsidR="000C6DA8">
          <w:rPr>
            <w:noProof/>
            <w:webHidden/>
          </w:rPr>
          <w:fldChar w:fldCharType="end"/>
        </w:r>
      </w:hyperlink>
    </w:p>
    <w:p w14:paraId="4A6C75A1" w14:textId="0D0F996C" w:rsidR="000C6DA8" w:rsidRDefault="00CD3A99">
      <w:pPr>
        <w:pStyle w:val="TOC3"/>
        <w:rPr>
          <w:rFonts w:asciiTheme="minorHAnsi" w:eastAsiaTheme="minorEastAsia" w:hAnsiTheme="minorHAnsi" w:cstheme="minorBidi"/>
          <w:noProof/>
          <w:sz w:val="22"/>
          <w:szCs w:val="22"/>
        </w:rPr>
      </w:pPr>
      <w:hyperlink w:anchor="_Toc507492114" w:history="1">
        <w:r w:rsidR="000C6DA8" w:rsidRPr="00EE5A4D">
          <w:rPr>
            <w:rStyle w:val="Hyperlink"/>
            <w:noProof/>
            <w14:scene3d>
              <w14:camera w14:prst="orthographicFront"/>
              <w14:lightRig w14:rig="threePt" w14:dir="t">
                <w14:rot w14:lat="0" w14:lon="0" w14:rev="0"/>
              </w14:lightRig>
            </w14:scene3d>
          </w:rPr>
          <w:t>4.5.5</w:t>
        </w:r>
        <w:r w:rsidR="000C6DA8">
          <w:rPr>
            <w:rFonts w:asciiTheme="minorHAnsi" w:eastAsiaTheme="minorEastAsia" w:hAnsiTheme="minorHAnsi" w:cstheme="minorBidi"/>
            <w:noProof/>
            <w:sz w:val="22"/>
            <w:szCs w:val="22"/>
          </w:rPr>
          <w:tab/>
        </w:r>
        <w:r w:rsidR="000C6DA8" w:rsidRPr="00EE5A4D">
          <w:rPr>
            <w:rStyle w:val="Hyperlink"/>
            <w:noProof/>
          </w:rPr>
          <w:t>Receiving Recurring Deduction Completion Notification (process step outside software)</w:t>
        </w:r>
        <w:r w:rsidR="000C6DA8">
          <w:rPr>
            <w:noProof/>
            <w:webHidden/>
          </w:rPr>
          <w:tab/>
        </w:r>
        <w:r w:rsidR="000C6DA8">
          <w:rPr>
            <w:noProof/>
            <w:webHidden/>
          </w:rPr>
          <w:fldChar w:fldCharType="begin"/>
        </w:r>
        <w:r w:rsidR="000C6DA8">
          <w:rPr>
            <w:noProof/>
            <w:webHidden/>
          </w:rPr>
          <w:instrText xml:space="preserve"> PAGEREF _Toc507492114 \h </w:instrText>
        </w:r>
        <w:r w:rsidR="000C6DA8">
          <w:rPr>
            <w:noProof/>
            <w:webHidden/>
          </w:rPr>
        </w:r>
        <w:r w:rsidR="000C6DA8">
          <w:rPr>
            <w:noProof/>
            <w:webHidden/>
          </w:rPr>
          <w:fldChar w:fldCharType="separate"/>
        </w:r>
        <w:r w:rsidR="000C6DA8">
          <w:rPr>
            <w:noProof/>
            <w:webHidden/>
          </w:rPr>
          <w:t>53</w:t>
        </w:r>
        <w:r w:rsidR="000C6DA8">
          <w:rPr>
            <w:noProof/>
            <w:webHidden/>
          </w:rPr>
          <w:fldChar w:fldCharType="end"/>
        </w:r>
      </w:hyperlink>
    </w:p>
    <w:p w14:paraId="3DE98944" w14:textId="1DEAC628" w:rsidR="000C6DA8" w:rsidRDefault="00CD3A99">
      <w:pPr>
        <w:pStyle w:val="TOC2"/>
        <w:rPr>
          <w:rFonts w:asciiTheme="minorHAnsi" w:eastAsiaTheme="minorEastAsia" w:hAnsiTheme="minorHAnsi" w:cstheme="minorBidi"/>
          <w:noProof/>
          <w:sz w:val="22"/>
          <w:szCs w:val="22"/>
        </w:rPr>
      </w:pPr>
      <w:hyperlink w:anchor="_Toc507492115" w:history="1">
        <w:r w:rsidR="000C6DA8" w:rsidRPr="00EE5A4D">
          <w:rPr>
            <w:rStyle w:val="Hyperlink"/>
            <w:noProof/>
            <w14:scene3d>
              <w14:camera w14:prst="orthographicFront"/>
              <w14:lightRig w14:rig="threePt" w14:dir="t">
                <w14:rot w14:lat="0" w14:lon="0" w14:rev="0"/>
              </w14:lightRig>
            </w14:scene3d>
          </w:rPr>
          <w:t>4.6</w:t>
        </w:r>
        <w:r w:rsidR="000C6DA8">
          <w:rPr>
            <w:rFonts w:asciiTheme="minorHAnsi" w:eastAsiaTheme="minorEastAsia" w:hAnsiTheme="minorHAnsi" w:cstheme="minorBidi"/>
            <w:noProof/>
            <w:sz w:val="22"/>
            <w:szCs w:val="22"/>
          </w:rPr>
          <w:tab/>
        </w:r>
        <w:r w:rsidR="000C6DA8" w:rsidRPr="00EE5A4D">
          <w:rPr>
            <w:rStyle w:val="Hyperlink"/>
            <w:noProof/>
          </w:rPr>
          <w:t>Take Action: One Time Deduction</w:t>
        </w:r>
        <w:r w:rsidR="000C6DA8">
          <w:rPr>
            <w:noProof/>
            <w:webHidden/>
          </w:rPr>
          <w:tab/>
        </w:r>
        <w:r w:rsidR="000C6DA8">
          <w:rPr>
            <w:noProof/>
            <w:webHidden/>
          </w:rPr>
          <w:fldChar w:fldCharType="begin"/>
        </w:r>
        <w:r w:rsidR="000C6DA8">
          <w:rPr>
            <w:noProof/>
            <w:webHidden/>
          </w:rPr>
          <w:instrText xml:space="preserve"> PAGEREF _Toc507492115 \h </w:instrText>
        </w:r>
        <w:r w:rsidR="000C6DA8">
          <w:rPr>
            <w:noProof/>
            <w:webHidden/>
          </w:rPr>
        </w:r>
        <w:r w:rsidR="000C6DA8">
          <w:rPr>
            <w:noProof/>
            <w:webHidden/>
          </w:rPr>
          <w:fldChar w:fldCharType="separate"/>
        </w:r>
        <w:r w:rsidR="000C6DA8">
          <w:rPr>
            <w:noProof/>
            <w:webHidden/>
          </w:rPr>
          <w:t>53</w:t>
        </w:r>
        <w:r w:rsidR="000C6DA8">
          <w:rPr>
            <w:noProof/>
            <w:webHidden/>
          </w:rPr>
          <w:fldChar w:fldCharType="end"/>
        </w:r>
      </w:hyperlink>
    </w:p>
    <w:p w14:paraId="4343BF22" w14:textId="2194190E" w:rsidR="000C6DA8" w:rsidRDefault="00CD3A99">
      <w:pPr>
        <w:pStyle w:val="TOC3"/>
        <w:rPr>
          <w:rFonts w:asciiTheme="minorHAnsi" w:eastAsiaTheme="minorEastAsia" w:hAnsiTheme="minorHAnsi" w:cstheme="minorBidi"/>
          <w:noProof/>
          <w:sz w:val="22"/>
          <w:szCs w:val="22"/>
        </w:rPr>
      </w:pPr>
      <w:hyperlink w:anchor="_Toc507492116" w:history="1">
        <w:r w:rsidR="000C6DA8" w:rsidRPr="00EE5A4D">
          <w:rPr>
            <w:rStyle w:val="Hyperlink"/>
            <w:noProof/>
            <w14:scene3d>
              <w14:camera w14:prst="orthographicFront"/>
              <w14:lightRig w14:rig="threePt" w14:dir="t">
                <w14:rot w14:lat="0" w14:lon="0" w14:rev="0"/>
              </w14:lightRig>
            </w14:scene3d>
          </w:rPr>
          <w:t>4.6.1</w:t>
        </w:r>
        <w:r w:rsidR="000C6DA8">
          <w:rPr>
            <w:rFonts w:asciiTheme="minorHAnsi" w:eastAsiaTheme="minorEastAsia" w:hAnsiTheme="minorHAnsi" w:cstheme="minorBidi"/>
            <w:noProof/>
            <w:sz w:val="22"/>
            <w:szCs w:val="22"/>
          </w:rPr>
          <w:tab/>
        </w:r>
        <w:r w:rsidR="000C6DA8" w:rsidRPr="00EE5A4D">
          <w:rPr>
            <w:rStyle w:val="Hyperlink"/>
            <w:noProof/>
          </w:rPr>
          <w:t>Requesting Employee One Time Deduction (process step outside software)</w:t>
        </w:r>
        <w:r w:rsidR="000C6DA8">
          <w:rPr>
            <w:noProof/>
            <w:webHidden/>
          </w:rPr>
          <w:tab/>
        </w:r>
        <w:r w:rsidR="000C6DA8">
          <w:rPr>
            <w:noProof/>
            <w:webHidden/>
          </w:rPr>
          <w:fldChar w:fldCharType="begin"/>
        </w:r>
        <w:r w:rsidR="000C6DA8">
          <w:rPr>
            <w:noProof/>
            <w:webHidden/>
          </w:rPr>
          <w:instrText xml:space="preserve"> PAGEREF _Toc507492116 \h </w:instrText>
        </w:r>
        <w:r w:rsidR="000C6DA8">
          <w:rPr>
            <w:noProof/>
            <w:webHidden/>
          </w:rPr>
        </w:r>
        <w:r w:rsidR="000C6DA8">
          <w:rPr>
            <w:noProof/>
            <w:webHidden/>
          </w:rPr>
          <w:fldChar w:fldCharType="separate"/>
        </w:r>
        <w:r w:rsidR="000C6DA8">
          <w:rPr>
            <w:noProof/>
            <w:webHidden/>
          </w:rPr>
          <w:t>54</w:t>
        </w:r>
        <w:r w:rsidR="000C6DA8">
          <w:rPr>
            <w:noProof/>
            <w:webHidden/>
          </w:rPr>
          <w:fldChar w:fldCharType="end"/>
        </w:r>
      </w:hyperlink>
    </w:p>
    <w:p w14:paraId="1908557E" w14:textId="20FD5E16" w:rsidR="000C6DA8" w:rsidRDefault="00CD3A99">
      <w:pPr>
        <w:pStyle w:val="TOC3"/>
        <w:rPr>
          <w:rFonts w:asciiTheme="minorHAnsi" w:eastAsiaTheme="minorEastAsia" w:hAnsiTheme="minorHAnsi" w:cstheme="minorBidi"/>
          <w:noProof/>
          <w:sz w:val="22"/>
          <w:szCs w:val="22"/>
        </w:rPr>
      </w:pPr>
      <w:hyperlink w:anchor="_Toc507492117" w:history="1">
        <w:r w:rsidR="000C6DA8" w:rsidRPr="00EE5A4D">
          <w:rPr>
            <w:rStyle w:val="Hyperlink"/>
            <w:noProof/>
            <w14:scene3d>
              <w14:camera w14:prst="orthographicFront"/>
              <w14:lightRig w14:rig="threePt" w14:dir="t">
                <w14:rot w14:lat="0" w14:lon="0" w14:rev="0"/>
              </w14:lightRig>
            </w14:scene3d>
          </w:rPr>
          <w:t>4.6.2</w:t>
        </w:r>
        <w:r w:rsidR="000C6DA8">
          <w:rPr>
            <w:rFonts w:asciiTheme="minorHAnsi" w:eastAsiaTheme="minorEastAsia" w:hAnsiTheme="minorHAnsi" w:cstheme="minorBidi"/>
            <w:noProof/>
            <w:sz w:val="22"/>
            <w:szCs w:val="22"/>
          </w:rPr>
          <w:tab/>
        </w:r>
        <w:r w:rsidR="000C6DA8" w:rsidRPr="00EE5A4D">
          <w:rPr>
            <w:rStyle w:val="Hyperlink"/>
            <w:noProof/>
          </w:rPr>
          <w:t>Receiving Employee One Time Deduction Request (process step outside software)</w:t>
        </w:r>
        <w:r w:rsidR="000C6DA8">
          <w:rPr>
            <w:noProof/>
            <w:webHidden/>
          </w:rPr>
          <w:tab/>
        </w:r>
        <w:r w:rsidR="000C6DA8">
          <w:rPr>
            <w:noProof/>
            <w:webHidden/>
          </w:rPr>
          <w:fldChar w:fldCharType="begin"/>
        </w:r>
        <w:r w:rsidR="000C6DA8">
          <w:rPr>
            <w:noProof/>
            <w:webHidden/>
          </w:rPr>
          <w:instrText xml:space="preserve"> PAGEREF _Toc507492117 \h </w:instrText>
        </w:r>
        <w:r w:rsidR="000C6DA8">
          <w:rPr>
            <w:noProof/>
            <w:webHidden/>
          </w:rPr>
        </w:r>
        <w:r w:rsidR="000C6DA8">
          <w:rPr>
            <w:noProof/>
            <w:webHidden/>
          </w:rPr>
          <w:fldChar w:fldCharType="separate"/>
        </w:r>
        <w:r w:rsidR="000C6DA8">
          <w:rPr>
            <w:noProof/>
            <w:webHidden/>
          </w:rPr>
          <w:t>54</w:t>
        </w:r>
        <w:r w:rsidR="000C6DA8">
          <w:rPr>
            <w:noProof/>
            <w:webHidden/>
          </w:rPr>
          <w:fldChar w:fldCharType="end"/>
        </w:r>
      </w:hyperlink>
    </w:p>
    <w:p w14:paraId="6FC489F4" w14:textId="5B2EA0C8" w:rsidR="000C6DA8" w:rsidRDefault="00CD3A99">
      <w:pPr>
        <w:pStyle w:val="TOC3"/>
        <w:rPr>
          <w:rFonts w:asciiTheme="minorHAnsi" w:eastAsiaTheme="minorEastAsia" w:hAnsiTheme="minorHAnsi" w:cstheme="minorBidi"/>
          <w:noProof/>
          <w:sz w:val="22"/>
          <w:szCs w:val="22"/>
        </w:rPr>
      </w:pPr>
      <w:hyperlink w:anchor="_Toc507492118" w:history="1">
        <w:r w:rsidR="000C6DA8" w:rsidRPr="00EE5A4D">
          <w:rPr>
            <w:rStyle w:val="Hyperlink"/>
            <w:noProof/>
            <w14:scene3d>
              <w14:camera w14:prst="orthographicFront"/>
              <w14:lightRig w14:rig="threePt" w14:dir="t">
                <w14:rot w14:lat="0" w14:lon="0" w14:rev="0"/>
              </w14:lightRig>
            </w14:scene3d>
          </w:rPr>
          <w:t>4.6.3</w:t>
        </w:r>
        <w:r w:rsidR="000C6DA8">
          <w:rPr>
            <w:rFonts w:asciiTheme="minorHAnsi" w:eastAsiaTheme="minorEastAsia" w:hAnsiTheme="minorHAnsi" w:cstheme="minorBidi"/>
            <w:noProof/>
            <w:sz w:val="22"/>
            <w:szCs w:val="22"/>
          </w:rPr>
          <w:tab/>
        </w:r>
        <w:r w:rsidR="000C6DA8" w:rsidRPr="00EE5A4D">
          <w:rPr>
            <w:rStyle w:val="Hyperlink"/>
            <w:noProof/>
          </w:rPr>
          <w:t>Entering One Time Deduction Data</w:t>
        </w:r>
        <w:r w:rsidR="000C6DA8">
          <w:rPr>
            <w:noProof/>
            <w:webHidden/>
          </w:rPr>
          <w:tab/>
        </w:r>
        <w:r w:rsidR="000C6DA8">
          <w:rPr>
            <w:noProof/>
            <w:webHidden/>
          </w:rPr>
          <w:fldChar w:fldCharType="begin"/>
        </w:r>
        <w:r w:rsidR="000C6DA8">
          <w:rPr>
            <w:noProof/>
            <w:webHidden/>
          </w:rPr>
          <w:instrText xml:space="preserve"> PAGEREF _Toc507492118 \h </w:instrText>
        </w:r>
        <w:r w:rsidR="000C6DA8">
          <w:rPr>
            <w:noProof/>
            <w:webHidden/>
          </w:rPr>
        </w:r>
        <w:r w:rsidR="000C6DA8">
          <w:rPr>
            <w:noProof/>
            <w:webHidden/>
          </w:rPr>
          <w:fldChar w:fldCharType="separate"/>
        </w:r>
        <w:r w:rsidR="000C6DA8">
          <w:rPr>
            <w:noProof/>
            <w:webHidden/>
          </w:rPr>
          <w:t>54</w:t>
        </w:r>
        <w:r w:rsidR="000C6DA8">
          <w:rPr>
            <w:noProof/>
            <w:webHidden/>
          </w:rPr>
          <w:fldChar w:fldCharType="end"/>
        </w:r>
      </w:hyperlink>
    </w:p>
    <w:p w14:paraId="61ED44E8" w14:textId="010D7B4B" w:rsidR="000C6DA8" w:rsidRDefault="00CD3A99">
      <w:pPr>
        <w:pStyle w:val="TOC3"/>
        <w:rPr>
          <w:rFonts w:asciiTheme="minorHAnsi" w:eastAsiaTheme="minorEastAsia" w:hAnsiTheme="minorHAnsi" w:cstheme="minorBidi"/>
          <w:noProof/>
          <w:sz w:val="22"/>
          <w:szCs w:val="22"/>
        </w:rPr>
      </w:pPr>
      <w:hyperlink w:anchor="_Toc507492119" w:history="1">
        <w:r w:rsidR="000C6DA8" w:rsidRPr="00EE5A4D">
          <w:rPr>
            <w:rStyle w:val="Hyperlink"/>
            <w:noProof/>
            <w14:scene3d>
              <w14:camera w14:prst="orthographicFront"/>
              <w14:lightRig w14:rig="threePt" w14:dir="t">
                <w14:rot w14:lat="0" w14:lon="0" w14:rev="0"/>
              </w14:lightRig>
            </w14:scene3d>
          </w:rPr>
          <w:t>4.6.4</w:t>
        </w:r>
        <w:r w:rsidR="000C6DA8">
          <w:rPr>
            <w:rFonts w:asciiTheme="minorHAnsi" w:eastAsiaTheme="minorEastAsia" w:hAnsiTheme="minorHAnsi" w:cstheme="minorBidi"/>
            <w:noProof/>
            <w:sz w:val="22"/>
            <w:szCs w:val="22"/>
          </w:rPr>
          <w:tab/>
        </w:r>
        <w:r w:rsidR="000C6DA8" w:rsidRPr="00EE5A4D">
          <w:rPr>
            <w:rStyle w:val="Hyperlink"/>
            <w:noProof/>
          </w:rPr>
          <w:t>Notifying Line Manager and Employee about One Time Deduction Completion (process step outside software)</w:t>
        </w:r>
        <w:r w:rsidR="000C6DA8">
          <w:rPr>
            <w:noProof/>
            <w:webHidden/>
          </w:rPr>
          <w:tab/>
        </w:r>
        <w:r w:rsidR="000C6DA8">
          <w:rPr>
            <w:noProof/>
            <w:webHidden/>
          </w:rPr>
          <w:fldChar w:fldCharType="begin"/>
        </w:r>
        <w:r w:rsidR="000C6DA8">
          <w:rPr>
            <w:noProof/>
            <w:webHidden/>
          </w:rPr>
          <w:instrText xml:space="preserve"> PAGEREF _Toc507492119 \h </w:instrText>
        </w:r>
        <w:r w:rsidR="000C6DA8">
          <w:rPr>
            <w:noProof/>
            <w:webHidden/>
          </w:rPr>
        </w:r>
        <w:r w:rsidR="000C6DA8">
          <w:rPr>
            <w:noProof/>
            <w:webHidden/>
          </w:rPr>
          <w:fldChar w:fldCharType="separate"/>
        </w:r>
        <w:r w:rsidR="000C6DA8">
          <w:rPr>
            <w:noProof/>
            <w:webHidden/>
          </w:rPr>
          <w:t>57</w:t>
        </w:r>
        <w:r w:rsidR="000C6DA8">
          <w:rPr>
            <w:noProof/>
            <w:webHidden/>
          </w:rPr>
          <w:fldChar w:fldCharType="end"/>
        </w:r>
      </w:hyperlink>
    </w:p>
    <w:p w14:paraId="66796E71" w14:textId="368D30A1" w:rsidR="000C6DA8" w:rsidRDefault="00CD3A99">
      <w:pPr>
        <w:pStyle w:val="TOC3"/>
        <w:rPr>
          <w:rFonts w:asciiTheme="minorHAnsi" w:eastAsiaTheme="minorEastAsia" w:hAnsiTheme="minorHAnsi" w:cstheme="minorBidi"/>
          <w:noProof/>
          <w:sz w:val="22"/>
          <w:szCs w:val="22"/>
        </w:rPr>
      </w:pPr>
      <w:hyperlink w:anchor="_Toc507492120" w:history="1">
        <w:r w:rsidR="000C6DA8" w:rsidRPr="00EE5A4D">
          <w:rPr>
            <w:rStyle w:val="Hyperlink"/>
            <w:noProof/>
            <w14:scene3d>
              <w14:camera w14:prst="orthographicFront"/>
              <w14:lightRig w14:rig="threePt" w14:dir="t">
                <w14:rot w14:lat="0" w14:lon="0" w14:rev="0"/>
              </w14:lightRig>
            </w14:scene3d>
          </w:rPr>
          <w:t>4.6.5</w:t>
        </w:r>
        <w:r w:rsidR="000C6DA8">
          <w:rPr>
            <w:rFonts w:asciiTheme="minorHAnsi" w:eastAsiaTheme="minorEastAsia" w:hAnsiTheme="minorHAnsi" w:cstheme="minorBidi"/>
            <w:noProof/>
            <w:sz w:val="22"/>
            <w:szCs w:val="22"/>
          </w:rPr>
          <w:tab/>
        </w:r>
        <w:r w:rsidR="000C6DA8" w:rsidRPr="00EE5A4D">
          <w:rPr>
            <w:rStyle w:val="Hyperlink"/>
            <w:noProof/>
          </w:rPr>
          <w:t>Receiving One Time Deduction Completion Notification (process step outside software)</w:t>
        </w:r>
        <w:r w:rsidR="000C6DA8">
          <w:rPr>
            <w:noProof/>
            <w:webHidden/>
          </w:rPr>
          <w:tab/>
        </w:r>
        <w:r w:rsidR="000C6DA8">
          <w:rPr>
            <w:noProof/>
            <w:webHidden/>
          </w:rPr>
          <w:fldChar w:fldCharType="begin"/>
        </w:r>
        <w:r w:rsidR="000C6DA8">
          <w:rPr>
            <w:noProof/>
            <w:webHidden/>
          </w:rPr>
          <w:instrText xml:space="preserve"> PAGEREF _Toc507492120 \h </w:instrText>
        </w:r>
        <w:r w:rsidR="000C6DA8">
          <w:rPr>
            <w:noProof/>
            <w:webHidden/>
          </w:rPr>
        </w:r>
        <w:r w:rsidR="000C6DA8">
          <w:rPr>
            <w:noProof/>
            <w:webHidden/>
          </w:rPr>
          <w:fldChar w:fldCharType="separate"/>
        </w:r>
        <w:r w:rsidR="000C6DA8">
          <w:rPr>
            <w:noProof/>
            <w:webHidden/>
          </w:rPr>
          <w:t>57</w:t>
        </w:r>
        <w:r w:rsidR="000C6DA8">
          <w:rPr>
            <w:noProof/>
            <w:webHidden/>
          </w:rPr>
          <w:fldChar w:fldCharType="end"/>
        </w:r>
      </w:hyperlink>
    </w:p>
    <w:p w14:paraId="5B8ED00C" w14:textId="2F9DB86C" w:rsidR="000C6DA8" w:rsidRDefault="00CD3A99">
      <w:pPr>
        <w:pStyle w:val="TOC2"/>
        <w:rPr>
          <w:rFonts w:asciiTheme="minorHAnsi" w:eastAsiaTheme="minorEastAsia" w:hAnsiTheme="minorHAnsi" w:cstheme="minorBidi"/>
          <w:noProof/>
          <w:sz w:val="22"/>
          <w:szCs w:val="22"/>
        </w:rPr>
      </w:pPr>
      <w:hyperlink w:anchor="_Toc507492121" w:history="1">
        <w:r w:rsidR="000C6DA8" w:rsidRPr="00EE5A4D">
          <w:rPr>
            <w:rStyle w:val="Hyperlink"/>
            <w:noProof/>
            <w14:scene3d>
              <w14:camera w14:prst="orthographicFront"/>
              <w14:lightRig w14:rig="threePt" w14:dir="t">
                <w14:rot w14:lat="0" w14:lon="0" w14:rev="0"/>
              </w14:lightRig>
            </w14:scene3d>
          </w:rPr>
          <w:t>4.7</w:t>
        </w:r>
        <w:r w:rsidR="000C6DA8">
          <w:rPr>
            <w:rFonts w:asciiTheme="minorHAnsi" w:eastAsiaTheme="minorEastAsia" w:hAnsiTheme="minorHAnsi" w:cstheme="minorBidi"/>
            <w:noProof/>
            <w:sz w:val="22"/>
            <w:szCs w:val="22"/>
          </w:rPr>
          <w:tab/>
        </w:r>
        <w:r w:rsidR="000C6DA8" w:rsidRPr="00EE5A4D">
          <w:rPr>
            <w:rStyle w:val="Hyperlink"/>
            <w:noProof/>
          </w:rPr>
          <w:t>Take Action: Manage Alternative Cost Distribution</w:t>
        </w:r>
        <w:r w:rsidR="000C6DA8">
          <w:rPr>
            <w:noProof/>
            <w:webHidden/>
          </w:rPr>
          <w:tab/>
        </w:r>
        <w:r w:rsidR="000C6DA8">
          <w:rPr>
            <w:noProof/>
            <w:webHidden/>
          </w:rPr>
          <w:fldChar w:fldCharType="begin"/>
        </w:r>
        <w:r w:rsidR="000C6DA8">
          <w:rPr>
            <w:noProof/>
            <w:webHidden/>
          </w:rPr>
          <w:instrText xml:space="preserve"> PAGEREF _Toc507492121 \h </w:instrText>
        </w:r>
        <w:r w:rsidR="000C6DA8">
          <w:rPr>
            <w:noProof/>
            <w:webHidden/>
          </w:rPr>
        </w:r>
        <w:r w:rsidR="000C6DA8">
          <w:rPr>
            <w:noProof/>
            <w:webHidden/>
          </w:rPr>
          <w:fldChar w:fldCharType="separate"/>
        </w:r>
        <w:r w:rsidR="000C6DA8">
          <w:rPr>
            <w:noProof/>
            <w:webHidden/>
          </w:rPr>
          <w:t>57</w:t>
        </w:r>
        <w:r w:rsidR="000C6DA8">
          <w:rPr>
            <w:noProof/>
            <w:webHidden/>
          </w:rPr>
          <w:fldChar w:fldCharType="end"/>
        </w:r>
      </w:hyperlink>
    </w:p>
    <w:p w14:paraId="10D044E3" w14:textId="2047F449" w:rsidR="000C6DA8" w:rsidRDefault="00CD3A99">
      <w:pPr>
        <w:pStyle w:val="TOC3"/>
        <w:rPr>
          <w:rFonts w:asciiTheme="minorHAnsi" w:eastAsiaTheme="minorEastAsia" w:hAnsiTheme="minorHAnsi" w:cstheme="minorBidi"/>
          <w:noProof/>
          <w:sz w:val="22"/>
          <w:szCs w:val="22"/>
        </w:rPr>
      </w:pPr>
      <w:hyperlink w:anchor="_Toc507492122" w:history="1">
        <w:r w:rsidR="000C6DA8" w:rsidRPr="00EE5A4D">
          <w:rPr>
            <w:rStyle w:val="Hyperlink"/>
            <w:noProof/>
            <w14:scene3d>
              <w14:camera w14:prst="orthographicFront"/>
              <w14:lightRig w14:rig="threePt" w14:dir="t">
                <w14:rot w14:lat="0" w14:lon="0" w14:rev="0"/>
              </w14:lightRig>
            </w14:scene3d>
          </w:rPr>
          <w:t>4.7.1</w:t>
        </w:r>
        <w:r w:rsidR="000C6DA8">
          <w:rPr>
            <w:rFonts w:asciiTheme="minorHAnsi" w:eastAsiaTheme="minorEastAsia" w:hAnsiTheme="minorHAnsi" w:cstheme="minorBidi"/>
            <w:noProof/>
            <w:sz w:val="22"/>
            <w:szCs w:val="22"/>
          </w:rPr>
          <w:tab/>
        </w:r>
        <w:r w:rsidR="000C6DA8" w:rsidRPr="00EE5A4D">
          <w:rPr>
            <w:rStyle w:val="Hyperlink"/>
            <w:noProof/>
          </w:rPr>
          <w:t>Entering Alternative Cost Distribution Data</w:t>
        </w:r>
        <w:r w:rsidR="000C6DA8">
          <w:rPr>
            <w:noProof/>
            <w:webHidden/>
          </w:rPr>
          <w:tab/>
        </w:r>
        <w:r w:rsidR="000C6DA8">
          <w:rPr>
            <w:noProof/>
            <w:webHidden/>
          </w:rPr>
          <w:fldChar w:fldCharType="begin"/>
        </w:r>
        <w:r w:rsidR="000C6DA8">
          <w:rPr>
            <w:noProof/>
            <w:webHidden/>
          </w:rPr>
          <w:instrText xml:space="preserve"> PAGEREF _Toc507492122 \h </w:instrText>
        </w:r>
        <w:r w:rsidR="000C6DA8">
          <w:rPr>
            <w:noProof/>
            <w:webHidden/>
          </w:rPr>
        </w:r>
        <w:r w:rsidR="000C6DA8">
          <w:rPr>
            <w:noProof/>
            <w:webHidden/>
          </w:rPr>
          <w:fldChar w:fldCharType="separate"/>
        </w:r>
        <w:r w:rsidR="000C6DA8">
          <w:rPr>
            <w:noProof/>
            <w:webHidden/>
          </w:rPr>
          <w:t>58</w:t>
        </w:r>
        <w:r w:rsidR="000C6DA8">
          <w:rPr>
            <w:noProof/>
            <w:webHidden/>
          </w:rPr>
          <w:fldChar w:fldCharType="end"/>
        </w:r>
      </w:hyperlink>
    </w:p>
    <w:p w14:paraId="20EF7ADB" w14:textId="512FE453" w:rsidR="000C6DA8" w:rsidRDefault="00CD3A99">
      <w:pPr>
        <w:pStyle w:val="TOC2"/>
        <w:rPr>
          <w:rFonts w:asciiTheme="minorHAnsi" w:eastAsiaTheme="minorEastAsia" w:hAnsiTheme="minorHAnsi" w:cstheme="minorBidi"/>
          <w:noProof/>
          <w:sz w:val="22"/>
          <w:szCs w:val="22"/>
        </w:rPr>
      </w:pPr>
      <w:hyperlink w:anchor="_Toc507492123" w:history="1">
        <w:r w:rsidR="000C6DA8" w:rsidRPr="00EE5A4D">
          <w:rPr>
            <w:rStyle w:val="Hyperlink"/>
            <w:noProof/>
            <w14:scene3d>
              <w14:camera w14:prst="orthographicFront"/>
              <w14:lightRig w14:rig="threePt" w14:dir="t">
                <w14:rot w14:lat="0" w14:lon="0" w14:rev="0"/>
              </w14:lightRig>
            </w14:scene3d>
          </w:rPr>
          <w:t>4.8</w:t>
        </w:r>
        <w:r w:rsidR="000C6DA8">
          <w:rPr>
            <w:rFonts w:asciiTheme="minorHAnsi" w:eastAsiaTheme="minorEastAsia" w:hAnsiTheme="minorHAnsi" w:cstheme="minorBidi"/>
            <w:noProof/>
            <w:sz w:val="22"/>
            <w:szCs w:val="22"/>
          </w:rPr>
          <w:tab/>
        </w:r>
        <w:r w:rsidR="000C6DA8" w:rsidRPr="00EE5A4D">
          <w:rPr>
            <w:rStyle w:val="Hyperlink"/>
            <w:noProof/>
          </w:rPr>
          <w:t>Take Action: Implicit Position Update (if Position Management implemented)</w:t>
        </w:r>
        <w:r w:rsidR="000C6DA8">
          <w:rPr>
            <w:noProof/>
            <w:webHidden/>
          </w:rPr>
          <w:tab/>
        </w:r>
        <w:r w:rsidR="000C6DA8">
          <w:rPr>
            <w:noProof/>
            <w:webHidden/>
          </w:rPr>
          <w:fldChar w:fldCharType="begin"/>
        </w:r>
        <w:r w:rsidR="000C6DA8">
          <w:rPr>
            <w:noProof/>
            <w:webHidden/>
          </w:rPr>
          <w:instrText xml:space="preserve"> PAGEREF _Toc507492123 \h </w:instrText>
        </w:r>
        <w:r w:rsidR="000C6DA8">
          <w:rPr>
            <w:noProof/>
            <w:webHidden/>
          </w:rPr>
        </w:r>
        <w:r w:rsidR="000C6DA8">
          <w:rPr>
            <w:noProof/>
            <w:webHidden/>
          </w:rPr>
          <w:fldChar w:fldCharType="separate"/>
        </w:r>
        <w:r w:rsidR="000C6DA8">
          <w:rPr>
            <w:noProof/>
            <w:webHidden/>
          </w:rPr>
          <w:t>59</w:t>
        </w:r>
        <w:r w:rsidR="000C6DA8">
          <w:rPr>
            <w:noProof/>
            <w:webHidden/>
          </w:rPr>
          <w:fldChar w:fldCharType="end"/>
        </w:r>
      </w:hyperlink>
    </w:p>
    <w:p w14:paraId="1E48D47D" w14:textId="53E77337" w:rsidR="000C6DA8" w:rsidRDefault="00CD3A99">
      <w:pPr>
        <w:pStyle w:val="TOC3"/>
        <w:rPr>
          <w:rFonts w:asciiTheme="minorHAnsi" w:eastAsiaTheme="minorEastAsia" w:hAnsiTheme="minorHAnsi" w:cstheme="minorBidi"/>
          <w:noProof/>
          <w:sz w:val="22"/>
          <w:szCs w:val="22"/>
        </w:rPr>
      </w:pPr>
      <w:hyperlink w:anchor="_Toc507492124" w:history="1">
        <w:r w:rsidR="000C6DA8" w:rsidRPr="00EE5A4D">
          <w:rPr>
            <w:rStyle w:val="Hyperlink"/>
            <w:noProof/>
            <w14:scene3d>
              <w14:camera w14:prst="orthographicFront"/>
              <w14:lightRig w14:rig="threePt" w14:dir="t">
                <w14:rot w14:lat="0" w14:lon="0" w14:rev="0"/>
              </w14:lightRig>
            </w14:scene3d>
          </w:rPr>
          <w:t>4.8.1</w:t>
        </w:r>
        <w:r w:rsidR="000C6DA8">
          <w:rPr>
            <w:rFonts w:asciiTheme="minorHAnsi" w:eastAsiaTheme="minorEastAsia" w:hAnsiTheme="minorHAnsi" w:cstheme="minorBidi"/>
            <w:noProof/>
            <w:sz w:val="22"/>
            <w:szCs w:val="22"/>
          </w:rPr>
          <w:tab/>
        </w:r>
        <w:r w:rsidR="000C6DA8" w:rsidRPr="00EE5A4D">
          <w:rPr>
            <w:rStyle w:val="Hyperlink"/>
            <w:noProof/>
          </w:rPr>
          <w:t>Requesting Employee Job Information Change</w:t>
        </w:r>
        <w:r w:rsidR="000C6DA8">
          <w:rPr>
            <w:noProof/>
            <w:webHidden/>
          </w:rPr>
          <w:tab/>
        </w:r>
        <w:r w:rsidR="000C6DA8">
          <w:rPr>
            <w:noProof/>
            <w:webHidden/>
          </w:rPr>
          <w:fldChar w:fldCharType="begin"/>
        </w:r>
        <w:r w:rsidR="000C6DA8">
          <w:rPr>
            <w:noProof/>
            <w:webHidden/>
          </w:rPr>
          <w:instrText xml:space="preserve"> PAGEREF _Toc507492124 \h </w:instrText>
        </w:r>
        <w:r w:rsidR="000C6DA8">
          <w:rPr>
            <w:noProof/>
            <w:webHidden/>
          </w:rPr>
        </w:r>
        <w:r w:rsidR="000C6DA8">
          <w:rPr>
            <w:noProof/>
            <w:webHidden/>
          </w:rPr>
          <w:fldChar w:fldCharType="separate"/>
        </w:r>
        <w:r w:rsidR="000C6DA8">
          <w:rPr>
            <w:noProof/>
            <w:webHidden/>
          </w:rPr>
          <w:t>61</w:t>
        </w:r>
        <w:r w:rsidR="000C6DA8">
          <w:rPr>
            <w:noProof/>
            <w:webHidden/>
          </w:rPr>
          <w:fldChar w:fldCharType="end"/>
        </w:r>
      </w:hyperlink>
    </w:p>
    <w:p w14:paraId="6B0C8A56" w14:textId="5AB4E368" w:rsidR="000C6DA8" w:rsidRDefault="00CD3A99">
      <w:pPr>
        <w:pStyle w:val="TOC4"/>
        <w:rPr>
          <w:rFonts w:asciiTheme="minorHAnsi" w:eastAsiaTheme="minorEastAsia" w:hAnsiTheme="minorHAnsi" w:cstheme="minorBidi"/>
          <w:noProof/>
          <w:sz w:val="22"/>
          <w:szCs w:val="22"/>
        </w:rPr>
      </w:pPr>
      <w:hyperlink w:anchor="_Toc507492125" w:history="1">
        <w:r w:rsidR="000C6DA8" w:rsidRPr="00EE5A4D">
          <w:rPr>
            <w:rStyle w:val="Hyperlink"/>
            <w:noProof/>
          </w:rPr>
          <w:t>4.8.1.1</w:t>
        </w:r>
        <w:r w:rsidR="000C6DA8">
          <w:rPr>
            <w:rFonts w:asciiTheme="minorHAnsi" w:eastAsiaTheme="minorEastAsia" w:hAnsiTheme="minorHAnsi" w:cstheme="minorBidi"/>
            <w:noProof/>
            <w:sz w:val="22"/>
            <w:szCs w:val="22"/>
          </w:rPr>
          <w:tab/>
        </w:r>
        <w:r w:rsidR="000C6DA8" w:rsidRPr="00EE5A4D">
          <w:rPr>
            <w:rStyle w:val="Hyperlink"/>
            <w:noProof/>
          </w:rPr>
          <w:t>Receiving Employee Job Information Change Request Notification</w:t>
        </w:r>
        <w:r w:rsidR="000C6DA8">
          <w:rPr>
            <w:noProof/>
            <w:webHidden/>
          </w:rPr>
          <w:tab/>
        </w:r>
        <w:r w:rsidR="000C6DA8">
          <w:rPr>
            <w:noProof/>
            <w:webHidden/>
          </w:rPr>
          <w:fldChar w:fldCharType="begin"/>
        </w:r>
        <w:r w:rsidR="000C6DA8">
          <w:rPr>
            <w:noProof/>
            <w:webHidden/>
          </w:rPr>
          <w:instrText xml:space="preserve"> PAGEREF _Toc507492125 \h </w:instrText>
        </w:r>
        <w:r w:rsidR="000C6DA8">
          <w:rPr>
            <w:noProof/>
            <w:webHidden/>
          </w:rPr>
        </w:r>
        <w:r w:rsidR="000C6DA8">
          <w:rPr>
            <w:noProof/>
            <w:webHidden/>
          </w:rPr>
          <w:fldChar w:fldCharType="separate"/>
        </w:r>
        <w:r w:rsidR="000C6DA8">
          <w:rPr>
            <w:noProof/>
            <w:webHidden/>
          </w:rPr>
          <w:t>64</w:t>
        </w:r>
        <w:r w:rsidR="000C6DA8">
          <w:rPr>
            <w:noProof/>
            <w:webHidden/>
          </w:rPr>
          <w:fldChar w:fldCharType="end"/>
        </w:r>
      </w:hyperlink>
    </w:p>
    <w:p w14:paraId="5B23F7A8" w14:textId="60FC016B" w:rsidR="000C6DA8" w:rsidRDefault="00CD3A99">
      <w:pPr>
        <w:pStyle w:val="TOC3"/>
        <w:rPr>
          <w:rFonts w:asciiTheme="minorHAnsi" w:eastAsiaTheme="minorEastAsia" w:hAnsiTheme="minorHAnsi" w:cstheme="minorBidi"/>
          <w:noProof/>
          <w:sz w:val="22"/>
          <w:szCs w:val="22"/>
        </w:rPr>
      </w:pPr>
      <w:hyperlink w:anchor="_Toc507492126" w:history="1">
        <w:r w:rsidR="000C6DA8" w:rsidRPr="00EE5A4D">
          <w:rPr>
            <w:rStyle w:val="Hyperlink"/>
            <w:noProof/>
            <w14:scene3d>
              <w14:camera w14:prst="orthographicFront"/>
              <w14:lightRig w14:rig="threePt" w14:dir="t">
                <w14:rot w14:lat="0" w14:lon="0" w14:rev="0"/>
              </w14:lightRig>
            </w14:scene3d>
          </w:rPr>
          <w:t>4.8.2</w:t>
        </w:r>
        <w:r w:rsidR="000C6DA8">
          <w:rPr>
            <w:rFonts w:asciiTheme="minorHAnsi" w:eastAsiaTheme="minorEastAsia" w:hAnsiTheme="minorHAnsi" w:cstheme="minorBidi"/>
            <w:noProof/>
            <w:sz w:val="22"/>
            <w:szCs w:val="22"/>
          </w:rPr>
          <w:tab/>
        </w:r>
        <w:r w:rsidR="000C6DA8" w:rsidRPr="00EE5A4D">
          <w:rPr>
            <w:rStyle w:val="Hyperlink"/>
            <w:noProof/>
          </w:rPr>
          <w:t>Processing Employee Job Information Change Request</w:t>
        </w:r>
        <w:r w:rsidR="000C6DA8">
          <w:rPr>
            <w:noProof/>
            <w:webHidden/>
          </w:rPr>
          <w:tab/>
        </w:r>
        <w:r w:rsidR="000C6DA8">
          <w:rPr>
            <w:noProof/>
            <w:webHidden/>
          </w:rPr>
          <w:fldChar w:fldCharType="begin"/>
        </w:r>
        <w:r w:rsidR="000C6DA8">
          <w:rPr>
            <w:noProof/>
            <w:webHidden/>
          </w:rPr>
          <w:instrText xml:space="preserve"> PAGEREF _Toc507492126 \h </w:instrText>
        </w:r>
        <w:r w:rsidR="000C6DA8">
          <w:rPr>
            <w:noProof/>
            <w:webHidden/>
          </w:rPr>
        </w:r>
        <w:r w:rsidR="000C6DA8">
          <w:rPr>
            <w:noProof/>
            <w:webHidden/>
          </w:rPr>
          <w:fldChar w:fldCharType="separate"/>
        </w:r>
        <w:r w:rsidR="000C6DA8">
          <w:rPr>
            <w:noProof/>
            <w:webHidden/>
          </w:rPr>
          <w:t>64</w:t>
        </w:r>
        <w:r w:rsidR="000C6DA8">
          <w:rPr>
            <w:noProof/>
            <w:webHidden/>
          </w:rPr>
          <w:fldChar w:fldCharType="end"/>
        </w:r>
      </w:hyperlink>
    </w:p>
    <w:p w14:paraId="0DE0CFF6" w14:textId="4E134D1A" w:rsidR="000C6DA8" w:rsidRDefault="00CD3A99">
      <w:pPr>
        <w:pStyle w:val="TOC4"/>
        <w:rPr>
          <w:rFonts w:asciiTheme="minorHAnsi" w:eastAsiaTheme="minorEastAsia" w:hAnsiTheme="minorHAnsi" w:cstheme="minorBidi"/>
          <w:noProof/>
          <w:sz w:val="22"/>
          <w:szCs w:val="22"/>
        </w:rPr>
      </w:pPr>
      <w:hyperlink w:anchor="_Toc507492127" w:history="1">
        <w:r w:rsidR="000C6DA8" w:rsidRPr="00EE5A4D">
          <w:rPr>
            <w:rStyle w:val="Hyperlink"/>
            <w:noProof/>
          </w:rPr>
          <w:t>4.8.2.1</w:t>
        </w:r>
        <w:r w:rsidR="000C6DA8">
          <w:rPr>
            <w:rFonts w:asciiTheme="minorHAnsi" w:eastAsiaTheme="minorEastAsia" w:hAnsiTheme="minorHAnsi" w:cstheme="minorBidi"/>
            <w:noProof/>
            <w:sz w:val="22"/>
            <w:szCs w:val="22"/>
          </w:rPr>
          <w:tab/>
        </w:r>
        <w:r w:rsidR="000C6DA8" w:rsidRPr="00EE5A4D">
          <w:rPr>
            <w:rStyle w:val="Hyperlink"/>
            <w:noProof/>
          </w:rPr>
          <w:t>Option 1: Approving Employee Job Information Change Request</w:t>
        </w:r>
        <w:r w:rsidR="000C6DA8">
          <w:rPr>
            <w:noProof/>
            <w:webHidden/>
          </w:rPr>
          <w:tab/>
        </w:r>
        <w:r w:rsidR="000C6DA8">
          <w:rPr>
            <w:noProof/>
            <w:webHidden/>
          </w:rPr>
          <w:fldChar w:fldCharType="begin"/>
        </w:r>
        <w:r w:rsidR="000C6DA8">
          <w:rPr>
            <w:noProof/>
            <w:webHidden/>
          </w:rPr>
          <w:instrText xml:space="preserve"> PAGEREF _Toc507492127 \h </w:instrText>
        </w:r>
        <w:r w:rsidR="000C6DA8">
          <w:rPr>
            <w:noProof/>
            <w:webHidden/>
          </w:rPr>
        </w:r>
        <w:r w:rsidR="000C6DA8">
          <w:rPr>
            <w:noProof/>
            <w:webHidden/>
          </w:rPr>
          <w:fldChar w:fldCharType="separate"/>
        </w:r>
        <w:r w:rsidR="000C6DA8">
          <w:rPr>
            <w:noProof/>
            <w:webHidden/>
          </w:rPr>
          <w:t>64</w:t>
        </w:r>
        <w:r w:rsidR="000C6DA8">
          <w:rPr>
            <w:noProof/>
            <w:webHidden/>
          </w:rPr>
          <w:fldChar w:fldCharType="end"/>
        </w:r>
      </w:hyperlink>
    </w:p>
    <w:p w14:paraId="0496C160" w14:textId="3E747AC8" w:rsidR="000C6DA8" w:rsidRDefault="00CD3A99">
      <w:pPr>
        <w:pStyle w:val="TOC5"/>
        <w:rPr>
          <w:rFonts w:asciiTheme="minorHAnsi" w:eastAsiaTheme="minorEastAsia" w:hAnsiTheme="minorHAnsi" w:cstheme="minorBidi"/>
          <w:noProof/>
          <w:sz w:val="22"/>
          <w:szCs w:val="22"/>
        </w:rPr>
      </w:pPr>
      <w:hyperlink w:anchor="_Toc507492128" w:history="1">
        <w:r w:rsidR="000C6DA8" w:rsidRPr="00EE5A4D">
          <w:rPr>
            <w:rStyle w:val="Hyperlink"/>
            <w:noProof/>
          </w:rPr>
          <w:t>4.8.2.1.1</w:t>
        </w:r>
        <w:r w:rsidR="000C6DA8">
          <w:rPr>
            <w:rFonts w:asciiTheme="minorHAnsi" w:eastAsiaTheme="minorEastAsia" w:hAnsiTheme="minorHAnsi" w:cstheme="minorBidi"/>
            <w:noProof/>
            <w:sz w:val="22"/>
            <w:szCs w:val="22"/>
          </w:rPr>
          <w:tab/>
        </w:r>
        <w:r w:rsidR="000C6DA8" w:rsidRPr="00EE5A4D">
          <w:rPr>
            <w:rStyle w:val="Hyperlink"/>
            <w:noProof/>
          </w:rPr>
          <w:t>Option 1 (continued): Sending Employee Job Information Change Completion Notification</w:t>
        </w:r>
        <w:r w:rsidR="000C6DA8">
          <w:rPr>
            <w:noProof/>
            <w:webHidden/>
          </w:rPr>
          <w:tab/>
        </w:r>
        <w:r w:rsidR="000C6DA8">
          <w:rPr>
            <w:noProof/>
            <w:webHidden/>
          </w:rPr>
          <w:fldChar w:fldCharType="begin"/>
        </w:r>
        <w:r w:rsidR="000C6DA8">
          <w:rPr>
            <w:noProof/>
            <w:webHidden/>
          </w:rPr>
          <w:instrText xml:space="preserve"> PAGEREF _Toc507492128 \h </w:instrText>
        </w:r>
        <w:r w:rsidR="000C6DA8">
          <w:rPr>
            <w:noProof/>
            <w:webHidden/>
          </w:rPr>
        </w:r>
        <w:r w:rsidR="000C6DA8">
          <w:rPr>
            <w:noProof/>
            <w:webHidden/>
          </w:rPr>
          <w:fldChar w:fldCharType="separate"/>
        </w:r>
        <w:r w:rsidR="000C6DA8">
          <w:rPr>
            <w:noProof/>
            <w:webHidden/>
          </w:rPr>
          <w:t>67</w:t>
        </w:r>
        <w:r w:rsidR="000C6DA8">
          <w:rPr>
            <w:noProof/>
            <w:webHidden/>
          </w:rPr>
          <w:fldChar w:fldCharType="end"/>
        </w:r>
      </w:hyperlink>
    </w:p>
    <w:p w14:paraId="26852B69" w14:textId="1CC4B5FF" w:rsidR="000C6DA8" w:rsidRDefault="00CD3A99">
      <w:pPr>
        <w:pStyle w:val="TOC5"/>
        <w:rPr>
          <w:rFonts w:asciiTheme="minorHAnsi" w:eastAsiaTheme="minorEastAsia" w:hAnsiTheme="minorHAnsi" w:cstheme="minorBidi"/>
          <w:noProof/>
          <w:sz w:val="22"/>
          <w:szCs w:val="22"/>
        </w:rPr>
      </w:pPr>
      <w:hyperlink w:anchor="_Toc507492129" w:history="1">
        <w:r w:rsidR="000C6DA8" w:rsidRPr="00EE5A4D">
          <w:rPr>
            <w:rStyle w:val="Hyperlink"/>
            <w:noProof/>
          </w:rPr>
          <w:t>4.8.2.1.2</w:t>
        </w:r>
        <w:r w:rsidR="000C6DA8">
          <w:rPr>
            <w:rFonts w:asciiTheme="minorHAnsi" w:eastAsiaTheme="minorEastAsia" w:hAnsiTheme="minorHAnsi" w:cstheme="minorBidi"/>
            <w:noProof/>
            <w:sz w:val="22"/>
            <w:szCs w:val="22"/>
          </w:rPr>
          <w:tab/>
        </w:r>
        <w:r w:rsidR="000C6DA8" w:rsidRPr="00EE5A4D">
          <w:rPr>
            <w:rStyle w:val="Hyperlink"/>
            <w:noProof/>
          </w:rPr>
          <w:t>Option 1 (continued): Receiving Employee Job Information Change Completion Notification</w:t>
        </w:r>
        <w:r w:rsidR="000C6DA8">
          <w:rPr>
            <w:noProof/>
            <w:webHidden/>
          </w:rPr>
          <w:tab/>
        </w:r>
        <w:r w:rsidR="000C6DA8">
          <w:rPr>
            <w:noProof/>
            <w:webHidden/>
          </w:rPr>
          <w:fldChar w:fldCharType="begin"/>
        </w:r>
        <w:r w:rsidR="000C6DA8">
          <w:rPr>
            <w:noProof/>
            <w:webHidden/>
          </w:rPr>
          <w:instrText xml:space="preserve"> PAGEREF _Toc507492129 \h </w:instrText>
        </w:r>
        <w:r w:rsidR="000C6DA8">
          <w:rPr>
            <w:noProof/>
            <w:webHidden/>
          </w:rPr>
        </w:r>
        <w:r w:rsidR="000C6DA8">
          <w:rPr>
            <w:noProof/>
            <w:webHidden/>
          </w:rPr>
          <w:fldChar w:fldCharType="separate"/>
        </w:r>
        <w:r w:rsidR="000C6DA8">
          <w:rPr>
            <w:noProof/>
            <w:webHidden/>
          </w:rPr>
          <w:t>68</w:t>
        </w:r>
        <w:r w:rsidR="000C6DA8">
          <w:rPr>
            <w:noProof/>
            <w:webHidden/>
          </w:rPr>
          <w:fldChar w:fldCharType="end"/>
        </w:r>
      </w:hyperlink>
    </w:p>
    <w:p w14:paraId="5DDF2313" w14:textId="695DC50C" w:rsidR="000C6DA8" w:rsidRDefault="00CD3A99">
      <w:pPr>
        <w:pStyle w:val="TOC5"/>
        <w:rPr>
          <w:rFonts w:asciiTheme="minorHAnsi" w:eastAsiaTheme="minorEastAsia" w:hAnsiTheme="minorHAnsi" w:cstheme="minorBidi"/>
          <w:noProof/>
          <w:sz w:val="22"/>
          <w:szCs w:val="22"/>
        </w:rPr>
      </w:pPr>
      <w:hyperlink w:anchor="_Toc507492130" w:history="1">
        <w:r w:rsidR="000C6DA8" w:rsidRPr="00EE5A4D">
          <w:rPr>
            <w:rStyle w:val="Hyperlink"/>
            <w:noProof/>
          </w:rPr>
          <w:t>4.8.2.1.3</w:t>
        </w:r>
        <w:r w:rsidR="000C6DA8">
          <w:rPr>
            <w:rFonts w:asciiTheme="minorHAnsi" w:eastAsiaTheme="minorEastAsia" w:hAnsiTheme="minorHAnsi" w:cstheme="minorBidi"/>
            <w:noProof/>
            <w:sz w:val="22"/>
            <w:szCs w:val="22"/>
          </w:rPr>
          <w:tab/>
        </w:r>
        <w:r w:rsidR="000C6DA8" w:rsidRPr="00EE5A4D">
          <w:rPr>
            <w:rStyle w:val="Hyperlink"/>
            <w:noProof/>
          </w:rPr>
          <w:t>Option 1 (continued): Notifying Employee about Job Information Change</w:t>
        </w:r>
        <w:r w:rsidR="000C6DA8">
          <w:rPr>
            <w:noProof/>
            <w:webHidden/>
          </w:rPr>
          <w:tab/>
        </w:r>
        <w:r w:rsidR="000C6DA8">
          <w:rPr>
            <w:noProof/>
            <w:webHidden/>
          </w:rPr>
          <w:fldChar w:fldCharType="begin"/>
        </w:r>
        <w:r w:rsidR="000C6DA8">
          <w:rPr>
            <w:noProof/>
            <w:webHidden/>
          </w:rPr>
          <w:instrText xml:space="preserve"> PAGEREF _Toc507492130 \h </w:instrText>
        </w:r>
        <w:r w:rsidR="000C6DA8">
          <w:rPr>
            <w:noProof/>
            <w:webHidden/>
          </w:rPr>
        </w:r>
        <w:r w:rsidR="000C6DA8">
          <w:rPr>
            <w:noProof/>
            <w:webHidden/>
          </w:rPr>
          <w:fldChar w:fldCharType="separate"/>
        </w:r>
        <w:r w:rsidR="000C6DA8">
          <w:rPr>
            <w:noProof/>
            <w:webHidden/>
          </w:rPr>
          <w:t>68</w:t>
        </w:r>
        <w:r w:rsidR="000C6DA8">
          <w:rPr>
            <w:noProof/>
            <w:webHidden/>
          </w:rPr>
          <w:fldChar w:fldCharType="end"/>
        </w:r>
      </w:hyperlink>
    </w:p>
    <w:p w14:paraId="54517820" w14:textId="48DD01A4" w:rsidR="000C6DA8" w:rsidRDefault="00CD3A99">
      <w:pPr>
        <w:pStyle w:val="TOC5"/>
        <w:rPr>
          <w:rFonts w:asciiTheme="minorHAnsi" w:eastAsiaTheme="minorEastAsia" w:hAnsiTheme="minorHAnsi" w:cstheme="minorBidi"/>
          <w:noProof/>
          <w:sz w:val="22"/>
          <w:szCs w:val="22"/>
        </w:rPr>
      </w:pPr>
      <w:hyperlink w:anchor="_Toc507492131" w:history="1">
        <w:r w:rsidR="000C6DA8" w:rsidRPr="00EE5A4D">
          <w:rPr>
            <w:rStyle w:val="Hyperlink"/>
            <w:noProof/>
          </w:rPr>
          <w:t>4.8.2.1.4</w:t>
        </w:r>
        <w:r w:rsidR="000C6DA8">
          <w:rPr>
            <w:rFonts w:asciiTheme="minorHAnsi" w:eastAsiaTheme="minorEastAsia" w:hAnsiTheme="minorHAnsi" w:cstheme="minorBidi"/>
            <w:noProof/>
            <w:sz w:val="22"/>
            <w:szCs w:val="22"/>
          </w:rPr>
          <w:tab/>
        </w:r>
        <w:r w:rsidR="000C6DA8" w:rsidRPr="00EE5A4D">
          <w:rPr>
            <w:rStyle w:val="Hyperlink"/>
            <w:noProof/>
          </w:rPr>
          <w:t>Option 1 (continued): Receiving Job Information Change Notification</w:t>
        </w:r>
        <w:r w:rsidR="000C6DA8">
          <w:rPr>
            <w:noProof/>
            <w:webHidden/>
          </w:rPr>
          <w:tab/>
        </w:r>
        <w:r w:rsidR="000C6DA8">
          <w:rPr>
            <w:noProof/>
            <w:webHidden/>
          </w:rPr>
          <w:fldChar w:fldCharType="begin"/>
        </w:r>
        <w:r w:rsidR="000C6DA8">
          <w:rPr>
            <w:noProof/>
            <w:webHidden/>
          </w:rPr>
          <w:instrText xml:space="preserve"> PAGEREF _Toc507492131 \h </w:instrText>
        </w:r>
        <w:r w:rsidR="000C6DA8">
          <w:rPr>
            <w:noProof/>
            <w:webHidden/>
          </w:rPr>
        </w:r>
        <w:r w:rsidR="000C6DA8">
          <w:rPr>
            <w:noProof/>
            <w:webHidden/>
          </w:rPr>
          <w:fldChar w:fldCharType="separate"/>
        </w:r>
        <w:r w:rsidR="000C6DA8">
          <w:rPr>
            <w:noProof/>
            <w:webHidden/>
          </w:rPr>
          <w:t>68</w:t>
        </w:r>
        <w:r w:rsidR="000C6DA8">
          <w:rPr>
            <w:noProof/>
            <w:webHidden/>
          </w:rPr>
          <w:fldChar w:fldCharType="end"/>
        </w:r>
      </w:hyperlink>
    </w:p>
    <w:p w14:paraId="547A56DD" w14:textId="7CE974EA" w:rsidR="000C6DA8" w:rsidRDefault="00CD3A99">
      <w:pPr>
        <w:pStyle w:val="TOC4"/>
        <w:rPr>
          <w:rFonts w:asciiTheme="minorHAnsi" w:eastAsiaTheme="minorEastAsia" w:hAnsiTheme="minorHAnsi" w:cstheme="minorBidi"/>
          <w:noProof/>
          <w:sz w:val="22"/>
          <w:szCs w:val="22"/>
        </w:rPr>
      </w:pPr>
      <w:hyperlink w:anchor="_Toc507492132" w:history="1">
        <w:r w:rsidR="000C6DA8" w:rsidRPr="00EE5A4D">
          <w:rPr>
            <w:rStyle w:val="Hyperlink"/>
            <w:noProof/>
          </w:rPr>
          <w:t>4.8.2.2</w:t>
        </w:r>
        <w:r w:rsidR="000C6DA8">
          <w:rPr>
            <w:rFonts w:asciiTheme="minorHAnsi" w:eastAsiaTheme="minorEastAsia" w:hAnsiTheme="minorHAnsi" w:cstheme="minorBidi"/>
            <w:noProof/>
            <w:sz w:val="22"/>
            <w:szCs w:val="22"/>
          </w:rPr>
          <w:tab/>
        </w:r>
        <w:r w:rsidR="000C6DA8" w:rsidRPr="00EE5A4D">
          <w:rPr>
            <w:rStyle w:val="Hyperlink"/>
            <w:noProof/>
          </w:rPr>
          <w:t>Option 2: Sending Back Employee Job Information Change Request for Correction</w:t>
        </w:r>
        <w:r w:rsidR="000C6DA8">
          <w:rPr>
            <w:noProof/>
            <w:webHidden/>
          </w:rPr>
          <w:tab/>
        </w:r>
        <w:r w:rsidR="000C6DA8">
          <w:rPr>
            <w:noProof/>
            <w:webHidden/>
          </w:rPr>
          <w:fldChar w:fldCharType="begin"/>
        </w:r>
        <w:r w:rsidR="000C6DA8">
          <w:rPr>
            <w:noProof/>
            <w:webHidden/>
          </w:rPr>
          <w:instrText xml:space="preserve"> PAGEREF _Toc507492132 \h </w:instrText>
        </w:r>
        <w:r w:rsidR="000C6DA8">
          <w:rPr>
            <w:noProof/>
            <w:webHidden/>
          </w:rPr>
        </w:r>
        <w:r w:rsidR="000C6DA8">
          <w:rPr>
            <w:noProof/>
            <w:webHidden/>
          </w:rPr>
          <w:fldChar w:fldCharType="separate"/>
        </w:r>
        <w:r w:rsidR="000C6DA8">
          <w:rPr>
            <w:noProof/>
            <w:webHidden/>
          </w:rPr>
          <w:t>69</w:t>
        </w:r>
        <w:r w:rsidR="000C6DA8">
          <w:rPr>
            <w:noProof/>
            <w:webHidden/>
          </w:rPr>
          <w:fldChar w:fldCharType="end"/>
        </w:r>
      </w:hyperlink>
    </w:p>
    <w:p w14:paraId="7463440F" w14:textId="5C66223D" w:rsidR="000C6DA8" w:rsidRDefault="00CD3A99">
      <w:pPr>
        <w:pStyle w:val="TOC5"/>
        <w:rPr>
          <w:rFonts w:asciiTheme="minorHAnsi" w:eastAsiaTheme="minorEastAsia" w:hAnsiTheme="minorHAnsi" w:cstheme="minorBidi"/>
          <w:noProof/>
          <w:sz w:val="22"/>
          <w:szCs w:val="22"/>
        </w:rPr>
      </w:pPr>
      <w:hyperlink w:anchor="_Toc507492133" w:history="1">
        <w:r w:rsidR="000C6DA8" w:rsidRPr="00EE5A4D">
          <w:rPr>
            <w:rStyle w:val="Hyperlink"/>
            <w:noProof/>
          </w:rPr>
          <w:t>4.8.2.2.1</w:t>
        </w:r>
        <w:r w:rsidR="000C6DA8">
          <w:rPr>
            <w:rFonts w:asciiTheme="minorHAnsi" w:eastAsiaTheme="minorEastAsia" w:hAnsiTheme="minorHAnsi" w:cstheme="minorBidi"/>
            <w:noProof/>
            <w:sz w:val="22"/>
            <w:szCs w:val="22"/>
          </w:rPr>
          <w:tab/>
        </w:r>
        <w:r w:rsidR="000C6DA8" w:rsidRPr="00EE5A4D">
          <w:rPr>
            <w:rStyle w:val="Hyperlink"/>
            <w:noProof/>
          </w:rPr>
          <w:t>Option 2 (continued): Receiving Correction Request for Employee Job Information</w:t>
        </w:r>
        <w:r w:rsidR="000C6DA8">
          <w:rPr>
            <w:noProof/>
            <w:webHidden/>
          </w:rPr>
          <w:tab/>
        </w:r>
        <w:r w:rsidR="000C6DA8">
          <w:rPr>
            <w:noProof/>
            <w:webHidden/>
          </w:rPr>
          <w:fldChar w:fldCharType="begin"/>
        </w:r>
        <w:r w:rsidR="000C6DA8">
          <w:rPr>
            <w:noProof/>
            <w:webHidden/>
          </w:rPr>
          <w:instrText xml:space="preserve"> PAGEREF _Toc507492133 \h </w:instrText>
        </w:r>
        <w:r w:rsidR="000C6DA8">
          <w:rPr>
            <w:noProof/>
            <w:webHidden/>
          </w:rPr>
        </w:r>
        <w:r w:rsidR="000C6DA8">
          <w:rPr>
            <w:noProof/>
            <w:webHidden/>
          </w:rPr>
          <w:fldChar w:fldCharType="separate"/>
        </w:r>
        <w:r w:rsidR="000C6DA8">
          <w:rPr>
            <w:noProof/>
            <w:webHidden/>
          </w:rPr>
          <w:t>71</w:t>
        </w:r>
        <w:r w:rsidR="000C6DA8">
          <w:rPr>
            <w:noProof/>
            <w:webHidden/>
          </w:rPr>
          <w:fldChar w:fldCharType="end"/>
        </w:r>
      </w:hyperlink>
    </w:p>
    <w:p w14:paraId="1F36E33F" w14:textId="11250B06" w:rsidR="000C6DA8" w:rsidRDefault="00CD3A99">
      <w:pPr>
        <w:pStyle w:val="TOC4"/>
        <w:rPr>
          <w:rFonts w:asciiTheme="minorHAnsi" w:eastAsiaTheme="minorEastAsia" w:hAnsiTheme="minorHAnsi" w:cstheme="minorBidi"/>
          <w:noProof/>
          <w:sz w:val="22"/>
          <w:szCs w:val="22"/>
        </w:rPr>
      </w:pPr>
      <w:hyperlink w:anchor="_Toc507492134" w:history="1">
        <w:r w:rsidR="000C6DA8" w:rsidRPr="00EE5A4D">
          <w:rPr>
            <w:rStyle w:val="Hyperlink"/>
            <w:noProof/>
          </w:rPr>
          <w:t>4.8.2.3</w:t>
        </w:r>
        <w:r w:rsidR="000C6DA8">
          <w:rPr>
            <w:rFonts w:asciiTheme="minorHAnsi" w:eastAsiaTheme="minorEastAsia" w:hAnsiTheme="minorHAnsi" w:cstheme="minorBidi"/>
            <w:noProof/>
            <w:sz w:val="22"/>
            <w:szCs w:val="22"/>
          </w:rPr>
          <w:tab/>
        </w:r>
        <w:r w:rsidR="000C6DA8" w:rsidRPr="00EE5A4D">
          <w:rPr>
            <w:rStyle w:val="Hyperlink"/>
            <w:noProof/>
          </w:rPr>
          <w:t>Option 2 (continued): Adapting Employee Job Information Change Request</w:t>
        </w:r>
        <w:r w:rsidR="000C6DA8">
          <w:rPr>
            <w:noProof/>
            <w:webHidden/>
          </w:rPr>
          <w:tab/>
        </w:r>
        <w:r w:rsidR="000C6DA8">
          <w:rPr>
            <w:noProof/>
            <w:webHidden/>
          </w:rPr>
          <w:fldChar w:fldCharType="begin"/>
        </w:r>
        <w:r w:rsidR="000C6DA8">
          <w:rPr>
            <w:noProof/>
            <w:webHidden/>
          </w:rPr>
          <w:instrText xml:space="preserve"> PAGEREF _Toc507492134 \h </w:instrText>
        </w:r>
        <w:r w:rsidR="000C6DA8">
          <w:rPr>
            <w:noProof/>
            <w:webHidden/>
          </w:rPr>
        </w:r>
        <w:r w:rsidR="000C6DA8">
          <w:rPr>
            <w:noProof/>
            <w:webHidden/>
          </w:rPr>
          <w:fldChar w:fldCharType="separate"/>
        </w:r>
        <w:r w:rsidR="000C6DA8">
          <w:rPr>
            <w:noProof/>
            <w:webHidden/>
          </w:rPr>
          <w:t>71</w:t>
        </w:r>
        <w:r w:rsidR="000C6DA8">
          <w:rPr>
            <w:noProof/>
            <w:webHidden/>
          </w:rPr>
          <w:fldChar w:fldCharType="end"/>
        </w:r>
      </w:hyperlink>
    </w:p>
    <w:p w14:paraId="17B89BAA" w14:textId="5D1DD9EE" w:rsidR="000C6DA8" w:rsidRDefault="00CD3A99">
      <w:pPr>
        <w:pStyle w:val="TOC3"/>
        <w:rPr>
          <w:rFonts w:asciiTheme="minorHAnsi" w:eastAsiaTheme="minorEastAsia" w:hAnsiTheme="minorHAnsi" w:cstheme="minorBidi"/>
          <w:noProof/>
          <w:sz w:val="22"/>
          <w:szCs w:val="22"/>
        </w:rPr>
      </w:pPr>
      <w:hyperlink w:anchor="_Toc507492135" w:history="1">
        <w:r w:rsidR="000C6DA8" w:rsidRPr="00EE5A4D">
          <w:rPr>
            <w:rStyle w:val="Hyperlink"/>
            <w:noProof/>
            <w14:scene3d>
              <w14:camera w14:prst="orthographicFront"/>
              <w14:lightRig w14:rig="threePt" w14:dir="t">
                <w14:rot w14:lat="0" w14:lon="0" w14:rev="0"/>
              </w14:lightRig>
            </w14:scene3d>
          </w:rPr>
          <w:t>4.8.3</w:t>
        </w:r>
        <w:r w:rsidR="000C6DA8">
          <w:rPr>
            <w:rFonts w:asciiTheme="minorHAnsi" w:eastAsiaTheme="minorEastAsia" w:hAnsiTheme="minorHAnsi" w:cstheme="minorBidi"/>
            <w:noProof/>
            <w:sz w:val="22"/>
            <w:szCs w:val="22"/>
          </w:rPr>
          <w:tab/>
        </w:r>
        <w:r w:rsidR="000C6DA8" w:rsidRPr="00EE5A4D">
          <w:rPr>
            <w:rStyle w:val="Hyperlink"/>
            <w:noProof/>
          </w:rPr>
          <w:t>Updating Employee Line Manager (Optional)</w:t>
        </w:r>
        <w:r w:rsidR="000C6DA8">
          <w:rPr>
            <w:noProof/>
            <w:webHidden/>
          </w:rPr>
          <w:tab/>
        </w:r>
        <w:r w:rsidR="000C6DA8">
          <w:rPr>
            <w:noProof/>
            <w:webHidden/>
          </w:rPr>
          <w:fldChar w:fldCharType="begin"/>
        </w:r>
        <w:r w:rsidR="000C6DA8">
          <w:rPr>
            <w:noProof/>
            <w:webHidden/>
          </w:rPr>
          <w:instrText xml:space="preserve"> PAGEREF _Toc507492135 \h </w:instrText>
        </w:r>
        <w:r w:rsidR="000C6DA8">
          <w:rPr>
            <w:noProof/>
            <w:webHidden/>
          </w:rPr>
        </w:r>
        <w:r w:rsidR="000C6DA8">
          <w:rPr>
            <w:noProof/>
            <w:webHidden/>
          </w:rPr>
          <w:fldChar w:fldCharType="separate"/>
        </w:r>
        <w:r w:rsidR="000C6DA8">
          <w:rPr>
            <w:noProof/>
            <w:webHidden/>
          </w:rPr>
          <w:t>73</w:t>
        </w:r>
        <w:r w:rsidR="000C6DA8">
          <w:rPr>
            <w:noProof/>
            <w:webHidden/>
          </w:rPr>
          <w:fldChar w:fldCharType="end"/>
        </w:r>
      </w:hyperlink>
    </w:p>
    <w:p w14:paraId="20388FF1" w14:textId="6ACD3E83" w:rsidR="000C6DA8" w:rsidRDefault="00CD3A99">
      <w:pPr>
        <w:pStyle w:val="TOC3"/>
        <w:rPr>
          <w:rFonts w:asciiTheme="minorHAnsi" w:eastAsiaTheme="minorEastAsia" w:hAnsiTheme="minorHAnsi" w:cstheme="minorBidi"/>
          <w:noProof/>
          <w:sz w:val="22"/>
          <w:szCs w:val="22"/>
        </w:rPr>
      </w:pPr>
      <w:hyperlink w:anchor="_Toc507492136" w:history="1">
        <w:r w:rsidR="000C6DA8" w:rsidRPr="00EE5A4D">
          <w:rPr>
            <w:rStyle w:val="Hyperlink"/>
            <w:noProof/>
            <w14:scene3d>
              <w14:camera w14:prst="orthographicFront"/>
              <w14:lightRig w14:rig="threePt" w14:dir="t">
                <w14:rot w14:lat="0" w14:lon="0" w14:rev="0"/>
              </w14:lightRig>
            </w14:scene3d>
          </w:rPr>
          <w:t>4.8.4</w:t>
        </w:r>
        <w:r w:rsidR="000C6DA8">
          <w:rPr>
            <w:rFonts w:asciiTheme="minorHAnsi" w:eastAsiaTheme="minorEastAsia" w:hAnsiTheme="minorHAnsi" w:cstheme="minorBidi"/>
            <w:noProof/>
            <w:sz w:val="22"/>
            <w:szCs w:val="22"/>
          </w:rPr>
          <w:tab/>
        </w:r>
        <w:r w:rsidR="000C6DA8" w:rsidRPr="00EE5A4D">
          <w:rPr>
            <w:rStyle w:val="Hyperlink"/>
            <w:noProof/>
          </w:rPr>
          <w:t>Viewing Employee Position Details</w:t>
        </w:r>
        <w:r w:rsidR="000C6DA8">
          <w:rPr>
            <w:noProof/>
            <w:webHidden/>
          </w:rPr>
          <w:tab/>
        </w:r>
        <w:r w:rsidR="000C6DA8">
          <w:rPr>
            <w:noProof/>
            <w:webHidden/>
          </w:rPr>
          <w:fldChar w:fldCharType="begin"/>
        </w:r>
        <w:r w:rsidR="000C6DA8">
          <w:rPr>
            <w:noProof/>
            <w:webHidden/>
          </w:rPr>
          <w:instrText xml:space="preserve"> PAGEREF _Toc507492136 \h </w:instrText>
        </w:r>
        <w:r w:rsidR="000C6DA8">
          <w:rPr>
            <w:noProof/>
            <w:webHidden/>
          </w:rPr>
        </w:r>
        <w:r w:rsidR="000C6DA8">
          <w:rPr>
            <w:noProof/>
            <w:webHidden/>
          </w:rPr>
          <w:fldChar w:fldCharType="separate"/>
        </w:r>
        <w:r w:rsidR="000C6DA8">
          <w:rPr>
            <w:noProof/>
            <w:webHidden/>
          </w:rPr>
          <w:t>75</w:t>
        </w:r>
        <w:r w:rsidR="000C6DA8">
          <w:rPr>
            <w:noProof/>
            <w:webHidden/>
          </w:rPr>
          <w:fldChar w:fldCharType="end"/>
        </w:r>
      </w:hyperlink>
    </w:p>
    <w:p w14:paraId="34F6D975" w14:textId="035DB82F" w:rsidR="000C6DA8" w:rsidRDefault="00CD3A99">
      <w:pPr>
        <w:pStyle w:val="TOC2"/>
        <w:rPr>
          <w:rFonts w:asciiTheme="minorHAnsi" w:eastAsiaTheme="minorEastAsia" w:hAnsiTheme="minorHAnsi" w:cstheme="minorBidi"/>
          <w:noProof/>
          <w:sz w:val="22"/>
          <w:szCs w:val="22"/>
        </w:rPr>
      </w:pPr>
      <w:hyperlink w:anchor="_Toc507492137" w:history="1">
        <w:r w:rsidR="000C6DA8" w:rsidRPr="00EE5A4D">
          <w:rPr>
            <w:rStyle w:val="Hyperlink"/>
            <w:noProof/>
            <w14:scene3d>
              <w14:camera w14:prst="orthographicFront"/>
              <w14:lightRig w14:rig="threePt" w14:dir="t">
                <w14:rot w14:lat="0" w14:lon="0" w14:rev="0"/>
              </w14:lightRig>
            </w14:scene3d>
          </w:rPr>
          <w:t>4.9</w:t>
        </w:r>
        <w:r w:rsidR="000C6DA8">
          <w:rPr>
            <w:rFonts w:asciiTheme="minorHAnsi" w:eastAsiaTheme="minorEastAsia" w:hAnsiTheme="minorHAnsi" w:cstheme="minorBidi"/>
            <w:noProof/>
            <w:sz w:val="22"/>
            <w:szCs w:val="22"/>
          </w:rPr>
          <w:tab/>
        </w:r>
        <w:r w:rsidR="000C6DA8" w:rsidRPr="00EE5A4D">
          <w:rPr>
            <w:rStyle w:val="Hyperlink"/>
            <w:noProof/>
          </w:rPr>
          <w:t>Take Action: Position Transfer (if Position Management implemented)</w:t>
        </w:r>
        <w:r w:rsidR="000C6DA8">
          <w:rPr>
            <w:noProof/>
            <w:webHidden/>
          </w:rPr>
          <w:tab/>
        </w:r>
        <w:r w:rsidR="000C6DA8">
          <w:rPr>
            <w:noProof/>
            <w:webHidden/>
          </w:rPr>
          <w:fldChar w:fldCharType="begin"/>
        </w:r>
        <w:r w:rsidR="000C6DA8">
          <w:rPr>
            <w:noProof/>
            <w:webHidden/>
          </w:rPr>
          <w:instrText xml:space="preserve"> PAGEREF _Toc507492137 \h </w:instrText>
        </w:r>
        <w:r w:rsidR="000C6DA8">
          <w:rPr>
            <w:noProof/>
            <w:webHidden/>
          </w:rPr>
        </w:r>
        <w:r w:rsidR="000C6DA8">
          <w:rPr>
            <w:noProof/>
            <w:webHidden/>
          </w:rPr>
          <w:fldChar w:fldCharType="separate"/>
        </w:r>
        <w:r w:rsidR="000C6DA8">
          <w:rPr>
            <w:noProof/>
            <w:webHidden/>
          </w:rPr>
          <w:t>78</w:t>
        </w:r>
        <w:r w:rsidR="000C6DA8">
          <w:rPr>
            <w:noProof/>
            <w:webHidden/>
          </w:rPr>
          <w:fldChar w:fldCharType="end"/>
        </w:r>
      </w:hyperlink>
    </w:p>
    <w:p w14:paraId="7D012D39" w14:textId="539120B2" w:rsidR="000C6DA8" w:rsidRDefault="00CD3A99">
      <w:pPr>
        <w:pStyle w:val="TOC3"/>
        <w:rPr>
          <w:rFonts w:asciiTheme="minorHAnsi" w:eastAsiaTheme="minorEastAsia" w:hAnsiTheme="minorHAnsi" w:cstheme="minorBidi"/>
          <w:noProof/>
          <w:sz w:val="22"/>
          <w:szCs w:val="22"/>
        </w:rPr>
      </w:pPr>
      <w:hyperlink w:anchor="_Toc507492138" w:history="1">
        <w:r w:rsidR="000C6DA8" w:rsidRPr="00EE5A4D">
          <w:rPr>
            <w:rStyle w:val="Hyperlink"/>
            <w:noProof/>
            <w14:scene3d>
              <w14:camera w14:prst="orthographicFront"/>
              <w14:lightRig w14:rig="threePt" w14:dir="t">
                <w14:rot w14:lat="0" w14:lon="0" w14:rev="0"/>
              </w14:lightRig>
            </w14:scene3d>
          </w:rPr>
          <w:t>4.9.1</w:t>
        </w:r>
        <w:r w:rsidR="000C6DA8">
          <w:rPr>
            <w:rFonts w:asciiTheme="minorHAnsi" w:eastAsiaTheme="minorEastAsia" w:hAnsiTheme="minorHAnsi" w:cstheme="minorBidi"/>
            <w:noProof/>
            <w:sz w:val="22"/>
            <w:szCs w:val="22"/>
          </w:rPr>
          <w:tab/>
        </w:r>
        <w:r w:rsidR="000C6DA8" w:rsidRPr="00EE5A4D">
          <w:rPr>
            <w:rStyle w:val="Hyperlink"/>
            <w:noProof/>
          </w:rPr>
          <w:t>Requesting Employee Position Transfer (process step outside software)</w:t>
        </w:r>
        <w:r w:rsidR="000C6DA8">
          <w:rPr>
            <w:noProof/>
            <w:webHidden/>
          </w:rPr>
          <w:tab/>
        </w:r>
        <w:r w:rsidR="000C6DA8">
          <w:rPr>
            <w:noProof/>
            <w:webHidden/>
          </w:rPr>
          <w:fldChar w:fldCharType="begin"/>
        </w:r>
        <w:r w:rsidR="000C6DA8">
          <w:rPr>
            <w:noProof/>
            <w:webHidden/>
          </w:rPr>
          <w:instrText xml:space="preserve"> PAGEREF _Toc507492138 \h </w:instrText>
        </w:r>
        <w:r w:rsidR="000C6DA8">
          <w:rPr>
            <w:noProof/>
            <w:webHidden/>
          </w:rPr>
        </w:r>
        <w:r w:rsidR="000C6DA8">
          <w:rPr>
            <w:noProof/>
            <w:webHidden/>
          </w:rPr>
          <w:fldChar w:fldCharType="separate"/>
        </w:r>
        <w:r w:rsidR="000C6DA8">
          <w:rPr>
            <w:noProof/>
            <w:webHidden/>
          </w:rPr>
          <w:t>79</w:t>
        </w:r>
        <w:r w:rsidR="000C6DA8">
          <w:rPr>
            <w:noProof/>
            <w:webHidden/>
          </w:rPr>
          <w:fldChar w:fldCharType="end"/>
        </w:r>
      </w:hyperlink>
    </w:p>
    <w:p w14:paraId="3130EE1A" w14:textId="0D7E6592" w:rsidR="000C6DA8" w:rsidRDefault="00CD3A99">
      <w:pPr>
        <w:pStyle w:val="TOC3"/>
        <w:rPr>
          <w:rFonts w:asciiTheme="minorHAnsi" w:eastAsiaTheme="minorEastAsia" w:hAnsiTheme="minorHAnsi" w:cstheme="minorBidi"/>
          <w:noProof/>
          <w:sz w:val="22"/>
          <w:szCs w:val="22"/>
        </w:rPr>
      </w:pPr>
      <w:hyperlink w:anchor="_Toc507492139" w:history="1">
        <w:r w:rsidR="000C6DA8" w:rsidRPr="00EE5A4D">
          <w:rPr>
            <w:rStyle w:val="Hyperlink"/>
            <w:noProof/>
            <w14:scene3d>
              <w14:camera w14:prst="orthographicFront"/>
              <w14:lightRig w14:rig="threePt" w14:dir="t">
                <w14:rot w14:lat="0" w14:lon="0" w14:rev="0"/>
              </w14:lightRig>
            </w14:scene3d>
          </w:rPr>
          <w:t>4.9.2</w:t>
        </w:r>
        <w:r w:rsidR="000C6DA8">
          <w:rPr>
            <w:rFonts w:asciiTheme="minorHAnsi" w:eastAsiaTheme="minorEastAsia" w:hAnsiTheme="minorHAnsi" w:cstheme="minorBidi"/>
            <w:noProof/>
            <w:sz w:val="22"/>
            <w:szCs w:val="22"/>
          </w:rPr>
          <w:tab/>
        </w:r>
        <w:r w:rsidR="000C6DA8" w:rsidRPr="00EE5A4D">
          <w:rPr>
            <w:rStyle w:val="Hyperlink"/>
            <w:noProof/>
          </w:rPr>
          <w:t>Receiving Employee Position Transfer Request (process step outside software)</w:t>
        </w:r>
        <w:r w:rsidR="000C6DA8">
          <w:rPr>
            <w:noProof/>
            <w:webHidden/>
          </w:rPr>
          <w:tab/>
        </w:r>
        <w:r w:rsidR="000C6DA8">
          <w:rPr>
            <w:noProof/>
            <w:webHidden/>
          </w:rPr>
          <w:fldChar w:fldCharType="begin"/>
        </w:r>
        <w:r w:rsidR="000C6DA8">
          <w:rPr>
            <w:noProof/>
            <w:webHidden/>
          </w:rPr>
          <w:instrText xml:space="preserve"> PAGEREF _Toc507492139 \h </w:instrText>
        </w:r>
        <w:r w:rsidR="000C6DA8">
          <w:rPr>
            <w:noProof/>
            <w:webHidden/>
          </w:rPr>
        </w:r>
        <w:r w:rsidR="000C6DA8">
          <w:rPr>
            <w:noProof/>
            <w:webHidden/>
          </w:rPr>
          <w:fldChar w:fldCharType="separate"/>
        </w:r>
        <w:r w:rsidR="000C6DA8">
          <w:rPr>
            <w:noProof/>
            <w:webHidden/>
          </w:rPr>
          <w:t>79</w:t>
        </w:r>
        <w:r w:rsidR="000C6DA8">
          <w:rPr>
            <w:noProof/>
            <w:webHidden/>
          </w:rPr>
          <w:fldChar w:fldCharType="end"/>
        </w:r>
      </w:hyperlink>
    </w:p>
    <w:p w14:paraId="3D2B21CE" w14:textId="373CBE08" w:rsidR="000C6DA8" w:rsidRDefault="00CD3A99">
      <w:pPr>
        <w:pStyle w:val="TOC3"/>
        <w:rPr>
          <w:rFonts w:asciiTheme="minorHAnsi" w:eastAsiaTheme="minorEastAsia" w:hAnsiTheme="minorHAnsi" w:cstheme="minorBidi"/>
          <w:noProof/>
          <w:sz w:val="22"/>
          <w:szCs w:val="22"/>
        </w:rPr>
      </w:pPr>
      <w:hyperlink w:anchor="_Toc507492140" w:history="1">
        <w:r w:rsidR="000C6DA8" w:rsidRPr="00EE5A4D">
          <w:rPr>
            <w:rStyle w:val="Hyperlink"/>
            <w:noProof/>
            <w14:scene3d>
              <w14:camera w14:prst="orthographicFront"/>
              <w14:lightRig w14:rig="threePt" w14:dir="t">
                <w14:rot w14:lat="0" w14:lon="0" w14:rev="0"/>
              </w14:lightRig>
            </w14:scene3d>
          </w:rPr>
          <w:t>4.9.3</w:t>
        </w:r>
        <w:r w:rsidR="000C6DA8">
          <w:rPr>
            <w:rFonts w:asciiTheme="minorHAnsi" w:eastAsiaTheme="minorEastAsia" w:hAnsiTheme="minorHAnsi" w:cstheme="minorBidi"/>
            <w:noProof/>
            <w:sz w:val="22"/>
            <w:szCs w:val="22"/>
          </w:rPr>
          <w:tab/>
        </w:r>
        <w:r w:rsidR="000C6DA8" w:rsidRPr="00EE5A4D">
          <w:rPr>
            <w:rStyle w:val="Hyperlink"/>
            <w:noProof/>
          </w:rPr>
          <w:t>Entering Position Transfer Data</w:t>
        </w:r>
        <w:r w:rsidR="000C6DA8">
          <w:rPr>
            <w:noProof/>
            <w:webHidden/>
          </w:rPr>
          <w:tab/>
        </w:r>
        <w:r w:rsidR="000C6DA8">
          <w:rPr>
            <w:noProof/>
            <w:webHidden/>
          </w:rPr>
          <w:fldChar w:fldCharType="begin"/>
        </w:r>
        <w:r w:rsidR="000C6DA8">
          <w:rPr>
            <w:noProof/>
            <w:webHidden/>
          </w:rPr>
          <w:instrText xml:space="preserve"> PAGEREF _Toc507492140 \h </w:instrText>
        </w:r>
        <w:r w:rsidR="000C6DA8">
          <w:rPr>
            <w:noProof/>
            <w:webHidden/>
          </w:rPr>
        </w:r>
        <w:r w:rsidR="000C6DA8">
          <w:rPr>
            <w:noProof/>
            <w:webHidden/>
          </w:rPr>
          <w:fldChar w:fldCharType="separate"/>
        </w:r>
        <w:r w:rsidR="000C6DA8">
          <w:rPr>
            <w:noProof/>
            <w:webHidden/>
          </w:rPr>
          <w:t>80</w:t>
        </w:r>
        <w:r w:rsidR="000C6DA8">
          <w:rPr>
            <w:noProof/>
            <w:webHidden/>
          </w:rPr>
          <w:fldChar w:fldCharType="end"/>
        </w:r>
      </w:hyperlink>
    </w:p>
    <w:p w14:paraId="3ABCA4D1" w14:textId="2F63285C" w:rsidR="000C6DA8" w:rsidRDefault="00CD3A99">
      <w:pPr>
        <w:pStyle w:val="TOC3"/>
        <w:rPr>
          <w:rFonts w:asciiTheme="minorHAnsi" w:eastAsiaTheme="minorEastAsia" w:hAnsiTheme="minorHAnsi" w:cstheme="minorBidi"/>
          <w:noProof/>
          <w:sz w:val="22"/>
          <w:szCs w:val="22"/>
        </w:rPr>
      </w:pPr>
      <w:hyperlink w:anchor="_Toc507492141" w:history="1">
        <w:r w:rsidR="000C6DA8" w:rsidRPr="00EE5A4D">
          <w:rPr>
            <w:rStyle w:val="Hyperlink"/>
            <w:noProof/>
            <w14:scene3d>
              <w14:camera w14:prst="orthographicFront"/>
              <w14:lightRig w14:rig="threePt" w14:dir="t">
                <w14:rot w14:lat="0" w14:lon="0" w14:rev="0"/>
              </w14:lightRig>
            </w14:scene3d>
          </w:rPr>
          <w:t>4.9.4</w:t>
        </w:r>
        <w:r w:rsidR="000C6DA8">
          <w:rPr>
            <w:rFonts w:asciiTheme="minorHAnsi" w:eastAsiaTheme="minorEastAsia" w:hAnsiTheme="minorHAnsi" w:cstheme="minorBidi"/>
            <w:noProof/>
            <w:sz w:val="22"/>
            <w:szCs w:val="22"/>
          </w:rPr>
          <w:tab/>
        </w:r>
        <w:r w:rsidR="000C6DA8" w:rsidRPr="00EE5A4D">
          <w:rPr>
            <w:rStyle w:val="Hyperlink"/>
            <w:noProof/>
          </w:rPr>
          <w:t>Approving Position Transfer Request</w:t>
        </w:r>
        <w:r w:rsidR="000C6DA8">
          <w:rPr>
            <w:noProof/>
            <w:webHidden/>
          </w:rPr>
          <w:tab/>
        </w:r>
        <w:r w:rsidR="000C6DA8">
          <w:rPr>
            <w:noProof/>
            <w:webHidden/>
          </w:rPr>
          <w:fldChar w:fldCharType="begin"/>
        </w:r>
        <w:r w:rsidR="000C6DA8">
          <w:rPr>
            <w:noProof/>
            <w:webHidden/>
          </w:rPr>
          <w:instrText xml:space="preserve"> PAGEREF _Toc507492141 \h </w:instrText>
        </w:r>
        <w:r w:rsidR="000C6DA8">
          <w:rPr>
            <w:noProof/>
            <w:webHidden/>
          </w:rPr>
        </w:r>
        <w:r w:rsidR="000C6DA8">
          <w:rPr>
            <w:noProof/>
            <w:webHidden/>
          </w:rPr>
          <w:fldChar w:fldCharType="separate"/>
        </w:r>
        <w:r w:rsidR="000C6DA8">
          <w:rPr>
            <w:noProof/>
            <w:webHidden/>
          </w:rPr>
          <w:t>84</w:t>
        </w:r>
        <w:r w:rsidR="000C6DA8">
          <w:rPr>
            <w:noProof/>
            <w:webHidden/>
          </w:rPr>
          <w:fldChar w:fldCharType="end"/>
        </w:r>
      </w:hyperlink>
    </w:p>
    <w:p w14:paraId="720BBC9D" w14:textId="12CD0751" w:rsidR="000C6DA8" w:rsidRDefault="00CD3A99">
      <w:pPr>
        <w:pStyle w:val="TOC3"/>
        <w:rPr>
          <w:rFonts w:asciiTheme="minorHAnsi" w:eastAsiaTheme="minorEastAsia" w:hAnsiTheme="minorHAnsi" w:cstheme="minorBidi"/>
          <w:noProof/>
          <w:sz w:val="22"/>
          <w:szCs w:val="22"/>
        </w:rPr>
      </w:pPr>
      <w:hyperlink w:anchor="_Toc507492142" w:history="1">
        <w:r w:rsidR="000C6DA8" w:rsidRPr="00EE5A4D">
          <w:rPr>
            <w:rStyle w:val="Hyperlink"/>
            <w:noProof/>
            <w14:scene3d>
              <w14:camera w14:prst="orthographicFront"/>
              <w14:lightRig w14:rig="threePt" w14:dir="t">
                <w14:rot w14:lat="0" w14:lon="0" w14:rev="0"/>
              </w14:lightRig>
            </w14:scene3d>
          </w:rPr>
          <w:t>4.9.5</w:t>
        </w:r>
        <w:r w:rsidR="000C6DA8">
          <w:rPr>
            <w:rFonts w:asciiTheme="minorHAnsi" w:eastAsiaTheme="minorEastAsia" w:hAnsiTheme="minorHAnsi" w:cstheme="minorBidi"/>
            <w:noProof/>
            <w:sz w:val="22"/>
            <w:szCs w:val="22"/>
          </w:rPr>
          <w:tab/>
        </w:r>
        <w:r w:rsidR="000C6DA8" w:rsidRPr="00EE5A4D">
          <w:rPr>
            <w:rStyle w:val="Hyperlink"/>
            <w:noProof/>
          </w:rPr>
          <w:t>Processing Approved Position Transfer Request</w:t>
        </w:r>
        <w:r w:rsidR="000C6DA8">
          <w:rPr>
            <w:noProof/>
            <w:webHidden/>
          </w:rPr>
          <w:tab/>
        </w:r>
        <w:r w:rsidR="000C6DA8">
          <w:rPr>
            <w:noProof/>
            <w:webHidden/>
          </w:rPr>
          <w:fldChar w:fldCharType="begin"/>
        </w:r>
        <w:r w:rsidR="000C6DA8">
          <w:rPr>
            <w:noProof/>
            <w:webHidden/>
          </w:rPr>
          <w:instrText xml:space="preserve"> PAGEREF _Toc507492142 \h </w:instrText>
        </w:r>
        <w:r w:rsidR="000C6DA8">
          <w:rPr>
            <w:noProof/>
            <w:webHidden/>
          </w:rPr>
        </w:r>
        <w:r w:rsidR="000C6DA8">
          <w:rPr>
            <w:noProof/>
            <w:webHidden/>
          </w:rPr>
          <w:fldChar w:fldCharType="separate"/>
        </w:r>
        <w:r w:rsidR="000C6DA8">
          <w:rPr>
            <w:noProof/>
            <w:webHidden/>
          </w:rPr>
          <w:t>86</w:t>
        </w:r>
        <w:r w:rsidR="000C6DA8">
          <w:rPr>
            <w:noProof/>
            <w:webHidden/>
          </w:rPr>
          <w:fldChar w:fldCharType="end"/>
        </w:r>
      </w:hyperlink>
    </w:p>
    <w:p w14:paraId="474FD94E" w14:textId="51E410E6" w:rsidR="000C6DA8" w:rsidRDefault="00CD3A99">
      <w:pPr>
        <w:pStyle w:val="TOC4"/>
        <w:rPr>
          <w:rFonts w:asciiTheme="minorHAnsi" w:eastAsiaTheme="minorEastAsia" w:hAnsiTheme="minorHAnsi" w:cstheme="minorBidi"/>
          <w:noProof/>
          <w:sz w:val="22"/>
          <w:szCs w:val="22"/>
        </w:rPr>
      </w:pPr>
      <w:hyperlink w:anchor="_Toc507492143" w:history="1">
        <w:r w:rsidR="000C6DA8" w:rsidRPr="00EE5A4D">
          <w:rPr>
            <w:rStyle w:val="Hyperlink"/>
            <w:noProof/>
          </w:rPr>
          <w:t>4.9.5.1</w:t>
        </w:r>
        <w:r w:rsidR="000C6DA8">
          <w:rPr>
            <w:rFonts w:asciiTheme="minorHAnsi" w:eastAsiaTheme="minorEastAsia" w:hAnsiTheme="minorHAnsi" w:cstheme="minorBidi"/>
            <w:noProof/>
            <w:sz w:val="22"/>
            <w:szCs w:val="22"/>
          </w:rPr>
          <w:tab/>
        </w:r>
        <w:r w:rsidR="000C6DA8" w:rsidRPr="00EE5A4D">
          <w:rPr>
            <w:rStyle w:val="Hyperlink"/>
            <w:noProof/>
          </w:rPr>
          <w:t>Receiving Notification about Position Transfer Final Approval</w:t>
        </w:r>
        <w:r w:rsidR="000C6DA8">
          <w:rPr>
            <w:noProof/>
            <w:webHidden/>
          </w:rPr>
          <w:tab/>
        </w:r>
        <w:r w:rsidR="000C6DA8">
          <w:rPr>
            <w:noProof/>
            <w:webHidden/>
          </w:rPr>
          <w:fldChar w:fldCharType="begin"/>
        </w:r>
        <w:r w:rsidR="000C6DA8">
          <w:rPr>
            <w:noProof/>
            <w:webHidden/>
          </w:rPr>
          <w:instrText xml:space="preserve"> PAGEREF _Toc507492143 \h </w:instrText>
        </w:r>
        <w:r w:rsidR="000C6DA8">
          <w:rPr>
            <w:noProof/>
            <w:webHidden/>
          </w:rPr>
        </w:r>
        <w:r w:rsidR="000C6DA8">
          <w:rPr>
            <w:noProof/>
            <w:webHidden/>
          </w:rPr>
          <w:fldChar w:fldCharType="separate"/>
        </w:r>
        <w:r w:rsidR="000C6DA8">
          <w:rPr>
            <w:noProof/>
            <w:webHidden/>
          </w:rPr>
          <w:t>89</w:t>
        </w:r>
        <w:r w:rsidR="000C6DA8">
          <w:rPr>
            <w:noProof/>
            <w:webHidden/>
          </w:rPr>
          <w:fldChar w:fldCharType="end"/>
        </w:r>
      </w:hyperlink>
    </w:p>
    <w:p w14:paraId="5D50725B" w14:textId="7B6F8BC9" w:rsidR="000C6DA8" w:rsidRDefault="00CD3A99">
      <w:pPr>
        <w:pStyle w:val="TOC3"/>
        <w:rPr>
          <w:rFonts w:asciiTheme="minorHAnsi" w:eastAsiaTheme="minorEastAsia" w:hAnsiTheme="minorHAnsi" w:cstheme="minorBidi"/>
          <w:noProof/>
          <w:sz w:val="22"/>
          <w:szCs w:val="22"/>
        </w:rPr>
      </w:pPr>
      <w:hyperlink w:anchor="_Toc507492144" w:history="1">
        <w:r w:rsidR="000C6DA8" w:rsidRPr="00EE5A4D">
          <w:rPr>
            <w:rStyle w:val="Hyperlink"/>
            <w:noProof/>
            <w14:scene3d>
              <w14:camera w14:prst="orthographicFront"/>
              <w14:lightRig w14:rig="threePt" w14:dir="t">
                <w14:rot w14:lat="0" w14:lon="0" w14:rev="0"/>
              </w14:lightRig>
            </w14:scene3d>
          </w:rPr>
          <w:t>4.9.6</w:t>
        </w:r>
        <w:r w:rsidR="000C6DA8">
          <w:rPr>
            <w:rFonts w:asciiTheme="minorHAnsi" w:eastAsiaTheme="minorEastAsia" w:hAnsiTheme="minorHAnsi" w:cstheme="minorBidi"/>
            <w:noProof/>
            <w:sz w:val="22"/>
            <w:szCs w:val="22"/>
          </w:rPr>
          <w:tab/>
        </w:r>
        <w:r w:rsidR="000C6DA8" w:rsidRPr="00EE5A4D">
          <w:rPr>
            <w:rStyle w:val="Hyperlink"/>
            <w:noProof/>
          </w:rPr>
          <w:t>Viewing Updated Positions</w:t>
        </w:r>
        <w:r w:rsidR="000C6DA8">
          <w:rPr>
            <w:noProof/>
            <w:webHidden/>
          </w:rPr>
          <w:tab/>
        </w:r>
        <w:r w:rsidR="000C6DA8">
          <w:rPr>
            <w:noProof/>
            <w:webHidden/>
          </w:rPr>
          <w:fldChar w:fldCharType="begin"/>
        </w:r>
        <w:r w:rsidR="000C6DA8">
          <w:rPr>
            <w:noProof/>
            <w:webHidden/>
          </w:rPr>
          <w:instrText xml:space="preserve"> PAGEREF _Toc507492144 \h </w:instrText>
        </w:r>
        <w:r w:rsidR="000C6DA8">
          <w:rPr>
            <w:noProof/>
            <w:webHidden/>
          </w:rPr>
        </w:r>
        <w:r w:rsidR="000C6DA8">
          <w:rPr>
            <w:noProof/>
            <w:webHidden/>
          </w:rPr>
          <w:fldChar w:fldCharType="separate"/>
        </w:r>
        <w:r w:rsidR="000C6DA8">
          <w:rPr>
            <w:noProof/>
            <w:webHidden/>
          </w:rPr>
          <w:t>89</w:t>
        </w:r>
        <w:r w:rsidR="000C6DA8">
          <w:rPr>
            <w:noProof/>
            <w:webHidden/>
          </w:rPr>
          <w:fldChar w:fldCharType="end"/>
        </w:r>
      </w:hyperlink>
    </w:p>
    <w:p w14:paraId="723FF1E9" w14:textId="6DE86131" w:rsidR="000C6DA8" w:rsidRDefault="00CD3A99">
      <w:pPr>
        <w:pStyle w:val="TOC3"/>
        <w:rPr>
          <w:rFonts w:asciiTheme="minorHAnsi" w:eastAsiaTheme="minorEastAsia" w:hAnsiTheme="minorHAnsi" w:cstheme="minorBidi"/>
          <w:noProof/>
          <w:sz w:val="22"/>
          <w:szCs w:val="22"/>
        </w:rPr>
      </w:pPr>
      <w:hyperlink w:anchor="_Toc507492145" w:history="1">
        <w:r w:rsidR="000C6DA8" w:rsidRPr="00EE5A4D">
          <w:rPr>
            <w:rStyle w:val="Hyperlink"/>
            <w:noProof/>
            <w14:scene3d>
              <w14:camera w14:prst="orthographicFront"/>
              <w14:lightRig w14:rig="threePt" w14:dir="t">
                <w14:rot w14:lat="0" w14:lon="0" w14:rev="0"/>
              </w14:lightRig>
            </w14:scene3d>
          </w:rPr>
          <w:t>4.9.7</w:t>
        </w:r>
        <w:r w:rsidR="000C6DA8">
          <w:rPr>
            <w:rFonts w:asciiTheme="minorHAnsi" w:eastAsiaTheme="minorEastAsia" w:hAnsiTheme="minorHAnsi" w:cstheme="minorBidi"/>
            <w:noProof/>
            <w:sz w:val="22"/>
            <w:szCs w:val="22"/>
          </w:rPr>
          <w:tab/>
        </w:r>
        <w:r w:rsidR="000C6DA8" w:rsidRPr="00EE5A4D">
          <w:rPr>
            <w:rStyle w:val="Hyperlink"/>
            <w:noProof/>
          </w:rPr>
          <w:t>Notifying Source Line Manager about Employee Position Transfer Request Completion (process step outside software)</w:t>
        </w:r>
        <w:r w:rsidR="000C6DA8">
          <w:rPr>
            <w:noProof/>
            <w:webHidden/>
          </w:rPr>
          <w:tab/>
        </w:r>
        <w:r w:rsidR="000C6DA8">
          <w:rPr>
            <w:noProof/>
            <w:webHidden/>
          </w:rPr>
          <w:fldChar w:fldCharType="begin"/>
        </w:r>
        <w:r w:rsidR="000C6DA8">
          <w:rPr>
            <w:noProof/>
            <w:webHidden/>
          </w:rPr>
          <w:instrText xml:space="preserve"> PAGEREF _Toc507492145 \h </w:instrText>
        </w:r>
        <w:r w:rsidR="000C6DA8">
          <w:rPr>
            <w:noProof/>
            <w:webHidden/>
          </w:rPr>
        </w:r>
        <w:r w:rsidR="000C6DA8">
          <w:rPr>
            <w:noProof/>
            <w:webHidden/>
          </w:rPr>
          <w:fldChar w:fldCharType="separate"/>
        </w:r>
        <w:r w:rsidR="000C6DA8">
          <w:rPr>
            <w:noProof/>
            <w:webHidden/>
          </w:rPr>
          <w:t>91</w:t>
        </w:r>
        <w:r w:rsidR="000C6DA8">
          <w:rPr>
            <w:noProof/>
            <w:webHidden/>
          </w:rPr>
          <w:fldChar w:fldCharType="end"/>
        </w:r>
      </w:hyperlink>
    </w:p>
    <w:p w14:paraId="1A306438" w14:textId="6902C3A6" w:rsidR="000C6DA8" w:rsidRDefault="00CD3A99">
      <w:pPr>
        <w:pStyle w:val="TOC3"/>
        <w:rPr>
          <w:rFonts w:asciiTheme="minorHAnsi" w:eastAsiaTheme="minorEastAsia" w:hAnsiTheme="minorHAnsi" w:cstheme="minorBidi"/>
          <w:noProof/>
          <w:sz w:val="22"/>
          <w:szCs w:val="22"/>
        </w:rPr>
      </w:pPr>
      <w:hyperlink w:anchor="_Toc507492146" w:history="1">
        <w:r w:rsidR="000C6DA8" w:rsidRPr="00EE5A4D">
          <w:rPr>
            <w:rStyle w:val="Hyperlink"/>
            <w:noProof/>
            <w14:scene3d>
              <w14:camera w14:prst="orthographicFront"/>
              <w14:lightRig w14:rig="threePt" w14:dir="t">
                <w14:rot w14:lat="0" w14:lon="0" w14:rev="0"/>
              </w14:lightRig>
            </w14:scene3d>
          </w:rPr>
          <w:t>4.9.8</w:t>
        </w:r>
        <w:r w:rsidR="000C6DA8">
          <w:rPr>
            <w:rFonts w:asciiTheme="minorHAnsi" w:eastAsiaTheme="minorEastAsia" w:hAnsiTheme="minorHAnsi" w:cstheme="minorBidi"/>
            <w:noProof/>
            <w:sz w:val="22"/>
            <w:szCs w:val="22"/>
          </w:rPr>
          <w:tab/>
        </w:r>
        <w:r w:rsidR="000C6DA8" w:rsidRPr="00EE5A4D">
          <w:rPr>
            <w:rStyle w:val="Hyperlink"/>
            <w:noProof/>
          </w:rPr>
          <w:t>Notifying Employee about Position Transfer Completion (process step outside software)</w:t>
        </w:r>
        <w:r w:rsidR="000C6DA8">
          <w:rPr>
            <w:noProof/>
            <w:webHidden/>
          </w:rPr>
          <w:tab/>
        </w:r>
        <w:r w:rsidR="000C6DA8">
          <w:rPr>
            <w:noProof/>
            <w:webHidden/>
          </w:rPr>
          <w:fldChar w:fldCharType="begin"/>
        </w:r>
        <w:r w:rsidR="000C6DA8">
          <w:rPr>
            <w:noProof/>
            <w:webHidden/>
          </w:rPr>
          <w:instrText xml:space="preserve"> PAGEREF _Toc507492146 \h </w:instrText>
        </w:r>
        <w:r w:rsidR="000C6DA8">
          <w:rPr>
            <w:noProof/>
            <w:webHidden/>
          </w:rPr>
        </w:r>
        <w:r w:rsidR="000C6DA8">
          <w:rPr>
            <w:noProof/>
            <w:webHidden/>
          </w:rPr>
          <w:fldChar w:fldCharType="separate"/>
        </w:r>
        <w:r w:rsidR="000C6DA8">
          <w:rPr>
            <w:noProof/>
            <w:webHidden/>
          </w:rPr>
          <w:t>91</w:t>
        </w:r>
        <w:r w:rsidR="000C6DA8">
          <w:rPr>
            <w:noProof/>
            <w:webHidden/>
          </w:rPr>
          <w:fldChar w:fldCharType="end"/>
        </w:r>
      </w:hyperlink>
    </w:p>
    <w:p w14:paraId="4D817376" w14:textId="5DF785EA" w:rsidR="000C6DA8" w:rsidRDefault="00CD3A99">
      <w:pPr>
        <w:pStyle w:val="TOC3"/>
        <w:rPr>
          <w:rFonts w:asciiTheme="minorHAnsi" w:eastAsiaTheme="minorEastAsia" w:hAnsiTheme="minorHAnsi" w:cstheme="minorBidi"/>
          <w:noProof/>
          <w:sz w:val="22"/>
          <w:szCs w:val="22"/>
        </w:rPr>
      </w:pPr>
      <w:hyperlink w:anchor="_Toc507492147" w:history="1">
        <w:r w:rsidR="000C6DA8" w:rsidRPr="00EE5A4D">
          <w:rPr>
            <w:rStyle w:val="Hyperlink"/>
            <w:noProof/>
            <w14:scene3d>
              <w14:camera w14:prst="orthographicFront"/>
              <w14:lightRig w14:rig="threePt" w14:dir="t">
                <w14:rot w14:lat="0" w14:lon="0" w14:rev="0"/>
              </w14:lightRig>
            </w14:scene3d>
          </w:rPr>
          <w:t>4.9.9</w:t>
        </w:r>
        <w:r w:rsidR="000C6DA8">
          <w:rPr>
            <w:rFonts w:asciiTheme="minorHAnsi" w:eastAsiaTheme="minorEastAsia" w:hAnsiTheme="minorHAnsi" w:cstheme="minorBidi"/>
            <w:noProof/>
            <w:sz w:val="22"/>
            <w:szCs w:val="22"/>
          </w:rPr>
          <w:tab/>
        </w:r>
        <w:r w:rsidR="000C6DA8" w:rsidRPr="00EE5A4D">
          <w:rPr>
            <w:rStyle w:val="Hyperlink"/>
            <w:noProof/>
          </w:rPr>
          <w:t>Receiving Employee Position Transfer Request Completion Notification (process step outside software)</w:t>
        </w:r>
        <w:r w:rsidR="000C6DA8">
          <w:rPr>
            <w:noProof/>
            <w:webHidden/>
          </w:rPr>
          <w:tab/>
        </w:r>
        <w:r w:rsidR="000C6DA8">
          <w:rPr>
            <w:noProof/>
            <w:webHidden/>
          </w:rPr>
          <w:fldChar w:fldCharType="begin"/>
        </w:r>
        <w:r w:rsidR="000C6DA8">
          <w:rPr>
            <w:noProof/>
            <w:webHidden/>
          </w:rPr>
          <w:instrText xml:space="preserve"> PAGEREF _Toc507492147 \h </w:instrText>
        </w:r>
        <w:r w:rsidR="000C6DA8">
          <w:rPr>
            <w:noProof/>
            <w:webHidden/>
          </w:rPr>
        </w:r>
        <w:r w:rsidR="000C6DA8">
          <w:rPr>
            <w:noProof/>
            <w:webHidden/>
          </w:rPr>
          <w:fldChar w:fldCharType="separate"/>
        </w:r>
        <w:r w:rsidR="000C6DA8">
          <w:rPr>
            <w:noProof/>
            <w:webHidden/>
          </w:rPr>
          <w:t>91</w:t>
        </w:r>
        <w:r w:rsidR="000C6DA8">
          <w:rPr>
            <w:noProof/>
            <w:webHidden/>
          </w:rPr>
          <w:fldChar w:fldCharType="end"/>
        </w:r>
      </w:hyperlink>
    </w:p>
    <w:p w14:paraId="7A375BC4" w14:textId="666D00A8" w:rsidR="000C6DA8" w:rsidRDefault="00CD3A99">
      <w:pPr>
        <w:pStyle w:val="TOC3"/>
        <w:rPr>
          <w:rFonts w:asciiTheme="minorHAnsi" w:eastAsiaTheme="minorEastAsia" w:hAnsiTheme="minorHAnsi" w:cstheme="minorBidi"/>
          <w:noProof/>
          <w:sz w:val="22"/>
          <w:szCs w:val="22"/>
        </w:rPr>
      </w:pPr>
      <w:hyperlink w:anchor="_Toc507492148" w:history="1">
        <w:r w:rsidR="000C6DA8" w:rsidRPr="00EE5A4D">
          <w:rPr>
            <w:rStyle w:val="Hyperlink"/>
            <w:noProof/>
            <w14:scene3d>
              <w14:camera w14:prst="orthographicFront"/>
              <w14:lightRig w14:rig="threePt" w14:dir="t">
                <w14:rot w14:lat="0" w14:lon="0" w14:rev="0"/>
              </w14:lightRig>
            </w14:scene3d>
          </w:rPr>
          <w:t>4.9.10</w:t>
        </w:r>
        <w:r w:rsidR="000C6DA8">
          <w:rPr>
            <w:rFonts w:asciiTheme="minorHAnsi" w:eastAsiaTheme="minorEastAsia" w:hAnsiTheme="minorHAnsi" w:cstheme="minorBidi"/>
            <w:noProof/>
            <w:sz w:val="22"/>
            <w:szCs w:val="22"/>
          </w:rPr>
          <w:tab/>
        </w:r>
        <w:r w:rsidR="000C6DA8" w:rsidRPr="00EE5A4D">
          <w:rPr>
            <w:rStyle w:val="Hyperlink"/>
            <w:noProof/>
          </w:rPr>
          <w:t>Receiving Position Transfer Completion Notification (process step outside software)</w:t>
        </w:r>
        <w:r w:rsidR="000C6DA8">
          <w:rPr>
            <w:noProof/>
            <w:webHidden/>
          </w:rPr>
          <w:tab/>
        </w:r>
        <w:r w:rsidR="000C6DA8">
          <w:rPr>
            <w:noProof/>
            <w:webHidden/>
          </w:rPr>
          <w:fldChar w:fldCharType="begin"/>
        </w:r>
        <w:r w:rsidR="000C6DA8">
          <w:rPr>
            <w:noProof/>
            <w:webHidden/>
          </w:rPr>
          <w:instrText xml:space="preserve"> PAGEREF _Toc507492148 \h </w:instrText>
        </w:r>
        <w:r w:rsidR="000C6DA8">
          <w:rPr>
            <w:noProof/>
            <w:webHidden/>
          </w:rPr>
        </w:r>
        <w:r w:rsidR="000C6DA8">
          <w:rPr>
            <w:noProof/>
            <w:webHidden/>
          </w:rPr>
          <w:fldChar w:fldCharType="separate"/>
        </w:r>
        <w:r w:rsidR="000C6DA8">
          <w:rPr>
            <w:noProof/>
            <w:webHidden/>
          </w:rPr>
          <w:t>91</w:t>
        </w:r>
        <w:r w:rsidR="000C6DA8">
          <w:rPr>
            <w:noProof/>
            <w:webHidden/>
          </w:rPr>
          <w:fldChar w:fldCharType="end"/>
        </w:r>
      </w:hyperlink>
    </w:p>
    <w:p w14:paraId="38C86F9B" w14:textId="3430E1EF" w:rsidR="000C6DA8" w:rsidRDefault="00CD3A99">
      <w:pPr>
        <w:pStyle w:val="TOC1"/>
        <w:rPr>
          <w:rFonts w:asciiTheme="minorHAnsi" w:eastAsiaTheme="minorEastAsia" w:hAnsiTheme="minorHAnsi" w:cstheme="minorBidi"/>
          <w:noProof/>
          <w:sz w:val="22"/>
          <w:szCs w:val="22"/>
        </w:rPr>
      </w:pPr>
      <w:hyperlink w:anchor="_Toc507492149" w:history="1">
        <w:r w:rsidR="000C6DA8" w:rsidRPr="00EE5A4D">
          <w:rPr>
            <w:rStyle w:val="Hyperlink"/>
            <w:noProof/>
          </w:rPr>
          <w:t>5</w:t>
        </w:r>
        <w:r w:rsidR="000C6DA8">
          <w:rPr>
            <w:rFonts w:asciiTheme="minorHAnsi" w:eastAsiaTheme="minorEastAsia" w:hAnsiTheme="minorHAnsi" w:cstheme="minorBidi"/>
            <w:noProof/>
            <w:sz w:val="22"/>
            <w:szCs w:val="22"/>
          </w:rPr>
          <w:tab/>
        </w:r>
        <w:r w:rsidR="000C6DA8" w:rsidRPr="00EE5A4D">
          <w:rPr>
            <w:rStyle w:val="Hyperlink"/>
            <w:noProof/>
          </w:rPr>
          <w:t>Country-Specific Field Values</w:t>
        </w:r>
        <w:r w:rsidR="000C6DA8">
          <w:rPr>
            <w:noProof/>
            <w:webHidden/>
          </w:rPr>
          <w:tab/>
        </w:r>
        <w:r w:rsidR="000C6DA8">
          <w:rPr>
            <w:noProof/>
            <w:webHidden/>
          </w:rPr>
          <w:fldChar w:fldCharType="begin"/>
        </w:r>
        <w:r w:rsidR="000C6DA8">
          <w:rPr>
            <w:noProof/>
            <w:webHidden/>
          </w:rPr>
          <w:instrText xml:space="preserve"> PAGEREF _Toc507492149 \h </w:instrText>
        </w:r>
        <w:r w:rsidR="000C6DA8">
          <w:rPr>
            <w:noProof/>
            <w:webHidden/>
          </w:rPr>
        </w:r>
        <w:r w:rsidR="000C6DA8">
          <w:rPr>
            <w:noProof/>
            <w:webHidden/>
          </w:rPr>
          <w:fldChar w:fldCharType="separate"/>
        </w:r>
        <w:r w:rsidR="000C6DA8">
          <w:rPr>
            <w:noProof/>
            <w:webHidden/>
          </w:rPr>
          <w:t>93</w:t>
        </w:r>
        <w:r w:rsidR="000C6DA8">
          <w:rPr>
            <w:noProof/>
            <w:webHidden/>
          </w:rPr>
          <w:fldChar w:fldCharType="end"/>
        </w:r>
      </w:hyperlink>
    </w:p>
    <w:p w14:paraId="7C6E5B75" w14:textId="43EB4ED5" w:rsidR="000C6DA8" w:rsidRDefault="00CD3A99">
      <w:pPr>
        <w:pStyle w:val="TOC2"/>
        <w:rPr>
          <w:rFonts w:asciiTheme="minorHAnsi" w:eastAsiaTheme="minorEastAsia" w:hAnsiTheme="minorHAnsi" w:cstheme="minorBidi"/>
          <w:noProof/>
          <w:sz w:val="22"/>
          <w:szCs w:val="22"/>
        </w:rPr>
      </w:pPr>
      <w:hyperlink w:anchor="_Toc507492150" w:history="1">
        <w:r w:rsidR="000C6DA8" w:rsidRPr="00EE5A4D">
          <w:rPr>
            <w:rStyle w:val="Hyperlink"/>
            <w:noProof/>
            <w14:scene3d>
              <w14:camera w14:prst="orthographicFront"/>
              <w14:lightRig w14:rig="threePt" w14:dir="t">
                <w14:rot w14:lat="0" w14:lon="0" w14:rev="0"/>
              </w14:lightRig>
            </w14:scene3d>
          </w:rPr>
          <w:t>5.1</w:t>
        </w:r>
        <w:r w:rsidR="000C6DA8">
          <w:rPr>
            <w:rFonts w:asciiTheme="minorHAnsi" w:eastAsiaTheme="minorEastAsia" w:hAnsiTheme="minorHAnsi" w:cstheme="minorBidi"/>
            <w:noProof/>
            <w:sz w:val="22"/>
            <w:szCs w:val="22"/>
          </w:rPr>
          <w:tab/>
        </w:r>
        <w:r w:rsidR="000C6DA8" w:rsidRPr="00EE5A4D">
          <w:rPr>
            <w:rStyle w:val="Hyperlink"/>
            <w:noProof/>
          </w:rPr>
          <w:t>Job Information</w:t>
        </w:r>
        <w:r w:rsidR="000C6DA8">
          <w:rPr>
            <w:noProof/>
            <w:webHidden/>
          </w:rPr>
          <w:tab/>
        </w:r>
        <w:r w:rsidR="000C6DA8">
          <w:rPr>
            <w:noProof/>
            <w:webHidden/>
          </w:rPr>
          <w:fldChar w:fldCharType="begin"/>
        </w:r>
        <w:r w:rsidR="000C6DA8">
          <w:rPr>
            <w:noProof/>
            <w:webHidden/>
          </w:rPr>
          <w:instrText xml:space="preserve"> PAGEREF _Toc507492150 \h </w:instrText>
        </w:r>
        <w:r w:rsidR="000C6DA8">
          <w:rPr>
            <w:noProof/>
            <w:webHidden/>
          </w:rPr>
        </w:r>
        <w:r w:rsidR="000C6DA8">
          <w:rPr>
            <w:noProof/>
            <w:webHidden/>
          </w:rPr>
          <w:fldChar w:fldCharType="separate"/>
        </w:r>
        <w:r w:rsidR="000C6DA8">
          <w:rPr>
            <w:noProof/>
            <w:webHidden/>
          </w:rPr>
          <w:t>93</w:t>
        </w:r>
        <w:r w:rsidR="000C6DA8">
          <w:rPr>
            <w:noProof/>
            <w:webHidden/>
          </w:rPr>
          <w:fldChar w:fldCharType="end"/>
        </w:r>
      </w:hyperlink>
    </w:p>
    <w:p w14:paraId="30B782A7" w14:textId="5CC1D19B" w:rsidR="000C6DA8" w:rsidRDefault="00CD3A99">
      <w:pPr>
        <w:pStyle w:val="TOC3"/>
        <w:rPr>
          <w:rFonts w:asciiTheme="minorHAnsi" w:eastAsiaTheme="minorEastAsia" w:hAnsiTheme="minorHAnsi" w:cstheme="minorBidi"/>
          <w:noProof/>
          <w:sz w:val="22"/>
          <w:szCs w:val="22"/>
        </w:rPr>
      </w:pPr>
      <w:hyperlink w:anchor="_Toc507492151" w:history="1">
        <w:r w:rsidR="000C6DA8" w:rsidRPr="00EE5A4D">
          <w:rPr>
            <w:rStyle w:val="Hyperlink"/>
            <w:noProof/>
            <w14:scene3d>
              <w14:camera w14:prst="orthographicFront"/>
              <w14:lightRig w14:rig="threePt" w14:dir="t">
                <w14:rot w14:lat="0" w14:lon="0" w14:rev="0"/>
              </w14:lightRig>
            </w14:scene3d>
          </w:rPr>
          <w:t>5.1.1</w:t>
        </w:r>
        <w:r w:rsidR="000C6DA8">
          <w:rPr>
            <w:rFonts w:asciiTheme="minorHAnsi" w:eastAsiaTheme="minorEastAsia" w:hAnsiTheme="minorHAnsi" w:cstheme="minorBidi"/>
            <w:noProof/>
            <w:sz w:val="22"/>
            <w:szCs w:val="22"/>
          </w:rPr>
          <w:tab/>
        </w:r>
        <w:r w:rsidR="000C6DA8" w:rsidRPr="00EE5A4D">
          <w:rPr>
            <w:rStyle w:val="Hyperlink"/>
            <w:noProof/>
          </w:rPr>
          <w:t>United Arab Emirates (AE)</w:t>
        </w:r>
        <w:r w:rsidR="000C6DA8">
          <w:rPr>
            <w:noProof/>
            <w:webHidden/>
          </w:rPr>
          <w:tab/>
        </w:r>
        <w:r w:rsidR="000C6DA8">
          <w:rPr>
            <w:noProof/>
            <w:webHidden/>
          </w:rPr>
          <w:fldChar w:fldCharType="begin"/>
        </w:r>
        <w:r w:rsidR="000C6DA8">
          <w:rPr>
            <w:noProof/>
            <w:webHidden/>
          </w:rPr>
          <w:instrText xml:space="preserve"> PAGEREF _Toc507492151 \h </w:instrText>
        </w:r>
        <w:r w:rsidR="000C6DA8">
          <w:rPr>
            <w:noProof/>
            <w:webHidden/>
          </w:rPr>
        </w:r>
        <w:r w:rsidR="000C6DA8">
          <w:rPr>
            <w:noProof/>
            <w:webHidden/>
          </w:rPr>
          <w:fldChar w:fldCharType="separate"/>
        </w:r>
        <w:r w:rsidR="000C6DA8">
          <w:rPr>
            <w:noProof/>
            <w:webHidden/>
          </w:rPr>
          <w:t>93</w:t>
        </w:r>
        <w:r w:rsidR="000C6DA8">
          <w:rPr>
            <w:noProof/>
            <w:webHidden/>
          </w:rPr>
          <w:fldChar w:fldCharType="end"/>
        </w:r>
      </w:hyperlink>
    </w:p>
    <w:p w14:paraId="0B1C10EB" w14:textId="3D00F2E8" w:rsidR="000C6DA8" w:rsidRDefault="00CD3A99">
      <w:pPr>
        <w:pStyle w:val="TOC3"/>
        <w:rPr>
          <w:rFonts w:asciiTheme="minorHAnsi" w:eastAsiaTheme="minorEastAsia" w:hAnsiTheme="minorHAnsi" w:cstheme="minorBidi"/>
          <w:noProof/>
          <w:sz w:val="22"/>
          <w:szCs w:val="22"/>
        </w:rPr>
      </w:pPr>
      <w:hyperlink w:anchor="_Toc507492152" w:history="1">
        <w:r w:rsidR="000C6DA8" w:rsidRPr="00EE5A4D">
          <w:rPr>
            <w:rStyle w:val="Hyperlink"/>
            <w:noProof/>
            <w14:scene3d>
              <w14:camera w14:prst="orthographicFront"/>
              <w14:lightRig w14:rig="threePt" w14:dir="t">
                <w14:rot w14:lat="0" w14:lon="0" w14:rev="0"/>
              </w14:lightRig>
            </w14:scene3d>
          </w:rPr>
          <w:t>5.1.2</w:t>
        </w:r>
        <w:r w:rsidR="000C6DA8">
          <w:rPr>
            <w:rFonts w:asciiTheme="minorHAnsi" w:eastAsiaTheme="minorEastAsia" w:hAnsiTheme="minorHAnsi" w:cstheme="minorBidi"/>
            <w:noProof/>
            <w:sz w:val="22"/>
            <w:szCs w:val="22"/>
          </w:rPr>
          <w:tab/>
        </w:r>
        <w:r w:rsidR="000C6DA8" w:rsidRPr="00EE5A4D">
          <w:rPr>
            <w:rStyle w:val="Hyperlink"/>
            <w:noProof/>
          </w:rPr>
          <w:t>Australia (AU)</w:t>
        </w:r>
        <w:r w:rsidR="000C6DA8">
          <w:rPr>
            <w:noProof/>
            <w:webHidden/>
          </w:rPr>
          <w:tab/>
        </w:r>
        <w:r w:rsidR="000C6DA8">
          <w:rPr>
            <w:noProof/>
            <w:webHidden/>
          </w:rPr>
          <w:fldChar w:fldCharType="begin"/>
        </w:r>
        <w:r w:rsidR="000C6DA8">
          <w:rPr>
            <w:noProof/>
            <w:webHidden/>
          </w:rPr>
          <w:instrText xml:space="preserve"> PAGEREF _Toc507492152 \h </w:instrText>
        </w:r>
        <w:r w:rsidR="000C6DA8">
          <w:rPr>
            <w:noProof/>
            <w:webHidden/>
          </w:rPr>
        </w:r>
        <w:r w:rsidR="000C6DA8">
          <w:rPr>
            <w:noProof/>
            <w:webHidden/>
          </w:rPr>
          <w:fldChar w:fldCharType="separate"/>
        </w:r>
        <w:r w:rsidR="000C6DA8">
          <w:rPr>
            <w:noProof/>
            <w:webHidden/>
          </w:rPr>
          <w:t>93</w:t>
        </w:r>
        <w:r w:rsidR="000C6DA8">
          <w:rPr>
            <w:noProof/>
            <w:webHidden/>
          </w:rPr>
          <w:fldChar w:fldCharType="end"/>
        </w:r>
      </w:hyperlink>
    </w:p>
    <w:p w14:paraId="4EC1CF74" w14:textId="747B14E2" w:rsidR="000C6DA8" w:rsidRDefault="00CD3A99">
      <w:pPr>
        <w:pStyle w:val="TOC3"/>
        <w:rPr>
          <w:rFonts w:asciiTheme="minorHAnsi" w:eastAsiaTheme="minorEastAsia" w:hAnsiTheme="minorHAnsi" w:cstheme="minorBidi"/>
          <w:noProof/>
          <w:sz w:val="22"/>
          <w:szCs w:val="22"/>
        </w:rPr>
      </w:pPr>
      <w:hyperlink w:anchor="_Toc507492153" w:history="1">
        <w:r w:rsidR="000C6DA8" w:rsidRPr="00EE5A4D">
          <w:rPr>
            <w:rStyle w:val="Hyperlink"/>
            <w:noProof/>
            <w14:scene3d>
              <w14:camera w14:prst="orthographicFront"/>
              <w14:lightRig w14:rig="threePt" w14:dir="t">
                <w14:rot w14:lat="0" w14:lon="0" w14:rev="0"/>
              </w14:lightRig>
            </w14:scene3d>
          </w:rPr>
          <w:t>5.1.3</w:t>
        </w:r>
        <w:r w:rsidR="000C6DA8">
          <w:rPr>
            <w:rFonts w:asciiTheme="minorHAnsi" w:eastAsiaTheme="minorEastAsia" w:hAnsiTheme="minorHAnsi" w:cstheme="minorBidi"/>
            <w:noProof/>
            <w:sz w:val="22"/>
            <w:szCs w:val="22"/>
          </w:rPr>
          <w:tab/>
        </w:r>
        <w:r w:rsidR="000C6DA8" w:rsidRPr="00EE5A4D">
          <w:rPr>
            <w:rStyle w:val="Hyperlink"/>
            <w:noProof/>
          </w:rPr>
          <w:t>China (CN)</w:t>
        </w:r>
        <w:r w:rsidR="000C6DA8">
          <w:rPr>
            <w:noProof/>
            <w:webHidden/>
          </w:rPr>
          <w:tab/>
        </w:r>
        <w:r w:rsidR="000C6DA8">
          <w:rPr>
            <w:noProof/>
            <w:webHidden/>
          </w:rPr>
          <w:fldChar w:fldCharType="begin"/>
        </w:r>
        <w:r w:rsidR="000C6DA8">
          <w:rPr>
            <w:noProof/>
            <w:webHidden/>
          </w:rPr>
          <w:instrText xml:space="preserve"> PAGEREF _Toc507492153 \h </w:instrText>
        </w:r>
        <w:r w:rsidR="000C6DA8">
          <w:rPr>
            <w:noProof/>
            <w:webHidden/>
          </w:rPr>
        </w:r>
        <w:r w:rsidR="000C6DA8">
          <w:rPr>
            <w:noProof/>
            <w:webHidden/>
          </w:rPr>
          <w:fldChar w:fldCharType="separate"/>
        </w:r>
        <w:r w:rsidR="000C6DA8">
          <w:rPr>
            <w:noProof/>
            <w:webHidden/>
          </w:rPr>
          <w:t>93</w:t>
        </w:r>
        <w:r w:rsidR="000C6DA8">
          <w:rPr>
            <w:noProof/>
            <w:webHidden/>
          </w:rPr>
          <w:fldChar w:fldCharType="end"/>
        </w:r>
      </w:hyperlink>
    </w:p>
    <w:p w14:paraId="7C4064F0" w14:textId="5BC994A7" w:rsidR="000C6DA8" w:rsidRDefault="00CD3A99">
      <w:pPr>
        <w:pStyle w:val="TOC3"/>
        <w:rPr>
          <w:rFonts w:asciiTheme="minorHAnsi" w:eastAsiaTheme="minorEastAsia" w:hAnsiTheme="minorHAnsi" w:cstheme="minorBidi"/>
          <w:noProof/>
          <w:sz w:val="22"/>
          <w:szCs w:val="22"/>
        </w:rPr>
      </w:pPr>
      <w:hyperlink w:anchor="_Toc507492154" w:history="1">
        <w:r w:rsidR="000C6DA8" w:rsidRPr="00EE5A4D">
          <w:rPr>
            <w:rStyle w:val="Hyperlink"/>
            <w:noProof/>
            <w14:scene3d>
              <w14:camera w14:prst="orthographicFront"/>
              <w14:lightRig w14:rig="threePt" w14:dir="t">
                <w14:rot w14:lat="0" w14:lon="0" w14:rev="0"/>
              </w14:lightRig>
            </w14:scene3d>
          </w:rPr>
          <w:t>5.1.4</w:t>
        </w:r>
        <w:r w:rsidR="000C6DA8">
          <w:rPr>
            <w:rFonts w:asciiTheme="minorHAnsi" w:eastAsiaTheme="minorEastAsia" w:hAnsiTheme="minorHAnsi" w:cstheme="minorBidi"/>
            <w:noProof/>
            <w:sz w:val="22"/>
            <w:szCs w:val="22"/>
          </w:rPr>
          <w:tab/>
        </w:r>
        <w:r w:rsidR="000C6DA8" w:rsidRPr="00EE5A4D">
          <w:rPr>
            <w:rStyle w:val="Hyperlink"/>
            <w:noProof/>
          </w:rPr>
          <w:t>Germany (DE)</w:t>
        </w:r>
        <w:r w:rsidR="000C6DA8">
          <w:rPr>
            <w:noProof/>
            <w:webHidden/>
          </w:rPr>
          <w:tab/>
        </w:r>
        <w:r w:rsidR="000C6DA8">
          <w:rPr>
            <w:noProof/>
            <w:webHidden/>
          </w:rPr>
          <w:fldChar w:fldCharType="begin"/>
        </w:r>
        <w:r w:rsidR="000C6DA8">
          <w:rPr>
            <w:noProof/>
            <w:webHidden/>
          </w:rPr>
          <w:instrText xml:space="preserve"> PAGEREF _Toc507492154 \h </w:instrText>
        </w:r>
        <w:r w:rsidR="000C6DA8">
          <w:rPr>
            <w:noProof/>
            <w:webHidden/>
          </w:rPr>
        </w:r>
        <w:r w:rsidR="000C6DA8">
          <w:rPr>
            <w:noProof/>
            <w:webHidden/>
          </w:rPr>
          <w:fldChar w:fldCharType="separate"/>
        </w:r>
        <w:r w:rsidR="000C6DA8">
          <w:rPr>
            <w:noProof/>
            <w:webHidden/>
          </w:rPr>
          <w:t>94</w:t>
        </w:r>
        <w:r w:rsidR="000C6DA8">
          <w:rPr>
            <w:noProof/>
            <w:webHidden/>
          </w:rPr>
          <w:fldChar w:fldCharType="end"/>
        </w:r>
      </w:hyperlink>
    </w:p>
    <w:p w14:paraId="4D6D362F" w14:textId="705028E3" w:rsidR="000C6DA8" w:rsidRDefault="00CD3A99">
      <w:pPr>
        <w:pStyle w:val="TOC3"/>
        <w:rPr>
          <w:rFonts w:asciiTheme="minorHAnsi" w:eastAsiaTheme="minorEastAsia" w:hAnsiTheme="minorHAnsi" w:cstheme="minorBidi"/>
          <w:noProof/>
          <w:sz w:val="22"/>
          <w:szCs w:val="22"/>
        </w:rPr>
      </w:pPr>
      <w:hyperlink w:anchor="_Toc507492155" w:history="1">
        <w:r w:rsidR="000C6DA8" w:rsidRPr="00EE5A4D">
          <w:rPr>
            <w:rStyle w:val="Hyperlink"/>
            <w:noProof/>
            <w14:scene3d>
              <w14:camera w14:prst="orthographicFront"/>
              <w14:lightRig w14:rig="threePt" w14:dir="t">
                <w14:rot w14:lat="0" w14:lon="0" w14:rev="0"/>
              </w14:lightRig>
            </w14:scene3d>
          </w:rPr>
          <w:t>5.1.5</w:t>
        </w:r>
        <w:r w:rsidR="000C6DA8">
          <w:rPr>
            <w:rFonts w:asciiTheme="minorHAnsi" w:eastAsiaTheme="minorEastAsia" w:hAnsiTheme="minorHAnsi" w:cstheme="minorBidi"/>
            <w:noProof/>
            <w:sz w:val="22"/>
            <w:szCs w:val="22"/>
          </w:rPr>
          <w:tab/>
        </w:r>
        <w:r w:rsidR="000C6DA8" w:rsidRPr="00EE5A4D">
          <w:rPr>
            <w:rStyle w:val="Hyperlink"/>
            <w:noProof/>
          </w:rPr>
          <w:t>France (FR)</w:t>
        </w:r>
        <w:r w:rsidR="000C6DA8">
          <w:rPr>
            <w:noProof/>
            <w:webHidden/>
          </w:rPr>
          <w:tab/>
        </w:r>
        <w:r w:rsidR="000C6DA8">
          <w:rPr>
            <w:noProof/>
            <w:webHidden/>
          </w:rPr>
          <w:fldChar w:fldCharType="begin"/>
        </w:r>
        <w:r w:rsidR="000C6DA8">
          <w:rPr>
            <w:noProof/>
            <w:webHidden/>
          </w:rPr>
          <w:instrText xml:space="preserve"> PAGEREF _Toc507492155 \h </w:instrText>
        </w:r>
        <w:r w:rsidR="000C6DA8">
          <w:rPr>
            <w:noProof/>
            <w:webHidden/>
          </w:rPr>
        </w:r>
        <w:r w:rsidR="000C6DA8">
          <w:rPr>
            <w:noProof/>
            <w:webHidden/>
          </w:rPr>
          <w:fldChar w:fldCharType="separate"/>
        </w:r>
        <w:r w:rsidR="000C6DA8">
          <w:rPr>
            <w:noProof/>
            <w:webHidden/>
          </w:rPr>
          <w:t>94</w:t>
        </w:r>
        <w:r w:rsidR="000C6DA8">
          <w:rPr>
            <w:noProof/>
            <w:webHidden/>
          </w:rPr>
          <w:fldChar w:fldCharType="end"/>
        </w:r>
      </w:hyperlink>
    </w:p>
    <w:p w14:paraId="71C49199" w14:textId="43491638" w:rsidR="000C6DA8" w:rsidRDefault="00CD3A99">
      <w:pPr>
        <w:pStyle w:val="TOC3"/>
        <w:rPr>
          <w:rFonts w:asciiTheme="minorHAnsi" w:eastAsiaTheme="minorEastAsia" w:hAnsiTheme="minorHAnsi" w:cstheme="minorBidi"/>
          <w:noProof/>
          <w:sz w:val="22"/>
          <w:szCs w:val="22"/>
        </w:rPr>
      </w:pPr>
      <w:hyperlink w:anchor="_Toc507492156" w:history="1">
        <w:r w:rsidR="000C6DA8" w:rsidRPr="00EE5A4D">
          <w:rPr>
            <w:rStyle w:val="Hyperlink"/>
            <w:noProof/>
            <w14:scene3d>
              <w14:camera w14:prst="orthographicFront"/>
              <w14:lightRig w14:rig="threePt" w14:dir="t">
                <w14:rot w14:lat="0" w14:lon="0" w14:rev="0"/>
              </w14:lightRig>
            </w14:scene3d>
          </w:rPr>
          <w:t>5.1.6</w:t>
        </w:r>
        <w:r w:rsidR="000C6DA8">
          <w:rPr>
            <w:rFonts w:asciiTheme="minorHAnsi" w:eastAsiaTheme="minorEastAsia" w:hAnsiTheme="minorHAnsi" w:cstheme="minorBidi"/>
            <w:noProof/>
            <w:sz w:val="22"/>
            <w:szCs w:val="22"/>
          </w:rPr>
          <w:tab/>
        </w:r>
        <w:r w:rsidR="000C6DA8" w:rsidRPr="00EE5A4D">
          <w:rPr>
            <w:rStyle w:val="Hyperlink"/>
            <w:noProof/>
          </w:rPr>
          <w:t>United Kingdom (GB)</w:t>
        </w:r>
        <w:r w:rsidR="000C6DA8">
          <w:rPr>
            <w:noProof/>
            <w:webHidden/>
          </w:rPr>
          <w:tab/>
        </w:r>
        <w:r w:rsidR="000C6DA8">
          <w:rPr>
            <w:noProof/>
            <w:webHidden/>
          </w:rPr>
          <w:fldChar w:fldCharType="begin"/>
        </w:r>
        <w:r w:rsidR="000C6DA8">
          <w:rPr>
            <w:noProof/>
            <w:webHidden/>
          </w:rPr>
          <w:instrText xml:space="preserve"> PAGEREF _Toc507492156 \h </w:instrText>
        </w:r>
        <w:r w:rsidR="000C6DA8">
          <w:rPr>
            <w:noProof/>
            <w:webHidden/>
          </w:rPr>
        </w:r>
        <w:r w:rsidR="000C6DA8">
          <w:rPr>
            <w:noProof/>
            <w:webHidden/>
          </w:rPr>
          <w:fldChar w:fldCharType="separate"/>
        </w:r>
        <w:r w:rsidR="000C6DA8">
          <w:rPr>
            <w:noProof/>
            <w:webHidden/>
          </w:rPr>
          <w:t>94</w:t>
        </w:r>
        <w:r w:rsidR="000C6DA8">
          <w:rPr>
            <w:noProof/>
            <w:webHidden/>
          </w:rPr>
          <w:fldChar w:fldCharType="end"/>
        </w:r>
      </w:hyperlink>
    </w:p>
    <w:p w14:paraId="1D128356" w14:textId="4C1BAF13" w:rsidR="000C6DA8" w:rsidRDefault="00CD3A99">
      <w:pPr>
        <w:pStyle w:val="TOC3"/>
        <w:rPr>
          <w:rFonts w:asciiTheme="minorHAnsi" w:eastAsiaTheme="minorEastAsia" w:hAnsiTheme="minorHAnsi" w:cstheme="minorBidi"/>
          <w:noProof/>
          <w:sz w:val="22"/>
          <w:szCs w:val="22"/>
        </w:rPr>
      </w:pPr>
      <w:hyperlink w:anchor="_Toc507492157" w:history="1">
        <w:r w:rsidR="000C6DA8" w:rsidRPr="00EE5A4D">
          <w:rPr>
            <w:rStyle w:val="Hyperlink"/>
            <w:noProof/>
            <w14:scene3d>
              <w14:camera w14:prst="orthographicFront"/>
              <w14:lightRig w14:rig="threePt" w14:dir="t">
                <w14:rot w14:lat="0" w14:lon="0" w14:rev="0"/>
              </w14:lightRig>
            </w14:scene3d>
          </w:rPr>
          <w:t>5.1.7</w:t>
        </w:r>
        <w:r w:rsidR="000C6DA8">
          <w:rPr>
            <w:rFonts w:asciiTheme="minorHAnsi" w:eastAsiaTheme="minorEastAsia" w:hAnsiTheme="minorHAnsi" w:cstheme="minorBidi"/>
            <w:noProof/>
            <w:sz w:val="22"/>
            <w:szCs w:val="22"/>
          </w:rPr>
          <w:tab/>
        </w:r>
        <w:r w:rsidR="000C6DA8" w:rsidRPr="00EE5A4D">
          <w:rPr>
            <w:rStyle w:val="Hyperlink"/>
            <w:noProof/>
          </w:rPr>
          <w:t>Kingdom of Saudi Arabia (SA)</w:t>
        </w:r>
        <w:r w:rsidR="000C6DA8">
          <w:rPr>
            <w:noProof/>
            <w:webHidden/>
          </w:rPr>
          <w:tab/>
        </w:r>
        <w:r w:rsidR="000C6DA8">
          <w:rPr>
            <w:noProof/>
            <w:webHidden/>
          </w:rPr>
          <w:fldChar w:fldCharType="begin"/>
        </w:r>
        <w:r w:rsidR="000C6DA8">
          <w:rPr>
            <w:noProof/>
            <w:webHidden/>
          </w:rPr>
          <w:instrText xml:space="preserve"> PAGEREF _Toc507492157 \h </w:instrText>
        </w:r>
        <w:r w:rsidR="000C6DA8">
          <w:rPr>
            <w:noProof/>
            <w:webHidden/>
          </w:rPr>
        </w:r>
        <w:r w:rsidR="000C6DA8">
          <w:rPr>
            <w:noProof/>
            <w:webHidden/>
          </w:rPr>
          <w:fldChar w:fldCharType="separate"/>
        </w:r>
        <w:r w:rsidR="000C6DA8">
          <w:rPr>
            <w:noProof/>
            <w:webHidden/>
          </w:rPr>
          <w:t>94</w:t>
        </w:r>
        <w:r w:rsidR="000C6DA8">
          <w:rPr>
            <w:noProof/>
            <w:webHidden/>
          </w:rPr>
          <w:fldChar w:fldCharType="end"/>
        </w:r>
      </w:hyperlink>
    </w:p>
    <w:p w14:paraId="6A452B51" w14:textId="160C5F10" w:rsidR="000C6DA8" w:rsidRDefault="00CD3A99">
      <w:pPr>
        <w:pStyle w:val="TOC3"/>
        <w:rPr>
          <w:rFonts w:asciiTheme="minorHAnsi" w:eastAsiaTheme="minorEastAsia" w:hAnsiTheme="minorHAnsi" w:cstheme="minorBidi"/>
          <w:noProof/>
          <w:sz w:val="22"/>
          <w:szCs w:val="22"/>
        </w:rPr>
      </w:pPr>
      <w:hyperlink w:anchor="_Toc507492158" w:history="1">
        <w:r w:rsidR="000C6DA8" w:rsidRPr="00EE5A4D">
          <w:rPr>
            <w:rStyle w:val="Hyperlink"/>
            <w:noProof/>
            <w14:scene3d>
              <w14:camera w14:prst="orthographicFront"/>
              <w14:lightRig w14:rig="threePt" w14:dir="t">
                <w14:rot w14:lat="0" w14:lon="0" w14:rev="0"/>
              </w14:lightRig>
            </w14:scene3d>
          </w:rPr>
          <w:t>5.1.8</w:t>
        </w:r>
        <w:r w:rsidR="000C6DA8">
          <w:rPr>
            <w:rFonts w:asciiTheme="minorHAnsi" w:eastAsiaTheme="minorEastAsia" w:hAnsiTheme="minorHAnsi" w:cstheme="minorBidi"/>
            <w:noProof/>
            <w:sz w:val="22"/>
            <w:szCs w:val="22"/>
          </w:rPr>
          <w:tab/>
        </w:r>
        <w:r w:rsidR="000C6DA8" w:rsidRPr="00EE5A4D">
          <w:rPr>
            <w:rStyle w:val="Hyperlink"/>
            <w:noProof/>
          </w:rPr>
          <w:t>United States (US)</w:t>
        </w:r>
        <w:r w:rsidR="000C6DA8">
          <w:rPr>
            <w:noProof/>
            <w:webHidden/>
          </w:rPr>
          <w:tab/>
        </w:r>
        <w:r w:rsidR="000C6DA8">
          <w:rPr>
            <w:noProof/>
            <w:webHidden/>
          </w:rPr>
          <w:fldChar w:fldCharType="begin"/>
        </w:r>
        <w:r w:rsidR="000C6DA8">
          <w:rPr>
            <w:noProof/>
            <w:webHidden/>
          </w:rPr>
          <w:instrText xml:space="preserve"> PAGEREF _Toc507492158 \h </w:instrText>
        </w:r>
        <w:r w:rsidR="000C6DA8">
          <w:rPr>
            <w:noProof/>
            <w:webHidden/>
          </w:rPr>
        </w:r>
        <w:r w:rsidR="000C6DA8">
          <w:rPr>
            <w:noProof/>
            <w:webHidden/>
          </w:rPr>
          <w:fldChar w:fldCharType="separate"/>
        </w:r>
        <w:r w:rsidR="000C6DA8">
          <w:rPr>
            <w:noProof/>
            <w:webHidden/>
          </w:rPr>
          <w:t>95</w:t>
        </w:r>
        <w:r w:rsidR="000C6DA8">
          <w:rPr>
            <w:noProof/>
            <w:webHidden/>
          </w:rPr>
          <w:fldChar w:fldCharType="end"/>
        </w:r>
      </w:hyperlink>
    </w:p>
    <w:p w14:paraId="7A9BC1A7" w14:textId="37DA9CEE" w:rsidR="000C6DA8" w:rsidRDefault="00CD3A99">
      <w:pPr>
        <w:pStyle w:val="TOC2"/>
        <w:rPr>
          <w:rFonts w:asciiTheme="minorHAnsi" w:eastAsiaTheme="minorEastAsia" w:hAnsiTheme="minorHAnsi" w:cstheme="minorBidi"/>
          <w:noProof/>
          <w:sz w:val="22"/>
          <w:szCs w:val="22"/>
        </w:rPr>
      </w:pPr>
      <w:hyperlink w:anchor="_Toc507492230" w:history="1">
        <w:r w:rsidR="000C6DA8" w:rsidRPr="00EE5A4D">
          <w:rPr>
            <w:rStyle w:val="Hyperlink"/>
            <w:noProof/>
            <w14:scene3d>
              <w14:camera w14:prst="orthographicFront"/>
              <w14:lightRig w14:rig="threePt" w14:dir="t">
                <w14:rot w14:lat="0" w14:lon="0" w14:rev="0"/>
              </w14:lightRig>
            </w14:scene3d>
          </w:rPr>
          <w:t>5.2</w:t>
        </w:r>
        <w:r w:rsidR="000C6DA8">
          <w:rPr>
            <w:rFonts w:asciiTheme="minorHAnsi" w:eastAsiaTheme="minorEastAsia" w:hAnsiTheme="minorHAnsi" w:cstheme="minorBidi"/>
            <w:noProof/>
            <w:sz w:val="22"/>
            <w:szCs w:val="22"/>
          </w:rPr>
          <w:tab/>
        </w:r>
        <w:r w:rsidR="000C6DA8" w:rsidRPr="00EE5A4D">
          <w:rPr>
            <w:rStyle w:val="Hyperlink"/>
            <w:noProof/>
          </w:rPr>
          <w:t>Compensation Information</w:t>
        </w:r>
        <w:r w:rsidR="000C6DA8">
          <w:rPr>
            <w:noProof/>
            <w:webHidden/>
          </w:rPr>
          <w:tab/>
        </w:r>
        <w:r w:rsidR="000C6DA8">
          <w:rPr>
            <w:noProof/>
            <w:webHidden/>
          </w:rPr>
          <w:fldChar w:fldCharType="begin"/>
        </w:r>
        <w:r w:rsidR="000C6DA8">
          <w:rPr>
            <w:noProof/>
            <w:webHidden/>
          </w:rPr>
          <w:instrText xml:space="preserve"> PAGEREF _Toc507492230 \h </w:instrText>
        </w:r>
        <w:r w:rsidR="000C6DA8">
          <w:rPr>
            <w:noProof/>
            <w:webHidden/>
          </w:rPr>
        </w:r>
        <w:r w:rsidR="000C6DA8">
          <w:rPr>
            <w:noProof/>
            <w:webHidden/>
          </w:rPr>
          <w:fldChar w:fldCharType="separate"/>
        </w:r>
        <w:r w:rsidR="000C6DA8">
          <w:rPr>
            <w:noProof/>
            <w:webHidden/>
          </w:rPr>
          <w:t>95</w:t>
        </w:r>
        <w:r w:rsidR="000C6DA8">
          <w:rPr>
            <w:noProof/>
            <w:webHidden/>
          </w:rPr>
          <w:fldChar w:fldCharType="end"/>
        </w:r>
      </w:hyperlink>
    </w:p>
    <w:p w14:paraId="44610DD7" w14:textId="279EBFCD" w:rsidR="000C6DA8" w:rsidRDefault="00CD3A99">
      <w:pPr>
        <w:pStyle w:val="TOC3"/>
        <w:rPr>
          <w:rFonts w:asciiTheme="minorHAnsi" w:eastAsiaTheme="minorEastAsia" w:hAnsiTheme="minorHAnsi" w:cstheme="minorBidi"/>
          <w:noProof/>
          <w:sz w:val="22"/>
          <w:szCs w:val="22"/>
        </w:rPr>
      </w:pPr>
      <w:hyperlink w:anchor="_Toc507492231" w:history="1">
        <w:r w:rsidR="000C6DA8" w:rsidRPr="00EE5A4D">
          <w:rPr>
            <w:rStyle w:val="Hyperlink"/>
            <w:noProof/>
            <w14:scene3d>
              <w14:camera w14:prst="orthographicFront"/>
              <w14:lightRig w14:rig="threePt" w14:dir="t">
                <w14:rot w14:lat="0" w14:lon="0" w14:rev="0"/>
              </w14:lightRig>
            </w14:scene3d>
          </w:rPr>
          <w:t>5.2.1</w:t>
        </w:r>
        <w:r w:rsidR="000C6DA8">
          <w:rPr>
            <w:rFonts w:asciiTheme="minorHAnsi" w:eastAsiaTheme="minorEastAsia" w:hAnsiTheme="minorHAnsi" w:cstheme="minorBidi"/>
            <w:noProof/>
            <w:sz w:val="22"/>
            <w:szCs w:val="22"/>
          </w:rPr>
          <w:tab/>
        </w:r>
        <w:r w:rsidR="000C6DA8" w:rsidRPr="00EE5A4D">
          <w:rPr>
            <w:rStyle w:val="Hyperlink"/>
            <w:noProof/>
          </w:rPr>
          <w:t>United Arab Emirates (AE)</w:t>
        </w:r>
        <w:r w:rsidR="000C6DA8">
          <w:rPr>
            <w:noProof/>
            <w:webHidden/>
          </w:rPr>
          <w:tab/>
        </w:r>
        <w:r w:rsidR="000C6DA8">
          <w:rPr>
            <w:noProof/>
            <w:webHidden/>
          </w:rPr>
          <w:fldChar w:fldCharType="begin"/>
        </w:r>
        <w:r w:rsidR="000C6DA8">
          <w:rPr>
            <w:noProof/>
            <w:webHidden/>
          </w:rPr>
          <w:instrText xml:space="preserve"> PAGEREF _Toc507492231 \h </w:instrText>
        </w:r>
        <w:r w:rsidR="000C6DA8">
          <w:rPr>
            <w:noProof/>
            <w:webHidden/>
          </w:rPr>
        </w:r>
        <w:r w:rsidR="000C6DA8">
          <w:rPr>
            <w:noProof/>
            <w:webHidden/>
          </w:rPr>
          <w:fldChar w:fldCharType="separate"/>
        </w:r>
        <w:r w:rsidR="000C6DA8">
          <w:rPr>
            <w:noProof/>
            <w:webHidden/>
          </w:rPr>
          <w:t>95</w:t>
        </w:r>
        <w:r w:rsidR="000C6DA8">
          <w:rPr>
            <w:noProof/>
            <w:webHidden/>
          </w:rPr>
          <w:fldChar w:fldCharType="end"/>
        </w:r>
      </w:hyperlink>
    </w:p>
    <w:p w14:paraId="5A5CD9C7" w14:textId="1043525C" w:rsidR="000C6DA8" w:rsidRDefault="00CD3A99">
      <w:pPr>
        <w:pStyle w:val="TOC3"/>
        <w:rPr>
          <w:rFonts w:asciiTheme="minorHAnsi" w:eastAsiaTheme="minorEastAsia" w:hAnsiTheme="minorHAnsi" w:cstheme="minorBidi"/>
          <w:noProof/>
          <w:sz w:val="22"/>
          <w:szCs w:val="22"/>
        </w:rPr>
      </w:pPr>
      <w:hyperlink w:anchor="_Toc507492232" w:history="1">
        <w:r w:rsidR="000C6DA8" w:rsidRPr="00EE5A4D">
          <w:rPr>
            <w:rStyle w:val="Hyperlink"/>
            <w:noProof/>
            <w14:scene3d>
              <w14:camera w14:prst="orthographicFront"/>
              <w14:lightRig w14:rig="threePt" w14:dir="t">
                <w14:rot w14:lat="0" w14:lon="0" w14:rev="0"/>
              </w14:lightRig>
            </w14:scene3d>
          </w:rPr>
          <w:t>5.2.2</w:t>
        </w:r>
        <w:r w:rsidR="000C6DA8">
          <w:rPr>
            <w:rFonts w:asciiTheme="minorHAnsi" w:eastAsiaTheme="minorEastAsia" w:hAnsiTheme="minorHAnsi" w:cstheme="minorBidi"/>
            <w:noProof/>
            <w:sz w:val="22"/>
            <w:szCs w:val="22"/>
          </w:rPr>
          <w:tab/>
        </w:r>
        <w:r w:rsidR="000C6DA8" w:rsidRPr="00EE5A4D">
          <w:rPr>
            <w:rStyle w:val="Hyperlink"/>
            <w:noProof/>
          </w:rPr>
          <w:t>Australia (AU)</w:t>
        </w:r>
        <w:r w:rsidR="000C6DA8">
          <w:rPr>
            <w:noProof/>
            <w:webHidden/>
          </w:rPr>
          <w:tab/>
        </w:r>
        <w:r w:rsidR="000C6DA8">
          <w:rPr>
            <w:noProof/>
            <w:webHidden/>
          </w:rPr>
          <w:fldChar w:fldCharType="begin"/>
        </w:r>
        <w:r w:rsidR="000C6DA8">
          <w:rPr>
            <w:noProof/>
            <w:webHidden/>
          </w:rPr>
          <w:instrText xml:space="preserve"> PAGEREF _Toc507492232 \h </w:instrText>
        </w:r>
        <w:r w:rsidR="000C6DA8">
          <w:rPr>
            <w:noProof/>
            <w:webHidden/>
          </w:rPr>
        </w:r>
        <w:r w:rsidR="000C6DA8">
          <w:rPr>
            <w:noProof/>
            <w:webHidden/>
          </w:rPr>
          <w:fldChar w:fldCharType="separate"/>
        </w:r>
        <w:r w:rsidR="000C6DA8">
          <w:rPr>
            <w:noProof/>
            <w:webHidden/>
          </w:rPr>
          <w:t>95</w:t>
        </w:r>
        <w:r w:rsidR="000C6DA8">
          <w:rPr>
            <w:noProof/>
            <w:webHidden/>
          </w:rPr>
          <w:fldChar w:fldCharType="end"/>
        </w:r>
      </w:hyperlink>
    </w:p>
    <w:p w14:paraId="371B9DFB" w14:textId="27DDA5EF" w:rsidR="000C6DA8" w:rsidRDefault="00CD3A99">
      <w:pPr>
        <w:pStyle w:val="TOC3"/>
        <w:rPr>
          <w:rFonts w:asciiTheme="minorHAnsi" w:eastAsiaTheme="minorEastAsia" w:hAnsiTheme="minorHAnsi" w:cstheme="minorBidi"/>
          <w:noProof/>
          <w:sz w:val="22"/>
          <w:szCs w:val="22"/>
        </w:rPr>
      </w:pPr>
      <w:hyperlink w:anchor="_Toc507492233" w:history="1">
        <w:r w:rsidR="000C6DA8" w:rsidRPr="00EE5A4D">
          <w:rPr>
            <w:rStyle w:val="Hyperlink"/>
            <w:noProof/>
            <w14:scene3d>
              <w14:camera w14:prst="orthographicFront"/>
              <w14:lightRig w14:rig="threePt" w14:dir="t">
                <w14:rot w14:lat="0" w14:lon="0" w14:rev="0"/>
              </w14:lightRig>
            </w14:scene3d>
          </w:rPr>
          <w:t>5.2.3</w:t>
        </w:r>
        <w:r w:rsidR="000C6DA8">
          <w:rPr>
            <w:rFonts w:asciiTheme="minorHAnsi" w:eastAsiaTheme="minorEastAsia" w:hAnsiTheme="minorHAnsi" w:cstheme="minorBidi"/>
            <w:noProof/>
            <w:sz w:val="22"/>
            <w:szCs w:val="22"/>
          </w:rPr>
          <w:tab/>
        </w:r>
        <w:r w:rsidR="000C6DA8" w:rsidRPr="00EE5A4D">
          <w:rPr>
            <w:rStyle w:val="Hyperlink"/>
            <w:noProof/>
          </w:rPr>
          <w:t>China (CN)</w:t>
        </w:r>
        <w:r w:rsidR="000C6DA8">
          <w:rPr>
            <w:noProof/>
            <w:webHidden/>
          </w:rPr>
          <w:tab/>
        </w:r>
        <w:r w:rsidR="000C6DA8">
          <w:rPr>
            <w:noProof/>
            <w:webHidden/>
          </w:rPr>
          <w:fldChar w:fldCharType="begin"/>
        </w:r>
        <w:r w:rsidR="000C6DA8">
          <w:rPr>
            <w:noProof/>
            <w:webHidden/>
          </w:rPr>
          <w:instrText xml:space="preserve"> PAGEREF _Toc507492233 \h </w:instrText>
        </w:r>
        <w:r w:rsidR="000C6DA8">
          <w:rPr>
            <w:noProof/>
            <w:webHidden/>
          </w:rPr>
        </w:r>
        <w:r w:rsidR="000C6DA8">
          <w:rPr>
            <w:noProof/>
            <w:webHidden/>
          </w:rPr>
          <w:fldChar w:fldCharType="separate"/>
        </w:r>
        <w:r w:rsidR="000C6DA8">
          <w:rPr>
            <w:noProof/>
            <w:webHidden/>
          </w:rPr>
          <w:t>95</w:t>
        </w:r>
        <w:r w:rsidR="000C6DA8">
          <w:rPr>
            <w:noProof/>
            <w:webHidden/>
          </w:rPr>
          <w:fldChar w:fldCharType="end"/>
        </w:r>
      </w:hyperlink>
    </w:p>
    <w:p w14:paraId="3988753C" w14:textId="3616D846" w:rsidR="000C6DA8" w:rsidRDefault="00CD3A99">
      <w:pPr>
        <w:pStyle w:val="TOC3"/>
        <w:rPr>
          <w:rFonts w:asciiTheme="minorHAnsi" w:eastAsiaTheme="minorEastAsia" w:hAnsiTheme="minorHAnsi" w:cstheme="minorBidi"/>
          <w:noProof/>
          <w:sz w:val="22"/>
          <w:szCs w:val="22"/>
        </w:rPr>
      </w:pPr>
      <w:hyperlink w:anchor="_Toc507492234" w:history="1">
        <w:r w:rsidR="000C6DA8" w:rsidRPr="00EE5A4D">
          <w:rPr>
            <w:rStyle w:val="Hyperlink"/>
            <w:noProof/>
            <w14:scene3d>
              <w14:camera w14:prst="orthographicFront"/>
              <w14:lightRig w14:rig="threePt" w14:dir="t">
                <w14:rot w14:lat="0" w14:lon="0" w14:rev="0"/>
              </w14:lightRig>
            </w14:scene3d>
          </w:rPr>
          <w:t>5.2.4</w:t>
        </w:r>
        <w:r w:rsidR="000C6DA8">
          <w:rPr>
            <w:rFonts w:asciiTheme="minorHAnsi" w:eastAsiaTheme="minorEastAsia" w:hAnsiTheme="minorHAnsi" w:cstheme="minorBidi"/>
            <w:noProof/>
            <w:sz w:val="22"/>
            <w:szCs w:val="22"/>
          </w:rPr>
          <w:tab/>
        </w:r>
        <w:r w:rsidR="000C6DA8" w:rsidRPr="00EE5A4D">
          <w:rPr>
            <w:rStyle w:val="Hyperlink"/>
            <w:noProof/>
          </w:rPr>
          <w:t>Germany (DE)</w:t>
        </w:r>
        <w:r w:rsidR="000C6DA8">
          <w:rPr>
            <w:noProof/>
            <w:webHidden/>
          </w:rPr>
          <w:tab/>
        </w:r>
        <w:r w:rsidR="000C6DA8">
          <w:rPr>
            <w:noProof/>
            <w:webHidden/>
          </w:rPr>
          <w:fldChar w:fldCharType="begin"/>
        </w:r>
        <w:r w:rsidR="000C6DA8">
          <w:rPr>
            <w:noProof/>
            <w:webHidden/>
          </w:rPr>
          <w:instrText xml:space="preserve"> PAGEREF _Toc507492234 \h </w:instrText>
        </w:r>
        <w:r w:rsidR="000C6DA8">
          <w:rPr>
            <w:noProof/>
            <w:webHidden/>
          </w:rPr>
        </w:r>
        <w:r w:rsidR="000C6DA8">
          <w:rPr>
            <w:noProof/>
            <w:webHidden/>
          </w:rPr>
          <w:fldChar w:fldCharType="separate"/>
        </w:r>
        <w:r w:rsidR="000C6DA8">
          <w:rPr>
            <w:noProof/>
            <w:webHidden/>
          </w:rPr>
          <w:t>96</w:t>
        </w:r>
        <w:r w:rsidR="000C6DA8">
          <w:rPr>
            <w:noProof/>
            <w:webHidden/>
          </w:rPr>
          <w:fldChar w:fldCharType="end"/>
        </w:r>
      </w:hyperlink>
    </w:p>
    <w:p w14:paraId="43064A79" w14:textId="6A357CE3" w:rsidR="000C6DA8" w:rsidRDefault="00CD3A99">
      <w:pPr>
        <w:pStyle w:val="TOC3"/>
        <w:rPr>
          <w:rFonts w:asciiTheme="minorHAnsi" w:eastAsiaTheme="minorEastAsia" w:hAnsiTheme="minorHAnsi" w:cstheme="minorBidi"/>
          <w:noProof/>
          <w:sz w:val="22"/>
          <w:szCs w:val="22"/>
        </w:rPr>
      </w:pPr>
      <w:hyperlink w:anchor="_Toc507492235" w:history="1">
        <w:r w:rsidR="000C6DA8" w:rsidRPr="00EE5A4D">
          <w:rPr>
            <w:rStyle w:val="Hyperlink"/>
            <w:noProof/>
            <w14:scene3d>
              <w14:camera w14:prst="orthographicFront"/>
              <w14:lightRig w14:rig="threePt" w14:dir="t">
                <w14:rot w14:lat="0" w14:lon="0" w14:rev="0"/>
              </w14:lightRig>
            </w14:scene3d>
          </w:rPr>
          <w:t>5.2.5</w:t>
        </w:r>
        <w:r w:rsidR="000C6DA8">
          <w:rPr>
            <w:rFonts w:asciiTheme="minorHAnsi" w:eastAsiaTheme="minorEastAsia" w:hAnsiTheme="minorHAnsi" w:cstheme="minorBidi"/>
            <w:noProof/>
            <w:sz w:val="22"/>
            <w:szCs w:val="22"/>
          </w:rPr>
          <w:tab/>
        </w:r>
        <w:r w:rsidR="000C6DA8" w:rsidRPr="00EE5A4D">
          <w:rPr>
            <w:rStyle w:val="Hyperlink"/>
            <w:noProof/>
          </w:rPr>
          <w:t>France (FR)</w:t>
        </w:r>
        <w:r w:rsidR="000C6DA8">
          <w:rPr>
            <w:noProof/>
            <w:webHidden/>
          </w:rPr>
          <w:tab/>
        </w:r>
        <w:r w:rsidR="000C6DA8">
          <w:rPr>
            <w:noProof/>
            <w:webHidden/>
          </w:rPr>
          <w:fldChar w:fldCharType="begin"/>
        </w:r>
        <w:r w:rsidR="000C6DA8">
          <w:rPr>
            <w:noProof/>
            <w:webHidden/>
          </w:rPr>
          <w:instrText xml:space="preserve"> PAGEREF _Toc507492235 \h </w:instrText>
        </w:r>
        <w:r w:rsidR="000C6DA8">
          <w:rPr>
            <w:noProof/>
            <w:webHidden/>
          </w:rPr>
        </w:r>
        <w:r w:rsidR="000C6DA8">
          <w:rPr>
            <w:noProof/>
            <w:webHidden/>
          </w:rPr>
          <w:fldChar w:fldCharType="separate"/>
        </w:r>
        <w:r w:rsidR="000C6DA8">
          <w:rPr>
            <w:noProof/>
            <w:webHidden/>
          </w:rPr>
          <w:t>96</w:t>
        </w:r>
        <w:r w:rsidR="000C6DA8">
          <w:rPr>
            <w:noProof/>
            <w:webHidden/>
          </w:rPr>
          <w:fldChar w:fldCharType="end"/>
        </w:r>
      </w:hyperlink>
    </w:p>
    <w:p w14:paraId="6363EF54" w14:textId="5A6037F1" w:rsidR="000C6DA8" w:rsidRDefault="00CD3A99">
      <w:pPr>
        <w:pStyle w:val="TOC3"/>
        <w:rPr>
          <w:rFonts w:asciiTheme="minorHAnsi" w:eastAsiaTheme="minorEastAsia" w:hAnsiTheme="minorHAnsi" w:cstheme="minorBidi"/>
          <w:noProof/>
          <w:sz w:val="22"/>
          <w:szCs w:val="22"/>
        </w:rPr>
      </w:pPr>
      <w:hyperlink w:anchor="_Toc507492236" w:history="1">
        <w:r w:rsidR="000C6DA8" w:rsidRPr="00EE5A4D">
          <w:rPr>
            <w:rStyle w:val="Hyperlink"/>
            <w:noProof/>
            <w14:scene3d>
              <w14:camera w14:prst="orthographicFront"/>
              <w14:lightRig w14:rig="threePt" w14:dir="t">
                <w14:rot w14:lat="0" w14:lon="0" w14:rev="0"/>
              </w14:lightRig>
            </w14:scene3d>
          </w:rPr>
          <w:t>5.2.6</w:t>
        </w:r>
        <w:r w:rsidR="000C6DA8">
          <w:rPr>
            <w:rFonts w:asciiTheme="minorHAnsi" w:eastAsiaTheme="minorEastAsia" w:hAnsiTheme="minorHAnsi" w:cstheme="minorBidi"/>
            <w:noProof/>
            <w:sz w:val="22"/>
            <w:szCs w:val="22"/>
          </w:rPr>
          <w:tab/>
        </w:r>
        <w:r w:rsidR="000C6DA8" w:rsidRPr="00EE5A4D">
          <w:rPr>
            <w:rStyle w:val="Hyperlink"/>
            <w:noProof/>
          </w:rPr>
          <w:t>United Kingdom (GB)</w:t>
        </w:r>
        <w:r w:rsidR="000C6DA8">
          <w:rPr>
            <w:noProof/>
            <w:webHidden/>
          </w:rPr>
          <w:tab/>
        </w:r>
        <w:r w:rsidR="000C6DA8">
          <w:rPr>
            <w:noProof/>
            <w:webHidden/>
          </w:rPr>
          <w:fldChar w:fldCharType="begin"/>
        </w:r>
        <w:r w:rsidR="000C6DA8">
          <w:rPr>
            <w:noProof/>
            <w:webHidden/>
          </w:rPr>
          <w:instrText xml:space="preserve"> PAGEREF _Toc507492236 \h </w:instrText>
        </w:r>
        <w:r w:rsidR="000C6DA8">
          <w:rPr>
            <w:noProof/>
            <w:webHidden/>
          </w:rPr>
        </w:r>
        <w:r w:rsidR="000C6DA8">
          <w:rPr>
            <w:noProof/>
            <w:webHidden/>
          </w:rPr>
          <w:fldChar w:fldCharType="separate"/>
        </w:r>
        <w:r w:rsidR="000C6DA8">
          <w:rPr>
            <w:noProof/>
            <w:webHidden/>
          </w:rPr>
          <w:t>96</w:t>
        </w:r>
        <w:r w:rsidR="000C6DA8">
          <w:rPr>
            <w:noProof/>
            <w:webHidden/>
          </w:rPr>
          <w:fldChar w:fldCharType="end"/>
        </w:r>
      </w:hyperlink>
    </w:p>
    <w:p w14:paraId="0BE14E86" w14:textId="3C6DA700" w:rsidR="000C6DA8" w:rsidRDefault="00CD3A99">
      <w:pPr>
        <w:pStyle w:val="TOC3"/>
        <w:rPr>
          <w:rFonts w:asciiTheme="minorHAnsi" w:eastAsiaTheme="minorEastAsia" w:hAnsiTheme="minorHAnsi" w:cstheme="minorBidi"/>
          <w:noProof/>
          <w:sz w:val="22"/>
          <w:szCs w:val="22"/>
        </w:rPr>
      </w:pPr>
      <w:hyperlink w:anchor="_Toc507492237" w:history="1">
        <w:r w:rsidR="000C6DA8" w:rsidRPr="00EE5A4D">
          <w:rPr>
            <w:rStyle w:val="Hyperlink"/>
            <w:noProof/>
            <w14:scene3d>
              <w14:camera w14:prst="orthographicFront"/>
              <w14:lightRig w14:rig="threePt" w14:dir="t">
                <w14:rot w14:lat="0" w14:lon="0" w14:rev="0"/>
              </w14:lightRig>
            </w14:scene3d>
          </w:rPr>
          <w:t>5.2.7</w:t>
        </w:r>
        <w:r w:rsidR="000C6DA8">
          <w:rPr>
            <w:rFonts w:asciiTheme="minorHAnsi" w:eastAsiaTheme="minorEastAsia" w:hAnsiTheme="minorHAnsi" w:cstheme="minorBidi"/>
            <w:noProof/>
            <w:sz w:val="22"/>
            <w:szCs w:val="22"/>
          </w:rPr>
          <w:tab/>
        </w:r>
        <w:r w:rsidR="000C6DA8" w:rsidRPr="00EE5A4D">
          <w:rPr>
            <w:rStyle w:val="Hyperlink"/>
            <w:noProof/>
          </w:rPr>
          <w:t>Kingdom of Saudi Arabia (SA)</w:t>
        </w:r>
        <w:r w:rsidR="000C6DA8">
          <w:rPr>
            <w:noProof/>
            <w:webHidden/>
          </w:rPr>
          <w:tab/>
        </w:r>
        <w:r w:rsidR="000C6DA8">
          <w:rPr>
            <w:noProof/>
            <w:webHidden/>
          </w:rPr>
          <w:fldChar w:fldCharType="begin"/>
        </w:r>
        <w:r w:rsidR="000C6DA8">
          <w:rPr>
            <w:noProof/>
            <w:webHidden/>
          </w:rPr>
          <w:instrText xml:space="preserve"> PAGEREF _Toc507492237 \h </w:instrText>
        </w:r>
        <w:r w:rsidR="000C6DA8">
          <w:rPr>
            <w:noProof/>
            <w:webHidden/>
          </w:rPr>
        </w:r>
        <w:r w:rsidR="000C6DA8">
          <w:rPr>
            <w:noProof/>
            <w:webHidden/>
          </w:rPr>
          <w:fldChar w:fldCharType="separate"/>
        </w:r>
        <w:r w:rsidR="000C6DA8">
          <w:rPr>
            <w:noProof/>
            <w:webHidden/>
          </w:rPr>
          <w:t>97</w:t>
        </w:r>
        <w:r w:rsidR="000C6DA8">
          <w:rPr>
            <w:noProof/>
            <w:webHidden/>
          </w:rPr>
          <w:fldChar w:fldCharType="end"/>
        </w:r>
      </w:hyperlink>
    </w:p>
    <w:p w14:paraId="5D8E1876" w14:textId="052BD1E2" w:rsidR="000C6DA8" w:rsidRDefault="00CD3A99">
      <w:pPr>
        <w:pStyle w:val="TOC3"/>
        <w:rPr>
          <w:rFonts w:asciiTheme="minorHAnsi" w:eastAsiaTheme="minorEastAsia" w:hAnsiTheme="minorHAnsi" w:cstheme="minorBidi"/>
          <w:noProof/>
          <w:sz w:val="22"/>
          <w:szCs w:val="22"/>
        </w:rPr>
      </w:pPr>
      <w:hyperlink w:anchor="_Toc507492238" w:history="1">
        <w:r w:rsidR="000C6DA8" w:rsidRPr="00EE5A4D">
          <w:rPr>
            <w:rStyle w:val="Hyperlink"/>
            <w:noProof/>
            <w14:scene3d>
              <w14:camera w14:prst="orthographicFront"/>
              <w14:lightRig w14:rig="threePt" w14:dir="t">
                <w14:rot w14:lat="0" w14:lon="0" w14:rev="0"/>
              </w14:lightRig>
            </w14:scene3d>
          </w:rPr>
          <w:t>5.2.8</w:t>
        </w:r>
        <w:r w:rsidR="000C6DA8">
          <w:rPr>
            <w:rFonts w:asciiTheme="minorHAnsi" w:eastAsiaTheme="minorEastAsia" w:hAnsiTheme="minorHAnsi" w:cstheme="minorBidi"/>
            <w:noProof/>
            <w:sz w:val="22"/>
            <w:szCs w:val="22"/>
          </w:rPr>
          <w:tab/>
        </w:r>
        <w:r w:rsidR="000C6DA8" w:rsidRPr="00EE5A4D">
          <w:rPr>
            <w:rStyle w:val="Hyperlink"/>
            <w:noProof/>
          </w:rPr>
          <w:t>United States (US)</w:t>
        </w:r>
        <w:r w:rsidR="000C6DA8">
          <w:rPr>
            <w:noProof/>
            <w:webHidden/>
          </w:rPr>
          <w:tab/>
        </w:r>
        <w:r w:rsidR="000C6DA8">
          <w:rPr>
            <w:noProof/>
            <w:webHidden/>
          </w:rPr>
          <w:fldChar w:fldCharType="begin"/>
        </w:r>
        <w:r w:rsidR="000C6DA8">
          <w:rPr>
            <w:noProof/>
            <w:webHidden/>
          </w:rPr>
          <w:instrText xml:space="preserve"> PAGEREF _Toc507492238 \h </w:instrText>
        </w:r>
        <w:r w:rsidR="000C6DA8">
          <w:rPr>
            <w:noProof/>
            <w:webHidden/>
          </w:rPr>
        </w:r>
        <w:r w:rsidR="000C6DA8">
          <w:rPr>
            <w:noProof/>
            <w:webHidden/>
          </w:rPr>
          <w:fldChar w:fldCharType="separate"/>
        </w:r>
        <w:r w:rsidR="000C6DA8">
          <w:rPr>
            <w:noProof/>
            <w:webHidden/>
          </w:rPr>
          <w:t>97</w:t>
        </w:r>
        <w:r w:rsidR="000C6DA8">
          <w:rPr>
            <w:noProof/>
            <w:webHidden/>
          </w:rPr>
          <w:fldChar w:fldCharType="end"/>
        </w:r>
      </w:hyperlink>
    </w:p>
    <w:p w14:paraId="2F4D4008" w14:textId="1D8635B8" w:rsidR="000C6DA8" w:rsidRDefault="00CD3A99">
      <w:pPr>
        <w:pStyle w:val="TOC1"/>
        <w:rPr>
          <w:rFonts w:asciiTheme="minorHAnsi" w:eastAsiaTheme="minorEastAsia" w:hAnsiTheme="minorHAnsi" w:cstheme="minorBidi"/>
          <w:noProof/>
          <w:sz w:val="22"/>
          <w:szCs w:val="22"/>
        </w:rPr>
      </w:pPr>
      <w:hyperlink w:anchor="_Toc507492239" w:history="1">
        <w:r w:rsidR="000C6DA8" w:rsidRPr="00EE5A4D">
          <w:rPr>
            <w:rStyle w:val="Hyperlink"/>
            <w:noProof/>
          </w:rPr>
          <w:t>6</w:t>
        </w:r>
        <w:r w:rsidR="000C6DA8">
          <w:rPr>
            <w:rFonts w:asciiTheme="minorHAnsi" w:eastAsiaTheme="minorEastAsia" w:hAnsiTheme="minorHAnsi" w:cstheme="minorBidi"/>
            <w:noProof/>
            <w:sz w:val="22"/>
            <w:szCs w:val="22"/>
          </w:rPr>
          <w:tab/>
        </w:r>
        <w:r w:rsidR="000C6DA8" w:rsidRPr="00EE5A4D">
          <w:rPr>
            <w:rStyle w:val="Hyperlink"/>
            <w:noProof/>
          </w:rPr>
          <w:t>Appendix</w:t>
        </w:r>
        <w:r w:rsidR="000C6DA8">
          <w:rPr>
            <w:noProof/>
            <w:webHidden/>
          </w:rPr>
          <w:tab/>
        </w:r>
        <w:r w:rsidR="000C6DA8">
          <w:rPr>
            <w:noProof/>
            <w:webHidden/>
          </w:rPr>
          <w:fldChar w:fldCharType="begin"/>
        </w:r>
        <w:r w:rsidR="000C6DA8">
          <w:rPr>
            <w:noProof/>
            <w:webHidden/>
          </w:rPr>
          <w:instrText xml:space="preserve"> PAGEREF _Toc507492239 \h </w:instrText>
        </w:r>
        <w:r w:rsidR="000C6DA8">
          <w:rPr>
            <w:noProof/>
            <w:webHidden/>
          </w:rPr>
        </w:r>
        <w:r w:rsidR="000C6DA8">
          <w:rPr>
            <w:noProof/>
            <w:webHidden/>
          </w:rPr>
          <w:fldChar w:fldCharType="separate"/>
        </w:r>
        <w:r w:rsidR="000C6DA8">
          <w:rPr>
            <w:noProof/>
            <w:webHidden/>
          </w:rPr>
          <w:t>98</w:t>
        </w:r>
        <w:r w:rsidR="000C6DA8">
          <w:rPr>
            <w:noProof/>
            <w:webHidden/>
          </w:rPr>
          <w:fldChar w:fldCharType="end"/>
        </w:r>
      </w:hyperlink>
    </w:p>
    <w:p w14:paraId="419E5297" w14:textId="082C8615" w:rsidR="000C6DA8" w:rsidRDefault="00CD3A99">
      <w:pPr>
        <w:pStyle w:val="TOC2"/>
        <w:rPr>
          <w:rFonts w:asciiTheme="minorHAnsi" w:eastAsiaTheme="minorEastAsia" w:hAnsiTheme="minorHAnsi" w:cstheme="minorBidi"/>
          <w:noProof/>
          <w:sz w:val="22"/>
          <w:szCs w:val="22"/>
        </w:rPr>
      </w:pPr>
      <w:hyperlink w:anchor="_Toc507492240" w:history="1">
        <w:r w:rsidR="000C6DA8" w:rsidRPr="00EE5A4D">
          <w:rPr>
            <w:rStyle w:val="Hyperlink"/>
            <w:noProof/>
            <w14:scene3d>
              <w14:camera w14:prst="orthographicFront"/>
              <w14:lightRig w14:rig="threePt" w14:dir="t">
                <w14:rot w14:lat="0" w14:lon="0" w14:rev="0"/>
              </w14:lightRig>
            </w14:scene3d>
          </w:rPr>
          <w:t>6.1</w:t>
        </w:r>
        <w:r w:rsidR="000C6DA8">
          <w:rPr>
            <w:rFonts w:asciiTheme="minorHAnsi" w:eastAsiaTheme="minorEastAsia" w:hAnsiTheme="minorHAnsi" w:cstheme="minorBidi"/>
            <w:noProof/>
            <w:sz w:val="22"/>
            <w:szCs w:val="22"/>
          </w:rPr>
          <w:tab/>
        </w:r>
        <w:r w:rsidR="000C6DA8" w:rsidRPr="00EE5A4D">
          <w:rPr>
            <w:rStyle w:val="Hyperlink"/>
            <w:noProof/>
          </w:rPr>
          <w:t>Executing Process Steps using Mobile App</w:t>
        </w:r>
        <w:r w:rsidR="000C6DA8">
          <w:rPr>
            <w:noProof/>
            <w:webHidden/>
          </w:rPr>
          <w:tab/>
        </w:r>
        <w:r w:rsidR="000C6DA8">
          <w:rPr>
            <w:noProof/>
            <w:webHidden/>
          </w:rPr>
          <w:fldChar w:fldCharType="begin"/>
        </w:r>
        <w:r w:rsidR="000C6DA8">
          <w:rPr>
            <w:noProof/>
            <w:webHidden/>
          </w:rPr>
          <w:instrText xml:space="preserve"> PAGEREF _Toc507492240 \h </w:instrText>
        </w:r>
        <w:r w:rsidR="000C6DA8">
          <w:rPr>
            <w:noProof/>
            <w:webHidden/>
          </w:rPr>
        </w:r>
        <w:r w:rsidR="000C6DA8">
          <w:rPr>
            <w:noProof/>
            <w:webHidden/>
          </w:rPr>
          <w:fldChar w:fldCharType="separate"/>
        </w:r>
        <w:r w:rsidR="000C6DA8">
          <w:rPr>
            <w:noProof/>
            <w:webHidden/>
          </w:rPr>
          <w:t>98</w:t>
        </w:r>
        <w:r w:rsidR="000C6DA8">
          <w:rPr>
            <w:noProof/>
            <w:webHidden/>
          </w:rPr>
          <w:fldChar w:fldCharType="end"/>
        </w:r>
      </w:hyperlink>
    </w:p>
    <w:p w14:paraId="71D342F8" w14:textId="73A6F262" w:rsidR="000C6DA8" w:rsidRDefault="00CD3A99">
      <w:pPr>
        <w:pStyle w:val="TOC3"/>
        <w:rPr>
          <w:rFonts w:asciiTheme="minorHAnsi" w:eastAsiaTheme="minorEastAsia" w:hAnsiTheme="minorHAnsi" w:cstheme="minorBidi"/>
          <w:noProof/>
          <w:sz w:val="22"/>
          <w:szCs w:val="22"/>
        </w:rPr>
      </w:pPr>
      <w:hyperlink w:anchor="_Toc507492241" w:history="1">
        <w:r w:rsidR="000C6DA8" w:rsidRPr="00EE5A4D">
          <w:rPr>
            <w:rStyle w:val="Hyperlink"/>
            <w:noProof/>
            <w14:scene3d>
              <w14:camera w14:prst="orthographicFront"/>
              <w14:lightRig w14:rig="threePt" w14:dir="t">
                <w14:rot w14:lat="0" w14:lon="0" w14:rev="0"/>
              </w14:lightRig>
            </w14:scene3d>
          </w:rPr>
          <w:t>6.1.1</w:t>
        </w:r>
        <w:r w:rsidR="000C6DA8">
          <w:rPr>
            <w:rFonts w:asciiTheme="minorHAnsi" w:eastAsiaTheme="minorEastAsia" w:hAnsiTheme="minorHAnsi" w:cstheme="minorBidi"/>
            <w:noProof/>
            <w:sz w:val="22"/>
            <w:szCs w:val="22"/>
          </w:rPr>
          <w:tab/>
        </w:r>
        <w:r w:rsidR="000C6DA8" w:rsidRPr="00EE5A4D">
          <w:rPr>
            <w:rStyle w:val="Hyperlink"/>
            <w:noProof/>
          </w:rPr>
          <w:t>Processing Requests</w:t>
        </w:r>
        <w:r w:rsidR="000C6DA8">
          <w:rPr>
            <w:noProof/>
            <w:webHidden/>
          </w:rPr>
          <w:tab/>
        </w:r>
        <w:r w:rsidR="000C6DA8">
          <w:rPr>
            <w:noProof/>
            <w:webHidden/>
          </w:rPr>
          <w:fldChar w:fldCharType="begin"/>
        </w:r>
        <w:r w:rsidR="000C6DA8">
          <w:rPr>
            <w:noProof/>
            <w:webHidden/>
          </w:rPr>
          <w:instrText xml:space="preserve"> PAGEREF _Toc507492241 \h </w:instrText>
        </w:r>
        <w:r w:rsidR="000C6DA8">
          <w:rPr>
            <w:noProof/>
            <w:webHidden/>
          </w:rPr>
        </w:r>
        <w:r w:rsidR="000C6DA8">
          <w:rPr>
            <w:noProof/>
            <w:webHidden/>
          </w:rPr>
          <w:fldChar w:fldCharType="separate"/>
        </w:r>
        <w:r w:rsidR="000C6DA8">
          <w:rPr>
            <w:noProof/>
            <w:webHidden/>
          </w:rPr>
          <w:t>98</w:t>
        </w:r>
        <w:r w:rsidR="000C6DA8">
          <w:rPr>
            <w:noProof/>
            <w:webHidden/>
          </w:rPr>
          <w:fldChar w:fldCharType="end"/>
        </w:r>
      </w:hyperlink>
    </w:p>
    <w:p w14:paraId="50BD154F" w14:textId="71E3C50D" w:rsidR="000C6DA8" w:rsidRDefault="00CD3A99">
      <w:pPr>
        <w:pStyle w:val="TOC2"/>
        <w:rPr>
          <w:rFonts w:asciiTheme="minorHAnsi" w:eastAsiaTheme="minorEastAsia" w:hAnsiTheme="minorHAnsi" w:cstheme="minorBidi"/>
          <w:noProof/>
          <w:sz w:val="22"/>
          <w:szCs w:val="22"/>
        </w:rPr>
      </w:pPr>
      <w:hyperlink w:anchor="_Toc507492242" w:history="1">
        <w:r w:rsidR="000C6DA8" w:rsidRPr="00EE5A4D">
          <w:rPr>
            <w:rStyle w:val="Hyperlink"/>
            <w:noProof/>
            <w14:scene3d>
              <w14:camera w14:prst="orthographicFront"/>
              <w14:lightRig w14:rig="threePt" w14:dir="t">
                <w14:rot w14:lat="0" w14:lon="0" w14:rev="0"/>
              </w14:lightRig>
            </w14:scene3d>
          </w:rPr>
          <w:t>6.2</w:t>
        </w:r>
        <w:r w:rsidR="000C6DA8">
          <w:rPr>
            <w:rFonts w:asciiTheme="minorHAnsi" w:eastAsiaTheme="minorEastAsia" w:hAnsiTheme="minorHAnsi" w:cstheme="minorBidi"/>
            <w:noProof/>
            <w:sz w:val="22"/>
            <w:szCs w:val="22"/>
          </w:rPr>
          <w:tab/>
        </w:r>
        <w:r w:rsidR="000C6DA8" w:rsidRPr="00EE5A4D">
          <w:rPr>
            <w:rStyle w:val="Hyperlink"/>
            <w:noProof/>
          </w:rPr>
          <w:t>Process Chains</w:t>
        </w:r>
        <w:r w:rsidR="000C6DA8">
          <w:rPr>
            <w:noProof/>
            <w:webHidden/>
          </w:rPr>
          <w:tab/>
        </w:r>
        <w:r w:rsidR="000C6DA8">
          <w:rPr>
            <w:noProof/>
            <w:webHidden/>
          </w:rPr>
          <w:fldChar w:fldCharType="begin"/>
        </w:r>
        <w:r w:rsidR="000C6DA8">
          <w:rPr>
            <w:noProof/>
            <w:webHidden/>
          </w:rPr>
          <w:instrText xml:space="preserve"> PAGEREF _Toc507492242 \h </w:instrText>
        </w:r>
        <w:r w:rsidR="000C6DA8">
          <w:rPr>
            <w:noProof/>
            <w:webHidden/>
          </w:rPr>
        </w:r>
        <w:r w:rsidR="000C6DA8">
          <w:rPr>
            <w:noProof/>
            <w:webHidden/>
          </w:rPr>
          <w:fldChar w:fldCharType="separate"/>
        </w:r>
        <w:r w:rsidR="000C6DA8">
          <w:rPr>
            <w:noProof/>
            <w:webHidden/>
          </w:rPr>
          <w:t>99</w:t>
        </w:r>
        <w:r w:rsidR="000C6DA8">
          <w:rPr>
            <w:noProof/>
            <w:webHidden/>
          </w:rPr>
          <w:fldChar w:fldCharType="end"/>
        </w:r>
      </w:hyperlink>
    </w:p>
    <w:p w14:paraId="00E7633A" w14:textId="45B6B222" w:rsidR="000C6DA8" w:rsidRDefault="00CD3A99">
      <w:pPr>
        <w:pStyle w:val="TOC3"/>
        <w:rPr>
          <w:rFonts w:asciiTheme="minorHAnsi" w:eastAsiaTheme="minorEastAsia" w:hAnsiTheme="minorHAnsi" w:cstheme="minorBidi"/>
          <w:noProof/>
          <w:sz w:val="22"/>
          <w:szCs w:val="22"/>
        </w:rPr>
      </w:pPr>
      <w:hyperlink w:anchor="_Toc507492243" w:history="1">
        <w:r w:rsidR="000C6DA8" w:rsidRPr="00EE5A4D">
          <w:rPr>
            <w:rStyle w:val="Hyperlink"/>
            <w:noProof/>
            <w14:scene3d>
              <w14:camera w14:prst="orthographicFront"/>
              <w14:lightRig w14:rig="threePt" w14:dir="t">
                <w14:rot w14:lat="0" w14:lon="0" w14:rev="0"/>
              </w14:lightRig>
            </w14:scene3d>
          </w:rPr>
          <w:t>6.2.1</w:t>
        </w:r>
        <w:r w:rsidR="000C6DA8">
          <w:rPr>
            <w:rFonts w:asciiTheme="minorHAnsi" w:eastAsiaTheme="minorEastAsia" w:hAnsiTheme="minorHAnsi" w:cstheme="minorBidi"/>
            <w:noProof/>
            <w:sz w:val="22"/>
            <w:szCs w:val="22"/>
          </w:rPr>
          <w:tab/>
        </w:r>
        <w:r w:rsidR="000C6DA8" w:rsidRPr="00EE5A4D">
          <w:rPr>
            <w:rStyle w:val="Hyperlink"/>
            <w:noProof/>
          </w:rPr>
          <w:t>Preceding Processes</w:t>
        </w:r>
        <w:r w:rsidR="000C6DA8">
          <w:rPr>
            <w:noProof/>
            <w:webHidden/>
          </w:rPr>
          <w:tab/>
        </w:r>
        <w:r w:rsidR="000C6DA8">
          <w:rPr>
            <w:noProof/>
            <w:webHidden/>
          </w:rPr>
          <w:fldChar w:fldCharType="begin"/>
        </w:r>
        <w:r w:rsidR="000C6DA8">
          <w:rPr>
            <w:noProof/>
            <w:webHidden/>
          </w:rPr>
          <w:instrText xml:space="preserve"> PAGEREF _Toc507492243 \h </w:instrText>
        </w:r>
        <w:r w:rsidR="000C6DA8">
          <w:rPr>
            <w:noProof/>
            <w:webHidden/>
          </w:rPr>
        </w:r>
        <w:r w:rsidR="000C6DA8">
          <w:rPr>
            <w:noProof/>
            <w:webHidden/>
          </w:rPr>
          <w:fldChar w:fldCharType="separate"/>
        </w:r>
        <w:r w:rsidR="000C6DA8">
          <w:rPr>
            <w:noProof/>
            <w:webHidden/>
          </w:rPr>
          <w:t>99</w:t>
        </w:r>
        <w:r w:rsidR="000C6DA8">
          <w:rPr>
            <w:noProof/>
            <w:webHidden/>
          </w:rPr>
          <w:fldChar w:fldCharType="end"/>
        </w:r>
      </w:hyperlink>
    </w:p>
    <w:p w14:paraId="47D64E49" w14:textId="37388CF4" w:rsidR="000C6DA8" w:rsidRDefault="00CD3A99">
      <w:pPr>
        <w:pStyle w:val="TOC3"/>
        <w:rPr>
          <w:rFonts w:asciiTheme="minorHAnsi" w:eastAsiaTheme="minorEastAsia" w:hAnsiTheme="minorHAnsi" w:cstheme="minorBidi"/>
          <w:noProof/>
          <w:sz w:val="22"/>
          <w:szCs w:val="22"/>
        </w:rPr>
      </w:pPr>
      <w:hyperlink w:anchor="_Toc507492244" w:history="1">
        <w:r w:rsidR="000C6DA8" w:rsidRPr="00EE5A4D">
          <w:rPr>
            <w:rStyle w:val="Hyperlink"/>
            <w:noProof/>
            <w14:scene3d>
              <w14:camera w14:prst="orthographicFront"/>
              <w14:lightRig w14:rig="threePt" w14:dir="t">
                <w14:rot w14:lat="0" w14:lon="0" w14:rev="0"/>
              </w14:lightRig>
            </w14:scene3d>
          </w:rPr>
          <w:t>6.2.2</w:t>
        </w:r>
        <w:r w:rsidR="000C6DA8">
          <w:rPr>
            <w:rFonts w:asciiTheme="minorHAnsi" w:eastAsiaTheme="minorEastAsia" w:hAnsiTheme="minorHAnsi" w:cstheme="minorBidi"/>
            <w:noProof/>
            <w:sz w:val="22"/>
            <w:szCs w:val="22"/>
          </w:rPr>
          <w:tab/>
        </w:r>
        <w:r w:rsidR="000C6DA8" w:rsidRPr="00EE5A4D">
          <w:rPr>
            <w:rStyle w:val="Hyperlink"/>
            <w:noProof/>
          </w:rPr>
          <w:t>Succeeding Processes</w:t>
        </w:r>
        <w:r w:rsidR="000C6DA8">
          <w:rPr>
            <w:noProof/>
            <w:webHidden/>
          </w:rPr>
          <w:tab/>
        </w:r>
        <w:r w:rsidR="000C6DA8">
          <w:rPr>
            <w:noProof/>
            <w:webHidden/>
          </w:rPr>
          <w:fldChar w:fldCharType="begin"/>
        </w:r>
        <w:r w:rsidR="000C6DA8">
          <w:rPr>
            <w:noProof/>
            <w:webHidden/>
          </w:rPr>
          <w:instrText xml:space="preserve"> PAGEREF _Toc507492244 \h </w:instrText>
        </w:r>
        <w:r w:rsidR="000C6DA8">
          <w:rPr>
            <w:noProof/>
            <w:webHidden/>
          </w:rPr>
        </w:r>
        <w:r w:rsidR="000C6DA8">
          <w:rPr>
            <w:noProof/>
            <w:webHidden/>
          </w:rPr>
          <w:fldChar w:fldCharType="separate"/>
        </w:r>
        <w:r w:rsidR="000C6DA8">
          <w:rPr>
            <w:noProof/>
            <w:webHidden/>
          </w:rPr>
          <w:t>99</w:t>
        </w:r>
        <w:r w:rsidR="000C6DA8">
          <w:rPr>
            <w:noProof/>
            <w:webHidden/>
          </w:rPr>
          <w:fldChar w:fldCharType="end"/>
        </w:r>
      </w:hyperlink>
    </w:p>
    <w:p w14:paraId="530B6E11" w14:textId="3A12A482" w:rsidR="00581828" w:rsidRPr="005F7A67" w:rsidRDefault="00837FEE" w:rsidP="00296EA6">
      <w:pPr>
        <w:tabs>
          <w:tab w:val="right" w:leader="dot" w:pos="14317"/>
        </w:tabs>
        <w:rPr>
          <w:rFonts w:ascii="BentonSans Bold" w:hAnsi="BentonSans Bold"/>
        </w:rPr>
        <w:sectPr w:rsidR="00581828" w:rsidRPr="005F7A67" w:rsidSect="005A5D93">
          <w:footerReference w:type="even" r:id="rId8"/>
          <w:pgSz w:w="15842" w:h="12242" w:orient="landscape" w:code="1"/>
          <w:pgMar w:top="885" w:right="816" w:bottom="720" w:left="720" w:header="567" w:footer="397" w:gutter="0"/>
          <w:cols w:space="708"/>
          <w:titlePg/>
          <w:docGrid w:linePitch="360"/>
        </w:sectPr>
      </w:pPr>
      <w:r w:rsidRPr="005F7A67">
        <w:rPr>
          <w:rFonts w:ascii="BentonSans Bold" w:hAnsi="BentonSans Bold"/>
          <w:noProof/>
        </w:rPr>
        <w:fldChar w:fldCharType="end"/>
      </w:r>
    </w:p>
    <w:p w14:paraId="788A5259" w14:textId="77777777" w:rsidR="00581828" w:rsidRPr="005F7A67" w:rsidRDefault="00581828" w:rsidP="00296EA6">
      <w:pPr>
        <w:tabs>
          <w:tab w:val="right" w:leader="dot" w:pos="14317"/>
        </w:tabs>
        <w:sectPr w:rsidR="00581828" w:rsidRPr="005F7A67" w:rsidSect="005A5D93">
          <w:type w:val="continuous"/>
          <w:pgSz w:w="15842" w:h="12242" w:orient="landscape" w:code="1"/>
          <w:pgMar w:top="885" w:right="816" w:bottom="720" w:left="720" w:header="567" w:footer="397" w:gutter="0"/>
          <w:pgBorders>
            <w:top w:val="single" w:sz="48" w:space="1" w:color="999999"/>
          </w:pgBorders>
          <w:cols w:space="708"/>
          <w:docGrid w:linePitch="360"/>
        </w:sectPr>
      </w:pPr>
    </w:p>
    <w:p w14:paraId="6D8607CE" w14:textId="77777777" w:rsidR="00296EA6" w:rsidRPr="005F7A67" w:rsidRDefault="00296EA6" w:rsidP="00296EA6">
      <w:pPr>
        <w:pStyle w:val="SAPKeyblockTitle"/>
      </w:pPr>
      <w:r w:rsidRPr="005F7A67">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296EA6" w:rsidRPr="005F7A67" w14:paraId="15C917E0" w14:textId="77777777" w:rsidTr="004D2DC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9E66432" w14:textId="77777777" w:rsidR="00296EA6" w:rsidRPr="005F7A67" w:rsidRDefault="00296EA6" w:rsidP="004D2DCE">
            <w:pPr>
              <w:keepNext/>
              <w:rPr>
                <w:b/>
                <w:color w:val="FFFFFF"/>
              </w:rPr>
            </w:pPr>
            <w:r w:rsidRPr="005F7A67">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269E9D78" w14:textId="77777777" w:rsidR="00296EA6" w:rsidRPr="005F7A67" w:rsidRDefault="00296EA6" w:rsidP="004D2DCE">
            <w:pPr>
              <w:keepNext/>
              <w:rPr>
                <w:b/>
                <w:color w:val="FFFFFF"/>
              </w:rPr>
            </w:pPr>
            <w:r w:rsidRPr="005F7A67">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2E0BCD20" w14:textId="77777777" w:rsidR="00296EA6" w:rsidRPr="005F7A67" w:rsidRDefault="00296EA6" w:rsidP="004D2DCE">
            <w:pPr>
              <w:keepNext/>
              <w:rPr>
                <w:b/>
                <w:color w:val="FFFFFF"/>
              </w:rPr>
            </w:pPr>
            <w:r w:rsidRPr="005F7A67">
              <w:rPr>
                <w:b/>
                <w:color w:val="FFFFFF"/>
              </w:rPr>
              <w:t>Description</w:t>
            </w:r>
          </w:p>
        </w:tc>
      </w:tr>
      <w:tr w:rsidR="00296EA6" w:rsidRPr="005F7A67" w14:paraId="3FDE0661" w14:textId="77777777" w:rsidTr="004D2DCE">
        <w:tc>
          <w:tcPr>
            <w:tcW w:w="1129" w:type="dxa"/>
            <w:shd w:val="clear" w:color="auto" w:fill="auto"/>
          </w:tcPr>
          <w:p w14:paraId="5EA59848" w14:textId="77777777" w:rsidR="00296EA6" w:rsidRPr="005F7A67" w:rsidRDefault="00296EA6" w:rsidP="007E5BCB"/>
        </w:tc>
        <w:tc>
          <w:tcPr>
            <w:tcW w:w="1560" w:type="dxa"/>
            <w:shd w:val="clear" w:color="auto" w:fill="auto"/>
          </w:tcPr>
          <w:p w14:paraId="11CFECEF" w14:textId="77777777" w:rsidR="00296EA6" w:rsidRPr="005F7A67" w:rsidRDefault="00296EA6" w:rsidP="007E5BCB"/>
        </w:tc>
        <w:tc>
          <w:tcPr>
            <w:tcW w:w="6662" w:type="dxa"/>
            <w:shd w:val="clear" w:color="auto" w:fill="auto"/>
          </w:tcPr>
          <w:p w14:paraId="70C13A14" w14:textId="77777777" w:rsidR="00296EA6" w:rsidRPr="005F7A67" w:rsidRDefault="00296EA6" w:rsidP="007E5BCB"/>
        </w:tc>
      </w:tr>
    </w:tbl>
    <w:p w14:paraId="43A78D7B" w14:textId="77777777" w:rsidR="00296EA6" w:rsidRPr="005F7A67" w:rsidRDefault="00296EA6" w:rsidP="00296EA6">
      <w:bookmarkStart w:id="4" w:name="_Toc189547007"/>
      <w:bookmarkStart w:id="5" w:name="_Toc27368457"/>
      <w:bookmarkStart w:id="6" w:name="_Toc266256886"/>
      <w:bookmarkStart w:id="7" w:name="_Toc401568654"/>
    </w:p>
    <w:p w14:paraId="0DEB8426" w14:textId="77777777" w:rsidR="007E5BCB" w:rsidRPr="005F7A67" w:rsidRDefault="007E5BCB" w:rsidP="0027290E">
      <w:pPr>
        <w:pStyle w:val="Heading1"/>
      </w:pPr>
      <w:bookmarkStart w:id="8" w:name="_Toc394476076"/>
      <w:bookmarkStart w:id="9" w:name="_Toc410684938"/>
      <w:bookmarkStart w:id="10" w:name="_Toc421516461"/>
      <w:bookmarkStart w:id="11" w:name="_Toc507492062"/>
      <w:bookmarkEnd w:id="4"/>
      <w:bookmarkEnd w:id="5"/>
      <w:bookmarkEnd w:id="6"/>
      <w:bookmarkEnd w:id="7"/>
      <w:r w:rsidRPr="005F7A67">
        <w:lastRenderedPageBreak/>
        <w:t>Purpose</w:t>
      </w:r>
      <w:bookmarkEnd w:id="8"/>
      <w:bookmarkEnd w:id="9"/>
      <w:bookmarkEnd w:id="10"/>
      <w:bookmarkEnd w:id="11"/>
      <w:r w:rsidRPr="005F7A67">
        <w:t xml:space="preserve"> </w:t>
      </w:r>
    </w:p>
    <w:p w14:paraId="1F395ED4" w14:textId="77777777" w:rsidR="007E5BCB" w:rsidRPr="005F7A67" w:rsidRDefault="007E5BCB" w:rsidP="0027290E">
      <w:pPr>
        <w:pStyle w:val="Heading2"/>
      </w:pPr>
      <w:bookmarkStart w:id="12" w:name="_Toc394476077"/>
      <w:bookmarkStart w:id="13" w:name="_Toc410684939"/>
      <w:bookmarkStart w:id="14" w:name="_Toc421516462"/>
      <w:bookmarkStart w:id="15" w:name="_Toc507492063"/>
      <w:r w:rsidRPr="005F7A67">
        <w:t>Purpose of the Document</w:t>
      </w:r>
      <w:bookmarkEnd w:id="12"/>
      <w:bookmarkEnd w:id="13"/>
      <w:bookmarkEnd w:id="14"/>
      <w:bookmarkEnd w:id="15"/>
    </w:p>
    <w:p w14:paraId="76F7A741" w14:textId="77777777" w:rsidR="007E5BCB" w:rsidRPr="005F7A67" w:rsidRDefault="007E5BCB" w:rsidP="007E5BCB">
      <w:r w:rsidRPr="005F7A67">
        <w:t xml:space="preserve">This document provides a detailed procedure for testing the scope item </w:t>
      </w:r>
      <w:r w:rsidRPr="005F7A67">
        <w:rPr>
          <w:rStyle w:val="SAPTextReference"/>
        </w:rPr>
        <w:t>Take Action: Job Change/Transfer/Pay Rate Change</w:t>
      </w:r>
      <w:r w:rsidRPr="005F7A67" w:rsidDel="00581E75">
        <w:t xml:space="preserve"> </w:t>
      </w:r>
      <w:r w:rsidRPr="005F7A67">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4B47BC">
        <w:rPr>
          <w:rStyle w:val="SAPTextReference"/>
        </w:rPr>
        <w:t>Test Step</w:t>
      </w:r>
      <w:r w:rsidRPr="005F7A67">
        <w:t>). Customer-project-specific steps must be added.</w:t>
      </w:r>
    </w:p>
    <w:p w14:paraId="15D86A51" w14:textId="17AC402A" w:rsidR="007E5BCB" w:rsidRPr="005F7A67" w:rsidRDefault="007E5BCB" w:rsidP="007E5BCB">
      <w:r w:rsidRPr="005F7A67">
        <w:t xml:space="preserve">Note for the customer project team: Instructions for the customer project team are </w:t>
      </w:r>
      <w:r w:rsidR="008769E9" w:rsidRPr="005F7A67">
        <w:t xml:space="preserve">mentioned between brackets </w:t>
      </w:r>
      <w:r w:rsidRPr="005F7A67">
        <w:t xml:space="preserve">and should be removed before hand -over to project testers. The appendix is included for internal reference, in particular to support A2O, and should also be deleted before hand-over to the customer, unless deemed helpful to explain the larger context. </w:t>
      </w:r>
    </w:p>
    <w:p w14:paraId="2A736916" w14:textId="77777777" w:rsidR="007E5BCB" w:rsidRPr="005F7A67" w:rsidRDefault="007E5BCB" w:rsidP="0027290E">
      <w:pPr>
        <w:pStyle w:val="Heading2"/>
      </w:pPr>
      <w:bookmarkStart w:id="16" w:name="_Toc394476078"/>
      <w:bookmarkStart w:id="17" w:name="_Toc410684940"/>
      <w:bookmarkStart w:id="18" w:name="_Toc421516463"/>
      <w:bookmarkStart w:id="19" w:name="_Toc507492064"/>
      <w:r w:rsidRPr="005F7A67">
        <w:t>Purpose of Take Action: Job Change/Transfer/Pay Rate Change</w:t>
      </w:r>
      <w:bookmarkEnd w:id="16"/>
      <w:bookmarkEnd w:id="17"/>
      <w:bookmarkEnd w:id="18"/>
      <w:bookmarkEnd w:id="19"/>
    </w:p>
    <w:p w14:paraId="57A0CFDD" w14:textId="77777777" w:rsidR="004B7E22" w:rsidRPr="004B7E22" w:rsidRDefault="004B7E22">
      <w:pPr>
        <w:pStyle w:val="SAPNoteHeading"/>
        <w:ind w:left="720"/>
        <w:rPr>
          <w:ins w:id="20" w:author="Author" w:date="2018-02-19T05:51:00Z"/>
          <w:rPrChange w:id="21" w:author="Author" w:date="2018-02-19T05:52:00Z">
            <w:rPr>
              <w:ins w:id="22" w:author="Author" w:date="2018-02-19T05:51:00Z"/>
              <w:highlight w:val="cyan"/>
            </w:rPr>
          </w:rPrChange>
        </w:rPr>
        <w:pPrChange w:id="23" w:author="Author" w:date="2018-02-19T05:52:00Z">
          <w:pPr>
            <w:pStyle w:val="SAPNoteHeading"/>
            <w:ind w:left="0"/>
          </w:pPr>
        </w:pPrChange>
      </w:pPr>
      <w:ins w:id="24" w:author="Author" w:date="2018-02-19T05:51:00Z">
        <w:r w:rsidRPr="004B7E22">
          <w:rPr>
            <w:noProof/>
            <w:rPrChange w:id="25" w:author="Author" w:date="2018-02-19T05:52:00Z">
              <w:rPr>
                <w:noProof/>
                <w:highlight w:val="cyan"/>
              </w:rPr>
            </w:rPrChange>
          </w:rPr>
          <w:drawing>
            <wp:inline distT="0" distB="0" distL="0" distR="0" wp14:anchorId="382C9462" wp14:editId="21454EF1">
              <wp:extent cx="228600" cy="228600"/>
              <wp:effectExtent l="0" t="0" r="0" b="0"/>
              <wp:docPr id="2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B7E22">
          <w:rPr>
            <w:rPrChange w:id="26" w:author="Author" w:date="2018-02-19T05:52:00Z">
              <w:rPr>
                <w:highlight w:val="cyan"/>
              </w:rPr>
            </w:rPrChange>
          </w:rPr>
          <w:t> Note</w:t>
        </w:r>
      </w:ins>
    </w:p>
    <w:p w14:paraId="4F534340" w14:textId="7523F287" w:rsidR="004B7E22" w:rsidRPr="004B7E22" w:rsidRDefault="004B7E22">
      <w:pPr>
        <w:spacing w:after="0"/>
        <w:ind w:left="720"/>
        <w:rPr>
          <w:ins w:id="27" w:author="Author" w:date="2018-02-19T05:51:00Z"/>
          <w:rPrChange w:id="28" w:author="Author" w:date="2018-02-19T05:52:00Z">
            <w:rPr>
              <w:ins w:id="29" w:author="Author" w:date="2018-02-19T05:51:00Z"/>
              <w:highlight w:val="cyan"/>
            </w:rPr>
          </w:rPrChange>
        </w:rPr>
        <w:pPrChange w:id="30" w:author="Author" w:date="2018-02-19T05:52:00Z">
          <w:pPr>
            <w:spacing w:after="0"/>
          </w:pPr>
        </w:pPrChange>
      </w:pPr>
      <w:ins w:id="31" w:author="Author" w:date="2018-02-19T05:51:00Z">
        <w:r w:rsidRPr="004B7E22">
          <w:rPr>
            <w:rPrChange w:id="32" w:author="Author" w:date="2018-02-19T05:52:00Z">
              <w:rPr>
                <w:highlight w:val="cyan"/>
              </w:rPr>
            </w:rPrChange>
          </w:rPr>
          <w:t>The document is, unless otherwise specified, valid for all countries in scope of this SAP Best Practices</w:t>
        </w:r>
      </w:ins>
      <w:ins w:id="33" w:author="Author" w:date="2018-03-01T10:35:00Z">
        <w:r w:rsidR="007B6201" w:rsidRPr="007B6201">
          <w:t>,</w:t>
        </w:r>
        <w:r w:rsidR="007B6201" w:rsidRPr="007B6201">
          <w:rPr>
            <w:rPrChange w:id="34" w:author="Author" w:date="2018-03-01T10:35:00Z">
              <w:rPr>
                <w:highlight w:val="cyan"/>
              </w:rPr>
            </w:rPrChange>
          </w:rPr>
          <w:t xml:space="preserve"> with country-specific details also being described</w:t>
        </w:r>
      </w:ins>
      <w:ins w:id="35" w:author="Author" w:date="2018-02-19T05:51:00Z">
        <w:r w:rsidRPr="004B7E22">
          <w:rPr>
            <w:rPrChange w:id="36" w:author="Author" w:date="2018-02-19T05:52:00Z">
              <w:rPr>
                <w:highlight w:val="cyan"/>
              </w:rPr>
            </w:rPrChange>
          </w:rPr>
          <w:t>.</w:t>
        </w:r>
        <w:r w:rsidRPr="004B7E22">
          <w:rPr>
            <w:rPrChange w:id="37" w:author="Author" w:date="2018-02-19T05:52:00Z">
              <w:rPr>
                <w:highlight w:val="cyan"/>
              </w:rPr>
            </w:rPrChange>
          </w:rPr>
          <w:br/>
          <w:t>In the following, instead of spelling out the country names, we will use the two-letter code for the countries, as follows:</w:t>
        </w:r>
      </w:ins>
    </w:p>
    <w:p w14:paraId="4847D2A7" w14:textId="77777777" w:rsidR="004B7E22" w:rsidRPr="004B7E22" w:rsidRDefault="004B7E22">
      <w:pPr>
        <w:pStyle w:val="ListParagraph"/>
        <w:numPr>
          <w:ilvl w:val="0"/>
          <w:numId w:val="58"/>
        </w:numPr>
        <w:spacing w:before="0" w:after="120"/>
        <w:ind w:left="1080"/>
        <w:rPr>
          <w:ins w:id="38" w:author="Author" w:date="2018-02-19T05:51:00Z"/>
          <w:rPrChange w:id="39" w:author="Author" w:date="2018-02-19T05:52:00Z">
            <w:rPr>
              <w:ins w:id="40" w:author="Author" w:date="2018-02-19T05:51:00Z"/>
              <w:highlight w:val="cyan"/>
            </w:rPr>
          </w:rPrChange>
        </w:rPr>
        <w:pPrChange w:id="41" w:author="Author" w:date="2018-02-19T05:52:00Z">
          <w:pPr>
            <w:pStyle w:val="ListParagraph"/>
            <w:numPr>
              <w:numId w:val="58"/>
            </w:numPr>
            <w:spacing w:before="0" w:after="120"/>
            <w:ind w:hanging="360"/>
          </w:pPr>
        </w:pPrChange>
      </w:pPr>
      <w:ins w:id="42" w:author="Author" w:date="2018-02-19T05:51:00Z">
        <w:r w:rsidRPr="004B7E22">
          <w:rPr>
            <w:rPrChange w:id="43" w:author="Author" w:date="2018-02-19T05:52:00Z">
              <w:rPr>
                <w:highlight w:val="cyan"/>
              </w:rPr>
            </w:rPrChange>
          </w:rPr>
          <w:t>AE – United Arab Emirates</w:t>
        </w:r>
      </w:ins>
    </w:p>
    <w:p w14:paraId="066939CC" w14:textId="77777777" w:rsidR="004B7E22" w:rsidRPr="004B7E22" w:rsidRDefault="004B7E22">
      <w:pPr>
        <w:pStyle w:val="ListParagraph"/>
        <w:numPr>
          <w:ilvl w:val="0"/>
          <w:numId w:val="58"/>
        </w:numPr>
        <w:ind w:left="1080"/>
        <w:rPr>
          <w:ins w:id="44" w:author="Author" w:date="2018-02-19T05:51:00Z"/>
          <w:rPrChange w:id="45" w:author="Author" w:date="2018-02-19T05:52:00Z">
            <w:rPr>
              <w:ins w:id="46" w:author="Author" w:date="2018-02-19T05:51:00Z"/>
              <w:highlight w:val="cyan"/>
            </w:rPr>
          </w:rPrChange>
        </w:rPr>
        <w:pPrChange w:id="47" w:author="Author" w:date="2018-02-19T05:52:00Z">
          <w:pPr>
            <w:pStyle w:val="ListParagraph"/>
            <w:numPr>
              <w:numId w:val="58"/>
            </w:numPr>
            <w:ind w:hanging="360"/>
          </w:pPr>
        </w:pPrChange>
      </w:pPr>
      <w:ins w:id="48" w:author="Author" w:date="2018-02-19T05:51:00Z">
        <w:r w:rsidRPr="004B7E22">
          <w:rPr>
            <w:rPrChange w:id="49" w:author="Author" w:date="2018-02-19T05:52:00Z">
              <w:rPr>
                <w:highlight w:val="cyan"/>
              </w:rPr>
            </w:rPrChange>
          </w:rPr>
          <w:t>AU – Australia</w:t>
        </w:r>
      </w:ins>
    </w:p>
    <w:p w14:paraId="0DDAF485" w14:textId="77777777" w:rsidR="004B7E22" w:rsidRPr="004B7E22" w:rsidRDefault="004B7E22">
      <w:pPr>
        <w:pStyle w:val="ListParagraph"/>
        <w:numPr>
          <w:ilvl w:val="0"/>
          <w:numId w:val="58"/>
        </w:numPr>
        <w:ind w:left="1080"/>
        <w:rPr>
          <w:ins w:id="50" w:author="Author" w:date="2018-02-19T05:51:00Z"/>
          <w:rPrChange w:id="51" w:author="Author" w:date="2018-02-19T05:52:00Z">
            <w:rPr>
              <w:ins w:id="52" w:author="Author" w:date="2018-02-19T05:51:00Z"/>
              <w:highlight w:val="cyan"/>
            </w:rPr>
          </w:rPrChange>
        </w:rPr>
        <w:pPrChange w:id="53" w:author="Author" w:date="2018-02-19T05:52:00Z">
          <w:pPr>
            <w:pStyle w:val="ListParagraph"/>
            <w:numPr>
              <w:numId w:val="58"/>
            </w:numPr>
            <w:ind w:hanging="360"/>
          </w:pPr>
        </w:pPrChange>
      </w:pPr>
      <w:ins w:id="54" w:author="Author" w:date="2018-02-19T05:51:00Z">
        <w:r w:rsidRPr="004B7E22">
          <w:rPr>
            <w:rPrChange w:id="55" w:author="Author" w:date="2018-02-19T05:52:00Z">
              <w:rPr>
                <w:highlight w:val="cyan"/>
              </w:rPr>
            </w:rPrChange>
          </w:rPr>
          <w:t>CN – China</w:t>
        </w:r>
      </w:ins>
    </w:p>
    <w:p w14:paraId="23E348A4" w14:textId="77777777" w:rsidR="004B7E22" w:rsidRPr="004B7E22" w:rsidRDefault="004B7E22">
      <w:pPr>
        <w:pStyle w:val="ListParagraph"/>
        <w:numPr>
          <w:ilvl w:val="0"/>
          <w:numId w:val="58"/>
        </w:numPr>
        <w:ind w:left="1080"/>
        <w:rPr>
          <w:ins w:id="56" w:author="Author" w:date="2018-02-19T05:51:00Z"/>
          <w:rPrChange w:id="57" w:author="Author" w:date="2018-02-19T05:52:00Z">
            <w:rPr>
              <w:ins w:id="58" w:author="Author" w:date="2018-02-19T05:51:00Z"/>
              <w:highlight w:val="cyan"/>
            </w:rPr>
          </w:rPrChange>
        </w:rPr>
        <w:pPrChange w:id="59" w:author="Author" w:date="2018-02-19T05:52:00Z">
          <w:pPr>
            <w:pStyle w:val="ListParagraph"/>
            <w:numPr>
              <w:numId w:val="58"/>
            </w:numPr>
            <w:ind w:hanging="360"/>
          </w:pPr>
        </w:pPrChange>
      </w:pPr>
      <w:ins w:id="60" w:author="Author" w:date="2018-02-19T05:51:00Z">
        <w:r w:rsidRPr="004B7E22">
          <w:rPr>
            <w:rPrChange w:id="61" w:author="Author" w:date="2018-02-19T05:52:00Z">
              <w:rPr>
                <w:highlight w:val="cyan"/>
              </w:rPr>
            </w:rPrChange>
          </w:rPr>
          <w:t>DE – Germany</w:t>
        </w:r>
      </w:ins>
    </w:p>
    <w:p w14:paraId="61668980" w14:textId="77777777" w:rsidR="004B7E22" w:rsidRPr="004B7E22" w:rsidRDefault="004B7E22">
      <w:pPr>
        <w:pStyle w:val="ListParagraph"/>
        <w:numPr>
          <w:ilvl w:val="0"/>
          <w:numId w:val="58"/>
        </w:numPr>
        <w:ind w:left="1080"/>
        <w:rPr>
          <w:ins w:id="62" w:author="Author" w:date="2018-02-19T05:51:00Z"/>
          <w:rPrChange w:id="63" w:author="Author" w:date="2018-02-19T05:52:00Z">
            <w:rPr>
              <w:ins w:id="64" w:author="Author" w:date="2018-02-19T05:51:00Z"/>
              <w:highlight w:val="cyan"/>
            </w:rPr>
          </w:rPrChange>
        </w:rPr>
        <w:pPrChange w:id="65" w:author="Author" w:date="2018-02-19T05:52:00Z">
          <w:pPr>
            <w:pStyle w:val="ListParagraph"/>
            <w:numPr>
              <w:numId w:val="58"/>
            </w:numPr>
            <w:ind w:hanging="360"/>
          </w:pPr>
        </w:pPrChange>
      </w:pPr>
      <w:ins w:id="66" w:author="Author" w:date="2018-02-19T05:51:00Z">
        <w:r w:rsidRPr="004B7E22">
          <w:rPr>
            <w:rPrChange w:id="67" w:author="Author" w:date="2018-02-19T05:52:00Z">
              <w:rPr>
                <w:highlight w:val="cyan"/>
              </w:rPr>
            </w:rPrChange>
          </w:rPr>
          <w:t>FR – France</w:t>
        </w:r>
      </w:ins>
    </w:p>
    <w:p w14:paraId="35B5F01B" w14:textId="77777777" w:rsidR="004B7E22" w:rsidRPr="004B7E22" w:rsidRDefault="004B7E22">
      <w:pPr>
        <w:pStyle w:val="ListParagraph"/>
        <w:numPr>
          <w:ilvl w:val="0"/>
          <w:numId w:val="58"/>
        </w:numPr>
        <w:ind w:left="1080"/>
        <w:rPr>
          <w:ins w:id="68" w:author="Author" w:date="2018-02-19T05:51:00Z"/>
          <w:rPrChange w:id="69" w:author="Author" w:date="2018-02-19T05:52:00Z">
            <w:rPr>
              <w:ins w:id="70" w:author="Author" w:date="2018-02-19T05:51:00Z"/>
              <w:highlight w:val="cyan"/>
            </w:rPr>
          </w:rPrChange>
        </w:rPr>
        <w:pPrChange w:id="71" w:author="Author" w:date="2018-02-19T05:52:00Z">
          <w:pPr>
            <w:pStyle w:val="ListParagraph"/>
            <w:numPr>
              <w:numId w:val="58"/>
            </w:numPr>
            <w:ind w:hanging="360"/>
          </w:pPr>
        </w:pPrChange>
      </w:pPr>
      <w:ins w:id="72" w:author="Author" w:date="2018-02-19T05:51:00Z">
        <w:r w:rsidRPr="004B7E22">
          <w:rPr>
            <w:rPrChange w:id="73" w:author="Author" w:date="2018-02-19T05:52:00Z">
              <w:rPr>
                <w:highlight w:val="cyan"/>
              </w:rPr>
            </w:rPrChange>
          </w:rPr>
          <w:t>GB – United Kingdom</w:t>
        </w:r>
      </w:ins>
    </w:p>
    <w:p w14:paraId="1FC91846" w14:textId="77777777" w:rsidR="004B7E22" w:rsidRPr="004B7E22" w:rsidRDefault="004B7E22">
      <w:pPr>
        <w:pStyle w:val="ListParagraph"/>
        <w:numPr>
          <w:ilvl w:val="0"/>
          <w:numId w:val="58"/>
        </w:numPr>
        <w:ind w:left="1080"/>
        <w:rPr>
          <w:ins w:id="74" w:author="Author" w:date="2018-02-19T05:51:00Z"/>
          <w:rPrChange w:id="75" w:author="Author" w:date="2018-02-19T05:52:00Z">
            <w:rPr>
              <w:ins w:id="76" w:author="Author" w:date="2018-02-19T05:51:00Z"/>
              <w:highlight w:val="cyan"/>
            </w:rPr>
          </w:rPrChange>
        </w:rPr>
        <w:pPrChange w:id="77" w:author="Author" w:date="2018-02-19T05:52:00Z">
          <w:pPr>
            <w:pStyle w:val="ListParagraph"/>
            <w:numPr>
              <w:numId w:val="58"/>
            </w:numPr>
            <w:ind w:hanging="360"/>
          </w:pPr>
        </w:pPrChange>
      </w:pPr>
      <w:ins w:id="78" w:author="Author" w:date="2018-02-19T05:51:00Z">
        <w:r w:rsidRPr="004B7E22">
          <w:rPr>
            <w:rPrChange w:id="79" w:author="Author" w:date="2018-02-19T05:52:00Z">
              <w:rPr>
                <w:highlight w:val="cyan"/>
              </w:rPr>
            </w:rPrChange>
          </w:rPr>
          <w:t>SA – Kingdom of Saudi Arabia</w:t>
        </w:r>
      </w:ins>
    </w:p>
    <w:p w14:paraId="00B4EE74" w14:textId="77777777" w:rsidR="004B7E22" w:rsidRPr="004B7E22" w:rsidRDefault="004B7E22">
      <w:pPr>
        <w:pStyle w:val="ListParagraph"/>
        <w:numPr>
          <w:ilvl w:val="0"/>
          <w:numId w:val="58"/>
        </w:numPr>
        <w:ind w:left="1080"/>
        <w:rPr>
          <w:ins w:id="80" w:author="Author" w:date="2018-02-19T05:51:00Z"/>
          <w:rPrChange w:id="81" w:author="Author" w:date="2018-02-19T05:52:00Z">
            <w:rPr>
              <w:ins w:id="82" w:author="Author" w:date="2018-02-19T05:51:00Z"/>
              <w:highlight w:val="cyan"/>
            </w:rPr>
          </w:rPrChange>
        </w:rPr>
        <w:pPrChange w:id="83" w:author="Author" w:date="2018-02-19T05:52:00Z">
          <w:pPr>
            <w:pStyle w:val="ListParagraph"/>
            <w:numPr>
              <w:numId w:val="58"/>
            </w:numPr>
            <w:ind w:hanging="360"/>
          </w:pPr>
        </w:pPrChange>
      </w:pPr>
      <w:ins w:id="84" w:author="Author" w:date="2018-02-19T05:51:00Z">
        <w:r w:rsidRPr="004B7E22">
          <w:rPr>
            <w:rPrChange w:id="85" w:author="Author" w:date="2018-02-19T05:52:00Z">
              <w:rPr>
                <w:highlight w:val="cyan"/>
              </w:rPr>
            </w:rPrChange>
          </w:rPr>
          <w:t>US – United States</w:t>
        </w:r>
      </w:ins>
    </w:p>
    <w:p w14:paraId="32C071D3" w14:textId="77777777" w:rsidR="004B7E22" w:rsidRDefault="004B7E22" w:rsidP="007E5BCB">
      <w:pPr>
        <w:rPr>
          <w:ins w:id="86" w:author="Author" w:date="2018-02-19T05:51:00Z"/>
          <w:iCs/>
        </w:rPr>
      </w:pPr>
    </w:p>
    <w:p w14:paraId="28934BA8" w14:textId="48139824" w:rsidR="005F77C4" w:rsidRPr="005F7A67" w:rsidRDefault="007E5BCB" w:rsidP="007E5BCB">
      <w:pPr>
        <w:rPr>
          <w:iCs/>
        </w:rPr>
      </w:pPr>
      <w:r w:rsidRPr="005F7A67">
        <w:rPr>
          <w:iCs/>
        </w:rPr>
        <w:t xml:space="preserve">This document describes the use of actions </w:t>
      </w:r>
      <w:r w:rsidR="00F55D49" w:rsidRPr="005F7A67">
        <w:rPr>
          <w:iCs/>
        </w:rPr>
        <w:t xml:space="preserve">for changing the job and/or compensation information of an employee. These actions may refer to </w:t>
      </w:r>
      <w:r w:rsidRPr="005F7A67">
        <w:rPr>
          <w:iCs/>
        </w:rPr>
        <w:t>job change, transfer</w:t>
      </w:r>
      <w:r w:rsidR="00F55D49" w:rsidRPr="005F7A67">
        <w:rPr>
          <w:iCs/>
        </w:rPr>
        <w:t>,</w:t>
      </w:r>
      <w:r w:rsidRPr="005F7A67">
        <w:rPr>
          <w:iCs/>
        </w:rPr>
        <w:t xml:space="preserve"> and pay rate change. </w:t>
      </w:r>
      <w:r w:rsidR="005F77C4" w:rsidRPr="005F7A67">
        <w:rPr>
          <w:iCs/>
        </w:rPr>
        <w:t>Dependent on the actions executed, the employee may experience an update of the job information and/or compensation information.</w:t>
      </w:r>
    </w:p>
    <w:p w14:paraId="35CA3DA1" w14:textId="737023C8" w:rsidR="007E5BCB" w:rsidRPr="005F7A67" w:rsidRDefault="007E5BCB" w:rsidP="007E5BCB">
      <w:pPr>
        <w:rPr>
          <w:iCs/>
          <w:lang w:eastAsia="zh-CN"/>
        </w:rPr>
      </w:pPr>
      <w:r w:rsidRPr="005F7A67">
        <w:rPr>
          <w:iCs/>
        </w:rPr>
        <w:t xml:space="preserve">In the </w:t>
      </w:r>
      <w:r w:rsidR="00C42B87" w:rsidRPr="005F7A67">
        <w:rPr>
          <w:iCs/>
        </w:rPr>
        <w:t xml:space="preserve">SAP </w:t>
      </w:r>
      <w:r w:rsidRPr="005F7A67">
        <w:rPr>
          <w:iCs/>
        </w:rPr>
        <w:t xml:space="preserve">SuccessFactors </w:t>
      </w:r>
      <w:r w:rsidR="00C42B87" w:rsidRPr="005F7A67">
        <w:rPr>
          <w:iCs/>
        </w:rPr>
        <w:t xml:space="preserve">Employee Central </w:t>
      </w:r>
      <w:r w:rsidRPr="005F7A67">
        <w:rPr>
          <w:iCs/>
        </w:rPr>
        <w:t>system</w:t>
      </w:r>
      <w:r w:rsidR="006516BF" w:rsidRPr="005F7A67">
        <w:rPr>
          <w:iCs/>
        </w:rPr>
        <w:t>,</w:t>
      </w:r>
      <w:r w:rsidRPr="005F7A67">
        <w:rPr>
          <w:iCs/>
        </w:rPr>
        <w:t xml:space="preserve"> the button </w:t>
      </w:r>
      <w:del w:id="87" w:author="Author" w:date="2018-03-07T10:50:00Z">
        <w:r w:rsidRPr="005F7A67" w:rsidDel="008F0355">
          <w:rPr>
            <w:rStyle w:val="SAPScreenElement"/>
          </w:rPr>
          <w:delText xml:space="preserve">Take </w:delText>
        </w:r>
      </w:del>
      <w:r w:rsidRPr="005F7A67">
        <w:rPr>
          <w:rStyle w:val="SAPScreenElement"/>
        </w:rPr>
        <w:t>Action</w:t>
      </w:r>
      <w:ins w:id="88" w:author="Author" w:date="2018-03-07T10:50:00Z">
        <w:r w:rsidR="008F0355">
          <w:rPr>
            <w:rStyle w:val="SAPScreenElement"/>
          </w:rPr>
          <w:t>s</w:t>
        </w:r>
      </w:ins>
      <w:r w:rsidRPr="005F7A67">
        <w:rPr>
          <w:iCs/>
        </w:rPr>
        <w:t xml:space="preserve"> is used </w:t>
      </w:r>
      <w:r w:rsidR="00351073" w:rsidRPr="005F7A67">
        <w:rPr>
          <w:iCs/>
        </w:rPr>
        <w:t>to execute different personnel actions to an employee. These actions may result in updates of the job information, like</w:t>
      </w:r>
      <w:r w:rsidRPr="005F7A67">
        <w:rPr>
          <w:iCs/>
        </w:rPr>
        <w:t xml:space="preserve"> </w:t>
      </w:r>
      <w:r w:rsidR="00351073" w:rsidRPr="005F7A67">
        <w:rPr>
          <w:iCs/>
        </w:rPr>
        <w:t>job change or transfer, updates in the pay of the employee, like updates to recurring pay components or one-time payments</w:t>
      </w:r>
      <w:r w:rsidR="00BB4BE9" w:rsidRPr="005F7A67">
        <w:rPr>
          <w:iCs/>
        </w:rPr>
        <w:t>, or distribution of the costs incurred by an employee to different cost centers in addition to the own master cost center</w:t>
      </w:r>
      <w:r w:rsidR="00351073" w:rsidRPr="005F7A67">
        <w:rPr>
          <w:iCs/>
        </w:rPr>
        <w:t>.</w:t>
      </w:r>
    </w:p>
    <w:p w14:paraId="2AAB1BE9" w14:textId="20FE209B" w:rsidR="00850D4A" w:rsidRPr="005F7A67" w:rsidRDefault="007E5BCB" w:rsidP="007E5BCB">
      <w:pPr>
        <w:rPr>
          <w:iCs/>
        </w:rPr>
      </w:pPr>
      <w:r w:rsidRPr="005F7A67">
        <w:rPr>
          <w:iCs/>
        </w:rPr>
        <w:t xml:space="preserve">An HR </w:t>
      </w:r>
      <w:r w:rsidR="00F22331" w:rsidRPr="005F7A67">
        <w:rPr>
          <w:iCs/>
        </w:rPr>
        <w:t>a</w:t>
      </w:r>
      <w:r w:rsidR="00F22331" w:rsidRPr="005F7A67">
        <w:rPr>
          <w:color w:val="000000"/>
        </w:rPr>
        <w:t xml:space="preserve">dministrator </w:t>
      </w:r>
      <w:r w:rsidRPr="005F7A67">
        <w:rPr>
          <w:iCs/>
        </w:rPr>
        <w:t xml:space="preserve">with the adequate permissions will be able to </w:t>
      </w:r>
      <w:r w:rsidR="00351073" w:rsidRPr="005F7A67">
        <w:rPr>
          <w:iCs/>
        </w:rPr>
        <w:t xml:space="preserve">execute these actions and </w:t>
      </w:r>
      <w:r w:rsidRPr="005F7A67">
        <w:rPr>
          <w:iCs/>
        </w:rPr>
        <w:t xml:space="preserve">enter </w:t>
      </w:r>
      <w:r w:rsidR="00351073" w:rsidRPr="005F7A67">
        <w:rPr>
          <w:iCs/>
        </w:rPr>
        <w:t>appropriate data into the system</w:t>
      </w:r>
      <w:r w:rsidRPr="005F7A67">
        <w:rPr>
          <w:iCs/>
        </w:rPr>
        <w:t xml:space="preserve">. </w:t>
      </w:r>
      <w:r w:rsidR="005F77C4" w:rsidRPr="005F7A67">
        <w:rPr>
          <w:iCs/>
        </w:rPr>
        <w:t>D</w:t>
      </w:r>
      <w:r w:rsidRPr="005F7A67">
        <w:rPr>
          <w:iCs/>
        </w:rPr>
        <w:t xml:space="preserve">epending on the </w:t>
      </w:r>
      <w:r w:rsidR="00494D6C" w:rsidRPr="005F7A67">
        <w:rPr>
          <w:iCs/>
        </w:rPr>
        <w:t>configuration,</w:t>
      </w:r>
      <w:r w:rsidRPr="005F7A67">
        <w:rPr>
          <w:iCs/>
        </w:rPr>
        <w:t xml:space="preserve"> there may be an approval workflow that is triggered.</w:t>
      </w:r>
      <w:r w:rsidR="00494D6C" w:rsidRPr="005F7A67">
        <w:rPr>
          <w:iCs/>
        </w:rPr>
        <w:t xml:space="preserve"> </w:t>
      </w:r>
    </w:p>
    <w:p w14:paraId="015A8BFF" w14:textId="279D5D69" w:rsidR="00EC32DC" w:rsidRDefault="00850D4A" w:rsidP="00131B0F">
      <w:pPr>
        <w:spacing w:after="120"/>
        <w:rPr>
          <w:iCs/>
        </w:rPr>
      </w:pPr>
      <w:commentRangeStart w:id="89"/>
      <w:commentRangeStart w:id="90"/>
      <w:r w:rsidRPr="005F7A67">
        <w:rPr>
          <w:rStyle w:val="SAPEmphasis"/>
        </w:rPr>
        <w:t xml:space="preserve">In </w:t>
      </w:r>
      <w:r w:rsidR="006923FE" w:rsidRPr="005F7A67">
        <w:rPr>
          <w:rStyle w:val="SAPEmphasis"/>
        </w:rPr>
        <w:t>case</w:t>
      </w:r>
      <w:r w:rsidRPr="005F7A67">
        <w:rPr>
          <w:rStyle w:val="SAPEmphasis"/>
        </w:rPr>
        <w:t xml:space="preserve"> Position Management </w:t>
      </w:r>
      <w:r w:rsidR="00C61CBE" w:rsidRPr="005F7A67">
        <w:rPr>
          <w:rStyle w:val="SAPEmphasis"/>
        </w:rPr>
        <w:t xml:space="preserve">has </w:t>
      </w:r>
      <w:ins w:id="91" w:author="Author" w:date="2018-02-13T10:10:00Z">
        <w:r w:rsidR="00FE7651">
          <w:rPr>
            <w:rStyle w:val="SAPEmphasis"/>
          </w:rPr>
          <w:t>already</w:t>
        </w:r>
        <w:r w:rsidR="00FE7651" w:rsidRPr="005F7A67">
          <w:rPr>
            <w:rStyle w:val="SAPEmphasis"/>
          </w:rPr>
          <w:t xml:space="preserve"> </w:t>
        </w:r>
      </w:ins>
      <w:r w:rsidR="00C61CBE" w:rsidRPr="005F7A67">
        <w:rPr>
          <w:rStyle w:val="SAPEmphasis"/>
        </w:rPr>
        <w:t>been implemented</w:t>
      </w:r>
      <w:r w:rsidR="00B72BFD" w:rsidRPr="005F7A67">
        <w:rPr>
          <w:rStyle w:val="SAPEmphasis"/>
        </w:rPr>
        <w:t xml:space="preserve"> </w:t>
      </w:r>
      <w:ins w:id="92" w:author="Author" w:date="2018-02-27T11:00:00Z">
        <w:r w:rsidR="000C6DA8" w:rsidRPr="002326C1">
          <w:t xml:space="preserve">from </w:t>
        </w:r>
        <w:r w:rsidR="000C6DA8" w:rsidRPr="002326C1">
          <w:rPr>
            <w:rStyle w:val="SAPEmphasis"/>
          </w:rPr>
          <w:t>Upgrade Center</w:t>
        </w:r>
        <w:r w:rsidR="000C6DA8" w:rsidRPr="005F7A67">
          <w:rPr>
            <w:rStyle w:val="SAPEmphasis"/>
          </w:rPr>
          <w:t xml:space="preserve"> </w:t>
        </w:r>
      </w:ins>
      <w:r w:rsidRPr="005F7A67">
        <w:rPr>
          <w:rStyle w:val="SAPEmphasis"/>
        </w:rPr>
        <w:t xml:space="preserve">in </w:t>
      </w:r>
      <w:r w:rsidR="00EC32DC" w:rsidRPr="005F7A67">
        <w:rPr>
          <w:rStyle w:val="SAPEmphasis"/>
        </w:rPr>
        <w:t xml:space="preserve">the </w:t>
      </w:r>
      <w:r w:rsidR="0054109E" w:rsidRPr="005F7A67">
        <w:rPr>
          <w:rStyle w:val="SAPEmphasis"/>
        </w:rPr>
        <w:t xml:space="preserve">SAP </w:t>
      </w:r>
      <w:r w:rsidRPr="005F7A67">
        <w:rPr>
          <w:rStyle w:val="SAPEmphasis"/>
        </w:rPr>
        <w:t>SuccessFactors Employee Central instance</w:t>
      </w:r>
      <w:ins w:id="93" w:author="Author" w:date="2018-02-13T10:10:00Z">
        <w:r w:rsidR="00FE7651" w:rsidRPr="00FE7651">
          <w:rPr>
            <w:rStyle w:val="SAPEmphasis"/>
          </w:rPr>
          <w:t xml:space="preserve"> </w:t>
        </w:r>
        <w:r w:rsidR="00FE7651">
          <w:rPr>
            <w:rStyle w:val="SAPEmphasis"/>
          </w:rPr>
          <w:t>when executing actions</w:t>
        </w:r>
      </w:ins>
      <w:commentRangeEnd w:id="89"/>
      <w:ins w:id="94" w:author="Author" w:date="2018-02-13T10:11:00Z">
        <w:r w:rsidR="00FE7651">
          <w:rPr>
            <w:rStyle w:val="CommentReference"/>
            <w:rFonts w:ascii="Arial" w:eastAsia="SimSun" w:hAnsi="Arial"/>
            <w:lang w:val="de-DE"/>
          </w:rPr>
          <w:commentReference w:id="89"/>
        </w:r>
      </w:ins>
      <w:r w:rsidRPr="005F7A67">
        <w:rPr>
          <w:iCs/>
        </w:rPr>
        <w:t xml:space="preserve">, additional </w:t>
      </w:r>
      <w:r w:rsidR="00EC32DC" w:rsidRPr="005F7A67">
        <w:rPr>
          <w:iCs/>
        </w:rPr>
        <w:t xml:space="preserve">actions </w:t>
      </w:r>
      <w:r w:rsidRPr="005F7A67">
        <w:rPr>
          <w:iCs/>
        </w:rPr>
        <w:t xml:space="preserve">can be </w:t>
      </w:r>
      <w:r w:rsidR="00174068" w:rsidRPr="005F7A67">
        <w:rPr>
          <w:iCs/>
        </w:rPr>
        <w:t xml:space="preserve">executed. </w:t>
      </w:r>
      <w:r w:rsidR="00E214BB" w:rsidRPr="005F7A67">
        <w:rPr>
          <w:iCs/>
        </w:rPr>
        <w:t xml:space="preserve">Two of these are described in this document. </w:t>
      </w:r>
      <w:r w:rsidR="00EC32DC" w:rsidRPr="005F7A67">
        <w:rPr>
          <w:iCs/>
        </w:rPr>
        <w:t xml:space="preserve">A change in the job information to an employee who is incumbent of a position results in </w:t>
      </w:r>
      <w:r w:rsidR="006923FE" w:rsidRPr="005F7A67">
        <w:rPr>
          <w:iCs/>
        </w:rPr>
        <w:lastRenderedPageBreak/>
        <w:t>updates</w:t>
      </w:r>
      <w:r w:rsidR="00EC32DC" w:rsidRPr="005F7A67">
        <w:rPr>
          <w:iCs/>
        </w:rPr>
        <w:t xml:space="preserve"> of that position. Depending if the position is a </w:t>
      </w:r>
      <w:r w:rsidR="006923FE" w:rsidRPr="005F7A67">
        <w:rPr>
          <w:iCs/>
        </w:rPr>
        <w:t xml:space="preserve">regular or shared position, the system behaves differently. In addition, the case of transfer of an employee from his/her current position to </w:t>
      </w:r>
      <w:r w:rsidR="00867DED" w:rsidRPr="005F7A67">
        <w:rPr>
          <w:iCs/>
        </w:rPr>
        <w:t>a</w:t>
      </w:r>
      <w:r w:rsidR="006923FE" w:rsidRPr="005F7A67">
        <w:rPr>
          <w:iCs/>
        </w:rPr>
        <w:t xml:space="preserve"> position in the area of responsibility of another line manager is </w:t>
      </w:r>
      <w:r w:rsidR="00D45BFC" w:rsidRPr="005F7A67">
        <w:rPr>
          <w:iCs/>
        </w:rPr>
        <w:t xml:space="preserve">also </w:t>
      </w:r>
      <w:r w:rsidR="006923FE" w:rsidRPr="005F7A67">
        <w:rPr>
          <w:iCs/>
        </w:rPr>
        <w:t>described.</w:t>
      </w:r>
      <w:commentRangeEnd w:id="90"/>
      <w:r w:rsidR="00231483">
        <w:rPr>
          <w:rStyle w:val="CommentReference"/>
          <w:rFonts w:ascii="Arial" w:eastAsia="SimSun" w:hAnsi="Arial"/>
          <w:lang w:val="de-DE"/>
        </w:rPr>
        <w:commentReference w:id="90"/>
      </w:r>
    </w:p>
    <w:p w14:paraId="1486E64E" w14:textId="245A4E22" w:rsidR="00A15FB0" w:rsidRPr="00D07FE0" w:rsidDel="004B7E22" w:rsidRDefault="00A15FB0" w:rsidP="00A15FB0">
      <w:pPr>
        <w:pStyle w:val="SAPNoteHeading"/>
        <w:ind w:left="0"/>
        <w:rPr>
          <w:del w:id="95" w:author="Author" w:date="2018-02-19T05:51:00Z"/>
          <w:highlight w:val="cyan"/>
        </w:rPr>
      </w:pPr>
      <w:del w:id="96" w:author="Author" w:date="2018-02-19T05:51:00Z">
        <w:r w:rsidRPr="00D07FE0" w:rsidDel="004B7E22">
          <w:rPr>
            <w:noProof/>
            <w:highlight w:val="cyan"/>
          </w:rPr>
          <w:drawing>
            <wp:inline distT="0" distB="0" distL="0" distR="0" wp14:anchorId="6394B1A9" wp14:editId="5A709069">
              <wp:extent cx="228600" cy="228600"/>
              <wp:effectExtent l="0" t="0" r="0" b="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4B7E22">
          <w:rPr>
            <w:highlight w:val="cyan"/>
          </w:rPr>
          <w:delText> Note</w:delText>
        </w:r>
        <w:bookmarkStart w:id="97" w:name="_Toc507492065"/>
        <w:bookmarkEnd w:id="97"/>
      </w:del>
    </w:p>
    <w:p w14:paraId="1520DFCF" w14:textId="0B01C7A4" w:rsidR="00C26F54" w:rsidDel="004B7E22" w:rsidRDefault="00A15FB0">
      <w:pPr>
        <w:spacing w:after="0"/>
        <w:rPr>
          <w:ins w:id="98" w:author="Author" w:date="2018-02-02T18:01:00Z"/>
          <w:del w:id="99" w:author="Author" w:date="2018-02-19T05:51:00Z"/>
          <w:highlight w:val="cyan"/>
        </w:rPr>
        <w:pPrChange w:id="100" w:author="Author" w:date="2018-02-02T18:01:00Z">
          <w:pPr>
            <w:pStyle w:val="ListParagraph"/>
            <w:numPr>
              <w:numId w:val="58"/>
            </w:numPr>
            <w:ind w:hanging="360"/>
          </w:pPr>
        </w:pPrChange>
      </w:pPr>
      <w:del w:id="101" w:author="Author" w:date="2018-02-19T05:51:00Z">
        <w:r w:rsidRPr="00D07FE0" w:rsidDel="004B7E22">
          <w:rPr>
            <w:highlight w:val="cyan"/>
          </w:rPr>
          <w:delText>The document is</w:delText>
        </w:r>
        <w:r w:rsidDel="004B7E22">
          <w:rPr>
            <w:highlight w:val="cyan"/>
          </w:rPr>
          <w:delText xml:space="preserve">, </w:delText>
        </w:r>
        <w:r w:rsidRPr="00A15FB0" w:rsidDel="004B7E22">
          <w:rPr>
            <w:highlight w:val="cyan"/>
          </w:rPr>
          <w:delText>unless otherwise specified</w:delText>
        </w:r>
        <w:r w:rsidDel="004B7E22">
          <w:rPr>
            <w:highlight w:val="cyan"/>
          </w:rPr>
          <w:delText>,</w:delText>
        </w:r>
        <w:r w:rsidRPr="00D07FE0" w:rsidDel="004B7E22">
          <w:rPr>
            <w:highlight w:val="cyan"/>
          </w:rPr>
          <w:delText xml:space="preserve"> valid for all countries in scope </w:delText>
        </w:r>
        <w:r w:rsidRPr="00A15FB0" w:rsidDel="004B7E22">
          <w:rPr>
            <w:highlight w:val="cyan"/>
          </w:rPr>
          <w:delText>of this SAP Best Practices solution.</w:delText>
        </w:r>
      </w:del>
      <w:ins w:id="102" w:author="Author" w:date="2018-02-02T18:00:00Z">
        <w:del w:id="103" w:author="Author" w:date="2018-02-19T05:51:00Z">
          <w:r w:rsidR="00C26F54" w:rsidDel="004B7E22">
            <w:rPr>
              <w:highlight w:val="cyan"/>
            </w:rPr>
            <w:br/>
            <w:delText xml:space="preserve">In the following, instead of spelling out the country names, we will use the </w:delText>
          </w:r>
          <w:r w:rsidR="00C26F54" w:rsidRPr="00C42C14" w:rsidDel="004B7E22">
            <w:rPr>
              <w:highlight w:val="cyan"/>
            </w:rPr>
            <w:delText>two-letter code</w:delText>
          </w:r>
          <w:r w:rsidR="00C26F54" w:rsidRPr="00CB609B" w:rsidDel="004B7E22">
            <w:rPr>
              <w:highlight w:val="cyan"/>
            </w:rPr>
            <w:delText xml:space="preserve"> for </w:delText>
          </w:r>
          <w:r w:rsidR="00C26F54" w:rsidDel="004B7E22">
            <w:rPr>
              <w:highlight w:val="cyan"/>
            </w:rPr>
            <w:delText>the</w:delText>
          </w:r>
          <w:r w:rsidR="00C26F54" w:rsidRPr="00CB609B" w:rsidDel="004B7E22">
            <w:rPr>
              <w:highlight w:val="cyan"/>
            </w:rPr>
            <w:delText xml:space="preserve"> </w:delText>
          </w:r>
          <w:r w:rsidR="00C26F54" w:rsidDel="004B7E22">
            <w:rPr>
              <w:highlight w:val="cyan"/>
            </w:rPr>
            <w:delText>countries, as follows:</w:delText>
          </w:r>
        </w:del>
      </w:ins>
      <w:bookmarkStart w:id="104" w:name="_Toc507492066"/>
      <w:bookmarkEnd w:id="104"/>
    </w:p>
    <w:p w14:paraId="76ED0759" w14:textId="7022F5D9" w:rsidR="00C26F54" w:rsidRPr="00E75B6F" w:rsidDel="004B7E22" w:rsidRDefault="00C26F54">
      <w:pPr>
        <w:pStyle w:val="ListParagraph"/>
        <w:numPr>
          <w:ilvl w:val="0"/>
          <w:numId w:val="58"/>
        </w:numPr>
        <w:spacing w:before="0" w:after="120"/>
        <w:rPr>
          <w:ins w:id="105" w:author="Author" w:date="2018-02-02T18:00:00Z"/>
          <w:del w:id="106" w:author="Author" w:date="2018-02-19T05:51:00Z"/>
          <w:highlight w:val="cyan"/>
        </w:rPr>
        <w:pPrChange w:id="107" w:author="Author" w:date="2018-02-02T18:01:00Z">
          <w:pPr>
            <w:pStyle w:val="ListParagraph"/>
            <w:numPr>
              <w:numId w:val="58"/>
            </w:numPr>
            <w:ind w:hanging="360"/>
          </w:pPr>
        </w:pPrChange>
      </w:pPr>
      <w:ins w:id="108" w:author="Author" w:date="2018-02-02T18:00:00Z">
        <w:del w:id="109" w:author="Author" w:date="2018-02-19T05:51:00Z">
          <w:r w:rsidRPr="00E75B6F" w:rsidDel="004B7E22">
            <w:rPr>
              <w:highlight w:val="cyan"/>
            </w:rPr>
            <w:delText>AE – United Arab Emirates</w:delText>
          </w:r>
          <w:bookmarkStart w:id="110" w:name="_Toc507492067"/>
          <w:bookmarkEnd w:id="110"/>
        </w:del>
      </w:ins>
    </w:p>
    <w:p w14:paraId="7E3FC79B" w14:textId="5DB7E655" w:rsidR="00C26F54" w:rsidDel="004B7E22" w:rsidRDefault="00C26F54" w:rsidP="00C26F54">
      <w:pPr>
        <w:pStyle w:val="ListParagraph"/>
        <w:numPr>
          <w:ilvl w:val="0"/>
          <w:numId w:val="58"/>
        </w:numPr>
        <w:rPr>
          <w:ins w:id="111" w:author="Author" w:date="2018-02-02T18:00:00Z"/>
          <w:del w:id="112" w:author="Author" w:date="2018-02-19T05:51:00Z"/>
          <w:highlight w:val="cyan"/>
        </w:rPr>
      </w:pPr>
      <w:ins w:id="113" w:author="Author" w:date="2018-02-02T18:00:00Z">
        <w:del w:id="114" w:author="Author" w:date="2018-02-19T05:51:00Z">
          <w:r w:rsidDel="004B7E22">
            <w:rPr>
              <w:highlight w:val="cyan"/>
            </w:rPr>
            <w:delText>AU – Australia</w:delText>
          </w:r>
          <w:bookmarkStart w:id="115" w:name="_Toc507492068"/>
          <w:bookmarkEnd w:id="115"/>
        </w:del>
      </w:ins>
    </w:p>
    <w:p w14:paraId="6FD98343" w14:textId="37E5EA9B" w:rsidR="00C26F54" w:rsidDel="004B7E22" w:rsidRDefault="00C26F54" w:rsidP="00C26F54">
      <w:pPr>
        <w:pStyle w:val="ListParagraph"/>
        <w:numPr>
          <w:ilvl w:val="0"/>
          <w:numId w:val="58"/>
        </w:numPr>
        <w:rPr>
          <w:ins w:id="116" w:author="Author" w:date="2018-02-02T18:00:00Z"/>
          <w:del w:id="117" w:author="Author" w:date="2018-02-19T05:51:00Z"/>
          <w:highlight w:val="cyan"/>
        </w:rPr>
      </w:pPr>
      <w:ins w:id="118" w:author="Author" w:date="2018-02-02T18:00:00Z">
        <w:del w:id="119" w:author="Author" w:date="2018-02-19T05:51:00Z">
          <w:r w:rsidDel="004B7E22">
            <w:rPr>
              <w:highlight w:val="cyan"/>
            </w:rPr>
            <w:delText>CN – China</w:delText>
          </w:r>
          <w:bookmarkStart w:id="120" w:name="_Toc507492069"/>
          <w:bookmarkEnd w:id="120"/>
        </w:del>
      </w:ins>
    </w:p>
    <w:p w14:paraId="068D8838" w14:textId="0897CB0D" w:rsidR="00C26F54" w:rsidDel="004B7E22" w:rsidRDefault="00C26F54" w:rsidP="00C26F54">
      <w:pPr>
        <w:pStyle w:val="ListParagraph"/>
        <w:numPr>
          <w:ilvl w:val="0"/>
          <w:numId w:val="58"/>
        </w:numPr>
        <w:rPr>
          <w:ins w:id="121" w:author="Author" w:date="2018-02-02T18:00:00Z"/>
          <w:del w:id="122" w:author="Author" w:date="2018-02-19T05:51:00Z"/>
          <w:highlight w:val="cyan"/>
        </w:rPr>
      </w:pPr>
      <w:ins w:id="123" w:author="Author" w:date="2018-02-02T18:00:00Z">
        <w:del w:id="124" w:author="Author" w:date="2018-02-19T05:51:00Z">
          <w:r w:rsidDel="004B7E22">
            <w:rPr>
              <w:highlight w:val="cyan"/>
            </w:rPr>
            <w:delText>DE – Germany</w:delText>
          </w:r>
          <w:bookmarkStart w:id="125" w:name="_Toc507492070"/>
          <w:bookmarkEnd w:id="125"/>
        </w:del>
      </w:ins>
    </w:p>
    <w:p w14:paraId="7EAF8EF4" w14:textId="60BC2B56" w:rsidR="00C26F54" w:rsidDel="004B7E22" w:rsidRDefault="00C26F54" w:rsidP="00C26F54">
      <w:pPr>
        <w:pStyle w:val="ListParagraph"/>
        <w:numPr>
          <w:ilvl w:val="0"/>
          <w:numId w:val="58"/>
        </w:numPr>
        <w:rPr>
          <w:ins w:id="126" w:author="Author" w:date="2018-02-02T18:00:00Z"/>
          <w:del w:id="127" w:author="Author" w:date="2018-02-19T05:51:00Z"/>
          <w:highlight w:val="cyan"/>
        </w:rPr>
      </w:pPr>
      <w:ins w:id="128" w:author="Author" w:date="2018-02-02T18:00:00Z">
        <w:del w:id="129" w:author="Author" w:date="2018-02-19T05:51:00Z">
          <w:r w:rsidDel="004B7E22">
            <w:rPr>
              <w:highlight w:val="cyan"/>
            </w:rPr>
            <w:delText>FR – France</w:delText>
          </w:r>
          <w:bookmarkStart w:id="130" w:name="_Toc507492071"/>
          <w:bookmarkEnd w:id="130"/>
        </w:del>
      </w:ins>
    </w:p>
    <w:p w14:paraId="300C12D7" w14:textId="3C67071C" w:rsidR="00C26F54" w:rsidDel="004B7E22" w:rsidRDefault="00C26F54" w:rsidP="00C26F54">
      <w:pPr>
        <w:pStyle w:val="ListParagraph"/>
        <w:numPr>
          <w:ilvl w:val="0"/>
          <w:numId w:val="58"/>
        </w:numPr>
        <w:rPr>
          <w:ins w:id="131" w:author="Author" w:date="2018-02-02T18:00:00Z"/>
          <w:del w:id="132" w:author="Author" w:date="2018-02-19T05:51:00Z"/>
          <w:highlight w:val="cyan"/>
        </w:rPr>
      </w:pPr>
      <w:ins w:id="133" w:author="Author" w:date="2018-02-02T18:00:00Z">
        <w:del w:id="134" w:author="Author" w:date="2018-02-19T05:51:00Z">
          <w:r w:rsidDel="004B7E22">
            <w:rPr>
              <w:highlight w:val="cyan"/>
            </w:rPr>
            <w:delText>GB – United Kingdom</w:delText>
          </w:r>
          <w:bookmarkStart w:id="135" w:name="_Toc507492072"/>
          <w:bookmarkEnd w:id="135"/>
        </w:del>
      </w:ins>
    </w:p>
    <w:p w14:paraId="5A3B80AB" w14:textId="2B9DBC37" w:rsidR="00C26F54" w:rsidDel="004B7E22" w:rsidRDefault="00C26F54" w:rsidP="00C26F54">
      <w:pPr>
        <w:pStyle w:val="ListParagraph"/>
        <w:numPr>
          <w:ilvl w:val="0"/>
          <w:numId w:val="58"/>
        </w:numPr>
        <w:rPr>
          <w:ins w:id="136" w:author="Author" w:date="2018-02-02T18:00:00Z"/>
          <w:del w:id="137" w:author="Author" w:date="2018-02-19T05:51:00Z"/>
          <w:highlight w:val="cyan"/>
        </w:rPr>
      </w:pPr>
      <w:ins w:id="138" w:author="Author" w:date="2018-02-02T18:00:00Z">
        <w:del w:id="139" w:author="Author" w:date="2018-02-19T05:51:00Z">
          <w:r w:rsidDel="004B7E22">
            <w:rPr>
              <w:highlight w:val="cyan"/>
            </w:rPr>
            <w:delText>SA – Kingdom of Saudi Arabia</w:delText>
          </w:r>
          <w:bookmarkStart w:id="140" w:name="_Toc507492073"/>
          <w:bookmarkEnd w:id="140"/>
        </w:del>
      </w:ins>
    </w:p>
    <w:p w14:paraId="37C413A9" w14:textId="07B69A0E" w:rsidR="00C26F54" w:rsidRPr="00287A12" w:rsidDel="004B7E22" w:rsidRDefault="00C26F54" w:rsidP="00C26F54">
      <w:pPr>
        <w:pStyle w:val="ListParagraph"/>
        <w:numPr>
          <w:ilvl w:val="0"/>
          <w:numId w:val="58"/>
        </w:numPr>
        <w:rPr>
          <w:ins w:id="141" w:author="Author" w:date="2018-02-02T18:00:00Z"/>
          <w:del w:id="142" w:author="Author" w:date="2018-02-19T05:51:00Z"/>
          <w:highlight w:val="cyan"/>
        </w:rPr>
      </w:pPr>
      <w:ins w:id="143" w:author="Author" w:date="2018-02-02T18:00:00Z">
        <w:del w:id="144" w:author="Author" w:date="2018-02-19T05:51:00Z">
          <w:r w:rsidDel="004B7E22">
            <w:rPr>
              <w:highlight w:val="cyan"/>
            </w:rPr>
            <w:delText>US – United States</w:delText>
          </w:r>
          <w:bookmarkStart w:id="145" w:name="_Toc507492074"/>
          <w:bookmarkEnd w:id="145"/>
        </w:del>
      </w:ins>
    </w:p>
    <w:p w14:paraId="34C0AEAB" w14:textId="1EDEF48A" w:rsidR="00C26F54" w:rsidRPr="005F7A67" w:rsidDel="00C26F54" w:rsidRDefault="00C26F54" w:rsidP="00A15FB0">
      <w:pPr>
        <w:spacing w:after="120"/>
        <w:rPr>
          <w:del w:id="146" w:author="Author" w:date="2018-02-02T18:01:00Z"/>
          <w:iCs/>
        </w:rPr>
      </w:pPr>
      <w:bookmarkStart w:id="147" w:name="_Toc507492075"/>
      <w:bookmarkEnd w:id="147"/>
    </w:p>
    <w:p w14:paraId="09B95AA8" w14:textId="77777777" w:rsidR="008413B3" w:rsidRPr="005F7A67" w:rsidRDefault="008413B3" w:rsidP="00F05227">
      <w:pPr>
        <w:pStyle w:val="Heading1"/>
      </w:pPr>
      <w:bookmarkStart w:id="148" w:name="_Toc436297315"/>
      <w:bookmarkStart w:id="149" w:name="_Toc436298218"/>
      <w:bookmarkStart w:id="150" w:name="_Toc436299929"/>
      <w:bookmarkStart w:id="151" w:name="_Toc436394111"/>
      <w:bookmarkStart w:id="152" w:name="_Toc410684941"/>
      <w:bookmarkStart w:id="153" w:name="_Toc394476079"/>
      <w:bookmarkStart w:id="154" w:name="_Toc421516464"/>
      <w:bookmarkStart w:id="155" w:name="_Toc507492076"/>
      <w:bookmarkEnd w:id="148"/>
      <w:bookmarkEnd w:id="149"/>
      <w:bookmarkEnd w:id="150"/>
      <w:bookmarkEnd w:id="151"/>
      <w:r w:rsidRPr="005F7A67">
        <w:lastRenderedPageBreak/>
        <w:t>Prerequisites</w:t>
      </w:r>
      <w:bookmarkEnd w:id="152"/>
      <w:bookmarkEnd w:id="153"/>
      <w:bookmarkEnd w:id="154"/>
      <w:bookmarkEnd w:id="155"/>
    </w:p>
    <w:p w14:paraId="26D7882B" w14:textId="77777777" w:rsidR="008413B3" w:rsidRPr="005F7A67" w:rsidRDefault="008413B3" w:rsidP="008413B3">
      <w:pPr>
        <w:rPr>
          <w:lang w:eastAsia="zh-CN"/>
        </w:rPr>
      </w:pPr>
      <w:r w:rsidRPr="005F7A67">
        <w:t>This section summarizes all prerequisites needed to conduct the test in terms of system, user, master data, organizational data, and other test data and business conditions.</w:t>
      </w:r>
    </w:p>
    <w:p w14:paraId="358FB43F" w14:textId="77777777" w:rsidR="008413B3" w:rsidRPr="005F7A67" w:rsidRDefault="008413B3" w:rsidP="0027290E">
      <w:pPr>
        <w:pStyle w:val="Heading2"/>
        <w:ind w:left="851" w:hanging="851"/>
      </w:pPr>
      <w:bookmarkStart w:id="156" w:name="_Toc410684942"/>
      <w:bookmarkStart w:id="157" w:name="_Toc394476080"/>
      <w:bookmarkStart w:id="158" w:name="_Toc421516465"/>
      <w:bookmarkStart w:id="159" w:name="_Toc507492077"/>
      <w:r w:rsidRPr="005F7A67">
        <w:t>Configuration</w:t>
      </w:r>
      <w:bookmarkEnd w:id="156"/>
      <w:bookmarkEnd w:id="157"/>
      <w:bookmarkEnd w:id="158"/>
      <w:bookmarkEnd w:id="159"/>
    </w:p>
    <w:p w14:paraId="6502B62E" w14:textId="77777777" w:rsidR="008413B3" w:rsidRPr="005F7A67" w:rsidRDefault="008413B3" w:rsidP="008413B3">
      <w:pPr>
        <w:rPr>
          <w:lang w:eastAsia="zh-CN"/>
        </w:rPr>
      </w:pPr>
      <w:r w:rsidRPr="005F7A67">
        <w:t xml:space="preserve">Please ensure to follow the correct installation sequence of building blocks as specified in the </w:t>
      </w:r>
      <w:r w:rsidRPr="005F7A67">
        <w:rPr>
          <w:rStyle w:val="SAPScreenElement"/>
          <w:color w:val="auto"/>
        </w:rPr>
        <w:t>Prerequisite Matrix</w:t>
      </w:r>
      <w:r w:rsidRPr="005F7A67">
        <w:t>.</w:t>
      </w:r>
    </w:p>
    <w:p w14:paraId="3413EA6A" w14:textId="77777777" w:rsidR="008413B3" w:rsidRPr="005F7A67" w:rsidRDefault="008413B3" w:rsidP="0027290E">
      <w:pPr>
        <w:pStyle w:val="Heading2"/>
        <w:ind w:left="851" w:hanging="851"/>
      </w:pPr>
      <w:bookmarkStart w:id="160" w:name="_Toc410684943"/>
      <w:bookmarkStart w:id="161" w:name="_Toc394476081"/>
      <w:bookmarkStart w:id="162" w:name="_Toc421516466"/>
      <w:bookmarkStart w:id="163" w:name="_Toc507492078"/>
      <w:r w:rsidRPr="005F7A67">
        <w:t>System Access</w:t>
      </w:r>
      <w:bookmarkEnd w:id="160"/>
      <w:bookmarkEnd w:id="161"/>
      <w:bookmarkEnd w:id="162"/>
      <w:bookmarkEnd w:id="163"/>
      <w:r w:rsidRPr="005F7A67">
        <w:t xml:space="preserve"> </w:t>
      </w:r>
    </w:p>
    <w:p w14:paraId="7B14A6F7" w14:textId="77777777" w:rsidR="008413B3" w:rsidRPr="005F7A67" w:rsidRDefault="008413B3" w:rsidP="008413B3">
      <w:r w:rsidRPr="005F7A67">
        <w:t>The test should be conducted with the following system and users:</w:t>
      </w:r>
    </w:p>
    <w:tbl>
      <w:tblPr>
        <w:tblW w:w="14285" w:type="dxa"/>
        <w:tblInd w:w="10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4A0" w:firstRow="1" w:lastRow="0" w:firstColumn="1" w:lastColumn="0" w:noHBand="0" w:noVBand="1"/>
      </w:tblPr>
      <w:tblGrid>
        <w:gridCol w:w="2014"/>
        <w:gridCol w:w="5970"/>
        <w:gridCol w:w="6301"/>
      </w:tblGrid>
      <w:tr w:rsidR="008413B3" w:rsidRPr="005F7A67" w14:paraId="0CFFDD04" w14:textId="77777777" w:rsidTr="0033485D">
        <w:trPr>
          <w:tblHeader/>
        </w:trPr>
        <w:tc>
          <w:tcPr>
            <w:tcW w:w="2014" w:type="dxa"/>
            <w:shd w:val="clear" w:color="auto" w:fill="999999"/>
          </w:tcPr>
          <w:p w14:paraId="6256565A" w14:textId="77777777" w:rsidR="008413B3" w:rsidRPr="005F7A67" w:rsidRDefault="008413B3">
            <w:pPr>
              <w:pStyle w:val="TableHeading"/>
              <w:spacing w:line="276" w:lineRule="auto"/>
              <w:rPr>
                <w:rFonts w:ascii="BentonSans Book" w:hAnsi="BentonSans Book"/>
                <w:bCs/>
                <w:color w:val="FFFFFF"/>
                <w:sz w:val="18"/>
                <w:szCs w:val="18"/>
                <w:lang w:val="en-US" w:eastAsia="en-US"/>
              </w:rPr>
            </w:pPr>
          </w:p>
        </w:tc>
        <w:tc>
          <w:tcPr>
            <w:tcW w:w="5970" w:type="dxa"/>
            <w:shd w:val="clear" w:color="auto" w:fill="999999"/>
            <w:hideMark/>
          </w:tcPr>
          <w:p w14:paraId="253BA805" w14:textId="77777777" w:rsidR="008413B3" w:rsidRPr="005F7A67" w:rsidRDefault="008413B3">
            <w:pPr>
              <w:pStyle w:val="TableHeading"/>
              <w:spacing w:line="276" w:lineRule="auto"/>
              <w:rPr>
                <w:rFonts w:ascii="BentonSans Book" w:hAnsi="BentonSans Book"/>
                <w:bCs/>
                <w:color w:val="FFFFFF"/>
                <w:sz w:val="18"/>
                <w:szCs w:val="18"/>
                <w:lang w:val="en-US" w:eastAsia="en-US"/>
              </w:rPr>
            </w:pPr>
            <w:r w:rsidRPr="005F7A67">
              <w:rPr>
                <w:rFonts w:ascii="BentonSans Book" w:hAnsi="BentonSans Book"/>
                <w:bCs/>
                <w:color w:val="FFFFFF"/>
                <w:sz w:val="18"/>
                <w:szCs w:val="18"/>
                <w:lang w:val="en-US"/>
              </w:rPr>
              <w:t>Type of Data</w:t>
            </w:r>
          </w:p>
        </w:tc>
        <w:tc>
          <w:tcPr>
            <w:tcW w:w="6301" w:type="dxa"/>
            <w:shd w:val="clear" w:color="auto" w:fill="999999"/>
            <w:hideMark/>
          </w:tcPr>
          <w:p w14:paraId="7CA97BD0" w14:textId="77777777" w:rsidR="008413B3" w:rsidRPr="005F7A67" w:rsidRDefault="008413B3">
            <w:pPr>
              <w:pStyle w:val="TableHeading"/>
              <w:spacing w:line="276" w:lineRule="auto"/>
              <w:rPr>
                <w:rFonts w:ascii="BentonSans Book" w:hAnsi="BentonSans Book"/>
                <w:bCs/>
                <w:color w:val="FFFFFF"/>
                <w:sz w:val="18"/>
                <w:szCs w:val="18"/>
                <w:lang w:val="en-US" w:eastAsia="en-US"/>
              </w:rPr>
            </w:pPr>
            <w:r w:rsidRPr="005F7A67">
              <w:rPr>
                <w:rFonts w:ascii="BentonSans Book" w:hAnsi="BentonSans Book"/>
                <w:bCs/>
                <w:color w:val="FFFFFF"/>
                <w:sz w:val="18"/>
                <w:szCs w:val="18"/>
                <w:lang w:val="en-US"/>
              </w:rPr>
              <w:t>Details</w:t>
            </w:r>
          </w:p>
        </w:tc>
      </w:tr>
      <w:tr w:rsidR="008413B3" w:rsidRPr="005F7A67" w14:paraId="12E051FD" w14:textId="77777777" w:rsidTr="0033485D">
        <w:tc>
          <w:tcPr>
            <w:tcW w:w="2014" w:type="dxa"/>
            <w:hideMark/>
          </w:tcPr>
          <w:p w14:paraId="4ECE9F12" w14:textId="77777777" w:rsidR="008413B3" w:rsidRPr="005F7A67" w:rsidRDefault="008413B3">
            <w:r w:rsidRPr="005F7A67">
              <w:t>System</w:t>
            </w:r>
          </w:p>
        </w:tc>
        <w:tc>
          <w:tcPr>
            <w:tcW w:w="5970" w:type="dxa"/>
            <w:hideMark/>
          </w:tcPr>
          <w:p w14:paraId="67B94D5A" w14:textId="40C32274" w:rsidR="008413B3" w:rsidRPr="005F7A67" w:rsidRDefault="0054109E">
            <w:r w:rsidRPr="005F7A67">
              <w:t xml:space="preserve">SAP </w:t>
            </w:r>
            <w:r w:rsidR="008413B3" w:rsidRPr="005F7A67">
              <w:t>SuccessFactors Employee Central</w:t>
            </w:r>
          </w:p>
        </w:tc>
        <w:tc>
          <w:tcPr>
            <w:tcW w:w="6301" w:type="dxa"/>
            <w:hideMark/>
          </w:tcPr>
          <w:p w14:paraId="4AD97167" w14:textId="77777777" w:rsidR="008413B3" w:rsidRPr="005F7A67" w:rsidRDefault="008413B3">
            <w:r w:rsidRPr="005F7A67">
              <w:t>&lt;Provide details on how to access system, e.g. system client or URL&gt;</w:t>
            </w:r>
          </w:p>
        </w:tc>
      </w:tr>
      <w:tr w:rsidR="008413B3" w:rsidRPr="005F7A67" w14:paraId="6B9F548C" w14:textId="77777777" w:rsidTr="0033485D">
        <w:tc>
          <w:tcPr>
            <w:tcW w:w="2014" w:type="dxa"/>
            <w:hideMark/>
          </w:tcPr>
          <w:p w14:paraId="42B61B05" w14:textId="77777777" w:rsidR="008413B3" w:rsidRPr="005F7A67" w:rsidRDefault="008413B3">
            <w:r w:rsidRPr="005F7A67">
              <w:t>Standard User</w:t>
            </w:r>
          </w:p>
        </w:tc>
        <w:tc>
          <w:tcPr>
            <w:tcW w:w="5970" w:type="dxa"/>
            <w:hideMark/>
          </w:tcPr>
          <w:p w14:paraId="5F376CED" w14:textId="05957A48" w:rsidR="008413B3" w:rsidRPr="005F7A67" w:rsidRDefault="008413B3">
            <w:r w:rsidRPr="005F7A67">
              <w:t xml:space="preserve">HR </w:t>
            </w:r>
            <w:r w:rsidR="00D70BCA" w:rsidRPr="005F7A67">
              <w:rPr>
                <w:color w:val="000000"/>
              </w:rPr>
              <w:t>Administrator</w:t>
            </w:r>
          </w:p>
        </w:tc>
        <w:tc>
          <w:tcPr>
            <w:tcW w:w="6301" w:type="dxa"/>
            <w:hideMark/>
          </w:tcPr>
          <w:p w14:paraId="6C5A9F54" w14:textId="77777777" w:rsidR="008413B3" w:rsidRPr="005F7A67" w:rsidRDefault="008413B3">
            <w:r w:rsidRPr="005F7A67">
              <w:t>&lt;Provide Standard User Id and Password for test, if applicable&gt;</w:t>
            </w:r>
          </w:p>
        </w:tc>
      </w:tr>
      <w:tr w:rsidR="008413B3" w:rsidRPr="005F7A67" w14:paraId="190A93C1" w14:textId="77777777" w:rsidTr="0033485D">
        <w:tc>
          <w:tcPr>
            <w:tcW w:w="2014" w:type="dxa"/>
            <w:hideMark/>
          </w:tcPr>
          <w:p w14:paraId="5A7B6296" w14:textId="77777777" w:rsidR="008413B3" w:rsidRPr="005F7A67" w:rsidRDefault="008413B3">
            <w:r w:rsidRPr="005F7A67">
              <w:t>Standard User</w:t>
            </w:r>
          </w:p>
        </w:tc>
        <w:tc>
          <w:tcPr>
            <w:tcW w:w="5970" w:type="dxa"/>
            <w:hideMark/>
          </w:tcPr>
          <w:p w14:paraId="4A820BB4" w14:textId="5280CC69" w:rsidR="008413B3" w:rsidRPr="005F7A67" w:rsidRDefault="00BA3AC3">
            <w:r w:rsidRPr="005F7A67">
              <w:t>2</w:t>
            </w:r>
            <w:r w:rsidRPr="005F7A67">
              <w:rPr>
                <w:vertAlign w:val="superscript"/>
              </w:rPr>
              <w:t>nd</w:t>
            </w:r>
            <w:r w:rsidRPr="005F7A67">
              <w:t xml:space="preserve"> Level Manager (Line Manager of the employee’s Line Manager)</w:t>
            </w:r>
          </w:p>
        </w:tc>
        <w:tc>
          <w:tcPr>
            <w:tcW w:w="6301" w:type="dxa"/>
            <w:hideMark/>
          </w:tcPr>
          <w:p w14:paraId="7A07D1DA" w14:textId="77777777" w:rsidR="008413B3" w:rsidRPr="005F7A67" w:rsidRDefault="008413B3">
            <w:r w:rsidRPr="005F7A67">
              <w:t>&lt;Provide Standard User Id and Password for test, if applicable&gt;</w:t>
            </w:r>
          </w:p>
        </w:tc>
      </w:tr>
    </w:tbl>
    <w:p w14:paraId="45D31AD2" w14:textId="77777777" w:rsidR="005F29D1" w:rsidRPr="005F7A67" w:rsidRDefault="00604E14" w:rsidP="00AC733D">
      <w:pPr>
        <w:pStyle w:val="SAPNoteHeading"/>
        <w:ind w:left="720"/>
      </w:pPr>
      <w:bookmarkStart w:id="164" w:name="_Toc394393028"/>
      <w:bookmarkStart w:id="165" w:name="_Toc394393454"/>
      <w:bookmarkStart w:id="166" w:name="_Toc394476082"/>
      <w:bookmarkStart w:id="167" w:name="_Toc410684944"/>
      <w:bookmarkEnd w:id="164"/>
      <w:bookmarkEnd w:id="165"/>
      <w:r w:rsidRPr="005F7A67">
        <w:rPr>
          <w:noProof/>
        </w:rPr>
        <w:drawing>
          <wp:inline distT="0" distB="0" distL="0" distR="0" wp14:anchorId="01AB0B0E" wp14:editId="19D3CE30">
            <wp:extent cx="228600" cy="228600"/>
            <wp:effectExtent l="0" t="0" r="0" b="0"/>
            <wp:docPr id="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F29D1" w:rsidRPr="005F7A67">
        <w:t> Note</w:t>
      </w:r>
    </w:p>
    <w:p w14:paraId="4EB8BD9C" w14:textId="77777777" w:rsidR="005F29D1" w:rsidRPr="005F7A67" w:rsidRDefault="005F29D1" w:rsidP="00AC733D">
      <w:pPr>
        <w:ind w:left="720"/>
      </w:pPr>
      <w:r w:rsidRPr="005F7A67">
        <w:t>In the following, we will use the following abbreviations for the systems:</w:t>
      </w:r>
    </w:p>
    <w:p w14:paraId="204EE2EA" w14:textId="5C599F00" w:rsidR="005F29D1" w:rsidRPr="005F7A67" w:rsidRDefault="005F2899" w:rsidP="005F2899">
      <w:pPr>
        <w:numPr>
          <w:ilvl w:val="0"/>
          <w:numId w:val="33"/>
        </w:numPr>
        <w:ind w:left="1080"/>
        <w:rPr>
          <w:rStyle w:val="SAPTextReference"/>
          <w:rFonts w:ascii="BentonSans Book" w:hAnsi="BentonSans Book"/>
        </w:rPr>
      </w:pPr>
      <w:r w:rsidRPr="005F7A67">
        <w:rPr>
          <w:rStyle w:val="SAPTextReference"/>
        </w:rPr>
        <w:t xml:space="preserve">SAP </w:t>
      </w:r>
      <w:r w:rsidR="005F29D1" w:rsidRPr="005F7A67">
        <w:rPr>
          <w:rStyle w:val="SAPTextReference"/>
        </w:rPr>
        <w:t>SuccessFactors Employee Central</w:t>
      </w:r>
      <w:r w:rsidR="005F29D1" w:rsidRPr="005F7A67">
        <w:t xml:space="preserve"> will be </w:t>
      </w:r>
      <w:r w:rsidRPr="005F7A67">
        <w:t xml:space="preserve">referenced as </w:t>
      </w:r>
      <w:r w:rsidRPr="005F7A67">
        <w:rPr>
          <w:rStyle w:val="SAPTextReference"/>
        </w:rPr>
        <w:t>Employee Central.</w:t>
      </w:r>
    </w:p>
    <w:p w14:paraId="0D63EB4D" w14:textId="7646E441" w:rsidR="005F29D1" w:rsidRPr="005F7A67" w:rsidRDefault="005733CB" w:rsidP="005F2899">
      <w:pPr>
        <w:numPr>
          <w:ilvl w:val="0"/>
          <w:numId w:val="33"/>
        </w:numPr>
        <w:ind w:left="1080"/>
        <w:rPr>
          <w:rStyle w:val="SAPTextReference"/>
          <w:rFonts w:ascii="BentonSans Book" w:hAnsi="BentonSans Book"/>
        </w:rPr>
      </w:pPr>
      <w:r w:rsidRPr="005F7A67">
        <w:t>As the customer might also consider integration to</w:t>
      </w:r>
      <w:r w:rsidRPr="005F7A67">
        <w:rPr>
          <w:rStyle w:val="SAPTextReference"/>
        </w:rPr>
        <w:t xml:space="preserve"> </w:t>
      </w:r>
      <w:r w:rsidR="005F2899" w:rsidRPr="005F7A67">
        <w:rPr>
          <w:rStyle w:val="SAPTextReference"/>
        </w:rPr>
        <w:t xml:space="preserve">SAP </w:t>
      </w:r>
      <w:r w:rsidR="005F29D1" w:rsidRPr="005F7A67">
        <w:rPr>
          <w:rStyle w:val="SAPTextReference"/>
        </w:rPr>
        <w:t>SuccessFactors Employee Central Payroll</w:t>
      </w:r>
      <w:r w:rsidR="00D53782" w:rsidRPr="005F7A67">
        <w:t xml:space="preserve">, </w:t>
      </w:r>
      <w:r w:rsidRPr="005F7A67">
        <w:t xml:space="preserve">this system </w:t>
      </w:r>
      <w:r w:rsidR="005F29D1" w:rsidRPr="005F7A67">
        <w:t xml:space="preserve">will be </w:t>
      </w:r>
      <w:r w:rsidR="00136CE2" w:rsidRPr="005F7A67">
        <w:t>referenced as</w:t>
      </w:r>
      <w:r w:rsidR="005F29D1" w:rsidRPr="005F7A67">
        <w:t xml:space="preserve"> </w:t>
      </w:r>
      <w:r w:rsidR="00136CE2" w:rsidRPr="005F7A67">
        <w:rPr>
          <w:rStyle w:val="SAPTextReference"/>
        </w:rPr>
        <w:t>Employee Central Payroll</w:t>
      </w:r>
      <w:r w:rsidR="005F2899" w:rsidRPr="005F7A67">
        <w:rPr>
          <w:rStyle w:val="SAPTextReference"/>
        </w:rPr>
        <w:t>.</w:t>
      </w:r>
    </w:p>
    <w:p w14:paraId="4D46969A" w14:textId="77777777" w:rsidR="008413B3" w:rsidRPr="005F7A67" w:rsidRDefault="008413B3" w:rsidP="0027290E">
      <w:pPr>
        <w:pStyle w:val="Heading2"/>
        <w:ind w:left="851" w:hanging="851"/>
      </w:pPr>
      <w:bookmarkStart w:id="168" w:name="_Toc433791182"/>
      <w:bookmarkStart w:id="169" w:name="_Toc433949908"/>
      <w:bookmarkStart w:id="170" w:name="_Toc433950065"/>
      <w:bookmarkStart w:id="171" w:name="_Toc433950222"/>
      <w:bookmarkStart w:id="172" w:name="_Toc433950379"/>
      <w:bookmarkStart w:id="173" w:name="_Toc433955619"/>
      <w:bookmarkStart w:id="174" w:name="_Toc433955788"/>
      <w:bookmarkStart w:id="175" w:name="_Toc434235723"/>
      <w:bookmarkStart w:id="176" w:name="_Toc434390646"/>
      <w:bookmarkStart w:id="177" w:name="_Toc434391270"/>
      <w:bookmarkStart w:id="178" w:name="_Toc434391444"/>
      <w:bookmarkStart w:id="179" w:name="_Toc434582411"/>
      <w:bookmarkStart w:id="180" w:name="_Toc434596031"/>
      <w:bookmarkStart w:id="181" w:name="_Toc434675391"/>
      <w:bookmarkStart w:id="182" w:name="_Toc435002761"/>
      <w:bookmarkStart w:id="183" w:name="_Toc435301381"/>
      <w:bookmarkStart w:id="184" w:name="_Toc435342000"/>
      <w:bookmarkStart w:id="185" w:name="_Toc435348457"/>
      <w:bookmarkStart w:id="186" w:name="_Toc435348826"/>
      <w:bookmarkStart w:id="187" w:name="_Toc436297319"/>
      <w:bookmarkStart w:id="188" w:name="_Toc436298222"/>
      <w:bookmarkStart w:id="189" w:name="_Toc436299933"/>
      <w:bookmarkStart w:id="190" w:name="_Toc436394115"/>
      <w:bookmarkStart w:id="191" w:name="_Toc421516467"/>
      <w:bookmarkStart w:id="192" w:name="_Toc507492079"/>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5F7A67">
        <w:t>Roles</w:t>
      </w:r>
      <w:bookmarkEnd w:id="166"/>
      <w:bookmarkEnd w:id="167"/>
      <w:bookmarkEnd w:id="191"/>
      <w:bookmarkEnd w:id="192"/>
    </w:p>
    <w:p w14:paraId="280C838A" w14:textId="62D6183F" w:rsidR="008413B3" w:rsidRPr="005F7A67" w:rsidRDefault="008413B3" w:rsidP="008413B3">
      <w:r w:rsidRPr="005F7A67">
        <w:t xml:space="preserve">For non-standard users, the roles shown in the table below must be assigned in </w:t>
      </w:r>
      <w:r w:rsidR="00BA6AA1" w:rsidRPr="005F7A67">
        <w:t>Employee Central</w:t>
      </w:r>
      <w:r w:rsidRPr="005F7A67">
        <w:t xml:space="preserve"> to the system user(s) testing this scenario. </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642"/>
        <w:gridCol w:w="2970"/>
        <w:gridCol w:w="1620"/>
        <w:gridCol w:w="4052"/>
      </w:tblGrid>
      <w:tr w:rsidR="0033485D" w:rsidRPr="005F7A67" w14:paraId="05B4ABBB" w14:textId="77777777" w:rsidTr="00AC733D">
        <w:trPr>
          <w:tblHeader/>
        </w:trPr>
        <w:tc>
          <w:tcPr>
            <w:tcW w:w="5642" w:type="dxa"/>
            <w:shd w:val="clear" w:color="auto" w:fill="999999"/>
            <w:hideMark/>
          </w:tcPr>
          <w:p w14:paraId="031F06B3" w14:textId="77777777" w:rsidR="008413B3" w:rsidRPr="005F7A67" w:rsidRDefault="008413B3">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Business Role</w:t>
            </w:r>
          </w:p>
        </w:tc>
        <w:tc>
          <w:tcPr>
            <w:tcW w:w="2970" w:type="dxa"/>
            <w:shd w:val="clear" w:color="auto" w:fill="999999"/>
            <w:hideMark/>
          </w:tcPr>
          <w:p w14:paraId="5850B207" w14:textId="77777777" w:rsidR="008413B3" w:rsidRPr="005F7A67" w:rsidRDefault="008413B3">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 xml:space="preserve">Permission Role </w:t>
            </w:r>
          </w:p>
        </w:tc>
        <w:tc>
          <w:tcPr>
            <w:tcW w:w="1620" w:type="dxa"/>
            <w:shd w:val="clear" w:color="auto" w:fill="999999"/>
            <w:hideMark/>
          </w:tcPr>
          <w:p w14:paraId="2ACAAECF" w14:textId="77777777" w:rsidR="008413B3" w:rsidRPr="005F7A67" w:rsidRDefault="008413B3">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eastAsia="en-US"/>
              </w:rPr>
              <w:t>Process Step</w:t>
            </w:r>
          </w:p>
        </w:tc>
        <w:tc>
          <w:tcPr>
            <w:tcW w:w="4052" w:type="dxa"/>
            <w:shd w:val="clear" w:color="auto" w:fill="999999"/>
            <w:hideMark/>
          </w:tcPr>
          <w:p w14:paraId="3CA0F3C5" w14:textId="77777777" w:rsidR="008413B3" w:rsidRPr="005F7A67" w:rsidRDefault="008413B3">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Sample data</w:t>
            </w:r>
          </w:p>
        </w:tc>
      </w:tr>
      <w:tr w:rsidR="003B6F66" w:rsidRPr="005F7A67" w14:paraId="16A9612A" w14:textId="77777777" w:rsidTr="00AC733D">
        <w:tc>
          <w:tcPr>
            <w:tcW w:w="5642" w:type="dxa"/>
          </w:tcPr>
          <w:p w14:paraId="6E68699C" w14:textId="5D20CEC8" w:rsidR="003B6F66" w:rsidRPr="005F7A67" w:rsidDel="00096D3B" w:rsidRDefault="003B6F66" w:rsidP="003B6F66">
            <w:pPr>
              <w:rPr>
                <w:color w:val="000000"/>
              </w:rPr>
            </w:pPr>
            <w:r w:rsidRPr="005F7A67">
              <w:rPr>
                <w:color w:val="000000"/>
              </w:rPr>
              <w:t>HR Administrator</w:t>
            </w:r>
          </w:p>
        </w:tc>
        <w:tc>
          <w:tcPr>
            <w:tcW w:w="2970" w:type="dxa"/>
          </w:tcPr>
          <w:p w14:paraId="36A86A84" w14:textId="12F684BA" w:rsidR="003B6F66" w:rsidRPr="005F7A67" w:rsidRDefault="003B6F66" w:rsidP="003B6F66">
            <w:pPr>
              <w:rPr>
                <w:color w:val="000000"/>
              </w:rPr>
            </w:pPr>
            <w:r w:rsidRPr="005F7A67">
              <w:t xml:space="preserve">For testing purposes, only: </w:t>
            </w:r>
            <w:r w:rsidRPr="005F7A67">
              <w:br/>
              <w:t>SAP BestPractices Super Admin</w:t>
            </w:r>
          </w:p>
        </w:tc>
        <w:tc>
          <w:tcPr>
            <w:tcW w:w="1620" w:type="dxa"/>
          </w:tcPr>
          <w:p w14:paraId="760B2763" w14:textId="62522C86" w:rsidR="003B6F66" w:rsidRPr="005F7A67" w:rsidRDefault="003B6F66" w:rsidP="003B6F66">
            <w:pPr>
              <w:rPr>
                <w:color w:val="000000"/>
              </w:rPr>
            </w:pPr>
            <w:r w:rsidRPr="005F7A67">
              <w:rPr>
                <w:color w:val="000000"/>
              </w:rPr>
              <w:t xml:space="preserve">Refer to chapter </w:t>
            </w:r>
            <w:r w:rsidRPr="005F7A67">
              <w:rPr>
                <w:rStyle w:val="SAPTextReference"/>
              </w:rPr>
              <w:t>Overview Table</w:t>
            </w:r>
            <w:r w:rsidRPr="005F7A67">
              <w:rPr>
                <w:color w:val="000000"/>
              </w:rPr>
              <w:t xml:space="preserve"> </w:t>
            </w:r>
          </w:p>
        </w:tc>
        <w:tc>
          <w:tcPr>
            <w:tcW w:w="4052" w:type="dxa"/>
          </w:tcPr>
          <w:p w14:paraId="24F2EE36" w14:textId="0583068C" w:rsidR="003B6F66" w:rsidRPr="005F7A67" w:rsidRDefault="003B6F66" w:rsidP="003B6F66">
            <w:r w:rsidRPr="005F7A67">
              <w:t xml:space="preserve">Test user: </w:t>
            </w:r>
            <w:r w:rsidRPr="005F7A67">
              <w:rPr>
                <w:rStyle w:val="SAPUserEntry"/>
              </w:rPr>
              <w:t>&lt;userid&gt;</w:t>
            </w:r>
            <w:r w:rsidRPr="005F7A67">
              <w:t xml:space="preserve">; Password: </w:t>
            </w:r>
            <w:r w:rsidRPr="005F7A67">
              <w:rPr>
                <w:rStyle w:val="SAPUserEntry"/>
              </w:rPr>
              <w:t>&lt;password&gt;</w:t>
            </w:r>
          </w:p>
        </w:tc>
      </w:tr>
      <w:tr w:rsidR="003B6F66" w:rsidRPr="005F7A67" w14:paraId="66DDD183" w14:textId="77777777" w:rsidTr="00AC733D">
        <w:tc>
          <w:tcPr>
            <w:tcW w:w="5642" w:type="dxa"/>
            <w:hideMark/>
          </w:tcPr>
          <w:p w14:paraId="61FC1312" w14:textId="13F10071" w:rsidR="003B6F66" w:rsidRPr="005F7A67" w:rsidRDefault="003B6F66" w:rsidP="003B6F66">
            <w:pPr>
              <w:rPr>
                <w:color w:val="000000"/>
              </w:rPr>
            </w:pPr>
            <w:r w:rsidRPr="005F7A67">
              <w:rPr>
                <w:color w:val="000000"/>
              </w:rPr>
              <w:lastRenderedPageBreak/>
              <w:t>Line Manager</w:t>
            </w:r>
          </w:p>
          <w:p w14:paraId="781B9823" w14:textId="77777777" w:rsidR="003B6F66" w:rsidRPr="005F7A67" w:rsidRDefault="003B6F66" w:rsidP="003B6F66">
            <w:pPr>
              <w:pStyle w:val="SAPNoteHeading"/>
              <w:ind w:left="0"/>
            </w:pPr>
            <w:r w:rsidRPr="005F7A67">
              <w:rPr>
                <w:noProof/>
              </w:rPr>
              <w:drawing>
                <wp:inline distT="0" distB="0" distL="0" distR="0" wp14:anchorId="36D375FD" wp14:editId="69624413">
                  <wp:extent cx="225425" cy="225425"/>
                  <wp:effectExtent l="0" t="0" r="3175" b="317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7F2CCC44" w14:textId="4A6D1F46" w:rsidR="003B6F66" w:rsidRPr="005F7A67" w:rsidRDefault="003B6F66" w:rsidP="003B6F66">
            <w:pPr>
              <w:rPr>
                <w:color w:val="000000"/>
              </w:rPr>
            </w:pPr>
            <w:r w:rsidRPr="005F7A67">
              <w:t xml:space="preserve">The line manager is maintained in field </w:t>
            </w:r>
            <w:r w:rsidRPr="005F7A67">
              <w:rPr>
                <w:rStyle w:val="SAPScreenElement"/>
              </w:rPr>
              <w:t>Supervisor</w:t>
            </w:r>
            <w:r w:rsidRPr="005F7A67">
              <w:t xml:space="preserve"> in the </w:t>
            </w:r>
            <w:r w:rsidRPr="005F7A67">
              <w:rPr>
                <w:rStyle w:val="SAPScreenElement"/>
              </w:rPr>
              <w:t>Job Information</w:t>
            </w:r>
            <w:r w:rsidRPr="005F7A67">
              <w:t xml:space="preserve"> block of the employee. The </w:t>
            </w:r>
            <w:r w:rsidRPr="005F7A67">
              <w:rPr>
                <w:rStyle w:val="SAPScreenElement"/>
              </w:rPr>
              <w:t>Job Information</w:t>
            </w:r>
            <w:r w:rsidRPr="005F7A67">
              <w:t xml:space="preserve"> block is located in the </w:t>
            </w:r>
            <w:r w:rsidRPr="005F7A67">
              <w:rPr>
                <w:rStyle w:val="SAPScreenElement"/>
              </w:rPr>
              <w:t>Employment Information</w:t>
            </w:r>
            <w:r w:rsidRPr="005F7A67">
              <w:t xml:space="preserve"> section </w:t>
            </w:r>
            <w:r w:rsidRPr="005F7A67">
              <w:rPr>
                <w:rStyle w:val="SAPScreenElement"/>
                <w:color w:val="auto"/>
              </w:rPr>
              <w:t>&gt;</w:t>
            </w:r>
            <w:r w:rsidRPr="005F7A67">
              <w:t xml:space="preserve"> </w:t>
            </w:r>
            <w:r w:rsidRPr="005F7A67">
              <w:rPr>
                <w:rStyle w:val="SAPScreenElement"/>
              </w:rPr>
              <w:t>Job Information</w:t>
            </w:r>
            <w:r w:rsidRPr="005F7A67">
              <w:t xml:space="preserve"> subsection.</w:t>
            </w:r>
          </w:p>
        </w:tc>
        <w:tc>
          <w:tcPr>
            <w:tcW w:w="2970" w:type="dxa"/>
            <w:hideMark/>
          </w:tcPr>
          <w:p w14:paraId="74A55AC4" w14:textId="71730FB3" w:rsidR="003B6F66" w:rsidRPr="005F7A67" w:rsidRDefault="003B6F66" w:rsidP="003B6F66">
            <w:pPr>
              <w:rPr>
                <w:color w:val="000000"/>
              </w:rPr>
            </w:pPr>
            <w:r w:rsidRPr="005F7A67">
              <w:rPr>
                <w:color w:val="000000"/>
              </w:rPr>
              <w:t>SAP BestPractices Manager (EC)</w:t>
            </w:r>
          </w:p>
        </w:tc>
        <w:tc>
          <w:tcPr>
            <w:tcW w:w="1620" w:type="dxa"/>
            <w:hideMark/>
          </w:tcPr>
          <w:p w14:paraId="0697FA08" w14:textId="1BD948AA" w:rsidR="003B6F66" w:rsidRPr="005F7A67" w:rsidRDefault="003B6F66" w:rsidP="003B6F66">
            <w:pPr>
              <w:rPr>
                <w:color w:val="000000"/>
              </w:rPr>
            </w:pPr>
            <w:r w:rsidRPr="005F7A67">
              <w:rPr>
                <w:color w:val="000000"/>
              </w:rPr>
              <w:t xml:space="preserve">Refer to chapter </w:t>
            </w:r>
            <w:r w:rsidRPr="005F7A67">
              <w:rPr>
                <w:rStyle w:val="SAPTextReference"/>
              </w:rPr>
              <w:t>Overview Table</w:t>
            </w:r>
            <w:r w:rsidRPr="005F7A67">
              <w:rPr>
                <w:color w:val="000000"/>
              </w:rPr>
              <w:t xml:space="preserve"> </w:t>
            </w:r>
          </w:p>
        </w:tc>
        <w:tc>
          <w:tcPr>
            <w:tcW w:w="4052" w:type="dxa"/>
            <w:hideMark/>
          </w:tcPr>
          <w:p w14:paraId="70CECB2C" w14:textId="77777777" w:rsidR="003B6F66" w:rsidRPr="005F7A67" w:rsidRDefault="003B6F66" w:rsidP="003B6F66">
            <w:pPr>
              <w:rPr>
                <w:rStyle w:val="SAPUserEntry"/>
              </w:rPr>
            </w:pPr>
            <w:r w:rsidRPr="005F7A67">
              <w:t xml:space="preserve">Test user: </w:t>
            </w:r>
            <w:r w:rsidRPr="005F7A67">
              <w:rPr>
                <w:rStyle w:val="SAPUserEntry"/>
              </w:rPr>
              <w:t>&lt;userid&gt;</w:t>
            </w:r>
            <w:r w:rsidRPr="005F7A67">
              <w:t xml:space="preserve">; Password: </w:t>
            </w:r>
            <w:r w:rsidRPr="005F7A67">
              <w:rPr>
                <w:rStyle w:val="SAPUserEntry"/>
              </w:rPr>
              <w:t>&lt;password&gt;</w:t>
            </w:r>
          </w:p>
          <w:p w14:paraId="0F5FBCE2" w14:textId="71073CC1" w:rsidR="003B6F66" w:rsidRPr="005F7A67" w:rsidRDefault="003B6F66" w:rsidP="003B6F66">
            <w:pPr>
              <w:rPr>
                <w:color w:val="000000"/>
              </w:rPr>
            </w:pPr>
            <w:r w:rsidRPr="005F7A67">
              <w:t xml:space="preserve">For testing purpose, you can proxy as the role using </w:t>
            </w:r>
            <w:r w:rsidRPr="005F7A67">
              <w:rPr>
                <w:rStyle w:val="SAPTextReference"/>
              </w:rPr>
              <w:t>SAP BestPractices Super Admin</w:t>
            </w:r>
            <w:r w:rsidRPr="005F7A67">
              <w:t xml:space="preserve"> role.</w:t>
            </w:r>
          </w:p>
        </w:tc>
      </w:tr>
      <w:tr w:rsidR="003B6F66" w:rsidRPr="005F7A67" w14:paraId="0496E799" w14:textId="77777777" w:rsidTr="00AC733D">
        <w:tc>
          <w:tcPr>
            <w:tcW w:w="5642" w:type="dxa"/>
          </w:tcPr>
          <w:p w14:paraId="3AD6D35E" w14:textId="36FF4F9C" w:rsidR="003B6F66" w:rsidRPr="005F7A67" w:rsidRDefault="003B6F66" w:rsidP="003B6F66">
            <w:pPr>
              <w:rPr>
                <w:color w:val="000000"/>
              </w:rPr>
            </w:pPr>
            <w:r w:rsidRPr="005F7A67">
              <w:rPr>
                <w:color w:val="000000"/>
              </w:rPr>
              <w:t>2</w:t>
            </w:r>
            <w:r w:rsidRPr="005F7A67">
              <w:rPr>
                <w:color w:val="000000"/>
                <w:vertAlign w:val="superscript"/>
              </w:rPr>
              <w:t>nd</w:t>
            </w:r>
            <w:r w:rsidRPr="005F7A67">
              <w:rPr>
                <w:color w:val="000000"/>
              </w:rPr>
              <w:t xml:space="preserve"> Level Manager</w:t>
            </w:r>
          </w:p>
        </w:tc>
        <w:tc>
          <w:tcPr>
            <w:tcW w:w="2970" w:type="dxa"/>
          </w:tcPr>
          <w:p w14:paraId="5E77A333" w14:textId="72645989" w:rsidR="003B6F66" w:rsidRPr="005F7A67" w:rsidRDefault="003B6F66" w:rsidP="003B6F66">
            <w:r w:rsidRPr="005F7A67">
              <w:rPr>
                <w:color w:val="000000"/>
              </w:rPr>
              <w:t>SAP BestPractices Manager (EC)</w:t>
            </w:r>
          </w:p>
        </w:tc>
        <w:tc>
          <w:tcPr>
            <w:tcW w:w="1620" w:type="dxa"/>
          </w:tcPr>
          <w:p w14:paraId="2EBCC481" w14:textId="45264D94" w:rsidR="003B6F66" w:rsidRPr="005F7A67" w:rsidRDefault="003B6F66" w:rsidP="003B6F66">
            <w:pPr>
              <w:rPr>
                <w:color w:val="000000"/>
              </w:rPr>
            </w:pPr>
            <w:r w:rsidRPr="005F7A67">
              <w:rPr>
                <w:color w:val="000000"/>
              </w:rPr>
              <w:t xml:space="preserve">Refer to chapter </w:t>
            </w:r>
            <w:r w:rsidRPr="005F7A67">
              <w:rPr>
                <w:rStyle w:val="SAPTextReference"/>
              </w:rPr>
              <w:t>Overview Table</w:t>
            </w:r>
            <w:r w:rsidRPr="005F7A67">
              <w:rPr>
                <w:color w:val="000000"/>
              </w:rPr>
              <w:t xml:space="preserve"> </w:t>
            </w:r>
          </w:p>
        </w:tc>
        <w:tc>
          <w:tcPr>
            <w:tcW w:w="4052" w:type="dxa"/>
          </w:tcPr>
          <w:p w14:paraId="697AF151" w14:textId="77777777" w:rsidR="003B6F66" w:rsidRPr="005F7A67" w:rsidRDefault="003B6F66" w:rsidP="003B6F66">
            <w:pPr>
              <w:rPr>
                <w:rStyle w:val="SAPUserEntry"/>
              </w:rPr>
            </w:pPr>
            <w:r w:rsidRPr="005F7A67">
              <w:t xml:space="preserve">Test user: </w:t>
            </w:r>
            <w:r w:rsidRPr="005F7A67">
              <w:rPr>
                <w:rStyle w:val="SAPUserEntry"/>
              </w:rPr>
              <w:t>&lt;userid&gt;</w:t>
            </w:r>
            <w:r w:rsidRPr="005F7A67">
              <w:t xml:space="preserve">; Password: </w:t>
            </w:r>
            <w:r w:rsidRPr="005F7A67">
              <w:rPr>
                <w:rStyle w:val="SAPUserEntry"/>
              </w:rPr>
              <w:t>&lt;password&gt;</w:t>
            </w:r>
          </w:p>
          <w:p w14:paraId="1ACB4EB3" w14:textId="0AB50001" w:rsidR="003B6F66" w:rsidRPr="005F7A67" w:rsidRDefault="003B6F66" w:rsidP="003B6F66">
            <w:r w:rsidRPr="005F7A67">
              <w:t xml:space="preserve">For testing purpose, you can proxy as the role using </w:t>
            </w:r>
            <w:r w:rsidRPr="005F7A67">
              <w:rPr>
                <w:rStyle w:val="SAPTextReference"/>
              </w:rPr>
              <w:t>SAP BestPractices Super Admin</w:t>
            </w:r>
            <w:r w:rsidRPr="005F7A67">
              <w:t xml:space="preserve"> role.</w:t>
            </w:r>
          </w:p>
        </w:tc>
      </w:tr>
    </w:tbl>
    <w:p w14:paraId="215D12D5" w14:textId="77777777" w:rsidR="00ED49E9" w:rsidRPr="005F7A67" w:rsidRDefault="00ED49E9" w:rsidP="00ED49E9">
      <w:pPr>
        <w:pStyle w:val="ListParagraph"/>
        <w:spacing w:before="0" w:after="0" w:line="240" w:lineRule="auto"/>
        <w:ind w:left="0"/>
        <w:contextualSpacing w:val="0"/>
      </w:pPr>
      <w:bookmarkStart w:id="193" w:name="_Toc394393030"/>
      <w:bookmarkStart w:id="194" w:name="_Toc394393456"/>
      <w:bookmarkStart w:id="195" w:name="_Toc394393031"/>
      <w:bookmarkStart w:id="196" w:name="_Toc394393457"/>
      <w:bookmarkStart w:id="197" w:name="_Toc394476083"/>
      <w:bookmarkStart w:id="198" w:name="_Toc410684945"/>
      <w:bookmarkStart w:id="199" w:name="_Toc421516468"/>
      <w:bookmarkEnd w:id="193"/>
      <w:bookmarkEnd w:id="194"/>
      <w:bookmarkEnd w:id="195"/>
      <w:bookmarkEnd w:id="196"/>
    </w:p>
    <w:p w14:paraId="0AA845EE" w14:textId="79FD147E" w:rsidR="00D53782" w:rsidRPr="005F7A67" w:rsidRDefault="00D53782" w:rsidP="000A1056">
      <w:pPr>
        <w:spacing w:after="120"/>
      </w:pPr>
      <w:r w:rsidRPr="005F7A67">
        <w:t xml:space="preserve">For change in pay rate, the approval of a member of the Payroll Group is also required. For this, the workflow group </w:t>
      </w:r>
      <w:r w:rsidRPr="005F7A67">
        <w:rPr>
          <w:rStyle w:val="SAPScreenElement"/>
          <w:color w:val="auto"/>
        </w:rPr>
        <w:t>Payroll Group</w:t>
      </w:r>
      <w:r w:rsidRPr="005F7A67">
        <w:t xml:space="preserve"> must have been created in </w:t>
      </w:r>
      <w:r w:rsidR="006B5BA0" w:rsidRPr="005F7A67">
        <w:t xml:space="preserve">SAP </w:t>
      </w:r>
      <w:r w:rsidRPr="005F7A67">
        <w:t>SuccessFactors</w:t>
      </w:r>
      <w:r w:rsidR="006B5BA0" w:rsidRPr="005F7A67">
        <w:t xml:space="preserve"> Employee Central</w:t>
      </w:r>
      <w:r w:rsidRPr="005F7A67">
        <w:t>.</w:t>
      </w:r>
      <w:r w:rsidR="00ED49E9" w:rsidRPr="005F7A67">
        <w:t xml:space="preserve"> For testing purposes</w:t>
      </w:r>
      <w:r w:rsidR="003B6F66" w:rsidRPr="005F7A67">
        <w:t>,</w:t>
      </w:r>
      <w:r w:rsidR="00ED49E9" w:rsidRPr="005F7A67">
        <w:t xml:space="preserve"> only, you can use the </w:t>
      </w:r>
      <w:r w:rsidR="003B6F66" w:rsidRPr="005F7A67">
        <w:rPr>
          <w:rStyle w:val="SAPTextReference"/>
        </w:rPr>
        <w:t>SAP BestPractices Super Admin</w:t>
      </w:r>
      <w:r w:rsidR="003B6F66" w:rsidRPr="005F7A67">
        <w:t xml:space="preserve"> </w:t>
      </w:r>
      <w:r w:rsidR="00ED49E9" w:rsidRPr="005F7A67">
        <w:t>role and proxy as a member of this group.</w:t>
      </w:r>
    </w:p>
    <w:p w14:paraId="06ADD00B" w14:textId="5CC28674" w:rsidR="00B217E9" w:rsidRPr="005F7A67" w:rsidRDefault="00AB2165" w:rsidP="000A1056">
      <w:pPr>
        <w:spacing w:after="120"/>
      </w:pPr>
      <w:r w:rsidRPr="005F7A67">
        <w:t xml:space="preserve">In case </w:t>
      </w:r>
      <w:r w:rsidRPr="005F7A67">
        <w:rPr>
          <w:rStyle w:val="SAPEmphasis"/>
        </w:rPr>
        <w:t xml:space="preserve">Position Management </w:t>
      </w:r>
      <w:r w:rsidR="00C61CBE" w:rsidRPr="005F7A67">
        <w:rPr>
          <w:rStyle w:val="SAPEmphasis"/>
          <w:u w:val="single"/>
        </w:rPr>
        <w:t>has been implemented</w:t>
      </w:r>
      <w:r w:rsidR="00B72BFD" w:rsidRPr="005F7A67">
        <w:rPr>
          <w:rStyle w:val="SAPEmphasis"/>
        </w:rPr>
        <w:t xml:space="preserve"> </w:t>
      </w:r>
      <w:r w:rsidRPr="005F7A67">
        <w:rPr>
          <w:rStyle w:val="SAPEmphasis"/>
        </w:rPr>
        <w:t xml:space="preserve">in your </w:t>
      </w:r>
      <w:r w:rsidR="00BA6AA1" w:rsidRPr="005F7A67">
        <w:rPr>
          <w:rStyle w:val="SAPEmphasis"/>
        </w:rPr>
        <w:t xml:space="preserve">SAP </w:t>
      </w:r>
      <w:r w:rsidRPr="005F7A67">
        <w:rPr>
          <w:rStyle w:val="SAPEmphasis"/>
        </w:rPr>
        <w:t>SuccessFactors Employee Central instance</w:t>
      </w:r>
      <w:ins w:id="200" w:author="Author" w:date="2018-03-05T09:00:00Z">
        <w:r w:rsidR="00B60975" w:rsidRPr="00B60975">
          <w:t xml:space="preserve"> </w:t>
        </w:r>
        <w:r w:rsidR="00B60975" w:rsidRPr="002326C1">
          <w:t xml:space="preserve">from </w:t>
        </w:r>
      </w:ins>
      <w:ins w:id="201" w:author="Author" w:date="2018-03-05T09:01:00Z">
        <w:r w:rsidR="00B60975">
          <w:t xml:space="preserve">the </w:t>
        </w:r>
      </w:ins>
      <w:ins w:id="202" w:author="Author" w:date="2018-03-05T09:00:00Z">
        <w:r w:rsidR="00B60975" w:rsidRPr="002326C1">
          <w:rPr>
            <w:rStyle w:val="SAPEmphasis"/>
          </w:rPr>
          <w:t>Upgrade Center</w:t>
        </w:r>
      </w:ins>
      <w:r w:rsidRPr="005F7A67">
        <w:rPr>
          <w:rStyle w:val="SAPEmphasis"/>
        </w:rPr>
        <w:t>,</w:t>
      </w:r>
      <w:r w:rsidRPr="005F7A67">
        <w:t xml:space="preserve"> </w:t>
      </w:r>
      <w:r w:rsidR="00AB77AF" w:rsidRPr="005F7A67">
        <w:t xml:space="preserve">additional permissions are needed, as follows: The Line Manager must have the permission role </w:t>
      </w:r>
      <w:r w:rsidR="00AB77AF" w:rsidRPr="005F7A67">
        <w:rPr>
          <w:rStyle w:val="SAPScreenElement"/>
          <w:color w:val="auto"/>
        </w:rPr>
        <w:t>SAP BestPractices</w:t>
      </w:r>
      <w:r w:rsidR="00AB77AF" w:rsidRPr="005F7A67">
        <w:rPr>
          <w:color w:val="000000"/>
        </w:rPr>
        <w:t xml:space="preserve"> </w:t>
      </w:r>
      <w:r w:rsidR="00AB77AF" w:rsidRPr="005F7A67">
        <w:rPr>
          <w:rStyle w:val="SAPScreenElement"/>
          <w:color w:val="auto"/>
        </w:rPr>
        <w:t>Position Management</w:t>
      </w:r>
      <w:r w:rsidR="00AB77AF" w:rsidRPr="005F7A67">
        <w:rPr>
          <w:color w:val="000000"/>
        </w:rPr>
        <w:t xml:space="preserve"> </w:t>
      </w:r>
      <w:r w:rsidR="00AB77AF" w:rsidRPr="005F7A67">
        <w:rPr>
          <w:rStyle w:val="SAPScreenElement"/>
          <w:color w:val="auto"/>
        </w:rPr>
        <w:t xml:space="preserve">Manager (EC) </w:t>
      </w:r>
      <w:r w:rsidR="00AB77AF" w:rsidRPr="005F7A67">
        <w:t>assigned</w:t>
      </w:r>
      <w:r w:rsidR="00AB77AF" w:rsidRPr="005F7A67">
        <w:rPr>
          <w:rStyle w:val="SAPScreenElement"/>
          <w:color w:val="auto"/>
        </w:rPr>
        <w:t xml:space="preserve">. </w:t>
      </w:r>
      <w:r w:rsidR="00AB77AF" w:rsidRPr="005F7A67">
        <w:t xml:space="preserve">The HR Administrator can use for testing purposes only the appropriate Super Admin group to which the role of the </w:t>
      </w:r>
      <w:r w:rsidR="00AB77AF" w:rsidRPr="005F7A67">
        <w:rPr>
          <w:rStyle w:val="SAPScreenElement"/>
          <w:color w:val="auto"/>
        </w:rPr>
        <w:t xml:space="preserve">SAP BestPractices Position Management Super Admin </w:t>
      </w:r>
      <w:r w:rsidR="00AB77AF" w:rsidRPr="005F7A67">
        <w:t>has been granted. T</w:t>
      </w:r>
      <w:r w:rsidRPr="005F7A67">
        <w:t>he implicit update of an employee’s position induced by a change in job information requires the approval of a</w:t>
      </w:r>
      <w:r w:rsidR="007C1F14" w:rsidRPr="005F7A67">
        <w:t xml:space="preserve"> member of the</w:t>
      </w:r>
      <w:r w:rsidRPr="005F7A67">
        <w:t xml:space="preserve"> HR </w:t>
      </w:r>
      <w:r w:rsidR="007C1F14" w:rsidRPr="005F7A67">
        <w:t>A</w:t>
      </w:r>
      <w:r w:rsidRPr="005F7A67">
        <w:t xml:space="preserve">dministrator </w:t>
      </w:r>
      <w:r w:rsidR="007C1F14" w:rsidRPr="005F7A67">
        <w:t>group</w:t>
      </w:r>
      <w:r w:rsidRPr="005F7A67">
        <w:t xml:space="preserve">. For this, the </w:t>
      </w:r>
      <w:r w:rsidR="00A133A9" w:rsidRPr="005F7A67">
        <w:t>dynamic</w:t>
      </w:r>
      <w:r w:rsidRPr="005F7A67">
        <w:t xml:space="preserve"> group </w:t>
      </w:r>
      <w:r w:rsidRPr="005F7A67">
        <w:rPr>
          <w:rStyle w:val="SAPScreenElement"/>
          <w:color w:val="auto"/>
        </w:rPr>
        <w:t>HR Administrator</w:t>
      </w:r>
      <w:r w:rsidRPr="005F7A67">
        <w:t xml:space="preserve"> must have been created in </w:t>
      </w:r>
      <w:r w:rsidR="006B5BA0" w:rsidRPr="005F7A67">
        <w:t xml:space="preserve">SAP </w:t>
      </w:r>
      <w:r w:rsidRPr="005F7A67">
        <w:t>SuccessFactors</w:t>
      </w:r>
      <w:r w:rsidR="006B5BA0" w:rsidRPr="005F7A67">
        <w:t xml:space="preserve"> Employee Central</w:t>
      </w:r>
      <w:r w:rsidRPr="005F7A67">
        <w:t>. For testing purposes</w:t>
      </w:r>
      <w:r w:rsidR="003B6F66" w:rsidRPr="005F7A67">
        <w:t>,</w:t>
      </w:r>
      <w:r w:rsidRPr="005F7A67">
        <w:t xml:space="preserve"> only, you can </w:t>
      </w:r>
      <w:r w:rsidR="006A76E9" w:rsidRPr="005F7A67">
        <w:t xml:space="preserve">log on as Super Admin and use the </w:t>
      </w:r>
      <w:r w:rsidR="006A76E9" w:rsidRPr="005F7A67">
        <w:rPr>
          <w:rStyle w:val="SAPScreenElement"/>
        </w:rPr>
        <w:t>Proxy Now</w:t>
      </w:r>
      <w:r w:rsidR="006A76E9" w:rsidRPr="005F7A67">
        <w:t xml:space="preserve"> option to </w:t>
      </w:r>
      <w:r w:rsidRPr="005F7A67">
        <w:t>proxy as a member of this group</w:t>
      </w:r>
      <w:r w:rsidR="00B70CF4" w:rsidRPr="005F7A67">
        <w:t>.</w:t>
      </w:r>
    </w:p>
    <w:p w14:paraId="748F790D" w14:textId="77777777" w:rsidR="008413B3" w:rsidRPr="005F7A67" w:rsidRDefault="008413B3" w:rsidP="0027290E">
      <w:pPr>
        <w:pStyle w:val="Heading2"/>
        <w:ind w:left="851" w:hanging="851"/>
      </w:pPr>
      <w:bookmarkStart w:id="203" w:name="_Toc507492080"/>
      <w:r w:rsidRPr="005F7A67">
        <w:t>Master Data, Organizational Data, and Other Data</w:t>
      </w:r>
      <w:bookmarkStart w:id="204" w:name="_Toc394393461"/>
      <w:bookmarkEnd w:id="197"/>
      <w:bookmarkEnd w:id="198"/>
      <w:bookmarkEnd w:id="199"/>
      <w:bookmarkEnd w:id="203"/>
      <w:bookmarkEnd w:id="204"/>
    </w:p>
    <w:p w14:paraId="3F23CD67" w14:textId="19212CA3" w:rsidR="008413B3" w:rsidRPr="005F7A67" w:rsidRDefault="008413B3" w:rsidP="008413B3">
      <w:pPr>
        <w:spacing w:after="120"/>
      </w:pPr>
      <w:r w:rsidRPr="005F7A67">
        <w:t>The organizational structure and master data of your company ha</w:t>
      </w:r>
      <w:r w:rsidR="004A40EB" w:rsidRPr="005F7A67">
        <w:t>ve</w:t>
      </w:r>
      <w:r w:rsidRPr="005F7A67">
        <w:t xml:space="preserve"> been created in your system during implementation. The organizational structure reflects the structure of your company and includes the company, cost center and location in the system. </w:t>
      </w:r>
      <w:r w:rsidR="00537038" w:rsidRPr="005F7A67">
        <w:t>The master data reflects employee specific data</w:t>
      </w:r>
      <w:r w:rsidRPr="005F7A67">
        <w:t>.</w:t>
      </w:r>
    </w:p>
    <w:p w14:paraId="5B8BAEA0" w14:textId="77777777" w:rsidR="008413B3" w:rsidRPr="005F7A67" w:rsidRDefault="008413B3" w:rsidP="0027290E">
      <w:pPr>
        <w:pStyle w:val="Heading2"/>
        <w:ind w:left="851" w:hanging="851"/>
      </w:pPr>
      <w:bookmarkStart w:id="205" w:name="_Toc394393036"/>
      <w:bookmarkStart w:id="206" w:name="_Toc394393462"/>
      <w:bookmarkStart w:id="207" w:name="_Toc384797912"/>
      <w:bookmarkStart w:id="208" w:name="_Toc384797945"/>
      <w:bookmarkStart w:id="209" w:name="_Toc386109854"/>
      <w:bookmarkStart w:id="210" w:name="_Toc394476084"/>
      <w:bookmarkStart w:id="211" w:name="_Toc410684946"/>
      <w:bookmarkStart w:id="212" w:name="_Toc421516469"/>
      <w:bookmarkStart w:id="213" w:name="_Toc507492081"/>
      <w:bookmarkStart w:id="214" w:name="_Toc371939849"/>
      <w:bookmarkEnd w:id="205"/>
      <w:bookmarkEnd w:id="206"/>
      <w:r w:rsidRPr="005F7A67">
        <w:t>Business Conditions</w:t>
      </w:r>
      <w:bookmarkEnd w:id="207"/>
      <w:bookmarkEnd w:id="208"/>
      <w:bookmarkEnd w:id="209"/>
      <w:bookmarkEnd w:id="210"/>
      <w:bookmarkEnd w:id="211"/>
      <w:bookmarkEnd w:id="212"/>
      <w:bookmarkEnd w:id="213"/>
    </w:p>
    <w:p w14:paraId="18B71189" w14:textId="77777777" w:rsidR="008413B3" w:rsidRPr="005F7A67" w:rsidRDefault="008413B3" w:rsidP="008413B3">
      <w:pPr>
        <w:spacing w:after="120"/>
      </w:pPr>
      <w:r w:rsidRPr="005F7A67">
        <w:t xml:space="preserve">Before this scope item can be tested, the following business conditions must be met. </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215" w:author="Author" w:date="2018-02-22T17:33:00Z">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332"/>
        <w:gridCol w:w="6570"/>
        <w:gridCol w:w="7382"/>
        <w:tblGridChange w:id="216">
          <w:tblGrid>
            <w:gridCol w:w="462"/>
            <w:gridCol w:w="7008"/>
            <w:gridCol w:w="6814"/>
          </w:tblGrid>
        </w:tblGridChange>
      </w:tblGrid>
      <w:tr w:rsidR="008413B3" w:rsidRPr="005F7A67" w14:paraId="729ACA9E" w14:textId="77777777" w:rsidTr="00F35B6B">
        <w:trPr>
          <w:tblHeader/>
          <w:trPrChange w:id="217" w:author="Author" w:date="2018-02-22T17:33:00Z">
            <w:trPr>
              <w:tblHeader/>
            </w:trPr>
          </w:trPrChange>
        </w:trPr>
        <w:tc>
          <w:tcPr>
            <w:tcW w:w="332" w:type="dxa"/>
            <w:shd w:val="clear" w:color="auto" w:fill="999999"/>
            <w:tcPrChange w:id="218" w:author="Author" w:date="2018-02-22T17:33:00Z">
              <w:tcPr>
                <w:tcW w:w="462" w:type="dxa"/>
                <w:shd w:val="clear" w:color="auto" w:fill="999999"/>
              </w:tcPr>
            </w:tcPrChange>
          </w:tcPr>
          <w:p w14:paraId="42286D57" w14:textId="77777777" w:rsidR="008413B3" w:rsidRPr="005F7A67" w:rsidRDefault="008413B3">
            <w:pPr>
              <w:pStyle w:val="TableHeading"/>
              <w:spacing w:line="276" w:lineRule="auto"/>
              <w:rPr>
                <w:rFonts w:ascii="BentonSans Bold" w:hAnsi="BentonSans Bold"/>
                <w:b w:val="0"/>
                <w:bCs/>
                <w:color w:val="FFFFFF"/>
                <w:sz w:val="18"/>
                <w:lang w:val="en-US" w:eastAsia="en-US"/>
              </w:rPr>
            </w:pPr>
          </w:p>
        </w:tc>
        <w:tc>
          <w:tcPr>
            <w:tcW w:w="6570" w:type="dxa"/>
            <w:shd w:val="clear" w:color="auto" w:fill="999999"/>
            <w:hideMark/>
            <w:tcPrChange w:id="219" w:author="Author" w:date="2018-02-22T17:33:00Z">
              <w:tcPr>
                <w:tcW w:w="7008" w:type="dxa"/>
                <w:shd w:val="clear" w:color="auto" w:fill="999999"/>
                <w:hideMark/>
              </w:tcPr>
            </w:tcPrChange>
          </w:tcPr>
          <w:p w14:paraId="23F781C4" w14:textId="77777777" w:rsidR="008413B3" w:rsidRPr="005F7A67" w:rsidRDefault="008413B3">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Business Condition</w:t>
            </w:r>
          </w:p>
        </w:tc>
        <w:tc>
          <w:tcPr>
            <w:tcW w:w="7382" w:type="dxa"/>
            <w:shd w:val="clear" w:color="auto" w:fill="999999"/>
            <w:hideMark/>
            <w:tcPrChange w:id="220" w:author="Author" w:date="2018-02-22T17:33:00Z">
              <w:tcPr>
                <w:tcW w:w="6814" w:type="dxa"/>
                <w:shd w:val="clear" w:color="auto" w:fill="999999"/>
                <w:hideMark/>
              </w:tcPr>
            </w:tcPrChange>
          </w:tcPr>
          <w:p w14:paraId="693A09E7" w14:textId="77777777" w:rsidR="008413B3" w:rsidRPr="005F7A67" w:rsidRDefault="008413B3">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Comment</w:t>
            </w:r>
          </w:p>
        </w:tc>
      </w:tr>
      <w:tr w:rsidR="008413B3" w:rsidRPr="005F7A67" w14:paraId="444ADB0E" w14:textId="77777777" w:rsidTr="00F35B6B">
        <w:tc>
          <w:tcPr>
            <w:tcW w:w="332" w:type="dxa"/>
            <w:hideMark/>
            <w:tcPrChange w:id="221" w:author="Author" w:date="2018-02-22T17:33:00Z">
              <w:tcPr>
                <w:tcW w:w="462" w:type="dxa"/>
                <w:hideMark/>
              </w:tcPr>
            </w:tcPrChange>
          </w:tcPr>
          <w:p w14:paraId="7C49D67F" w14:textId="5702B796" w:rsidR="008413B3" w:rsidRPr="005F7A67" w:rsidRDefault="00162827">
            <w:r w:rsidRPr="005F7A67">
              <w:t>1</w:t>
            </w:r>
          </w:p>
        </w:tc>
        <w:tc>
          <w:tcPr>
            <w:tcW w:w="6570" w:type="dxa"/>
            <w:hideMark/>
            <w:tcPrChange w:id="222" w:author="Author" w:date="2018-02-22T17:33:00Z">
              <w:tcPr>
                <w:tcW w:w="7008" w:type="dxa"/>
                <w:hideMark/>
              </w:tcPr>
            </w:tcPrChange>
          </w:tcPr>
          <w:p w14:paraId="37B6CB23" w14:textId="77777777" w:rsidR="008413B3" w:rsidRPr="005F7A67" w:rsidRDefault="008413B3">
            <w:pPr>
              <w:rPr>
                <w:lang w:eastAsia="de-DE"/>
              </w:rPr>
            </w:pPr>
            <w:r w:rsidRPr="005F7A67">
              <w:rPr>
                <w:lang w:eastAsia="de-DE"/>
              </w:rPr>
              <w:t xml:space="preserve">One administrator user with the complete access to all employee views and fields must exist. </w:t>
            </w:r>
          </w:p>
        </w:tc>
        <w:tc>
          <w:tcPr>
            <w:tcW w:w="7382" w:type="dxa"/>
            <w:hideMark/>
            <w:tcPrChange w:id="223" w:author="Author" w:date="2018-02-22T17:33:00Z">
              <w:tcPr>
                <w:tcW w:w="6814" w:type="dxa"/>
                <w:hideMark/>
              </w:tcPr>
            </w:tcPrChange>
          </w:tcPr>
          <w:p w14:paraId="7A9BC112" w14:textId="3ABA7F1A" w:rsidR="008413B3" w:rsidRPr="005F7A67" w:rsidRDefault="008413B3" w:rsidP="00F05227">
            <w:pPr>
              <w:rPr>
                <w:lang w:eastAsia="de-DE"/>
              </w:rPr>
            </w:pPr>
            <w:r w:rsidRPr="005F7A67">
              <w:rPr>
                <w:lang w:eastAsia="de-DE"/>
              </w:rPr>
              <w:t xml:space="preserve">Permission </w:t>
            </w:r>
            <w:r w:rsidR="005F7A67" w:rsidRPr="005F7A67">
              <w:rPr>
                <w:lang w:eastAsia="de-DE"/>
              </w:rPr>
              <w:t>group</w:t>
            </w:r>
            <w:r w:rsidRPr="005F7A67">
              <w:rPr>
                <w:lang w:eastAsia="de-DE"/>
              </w:rPr>
              <w:t xml:space="preserve"> </w:t>
            </w:r>
            <w:r w:rsidR="003B6F66" w:rsidRPr="005F7A67">
              <w:rPr>
                <w:rStyle w:val="SAPTextReference"/>
              </w:rPr>
              <w:t>SAP BestPractices Super Admin</w:t>
            </w:r>
            <w:r w:rsidR="003B6F66" w:rsidRPr="005F7A67">
              <w:t xml:space="preserve"> </w:t>
            </w:r>
            <w:r w:rsidRPr="005F7A67">
              <w:rPr>
                <w:lang w:eastAsia="de-DE"/>
              </w:rPr>
              <w:t xml:space="preserve">can be used as reference. </w:t>
            </w:r>
          </w:p>
        </w:tc>
      </w:tr>
      <w:tr w:rsidR="00162827" w:rsidRPr="005F7A67" w14:paraId="5AFF714F" w14:textId="77777777" w:rsidTr="00F35B6B">
        <w:tc>
          <w:tcPr>
            <w:tcW w:w="332" w:type="dxa"/>
            <w:tcPrChange w:id="224" w:author="Author" w:date="2018-02-22T17:33:00Z">
              <w:tcPr>
                <w:tcW w:w="462" w:type="dxa"/>
              </w:tcPr>
            </w:tcPrChange>
          </w:tcPr>
          <w:p w14:paraId="0B536107" w14:textId="40EE8F43" w:rsidR="00162827" w:rsidRPr="005F7A67" w:rsidRDefault="00162827" w:rsidP="00162827">
            <w:r w:rsidRPr="005F7A67">
              <w:t>2</w:t>
            </w:r>
          </w:p>
        </w:tc>
        <w:tc>
          <w:tcPr>
            <w:tcW w:w="6570" w:type="dxa"/>
            <w:tcPrChange w:id="225" w:author="Author" w:date="2018-02-22T17:33:00Z">
              <w:tcPr>
                <w:tcW w:w="7008" w:type="dxa"/>
              </w:tcPr>
            </w:tcPrChange>
          </w:tcPr>
          <w:p w14:paraId="18BDF1B5" w14:textId="63E6652B" w:rsidR="00162827" w:rsidRPr="005F7A67" w:rsidRDefault="00162827" w:rsidP="00162827">
            <w:r w:rsidRPr="005F7A67">
              <w:rPr>
                <w:lang w:eastAsia="de-DE"/>
              </w:rPr>
              <w:t>Employees must have been hired (or rehired) and already exist in the system.</w:t>
            </w:r>
          </w:p>
        </w:tc>
        <w:tc>
          <w:tcPr>
            <w:tcW w:w="7382" w:type="dxa"/>
            <w:tcPrChange w:id="226" w:author="Author" w:date="2018-02-22T17:33:00Z">
              <w:tcPr>
                <w:tcW w:w="6814" w:type="dxa"/>
              </w:tcPr>
            </w:tcPrChange>
          </w:tcPr>
          <w:p w14:paraId="49EE6E04" w14:textId="481628FA" w:rsidR="00162827" w:rsidRPr="005F7A67" w:rsidRDefault="00992A54" w:rsidP="00162827">
            <w:pPr>
              <w:rPr>
                <w:lang w:eastAsia="de-DE"/>
              </w:rPr>
            </w:pPr>
            <w:del w:id="227" w:author="Author" w:date="2018-02-13T09:46:00Z">
              <w:r w:rsidRPr="005F7A67" w:rsidDel="00C22505">
                <w:delText>As example of how to hire or rehire somebody, you can r</w:delText>
              </w:r>
            </w:del>
            <w:ins w:id="228" w:author="Author" w:date="2018-02-13T09:46:00Z">
              <w:r w:rsidR="00C22505">
                <w:t>R</w:t>
              </w:r>
            </w:ins>
            <w:r w:rsidRPr="005F7A67">
              <w:t xml:space="preserve">efer </w:t>
            </w:r>
            <w:r w:rsidR="00162827" w:rsidRPr="005F7A67">
              <w:rPr>
                <w:lang w:eastAsia="de-DE"/>
              </w:rPr>
              <w:t xml:space="preserve">to the appropriate </w:t>
            </w:r>
            <w:ins w:id="229" w:author="Author" w:date="2018-02-13T09:46:00Z">
              <w:r w:rsidR="00C22505">
                <w:rPr>
                  <w:lang w:eastAsia="de-DE"/>
                </w:rPr>
                <w:t xml:space="preserve">process </w:t>
              </w:r>
            </w:ins>
            <w:r w:rsidR="00162827" w:rsidRPr="005F7A67">
              <w:rPr>
                <w:lang w:eastAsia="de-DE"/>
              </w:rPr>
              <w:t xml:space="preserve">step of scope item </w:t>
            </w:r>
            <w:r w:rsidR="00162827" w:rsidRPr="005F7A67">
              <w:rPr>
                <w:rStyle w:val="SAPScreenElement"/>
                <w:color w:val="auto"/>
              </w:rPr>
              <w:t>Add New Employee / Rehire (FJ0)</w:t>
            </w:r>
            <w:r w:rsidR="00162827" w:rsidRPr="005F7A67">
              <w:rPr>
                <w:lang w:eastAsia="de-DE"/>
              </w:rPr>
              <w:t>.</w:t>
            </w:r>
          </w:p>
        </w:tc>
      </w:tr>
      <w:tr w:rsidR="00162827" w:rsidRPr="005F7A67" w14:paraId="11350404" w14:textId="77777777" w:rsidTr="00F35B6B">
        <w:tc>
          <w:tcPr>
            <w:tcW w:w="332" w:type="dxa"/>
            <w:hideMark/>
            <w:tcPrChange w:id="230" w:author="Author" w:date="2018-02-22T17:33:00Z">
              <w:tcPr>
                <w:tcW w:w="462" w:type="dxa"/>
                <w:hideMark/>
              </w:tcPr>
            </w:tcPrChange>
          </w:tcPr>
          <w:p w14:paraId="06C28A52" w14:textId="77777777" w:rsidR="00162827" w:rsidRPr="005F7A67" w:rsidRDefault="00162827" w:rsidP="00162827">
            <w:r w:rsidRPr="005F7A67">
              <w:lastRenderedPageBreak/>
              <w:t>3</w:t>
            </w:r>
          </w:p>
        </w:tc>
        <w:tc>
          <w:tcPr>
            <w:tcW w:w="6570" w:type="dxa"/>
            <w:hideMark/>
            <w:tcPrChange w:id="231" w:author="Author" w:date="2018-02-22T17:33:00Z">
              <w:tcPr>
                <w:tcW w:w="7008" w:type="dxa"/>
                <w:hideMark/>
              </w:tcPr>
            </w:tcPrChange>
          </w:tcPr>
          <w:p w14:paraId="70412448" w14:textId="28BA1C51" w:rsidR="00162827" w:rsidRPr="005F7A67" w:rsidRDefault="00162827" w:rsidP="00162827">
            <w:pPr>
              <w:rPr>
                <w:lang w:eastAsia="de-DE"/>
              </w:rPr>
            </w:pPr>
            <w:r w:rsidRPr="005F7A67">
              <w:t xml:space="preserve">The workflow group </w:t>
            </w:r>
            <w:r w:rsidRPr="005F7A67">
              <w:rPr>
                <w:rStyle w:val="SAPScreenElement"/>
                <w:color w:val="auto"/>
              </w:rPr>
              <w:t>Payroll Group</w:t>
            </w:r>
            <w:r w:rsidRPr="005F7A67">
              <w:t xml:space="preserve"> must have been created in Employee Central.</w:t>
            </w:r>
          </w:p>
        </w:tc>
        <w:tc>
          <w:tcPr>
            <w:tcW w:w="7382" w:type="dxa"/>
            <w:hideMark/>
            <w:tcPrChange w:id="232" w:author="Author" w:date="2018-02-22T17:33:00Z">
              <w:tcPr>
                <w:tcW w:w="6814" w:type="dxa"/>
                <w:hideMark/>
              </w:tcPr>
            </w:tcPrChange>
          </w:tcPr>
          <w:p w14:paraId="0E19DCB7" w14:textId="0471ED78" w:rsidR="00162827" w:rsidRPr="005F7A67" w:rsidRDefault="00162827" w:rsidP="00162827">
            <w:pPr>
              <w:rPr>
                <w:lang w:eastAsia="de-DE"/>
              </w:rPr>
            </w:pPr>
            <w:r w:rsidRPr="005F7A67">
              <w:rPr>
                <w:lang w:eastAsia="de-DE"/>
              </w:rPr>
              <w:t xml:space="preserve">For the change in pay rate, the approval from a member of the </w:t>
            </w:r>
            <w:r w:rsidRPr="005F7A67">
              <w:rPr>
                <w:rStyle w:val="Object"/>
                <w:rFonts w:ascii="BentonSans Book" w:hAnsi="BentonSans Book" w:cs="Times New Roman"/>
                <w:i w:val="0"/>
                <w:sz w:val="18"/>
              </w:rPr>
              <w:t xml:space="preserve">workflow group </w:t>
            </w:r>
            <w:r w:rsidRPr="005F7A67">
              <w:rPr>
                <w:rStyle w:val="SAPScreenElement"/>
                <w:color w:val="auto"/>
              </w:rPr>
              <w:t>Payroll Group</w:t>
            </w:r>
            <w:r w:rsidRPr="005F7A67">
              <w:rPr>
                <w:rStyle w:val="Object"/>
                <w:rFonts w:ascii="BentonSans Book" w:hAnsi="BentonSans Book" w:cs="Times New Roman"/>
                <w:i w:val="0"/>
                <w:sz w:val="18"/>
              </w:rPr>
              <w:t xml:space="preserve"> </w:t>
            </w:r>
            <w:r w:rsidRPr="005F7A67">
              <w:rPr>
                <w:lang w:eastAsia="de-DE"/>
              </w:rPr>
              <w:t>is needed for the changes to become effective.</w:t>
            </w:r>
          </w:p>
        </w:tc>
      </w:tr>
      <w:tr w:rsidR="00162827" w:rsidRPr="005F7A67" w14:paraId="6DA48B3E" w14:textId="77777777" w:rsidTr="00F35B6B">
        <w:tc>
          <w:tcPr>
            <w:tcW w:w="332" w:type="dxa"/>
            <w:tcPrChange w:id="233" w:author="Author" w:date="2018-02-22T17:33:00Z">
              <w:tcPr>
                <w:tcW w:w="462" w:type="dxa"/>
              </w:tcPr>
            </w:tcPrChange>
          </w:tcPr>
          <w:p w14:paraId="5EE2D678" w14:textId="3BF052F8" w:rsidR="00162827" w:rsidRPr="005F7A67" w:rsidRDefault="00162827" w:rsidP="00162827">
            <w:r w:rsidRPr="005F7A67">
              <w:t>4</w:t>
            </w:r>
          </w:p>
        </w:tc>
        <w:tc>
          <w:tcPr>
            <w:tcW w:w="6570" w:type="dxa"/>
            <w:tcPrChange w:id="234" w:author="Author" w:date="2018-02-22T17:33:00Z">
              <w:tcPr>
                <w:tcW w:w="7008" w:type="dxa"/>
              </w:tcPr>
            </w:tcPrChange>
          </w:tcPr>
          <w:p w14:paraId="3F4AAF62" w14:textId="0FD7BD8A" w:rsidR="00162827" w:rsidRPr="005F7A67" w:rsidRDefault="00162827" w:rsidP="00162827">
            <w:r w:rsidRPr="005F7A67">
              <w:rPr>
                <w:rStyle w:val="SAPEmphasis"/>
              </w:rPr>
              <w:t xml:space="preserve">In case Position Management </w:t>
            </w:r>
            <w:r w:rsidR="00C61CBE" w:rsidRPr="005F7A67">
              <w:rPr>
                <w:rStyle w:val="SAPEmphasis"/>
              </w:rPr>
              <w:t xml:space="preserve">has </w:t>
            </w:r>
            <w:del w:id="235" w:author="Author" w:date="2018-02-13T10:21:00Z">
              <w:r w:rsidR="00C61CBE" w:rsidRPr="005F7A67" w:rsidDel="002F5D7E">
                <w:rPr>
                  <w:rStyle w:val="SAPEmphasis"/>
                </w:rPr>
                <w:delText xml:space="preserve">also </w:delText>
              </w:r>
            </w:del>
            <w:ins w:id="236" w:author="Author" w:date="2018-02-13T10:21:00Z">
              <w:r w:rsidR="002F5D7E">
                <w:rPr>
                  <w:rStyle w:val="SAPEmphasis"/>
                </w:rPr>
                <w:t>already</w:t>
              </w:r>
              <w:r w:rsidR="002F5D7E" w:rsidRPr="005F7A67">
                <w:rPr>
                  <w:rStyle w:val="SAPEmphasis"/>
                </w:rPr>
                <w:t xml:space="preserve"> </w:t>
              </w:r>
            </w:ins>
            <w:r w:rsidR="00C61CBE" w:rsidRPr="005F7A67">
              <w:rPr>
                <w:rStyle w:val="SAPEmphasis"/>
              </w:rPr>
              <w:t xml:space="preserve">been implemented </w:t>
            </w:r>
            <w:r w:rsidRPr="005F7A67">
              <w:rPr>
                <w:rStyle w:val="SAPEmphasis"/>
              </w:rPr>
              <w:t>in your Employee Central instance</w:t>
            </w:r>
            <w:ins w:id="237" w:author="Author" w:date="2018-02-13T10:12:00Z">
              <w:r w:rsidR="00FE7651">
                <w:rPr>
                  <w:rStyle w:val="SAPEmphasis"/>
                </w:rPr>
                <w:t xml:space="preserve"> when executing actions</w:t>
              </w:r>
            </w:ins>
            <w:r w:rsidRPr="005F7A67">
              <w:t xml:space="preserve">, the dynamic group </w:t>
            </w:r>
            <w:r w:rsidRPr="005F7A67">
              <w:rPr>
                <w:rStyle w:val="SAPScreenElement"/>
                <w:color w:val="auto"/>
              </w:rPr>
              <w:t>HR Administrator</w:t>
            </w:r>
            <w:r w:rsidRPr="005F7A67">
              <w:t xml:space="preserve"> must have been created in Employee Central.</w:t>
            </w:r>
            <w:ins w:id="238" w:author="Author" w:date="2018-02-13T10:11:00Z">
              <w:r w:rsidR="00FE7651">
                <w:t xml:space="preserve"> </w:t>
              </w:r>
            </w:ins>
          </w:p>
        </w:tc>
        <w:tc>
          <w:tcPr>
            <w:tcW w:w="7382" w:type="dxa"/>
            <w:tcPrChange w:id="239" w:author="Author" w:date="2018-02-22T17:33:00Z">
              <w:tcPr>
                <w:tcW w:w="6814" w:type="dxa"/>
              </w:tcPr>
            </w:tcPrChange>
          </w:tcPr>
          <w:p w14:paraId="2F370AC2" w14:textId="0BC6FB01" w:rsidR="00162827" w:rsidRPr="005F7A67" w:rsidRDefault="00162827" w:rsidP="00162827">
            <w:pPr>
              <w:rPr>
                <w:lang w:eastAsia="de-DE"/>
              </w:rPr>
            </w:pPr>
            <w:r w:rsidRPr="005F7A67">
              <w:rPr>
                <w:lang w:eastAsia="de-DE"/>
              </w:rPr>
              <w:t xml:space="preserve">For the implicit change of an employee’s position induced by a change in job information, the approval from a member of the </w:t>
            </w:r>
            <w:r w:rsidRPr="005F7A67">
              <w:rPr>
                <w:rStyle w:val="SAPScreenElement"/>
                <w:color w:val="auto"/>
              </w:rPr>
              <w:t>HR Administrator</w:t>
            </w:r>
            <w:r w:rsidRPr="005F7A67">
              <w:t xml:space="preserve"> dynamic </w:t>
            </w:r>
            <w:r w:rsidRPr="005F7A67">
              <w:rPr>
                <w:lang w:eastAsia="de-DE"/>
              </w:rPr>
              <w:t>group is needed for the changes to become effective.</w:t>
            </w:r>
          </w:p>
        </w:tc>
      </w:tr>
    </w:tbl>
    <w:p w14:paraId="39E7D563" w14:textId="7E3321E9" w:rsidR="00F05227" w:rsidRPr="005F7A67" w:rsidRDefault="00F05227" w:rsidP="00F05227">
      <w:pPr>
        <w:pStyle w:val="Heading1"/>
      </w:pPr>
      <w:bookmarkStart w:id="240" w:name="_Toc478135264"/>
      <w:bookmarkStart w:id="241" w:name="_Toc478135265"/>
      <w:bookmarkStart w:id="242" w:name="_Toc478135266"/>
      <w:bookmarkStart w:id="243" w:name="_Toc478135267"/>
      <w:bookmarkStart w:id="244" w:name="_Toc478135268"/>
      <w:bookmarkStart w:id="245" w:name="_Toc478135269"/>
      <w:bookmarkStart w:id="246" w:name="_Toc478135270"/>
      <w:bookmarkStart w:id="247" w:name="_Toc478135271"/>
      <w:bookmarkStart w:id="248" w:name="_Toc478135272"/>
      <w:bookmarkStart w:id="249" w:name="_Toc478135273"/>
      <w:bookmarkStart w:id="250" w:name="_Toc478135274"/>
      <w:bookmarkStart w:id="251" w:name="_Toc478135275"/>
      <w:bookmarkStart w:id="252" w:name="_Toc478135276"/>
      <w:bookmarkStart w:id="253" w:name="_Toc478135277"/>
      <w:bookmarkStart w:id="254" w:name="_Toc478135278"/>
      <w:bookmarkStart w:id="255" w:name="_Toc478135279"/>
      <w:bookmarkStart w:id="256" w:name="_Toc478135280"/>
      <w:bookmarkStart w:id="257" w:name="_Toc478135281"/>
      <w:bookmarkStart w:id="258" w:name="_Toc478135282"/>
      <w:bookmarkStart w:id="259" w:name="_Toc478135283"/>
      <w:bookmarkStart w:id="260" w:name="_Toc394476085"/>
      <w:bookmarkStart w:id="261" w:name="_Toc410684947"/>
      <w:bookmarkStart w:id="262" w:name="_Toc421516470"/>
      <w:bookmarkStart w:id="263" w:name="_Toc507492082"/>
      <w:bookmarkEnd w:id="214"/>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5F7A67">
        <w:lastRenderedPageBreak/>
        <w:t>Overview Table</w:t>
      </w:r>
      <w:bookmarkEnd w:id="260"/>
      <w:bookmarkEnd w:id="261"/>
      <w:bookmarkEnd w:id="262"/>
      <w:bookmarkEnd w:id="263"/>
    </w:p>
    <w:p w14:paraId="5BE90B60" w14:textId="4375D664" w:rsidR="003F5AF8" w:rsidRPr="005F7A67" w:rsidRDefault="00F05227" w:rsidP="00F05227">
      <w:pPr>
        <w:rPr>
          <w:iCs/>
        </w:rPr>
      </w:pPr>
      <w:r w:rsidRPr="005F7A67">
        <w:rPr>
          <w:iCs/>
        </w:rPr>
        <w:t xml:space="preserve">The scope item </w:t>
      </w:r>
      <w:r w:rsidRPr="005F7A67">
        <w:rPr>
          <w:rStyle w:val="SAPTextReference"/>
        </w:rPr>
        <w:t>Take Action: Job Change/Transfer/Pay Rate Change</w:t>
      </w:r>
      <w:r w:rsidRPr="005F7A67">
        <w:rPr>
          <w:iCs/>
        </w:rPr>
        <w:t xml:space="preserve"> consists of several process steps provided in the table below:</w:t>
      </w:r>
    </w:p>
    <w:p w14:paraId="7D74F76A" w14:textId="77777777" w:rsidR="003F5AF8" w:rsidRPr="005F7A67" w:rsidRDefault="003F5AF8" w:rsidP="00AC733D">
      <w:pPr>
        <w:pStyle w:val="SAPNoteHeading"/>
        <w:ind w:left="720"/>
        <w:rPr>
          <w:rFonts w:eastAsia="SimSun"/>
          <w:lang w:eastAsia="zh-CN"/>
        </w:rPr>
      </w:pPr>
      <w:r w:rsidRPr="005F7A67">
        <w:rPr>
          <w:noProof/>
        </w:rPr>
        <w:drawing>
          <wp:inline distT="0" distB="0" distL="0" distR="0" wp14:anchorId="61DC06DE" wp14:editId="51004DE9">
            <wp:extent cx="228600" cy="228600"/>
            <wp:effectExtent l="0" t="0" r="0" b="0"/>
            <wp:docPr id="2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0B449A31" w14:textId="0392BF8F" w:rsidR="003F5AF8" w:rsidRPr="005F7A67" w:rsidRDefault="003F5AF8" w:rsidP="00AC733D">
      <w:pPr>
        <w:ind w:left="720"/>
      </w:pPr>
      <w:r w:rsidRPr="005F7A67">
        <w:t xml:space="preserve">Some of the process steps can be executed using the Mobile App. These process steps are mentioned accordingly, for details see the </w:t>
      </w:r>
      <w:r w:rsidRPr="008D1821">
        <w:rPr>
          <w:rStyle w:val="SAPScreenElement"/>
          <w:color w:val="auto"/>
        </w:rPr>
        <w:t>Transaction Code</w:t>
      </w:r>
      <w:r w:rsidRPr="008D1821">
        <w:t xml:space="preserve"> </w:t>
      </w:r>
      <w:r w:rsidRPr="005F7A67">
        <w:t xml:space="preserve">column of below table. The procedure of executing these process steps using Mobile App is sketched the </w:t>
      </w:r>
      <w:r w:rsidRPr="005F7A67">
        <w:rPr>
          <w:rFonts w:ascii="BentonSans Bold" w:hAnsi="BentonSans Bold"/>
          <w:color w:val="666666"/>
        </w:rPr>
        <w:t>Appendix</w:t>
      </w:r>
      <w:r w:rsidRPr="005F7A67">
        <w:t xml:space="preserve"> of this document.</w:t>
      </w:r>
    </w:p>
    <w:p w14:paraId="21BA30F9" w14:textId="77777777" w:rsidR="003F5AF8" w:rsidRPr="005F7A67" w:rsidRDefault="003F5AF8" w:rsidP="00F05227">
      <w:pPr>
        <w:rPr>
          <w:iCs/>
        </w:rPr>
      </w:pPr>
    </w:p>
    <w:tbl>
      <w:tblPr>
        <w:tblW w:w="14284"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330"/>
        <w:gridCol w:w="1080"/>
        <w:gridCol w:w="3510"/>
        <w:gridCol w:w="1530"/>
        <w:gridCol w:w="1800"/>
        <w:gridCol w:w="4034"/>
      </w:tblGrid>
      <w:tr w:rsidR="00F05227" w:rsidRPr="005F7A67" w14:paraId="4368B8A7" w14:textId="77777777" w:rsidTr="00115BCD">
        <w:trPr>
          <w:tblHeader/>
        </w:trPr>
        <w:tc>
          <w:tcPr>
            <w:tcW w:w="2330" w:type="dxa"/>
            <w:shd w:val="clear" w:color="auto" w:fill="999999"/>
          </w:tcPr>
          <w:p w14:paraId="16E3A9E5" w14:textId="77777777" w:rsidR="00F05227" w:rsidRPr="005F7A67" w:rsidRDefault="00F05227" w:rsidP="003C601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Process Step</w:t>
            </w:r>
          </w:p>
        </w:tc>
        <w:tc>
          <w:tcPr>
            <w:tcW w:w="1080" w:type="dxa"/>
            <w:shd w:val="clear" w:color="auto" w:fill="999999"/>
          </w:tcPr>
          <w:p w14:paraId="36F9779B" w14:textId="77777777" w:rsidR="00F05227" w:rsidRPr="005F7A67" w:rsidRDefault="00F05227" w:rsidP="003C601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UI Type</w:t>
            </w:r>
          </w:p>
        </w:tc>
        <w:tc>
          <w:tcPr>
            <w:tcW w:w="3510" w:type="dxa"/>
            <w:shd w:val="clear" w:color="auto" w:fill="999999"/>
          </w:tcPr>
          <w:p w14:paraId="1B6E3EBE" w14:textId="77777777" w:rsidR="00F05227" w:rsidRPr="005F7A67" w:rsidRDefault="00F05227" w:rsidP="003C601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Business Condition</w:t>
            </w:r>
          </w:p>
        </w:tc>
        <w:tc>
          <w:tcPr>
            <w:tcW w:w="1530" w:type="dxa"/>
            <w:shd w:val="clear" w:color="auto" w:fill="999999"/>
          </w:tcPr>
          <w:p w14:paraId="6F69B2CC" w14:textId="77777777" w:rsidR="00F05227" w:rsidRPr="005F7A67" w:rsidRDefault="00F05227" w:rsidP="003C601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Business Role</w:t>
            </w:r>
          </w:p>
        </w:tc>
        <w:tc>
          <w:tcPr>
            <w:tcW w:w="1800" w:type="dxa"/>
            <w:shd w:val="clear" w:color="auto" w:fill="999999"/>
          </w:tcPr>
          <w:p w14:paraId="44FD29A8" w14:textId="1DA95869" w:rsidR="00F05227" w:rsidRPr="005F7A67" w:rsidRDefault="00F05227" w:rsidP="003C601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Transaction Code</w:t>
            </w:r>
          </w:p>
        </w:tc>
        <w:tc>
          <w:tcPr>
            <w:tcW w:w="4034" w:type="dxa"/>
            <w:shd w:val="clear" w:color="auto" w:fill="999999"/>
          </w:tcPr>
          <w:p w14:paraId="3F33DB16" w14:textId="77777777" w:rsidR="00F05227" w:rsidRPr="005F7A67" w:rsidRDefault="00F05227" w:rsidP="003C601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Results</w:t>
            </w:r>
          </w:p>
        </w:tc>
      </w:tr>
      <w:tr w:rsidR="00F05227" w:rsidRPr="005F7A67" w14:paraId="1C7DE18A" w14:textId="77777777" w:rsidTr="0079641D">
        <w:tc>
          <w:tcPr>
            <w:tcW w:w="14284" w:type="dxa"/>
            <w:gridSpan w:val="6"/>
          </w:tcPr>
          <w:p w14:paraId="2380BA75" w14:textId="77777777" w:rsidR="00F05227" w:rsidRPr="005F7A67" w:rsidRDefault="00F05227" w:rsidP="003C6017">
            <w:pPr>
              <w:rPr>
                <w:b/>
                <w:i/>
              </w:rPr>
            </w:pPr>
            <w:r w:rsidRPr="005F7A67">
              <w:rPr>
                <w:rStyle w:val="SAPEmphasis"/>
              </w:rPr>
              <w:t>Take Action: Job Change</w:t>
            </w:r>
          </w:p>
        </w:tc>
      </w:tr>
      <w:tr w:rsidR="00480ABE" w:rsidRPr="005F7A67" w14:paraId="3A4DD4ED" w14:textId="77777777" w:rsidTr="00115BCD">
        <w:tc>
          <w:tcPr>
            <w:tcW w:w="2330" w:type="dxa"/>
          </w:tcPr>
          <w:p w14:paraId="2442261A" w14:textId="77777777" w:rsidR="00480ABE" w:rsidRPr="005F7A67" w:rsidRDefault="00480ABE" w:rsidP="003C6017">
            <w:pPr>
              <w:rPr>
                <w:rStyle w:val="SAPEmphasis"/>
              </w:rPr>
            </w:pPr>
            <w:r w:rsidRPr="005F7A67">
              <w:rPr>
                <w:rStyle w:val="SAPEmphasis"/>
              </w:rPr>
              <w:t>Request Employee Job Change</w:t>
            </w:r>
          </w:p>
        </w:tc>
        <w:tc>
          <w:tcPr>
            <w:tcW w:w="1080" w:type="dxa"/>
          </w:tcPr>
          <w:p w14:paraId="18BC8B6A" w14:textId="77777777" w:rsidR="00480ABE" w:rsidRPr="005F7A67" w:rsidRDefault="00480ABE" w:rsidP="003C6017">
            <w:r w:rsidRPr="005F7A67">
              <w:t>-</w:t>
            </w:r>
          </w:p>
        </w:tc>
        <w:tc>
          <w:tcPr>
            <w:tcW w:w="3510" w:type="dxa"/>
          </w:tcPr>
          <w:p w14:paraId="143D1E6D" w14:textId="77777777" w:rsidR="00480ABE" w:rsidRPr="005F7A67" w:rsidRDefault="00C46875" w:rsidP="003C6017">
            <w:r w:rsidRPr="005F7A67">
              <w:t>An employee’s job needs to be changed within the organization.</w:t>
            </w:r>
          </w:p>
        </w:tc>
        <w:tc>
          <w:tcPr>
            <w:tcW w:w="1530" w:type="dxa"/>
          </w:tcPr>
          <w:p w14:paraId="07C508ED" w14:textId="0AD26E70" w:rsidR="00480ABE" w:rsidRPr="005F7A67" w:rsidRDefault="00BA3AC3" w:rsidP="003C6017">
            <w:r w:rsidRPr="005F7A67">
              <w:t>Line Manager</w:t>
            </w:r>
          </w:p>
        </w:tc>
        <w:tc>
          <w:tcPr>
            <w:tcW w:w="1800" w:type="dxa"/>
          </w:tcPr>
          <w:p w14:paraId="2CF430F5" w14:textId="77777777" w:rsidR="00480ABE" w:rsidRPr="005F7A67" w:rsidRDefault="00480ABE" w:rsidP="003C6017">
            <w:r w:rsidRPr="005F7A67">
              <w:t>outside software</w:t>
            </w:r>
          </w:p>
        </w:tc>
        <w:tc>
          <w:tcPr>
            <w:tcW w:w="4034" w:type="dxa"/>
          </w:tcPr>
          <w:p w14:paraId="2F06FE12" w14:textId="44A1E445" w:rsidR="00480ABE" w:rsidRPr="005F7A67" w:rsidRDefault="00480ABE" w:rsidP="003C6017">
            <w:r w:rsidRPr="005F7A67">
              <w:t xml:space="preserve">The </w:t>
            </w:r>
            <w:r w:rsidR="00CF22BD" w:rsidRPr="005F7A67">
              <w:t xml:space="preserve">line manager </w:t>
            </w:r>
            <w:r w:rsidRPr="005F7A67">
              <w:t xml:space="preserve">has sent a job change request for a direct report to the HR </w:t>
            </w:r>
            <w:r w:rsidR="00F22331" w:rsidRPr="005F7A67">
              <w:t>a</w:t>
            </w:r>
            <w:r w:rsidR="00F22331" w:rsidRPr="005F7A67">
              <w:rPr>
                <w:color w:val="000000"/>
              </w:rPr>
              <w:t>dministrator</w:t>
            </w:r>
            <w:r w:rsidRPr="005F7A67">
              <w:t xml:space="preserve">. </w:t>
            </w:r>
          </w:p>
        </w:tc>
      </w:tr>
      <w:tr w:rsidR="00480ABE" w:rsidRPr="005F7A67" w14:paraId="57D355BF" w14:textId="77777777" w:rsidTr="00115BCD">
        <w:tc>
          <w:tcPr>
            <w:tcW w:w="2330" w:type="dxa"/>
          </w:tcPr>
          <w:p w14:paraId="56EE6083" w14:textId="77777777" w:rsidR="00480ABE" w:rsidRPr="005F7A67" w:rsidRDefault="00480ABE" w:rsidP="003C6017">
            <w:pPr>
              <w:rPr>
                <w:rStyle w:val="SAPEmphasis"/>
              </w:rPr>
            </w:pPr>
            <w:r w:rsidRPr="005F7A67">
              <w:rPr>
                <w:rStyle w:val="SAPEmphasis"/>
              </w:rPr>
              <w:t>Receive Employee Job Change Request</w:t>
            </w:r>
          </w:p>
        </w:tc>
        <w:tc>
          <w:tcPr>
            <w:tcW w:w="1080" w:type="dxa"/>
          </w:tcPr>
          <w:p w14:paraId="11F96852" w14:textId="77777777" w:rsidR="00480ABE" w:rsidRPr="005F7A67" w:rsidRDefault="00480ABE" w:rsidP="003C6017">
            <w:r w:rsidRPr="005F7A67">
              <w:t>-</w:t>
            </w:r>
          </w:p>
        </w:tc>
        <w:tc>
          <w:tcPr>
            <w:tcW w:w="3510" w:type="dxa"/>
          </w:tcPr>
          <w:p w14:paraId="2823C664" w14:textId="77777777" w:rsidR="00480ABE" w:rsidRPr="005F7A67" w:rsidRDefault="00480ABE" w:rsidP="003C6017"/>
        </w:tc>
        <w:tc>
          <w:tcPr>
            <w:tcW w:w="1530" w:type="dxa"/>
          </w:tcPr>
          <w:p w14:paraId="7F7EB16E" w14:textId="11BF0C8D" w:rsidR="00480ABE" w:rsidRPr="005F7A67" w:rsidRDefault="00480ABE" w:rsidP="003C6017">
            <w:r w:rsidRPr="005F7A67">
              <w:t xml:space="preserve">HR </w:t>
            </w:r>
            <w:r w:rsidR="00D70BCA" w:rsidRPr="005F7A67">
              <w:rPr>
                <w:color w:val="000000"/>
              </w:rPr>
              <w:t>Administrator</w:t>
            </w:r>
          </w:p>
        </w:tc>
        <w:tc>
          <w:tcPr>
            <w:tcW w:w="1800" w:type="dxa"/>
          </w:tcPr>
          <w:p w14:paraId="3A69D7A0" w14:textId="77777777" w:rsidR="00480ABE" w:rsidRPr="005F7A67" w:rsidRDefault="00480ABE" w:rsidP="003C6017">
            <w:r w:rsidRPr="005F7A67">
              <w:t>outside software</w:t>
            </w:r>
          </w:p>
        </w:tc>
        <w:tc>
          <w:tcPr>
            <w:tcW w:w="4034" w:type="dxa"/>
          </w:tcPr>
          <w:p w14:paraId="0981E8F9" w14:textId="69513CC2" w:rsidR="00480ABE" w:rsidRPr="005F7A67" w:rsidRDefault="00480ABE" w:rsidP="003C6017">
            <w:r w:rsidRPr="005F7A67">
              <w:t xml:space="preserve">The HR </w:t>
            </w:r>
            <w:r w:rsidR="00F22331" w:rsidRPr="005F7A67">
              <w:t>a</w:t>
            </w:r>
            <w:r w:rsidR="00F22331" w:rsidRPr="005F7A67">
              <w:rPr>
                <w:color w:val="000000"/>
              </w:rPr>
              <w:t>dministrator</w:t>
            </w:r>
            <w:r w:rsidR="00F22331" w:rsidRPr="005F7A67">
              <w:t xml:space="preserve"> </w:t>
            </w:r>
            <w:r w:rsidRPr="005F7A67">
              <w:t>has received the job change request.</w:t>
            </w:r>
          </w:p>
        </w:tc>
      </w:tr>
      <w:tr w:rsidR="00480ABE" w:rsidRPr="005F7A67" w14:paraId="6A39A5F0" w14:textId="77777777" w:rsidTr="00115BCD">
        <w:tc>
          <w:tcPr>
            <w:tcW w:w="2330" w:type="dxa"/>
          </w:tcPr>
          <w:p w14:paraId="618D708D" w14:textId="77777777" w:rsidR="00480ABE" w:rsidRPr="005F7A67" w:rsidRDefault="00480ABE" w:rsidP="003C6017">
            <w:pPr>
              <w:rPr>
                <w:rStyle w:val="SAPEmphasis"/>
              </w:rPr>
            </w:pPr>
            <w:r w:rsidRPr="005F7A67">
              <w:rPr>
                <w:rStyle w:val="SAPEmphasis"/>
              </w:rPr>
              <w:t>Enter Job Change Data</w:t>
            </w:r>
          </w:p>
        </w:tc>
        <w:tc>
          <w:tcPr>
            <w:tcW w:w="1080" w:type="dxa"/>
          </w:tcPr>
          <w:p w14:paraId="0A23CE35" w14:textId="5D8D1683" w:rsidR="00480ABE" w:rsidRPr="005F7A67" w:rsidRDefault="002F4552" w:rsidP="003C6017">
            <w:r w:rsidRPr="005F7A67">
              <w:t>Employee Central</w:t>
            </w:r>
            <w:r w:rsidR="00480ABE" w:rsidRPr="005F7A67">
              <w:t xml:space="preserve"> UI</w:t>
            </w:r>
          </w:p>
        </w:tc>
        <w:tc>
          <w:tcPr>
            <w:tcW w:w="3510" w:type="dxa"/>
          </w:tcPr>
          <w:p w14:paraId="1AAA79D5" w14:textId="77777777" w:rsidR="00480ABE" w:rsidRPr="005F7A67" w:rsidRDefault="00480ABE" w:rsidP="003C6017"/>
        </w:tc>
        <w:tc>
          <w:tcPr>
            <w:tcW w:w="1530" w:type="dxa"/>
          </w:tcPr>
          <w:p w14:paraId="1910AB29" w14:textId="6C94DFE0" w:rsidR="00480ABE" w:rsidRPr="005F7A67" w:rsidRDefault="00480ABE" w:rsidP="003C6017">
            <w:r w:rsidRPr="005F7A67">
              <w:t xml:space="preserve">HR </w:t>
            </w:r>
            <w:r w:rsidR="00D70BCA" w:rsidRPr="005F7A67">
              <w:rPr>
                <w:color w:val="000000"/>
              </w:rPr>
              <w:t>Administrator</w:t>
            </w:r>
          </w:p>
        </w:tc>
        <w:tc>
          <w:tcPr>
            <w:tcW w:w="1800" w:type="dxa"/>
          </w:tcPr>
          <w:p w14:paraId="2F830203" w14:textId="08A58220" w:rsidR="00480ABE" w:rsidRPr="005F7A67" w:rsidRDefault="006C0B56" w:rsidP="003C6017">
            <w:r w:rsidRPr="005F7A67">
              <w:t xml:space="preserve">Company Instance </w:t>
            </w:r>
            <w:r w:rsidR="00480ABE" w:rsidRPr="005F7A67">
              <w:t>URL</w:t>
            </w:r>
          </w:p>
        </w:tc>
        <w:tc>
          <w:tcPr>
            <w:tcW w:w="4034" w:type="dxa"/>
          </w:tcPr>
          <w:p w14:paraId="4FF0F6D2" w14:textId="77777777" w:rsidR="00480ABE" w:rsidRPr="005F7A67" w:rsidRDefault="00480ABE" w:rsidP="003C6017">
            <w:pPr>
              <w:rPr>
                <w:lang w:eastAsia="zh-CN"/>
              </w:rPr>
            </w:pPr>
            <w:r w:rsidRPr="005F7A67">
              <w:t>The job change data for an employee has been entered into the system. The data change is pending upon approval from the employee’s 2</w:t>
            </w:r>
            <w:r w:rsidRPr="005F7A67">
              <w:rPr>
                <w:vertAlign w:val="superscript"/>
              </w:rPr>
              <w:t>nd</w:t>
            </w:r>
            <w:r w:rsidRPr="005F7A67">
              <w:t xml:space="preserve"> level manager.</w:t>
            </w:r>
          </w:p>
        </w:tc>
      </w:tr>
      <w:tr w:rsidR="00480ABE" w:rsidRPr="005F7A67" w14:paraId="45785B76" w14:textId="77777777" w:rsidTr="00115BCD">
        <w:tc>
          <w:tcPr>
            <w:tcW w:w="2330" w:type="dxa"/>
          </w:tcPr>
          <w:p w14:paraId="409FC540" w14:textId="4E96D44B" w:rsidR="00480ABE" w:rsidRPr="005F7A67" w:rsidRDefault="00480ABE" w:rsidP="003C6017">
            <w:pPr>
              <w:rPr>
                <w:rStyle w:val="SAPEmphasis"/>
              </w:rPr>
            </w:pPr>
            <w:r w:rsidRPr="005F7A67">
              <w:rPr>
                <w:rStyle w:val="SAPEmphasis"/>
              </w:rPr>
              <w:t xml:space="preserve">Approve Job Change </w:t>
            </w:r>
            <w:r w:rsidR="00EE3E19" w:rsidRPr="005F7A67">
              <w:rPr>
                <w:rStyle w:val="SAPEmphasis"/>
              </w:rPr>
              <w:t>Request</w:t>
            </w:r>
          </w:p>
        </w:tc>
        <w:tc>
          <w:tcPr>
            <w:tcW w:w="1080" w:type="dxa"/>
          </w:tcPr>
          <w:p w14:paraId="4C5EF2A7" w14:textId="01611590" w:rsidR="00480ABE" w:rsidRPr="005F7A67" w:rsidRDefault="002F4552" w:rsidP="003C6017">
            <w:r w:rsidRPr="005F7A67">
              <w:t xml:space="preserve">Employee Central </w:t>
            </w:r>
            <w:r w:rsidR="00480ABE" w:rsidRPr="005F7A67">
              <w:t>UI</w:t>
            </w:r>
          </w:p>
        </w:tc>
        <w:tc>
          <w:tcPr>
            <w:tcW w:w="3510" w:type="dxa"/>
          </w:tcPr>
          <w:p w14:paraId="718FD8AA" w14:textId="77777777" w:rsidR="00480ABE" w:rsidRPr="005F7A67" w:rsidRDefault="00480ABE" w:rsidP="003C6017">
            <w:r w:rsidRPr="005F7A67">
              <w:t>The generated workflow needs to be approved.</w:t>
            </w:r>
          </w:p>
        </w:tc>
        <w:tc>
          <w:tcPr>
            <w:tcW w:w="1530" w:type="dxa"/>
          </w:tcPr>
          <w:p w14:paraId="3677F675" w14:textId="6ED06696" w:rsidR="00480ABE" w:rsidRPr="005F7A67" w:rsidRDefault="00CF22BD" w:rsidP="003C6017">
            <w:r w:rsidRPr="005F7A67">
              <w:t>2</w:t>
            </w:r>
            <w:r w:rsidRPr="005F7A67">
              <w:rPr>
                <w:vertAlign w:val="superscript"/>
              </w:rPr>
              <w:t>nd</w:t>
            </w:r>
            <w:r w:rsidRPr="005F7A67">
              <w:t xml:space="preserve"> Level Manager</w:t>
            </w:r>
          </w:p>
        </w:tc>
        <w:tc>
          <w:tcPr>
            <w:tcW w:w="1800" w:type="dxa"/>
          </w:tcPr>
          <w:p w14:paraId="3336B45B" w14:textId="32747CA1" w:rsidR="00480ABE" w:rsidRPr="005F7A67" w:rsidRDefault="006C0B56" w:rsidP="003C6017">
            <w:r w:rsidRPr="005F7A67">
              <w:t xml:space="preserve">Company Instance </w:t>
            </w:r>
            <w:r w:rsidR="00480ABE" w:rsidRPr="005F7A67">
              <w:t>URL</w:t>
            </w:r>
            <w:r w:rsidR="00B205AF" w:rsidRPr="005F7A67">
              <w:t xml:space="preserve"> or Mobile App</w:t>
            </w:r>
          </w:p>
        </w:tc>
        <w:tc>
          <w:tcPr>
            <w:tcW w:w="4034" w:type="dxa"/>
          </w:tcPr>
          <w:p w14:paraId="54B1D655" w14:textId="77777777" w:rsidR="00480ABE" w:rsidRPr="005F7A67" w:rsidRDefault="00480ABE" w:rsidP="003C6017">
            <w:r w:rsidRPr="005F7A67">
              <w:t>The 2</w:t>
            </w:r>
            <w:r w:rsidRPr="005F7A67">
              <w:rPr>
                <w:vertAlign w:val="superscript"/>
              </w:rPr>
              <w:t>nd</w:t>
            </w:r>
            <w:r w:rsidRPr="005F7A67">
              <w:t xml:space="preserve"> level manager of the employee has approved the workflow and the changes are effective based on the effective date in the system.</w:t>
            </w:r>
          </w:p>
        </w:tc>
      </w:tr>
      <w:tr w:rsidR="00480ABE" w:rsidRPr="005F7A67" w14:paraId="6676B394" w14:textId="77777777" w:rsidTr="00115BCD">
        <w:tc>
          <w:tcPr>
            <w:tcW w:w="2330" w:type="dxa"/>
          </w:tcPr>
          <w:p w14:paraId="35599CE1" w14:textId="4BFC72BD" w:rsidR="00480ABE" w:rsidRPr="005F7A67" w:rsidRDefault="00480ABE" w:rsidP="003C6017">
            <w:pPr>
              <w:rPr>
                <w:rStyle w:val="SAPEmphasis"/>
              </w:rPr>
            </w:pPr>
            <w:r w:rsidRPr="005F7A67">
              <w:rPr>
                <w:rStyle w:val="SAPEmphasis"/>
              </w:rPr>
              <w:t xml:space="preserve">Notify </w:t>
            </w:r>
            <w:r w:rsidR="00BA3AC3" w:rsidRPr="005F7A67">
              <w:rPr>
                <w:rStyle w:val="SAPEmphasis"/>
              </w:rPr>
              <w:t>Line Manager</w:t>
            </w:r>
            <w:r w:rsidR="00BA3AC3" w:rsidRPr="005F7A67" w:rsidDel="00BA3AC3">
              <w:rPr>
                <w:rStyle w:val="SAPEmphasis"/>
              </w:rPr>
              <w:t xml:space="preserve"> </w:t>
            </w:r>
            <w:r w:rsidRPr="005F7A67">
              <w:rPr>
                <w:rStyle w:val="SAPEmphasis"/>
              </w:rPr>
              <w:t xml:space="preserve">and Employee about Job Change Completion </w:t>
            </w:r>
          </w:p>
        </w:tc>
        <w:tc>
          <w:tcPr>
            <w:tcW w:w="1080" w:type="dxa"/>
          </w:tcPr>
          <w:p w14:paraId="49E42381" w14:textId="77777777" w:rsidR="00480ABE" w:rsidRPr="005F7A67" w:rsidRDefault="00480ABE" w:rsidP="003C6017">
            <w:pPr>
              <w:rPr>
                <w:lang w:eastAsia="zh-CN"/>
              </w:rPr>
            </w:pPr>
            <w:r w:rsidRPr="005F7A67">
              <w:rPr>
                <w:lang w:eastAsia="zh-CN"/>
              </w:rPr>
              <w:t>-</w:t>
            </w:r>
          </w:p>
        </w:tc>
        <w:tc>
          <w:tcPr>
            <w:tcW w:w="3510" w:type="dxa"/>
          </w:tcPr>
          <w:p w14:paraId="5032D571" w14:textId="77777777" w:rsidR="00480ABE" w:rsidRPr="005F7A67" w:rsidRDefault="00480ABE" w:rsidP="003C6017"/>
        </w:tc>
        <w:tc>
          <w:tcPr>
            <w:tcW w:w="1530" w:type="dxa"/>
          </w:tcPr>
          <w:p w14:paraId="49333820" w14:textId="2ECAAC61" w:rsidR="00480ABE" w:rsidRPr="005F7A67" w:rsidRDefault="00480ABE" w:rsidP="003C6017">
            <w:r w:rsidRPr="005F7A67">
              <w:t xml:space="preserve">HR </w:t>
            </w:r>
            <w:r w:rsidR="00D70BCA" w:rsidRPr="005F7A67">
              <w:rPr>
                <w:color w:val="000000"/>
              </w:rPr>
              <w:t>Administrator</w:t>
            </w:r>
          </w:p>
        </w:tc>
        <w:tc>
          <w:tcPr>
            <w:tcW w:w="1800" w:type="dxa"/>
          </w:tcPr>
          <w:p w14:paraId="4CFD08ED" w14:textId="77777777" w:rsidR="00480ABE" w:rsidRPr="005F7A67" w:rsidRDefault="00480ABE" w:rsidP="003C6017">
            <w:pPr>
              <w:autoSpaceDE w:val="0"/>
              <w:autoSpaceDN w:val="0"/>
              <w:adjustRightInd w:val="0"/>
            </w:pPr>
            <w:r w:rsidRPr="005F7A67">
              <w:t>outside software</w:t>
            </w:r>
          </w:p>
        </w:tc>
        <w:tc>
          <w:tcPr>
            <w:tcW w:w="4034" w:type="dxa"/>
          </w:tcPr>
          <w:p w14:paraId="224C5C1E" w14:textId="35D1FF73" w:rsidR="00480ABE" w:rsidRPr="005F7A67" w:rsidRDefault="00480ABE" w:rsidP="003C6017">
            <w:r w:rsidRPr="005F7A67">
              <w:t xml:space="preserve">The </w:t>
            </w:r>
            <w:r w:rsidR="00C46875" w:rsidRPr="005F7A67">
              <w:t>job change</w:t>
            </w:r>
            <w:r w:rsidRPr="005F7A67">
              <w:t xml:space="preserve"> completion notification has been sent to the requesting </w:t>
            </w:r>
            <w:r w:rsidR="00B433EF" w:rsidRPr="005F7A67">
              <w:t xml:space="preserve">line manager </w:t>
            </w:r>
            <w:r w:rsidR="00C46875" w:rsidRPr="005F7A67">
              <w:t>and the employee</w:t>
            </w:r>
            <w:r w:rsidRPr="005F7A67">
              <w:t>.</w:t>
            </w:r>
          </w:p>
        </w:tc>
      </w:tr>
      <w:tr w:rsidR="00480ABE" w:rsidRPr="005F7A67" w14:paraId="66DEF484" w14:textId="77777777" w:rsidTr="00115BCD">
        <w:tc>
          <w:tcPr>
            <w:tcW w:w="2330" w:type="dxa"/>
          </w:tcPr>
          <w:p w14:paraId="72D415F2" w14:textId="77777777" w:rsidR="00480ABE" w:rsidRPr="005F7A67" w:rsidRDefault="00480ABE" w:rsidP="003C6017">
            <w:pPr>
              <w:rPr>
                <w:rStyle w:val="SAPEmphasis"/>
              </w:rPr>
            </w:pPr>
            <w:r w:rsidRPr="005F7A67">
              <w:rPr>
                <w:rStyle w:val="SAPEmphasis"/>
              </w:rPr>
              <w:t xml:space="preserve">Receive Job Change Completion Notification </w:t>
            </w:r>
          </w:p>
        </w:tc>
        <w:tc>
          <w:tcPr>
            <w:tcW w:w="1080" w:type="dxa"/>
          </w:tcPr>
          <w:p w14:paraId="4D5AD54E" w14:textId="77777777" w:rsidR="00480ABE" w:rsidRPr="005F7A67" w:rsidRDefault="00480ABE" w:rsidP="003C6017">
            <w:pPr>
              <w:rPr>
                <w:lang w:eastAsia="zh-CN"/>
              </w:rPr>
            </w:pPr>
            <w:r w:rsidRPr="005F7A67">
              <w:rPr>
                <w:lang w:eastAsia="zh-CN"/>
              </w:rPr>
              <w:t>-</w:t>
            </w:r>
          </w:p>
        </w:tc>
        <w:tc>
          <w:tcPr>
            <w:tcW w:w="3510" w:type="dxa"/>
          </w:tcPr>
          <w:p w14:paraId="30B5FCDC" w14:textId="77777777" w:rsidR="00480ABE" w:rsidRPr="005F7A67" w:rsidRDefault="00480ABE" w:rsidP="003C6017"/>
        </w:tc>
        <w:tc>
          <w:tcPr>
            <w:tcW w:w="1530" w:type="dxa"/>
          </w:tcPr>
          <w:p w14:paraId="50B2507F" w14:textId="5441A74F" w:rsidR="00480ABE" w:rsidRPr="005F7A67" w:rsidRDefault="00BA3AC3" w:rsidP="003C6017">
            <w:r w:rsidRPr="005F7A67">
              <w:t>Line Manager</w:t>
            </w:r>
            <w:r w:rsidR="00480ABE" w:rsidRPr="005F7A67">
              <w:t>/ Employee</w:t>
            </w:r>
          </w:p>
        </w:tc>
        <w:tc>
          <w:tcPr>
            <w:tcW w:w="1800" w:type="dxa"/>
          </w:tcPr>
          <w:p w14:paraId="63C70A67" w14:textId="77777777" w:rsidR="00480ABE" w:rsidRPr="005F7A67" w:rsidRDefault="00480ABE" w:rsidP="003C6017">
            <w:pPr>
              <w:autoSpaceDE w:val="0"/>
              <w:autoSpaceDN w:val="0"/>
              <w:adjustRightInd w:val="0"/>
            </w:pPr>
            <w:r w:rsidRPr="005F7A67">
              <w:t>outside software</w:t>
            </w:r>
          </w:p>
        </w:tc>
        <w:tc>
          <w:tcPr>
            <w:tcW w:w="4034" w:type="dxa"/>
          </w:tcPr>
          <w:p w14:paraId="65E6EB54" w14:textId="55139A2F" w:rsidR="00480ABE" w:rsidRPr="005F7A67" w:rsidRDefault="00480ABE" w:rsidP="003C6017">
            <w:r w:rsidRPr="005F7A67">
              <w:t xml:space="preserve">The requesting </w:t>
            </w:r>
            <w:r w:rsidR="00CF22BD" w:rsidRPr="005F7A67">
              <w:t xml:space="preserve">line manager </w:t>
            </w:r>
            <w:r w:rsidR="00C46875" w:rsidRPr="005F7A67">
              <w:t>and the employee have</w:t>
            </w:r>
            <w:r w:rsidRPr="005F7A67">
              <w:t xml:space="preserve"> received the </w:t>
            </w:r>
            <w:r w:rsidR="00C46875" w:rsidRPr="005F7A67">
              <w:t xml:space="preserve">job change </w:t>
            </w:r>
            <w:r w:rsidRPr="005F7A67">
              <w:t>completion notification.</w:t>
            </w:r>
          </w:p>
        </w:tc>
      </w:tr>
      <w:tr w:rsidR="00480ABE" w:rsidRPr="005F7A67" w14:paraId="3E2DB418" w14:textId="77777777" w:rsidTr="0079641D">
        <w:tc>
          <w:tcPr>
            <w:tcW w:w="14284" w:type="dxa"/>
            <w:gridSpan w:val="6"/>
          </w:tcPr>
          <w:p w14:paraId="12576797" w14:textId="77777777" w:rsidR="00480ABE" w:rsidRPr="005F7A67" w:rsidRDefault="00480ABE" w:rsidP="003C6017">
            <w:r w:rsidRPr="005F7A67">
              <w:rPr>
                <w:rStyle w:val="SAPEmphasis"/>
              </w:rPr>
              <w:t>Take Action: Transfer</w:t>
            </w:r>
          </w:p>
        </w:tc>
      </w:tr>
      <w:tr w:rsidR="00706A92" w:rsidRPr="005F7A67" w14:paraId="64B07F27" w14:textId="77777777" w:rsidTr="00115BCD">
        <w:tc>
          <w:tcPr>
            <w:tcW w:w="2330" w:type="dxa"/>
          </w:tcPr>
          <w:p w14:paraId="7A62C4F2" w14:textId="77777777" w:rsidR="00706A92" w:rsidRPr="005F7A67" w:rsidRDefault="00706A92" w:rsidP="003C6017">
            <w:pPr>
              <w:rPr>
                <w:rStyle w:val="SAPEmphasis"/>
              </w:rPr>
            </w:pPr>
            <w:r w:rsidRPr="005F7A67">
              <w:rPr>
                <w:rStyle w:val="SAPEmphasis"/>
              </w:rPr>
              <w:t>Request Employee Transfer</w:t>
            </w:r>
          </w:p>
        </w:tc>
        <w:tc>
          <w:tcPr>
            <w:tcW w:w="1080" w:type="dxa"/>
          </w:tcPr>
          <w:p w14:paraId="3A2A7C03" w14:textId="77777777" w:rsidR="00706A92" w:rsidRPr="005F7A67" w:rsidRDefault="00706A92" w:rsidP="003C6017">
            <w:r w:rsidRPr="005F7A67">
              <w:t>-</w:t>
            </w:r>
          </w:p>
        </w:tc>
        <w:tc>
          <w:tcPr>
            <w:tcW w:w="3510" w:type="dxa"/>
          </w:tcPr>
          <w:p w14:paraId="0AE461EC" w14:textId="77777777" w:rsidR="00706A92" w:rsidRPr="005F7A67" w:rsidRDefault="00706A92" w:rsidP="003C6017">
            <w:r w:rsidRPr="005F7A67">
              <w:t xml:space="preserve">An employee is going to be transferred to another </w:t>
            </w:r>
            <w:r w:rsidR="00DB1C15" w:rsidRPr="005F7A67">
              <w:t xml:space="preserve">organizational </w:t>
            </w:r>
            <w:r w:rsidRPr="005F7A67">
              <w:t>unit.</w:t>
            </w:r>
          </w:p>
        </w:tc>
        <w:tc>
          <w:tcPr>
            <w:tcW w:w="1530" w:type="dxa"/>
          </w:tcPr>
          <w:p w14:paraId="768D649C" w14:textId="6C0EE7FF" w:rsidR="00706A92" w:rsidRPr="005F7A67" w:rsidRDefault="00BA3AC3" w:rsidP="003C6017">
            <w:r w:rsidRPr="005F7A67">
              <w:t>Line Manager</w:t>
            </w:r>
          </w:p>
        </w:tc>
        <w:tc>
          <w:tcPr>
            <w:tcW w:w="1800" w:type="dxa"/>
          </w:tcPr>
          <w:p w14:paraId="2959B89F" w14:textId="77777777" w:rsidR="00706A92" w:rsidRPr="005F7A67" w:rsidRDefault="00706A92" w:rsidP="003C6017">
            <w:pPr>
              <w:autoSpaceDE w:val="0"/>
              <w:autoSpaceDN w:val="0"/>
              <w:adjustRightInd w:val="0"/>
            </w:pPr>
            <w:r w:rsidRPr="005F7A67">
              <w:t>outside software</w:t>
            </w:r>
          </w:p>
        </w:tc>
        <w:tc>
          <w:tcPr>
            <w:tcW w:w="4034" w:type="dxa"/>
          </w:tcPr>
          <w:p w14:paraId="720C80A7" w14:textId="43725BD2" w:rsidR="00706A92" w:rsidRPr="005F7A67" w:rsidRDefault="00706A92" w:rsidP="003C6017">
            <w:r w:rsidRPr="005F7A67">
              <w:t xml:space="preserve">The </w:t>
            </w:r>
            <w:r w:rsidR="00CF22BD" w:rsidRPr="005F7A67">
              <w:t xml:space="preserve">line manager </w:t>
            </w:r>
            <w:r w:rsidRPr="005F7A67">
              <w:t xml:space="preserve">has sent a transfer request for a direct report to the HR </w:t>
            </w:r>
            <w:r w:rsidR="00F22331" w:rsidRPr="005F7A67">
              <w:t>a</w:t>
            </w:r>
            <w:r w:rsidR="00F22331" w:rsidRPr="005F7A67">
              <w:rPr>
                <w:color w:val="000000"/>
              </w:rPr>
              <w:t>dministrator</w:t>
            </w:r>
            <w:r w:rsidRPr="005F7A67">
              <w:t xml:space="preserve">. </w:t>
            </w:r>
          </w:p>
        </w:tc>
      </w:tr>
      <w:tr w:rsidR="00706A92" w:rsidRPr="005F7A67" w14:paraId="0AF347D6" w14:textId="77777777" w:rsidTr="00115BCD">
        <w:tc>
          <w:tcPr>
            <w:tcW w:w="2330" w:type="dxa"/>
          </w:tcPr>
          <w:p w14:paraId="620AD801" w14:textId="77777777" w:rsidR="00706A92" w:rsidRPr="005F7A67" w:rsidRDefault="00706A92" w:rsidP="003C6017">
            <w:pPr>
              <w:rPr>
                <w:rStyle w:val="SAPEmphasis"/>
              </w:rPr>
            </w:pPr>
            <w:r w:rsidRPr="005F7A67">
              <w:rPr>
                <w:rStyle w:val="SAPEmphasis"/>
              </w:rPr>
              <w:lastRenderedPageBreak/>
              <w:t>Receive Employee Transfer Request</w:t>
            </w:r>
          </w:p>
        </w:tc>
        <w:tc>
          <w:tcPr>
            <w:tcW w:w="1080" w:type="dxa"/>
          </w:tcPr>
          <w:p w14:paraId="550D7A39" w14:textId="77777777" w:rsidR="00706A92" w:rsidRPr="005F7A67" w:rsidRDefault="00706A92" w:rsidP="003C6017">
            <w:r w:rsidRPr="005F7A67">
              <w:t>-</w:t>
            </w:r>
          </w:p>
        </w:tc>
        <w:tc>
          <w:tcPr>
            <w:tcW w:w="3510" w:type="dxa"/>
          </w:tcPr>
          <w:p w14:paraId="0116D113" w14:textId="77777777" w:rsidR="00706A92" w:rsidRPr="005F7A67" w:rsidRDefault="00706A92" w:rsidP="003C6017"/>
        </w:tc>
        <w:tc>
          <w:tcPr>
            <w:tcW w:w="1530" w:type="dxa"/>
          </w:tcPr>
          <w:p w14:paraId="635F7CBF" w14:textId="15396C25" w:rsidR="00706A92" w:rsidRPr="005F7A67" w:rsidRDefault="00706A92" w:rsidP="003C6017">
            <w:r w:rsidRPr="005F7A67">
              <w:t xml:space="preserve">HR </w:t>
            </w:r>
            <w:r w:rsidR="00D70BCA" w:rsidRPr="005F7A67">
              <w:rPr>
                <w:color w:val="000000"/>
              </w:rPr>
              <w:t>Administrator</w:t>
            </w:r>
          </w:p>
        </w:tc>
        <w:tc>
          <w:tcPr>
            <w:tcW w:w="1800" w:type="dxa"/>
          </w:tcPr>
          <w:p w14:paraId="6141AA17" w14:textId="77777777" w:rsidR="00706A92" w:rsidRPr="005F7A67" w:rsidRDefault="00706A92" w:rsidP="003C6017">
            <w:pPr>
              <w:autoSpaceDE w:val="0"/>
              <w:autoSpaceDN w:val="0"/>
              <w:adjustRightInd w:val="0"/>
            </w:pPr>
            <w:r w:rsidRPr="005F7A67">
              <w:t>outside software</w:t>
            </w:r>
          </w:p>
        </w:tc>
        <w:tc>
          <w:tcPr>
            <w:tcW w:w="4034" w:type="dxa"/>
          </w:tcPr>
          <w:p w14:paraId="2F271F94" w14:textId="56F68DA6" w:rsidR="00706A92" w:rsidRPr="005F7A67" w:rsidRDefault="00706A92" w:rsidP="003C6017">
            <w:r w:rsidRPr="005F7A67">
              <w:t xml:space="preserve">The HR </w:t>
            </w:r>
            <w:r w:rsidR="00F22331" w:rsidRPr="005F7A67">
              <w:t>a</w:t>
            </w:r>
            <w:r w:rsidR="00F22331" w:rsidRPr="005F7A67">
              <w:rPr>
                <w:color w:val="000000"/>
              </w:rPr>
              <w:t>dministrator</w:t>
            </w:r>
            <w:r w:rsidR="00F22331" w:rsidRPr="005F7A67">
              <w:t xml:space="preserve"> </w:t>
            </w:r>
            <w:r w:rsidRPr="005F7A67">
              <w:t>has received the transfer request.</w:t>
            </w:r>
          </w:p>
        </w:tc>
      </w:tr>
      <w:tr w:rsidR="00706A92" w:rsidRPr="005F7A67" w14:paraId="1B2722F8" w14:textId="77777777" w:rsidTr="00115BCD">
        <w:tc>
          <w:tcPr>
            <w:tcW w:w="2330" w:type="dxa"/>
          </w:tcPr>
          <w:p w14:paraId="321792C4" w14:textId="77777777" w:rsidR="00706A92" w:rsidRPr="005F7A67" w:rsidRDefault="00706A92" w:rsidP="003C6017">
            <w:pPr>
              <w:rPr>
                <w:rStyle w:val="SAPEmphasis"/>
              </w:rPr>
            </w:pPr>
            <w:r w:rsidRPr="005F7A67">
              <w:rPr>
                <w:rStyle w:val="SAPEmphasis"/>
              </w:rPr>
              <w:t>Enter Transfer Data</w:t>
            </w:r>
          </w:p>
        </w:tc>
        <w:tc>
          <w:tcPr>
            <w:tcW w:w="1080" w:type="dxa"/>
          </w:tcPr>
          <w:p w14:paraId="4D66419E" w14:textId="78E94A4E" w:rsidR="00706A92" w:rsidRPr="005F7A67" w:rsidRDefault="002F4552" w:rsidP="003C6017">
            <w:r w:rsidRPr="005F7A67">
              <w:t>Employee Central</w:t>
            </w:r>
            <w:r w:rsidR="00706A92" w:rsidRPr="005F7A67">
              <w:t xml:space="preserve"> UI</w:t>
            </w:r>
          </w:p>
        </w:tc>
        <w:tc>
          <w:tcPr>
            <w:tcW w:w="3510" w:type="dxa"/>
          </w:tcPr>
          <w:p w14:paraId="66F03120" w14:textId="77777777" w:rsidR="00706A92" w:rsidRPr="005F7A67" w:rsidRDefault="00706A92" w:rsidP="003C6017"/>
        </w:tc>
        <w:tc>
          <w:tcPr>
            <w:tcW w:w="1530" w:type="dxa"/>
          </w:tcPr>
          <w:p w14:paraId="27997397" w14:textId="4BA4FAB6" w:rsidR="00706A92" w:rsidRPr="005F7A67" w:rsidRDefault="00706A92" w:rsidP="003C6017">
            <w:r w:rsidRPr="005F7A67">
              <w:t xml:space="preserve">HR </w:t>
            </w:r>
            <w:r w:rsidR="00D70BCA" w:rsidRPr="005F7A67">
              <w:rPr>
                <w:color w:val="000000"/>
              </w:rPr>
              <w:t>Administrator</w:t>
            </w:r>
          </w:p>
        </w:tc>
        <w:tc>
          <w:tcPr>
            <w:tcW w:w="1800" w:type="dxa"/>
          </w:tcPr>
          <w:p w14:paraId="44F42EF6" w14:textId="28D4847C" w:rsidR="00706A92" w:rsidRPr="005F7A67" w:rsidRDefault="006C0B56" w:rsidP="003C6017">
            <w:pPr>
              <w:autoSpaceDE w:val="0"/>
              <w:autoSpaceDN w:val="0"/>
              <w:adjustRightInd w:val="0"/>
            </w:pPr>
            <w:r w:rsidRPr="005F7A67">
              <w:t xml:space="preserve">Company Instance </w:t>
            </w:r>
            <w:r w:rsidR="00706A92" w:rsidRPr="005F7A67">
              <w:t>URL</w:t>
            </w:r>
          </w:p>
        </w:tc>
        <w:tc>
          <w:tcPr>
            <w:tcW w:w="4034" w:type="dxa"/>
          </w:tcPr>
          <w:p w14:paraId="66BA7BAA" w14:textId="77777777" w:rsidR="00706A92" w:rsidRPr="005F7A67" w:rsidRDefault="00706A92" w:rsidP="003C6017">
            <w:pPr>
              <w:rPr>
                <w:lang w:eastAsia="zh-CN"/>
              </w:rPr>
            </w:pPr>
            <w:r w:rsidRPr="005F7A67">
              <w:t>The transfer data for an employee has been entered into the system. The updates to the employee data record are done immediately.</w:t>
            </w:r>
          </w:p>
        </w:tc>
      </w:tr>
      <w:tr w:rsidR="00706A92" w:rsidRPr="005F7A67" w14:paraId="15E469D1" w14:textId="77777777" w:rsidTr="00115BCD">
        <w:tc>
          <w:tcPr>
            <w:tcW w:w="2330" w:type="dxa"/>
          </w:tcPr>
          <w:p w14:paraId="47754163" w14:textId="1332F70E" w:rsidR="00706A92" w:rsidRPr="005F7A67" w:rsidRDefault="00706A92" w:rsidP="003C6017">
            <w:pPr>
              <w:rPr>
                <w:rStyle w:val="SAPEmphasis"/>
              </w:rPr>
            </w:pPr>
            <w:r w:rsidRPr="005F7A67">
              <w:rPr>
                <w:rStyle w:val="SAPEmphasis"/>
              </w:rPr>
              <w:t xml:space="preserve">Notify </w:t>
            </w:r>
            <w:r w:rsidR="00BA3AC3" w:rsidRPr="005F7A67">
              <w:rPr>
                <w:rStyle w:val="SAPEmphasis"/>
              </w:rPr>
              <w:t>Line Manager</w:t>
            </w:r>
            <w:r w:rsidR="00BA3AC3" w:rsidRPr="005F7A67" w:rsidDel="00BA3AC3">
              <w:rPr>
                <w:rStyle w:val="SAPEmphasis"/>
              </w:rPr>
              <w:t xml:space="preserve"> </w:t>
            </w:r>
            <w:r w:rsidRPr="005F7A67">
              <w:rPr>
                <w:rStyle w:val="SAPEmphasis"/>
              </w:rPr>
              <w:t xml:space="preserve">and Employee about Transfer Completion </w:t>
            </w:r>
          </w:p>
        </w:tc>
        <w:tc>
          <w:tcPr>
            <w:tcW w:w="1080" w:type="dxa"/>
          </w:tcPr>
          <w:p w14:paraId="785A3CC4" w14:textId="77777777" w:rsidR="00706A92" w:rsidRPr="005F7A67" w:rsidRDefault="00706A92" w:rsidP="003C6017">
            <w:pPr>
              <w:rPr>
                <w:lang w:eastAsia="zh-CN"/>
              </w:rPr>
            </w:pPr>
            <w:r w:rsidRPr="005F7A67">
              <w:rPr>
                <w:lang w:eastAsia="zh-CN"/>
              </w:rPr>
              <w:t>-</w:t>
            </w:r>
          </w:p>
        </w:tc>
        <w:tc>
          <w:tcPr>
            <w:tcW w:w="3510" w:type="dxa"/>
          </w:tcPr>
          <w:p w14:paraId="38DA282F" w14:textId="77777777" w:rsidR="00706A92" w:rsidRPr="005F7A67" w:rsidRDefault="00706A92" w:rsidP="003C6017"/>
        </w:tc>
        <w:tc>
          <w:tcPr>
            <w:tcW w:w="1530" w:type="dxa"/>
          </w:tcPr>
          <w:p w14:paraId="24446C04" w14:textId="253C8CE2" w:rsidR="00706A92" w:rsidRPr="005F7A67" w:rsidRDefault="00706A92" w:rsidP="003C6017">
            <w:r w:rsidRPr="005F7A67">
              <w:t xml:space="preserve">HR </w:t>
            </w:r>
            <w:r w:rsidR="00D70BCA" w:rsidRPr="005F7A67">
              <w:rPr>
                <w:color w:val="000000"/>
              </w:rPr>
              <w:t>Administrator</w:t>
            </w:r>
          </w:p>
        </w:tc>
        <w:tc>
          <w:tcPr>
            <w:tcW w:w="1800" w:type="dxa"/>
          </w:tcPr>
          <w:p w14:paraId="6FF0A03B" w14:textId="77777777" w:rsidR="00706A92" w:rsidRPr="005F7A67" w:rsidRDefault="00706A92" w:rsidP="003C6017">
            <w:pPr>
              <w:autoSpaceDE w:val="0"/>
              <w:autoSpaceDN w:val="0"/>
              <w:adjustRightInd w:val="0"/>
            </w:pPr>
            <w:r w:rsidRPr="005F7A67">
              <w:t>outside software</w:t>
            </w:r>
          </w:p>
        </w:tc>
        <w:tc>
          <w:tcPr>
            <w:tcW w:w="4034" w:type="dxa"/>
          </w:tcPr>
          <w:p w14:paraId="7D3FDBE9" w14:textId="1EF587CE" w:rsidR="00706A92" w:rsidRPr="005F7A67" w:rsidRDefault="00706A92" w:rsidP="003C6017">
            <w:r w:rsidRPr="005F7A67">
              <w:t xml:space="preserve">The transfer completion notification has been sent to the requesting </w:t>
            </w:r>
            <w:r w:rsidR="00B433EF" w:rsidRPr="005F7A67">
              <w:t xml:space="preserve">line manager </w:t>
            </w:r>
            <w:r w:rsidRPr="005F7A67">
              <w:t>and the employee.</w:t>
            </w:r>
          </w:p>
        </w:tc>
      </w:tr>
      <w:tr w:rsidR="00706A92" w:rsidRPr="005F7A67" w14:paraId="10C255D2" w14:textId="77777777" w:rsidTr="00115BCD">
        <w:tc>
          <w:tcPr>
            <w:tcW w:w="2330" w:type="dxa"/>
          </w:tcPr>
          <w:p w14:paraId="76BC2740" w14:textId="77777777" w:rsidR="00706A92" w:rsidRPr="005F7A67" w:rsidRDefault="00706A92" w:rsidP="003C6017">
            <w:pPr>
              <w:rPr>
                <w:rStyle w:val="SAPEmphasis"/>
              </w:rPr>
            </w:pPr>
            <w:r w:rsidRPr="005F7A67">
              <w:rPr>
                <w:rStyle w:val="SAPEmphasis"/>
              </w:rPr>
              <w:t xml:space="preserve">Receive Transfer Completion Notification </w:t>
            </w:r>
          </w:p>
        </w:tc>
        <w:tc>
          <w:tcPr>
            <w:tcW w:w="1080" w:type="dxa"/>
          </w:tcPr>
          <w:p w14:paraId="2B3AC886" w14:textId="77777777" w:rsidR="00706A92" w:rsidRPr="005F7A67" w:rsidRDefault="00706A92" w:rsidP="003C6017">
            <w:pPr>
              <w:rPr>
                <w:lang w:eastAsia="zh-CN"/>
              </w:rPr>
            </w:pPr>
            <w:r w:rsidRPr="005F7A67">
              <w:rPr>
                <w:lang w:eastAsia="zh-CN"/>
              </w:rPr>
              <w:t>-</w:t>
            </w:r>
          </w:p>
        </w:tc>
        <w:tc>
          <w:tcPr>
            <w:tcW w:w="3510" w:type="dxa"/>
          </w:tcPr>
          <w:p w14:paraId="092B8357" w14:textId="77777777" w:rsidR="00706A92" w:rsidRPr="005F7A67" w:rsidRDefault="00706A92" w:rsidP="003C6017"/>
        </w:tc>
        <w:tc>
          <w:tcPr>
            <w:tcW w:w="1530" w:type="dxa"/>
          </w:tcPr>
          <w:p w14:paraId="655A5F18" w14:textId="4C67AB2C" w:rsidR="00706A92" w:rsidRPr="005F7A67" w:rsidRDefault="00BA3AC3" w:rsidP="003C6017">
            <w:r w:rsidRPr="005F7A67">
              <w:t>Line Manager</w:t>
            </w:r>
            <w:r w:rsidR="00706A92" w:rsidRPr="005F7A67">
              <w:t>/ Employee</w:t>
            </w:r>
          </w:p>
        </w:tc>
        <w:tc>
          <w:tcPr>
            <w:tcW w:w="1800" w:type="dxa"/>
          </w:tcPr>
          <w:p w14:paraId="56FF084A" w14:textId="77777777" w:rsidR="00706A92" w:rsidRPr="005F7A67" w:rsidRDefault="00706A92" w:rsidP="003C6017">
            <w:pPr>
              <w:autoSpaceDE w:val="0"/>
              <w:autoSpaceDN w:val="0"/>
              <w:adjustRightInd w:val="0"/>
            </w:pPr>
            <w:r w:rsidRPr="005F7A67">
              <w:t>outside software</w:t>
            </w:r>
          </w:p>
        </w:tc>
        <w:tc>
          <w:tcPr>
            <w:tcW w:w="4034" w:type="dxa"/>
          </w:tcPr>
          <w:p w14:paraId="10EDE04B" w14:textId="401E9FCF" w:rsidR="00706A92" w:rsidRPr="005F7A67" w:rsidRDefault="00706A92" w:rsidP="003C6017">
            <w:r w:rsidRPr="005F7A67">
              <w:t xml:space="preserve">The requesting </w:t>
            </w:r>
            <w:r w:rsidR="00B433EF" w:rsidRPr="005F7A67">
              <w:t xml:space="preserve">line manager </w:t>
            </w:r>
            <w:r w:rsidRPr="005F7A67">
              <w:t>and the employee have received the transfer completion notification.</w:t>
            </w:r>
          </w:p>
        </w:tc>
      </w:tr>
      <w:tr w:rsidR="00706A92" w:rsidRPr="005F7A67" w14:paraId="15B9A3B2" w14:textId="77777777" w:rsidTr="0079641D">
        <w:tc>
          <w:tcPr>
            <w:tcW w:w="14284" w:type="dxa"/>
            <w:gridSpan w:val="6"/>
          </w:tcPr>
          <w:p w14:paraId="0A631217" w14:textId="77777777" w:rsidR="00706A92" w:rsidRPr="005F7A67" w:rsidRDefault="00706A92" w:rsidP="003C6017">
            <w:r w:rsidRPr="005F7A67">
              <w:rPr>
                <w:rStyle w:val="SAPEmphasis"/>
              </w:rPr>
              <w:t>Take Action: Pay Rate Change</w:t>
            </w:r>
          </w:p>
        </w:tc>
      </w:tr>
      <w:tr w:rsidR="00A36D44" w:rsidRPr="005F7A67" w14:paraId="7702E755" w14:textId="77777777" w:rsidTr="00115BCD">
        <w:tc>
          <w:tcPr>
            <w:tcW w:w="2330" w:type="dxa"/>
          </w:tcPr>
          <w:p w14:paraId="0DC9A501" w14:textId="77777777" w:rsidR="00A36D44" w:rsidRPr="005F7A67" w:rsidRDefault="00A36D44" w:rsidP="003C6017">
            <w:pPr>
              <w:rPr>
                <w:b/>
                <w:lang w:eastAsia="zh-CN"/>
              </w:rPr>
            </w:pPr>
            <w:r w:rsidRPr="005F7A67">
              <w:rPr>
                <w:rStyle w:val="SAPEmphasis"/>
              </w:rPr>
              <w:t>Request Employee Pay Rate Change</w:t>
            </w:r>
          </w:p>
        </w:tc>
        <w:tc>
          <w:tcPr>
            <w:tcW w:w="1080" w:type="dxa"/>
          </w:tcPr>
          <w:p w14:paraId="0BCBD9D4" w14:textId="77777777" w:rsidR="00A36D44" w:rsidRPr="005F7A67" w:rsidRDefault="00A36D44" w:rsidP="003C6017">
            <w:r w:rsidRPr="005F7A67">
              <w:t>-</w:t>
            </w:r>
          </w:p>
        </w:tc>
        <w:tc>
          <w:tcPr>
            <w:tcW w:w="3510" w:type="dxa"/>
          </w:tcPr>
          <w:p w14:paraId="267051EA" w14:textId="77777777" w:rsidR="00A36D44" w:rsidRPr="005F7A67" w:rsidRDefault="00A36D44" w:rsidP="003C6017">
            <w:r w:rsidRPr="005F7A67">
              <w:t>An employee is to receive a change in pay rate.</w:t>
            </w:r>
          </w:p>
        </w:tc>
        <w:tc>
          <w:tcPr>
            <w:tcW w:w="1530" w:type="dxa"/>
          </w:tcPr>
          <w:p w14:paraId="3E0344D1" w14:textId="71E5A675" w:rsidR="00A36D44" w:rsidRPr="005F7A67" w:rsidRDefault="00BA3AC3" w:rsidP="003C6017">
            <w:r w:rsidRPr="005F7A67">
              <w:t>Line Manager</w:t>
            </w:r>
          </w:p>
        </w:tc>
        <w:tc>
          <w:tcPr>
            <w:tcW w:w="1800" w:type="dxa"/>
          </w:tcPr>
          <w:p w14:paraId="1E73D25B" w14:textId="77777777" w:rsidR="00A36D44" w:rsidRPr="005F7A67" w:rsidRDefault="00A36D44" w:rsidP="003C6017">
            <w:r w:rsidRPr="005F7A67">
              <w:t>outside software</w:t>
            </w:r>
          </w:p>
        </w:tc>
        <w:tc>
          <w:tcPr>
            <w:tcW w:w="4034" w:type="dxa"/>
          </w:tcPr>
          <w:p w14:paraId="5C59AB06" w14:textId="4D729059" w:rsidR="00A36D44" w:rsidRPr="005F7A67" w:rsidRDefault="00A36D44" w:rsidP="003C6017">
            <w:r w:rsidRPr="005F7A67">
              <w:t xml:space="preserve">The </w:t>
            </w:r>
            <w:r w:rsidR="00CF22BD" w:rsidRPr="005F7A67">
              <w:t xml:space="preserve">line manager </w:t>
            </w:r>
            <w:r w:rsidRPr="005F7A67">
              <w:t xml:space="preserve">has sent a pay rate change request for a direct report to the HR </w:t>
            </w:r>
            <w:r w:rsidR="00F22331" w:rsidRPr="005F7A67">
              <w:t>a</w:t>
            </w:r>
            <w:r w:rsidR="00F22331" w:rsidRPr="005F7A67">
              <w:rPr>
                <w:color w:val="000000"/>
              </w:rPr>
              <w:t>dministrator</w:t>
            </w:r>
            <w:r w:rsidRPr="005F7A67">
              <w:t xml:space="preserve">. </w:t>
            </w:r>
          </w:p>
        </w:tc>
      </w:tr>
      <w:tr w:rsidR="00A36D44" w:rsidRPr="005F7A67" w14:paraId="23B14130" w14:textId="77777777" w:rsidTr="00115BCD">
        <w:tc>
          <w:tcPr>
            <w:tcW w:w="2330" w:type="dxa"/>
          </w:tcPr>
          <w:p w14:paraId="4571A622" w14:textId="77777777" w:rsidR="00A36D44" w:rsidRPr="005F7A67" w:rsidRDefault="00A36D44" w:rsidP="003C6017">
            <w:pPr>
              <w:rPr>
                <w:rStyle w:val="SAPEmphasis"/>
              </w:rPr>
            </w:pPr>
            <w:r w:rsidRPr="005F7A67">
              <w:rPr>
                <w:rStyle w:val="SAPEmphasis"/>
              </w:rPr>
              <w:t>Receive Employee Pay Rate Change Request</w:t>
            </w:r>
          </w:p>
        </w:tc>
        <w:tc>
          <w:tcPr>
            <w:tcW w:w="1080" w:type="dxa"/>
          </w:tcPr>
          <w:p w14:paraId="33FF42BD" w14:textId="77777777" w:rsidR="00A36D44" w:rsidRPr="005F7A67" w:rsidRDefault="00A36D44" w:rsidP="003C6017">
            <w:r w:rsidRPr="005F7A67">
              <w:t>-</w:t>
            </w:r>
          </w:p>
        </w:tc>
        <w:tc>
          <w:tcPr>
            <w:tcW w:w="3510" w:type="dxa"/>
          </w:tcPr>
          <w:p w14:paraId="62B02513" w14:textId="77777777" w:rsidR="00A36D44" w:rsidRPr="005F7A67" w:rsidRDefault="00A36D44" w:rsidP="003C6017"/>
        </w:tc>
        <w:tc>
          <w:tcPr>
            <w:tcW w:w="1530" w:type="dxa"/>
          </w:tcPr>
          <w:p w14:paraId="1A8B30A2" w14:textId="3F1891A1" w:rsidR="00A36D44" w:rsidRPr="005F7A67" w:rsidRDefault="00A36D44" w:rsidP="003C6017">
            <w:r w:rsidRPr="005F7A67">
              <w:t xml:space="preserve">HR </w:t>
            </w:r>
            <w:r w:rsidR="00D70BCA" w:rsidRPr="005F7A67">
              <w:rPr>
                <w:color w:val="000000"/>
              </w:rPr>
              <w:t>Administrator</w:t>
            </w:r>
          </w:p>
        </w:tc>
        <w:tc>
          <w:tcPr>
            <w:tcW w:w="1800" w:type="dxa"/>
          </w:tcPr>
          <w:p w14:paraId="68D56B73" w14:textId="77777777" w:rsidR="00A36D44" w:rsidRPr="005F7A67" w:rsidRDefault="00A36D44" w:rsidP="003C6017">
            <w:r w:rsidRPr="005F7A67">
              <w:t>outside software</w:t>
            </w:r>
          </w:p>
        </w:tc>
        <w:tc>
          <w:tcPr>
            <w:tcW w:w="4034" w:type="dxa"/>
          </w:tcPr>
          <w:p w14:paraId="5E88083F" w14:textId="2C97AB86" w:rsidR="00A36D44" w:rsidRPr="005F7A67" w:rsidRDefault="00A36D44" w:rsidP="003C6017">
            <w:r w:rsidRPr="005F7A67">
              <w:t xml:space="preserve">The HR </w:t>
            </w:r>
            <w:r w:rsidR="00F22331" w:rsidRPr="005F7A67">
              <w:t>a</w:t>
            </w:r>
            <w:r w:rsidR="00F22331" w:rsidRPr="005F7A67">
              <w:rPr>
                <w:color w:val="000000"/>
              </w:rPr>
              <w:t>dministrator</w:t>
            </w:r>
            <w:r w:rsidR="00F22331" w:rsidRPr="005F7A67">
              <w:t xml:space="preserve"> </w:t>
            </w:r>
            <w:r w:rsidRPr="005F7A67">
              <w:t>has received the pay rate change request.</w:t>
            </w:r>
          </w:p>
        </w:tc>
      </w:tr>
      <w:tr w:rsidR="00A36D44" w:rsidRPr="005F7A67" w14:paraId="33F21AD3" w14:textId="77777777" w:rsidTr="00115BCD">
        <w:tc>
          <w:tcPr>
            <w:tcW w:w="2330" w:type="dxa"/>
          </w:tcPr>
          <w:p w14:paraId="621EA248" w14:textId="77777777" w:rsidR="00A36D44" w:rsidRPr="005F7A67" w:rsidRDefault="00A36D44" w:rsidP="003C6017">
            <w:pPr>
              <w:rPr>
                <w:rStyle w:val="SAPEmphasis"/>
              </w:rPr>
            </w:pPr>
            <w:r w:rsidRPr="005F7A67">
              <w:rPr>
                <w:rStyle w:val="SAPEmphasis"/>
              </w:rPr>
              <w:t>Enter Pay Rate Change Data</w:t>
            </w:r>
          </w:p>
        </w:tc>
        <w:tc>
          <w:tcPr>
            <w:tcW w:w="1080" w:type="dxa"/>
          </w:tcPr>
          <w:p w14:paraId="4C4487CF" w14:textId="7BEB6415" w:rsidR="00A36D44" w:rsidRPr="005F7A67" w:rsidRDefault="002F4552" w:rsidP="003C6017">
            <w:pPr>
              <w:rPr>
                <w:lang w:eastAsia="zh-CN"/>
              </w:rPr>
            </w:pPr>
            <w:r w:rsidRPr="005F7A67">
              <w:t>Employee Central</w:t>
            </w:r>
            <w:r w:rsidR="00A36D44" w:rsidRPr="005F7A67">
              <w:t xml:space="preserve"> UI</w:t>
            </w:r>
          </w:p>
        </w:tc>
        <w:tc>
          <w:tcPr>
            <w:tcW w:w="3510" w:type="dxa"/>
          </w:tcPr>
          <w:p w14:paraId="7C1B005D" w14:textId="77777777" w:rsidR="00A36D44" w:rsidRPr="005F7A67" w:rsidRDefault="00A36D44" w:rsidP="003C6017"/>
        </w:tc>
        <w:tc>
          <w:tcPr>
            <w:tcW w:w="1530" w:type="dxa"/>
          </w:tcPr>
          <w:p w14:paraId="32E9ECC4" w14:textId="519C0BF2" w:rsidR="00A36D44" w:rsidRPr="005F7A67" w:rsidRDefault="00A36D44" w:rsidP="003C6017">
            <w:r w:rsidRPr="005F7A67">
              <w:t xml:space="preserve">HR </w:t>
            </w:r>
            <w:r w:rsidR="00D70BCA" w:rsidRPr="005F7A67">
              <w:rPr>
                <w:color w:val="000000"/>
              </w:rPr>
              <w:t>Administrator</w:t>
            </w:r>
          </w:p>
        </w:tc>
        <w:tc>
          <w:tcPr>
            <w:tcW w:w="1800" w:type="dxa"/>
          </w:tcPr>
          <w:p w14:paraId="532CF424" w14:textId="106B6E12" w:rsidR="00A36D44" w:rsidRPr="005F7A67" w:rsidRDefault="006C0B56" w:rsidP="003C6017">
            <w:r w:rsidRPr="005F7A67">
              <w:t xml:space="preserve">Company Instance </w:t>
            </w:r>
            <w:r w:rsidR="00A36D44" w:rsidRPr="005F7A67">
              <w:t>URL</w:t>
            </w:r>
          </w:p>
        </w:tc>
        <w:tc>
          <w:tcPr>
            <w:tcW w:w="4034" w:type="dxa"/>
          </w:tcPr>
          <w:p w14:paraId="7E9EFA37" w14:textId="77777777" w:rsidR="00A36D44" w:rsidRPr="005F7A67" w:rsidRDefault="00A36D44" w:rsidP="003C6017">
            <w:r w:rsidRPr="005F7A67">
              <w:t>The pay rate change data for an employee has been entered into the system. The update is pending upon approval of the workflow.</w:t>
            </w:r>
          </w:p>
        </w:tc>
      </w:tr>
      <w:tr w:rsidR="00A36D44" w:rsidRPr="005F7A67" w14:paraId="0F5CFDB4" w14:textId="77777777" w:rsidTr="00115BCD">
        <w:tc>
          <w:tcPr>
            <w:tcW w:w="2330" w:type="dxa"/>
          </w:tcPr>
          <w:p w14:paraId="69FBDA74" w14:textId="0B5B1DC9" w:rsidR="00A36D44" w:rsidRPr="005F7A67" w:rsidRDefault="00A36D44" w:rsidP="003C6017">
            <w:pPr>
              <w:rPr>
                <w:rStyle w:val="SAPEmphasis"/>
              </w:rPr>
            </w:pPr>
            <w:r w:rsidRPr="005F7A67">
              <w:rPr>
                <w:rStyle w:val="SAPEmphasis"/>
              </w:rPr>
              <w:t xml:space="preserve">Approve Pay Rate Change </w:t>
            </w:r>
            <w:r w:rsidR="00EE3E19" w:rsidRPr="005F7A67">
              <w:rPr>
                <w:rStyle w:val="SAPEmphasis"/>
              </w:rPr>
              <w:t>Request</w:t>
            </w:r>
          </w:p>
        </w:tc>
        <w:tc>
          <w:tcPr>
            <w:tcW w:w="1080" w:type="dxa"/>
          </w:tcPr>
          <w:p w14:paraId="7DF8911E" w14:textId="046A6682" w:rsidR="00A36D44" w:rsidRPr="005F7A67" w:rsidRDefault="002F4552" w:rsidP="003C6017">
            <w:r w:rsidRPr="005F7A67">
              <w:t>Employee Central</w:t>
            </w:r>
            <w:r w:rsidR="00A36D44" w:rsidRPr="005F7A67">
              <w:t xml:space="preserve"> UI</w:t>
            </w:r>
          </w:p>
        </w:tc>
        <w:tc>
          <w:tcPr>
            <w:tcW w:w="3510" w:type="dxa"/>
          </w:tcPr>
          <w:p w14:paraId="43E42B34" w14:textId="77777777" w:rsidR="00A36D44" w:rsidRPr="005F7A67" w:rsidRDefault="00A36D44" w:rsidP="003C6017">
            <w:r w:rsidRPr="005F7A67">
              <w:t>The generated workflow needs to be approved.</w:t>
            </w:r>
          </w:p>
        </w:tc>
        <w:tc>
          <w:tcPr>
            <w:tcW w:w="1530" w:type="dxa"/>
          </w:tcPr>
          <w:p w14:paraId="235A34BF" w14:textId="6A1A3087" w:rsidR="00A36D44" w:rsidRPr="005F7A67" w:rsidRDefault="00CF22BD" w:rsidP="003C6017">
            <w:r w:rsidRPr="005F7A67">
              <w:t>2</w:t>
            </w:r>
            <w:r w:rsidRPr="005F7A67">
              <w:rPr>
                <w:vertAlign w:val="superscript"/>
              </w:rPr>
              <w:t>nd</w:t>
            </w:r>
            <w:r w:rsidRPr="005F7A67">
              <w:t xml:space="preserve"> Level Manager</w:t>
            </w:r>
          </w:p>
        </w:tc>
        <w:tc>
          <w:tcPr>
            <w:tcW w:w="1800" w:type="dxa"/>
          </w:tcPr>
          <w:p w14:paraId="56A64878" w14:textId="779395D1" w:rsidR="00A36D44" w:rsidRPr="005F7A67" w:rsidRDefault="006C0B56" w:rsidP="003C6017">
            <w:r w:rsidRPr="005F7A67">
              <w:t xml:space="preserve">Company Instance </w:t>
            </w:r>
            <w:r w:rsidR="00A36D44" w:rsidRPr="005F7A67">
              <w:t>URL</w:t>
            </w:r>
            <w:r w:rsidR="003F5AF8" w:rsidRPr="005F7A67">
              <w:t xml:space="preserve"> or Mobile App</w:t>
            </w:r>
          </w:p>
        </w:tc>
        <w:tc>
          <w:tcPr>
            <w:tcW w:w="4034" w:type="dxa"/>
          </w:tcPr>
          <w:p w14:paraId="44370F91" w14:textId="77777777" w:rsidR="00A36D44" w:rsidRPr="005F7A67" w:rsidRDefault="00A36D44" w:rsidP="003C6017">
            <w:r w:rsidRPr="005F7A67">
              <w:t>The 2</w:t>
            </w:r>
            <w:r w:rsidRPr="005F7A67">
              <w:rPr>
                <w:vertAlign w:val="superscript"/>
              </w:rPr>
              <w:t>nd</w:t>
            </w:r>
            <w:r w:rsidRPr="005F7A67">
              <w:t xml:space="preserve"> level manager of the employee has approved the workflow and the workflow has been sent to the next processor.</w:t>
            </w:r>
          </w:p>
        </w:tc>
      </w:tr>
      <w:tr w:rsidR="00A36D44" w:rsidRPr="005F7A67" w14:paraId="5F923157" w14:textId="77777777" w:rsidTr="00115BCD">
        <w:tc>
          <w:tcPr>
            <w:tcW w:w="2330" w:type="dxa"/>
          </w:tcPr>
          <w:p w14:paraId="7D7D9590" w14:textId="41926802" w:rsidR="00A36D44" w:rsidRPr="005F7A67" w:rsidRDefault="00F607F6" w:rsidP="003C6017">
            <w:pPr>
              <w:rPr>
                <w:rStyle w:val="SAPEmphasis"/>
              </w:rPr>
            </w:pPr>
            <w:r w:rsidRPr="005F7A67">
              <w:rPr>
                <w:rStyle w:val="SAPEmphasis"/>
              </w:rPr>
              <w:t xml:space="preserve">Process </w:t>
            </w:r>
            <w:r w:rsidR="00A36D44" w:rsidRPr="005F7A67">
              <w:rPr>
                <w:rStyle w:val="SAPEmphasis"/>
              </w:rPr>
              <w:t>Approve</w:t>
            </w:r>
            <w:r w:rsidRPr="005F7A67">
              <w:rPr>
                <w:rStyle w:val="SAPEmphasis"/>
              </w:rPr>
              <w:t>d</w:t>
            </w:r>
            <w:r w:rsidR="00A36D44" w:rsidRPr="005F7A67">
              <w:rPr>
                <w:rStyle w:val="SAPEmphasis"/>
              </w:rPr>
              <w:t xml:space="preserve"> Pay Rate Change </w:t>
            </w:r>
            <w:r w:rsidR="00EE3E19" w:rsidRPr="005F7A67">
              <w:rPr>
                <w:rStyle w:val="SAPEmphasis"/>
              </w:rPr>
              <w:t>Request</w:t>
            </w:r>
          </w:p>
        </w:tc>
        <w:tc>
          <w:tcPr>
            <w:tcW w:w="1080" w:type="dxa"/>
          </w:tcPr>
          <w:p w14:paraId="55DFB7D6" w14:textId="5CC3A8B5" w:rsidR="00A36D44" w:rsidRPr="005F7A67" w:rsidRDefault="002F4552" w:rsidP="003C6017">
            <w:pPr>
              <w:rPr>
                <w:lang w:eastAsia="zh-CN"/>
              </w:rPr>
            </w:pPr>
            <w:r w:rsidRPr="005F7A67">
              <w:t xml:space="preserve">Employee Central </w:t>
            </w:r>
            <w:r w:rsidR="00A36D44" w:rsidRPr="005F7A67">
              <w:t>UI</w:t>
            </w:r>
          </w:p>
        </w:tc>
        <w:tc>
          <w:tcPr>
            <w:tcW w:w="3510" w:type="dxa"/>
          </w:tcPr>
          <w:p w14:paraId="029C76C5" w14:textId="09C4A840" w:rsidR="00A36D44" w:rsidRPr="005F7A67" w:rsidRDefault="00A36D44" w:rsidP="003C6017">
            <w:r w:rsidRPr="005F7A67">
              <w:t xml:space="preserve">The generated workflow has been approved by the employee’s </w:t>
            </w:r>
            <w:r w:rsidR="00206264" w:rsidRPr="005F7A67">
              <w:t>2</w:t>
            </w:r>
            <w:r w:rsidR="00206264" w:rsidRPr="005F7A67">
              <w:rPr>
                <w:vertAlign w:val="superscript"/>
              </w:rPr>
              <w:t>nd</w:t>
            </w:r>
            <w:r w:rsidR="00206264" w:rsidRPr="005F7A67">
              <w:t xml:space="preserve"> level </w:t>
            </w:r>
            <w:r w:rsidR="00B433EF" w:rsidRPr="005F7A67">
              <w:t xml:space="preserve">manager </w:t>
            </w:r>
            <w:r w:rsidRPr="005F7A67">
              <w:t>and needs a final approval.</w:t>
            </w:r>
          </w:p>
        </w:tc>
        <w:tc>
          <w:tcPr>
            <w:tcW w:w="1530" w:type="dxa"/>
          </w:tcPr>
          <w:p w14:paraId="478517DE" w14:textId="587766BB" w:rsidR="00A36D44" w:rsidRPr="005F7A67" w:rsidRDefault="00D70BCA" w:rsidP="003C6017">
            <w:r w:rsidRPr="005F7A67">
              <w:t xml:space="preserve">Member of workflow group </w:t>
            </w:r>
            <w:r w:rsidRPr="005F7A67">
              <w:rPr>
                <w:rStyle w:val="SAPScreenElement"/>
                <w:color w:val="auto"/>
              </w:rPr>
              <w:t>Payroll Group</w:t>
            </w:r>
          </w:p>
        </w:tc>
        <w:tc>
          <w:tcPr>
            <w:tcW w:w="1800" w:type="dxa"/>
          </w:tcPr>
          <w:p w14:paraId="57F1713F" w14:textId="36716DD5" w:rsidR="00A36D44" w:rsidRPr="005F7A67" w:rsidRDefault="006C0B56" w:rsidP="003C6017">
            <w:r w:rsidRPr="005F7A67">
              <w:t xml:space="preserve">Company Instance </w:t>
            </w:r>
            <w:r w:rsidR="00A36D44" w:rsidRPr="005F7A67">
              <w:t>URL</w:t>
            </w:r>
            <w:r w:rsidR="003F5AF8" w:rsidRPr="005F7A67">
              <w:t xml:space="preserve"> or Mobile App</w:t>
            </w:r>
          </w:p>
        </w:tc>
        <w:tc>
          <w:tcPr>
            <w:tcW w:w="4034" w:type="dxa"/>
          </w:tcPr>
          <w:p w14:paraId="6492674F" w14:textId="77ACF8B6" w:rsidR="00A36D44" w:rsidRPr="005F7A67" w:rsidRDefault="00A36D44" w:rsidP="003C6017">
            <w:r w:rsidRPr="005F7A67">
              <w:t xml:space="preserve">The </w:t>
            </w:r>
            <w:r w:rsidR="00414898" w:rsidRPr="005F7A67">
              <w:t xml:space="preserve">member of the workflow group </w:t>
            </w:r>
            <w:r w:rsidR="00414898" w:rsidRPr="005F7A67">
              <w:rPr>
                <w:rStyle w:val="SAPScreenElement"/>
                <w:color w:val="auto"/>
              </w:rPr>
              <w:t>Payroll Group</w:t>
            </w:r>
            <w:r w:rsidR="00414898" w:rsidRPr="005F7A67">
              <w:rPr>
                <w:rStyle w:val="Object"/>
                <w:rFonts w:ascii="BentonSans Book" w:hAnsi="BentonSans Book" w:cs="Times New Roman"/>
                <w:i w:val="0"/>
                <w:sz w:val="18"/>
              </w:rPr>
              <w:t xml:space="preserve"> </w:t>
            </w:r>
            <w:r w:rsidRPr="005F7A67">
              <w:t>has approved the workflow and the changes for the employee are effective based on the effective date in the system.</w:t>
            </w:r>
          </w:p>
        </w:tc>
      </w:tr>
      <w:tr w:rsidR="00A36D44" w:rsidRPr="005F7A67" w14:paraId="793D9659" w14:textId="77777777" w:rsidTr="00115BCD">
        <w:tc>
          <w:tcPr>
            <w:tcW w:w="2330" w:type="dxa"/>
          </w:tcPr>
          <w:p w14:paraId="067BC92D" w14:textId="41CE43B8" w:rsidR="00A36D44" w:rsidRPr="005F7A67" w:rsidRDefault="00A36D44" w:rsidP="003C6017">
            <w:pPr>
              <w:rPr>
                <w:rStyle w:val="SAPEmphasis"/>
              </w:rPr>
            </w:pPr>
            <w:r w:rsidRPr="005F7A67">
              <w:rPr>
                <w:rStyle w:val="SAPEmphasis"/>
              </w:rPr>
              <w:t xml:space="preserve">Notify </w:t>
            </w:r>
            <w:r w:rsidR="00BA3AC3" w:rsidRPr="005F7A67">
              <w:rPr>
                <w:rStyle w:val="SAPEmphasis"/>
              </w:rPr>
              <w:t>Line Manager</w:t>
            </w:r>
            <w:r w:rsidR="00BA3AC3" w:rsidRPr="005F7A67" w:rsidDel="00BA3AC3">
              <w:rPr>
                <w:rStyle w:val="SAPEmphasis"/>
              </w:rPr>
              <w:t xml:space="preserve"> </w:t>
            </w:r>
            <w:r w:rsidRPr="005F7A67">
              <w:rPr>
                <w:rStyle w:val="SAPEmphasis"/>
              </w:rPr>
              <w:t xml:space="preserve">and Employee about Pay Rate Change Completion </w:t>
            </w:r>
          </w:p>
        </w:tc>
        <w:tc>
          <w:tcPr>
            <w:tcW w:w="1080" w:type="dxa"/>
          </w:tcPr>
          <w:p w14:paraId="55E16C68" w14:textId="77777777" w:rsidR="00A36D44" w:rsidRPr="005F7A67" w:rsidRDefault="00A36D44" w:rsidP="003C6017">
            <w:pPr>
              <w:rPr>
                <w:lang w:eastAsia="zh-CN"/>
              </w:rPr>
            </w:pPr>
            <w:r w:rsidRPr="005F7A67">
              <w:rPr>
                <w:lang w:eastAsia="zh-CN"/>
              </w:rPr>
              <w:t>-</w:t>
            </w:r>
          </w:p>
        </w:tc>
        <w:tc>
          <w:tcPr>
            <w:tcW w:w="3510" w:type="dxa"/>
          </w:tcPr>
          <w:p w14:paraId="4408C04D" w14:textId="77777777" w:rsidR="00A36D44" w:rsidRPr="005F7A67" w:rsidRDefault="00A36D44" w:rsidP="003C6017"/>
        </w:tc>
        <w:tc>
          <w:tcPr>
            <w:tcW w:w="1530" w:type="dxa"/>
          </w:tcPr>
          <w:p w14:paraId="1EC620BE" w14:textId="2108CF60" w:rsidR="00A36D44" w:rsidRPr="005F7A67" w:rsidRDefault="00A36D44" w:rsidP="003C6017">
            <w:r w:rsidRPr="005F7A67">
              <w:t xml:space="preserve">HR </w:t>
            </w:r>
            <w:r w:rsidR="00D70BCA" w:rsidRPr="005F7A67">
              <w:rPr>
                <w:color w:val="000000"/>
              </w:rPr>
              <w:t>Administrator</w:t>
            </w:r>
          </w:p>
        </w:tc>
        <w:tc>
          <w:tcPr>
            <w:tcW w:w="1800" w:type="dxa"/>
          </w:tcPr>
          <w:p w14:paraId="31E2D98A" w14:textId="77777777" w:rsidR="00A36D44" w:rsidRPr="005F7A67" w:rsidRDefault="00A36D44" w:rsidP="003C6017">
            <w:pPr>
              <w:autoSpaceDE w:val="0"/>
              <w:autoSpaceDN w:val="0"/>
              <w:adjustRightInd w:val="0"/>
            </w:pPr>
            <w:r w:rsidRPr="005F7A67">
              <w:t>outside software</w:t>
            </w:r>
          </w:p>
        </w:tc>
        <w:tc>
          <w:tcPr>
            <w:tcW w:w="4034" w:type="dxa"/>
          </w:tcPr>
          <w:p w14:paraId="66C045AB" w14:textId="6A084E12" w:rsidR="00A36D44" w:rsidRPr="005F7A67" w:rsidRDefault="00A36D44" w:rsidP="003C6017">
            <w:r w:rsidRPr="005F7A67">
              <w:t xml:space="preserve">The pay rate change completion notification has been sent to the requesting </w:t>
            </w:r>
            <w:r w:rsidR="00B433EF" w:rsidRPr="005F7A67">
              <w:t xml:space="preserve">line manager </w:t>
            </w:r>
            <w:r w:rsidRPr="005F7A67">
              <w:t>and the employee.</w:t>
            </w:r>
          </w:p>
        </w:tc>
      </w:tr>
      <w:tr w:rsidR="00A36D44" w:rsidRPr="005F7A67" w14:paraId="5392501D" w14:textId="77777777" w:rsidTr="00115BCD">
        <w:tc>
          <w:tcPr>
            <w:tcW w:w="2330" w:type="dxa"/>
          </w:tcPr>
          <w:p w14:paraId="4ABDBD62" w14:textId="77777777" w:rsidR="00A36D44" w:rsidRPr="005F7A67" w:rsidRDefault="00A36D44" w:rsidP="003C6017">
            <w:pPr>
              <w:rPr>
                <w:rStyle w:val="SAPEmphasis"/>
              </w:rPr>
            </w:pPr>
            <w:r w:rsidRPr="005F7A67">
              <w:rPr>
                <w:rStyle w:val="SAPEmphasis"/>
              </w:rPr>
              <w:t>Receive Pay Rate Change Completion Notification</w:t>
            </w:r>
          </w:p>
        </w:tc>
        <w:tc>
          <w:tcPr>
            <w:tcW w:w="1080" w:type="dxa"/>
          </w:tcPr>
          <w:p w14:paraId="6C17258D" w14:textId="77777777" w:rsidR="00A36D44" w:rsidRPr="005F7A67" w:rsidRDefault="00A36D44" w:rsidP="003C6017">
            <w:pPr>
              <w:rPr>
                <w:lang w:eastAsia="zh-CN"/>
              </w:rPr>
            </w:pPr>
            <w:r w:rsidRPr="005F7A67">
              <w:rPr>
                <w:lang w:eastAsia="zh-CN"/>
              </w:rPr>
              <w:t>-</w:t>
            </w:r>
          </w:p>
        </w:tc>
        <w:tc>
          <w:tcPr>
            <w:tcW w:w="3510" w:type="dxa"/>
          </w:tcPr>
          <w:p w14:paraId="4F0880F7" w14:textId="77777777" w:rsidR="00A36D44" w:rsidRPr="005F7A67" w:rsidRDefault="00A36D44" w:rsidP="003C6017"/>
        </w:tc>
        <w:tc>
          <w:tcPr>
            <w:tcW w:w="1530" w:type="dxa"/>
          </w:tcPr>
          <w:p w14:paraId="14486F8E" w14:textId="5BA7EB38" w:rsidR="00A36D44" w:rsidRPr="005F7A67" w:rsidRDefault="00BA3AC3" w:rsidP="003C6017">
            <w:r w:rsidRPr="005F7A67">
              <w:t>Line Manager</w:t>
            </w:r>
            <w:r w:rsidR="00A36D44" w:rsidRPr="005F7A67">
              <w:t>/ Employee</w:t>
            </w:r>
          </w:p>
        </w:tc>
        <w:tc>
          <w:tcPr>
            <w:tcW w:w="1800" w:type="dxa"/>
          </w:tcPr>
          <w:p w14:paraId="39EC5CAC" w14:textId="77777777" w:rsidR="00A36D44" w:rsidRPr="005F7A67" w:rsidRDefault="00A36D44" w:rsidP="003C6017">
            <w:pPr>
              <w:autoSpaceDE w:val="0"/>
              <w:autoSpaceDN w:val="0"/>
              <w:adjustRightInd w:val="0"/>
            </w:pPr>
            <w:r w:rsidRPr="005F7A67">
              <w:t>outside software</w:t>
            </w:r>
          </w:p>
        </w:tc>
        <w:tc>
          <w:tcPr>
            <w:tcW w:w="4034" w:type="dxa"/>
          </w:tcPr>
          <w:p w14:paraId="3BAC1444" w14:textId="53F7A5A6" w:rsidR="00A36D44" w:rsidRPr="005F7A67" w:rsidRDefault="00A36D44" w:rsidP="003C6017">
            <w:r w:rsidRPr="005F7A67">
              <w:t xml:space="preserve">The requesting </w:t>
            </w:r>
            <w:r w:rsidR="00CF22BD" w:rsidRPr="005F7A67">
              <w:t xml:space="preserve">line manager </w:t>
            </w:r>
            <w:r w:rsidRPr="005F7A67">
              <w:t>and the employee have received the pay rate change completion notification.</w:t>
            </w:r>
          </w:p>
        </w:tc>
      </w:tr>
      <w:tr w:rsidR="00690ABA" w:rsidRPr="005F7A67" w14:paraId="542C86B7" w14:textId="77777777" w:rsidTr="006043B0">
        <w:tc>
          <w:tcPr>
            <w:tcW w:w="14284" w:type="dxa"/>
            <w:gridSpan w:val="6"/>
          </w:tcPr>
          <w:p w14:paraId="2F185974" w14:textId="77777777" w:rsidR="00690ABA" w:rsidRPr="005F7A67" w:rsidRDefault="00690ABA" w:rsidP="003C6017">
            <w:r w:rsidRPr="005F7A67">
              <w:rPr>
                <w:rStyle w:val="SAPEmphasis"/>
              </w:rPr>
              <w:lastRenderedPageBreak/>
              <w:t>Take Action: Spot Bonus</w:t>
            </w:r>
          </w:p>
        </w:tc>
      </w:tr>
      <w:tr w:rsidR="000836ED" w:rsidRPr="005F7A67" w14:paraId="57DE80EF" w14:textId="77777777" w:rsidTr="00115BCD">
        <w:tc>
          <w:tcPr>
            <w:tcW w:w="2330" w:type="dxa"/>
          </w:tcPr>
          <w:p w14:paraId="11D450FB" w14:textId="77777777" w:rsidR="000836ED" w:rsidRPr="005F7A67" w:rsidRDefault="000836ED" w:rsidP="003C6017">
            <w:pPr>
              <w:rPr>
                <w:rStyle w:val="SAPEmphasis"/>
              </w:rPr>
            </w:pPr>
            <w:r w:rsidRPr="005F7A67">
              <w:rPr>
                <w:rStyle w:val="SAPEmphasis"/>
              </w:rPr>
              <w:t>Enter Spot Bonus Data</w:t>
            </w:r>
          </w:p>
        </w:tc>
        <w:tc>
          <w:tcPr>
            <w:tcW w:w="1080" w:type="dxa"/>
          </w:tcPr>
          <w:p w14:paraId="1933727F" w14:textId="08A4DD17" w:rsidR="000836ED" w:rsidRPr="005F7A67" w:rsidRDefault="002F4552" w:rsidP="003C6017">
            <w:pPr>
              <w:rPr>
                <w:lang w:eastAsia="zh-CN"/>
              </w:rPr>
            </w:pPr>
            <w:r w:rsidRPr="005F7A67">
              <w:t>Employee Central</w:t>
            </w:r>
            <w:r w:rsidR="000836ED" w:rsidRPr="005F7A67">
              <w:t xml:space="preserve"> UI</w:t>
            </w:r>
          </w:p>
        </w:tc>
        <w:tc>
          <w:tcPr>
            <w:tcW w:w="3510" w:type="dxa"/>
          </w:tcPr>
          <w:p w14:paraId="65BC2649" w14:textId="7DEC89EC" w:rsidR="000836ED" w:rsidRPr="005F7A67" w:rsidDel="00FE103B" w:rsidRDefault="00FB2764" w:rsidP="003C6017">
            <w:r w:rsidRPr="005F7A67">
              <w:t>An employee is to receive a spot bonus as recognition to his or her outstanding work results.</w:t>
            </w:r>
          </w:p>
        </w:tc>
        <w:tc>
          <w:tcPr>
            <w:tcW w:w="1530" w:type="dxa"/>
          </w:tcPr>
          <w:p w14:paraId="7E15A88A" w14:textId="29C2F85E" w:rsidR="000836ED" w:rsidRPr="005F7A67" w:rsidRDefault="00FB2764" w:rsidP="003C6017">
            <w:r w:rsidRPr="005F7A67">
              <w:t>Line Manager</w:t>
            </w:r>
          </w:p>
        </w:tc>
        <w:tc>
          <w:tcPr>
            <w:tcW w:w="1800" w:type="dxa"/>
          </w:tcPr>
          <w:p w14:paraId="1FEFB729" w14:textId="37C277D3" w:rsidR="000836ED" w:rsidRPr="005F7A67" w:rsidRDefault="006C0B56" w:rsidP="003C6017">
            <w:pPr>
              <w:autoSpaceDE w:val="0"/>
              <w:autoSpaceDN w:val="0"/>
              <w:adjustRightInd w:val="0"/>
            </w:pPr>
            <w:r w:rsidRPr="005F7A67">
              <w:t xml:space="preserve">Company Instance </w:t>
            </w:r>
            <w:r w:rsidR="000836ED" w:rsidRPr="005F7A67">
              <w:t>URL</w:t>
            </w:r>
          </w:p>
        </w:tc>
        <w:tc>
          <w:tcPr>
            <w:tcW w:w="4034" w:type="dxa"/>
          </w:tcPr>
          <w:p w14:paraId="4A5271A4" w14:textId="77777777" w:rsidR="000836ED" w:rsidRPr="005F7A67" w:rsidRDefault="000836ED" w:rsidP="003C6017">
            <w:r w:rsidRPr="005F7A67">
              <w:t>The spot bonus data for an employee has been entered into the system. The updates to the employee data record are done immediately.</w:t>
            </w:r>
          </w:p>
        </w:tc>
      </w:tr>
      <w:tr w:rsidR="000836ED" w:rsidRPr="005F7A67" w14:paraId="151751B3" w14:textId="77777777" w:rsidTr="00115BCD">
        <w:tc>
          <w:tcPr>
            <w:tcW w:w="2330" w:type="dxa"/>
          </w:tcPr>
          <w:p w14:paraId="0E05414C" w14:textId="0AB8D5BC" w:rsidR="000836ED" w:rsidRPr="005F7A67" w:rsidRDefault="000836ED" w:rsidP="003C6017">
            <w:pPr>
              <w:rPr>
                <w:rStyle w:val="SAPEmphasis"/>
              </w:rPr>
            </w:pPr>
            <w:r w:rsidRPr="005F7A67">
              <w:rPr>
                <w:rStyle w:val="SAPEmphasis"/>
              </w:rPr>
              <w:t xml:space="preserve">Notify Employee about Spot Bonus </w:t>
            </w:r>
          </w:p>
        </w:tc>
        <w:tc>
          <w:tcPr>
            <w:tcW w:w="1080" w:type="dxa"/>
          </w:tcPr>
          <w:p w14:paraId="7AA6A65F" w14:textId="77777777" w:rsidR="000836ED" w:rsidRPr="005F7A67" w:rsidRDefault="000836ED" w:rsidP="003C6017">
            <w:pPr>
              <w:rPr>
                <w:lang w:eastAsia="zh-CN"/>
              </w:rPr>
            </w:pPr>
            <w:r w:rsidRPr="005F7A67">
              <w:rPr>
                <w:lang w:eastAsia="zh-CN"/>
              </w:rPr>
              <w:t>-</w:t>
            </w:r>
          </w:p>
        </w:tc>
        <w:tc>
          <w:tcPr>
            <w:tcW w:w="3510" w:type="dxa"/>
          </w:tcPr>
          <w:p w14:paraId="66497954" w14:textId="77777777" w:rsidR="000836ED" w:rsidRPr="005F7A67" w:rsidDel="00FE103B" w:rsidRDefault="000836ED" w:rsidP="003C6017"/>
        </w:tc>
        <w:tc>
          <w:tcPr>
            <w:tcW w:w="1530" w:type="dxa"/>
          </w:tcPr>
          <w:p w14:paraId="2BC07E3B" w14:textId="57F34147" w:rsidR="000836ED" w:rsidRPr="005F7A67" w:rsidRDefault="00FB2764" w:rsidP="003C6017">
            <w:r w:rsidRPr="005F7A67">
              <w:t>Line Manager</w:t>
            </w:r>
          </w:p>
        </w:tc>
        <w:tc>
          <w:tcPr>
            <w:tcW w:w="1800" w:type="dxa"/>
          </w:tcPr>
          <w:p w14:paraId="12B77ACC" w14:textId="77777777" w:rsidR="000836ED" w:rsidRPr="005F7A67" w:rsidRDefault="000836ED" w:rsidP="003C6017">
            <w:pPr>
              <w:autoSpaceDE w:val="0"/>
              <w:autoSpaceDN w:val="0"/>
              <w:adjustRightInd w:val="0"/>
            </w:pPr>
            <w:r w:rsidRPr="005F7A67">
              <w:t>outside software</w:t>
            </w:r>
          </w:p>
        </w:tc>
        <w:tc>
          <w:tcPr>
            <w:tcW w:w="4034" w:type="dxa"/>
          </w:tcPr>
          <w:p w14:paraId="23EEA406" w14:textId="3A00E106" w:rsidR="000836ED" w:rsidRPr="005F7A67" w:rsidRDefault="000836ED" w:rsidP="003C6017">
            <w:r w:rsidRPr="005F7A67">
              <w:t xml:space="preserve">The notification </w:t>
            </w:r>
            <w:r w:rsidR="00D774D4" w:rsidRPr="005F7A67">
              <w:t xml:space="preserve">about the spot bonus he or she is going to receive </w:t>
            </w:r>
            <w:r w:rsidRPr="005F7A67">
              <w:t xml:space="preserve">has been sent to the </w:t>
            </w:r>
            <w:r w:rsidR="00FB2764" w:rsidRPr="005F7A67">
              <w:t>appropriate</w:t>
            </w:r>
            <w:r w:rsidRPr="005F7A67">
              <w:t xml:space="preserve"> employee.</w:t>
            </w:r>
          </w:p>
        </w:tc>
      </w:tr>
      <w:tr w:rsidR="000836ED" w:rsidRPr="005F7A67" w14:paraId="0061AC34" w14:textId="77777777" w:rsidTr="00115BCD">
        <w:tc>
          <w:tcPr>
            <w:tcW w:w="2330" w:type="dxa"/>
          </w:tcPr>
          <w:p w14:paraId="3AA5F97F" w14:textId="4EC574C7" w:rsidR="000836ED" w:rsidRPr="005F7A67" w:rsidRDefault="000836ED" w:rsidP="003C6017">
            <w:pPr>
              <w:rPr>
                <w:rStyle w:val="SAPEmphasis"/>
              </w:rPr>
            </w:pPr>
            <w:r w:rsidRPr="005F7A67">
              <w:rPr>
                <w:rStyle w:val="SAPEmphasis"/>
              </w:rPr>
              <w:t>Receiv</w:t>
            </w:r>
            <w:r w:rsidR="00E80A0B" w:rsidRPr="005F7A67">
              <w:rPr>
                <w:rStyle w:val="SAPEmphasis"/>
              </w:rPr>
              <w:t>e</w:t>
            </w:r>
            <w:r w:rsidRPr="005F7A67">
              <w:rPr>
                <w:rStyle w:val="SAPEmphasis"/>
              </w:rPr>
              <w:t xml:space="preserve"> Spot Bonus Notification</w:t>
            </w:r>
          </w:p>
        </w:tc>
        <w:tc>
          <w:tcPr>
            <w:tcW w:w="1080" w:type="dxa"/>
          </w:tcPr>
          <w:p w14:paraId="0C616331" w14:textId="77777777" w:rsidR="000836ED" w:rsidRPr="005F7A67" w:rsidRDefault="000836ED" w:rsidP="003C6017">
            <w:pPr>
              <w:rPr>
                <w:lang w:eastAsia="zh-CN"/>
              </w:rPr>
            </w:pPr>
            <w:r w:rsidRPr="005F7A67">
              <w:rPr>
                <w:lang w:eastAsia="zh-CN"/>
              </w:rPr>
              <w:t>-</w:t>
            </w:r>
          </w:p>
        </w:tc>
        <w:tc>
          <w:tcPr>
            <w:tcW w:w="3510" w:type="dxa"/>
          </w:tcPr>
          <w:p w14:paraId="0F27116A" w14:textId="77777777" w:rsidR="000836ED" w:rsidRPr="005F7A67" w:rsidDel="00FE103B" w:rsidRDefault="000836ED" w:rsidP="003C6017"/>
        </w:tc>
        <w:tc>
          <w:tcPr>
            <w:tcW w:w="1530" w:type="dxa"/>
          </w:tcPr>
          <w:p w14:paraId="68D3D557" w14:textId="79A9E6D3" w:rsidR="000836ED" w:rsidRPr="005F7A67" w:rsidRDefault="000836ED" w:rsidP="003C6017">
            <w:r w:rsidRPr="005F7A67">
              <w:t>Employee</w:t>
            </w:r>
          </w:p>
        </w:tc>
        <w:tc>
          <w:tcPr>
            <w:tcW w:w="1800" w:type="dxa"/>
          </w:tcPr>
          <w:p w14:paraId="21AC4F89" w14:textId="77777777" w:rsidR="000836ED" w:rsidRPr="005F7A67" w:rsidRDefault="000836ED" w:rsidP="003C6017">
            <w:pPr>
              <w:autoSpaceDE w:val="0"/>
              <w:autoSpaceDN w:val="0"/>
              <w:adjustRightInd w:val="0"/>
            </w:pPr>
            <w:r w:rsidRPr="005F7A67">
              <w:t>outside software</w:t>
            </w:r>
          </w:p>
        </w:tc>
        <w:tc>
          <w:tcPr>
            <w:tcW w:w="4034" w:type="dxa"/>
          </w:tcPr>
          <w:p w14:paraId="6A7407F2" w14:textId="57144CC1" w:rsidR="000836ED" w:rsidRPr="005F7A67" w:rsidRDefault="000836ED" w:rsidP="003C6017">
            <w:r w:rsidRPr="005F7A67">
              <w:t>The employee ha</w:t>
            </w:r>
            <w:r w:rsidR="00FB2764" w:rsidRPr="005F7A67">
              <w:t>s</w:t>
            </w:r>
            <w:r w:rsidRPr="005F7A67">
              <w:t xml:space="preserve"> received the spot bonus notification.</w:t>
            </w:r>
          </w:p>
        </w:tc>
      </w:tr>
      <w:tr w:rsidR="000836ED" w:rsidRPr="005F7A67" w14:paraId="39BE9062" w14:textId="77777777" w:rsidTr="006043B0">
        <w:tc>
          <w:tcPr>
            <w:tcW w:w="14284" w:type="dxa"/>
            <w:gridSpan w:val="6"/>
          </w:tcPr>
          <w:p w14:paraId="3E17FFD6" w14:textId="77777777" w:rsidR="000836ED" w:rsidRPr="005F7A67" w:rsidRDefault="000836ED" w:rsidP="003C6017">
            <w:pPr>
              <w:rPr>
                <w:b/>
                <w:lang w:eastAsia="zh-CN"/>
              </w:rPr>
            </w:pPr>
            <w:r w:rsidRPr="005F7A67">
              <w:rPr>
                <w:rStyle w:val="SAPEmphasis"/>
              </w:rPr>
              <w:t>Take Action: Manage Recurring Deductions</w:t>
            </w:r>
          </w:p>
        </w:tc>
      </w:tr>
      <w:tr w:rsidR="000836ED" w:rsidRPr="005F7A67" w14:paraId="651A2E70" w14:textId="77777777" w:rsidTr="00115BCD">
        <w:tc>
          <w:tcPr>
            <w:tcW w:w="2330" w:type="dxa"/>
          </w:tcPr>
          <w:p w14:paraId="5EB5C715" w14:textId="77777777" w:rsidR="000836ED" w:rsidRPr="005F7A67" w:rsidRDefault="000836ED" w:rsidP="003C6017">
            <w:pPr>
              <w:rPr>
                <w:rStyle w:val="SAPEmphasis"/>
              </w:rPr>
            </w:pPr>
            <w:r w:rsidRPr="005F7A67">
              <w:rPr>
                <w:rStyle w:val="SAPEmphasis"/>
              </w:rPr>
              <w:t>Request Employee Recurring Deduction</w:t>
            </w:r>
          </w:p>
        </w:tc>
        <w:tc>
          <w:tcPr>
            <w:tcW w:w="1080" w:type="dxa"/>
          </w:tcPr>
          <w:p w14:paraId="7EA35567" w14:textId="77777777" w:rsidR="000836ED" w:rsidRPr="005F7A67" w:rsidRDefault="000836ED" w:rsidP="003C6017">
            <w:pPr>
              <w:rPr>
                <w:lang w:eastAsia="zh-CN"/>
              </w:rPr>
            </w:pPr>
            <w:r w:rsidRPr="005F7A67">
              <w:rPr>
                <w:lang w:eastAsia="zh-CN"/>
              </w:rPr>
              <w:t>-</w:t>
            </w:r>
          </w:p>
        </w:tc>
        <w:tc>
          <w:tcPr>
            <w:tcW w:w="3510" w:type="dxa"/>
          </w:tcPr>
          <w:p w14:paraId="5B105C62" w14:textId="77777777" w:rsidR="000836ED" w:rsidRPr="005F7A67" w:rsidDel="00FE103B" w:rsidRDefault="006D192E" w:rsidP="003C6017">
            <w:r w:rsidRPr="005F7A67">
              <w:t>A certain amount should be deducted every payroll period from the employee’s compensation.</w:t>
            </w:r>
          </w:p>
        </w:tc>
        <w:tc>
          <w:tcPr>
            <w:tcW w:w="1530" w:type="dxa"/>
          </w:tcPr>
          <w:p w14:paraId="1DB50122" w14:textId="7ACCA073" w:rsidR="000836ED" w:rsidRPr="005F7A67" w:rsidRDefault="00BA3AC3" w:rsidP="003C6017">
            <w:r w:rsidRPr="005F7A67">
              <w:t>Line Manager</w:t>
            </w:r>
          </w:p>
        </w:tc>
        <w:tc>
          <w:tcPr>
            <w:tcW w:w="1800" w:type="dxa"/>
          </w:tcPr>
          <w:p w14:paraId="43F92D8C" w14:textId="77777777" w:rsidR="000836ED" w:rsidRPr="005F7A67" w:rsidRDefault="000836ED" w:rsidP="003C6017">
            <w:pPr>
              <w:autoSpaceDE w:val="0"/>
              <w:autoSpaceDN w:val="0"/>
              <w:adjustRightInd w:val="0"/>
            </w:pPr>
            <w:r w:rsidRPr="005F7A67">
              <w:t>outside software</w:t>
            </w:r>
          </w:p>
        </w:tc>
        <w:tc>
          <w:tcPr>
            <w:tcW w:w="4034" w:type="dxa"/>
          </w:tcPr>
          <w:p w14:paraId="4955368A" w14:textId="4CBF94B1" w:rsidR="000836ED" w:rsidRPr="005F7A67" w:rsidRDefault="000836ED" w:rsidP="003C6017">
            <w:r w:rsidRPr="005F7A67">
              <w:t xml:space="preserve">The </w:t>
            </w:r>
            <w:r w:rsidR="00CF22BD" w:rsidRPr="005F7A67">
              <w:t xml:space="preserve">line manager </w:t>
            </w:r>
            <w:r w:rsidRPr="005F7A67">
              <w:t xml:space="preserve">has sent to the HR </w:t>
            </w:r>
            <w:r w:rsidR="00F22331" w:rsidRPr="005F7A67">
              <w:t>a</w:t>
            </w:r>
            <w:r w:rsidR="00F22331" w:rsidRPr="005F7A67">
              <w:rPr>
                <w:color w:val="000000"/>
              </w:rPr>
              <w:t>dministrator</w:t>
            </w:r>
            <w:r w:rsidR="00F22331" w:rsidRPr="005F7A67">
              <w:t xml:space="preserve"> </w:t>
            </w:r>
            <w:r w:rsidRPr="005F7A67">
              <w:t>a request for recurring deduction</w:t>
            </w:r>
            <w:r w:rsidR="005E131E" w:rsidRPr="005F7A67">
              <w:t>(</w:t>
            </w:r>
            <w:r w:rsidRPr="005F7A67">
              <w:t>s</w:t>
            </w:r>
            <w:r w:rsidR="005E131E" w:rsidRPr="005F7A67">
              <w:t>)</w:t>
            </w:r>
            <w:r w:rsidRPr="005F7A67">
              <w:t xml:space="preserve"> for one of his/her direct reports.</w:t>
            </w:r>
          </w:p>
        </w:tc>
      </w:tr>
      <w:tr w:rsidR="000836ED" w:rsidRPr="005F7A67" w14:paraId="36387625" w14:textId="77777777" w:rsidTr="00115BCD">
        <w:tc>
          <w:tcPr>
            <w:tcW w:w="2330" w:type="dxa"/>
          </w:tcPr>
          <w:p w14:paraId="38746484" w14:textId="77777777" w:rsidR="000836ED" w:rsidRPr="005F7A67" w:rsidRDefault="000836ED" w:rsidP="003C6017">
            <w:pPr>
              <w:rPr>
                <w:rStyle w:val="SAPEmphasis"/>
              </w:rPr>
            </w:pPr>
            <w:r w:rsidRPr="005F7A67">
              <w:rPr>
                <w:rStyle w:val="SAPEmphasis"/>
              </w:rPr>
              <w:t>Receiv</w:t>
            </w:r>
            <w:r w:rsidR="00E80A0B" w:rsidRPr="005F7A67">
              <w:rPr>
                <w:rStyle w:val="SAPEmphasis"/>
              </w:rPr>
              <w:t>e</w:t>
            </w:r>
            <w:r w:rsidRPr="005F7A67">
              <w:rPr>
                <w:rStyle w:val="SAPEmphasis"/>
              </w:rPr>
              <w:t xml:space="preserve"> Employee Recurring Deduction Request</w:t>
            </w:r>
          </w:p>
        </w:tc>
        <w:tc>
          <w:tcPr>
            <w:tcW w:w="1080" w:type="dxa"/>
          </w:tcPr>
          <w:p w14:paraId="6440F005" w14:textId="77777777" w:rsidR="000836ED" w:rsidRPr="005F7A67" w:rsidRDefault="000836ED" w:rsidP="003C6017">
            <w:pPr>
              <w:rPr>
                <w:lang w:eastAsia="zh-CN"/>
              </w:rPr>
            </w:pPr>
            <w:r w:rsidRPr="005F7A67">
              <w:rPr>
                <w:lang w:eastAsia="zh-CN"/>
              </w:rPr>
              <w:t>-</w:t>
            </w:r>
          </w:p>
        </w:tc>
        <w:tc>
          <w:tcPr>
            <w:tcW w:w="3510" w:type="dxa"/>
          </w:tcPr>
          <w:p w14:paraId="2A44E861" w14:textId="77777777" w:rsidR="000836ED" w:rsidRPr="005F7A67" w:rsidDel="00FE103B" w:rsidRDefault="000836ED" w:rsidP="003C6017"/>
        </w:tc>
        <w:tc>
          <w:tcPr>
            <w:tcW w:w="1530" w:type="dxa"/>
          </w:tcPr>
          <w:p w14:paraId="30938EAE" w14:textId="6CB8270F" w:rsidR="000836ED" w:rsidRPr="005F7A67" w:rsidRDefault="000836ED" w:rsidP="003C6017">
            <w:r w:rsidRPr="005F7A67">
              <w:t xml:space="preserve">HR </w:t>
            </w:r>
            <w:r w:rsidR="00D70BCA" w:rsidRPr="005F7A67">
              <w:rPr>
                <w:color w:val="000000"/>
              </w:rPr>
              <w:t>Administrator</w:t>
            </w:r>
          </w:p>
        </w:tc>
        <w:tc>
          <w:tcPr>
            <w:tcW w:w="1800" w:type="dxa"/>
          </w:tcPr>
          <w:p w14:paraId="27D580F4" w14:textId="77777777" w:rsidR="000836ED" w:rsidRPr="005F7A67" w:rsidRDefault="000836ED" w:rsidP="003C6017">
            <w:pPr>
              <w:autoSpaceDE w:val="0"/>
              <w:autoSpaceDN w:val="0"/>
              <w:adjustRightInd w:val="0"/>
            </w:pPr>
            <w:r w:rsidRPr="005F7A67">
              <w:t>outside software</w:t>
            </w:r>
          </w:p>
        </w:tc>
        <w:tc>
          <w:tcPr>
            <w:tcW w:w="4034" w:type="dxa"/>
          </w:tcPr>
          <w:p w14:paraId="44C0DF04" w14:textId="6FBF65B4" w:rsidR="000836ED" w:rsidRPr="005F7A67" w:rsidRDefault="000836ED" w:rsidP="003C6017">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has received the </w:t>
            </w:r>
            <w:r w:rsidR="006D192E" w:rsidRPr="005F7A67">
              <w:t>recurring deduction</w:t>
            </w:r>
            <w:r w:rsidR="005E131E" w:rsidRPr="005F7A67">
              <w:t>(</w:t>
            </w:r>
            <w:r w:rsidR="006D192E" w:rsidRPr="005F7A67">
              <w:t>s</w:t>
            </w:r>
            <w:r w:rsidR="005E131E" w:rsidRPr="005F7A67">
              <w:t>)</w:t>
            </w:r>
            <w:r w:rsidR="006D192E" w:rsidRPr="005F7A67">
              <w:t xml:space="preserve"> </w:t>
            </w:r>
            <w:r w:rsidRPr="005F7A67">
              <w:t>request.</w:t>
            </w:r>
          </w:p>
        </w:tc>
      </w:tr>
      <w:tr w:rsidR="000836ED" w:rsidRPr="005F7A67" w14:paraId="4052B702" w14:textId="77777777" w:rsidTr="00115BCD">
        <w:tc>
          <w:tcPr>
            <w:tcW w:w="2330" w:type="dxa"/>
          </w:tcPr>
          <w:p w14:paraId="2F192D2E" w14:textId="77777777" w:rsidR="000836ED" w:rsidRPr="005F7A67" w:rsidRDefault="000836ED" w:rsidP="003C6017">
            <w:pPr>
              <w:rPr>
                <w:rStyle w:val="SAPEmphasis"/>
              </w:rPr>
            </w:pPr>
            <w:r w:rsidRPr="005F7A67">
              <w:rPr>
                <w:rStyle w:val="SAPEmphasis"/>
              </w:rPr>
              <w:t>Enter Recurring Deduction Data</w:t>
            </w:r>
          </w:p>
        </w:tc>
        <w:tc>
          <w:tcPr>
            <w:tcW w:w="1080" w:type="dxa"/>
          </w:tcPr>
          <w:p w14:paraId="73E6F8FA" w14:textId="3A7BA388" w:rsidR="000836ED" w:rsidRPr="005F7A67" w:rsidRDefault="002F4552" w:rsidP="003C6017">
            <w:pPr>
              <w:rPr>
                <w:lang w:eastAsia="zh-CN"/>
              </w:rPr>
            </w:pPr>
            <w:r w:rsidRPr="005F7A67">
              <w:t>Employee Central</w:t>
            </w:r>
            <w:r w:rsidR="000836ED" w:rsidRPr="005F7A67">
              <w:t xml:space="preserve"> UI</w:t>
            </w:r>
          </w:p>
        </w:tc>
        <w:tc>
          <w:tcPr>
            <w:tcW w:w="3510" w:type="dxa"/>
          </w:tcPr>
          <w:p w14:paraId="7EEA82A8" w14:textId="77777777" w:rsidR="000836ED" w:rsidRPr="005F7A67" w:rsidDel="00FE103B" w:rsidRDefault="000836ED" w:rsidP="003C6017"/>
        </w:tc>
        <w:tc>
          <w:tcPr>
            <w:tcW w:w="1530" w:type="dxa"/>
          </w:tcPr>
          <w:p w14:paraId="05A36058" w14:textId="1CADA2F4" w:rsidR="000836ED" w:rsidRPr="005F7A67" w:rsidRDefault="000836ED" w:rsidP="003C6017">
            <w:r w:rsidRPr="005F7A67">
              <w:t xml:space="preserve">HR </w:t>
            </w:r>
            <w:r w:rsidR="00D70BCA" w:rsidRPr="005F7A67">
              <w:rPr>
                <w:color w:val="000000"/>
              </w:rPr>
              <w:t>Administrator</w:t>
            </w:r>
          </w:p>
        </w:tc>
        <w:tc>
          <w:tcPr>
            <w:tcW w:w="1800" w:type="dxa"/>
          </w:tcPr>
          <w:p w14:paraId="67B3C671" w14:textId="343D75FE" w:rsidR="000836ED" w:rsidRPr="005F7A67" w:rsidRDefault="006C0B56" w:rsidP="003C6017">
            <w:pPr>
              <w:autoSpaceDE w:val="0"/>
              <w:autoSpaceDN w:val="0"/>
              <w:adjustRightInd w:val="0"/>
            </w:pPr>
            <w:r w:rsidRPr="005F7A67">
              <w:t xml:space="preserve">Company Instance </w:t>
            </w:r>
            <w:r w:rsidR="000836ED" w:rsidRPr="005F7A67">
              <w:t>URL</w:t>
            </w:r>
          </w:p>
        </w:tc>
        <w:tc>
          <w:tcPr>
            <w:tcW w:w="4034" w:type="dxa"/>
          </w:tcPr>
          <w:p w14:paraId="76D0B8E9" w14:textId="77777777" w:rsidR="000836ED" w:rsidRPr="005F7A67" w:rsidRDefault="000836ED" w:rsidP="003C6017">
            <w:r w:rsidRPr="005F7A67">
              <w:t xml:space="preserve">The </w:t>
            </w:r>
            <w:r w:rsidR="006D192E" w:rsidRPr="005F7A67">
              <w:t xml:space="preserve">recurring deduction </w:t>
            </w:r>
            <w:r w:rsidRPr="005F7A67">
              <w:t>data for an employee has been entered into the system. The updates to the employee data record are done immediately.</w:t>
            </w:r>
          </w:p>
        </w:tc>
      </w:tr>
      <w:tr w:rsidR="000836ED" w:rsidRPr="005F7A67" w14:paraId="03153675" w14:textId="77777777" w:rsidTr="00115BCD">
        <w:tc>
          <w:tcPr>
            <w:tcW w:w="2330" w:type="dxa"/>
          </w:tcPr>
          <w:p w14:paraId="4043A503" w14:textId="4C512828" w:rsidR="000836ED" w:rsidRPr="005F7A67" w:rsidRDefault="000836ED" w:rsidP="003C6017">
            <w:pPr>
              <w:rPr>
                <w:rStyle w:val="SAPEmphasis"/>
              </w:rPr>
            </w:pPr>
            <w:r w:rsidRPr="005F7A67">
              <w:rPr>
                <w:rStyle w:val="SAPEmphasis"/>
              </w:rPr>
              <w:t xml:space="preserve">Notify </w:t>
            </w:r>
            <w:r w:rsidR="00BA3AC3" w:rsidRPr="005F7A67">
              <w:rPr>
                <w:rStyle w:val="SAPEmphasis"/>
              </w:rPr>
              <w:t>Line Manager</w:t>
            </w:r>
            <w:r w:rsidR="00BA3AC3" w:rsidRPr="005F7A67" w:rsidDel="00BA3AC3">
              <w:rPr>
                <w:rStyle w:val="SAPEmphasis"/>
              </w:rPr>
              <w:t xml:space="preserve"> </w:t>
            </w:r>
            <w:r w:rsidRPr="005F7A67">
              <w:rPr>
                <w:rStyle w:val="SAPEmphasis"/>
              </w:rPr>
              <w:t>and Employee about Recurring Deduction Completion</w:t>
            </w:r>
          </w:p>
        </w:tc>
        <w:tc>
          <w:tcPr>
            <w:tcW w:w="1080" w:type="dxa"/>
          </w:tcPr>
          <w:p w14:paraId="7E1E4365" w14:textId="77777777" w:rsidR="000836ED" w:rsidRPr="005F7A67" w:rsidRDefault="000836ED" w:rsidP="003C6017">
            <w:pPr>
              <w:rPr>
                <w:lang w:eastAsia="zh-CN"/>
              </w:rPr>
            </w:pPr>
            <w:r w:rsidRPr="005F7A67">
              <w:rPr>
                <w:lang w:eastAsia="zh-CN"/>
              </w:rPr>
              <w:t>-</w:t>
            </w:r>
          </w:p>
        </w:tc>
        <w:tc>
          <w:tcPr>
            <w:tcW w:w="3510" w:type="dxa"/>
          </w:tcPr>
          <w:p w14:paraId="6A0C7BB1" w14:textId="77777777" w:rsidR="000836ED" w:rsidRPr="005F7A67" w:rsidDel="00FE103B" w:rsidRDefault="000836ED" w:rsidP="003C6017"/>
        </w:tc>
        <w:tc>
          <w:tcPr>
            <w:tcW w:w="1530" w:type="dxa"/>
          </w:tcPr>
          <w:p w14:paraId="7BF214D5" w14:textId="607E653D" w:rsidR="000836ED" w:rsidRPr="005F7A67" w:rsidRDefault="000836ED" w:rsidP="003C6017">
            <w:r w:rsidRPr="005F7A67">
              <w:t xml:space="preserve">HR </w:t>
            </w:r>
            <w:r w:rsidR="00D70BCA" w:rsidRPr="005F7A67">
              <w:rPr>
                <w:color w:val="000000"/>
              </w:rPr>
              <w:t>Administrator</w:t>
            </w:r>
          </w:p>
        </w:tc>
        <w:tc>
          <w:tcPr>
            <w:tcW w:w="1800" w:type="dxa"/>
          </w:tcPr>
          <w:p w14:paraId="11161FED" w14:textId="77777777" w:rsidR="000836ED" w:rsidRPr="005F7A67" w:rsidRDefault="000836ED" w:rsidP="003C6017">
            <w:pPr>
              <w:autoSpaceDE w:val="0"/>
              <w:autoSpaceDN w:val="0"/>
              <w:adjustRightInd w:val="0"/>
            </w:pPr>
            <w:r w:rsidRPr="005F7A67">
              <w:t>outside software</w:t>
            </w:r>
          </w:p>
        </w:tc>
        <w:tc>
          <w:tcPr>
            <w:tcW w:w="4034" w:type="dxa"/>
          </w:tcPr>
          <w:p w14:paraId="18D373FC" w14:textId="6BFEC5C6" w:rsidR="000836ED" w:rsidRPr="005F7A67" w:rsidRDefault="000836ED" w:rsidP="003C6017">
            <w:r w:rsidRPr="005F7A67">
              <w:t xml:space="preserve">The </w:t>
            </w:r>
            <w:r w:rsidR="006D192E" w:rsidRPr="005F7A67">
              <w:t xml:space="preserve">recurring deduction </w:t>
            </w:r>
            <w:r w:rsidRPr="005F7A67">
              <w:t xml:space="preserve">completion notification has been sent to the requesting </w:t>
            </w:r>
            <w:r w:rsidR="00B433EF" w:rsidRPr="005F7A67">
              <w:t xml:space="preserve">line manager </w:t>
            </w:r>
            <w:r w:rsidRPr="005F7A67">
              <w:t>and the employee.</w:t>
            </w:r>
          </w:p>
        </w:tc>
      </w:tr>
      <w:tr w:rsidR="000836ED" w:rsidRPr="005F7A67" w14:paraId="77852AF1" w14:textId="77777777" w:rsidTr="00115BCD">
        <w:tc>
          <w:tcPr>
            <w:tcW w:w="2330" w:type="dxa"/>
          </w:tcPr>
          <w:p w14:paraId="5FD6EAE9" w14:textId="77777777" w:rsidR="000836ED" w:rsidRPr="005F7A67" w:rsidRDefault="000836ED" w:rsidP="003C6017">
            <w:pPr>
              <w:rPr>
                <w:rStyle w:val="SAPEmphasis"/>
              </w:rPr>
            </w:pPr>
            <w:r w:rsidRPr="005F7A67">
              <w:rPr>
                <w:rStyle w:val="SAPEmphasis"/>
              </w:rPr>
              <w:t>Receiv</w:t>
            </w:r>
            <w:r w:rsidR="00E80A0B" w:rsidRPr="005F7A67">
              <w:rPr>
                <w:rStyle w:val="SAPEmphasis"/>
              </w:rPr>
              <w:t>e</w:t>
            </w:r>
            <w:r w:rsidRPr="005F7A67">
              <w:rPr>
                <w:rStyle w:val="SAPEmphasis"/>
              </w:rPr>
              <w:t xml:space="preserve"> Recurring Deduction Completion Notification</w:t>
            </w:r>
          </w:p>
        </w:tc>
        <w:tc>
          <w:tcPr>
            <w:tcW w:w="1080" w:type="dxa"/>
          </w:tcPr>
          <w:p w14:paraId="52FEE6A1" w14:textId="77777777" w:rsidR="000836ED" w:rsidRPr="005F7A67" w:rsidRDefault="000836ED" w:rsidP="003C6017">
            <w:pPr>
              <w:rPr>
                <w:lang w:eastAsia="zh-CN"/>
              </w:rPr>
            </w:pPr>
            <w:r w:rsidRPr="005F7A67">
              <w:rPr>
                <w:lang w:eastAsia="zh-CN"/>
              </w:rPr>
              <w:t>-</w:t>
            </w:r>
          </w:p>
        </w:tc>
        <w:tc>
          <w:tcPr>
            <w:tcW w:w="3510" w:type="dxa"/>
          </w:tcPr>
          <w:p w14:paraId="17E2943E" w14:textId="77777777" w:rsidR="000836ED" w:rsidRPr="005F7A67" w:rsidDel="00FE103B" w:rsidRDefault="000836ED" w:rsidP="003C6017"/>
        </w:tc>
        <w:tc>
          <w:tcPr>
            <w:tcW w:w="1530" w:type="dxa"/>
          </w:tcPr>
          <w:p w14:paraId="6A5DDB9F" w14:textId="27F63D5C" w:rsidR="000836ED" w:rsidRPr="005F7A67" w:rsidRDefault="00BA3AC3" w:rsidP="003C6017">
            <w:r w:rsidRPr="005F7A67">
              <w:t>Line Manager</w:t>
            </w:r>
            <w:r w:rsidR="000836ED" w:rsidRPr="005F7A67">
              <w:t>/ Employee</w:t>
            </w:r>
          </w:p>
        </w:tc>
        <w:tc>
          <w:tcPr>
            <w:tcW w:w="1800" w:type="dxa"/>
          </w:tcPr>
          <w:p w14:paraId="2DBF5F72" w14:textId="77777777" w:rsidR="000836ED" w:rsidRPr="005F7A67" w:rsidRDefault="000836ED" w:rsidP="003C6017">
            <w:pPr>
              <w:autoSpaceDE w:val="0"/>
              <w:autoSpaceDN w:val="0"/>
              <w:adjustRightInd w:val="0"/>
            </w:pPr>
            <w:r w:rsidRPr="005F7A67">
              <w:t>outside software</w:t>
            </w:r>
          </w:p>
        </w:tc>
        <w:tc>
          <w:tcPr>
            <w:tcW w:w="4034" w:type="dxa"/>
          </w:tcPr>
          <w:p w14:paraId="21BD557C" w14:textId="2C9CB2C9" w:rsidR="000836ED" w:rsidRPr="005F7A67" w:rsidRDefault="000836ED" w:rsidP="003C6017">
            <w:r w:rsidRPr="005F7A67">
              <w:t xml:space="preserve">The requesting </w:t>
            </w:r>
            <w:r w:rsidR="00CF22BD" w:rsidRPr="005F7A67">
              <w:t xml:space="preserve">line manager </w:t>
            </w:r>
            <w:r w:rsidRPr="005F7A67">
              <w:t xml:space="preserve">and the employee have received the </w:t>
            </w:r>
            <w:r w:rsidR="006D192E" w:rsidRPr="005F7A67">
              <w:t>recurring deduction</w:t>
            </w:r>
            <w:r w:rsidR="005E131E" w:rsidRPr="005F7A67">
              <w:t>(</w:t>
            </w:r>
            <w:r w:rsidR="006D192E" w:rsidRPr="005F7A67">
              <w:t>s</w:t>
            </w:r>
            <w:r w:rsidR="005E131E" w:rsidRPr="005F7A67">
              <w:t>)</w:t>
            </w:r>
            <w:r w:rsidR="006D192E" w:rsidRPr="005F7A67">
              <w:t xml:space="preserve"> </w:t>
            </w:r>
            <w:r w:rsidRPr="005F7A67">
              <w:t>completion notification.</w:t>
            </w:r>
          </w:p>
        </w:tc>
      </w:tr>
      <w:tr w:rsidR="000836ED" w:rsidRPr="005F7A67" w14:paraId="453DF115" w14:textId="77777777" w:rsidTr="006043B0">
        <w:tc>
          <w:tcPr>
            <w:tcW w:w="14284" w:type="dxa"/>
            <w:gridSpan w:val="6"/>
          </w:tcPr>
          <w:p w14:paraId="4ACD68E5" w14:textId="77777777" w:rsidR="000836ED" w:rsidRPr="005F7A67" w:rsidRDefault="000836ED" w:rsidP="003C6017">
            <w:pPr>
              <w:rPr>
                <w:b/>
                <w:lang w:eastAsia="zh-CN"/>
              </w:rPr>
            </w:pPr>
            <w:r w:rsidRPr="005F7A67">
              <w:rPr>
                <w:rStyle w:val="SAPEmphasis"/>
              </w:rPr>
              <w:t>Take Action: One Time Deduction</w:t>
            </w:r>
          </w:p>
        </w:tc>
      </w:tr>
      <w:tr w:rsidR="000836ED" w:rsidRPr="005F7A67" w14:paraId="359AB036" w14:textId="77777777" w:rsidTr="00115BCD">
        <w:tc>
          <w:tcPr>
            <w:tcW w:w="2330" w:type="dxa"/>
          </w:tcPr>
          <w:p w14:paraId="74568EF0" w14:textId="77777777" w:rsidR="000836ED" w:rsidRPr="005F7A67" w:rsidRDefault="000836ED" w:rsidP="003C6017">
            <w:pPr>
              <w:rPr>
                <w:rStyle w:val="SAPEmphasis"/>
              </w:rPr>
            </w:pPr>
            <w:r w:rsidRPr="005F7A67">
              <w:rPr>
                <w:rStyle w:val="SAPEmphasis"/>
              </w:rPr>
              <w:t>Request Employee One Time Deduction</w:t>
            </w:r>
          </w:p>
        </w:tc>
        <w:tc>
          <w:tcPr>
            <w:tcW w:w="1080" w:type="dxa"/>
          </w:tcPr>
          <w:p w14:paraId="37B68500" w14:textId="77777777" w:rsidR="000836ED" w:rsidRPr="005F7A67" w:rsidRDefault="000836ED" w:rsidP="003C6017">
            <w:pPr>
              <w:rPr>
                <w:lang w:eastAsia="zh-CN"/>
              </w:rPr>
            </w:pPr>
            <w:r w:rsidRPr="005F7A67">
              <w:rPr>
                <w:lang w:eastAsia="zh-CN"/>
              </w:rPr>
              <w:t>-</w:t>
            </w:r>
          </w:p>
        </w:tc>
        <w:tc>
          <w:tcPr>
            <w:tcW w:w="3510" w:type="dxa"/>
          </w:tcPr>
          <w:p w14:paraId="7019158F" w14:textId="77777777" w:rsidR="000836ED" w:rsidRPr="005F7A67" w:rsidDel="00FE103B" w:rsidRDefault="006D192E" w:rsidP="003C6017">
            <w:r w:rsidRPr="005F7A67">
              <w:t>A certain amount should be deducted once in a certain payroll period from the employee’s compensation.</w:t>
            </w:r>
          </w:p>
        </w:tc>
        <w:tc>
          <w:tcPr>
            <w:tcW w:w="1530" w:type="dxa"/>
          </w:tcPr>
          <w:p w14:paraId="0D5CF082" w14:textId="1283A3FC" w:rsidR="000836ED" w:rsidRPr="005F7A67" w:rsidRDefault="00BA3AC3" w:rsidP="003C6017">
            <w:r w:rsidRPr="005F7A67">
              <w:t>Line Manager</w:t>
            </w:r>
          </w:p>
        </w:tc>
        <w:tc>
          <w:tcPr>
            <w:tcW w:w="1800" w:type="dxa"/>
          </w:tcPr>
          <w:p w14:paraId="418371E2" w14:textId="77777777" w:rsidR="000836ED" w:rsidRPr="005F7A67" w:rsidRDefault="000836ED" w:rsidP="003C6017">
            <w:pPr>
              <w:autoSpaceDE w:val="0"/>
              <w:autoSpaceDN w:val="0"/>
              <w:adjustRightInd w:val="0"/>
            </w:pPr>
            <w:r w:rsidRPr="005F7A67">
              <w:t>outside software</w:t>
            </w:r>
          </w:p>
        </w:tc>
        <w:tc>
          <w:tcPr>
            <w:tcW w:w="4034" w:type="dxa"/>
          </w:tcPr>
          <w:p w14:paraId="6AB4CFF4" w14:textId="52B00BF8" w:rsidR="000836ED" w:rsidRPr="005F7A67" w:rsidRDefault="000836ED" w:rsidP="003C6017">
            <w:r w:rsidRPr="005F7A67">
              <w:t xml:space="preserve">The </w:t>
            </w:r>
            <w:r w:rsidR="00CF22BD" w:rsidRPr="005F7A67">
              <w:t xml:space="preserve">line manager </w:t>
            </w:r>
            <w:r w:rsidRPr="005F7A67">
              <w:t xml:space="preserve">has sent to the HR </w:t>
            </w:r>
            <w:r w:rsidR="00F22331" w:rsidRPr="005F7A67">
              <w:t>a</w:t>
            </w:r>
            <w:r w:rsidR="00F22331" w:rsidRPr="005F7A67">
              <w:rPr>
                <w:color w:val="000000"/>
              </w:rPr>
              <w:t>dministrator</w:t>
            </w:r>
            <w:r w:rsidR="00F22331" w:rsidRPr="005F7A67">
              <w:t xml:space="preserve"> </w:t>
            </w:r>
            <w:r w:rsidRPr="005F7A67">
              <w:t xml:space="preserve">a request for a </w:t>
            </w:r>
            <w:r w:rsidR="006D192E" w:rsidRPr="005F7A67">
              <w:t>one time deduction</w:t>
            </w:r>
            <w:r w:rsidRPr="005F7A67">
              <w:t xml:space="preserve"> for one of his/her direct reports.</w:t>
            </w:r>
          </w:p>
        </w:tc>
      </w:tr>
      <w:tr w:rsidR="000836ED" w:rsidRPr="005F7A67" w14:paraId="224D562A" w14:textId="77777777" w:rsidTr="00115BCD">
        <w:tc>
          <w:tcPr>
            <w:tcW w:w="2330" w:type="dxa"/>
          </w:tcPr>
          <w:p w14:paraId="0A66E907" w14:textId="77777777" w:rsidR="000836ED" w:rsidRPr="005F7A67" w:rsidRDefault="000836ED" w:rsidP="003C6017">
            <w:pPr>
              <w:rPr>
                <w:rStyle w:val="SAPEmphasis"/>
              </w:rPr>
            </w:pPr>
            <w:r w:rsidRPr="005F7A67">
              <w:rPr>
                <w:rStyle w:val="SAPEmphasis"/>
              </w:rPr>
              <w:lastRenderedPageBreak/>
              <w:t>Receiv</w:t>
            </w:r>
            <w:r w:rsidR="00E80A0B" w:rsidRPr="005F7A67">
              <w:rPr>
                <w:rStyle w:val="SAPEmphasis"/>
              </w:rPr>
              <w:t>e</w:t>
            </w:r>
            <w:r w:rsidRPr="005F7A67">
              <w:rPr>
                <w:rStyle w:val="SAPEmphasis"/>
              </w:rPr>
              <w:t xml:space="preserve"> Employee One Time Deduction Request</w:t>
            </w:r>
          </w:p>
        </w:tc>
        <w:tc>
          <w:tcPr>
            <w:tcW w:w="1080" w:type="dxa"/>
          </w:tcPr>
          <w:p w14:paraId="29066A1E" w14:textId="77777777" w:rsidR="000836ED" w:rsidRPr="005F7A67" w:rsidRDefault="000836ED" w:rsidP="003C6017">
            <w:pPr>
              <w:rPr>
                <w:lang w:eastAsia="zh-CN"/>
              </w:rPr>
            </w:pPr>
            <w:r w:rsidRPr="005F7A67">
              <w:rPr>
                <w:lang w:eastAsia="zh-CN"/>
              </w:rPr>
              <w:t>-</w:t>
            </w:r>
          </w:p>
        </w:tc>
        <w:tc>
          <w:tcPr>
            <w:tcW w:w="3510" w:type="dxa"/>
          </w:tcPr>
          <w:p w14:paraId="7621B9B1" w14:textId="77777777" w:rsidR="000836ED" w:rsidRPr="005F7A67" w:rsidDel="00FE103B" w:rsidRDefault="000836ED" w:rsidP="003C6017"/>
        </w:tc>
        <w:tc>
          <w:tcPr>
            <w:tcW w:w="1530" w:type="dxa"/>
          </w:tcPr>
          <w:p w14:paraId="06DDAF5E" w14:textId="46C7FCF0" w:rsidR="000836ED" w:rsidRPr="005F7A67" w:rsidRDefault="000836ED" w:rsidP="003C6017">
            <w:r w:rsidRPr="005F7A67">
              <w:t xml:space="preserve">HR </w:t>
            </w:r>
            <w:r w:rsidR="00D70BCA" w:rsidRPr="005F7A67">
              <w:rPr>
                <w:color w:val="000000"/>
              </w:rPr>
              <w:t>Administrator</w:t>
            </w:r>
          </w:p>
        </w:tc>
        <w:tc>
          <w:tcPr>
            <w:tcW w:w="1800" w:type="dxa"/>
          </w:tcPr>
          <w:p w14:paraId="019D6A91" w14:textId="77777777" w:rsidR="000836ED" w:rsidRPr="005F7A67" w:rsidRDefault="000836ED" w:rsidP="003C6017">
            <w:pPr>
              <w:autoSpaceDE w:val="0"/>
              <w:autoSpaceDN w:val="0"/>
              <w:adjustRightInd w:val="0"/>
            </w:pPr>
            <w:r w:rsidRPr="005F7A67">
              <w:t>outside software</w:t>
            </w:r>
          </w:p>
        </w:tc>
        <w:tc>
          <w:tcPr>
            <w:tcW w:w="4034" w:type="dxa"/>
          </w:tcPr>
          <w:p w14:paraId="0F0DDFBF" w14:textId="013F66D9" w:rsidR="000836ED" w:rsidRPr="005F7A67" w:rsidRDefault="000836ED" w:rsidP="003C6017">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has received the </w:t>
            </w:r>
            <w:r w:rsidR="006D192E" w:rsidRPr="005F7A67">
              <w:t xml:space="preserve">one time deduction </w:t>
            </w:r>
            <w:r w:rsidRPr="005F7A67">
              <w:t>request.</w:t>
            </w:r>
          </w:p>
        </w:tc>
      </w:tr>
      <w:tr w:rsidR="000836ED" w:rsidRPr="005F7A67" w14:paraId="16233EDB" w14:textId="77777777" w:rsidTr="00115BCD">
        <w:tc>
          <w:tcPr>
            <w:tcW w:w="2330" w:type="dxa"/>
          </w:tcPr>
          <w:p w14:paraId="0BEF5BF2" w14:textId="77777777" w:rsidR="000836ED" w:rsidRPr="005F7A67" w:rsidRDefault="000836ED" w:rsidP="003C6017">
            <w:pPr>
              <w:rPr>
                <w:rStyle w:val="SAPEmphasis"/>
              </w:rPr>
            </w:pPr>
            <w:r w:rsidRPr="005F7A67">
              <w:rPr>
                <w:rStyle w:val="SAPEmphasis"/>
              </w:rPr>
              <w:t>Enter One Time Deduction Data</w:t>
            </w:r>
          </w:p>
        </w:tc>
        <w:tc>
          <w:tcPr>
            <w:tcW w:w="1080" w:type="dxa"/>
          </w:tcPr>
          <w:p w14:paraId="78A7041A" w14:textId="34E46618" w:rsidR="000836ED" w:rsidRPr="005F7A67" w:rsidRDefault="002F4552" w:rsidP="003C6017">
            <w:pPr>
              <w:rPr>
                <w:lang w:eastAsia="zh-CN"/>
              </w:rPr>
            </w:pPr>
            <w:r w:rsidRPr="005F7A67">
              <w:t>Employee Central</w:t>
            </w:r>
            <w:r w:rsidR="000836ED" w:rsidRPr="005F7A67">
              <w:t xml:space="preserve"> UI</w:t>
            </w:r>
          </w:p>
        </w:tc>
        <w:tc>
          <w:tcPr>
            <w:tcW w:w="3510" w:type="dxa"/>
          </w:tcPr>
          <w:p w14:paraId="3A554FF2" w14:textId="77777777" w:rsidR="000836ED" w:rsidRPr="005F7A67" w:rsidDel="00FE103B" w:rsidRDefault="000836ED" w:rsidP="003C6017"/>
        </w:tc>
        <w:tc>
          <w:tcPr>
            <w:tcW w:w="1530" w:type="dxa"/>
          </w:tcPr>
          <w:p w14:paraId="75E8C7C2" w14:textId="78593645" w:rsidR="000836ED" w:rsidRPr="005F7A67" w:rsidRDefault="000836ED" w:rsidP="003C6017">
            <w:r w:rsidRPr="005F7A67">
              <w:t xml:space="preserve">HR </w:t>
            </w:r>
            <w:r w:rsidR="00D70BCA" w:rsidRPr="005F7A67">
              <w:rPr>
                <w:color w:val="000000"/>
              </w:rPr>
              <w:t>Administrator</w:t>
            </w:r>
          </w:p>
        </w:tc>
        <w:tc>
          <w:tcPr>
            <w:tcW w:w="1800" w:type="dxa"/>
          </w:tcPr>
          <w:p w14:paraId="7E445D4D" w14:textId="392D71DF" w:rsidR="000836ED" w:rsidRPr="005F7A67" w:rsidRDefault="006C0B56" w:rsidP="003C6017">
            <w:pPr>
              <w:autoSpaceDE w:val="0"/>
              <w:autoSpaceDN w:val="0"/>
              <w:adjustRightInd w:val="0"/>
            </w:pPr>
            <w:r w:rsidRPr="005F7A67">
              <w:t xml:space="preserve">Company Instance </w:t>
            </w:r>
            <w:r w:rsidR="000836ED" w:rsidRPr="005F7A67">
              <w:t>URL</w:t>
            </w:r>
          </w:p>
        </w:tc>
        <w:tc>
          <w:tcPr>
            <w:tcW w:w="4034" w:type="dxa"/>
          </w:tcPr>
          <w:p w14:paraId="1FBC4EAE" w14:textId="77777777" w:rsidR="000836ED" w:rsidRPr="005F7A67" w:rsidRDefault="000836ED" w:rsidP="003C6017">
            <w:r w:rsidRPr="005F7A67">
              <w:t xml:space="preserve">The </w:t>
            </w:r>
            <w:r w:rsidR="006D192E" w:rsidRPr="005F7A67">
              <w:t xml:space="preserve">one time deduction </w:t>
            </w:r>
            <w:r w:rsidRPr="005F7A67">
              <w:t>data for an employee has been entered into the system. The updates to the employee data record are done immediately.</w:t>
            </w:r>
          </w:p>
        </w:tc>
      </w:tr>
      <w:tr w:rsidR="000836ED" w:rsidRPr="005F7A67" w14:paraId="2ADE46AC" w14:textId="77777777" w:rsidTr="00115BCD">
        <w:tc>
          <w:tcPr>
            <w:tcW w:w="2330" w:type="dxa"/>
          </w:tcPr>
          <w:p w14:paraId="612F22A3" w14:textId="1183F20D" w:rsidR="000836ED" w:rsidRPr="005F7A67" w:rsidRDefault="000836ED" w:rsidP="003C6017">
            <w:pPr>
              <w:rPr>
                <w:rStyle w:val="SAPEmphasis"/>
              </w:rPr>
            </w:pPr>
            <w:r w:rsidRPr="005F7A67">
              <w:rPr>
                <w:rStyle w:val="SAPEmphasis"/>
              </w:rPr>
              <w:t xml:space="preserve">Notify </w:t>
            </w:r>
            <w:r w:rsidR="00BA3AC3" w:rsidRPr="005F7A67">
              <w:rPr>
                <w:rStyle w:val="SAPEmphasis"/>
              </w:rPr>
              <w:t>Line Manager</w:t>
            </w:r>
            <w:r w:rsidR="00BA3AC3" w:rsidRPr="005F7A67" w:rsidDel="00BA3AC3">
              <w:rPr>
                <w:rStyle w:val="SAPEmphasis"/>
              </w:rPr>
              <w:t xml:space="preserve"> </w:t>
            </w:r>
            <w:r w:rsidRPr="005F7A67">
              <w:rPr>
                <w:rStyle w:val="SAPEmphasis"/>
              </w:rPr>
              <w:t>and Employee about One Time Deduction Completion</w:t>
            </w:r>
          </w:p>
        </w:tc>
        <w:tc>
          <w:tcPr>
            <w:tcW w:w="1080" w:type="dxa"/>
          </w:tcPr>
          <w:p w14:paraId="6850A134" w14:textId="77777777" w:rsidR="000836ED" w:rsidRPr="005F7A67" w:rsidRDefault="000836ED" w:rsidP="003C6017">
            <w:pPr>
              <w:rPr>
                <w:lang w:eastAsia="zh-CN"/>
              </w:rPr>
            </w:pPr>
            <w:r w:rsidRPr="005F7A67">
              <w:rPr>
                <w:lang w:eastAsia="zh-CN"/>
              </w:rPr>
              <w:t>-</w:t>
            </w:r>
          </w:p>
        </w:tc>
        <w:tc>
          <w:tcPr>
            <w:tcW w:w="3510" w:type="dxa"/>
          </w:tcPr>
          <w:p w14:paraId="7845277F" w14:textId="77777777" w:rsidR="000836ED" w:rsidRPr="005F7A67" w:rsidDel="00FE103B" w:rsidRDefault="000836ED" w:rsidP="003C6017"/>
        </w:tc>
        <w:tc>
          <w:tcPr>
            <w:tcW w:w="1530" w:type="dxa"/>
          </w:tcPr>
          <w:p w14:paraId="10092AA7" w14:textId="0DE99AD7" w:rsidR="000836ED" w:rsidRPr="005F7A67" w:rsidRDefault="000836ED" w:rsidP="003C6017">
            <w:r w:rsidRPr="005F7A67">
              <w:t xml:space="preserve">HR </w:t>
            </w:r>
            <w:r w:rsidR="00D70BCA" w:rsidRPr="005F7A67">
              <w:rPr>
                <w:color w:val="000000"/>
              </w:rPr>
              <w:t>Administrator</w:t>
            </w:r>
          </w:p>
        </w:tc>
        <w:tc>
          <w:tcPr>
            <w:tcW w:w="1800" w:type="dxa"/>
          </w:tcPr>
          <w:p w14:paraId="4AB5F15B" w14:textId="77777777" w:rsidR="000836ED" w:rsidRPr="005F7A67" w:rsidRDefault="000836ED" w:rsidP="003C6017">
            <w:pPr>
              <w:autoSpaceDE w:val="0"/>
              <w:autoSpaceDN w:val="0"/>
              <w:adjustRightInd w:val="0"/>
            </w:pPr>
            <w:r w:rsidRPr="005F7A67">
              <w:t>outside software</w:t>
            </w:r>
          </w:p>
        </w:tc>
        <w:tc>
          <w:tcPr>
            <w:tcW w:w="4034" w:type="dxa"/>
          </w:tcPr>
          <w:p w14:paraId="40F8FBBD" w14:textId="55E5F3D5" w:rsidR="000836ED" w:rsidRPr="005F7A67" w:rsidRDefault="000836ED" w:rsidP="003C6017">
            <w:r w:rsidRPr="005F7A67">
              <w:t xml:space="preserve">The </w:t>
            </w:r>
            <w:r w:rsidR="006D192E" w:rsidRPr="005F7A67">
              <w:t xml:space="preserve">one time deduction </w:t>
            </w:r>
            <w:r w:rsidRPr="005F7A67">
              <w:t xml:space="preserve">completion notification has been sent to the requesting </w:t>
            </w:r>
            <w:r w:rsidR="00B433EF" w:rsidRPr="005F7A67">
              <w:t xml:space="preserve">line manager </w:t>
            </w:r>
            <w:r w:rsidRPr="005F7A67">
              <w:t>and the employee.</w:t>
            </w:r>
          </w:p>
        </w:tc>
      </w:tr>
      <w:tr w:rsidR="000836ED" w:rsidRPr="005F7A67" w14:paraId="39646649" w14:textId="77777777" w:rsidTr="00115BCD">
        <w:tc>
          <w:tcPr>
            <w:tcW w:w="2330" w:type="dxa"/>
          </w:tcPr>
          <w:p w14:paraId="2C49F320" w14:textId="77777777" w:rsidR="000836ED" w:rsidRPr="005F7A67" w:rsidRDefault="000836ED" w:rsidP="003C6017">
            <w:pPr>
              <w:rPr>
                <w:rStyle w:val="SAPEmphasis"/>
              </w:rPr>
            </w:pPr>
            <w:r w:rsidRPr="005F7A67">
              <w:rPr>
                <w:rStyle w:val="SAPEmphasis"/>
              </w:rPr>
              <w:t>Receiv</w:t>
            </w:r>
            <w:r w:rsidR="00E80A0B" w:rsidRPr="005F7A67">
              <w:rPr>
                <w:rStyle w:val="SAPEmphasis"/>
              </w:rPr>
              <w:t>e</w:t>
            </w:r>
            <w:r w:rsidRPr="005F7A67">
              <w:rPr>
                <w:rStyle w:val="SAPEmphasis"/>
              </w:rPr>
              <w:t xml:space="preserve"> One Time Deduction Completion Notification</w:t>
            </w:r>
          </w:p>
        </w:tc>
        <w:tc>
          <w:tcPr>
            <w:tcW w:w="1080" w:type="dxa"/>
          </w:tcPr>
          <w:p w14:paraId="2C00E6C5" w14:textId="77777777" w:rsidR="000836ED" w:rsidRPr="005F7A67" w:rsidRDefault="000836ED" w:rsidP="003C6017">
            <w:pPr>
              <w:rPr>
                <w:lang w:eastAsia="zh-CN"/>
              </w:rPr>
            </w:pPr>
            <w:r w:rsidRPr="005F7A67">
              <w:rPr>
                <w:lang w:eastAsia="zh-CN"/>
              </w:rPr>
              <w:t>-</w:t>
            </w:r>
          </w:p>
        </w:tc>
        <w:tc>
          <w:tcPr>
            <w:tcW w:w="3510" w:type="dxa"/>
          </w:tcPr>
          <w:p w14:paraId="39A1ECBB" w14:textId="77777777" w:rsidR="000836ED" w:rsidRPr="005F7A67" w:rsidDel="00FE103B" w:rsidRDefault="000836ED" w:rsidP="003C6017"/>
        </w:tc>
        <w:tc>
          <w:tcPr>
            <w:tcW w:w="1530" w:type="dxa"/>
          </w:tcPr>
          <w:p w14:paraId="1403A19F" w14:textId="71C82863" w:rsidR="000836ED" w:rsidRPr="005F7A67" w:rsidRDefault="00BA3AC3" w:rsidP="003C6017">
            <w:r w:rsidRPr="005F7A67">
              <w:t>Line Manager</w:t>
            </w:r>
            <w:r w:rsidR="000836ED" w:rsidRPr="005F7A67">
              <w:t>/ Employee</w:t>
            </w:r>
          </w:p>
        </w:tc>
        <w:tc>
          <w:tcPr>
            <w:tcW w:w="1800" w:type="dxa"/>
          </w:tcPr>
          <w:p w14:paraId="6A5C0283" w14:textId="77777777" w:rsidR="000836ED" w:rsidRPr="005F7A67" w:rsidRDefault="000836ED" w:rsidP="003C6017">
            <w:pPr>
              <w:autoSpaceDE w:val="0"/>
              <w:autoSpaceDN w:val="0"/>
              <w:adjustRightInd w:val="0"/>
            </w:pPr>
            <w:r w:rsidRPr="005F7A67">
              <w:t>outside software</w:t>
            </w:r>
          </w:p>
        </w:tc>
        <w:tc>
          <w:tcPr>
            <w:tcW w:w="4034" w:type="dxa"/>
          </w:tcPr>
          <w:p w14:paraId="66D94CCE" w14:textId="26C26164" w:rsidR="000836ED" w:rsidRPr="005F7A67" w:rsidRDefault="000836ED" w:rsidP="003C6017">
            <w:r w:rsidRPr="005F7A67">
              <w:t xml:space="preserve">The requesting </w:t>
            </w:r>
            <w:r w:rsidR="00CF22BD" w:rsidRPr="005F7A67">
              <w:t xml:space="preserve">line manager </w:t>
            </w:r>
            <w:r w:rsidRPr="005F7A67">
              <w:t xml:space="preserve">and the employee have received the </w:t>
            </w:r>
            <w:r w:rsidR="006D192E" w:rsidRPr="005F7A67">
              <w:t xml:space="preserve">one time deduction </w:t>
            </w:r>
            <w:r w:rsidRPr="005F7A67">
              <w:t>completion notification.</w:t>
            </w:r>
          </w:p>
        </w:tc>
      </w:tr>
      <w:tr w:rsidR="000260DD" w:rsidRPr="005F7A67" w14:paraId="797157DE" w14:textId="77777777" w:rsidTr="000260DD">
        <w:tc>
          <w:tcPr>
            <w:tcW w:w="14284" w:type="dxa"/>
            <w:gridSpan w:val="6"/>
          </w:tcPr>
          <w:p w14:paraId="1E673BE4" w14:textId="061AAB43" w:rsidR="000260DD" w:rsidRPr="005F7A67" w:rsidRDefault="000260DD" w:rsidP="003C6017">
            <w:r w:rsidRPr="005F7A67">
              <w:rPr>
                <w:rStyle w:val="SAPEmphasis"/>
              </w:rPr>
              <w:t xml:space="preserve">Take Action: </w:t>
            </w:r>
            <w:r w:rsidR="00FC31E5" w:rsidRPr="005F7A67">
              <w:rPr>
                <w:rStyle w:val="SAPEmphasis"/>
              </w:rPr>
              <w:t xml:space="preserve">Manage </w:t>
            </w:r>
            <w:r w:rsidRPr="005F7A67">
              <w:rPr>
                <w:rStyle w:val="SAPEmphasis"/>
              </w:rPr>
              <w:t>Alternative Cost Distribution</w:t>
            </w:r>
            <w:r w:rsidRPr="005F7A67">
              <w:rPr>
                <w:b/>
                <w:lang w:eastAsia="zh-CN"/>
              </w:rPr>
              <w:t xml:space="preserve"> </w:t>
            </w:r>
          </w:p>
        </w:tc>
      </w:tr>
      <w:tr w:rsidR="00B325AE" w:rsidRPr="005F7A67" w14:paraId="7A6F987B" w14:textId="77777777" w:rsidTr="00115BCD">
        <w:tc>
          <w:tcPr>
            <w:tcW w:w="2330" w:type="dxa"/>
          </w:tcPr>
          <w:p w14:paraId="6DE4971F" w14:textId="1D33EC61" w:rsidR="00B325AE" w:rsidRPr="005F7A67" w:rsidRDefault="00B325AE" w:rsidP="003C6017">
            <w:pPr>
              <w:rPr>
                <w:b/>
                <w:lang w:eastAsia="zh-CN"/>
              </w:rPr>
            </w:pPr>
            <w:r w:rsidRPr="005F7A67">
              <w:rPr>
                <w:rStyle w:val="SAPEmphasis"/>
              </w:rPr>
              <w:t>Enter Alternative Cost Distribution Data</w:t>
            </w:r>
          </w:p>
        </w:tc>
        <w:tc>
          <w:tcPr>
            <w:tcW w:w="1080" w:type="dxa"/>
          </w:tcPr>
          <w:p w14:paraId="758663D7" w14:textId="1F7658F9" w:rsidR="00B325AE" w:rsidRPr="005F7A67" w:rsidRDefault="002F4552" w:rsidP="003C6017">
            <w:pPr>
              <w:rPr>
                <w:lang w:eastAsia="zh-CN"/>
              </w:rPr>
            </w:pPr>
            <w:r w:rsidRPr="005F7A67">
              <w:t>Employee Central</w:t>
            </w:r>
            <w:r w:rsidR="00B325AE" w:rsidRPr="005F7A67">
              <w:t xml:space="preserve"> UI</w:t>
            </w:r>
          </w:p>
        </w:tc>
        <w:tc>
          <w:tcPr>
            <w:tcW w:w="3510" w:type="dxa"/>
          </w:tcPr>
          <w:p w14:paraId="3FB11861" w14:textId="58F29CA1" w:rsidR="00B325AE" w:rsidRPr="005F7A67" w:rsidDel="00FE103B" w:rsidRDefault="00E978ED" w:rsidP="003C6017">
            <w:r w:rsidRPr="005F7A67">
              <w:t xml:space="preserve">The costs incurred by an employee need to be distributed among several cost centers. </w:t>
            </w:r>
          </w:p>
        </w:tc>
        <w:tc>
          <w:tcPr>
            <w:tcW w:w="1530" w:type="dxa"/>
          </w:tcPr>
          <w:p w14:paraId="08012306" w14:textId="0A1F03E3" w:rsidR="00B325AE" w:rsidRPr="005F7A67" w:rsidRDefault="00B325AE" w:rsidP="003C6017">
            <w:r w:rsidRPr="005F7A67">
              <w:t xml:space="preserve">HR </w:t>
            </w:r>
            <w:r w:rsidR="00D70BCA" w:rsidRPr="005F7A67">
              <w:rPr>
                <w:color w:val="000000"/>
              </w:rPr>
              <w:t>Administrator</w:t>
            </w:r>
          </w:p>
        </w:tc>
        <w:tc>
          <w:tcPr>
            <w:tcW w:w="1800" w:type="dxa"/>
          </w:tcPr>
          <w:p w14:paraId="2EA9523B" w14:textId="1A3FFD95" w:rsidR="00B325AE" w:rsidRPr="005F7A67" w:rsidRDefault="006C0B56" w:rsidP="003C6017">
            <w:pPr>
              <w:autoSpaceDE w:val="0"/>
              <w:autoSpaceDN w:val="0"/>
              <w:adjustRightInd w:val="0"/>
            </w:pPr>
            <w:r w:rsidRPr="005F7A67">
              <w:t xml:space="preserve">Company Instance </w:t>
            </w:r>
            <w:r w:rsidR="00B325AE" w:rsidRPr="005F7A67">
              <w:t>URL</w:t>
            </w:r>
          </w:p>
        </w:tc>
        <w:tc>
          <w:tcPr>
            <w:tcW w:w="4034" w:type="dxa"/>
          </w:tcPr>
          <w:p w14:paraId="30C46BFD" w14:textId="7FC38A1F" w:rsidR="00B325AE" w:rsidRPr="005F7A67" w:rsidRDefault="00E978ED" w:rsidP="003C6017">
            <w:r w:rsidRPr="005F7A67">
              <w:t>The costs incurred by an employee have been distributed in different portions to different cost centers.</w:t>
            </w:r>
          </w:p>
        </w:tc>
      </w:tr>
      <w:tr w:rsidR="00B325AE" w:rsidRPr="005F7A67" w14:paraId="44EEAAA1" w14:textId="77777777" w:rsidTr="00480ABE">
        <w:tc>
          <w:tcPr>
            <w:tcW w:w="14284" w:type="dxa"/>
            <w:gridSpan w:val="6"/>
          </w:tcPr>
          <w:p w14:paraId="5BB4C420" w14:textId="62E4C4AC" w:rsidR="00B325AE" w:rsidRPr="005F7A67" w:rsidRDefault="00B325AE" w:rsidP="003C6017">
            <w:pPr>
              <w:rPr>
                <w:rStyle w:val="SAPEmphasis"/>
              </w:rPr>
            </w:pPr>
            <w:r w:rsidRPr="005F7A67">
              <w:rPr>
                <w:rStyle w:val="SAPEmphasis"/>
              </w:rPr>
              <w:t xml:space="preserve">Take Action: </w:t>
            </w:r>
            <w:r w:rsidR="00AD7AA0" w:rsidRPr="005F7A67">
              <w:rPr>
                <w:rStyle w:val="SAPEmphasis"/>
              </w:rPr>
              <w:t>Implicit Position Update</w:t>
            </w:r>
          </w:p>
          <w:p w14:paraId="40D4F603" w14:textId="65E0E9C3" w:rsidR="00B325AE" w:rsidRPr="005F7A67" w:rsidRDefault="00B325AE" w:rsidP="003C6017">
            <w:r w:rsidRPr="005F7A67">
              <w:rPr>
                <w:rStyle w:val="SAPEmphasis"/>
              </w:rPr>
              <w:t xml:space="preserve">* relevant only if Position Management </w:t>
            </w:r>
            <w:r w:rsidR="00C61CBE" w:rsidRPr="005F7A67">
              <w:rPr>
                <w:rStyle w:val="SAPEmphasis"/>
              </w:rPr>
              <w:t>has been implemented</w:t>
            </w:r>
            <w:r w:rsidR="00B72BFD" w:rsidRPr="005F7A67">
              <w:rPr>
                <w:rStyle w:val="SAPEmphasis"/>
              </w:rPr>
              <w:t xml:space="preserve"> </w:t>
            </w:r>
            <w:r w:rsidRPr="005F7A67">
              <w:rPr>
                <w:rStyle w:val="SAPEmphasis"/>
              </w:rPr>
              <w:t xml:space="preserve">in your </w:t>
            </w:r>
            <w:r w:rsidR="002F4552" w:rsidRPr="005F7A67">
              <w:rPr>
                <w:rStyle w:val="SAPEmphasis"/>
              </w:rPr>
              <w:t>Employee Central</w:t>
            </w:r>
            <w:r w:rsidRPr="005F7A67">
              <w:rPr>
                <w:rStyle w:val="SAPEmphasis"/>
              </w:rPr>
              <w:t xml:space="preserve"> instance</w:t>
            </w:r>
          </w:p>
        </w:tc>
      </w:tr>
      <w:tr w:rsidR="00B325AE" w:rsidRPr="005F7A67" w14:paraId="110AB10E" w14:textId="77777777" w:rsidTr="00115BCD">
        <w:tc>
          <w:tcPr>
            <w:tcW w:w="2330" w:type="dxa"/>
          </w:tcPr>
          <w:p w14:paraId="1314BEA7" w14:textId="7D59F6F0" w:rsidR="00B325AE" w:rsidRPr="005F7A67" w:rsidDel="003131F7" w:rsidRDefault="00B325AE" w:rsidP="003C6017">
            <w:pPr>
              <w:rPr>
                <w:b/>
                <w:lang w:eastAsia="zh-CN"/>
              </w:rPr>
            </w:pPr>
            <w:r w:rsidRPr="005F7A67">
              <w:rPr>
                <w:rStyle w:val="SAPEmphasis"/>
              </w:rPr>
              <w:t xml:space="preserve">Request Employee </w:t>
            </w:r>
            <w:r w:rsidR="00AD7AA0" w:rsidRPr="005F7A67">
              <w:rPr>
                <w:rStyle w:val="SAPEmphasis"/>
              </w:rPr>
              <w:t xml:space="preserve">Job Information </w:t>
            </w:r>
            <w:r w:rsidRPr="005F7A67">
              <w:rPr>
                <w:rStyle w:val="SAPEmphasis"/>
              </w:rPr>
              <w:t>Change</w:t>
            </w:r>
          </w:p>
        </w:tc>
        <w:tc>
          <w:tcPr>
            <w:tcW w:w="1080" w:type="dxa"/>
          </w:tcPr>
          <w:p w14:paraId="1DE2D02E" w14:textId="4B6EE81F" w:rsidR="00B325AE" w:rsidRPr="005F7A67" w:rsidDel="003131F7" w:rsidRDefault="002F4552" w:rsidP="003C6017">
            <w:pPr>
              <w:rPr>
                <w:lang w:eastAsia="zh-CN"/>
              </w:rPr>
            </w:pPr>
            <w:r w:rsidRPr="005F7A67">
              <w:t>Employee Central</w:t>
            </w:r>
            <w:r w:rsidR="00AD7AA0" w:rsidRPr="005F7A67">
              <w:t xml:space="preserve"> UI</w:t>
            </w:r>
          </w:p>
        </w:tc>
        <w:tc>
          <w:tcPr>
            <w:tcW w:w="3510" w:type="dxa"/>
          </w:tcPr>
          <w:p w14:paraId="21594171" w14:textId="4EF0F6F9" w:rsidR="00636BA4" w:rsidRPr="005F7A67" w:rsidDel="003131F7" w:rsidRDefault="00636BA4" w:rsidP="003C6017">
            <w:r w:rsidRPr="005F7A67">
              <w:t>An employee’s position needs to be reclassified within the organization.</w:t>
            </w:r>
          </w:p>
        </w:tc>
        <w:tc>
          <w:tcPr>
            <w:tcW w:w="1530" w:type="dxa"/>
          </w:tcPr>
          <w:p w14:paraId="78303F86" w14:textId="0D3F97CF" w:rsidR="00B325AE" w:rsidRPr="005F7A67" w:rsidRDefault="00636BA4" w:rsidP="003C6017">
            <w:r w:rsidRPr="005F7A67">
              <w:t>Line Manager</w:t>
            </w:r>
          </w:p>
        </w:tc>
        <w:tc>
          <w:tcPr>
            <w:tcW w:w="1800" w:type="dxa"/>
          </w:tcPr>
          <w:p w14:paraId="6E01EFB6" w14:textId="78CBC3BA" w:rsidR="00B325AE" w:rsidRPr="005F7A67" w:rsidRDefault="006C0B56" w:rsidP="003C6017">
            <w:pPr>
              <w:autoSpaceDE w:val="0"/>
              <w:autoSpaceDN w:val="0"/>
              <w:adjustRightInd w:val="0"/>
            </w:pPr>
            <w:r w:rsidRPr="005F7A67">
              <w:t xml:space="preserve">Company Instance </w:t>
            </w:r>
            <w:r w:rsidR="00AD7AA0" w:rsidRPr="005F7A67">
              <w:t>URL</w:t>
            </w:r>
          </w:p>
        </w:tc>
        <w:tc>
          <w:tcPr>
            <w:tcW w:w="4034" w:type="dxa"/>
          </w:tcPr>
          <w:p w14:paraId="5B561905" w14:textId="7BFA4BE9" w:rsidR="00636BA4" w:rsidRPr="005F7A67" w:rsidDel="003131F7" w:rsidRDefault="00636BA4" w:rsidP="003C6017">
            <w:r w:rsidRPr="005F7A67">
              <w:t>The line manager has sent a request for changing the job information of a direct report.</w:t>
            </w:r>
          </w:p>
        </w:tc>
      </w:tr>
      <w:tr w:rsidR="00B325AE" w:rsidRPr="005F7A67" w14:paraId="29ABF6BA" w14:textId="77777777" w:rsidTr="00115BCD">
        <w:tc>
          <w:tcPr>
            <w:tcW w:w="2330" w:type="dxa"/>
          </w:tcPr>
          <w:p w14:paraId="62373090" w14:textId="2C974E34" w:rsidR="00B325AE" w:rsidRPr="005F7A67" w:rsidDel="003131F7" w:rsidRDefault="00B325AE" w:rsidP="003C6017">
            <w:pPr>
              <w:rPr>
                <w:rStyle w:val="SAPEmphasis"/>
              </w:rPr>
            </w:pPr>
            <w:r w:rsidRPr="005F7A67">
              <w:rPr>
                <w:rStyle w:val="SAPEmphasis"/>
              </w:rPr>
              <w:t xml:space="preserve">Receive </w:t>
            </w:r>
            <w:r w:rsidR="00AD7AA0" w:rsidRPr="005F7A67">
              <w:rPr>
                <w:rStyle w:val="SAPEmphasis"/>
              </w:rPr>
              <w:t>Employee Job Information Change Request Notification</w:t>
            </w:r>
          </w:p>
        </w:tc>
        <w:tc>
          <w:tcPr>
            <w:tcW w:w="1080" w:type="dxa"/>
          </w:tcPr>
          <w:p w14:paraId="7A4EF347" w14:textId="694EE187" w:rsidR="00B325AE" w:rsidRPr="005F7A67" w:rsidDel="003131F7" w:rsidRDefault="00636BA4" w:rsidP="003C6017">
            <w:pPr>
              <w:rPr>
                <w:lang w:eastAsia="zh-CN"/>
              </w:rPr>
            </w:pPr>
            <w:r w:rsidRPr="005F7A67">
              <w:t>E-Mail</w:t>
            </w:r>
          </w:p>
        </w:tc>
        <w:tc>
          <w:tcPr>
            <w:tcW w:w="3510" w:type="dxa"/>
          </w:tcPr>
          <w:p w14:paraId="41D7EB5F" w14:textId="77777777" w:rsidR="00B325AE" w:rsidRPr="005F7A67" w:rsidDel="003131F7" w:rsidRDefault="00B325AE" w:rsidP="003C6017"/>
        </w:tc>
        <w:tc>
          <w:tcPr>
            <w:tcW w:w="1530" w:type="dxa"/>
          </w:tcPr>
          <w:p w14:paraId="136D69AA" w14:textId="569B7CF8" w:rsidR="00D70BCA" w:rsidRPr="005F7A67" w:rsidRDefault="00D70BCA" w:rsidP="003C6017">
            <w:r w:rsidRPr="005F7A67">
              <w:t xml:space="preserve">Member of </w:t>
            </w:r>
            <w:r w:rsidR="00A133A9" w:rsidRPr="005F7A67">
              <w:t xml:space="preserve">dynamic </w:t>
            </w:r>
            <w:r w:rsidRPr="005F7A67">
              <w:t xml:space="preserve">group </w:t>
            </w:r>
            <w:r w:rsidRPr="005F7A67">
              <w:rPr>
                <w:rStyle w:val="SAPScreenElement"/>
                <w:color w:val="auto"/>
              </w:rPr>
              <w:t>HR Administrator</w:t>
            </w:r>
          </w:p>
        </w:tc>
        <w:tc>
          <w:tcPr>
            <w:tcW w:w="1800" w:type="dxa"/>
          </w:tcPr>
          <w:p w14:paraId="677B638A" w14:textId="3B8D0609" w:rsidR="00B325AE" w:rsidRPr="005F7A67" w:rsidRDefault="00636BA4" w:rsidP="003C6017">
            <w:pPr>
              <w:autoSpaceDE w:val="0"/>
              <w:autoSpaceDN w:val="0"/>
              <w:adjustRightInd w:val="0"/>
            </w:pPr>
            <w:r w:rsidRPr="005F7A67">
              <w:t>outside software</w:t>
            </w:r>
            <w:r w:rsidRPr="005F7A67" w:rsidDel="00636BA4">
              <w:t xml:space="preserve"> </w:t>
            </w:r>
          </w:p>
        </w:tc>
        <w:tc>
          <w:tcPr>
            <w:tcW w:w="4034" w:type="dxa"/>
          </w:tcPr>
          <w:p w14:paraId="1D62808B" w14:textId="2545770E" w:rsidR="00B325AE" w:rsidRPr="005F7A67" w:rsidRDefault="00B325AE" w:rsidP="003C6017">
            <w:r w:rsidRPr="005F7A67">
              <w:t>The</w:t>
            </w:r>
            <w:r w:rsidR="00471F0E" w:rsidRPr="005F7A67">
              <w:t xml:space="preserve"> members of the</w:t>
            </w:r>
            <w:r w:rsidRPr="005F7A67">
              <w:t xml:space="preserve"> </w:t>
            </w:r>
            <w:r w:rsidR="006F69BC" w:rsidRPr="005F7A67">
              <w:rPr>
                <w:rStyle w:val="SAPScreenElement"/>
                <w:color w:val="auto"/>
              </w:rPr>
              <w:t>HR Administrator</w:t>
            </w:r>
            <w:r w:rsidR="006F69BC" w:rsidRPr="005F7A67">
              <w:t xml:space="preserve"> </w:t>
            </w:r>
            <w:r w:rsidR="00A133A9" w:rsidRPr="005F7A67">
              <w:t xml:space="preserve">dynamic </w:t>
            </w:r>
            <w:r w:rsidR="00471F0E" w:rsidRPr="005F7A67">
              <w:t>group</w:t>
            </w:r>
            <w:r w:rsidR="00B33FD5" w:rsidRPr="005F7A67">
              <w:t xml:space="preserve"> </w:t>
            </w:r>
            <w:r w:rsidRPr="005F7A67">
              <w:t>ha</w:t>
            </w:r>
            <w:r w:rsidR="00471F0E" w:rsidRPr="005F7A67">
              <w:t>ve</w:t>
            </w:r>
            <w:r w:rsidRPr="005F7A67">
              <w:t xml:space="preserve"> received the </w:t>
            </w:r>
            <w:r w:rsidR="00B33FD5" w:rsidRPr="005F7A67">
              <w:t xml:space="preserve">job information </w:t>
            </w:r>
            <w:r w:rsidRPr="005F7A67">
              <w:t>change request.</w:t>
            </w:r>
            <w:r w:rsidR="00471F0E" w:rsidRPr="005F7A67">
              <w:t xml:space="preserve"> One of the group members picks up the request.</w:t>
            </w:r>
          </w:p>
          <w:p w14:paraId="03A69B99" w14:textId="1DA1C0CD" w:rsidR="00AD7AA0" w:rsidRPr="005F7A67" w:rsidDel="003131F7" w:rsidRDefault="00AD7AA0" w:rsidP="003C6017">
            <w:r w:rsidRPr="005F7A67">
              <w:t xml:space="preserve">Continue with </w:t>
            </w:r>
            <w:r w:rsidRPr="005F7A67">
              <w:rPr>
                <w:u w:val="single"/>
              </w:rPr>
              <w:t>Option 1</w:t>
            </w:r>
            <w:r w:rsidRPr="005F7A67">
              <w:t xml:space="preserve"> or </w:t>
            </w:r>
            <w:r w:rsidRPr="005F7A67">
              <w:rPr>
                <w:u w:val="single"/>
              </w:rPr>
              <w:t>Option 2</w:t>
            </w:r>
            <w:r w:rsidRPr="005F7A67">
              <w:t>.</w:t>
            </w:r>
          </w:p>
        </w:tc>
      </w:tr>
      <w:tr w:rsidR="00AD7AA0" w:rsidRPr="005F7A67" w14:paraId="0FA98399" w14:textId="77777777" w:rsidTr="00115BCD">
        <w:tc>
          <w:tcPr>
            <w:tcW w:w="2330" w:type="dxa"/>
          </w:tcPr>
          <w:p w14:paraId="5D25D2BF" w14:textId="45154EAF" w:rsidR="00AD7AA0" w:rsidRPr="005F7A67" w:rsidRDefault="00AD7AA0" w:rsidP="003C6017">
            <w:pPr>
              <w:rPr>
                <w:rStyle w:val="SAPEmphasis"/>
              </w:rPr>
            </w:pPr>
            <w:r w:rsidRPr="005F7A67">
              <w:rPr>
                <w:rStyle w:val="SAPEmphasis"/>
              </w:rPr>
              <w:t>Option 1: Approv</w:t>
            </w:r>
            <w:r w:rsidR="00A53ABB" w:rsidRPr="005F7A67">
              <w:rPr>
                <w:rStyle w:val="SAPEmphasis"/>
              </w:rPr>
              <w:t>e</w:t>
            </w:r>
            <w:r w:rsidRPr="005F7A67">
              <w:rPr>
                <w:rStyle w:val="SAPEmphasis"/>
              </w:rPr>
              <w:t xml:space="preserve"> Employee Job Information Change Request</w:t>
            </w:r>
          </w:p>
        </w:tc>
        <w:tc>
          <w:tcPr>
            <w:tcW w:w="1080" w:type="dxa"/>
          </w:tcPr>
          <w:p w14:paraId="0F12CB52" w14:textId="3C20A7F0" w:rsidR="00AD7AA0" w:rsidRPr="005F7A67" w:rsidRDefault="002F4552" w:rsidP="003C6017">
            <w:r w:rsidRPr="005F7A67">
              <w:t>Employee Central</w:t>
            </w:r>
            <w:r w:rsidR="00AD7AA0" w:rsidRPr="005F7A67">
              <w:t xml:space="preserve"> UI</w:t>
            </w:r>
          </w:p>
        </w:tc>
        <w:tc>
          <w:tcPr>
            <w:tcW w:w="3510" w:type="dxa"/>
          </w:tcPr>
          <w:p w14:paraId="5F0ECBC6" w14:textId="7958BF95" w:rsidR="00AD7AA0" w:rsidRPr="005F7A67" w:rsidDel="003131F7" w:rsidRDefault="00AD7AA0" w:rsidP="003C6017">
            <w:r w:rsidRPr="005F7A67">
              <w:t>The data maintained in the request is correct and complete.</w:t>
            </w:r>
          </w:p>
        </w:tc>
        <w:tc>
          <w:tcPr>
            <w:tcW w:w="1530" w:type="dxa"/>
          </w:tcPr>
          <w:p w14:paraId="55AC539A" w14:textId="3DBC9EC3" w:rsidR="00AD7AA0" w:rsidRPr="005F7A67" w:rsidRDefault="00D70BCA" w:rsidP="003C6017">
            <w:r w:rsidRPr="005F7A67">
              <w:t xml:space="preserve">Member of </w:t>
            </w:r>
            <w:r w:rsidR="00A133A9" w:rsidRPr="005F7A67">
              <w:t xml:space="preserve">dynamic </w:t>
            </w:r>
            <w:r w:rsidRPr="005F7A67">
              <w:t xml:space="preserve">group </w:t>
            </w:r>
            <w:r w:rsidRPr="005F7A67">
              <w:rPr>
                <w:rStyle w:val="SAPScreenElement"/>
                <w:color w:val="auto"/>
              </w:rPr>
              <w:t>HR Administrator</w:t>
            </w:r>
            <w:r w:rsidRPr="005F7A67" w:rsidDel="00D70BCA">
              <w:t xml:space="preserve"> </w:t>
            </w:r>
          </w:p>
        </w:tc>
        <w:tc>
          <w:tcPr>
            <w:tcW w:w="1800" w:type="dxa"/>
          </w:tcPr>
          <w:p w14:paraId="4F1031A2" w14:textId="7E088888" w:rsidR="00AD7AA0" w:rsidRPr="005F7A67" w:rsidRDefault="006C0B56" w:rsidP="003C6017">
            <w:pPr>
              <w:autoSpaceDE w:val="0"/>
              <w:autoSpaceDN w:val="0"/>
              <w:adjustRightInd w:val="0"/>
            </w:pPr>
            <w:r w:rsidRPr="005F7A67">
              <w:t xml:space="preserve">Company Instance </w:t>
            </w:r>
            <w:r w:rsidR="00636BA4" w:rsidRPr="005F7A67">
              <w:t>URL</w:t>
            </w:r>
            <w:r w:rsidR="003F5AF8" w:rsidRPr="005F7A67">
              <w:t xml:space="preserve"> or Mobile App</w:t>
            </w:r>
          </w:p>
        </w:tc>
        <w:tc>
          <w:tcPr>
            <w:tcW w:w="4034" w:type="dxa"/>
          </w:tcPr>
          <w:p w14:paraId="3B4CE2E7" w14:textId="1582B699" w:rsidR="00AD7AA0" w:rsidRPr="005F7A67" w:rsidRDefault="00EC0C13" w:rsidP="003C6017">
            <w:r w:rsidRPr="005F7A67">
              <w:t xml:space="preserve">A member of the </w:t>
            </w:r>
            <w:r w:rsidR="006F69BC" w:rsidRPr="005F7A67">
              <w:rPr>
                <w:rStyle w:val="SAPScreenElement"/>
                <w:color w:val="auto"/>
              </w:rPr>
              <w:t>HR Administrator</w:t>
            </w:r>
            <w:r w:rsidR="006F69BC" w:rsidRPr="005F7A67">
              <w:t xml:space="preserve"> </w:t>
            </w:r>
            <w:r w:rsidR="00A133A9" w:rsidRPr="005F7A67">
              <w:t xml:space="preserve">dynamic </w:t>
            </w:r>
            <w:r w:rsidRPr="005F7A67">
              <w:t>group</w:t>
            </w:r>
            <w:r w:rsidRPr="005F7A67" w:rsidDel="00EC0C13">
              <w:t xml:space="preserve"> </w:t>
            </w:r>
            <w:r w:rsidR="00636BA4" w:rsidRPr="005F7A67">
              <w:t>has approved the job information change request.</w:t>
            </w:r>
          </w:p>
        </w:tc>
      </w:tr>
      <w:tr w:rsidR="00AD7AA0" w:rsidRPr="005F7A67" w14:paraId="5937ED5E" w14:textId="77777777" w:rsidTr="00115BCD">
        <w:tc>
          <w:tcPr>
            <w:tcW w:w="2330" w:type="dxa"/>
          </w:tcPr>
          <w:p w14:paraId="2069631E" w14:textId="618EA497" w:rsidR="00AD7AA0" w:rsidRPr="005F7A67" w:rsidRDefault="00AD7AA0" w:rsidP="003C6017">
            <w:pPr>
              <w:rPr>
                <w:rStyle w:val="SAPEmphasis"/>
              </w:rPr>
            </w:pPr>
            <w:r w:rsidRPr="005F7A67">
              <w:rPr>
                <w:rStyle w:val="SAPEmphasis"/>
              </w:rPr>
              <w:t xml:space="preserve">Option 1 (continued): Send Employee Job </w:t>
            </w:r>
            <w:r w:rsidRPr="005F7A67">
              <w:rPr>
                <w:rStyle w:val="SAPEmphasis"/>
              </w:rPr>
              <w:lastRenderedPageBreak/>
              <w:t>Information Change Completion Notification</w:t>
            </w:r>
          </w:p>
        </w:tc>
        <w:tc>
          <w:tcPr>
            <w:tcW w:w="1080" w:type="dxa"/>
          </w:tcPr>
          <w:p w14:paraId="060C49D2" w14:textId="3B0B1E33" w:rsidR="00AD7AA0" w:rsidRPr="005F7A67" w:rsidRDefault="00AD7AA0" w:rsidP="003C6017">
            <w:r w:rsidRPr="005F7A67">
              <w:lastRenderedPageBreak/>
              <w:t>Back-ground</w:t>
            </w:r>
          </w:p>
        </w:tc>
        <w:tc>
          <w:tcPr>
            <w:tcW w:w="3510" w:type="dxa"/>
          </w:tcPr>
          <w:p w14:paraId="2078C18D" w14:textId="77777777" w:rsidR="00AD7AA0" w:rsidRPr="005F7A67" w:rsidDel="003131F7" w:rsidRDefault="00AD7AA0" w:rsidP="003C6017"/>
        </w:tc>
        <w:tc>
          <w:tcPr>
            <w:tcW w:w="1530" w:type="dxa"/>
          </w:tcPr>
          <w:p w14:paraId="53A603E8" w14:textId="77777777" w:rsidR="00AD7AA0" w:rsidRPr="005F7A67" w:rsidRDefault="00AD7AA0" w:rsidP="003C6017"/>
        </w:tc>
        <w:tc>
          <w:tcPr>
            <w:tcW w:w="1800" w:type="dxa"/>
          </w:tcPr>
          <w:p w14:paraId="22F0B246" w14:textId="77777777" w:rsidR="00AD7AA0" w:rsidRPr="005F7A67" w:rsidRDefault="00AD7AA0" w:rsidP="003C6017">
            <w:pPr>
              <w:autoSpaceDE w:val="0"/>
              <w:autoSpaceDN w:val="0"/>
              <w:adjustRightInd w:val="0"/>
            </w:pPr>
          </w:p>
        </w:tc>
        <w:tc>
          <w:tcPr>
            <w:tcW w:w="4034" w:type="dxa"/>
          </w:tcPr>
          <w:p w14:paraId="06F3FCDA" w14:textId="7A20BF15" w:rsidR="00AD7AA0" w:rsidRPr="005F7A67" w:rsidRDefault="00636BA4" w:rsidP="003C6017">
            <w:r w:rsidRPr="005F7A67">
              <w:t xml:space="preserve">A notification about the completion of the request to change an employee’s job </w:t>
            </w:r>
            <w:r w:rsidRPr="005F7A67">
              <w:lastRenderedPageBreak/>
              <w:t>information has been sent to the requesting line manager.</w:t>
            </w:r>
          </w:p>
        </w:tc>
      </w:tr>
      <w:tr w:rsidR="00AD7AA0" w:rsidRPr="005F7A67" w14:paraId="4EF7FBEE" w14:textId="77777777" w:rsidTr="00115BCD">
        <w:tc>
          <w:tcPr>
            <w:tcW w:w="2330" w:type="dxa"/>
          </w:tcPr>
          <w:p w14:paraId="553B228C" w14:textId="51288DE3" w:rsidR="00AD7AA0" w:rsidRPr="005F7A67" w:rsidRDefault="00AD7AA0" w:rsidP="003C6017">
            <w:pPr>
              <w:rPr>
                <w:rStyle w:val="SAPEmphasis"/>
              </w:rPr>
            </w:pPr>
            <w:r w:rsidRPr="005F7A67">
              <w:rPr>
                <w:rStyle w:val="SAPEmphasis"/>
              </w:rPr>
              <w:lastRenderedPageBreak/>
              <w:t>Option 1 (continued): Receiv</w:t>
            </w:r>
            <w:r w:rsidR="00A53ABB" w:rsidRPr="005F7A67">
              <w:rPr>
                <w:rStyle w:val="SAPEmphasis"/>
              </w:rPr>
              <w:t>e</w:t>
            </w:r>
            <w:r w:rsidRPr="005F7A67">
              <w:rPr>
                <w:rStyle w:val="SAPEmphasis"/>
              </w:rPr>
              <w:t xml:space="preserve"> Employee Job Information Change Completion Notification</w:t>
            </w:r>
          </w:p>
        </w:tc>
        <w:tc>
          <w:tcPr>
            <w:tcW w:w="1080" w:type="dxa"/>
          </w:tcPr>
          <w:p w14:paraId="58A92CD3" w14:textId="52A3B8C3" w:rsidR="00AD7AA0" w:rsidRPr="005F7A67" w:rsidRDefault="00636BA4" w:rsidP="003C6017">
            <w:r w:rsidRPr="005F7A67">
              <w:t>E-Mail</w:t>
            </w:r>
          </w:p>
        </w:tc>
        <w:tc>
          <w:tcPr>
            <w:tcW w:w="3510" w:type="dxa"/>
          </w:tcPr>
          <w:p w14:paraId="6D297DEE" w14:textId="77777777" w:rsidR="00AD7AA0" w:rsidRPr="005F7A67" w:rsidDel="003131F7" w:rsidRDefault="00AD7AA0" w:rsidP="003C6017"/>
        </w:tc>
        <w:tc>
          <w:tcPr>
            <w:tcW w:w="1530" w:type="dxa"/>
          </w:tcPr>
          <w:p w14:paraId="6BD10726" w14:textId="156972FA" w:rsidR="00AD7AA0" w:rsidRPr="005F7A67" w:rsidRDefault="00AD7AA0" w:rsidP="003C6017">
            <w:r w:rsidRPr="005F7A67">
              <w:t>Line Manager</w:t>
            </w:r>
          </w:p>
        </w:tc>
        <w:tc>
          <w:tcPr>
            <w:tcW w:w="1800" w:type="dxa"/>
          </w:tcPr>
          <w:p w14:paraId="4D0C2807" w14:textId="6DF3FEFB" w:rsidR="00AD7AA0" w:rsidRPr="005F7A67" w:rsidRDefault="00636BA4" w:rsidP="003C6017">
            <w:pPr>
              <w:autoSpaceDE w:val="0"/>
              <w:autoSpaceDN w:val="0"/>
              <w:adjustRightInd w:val="0"/>
            </w:pPr>
            <w:r w:rsidRPr="005F7A67">
              <w:t>outside software</w:t>
            </w:r>
            <w:r w:rsidRPr="005F7A67" w:rsidDel="00636BA4">
              <w:t xml:space="preserve"> </w:t>
            </w:r>
          </w:p>
        </w:tc>
        <w:tc>
          <w:tcPr>
            <w:tcW w:w="4034" w:type="dxa"/>
          </w:tcPr>
          <w:p w14:paraId="66686BAF" w14:textId="7CC48701" w:rsidR="00AD7AA0" w:rsidRPr="005F7A67" w:rsidRDefault="00AD7AA0" w:rsidP="003C6017">
            <w:r w:rsidRPr="005F7A67">
              <w:t>The requesting line manager has received a notification about the completion of the job information change request.</w:t>
            </w:r>
          </w:p>
        </w:tc>
      </w:tr>
      <w:tr w:rsidR="00AD7AA0" w:rsidRPr="005F7A67" w14:paraId="490A10D3" w14:textId="77777777" w:rsidTr="00115BCD">
        <w:tc>
          <w:tcPr>
            <w:tcW w:w="2330" w:type="dxa"/>
          </w:tcPr>
          <w:p w14:paraId="4221107B" w14:textId="267450B1" w:rsidR="00AD7AA0" w:rsidRPr="005F7A67" w:rsidRDefault="00A53ABB" w:rsidP="003C6017">
            <w:pPr>
              <w:rPr>
                <w:rStyle w:val="SAPEmphasis"/>
              </w:rPr>
            </w:pPr>
            <w:r w:rsidRPr="005F7A67">
              <w:rPr>
                <w:rStyle w:val="SAPEmphasis"/>
              </w:rPr>
              <w:t>Option 1 (continued): Notify</w:t>
            </w:r>
            <w:r w:rsidR="00AD7AA0" w:rsidRPr="005F7A67">
              <w:rPr>
                <w:rStyle w:val="SAPEmphasis"/>
              </w:rPr>
              <w:t xml:space="preserve"> Employee about Job Information Change</w:t>
            </w:r>
          </w:p>
        </w:tc>
        <w:tc>
          <w:tcPr>
            <w:tcW w:w="1080" w:type="dxa"/>
          </w:tcPr>
          <w:p w14:paraId="09821F1F" w14:textId="6F971684" w:rsidR="00AD7AA0" w:rsidRPr="005F7A67" w:rsidRDefault="00AD7AA0" w:rsidP="003C6017">
            <w:r w:rsidRPr="005F7A67">
              <w:t>Back-ground</w:t>
            </w:r>
          </w:p>
        </w:tc>
        <w:tc>
          <w:tcPr>
            <w:tcW w:w="3510" w:type="dxa"/>
          </w:tcPr>
          <w:p w14:paraId="5FF092F8" w14:textId="77777777" w:rsidR="00AD7AA0" w:rsidRPr="005F7A67" w:rsidDel="003131F7" w:rsidRDefault="00AD7AA0" w:rsidP="003C6017"/>
        </w:tc>
        <w:tc>
          <w:tcPr>
            <w:tcW w:w="1530" w:type="dxa"/>
          </w:tcPr>
          <w:p w14:paraId="2B432277" w14:textId="77777777" w:rsidR="00AD7AA0" w:rsidRPr="005F7A67" w:rsidRDefault="00AD7AA0" w:rsidP="003C6017"/>
        </w:tc>
        <w:tc>
          <w:tcPr>
            <w:tcW w:w="1800" w:type="dxa"/>
          </w:tcPr>
          <w:p w14:paraId="498DF80F" w14:textId="77777777" w:rsidR="00AD7AA0" w:rsidRPr="005F7A67" w:rsidRDefault="00AD7AA0" w:rsidP="003C6017">
            <w:pPr>
              <w:autoSpaceDE w:val="0"/>
              <w:autoSpaceDN w:val="0"/>
              <w:adjustRightInd w:val="0"/>
            </w:pPr>
          </w:p>
        </w:tc>
        <w:tc>
          <w:tcPr>
            <w:tcW w:w="4034" w:type="dxa"/>
          </w:tcPr>
          <w:p w14:paraId="66724691" w14:textId="4489E3D6" w:rsidR="00B33FD5" w:rsidRPr="005F7A67" w:rsidRDefault="00A53ABB" w:rsidP="003C6017">
            <w:r w:rsidRPr="005F7A67">
              <w:t xml:space="preserve">A notification about </w:t>
            </w:r>
            <w:r w:rsidR="00B33FD5" w:rsidRPr="005F7A67">
              <w:t xml:space="preserve">changes in </w:t>
            </w:r>
            <w:r w:rsidR="00636BA4" w:rsidRPr="005F7A67">
              <w:t>the</w:t>
            </w:r>
            <w:r w:rsidR="00B33FD5" w:rsidRPr="005F7A67">
              <w:t xml:space="preserve"> job information induced by the line manager has been sent to the</w:t>
            </w:r>
            <w:r w:rsidR="00636BA4" w:rsidRPr="005F7A67">
              <w:t xml:space="preserve"> appropriate</w:t>
            </w:r>
            <w:r w:rsidR="00B33FD5" w:rsidRPr="005F7A67">
              <w:t xml:space="preserve"> employee.</w:t>
            </w:r>
          </w:p>
        </w:tc>
      </w:tr>
      <w:tr w:rsidR="00A53ABB" w:rsidRPr="005F7A67" w14:paraId="73DA6F09" w14:textId="77777777" w:rsidTr="00115BCD">
        <w:tc>
          <w:tcPr>
            <w:tcW w:w="2330" w:type="dxa"/>
          </w:tcPr>
          <w:p w14:paraId="7FB91D89" w14:textId="2FBCC4F3" w:rsidR="00A53ABB" w:rsidRPr="005F7A67" w:rsidRDefault="00A53ABB" w:rsidP="003C6017">
            <w:pPr>
              <w:rPr>
                <w:rStyle w:val="SAPEmphasis"/>
              </w:rPr>
            </w:pPr>
            <w:r w:rsidRPr="005F7A67">
              <w:rPr>
                <w:rStyle w:val="SAPEmphasis"/>
              </w:rPr>
              <w:t>Option 1 (continued): Receive Job Information Change Notification</w:t>
            </w:r>
          </w:p>
        </w:tc>
        <w:tc>
          <w:tcPr>
            <w:tcW w:w="1080" w:type="dxa"/>
          </w:tcPr>
          <w:p w14:paraId="7BAF129E" w14:textId="78F65DEF" w:rsidR="00A53ABB" w:rsidRPr="005F7A67" w:rsidRDefault="00636BA4" w:rsidP="003C6017">
            <w:r w:rsidRPr="005F7A67">
              <w:t>E-Mail</w:t>
            </w:r>
          </w:p>
        </w:tc>
        <w:tc>
          <w:tcPr>
            <w:tcW w:w="3510" w:type="dxa"/>
          </w:tcPr>
          <w:p w14:paraId="066A2F5D" w14:textId="77777777" w:rsidR="00A53ABB" w:rsidRPr="005F7A67" w:rsidDel="003131F7" w:rsidRDefault="00A53ABB" w:rsidP="003C6017"/>
        </w:tc>
        <w:tc>
          <w:tcPr>
            <w:tcW w:w="1530" w:type="dxa"/>
          </w:tcPr>
          <w:p w14:paraId="32A7AEEB" w14:textId="7A7552F1" w:rsidR="00A53ABB" w:rsidRPr="005F7A67" w:rsidRDefault="00A53ABB" w:rsidP="003C6017">
            <w:r w:rsidRPr="005F7A67">
              <w:t>Employee</w:t>
            </w:r>
          </w:p>
        </w:tc>
        <w:tc>
          <w:tcPr>
            <w:tcW w:w="1800" w:type="dxa"/>
          </w:tcPr>
          <w:p w14:paraId="65EE46AF" w14:textId="1E7E87D2" w:rsidR="00A53ABB" w:rsidRPr="005F7A67" w:rsidRDefault="00636BA4" w:rsidP="003C6017">
            <w:pPr>
              <w:autoSpaceDE w:val="0"/>
              <w:autoSpaceDN w:val="0"/>
              <w:adjustRightInd w:val="0"/>
            </w:pPr>
            <w:r w:rsidRPr="005F7A67">
              <w:t>outside software</w:t>
            </w:r>
          </w:p>
        </w:tc>
        <w:tc>
          <w:tcPr>
            <w:tcW w:w="4034" w:type="dxa"/>
          </w:tcPr>
          <w:p w14:paraId="011A9533" w14:textId="29D77BCF" w:rsidR="00A53ABB" w:rsidRPr="005F7A67" w:rsidRDefault="00A53ABB" w:rsidP="003C6017">
            <w:r w:rsidRPr="005F7A67">
              <w:t>The employee has received a notification about the changes in his/her job information induced by the line manager.</w:t>
            </w:r>
          </w:p>
        </w:tc>
      </w:tr>
      <w:tr w:rsidR="00A53ABB" w:rsidRPr="005F7A67" w14:paraId="31BCA813" w14:textId="77777777" w:rsidTr="00115BCD">
        <w:tc>
          <w:tcPr>
            <w:tcW w:w="2330" w:type="dxa"/>
          </w:tcPr>
          <w:p w14:paraId="6776D05F" w14:textId="7B2F0BF1" w:rsidR="00A53ABB" w:rsidRPr="005F7A67" w:rsidRDefault="00A53ABB" w:rsidP="003C6017">
            <w:pPr>
              <w:rPr>
                <w:rStyle w:val="SAPEmphasis"/>
              </w:rPr>
            </w:pPr>
            <w:r w:rsidRPr="005F7A67">
              <w:rPr>
                <w:rStyle w:val="SAPEmphasis"/>
              </w:rPr>
              <w:t>Option 2: Send Back Employee Job Information Change Request for Correction</w:t>
            </w:r>
          </w:p>
        </w:tc>
        <w:tc>
          <w:tcPr>
            <w:tcW w:w="1080" w:type="dxa"/>
          </w:tcPr>
          <w:p w14:paraId="5424B290" w14:textId="23BB35DB" w:rsidR="00A53ABB" w:rsidRPr="005F7A67" w:rsidRDefault="002F4552" w:rsidP="003C6017">
            <w:r w:rsidRPr="005F7A67">
              <w:t>Employee Central</w:t>
            </w:r>
            <w:r w:rsidR="00A53ABB" w:rsidRPr="005F7A67">
              <w:t xml:space="preserve"> UI</w:t>
            </w:r>
          </w:p>
        </w:tc>
        <w:tc>
          <w:tcPr>
            <w:tcW w:w="3510" w:type="dxa"/>
          </w:tcPr>
          <w:p w14:paraId="1EE3274A" w14:textId="299E570A" w:rsidR="00A53ABB" w:rsidRPr="005F7A67" w:rsidDel="003131F7" w:rsidRDefault="00A53ABB" w:rsidP="003C6017">
            <w:r w:rsidRPr="005F7A67">
              <w:t>The data maintained in the request is not correct or incomplete.</w:t>
            </w:r>
          </w:p>
        </w:tc>
        <w:tc>
          <w:tcPr>
            <w:tcW w:w="1530" w:type="dxa"/>
          </w:tcPr>
          <w:p w14:paraId="0B6707B8" w14:textId="4A45902C" w:rsidR="00A53ABB" w:rsidRPr="005F7A67" w:rsidRDefault="00D70BCA" w:rsidP="003C6017">
            <w:r w:rsidRPr="005F7A67">
              <w:t xml:space="preserve">Member of </w:t>
            </w:r>
            <w:r w:rsidR="00A133A9" w:rsidRPr="005F7A67">
              <w:t xml:space="preserve">dynamic </w:t>
            </w:r>
            <w:r w:rsidRPr="005F7A67">
              <w:t xml:space="preserve">group </w:t>
            </w:r>
            <w:r w:rsidRPr="005F7A67">
              <w:rPr>
                <w:rStyle w:val="SAPScreenElement"/>
                <w:color w:val="auto"/>
              </w:rPr>
              <w:t>HR Administrator</w:t>
            </w:r>
            <w:r w:rsidRPr="005F7A67" w:rsidDel="00BD2ED2">
              <w:t xml:space="preserve"> </w:t>
            </w:r>
          </w:p>
        </w:tc>
        <w:tc>
          <w:tcPr>
            <w:tcW w:w="1800" w:type="dxa"/>
          </w:tcPr>
          <w:p w14:paraId="0A9FDC6A" w14:textId="6E3E0E32" w:rsidR="00A53ABB" w:rsidRPr="005F7A67" w:rsidRDefault="006C0B56" w:rsidP="003C6017">
            <w:pPr>
              <w:autoSpaceDE w:val="0"/>
              <w:autoSpaceDN w:val="0"/>
              <w:adjustRightInd w:val="0"/>
            </w:pPr>
            <w:r w:rsidRPr="005F7A67">
              <w:t xml:space="preserve">Company Instance </w:t>
            </w:r>
            <w:r w:rsidR="00A53ABB" w:rsidRPr="005F7A67">
              <w:t>URL</w:t>
            </w:r>
            <w:r w:rsidR="003F5AF8" w:rsidRPr="005F7A67">
              <w:t xml:space="preserve"> or Mobile App</w:t>
            </w:r>
          </w:p>
        </w:tc>
        <w:tc>
          <w:tcPr>
            <w:tcW w:w="4034" w:type="dxa"/>
          </w:tcPr>
          <w:p w14:paraId="31D77552" w14:textId="13F9F182" w:rsidR="00A53ABB" w:rsidRPr="005F7A67" w:rsidRDefault="00EC0C13" w:rsidP="003C6017">
            <w:r w:rsidRPr="005F7A67">
              <w:t xml:space="preserve">A member of the </w:t>
            </w:r>
            <w:r w:rsidR="006F69BC" w:rsidRPr="005F7A67">
              <w:rPr>
                <w:rStyle w:val="SAPScreenElement"/>
                <w:color w:val="auto"/>
              </w:rPr>
              <w:t>HR Administrator</w:t>
            </w:r>
            <w:r w:rsidR="006F69BC" w:rsidRPr="005F7A67">
              <w:t xml:space="preserve"> </w:t>
            </w:r>
            <w:r w:rsidR="00A133A9" w:rsidRPr="005F7A67">
              <w:t xml:space="preserve">dynamic </w:t>
            </w:r>
            <w:r w:rsidRPr="005F7A67">
              <w:t>group</w:t>
            </w:r>
            <w:r w:rsidRPr="005F7A67" w:rsidDel="00EC0C13">
              <w:t xml:space="preserve"> </w:t>
            </w:r>
            <w:r w:rsidR="00636BA4" w:rsidRPr="005F7A67">
              <w:t>has sent the request back to the line manager, asking for adaptions.</w:t>
            </w:r>
          </w:p>
        </w:tc>
      </w:tr>
      <w:tr w:rsidR="005773FA" w:rsidRPr="005F7A67" w14:paraId="7443A9B7" w14:textId="77777777" w:rsidTr="00115BCD">
        <w:tc>
          <w:tcPr>
            <w:tcW w:w="2330" w:type="dxa"/>
          </w:tcPr>
          <w:p w14:paraId="6820310D" w14:textId="6C0732BC" w:rsidR="005773FA" w:rsidRPr="005F7A67" w:rsidRDefault="005773FA" w:rsidP="0026631C">
            <w:pPr>
              <w:rPr>
                <w:rStyle w:val="SAPEmphasis"/>
              </w:rPr>
            </w:pPr>
            <w:r w:rsidRPr="005F7A67">
              <w:rPr>
                <w:rStyle w:val="SAPEmphasis"/>
              </w:rPr>
              <w:t>Option 2 (continued): Receiv</w:t>
            </w:r>
            <w:r w:rsidR="0026631C" w:rsidRPr="005F7A67">
              <w:rPr>
                <w:rStyle w:val="SAPEmphasis"/>
              </w:rPr>
              <w:t>e</w:t>
            </w:r>
            <w:r w:rsidRPr="005F7A67">
              <w:rPr>
                <w:rStyle w:val="SAPEmphasis"/>
              </w:rPr>
              <w:t xml:space="preserve"> Correction Request for Employee Job Information</w:t>
            </w:r>
          </w:p>
        </w:tc>
        <w:tc>
          <w:tcPr>
            <w:tcW w:w="1080" w:type="dxa"/>
          </w:tcPr>
          <w:p w14:paraId="3606BC7B" w14:textId="7300D0F9" w:rsidR="005773FA" w:rsidRPr="005F7A67" w:rsidRDefault="005773FA" w:rsidP="003C6017">
            <w:r w:rsidRPr="005F7A67">
              <w:t>E-Mail</w:t>
            </w:r>
          </w:p>
        </w:tc>
        <w:tc>
          <w:tcPr>
            <w:tcW w:w="3510" w:type="dxa"/>
          </w:tcPr>
          <w:p w14:paraId="3B797EB8" w14:textId="77777777" w:rsidR="005773FA" w:rsidRPr="005F7A67" w:rsidRDefault="005773FA" w:rsidP="003C6017"/>
        </w:tc>
        <w:tc>
          <w:tcPr>
            <w:tcW w:w="1530" w:type="dxa"/>
          </w:tcPr>
          <w:p w14:paraId="3EFF2FFC" w14:textId="015DCDDB" w:rsidR="005773FA" w:rsidRPr="005F7A67" w:rsidRDefault="005773FA" w:rsidP="003C6017">
            <w:r w:rsidRPr="005F7A67">
              <w:t>Line Manager</w:t>
            </w:r>
          </w:p>
        </w:tc>
        <w:tc>
          <w:tcPr>
            <w:tcW w:w="1800" w:type="dxa"/>
          </w:tcPr>
          <w:p w14:paraId="5EE0B9E6" w14:textId="06AF0588" w:rsidR="005773FA" w:rsidRPr="005F7A67" w:rsidRDefault="005773FA" w:rsidP="003C6017">
            <w:pPr>
              <w:autoSpaceDE w:val="0"/>
              <w:autoSpaceDN w:val="0"/>
              <w:adjustRightInd w:val="0"/>
            </w:pPr>
            <w:r w:rsidRPr="005F7A67">
              <w:t>outside software</w:t>
            </w:r>
          </w:p>
        </w:tc>
        <w:tc>
          <w:tcPr>
            <w:tcW w:w="4034" w:type="dxa"/>
          </w:tcPr>
          <w:p w14:paraId="6E48A736" w14:textId="358BC9A6" w:rsidR="005773FA" w:rsidRPr="005F7A67" w:rsidRDefault="005773FA" w:rsidP="003C6017">
            <w:r w:rsidRPr="005F7A67">
              <w:t>The line manager has received an e-mail with the request to provide corrections to the request.</w:t>
            </w:r>
          </w:p>
        </w:tc>
      </w:tr>
      <w:tr w:rsidR="005773FA" w:rsidRPr="005F7A67" w14:paraId="6D5B92CC" w14:textId="77777777" w:rsidTr="00115BCD">
        <w:tc>
          <w:tcPr>
            <w:tcW w:w="2330" w:type="dxa"/>
          </w:tcPr>
          <w:p w14:paraId="17857DC3" w14:textId="264D79AB" w:rsidR="005773FA" w:rsidRPr="005F7A67" w:rsidRDefault="005773FA" w:rsidP="003C6017">
            <w:pPr>
              <w:rPr>
                <w:rStyle w:val="SAPEmphasis"/>
              </w:rPr>
            </w:pPr>
            <w:r w:rsidRPr="005F7A67">
              <w:rPr>
                <w:rStyle w:val="SAPEmphasis"/>
              </w:rPr>
              <w:t>Option 2 (continued): Adapt Employee Job Information Change Request</w:t>
            </w:r>
          </w:p>
        </w:tc>
        <w:tc>
          <w:tcPr>
            <w:tcW w:w="1080" w:type="dxa"/>
          </w:tcPr>
          <w:p w14:paraId="77365324" w14:textId="0F38ED7E" w:rsidR="005773FA" w:rsidRPr="005F7A67" w:rsidRDefault="002F4552" w:rsidP="003C6017">
            <w:r w:rsidRPr="005F7A67">
              <w:t>Employee Central</w:t>
            </w:r>
            <w:r w:rsidR="005773FA" w:rsidRPr="005F7A67">
              <w:t xml:space="preserve"> UI</w:t>
            </w:r>
          </w:p>
        </w:tc>
        <w:tc>
          <w:tcPr>
            <w:tcW w:w="3510" w:type="dxa"/>
          </w:tcPr>
          <w:p w14:paraId="7A2079D8" w14:textId="3A7DEFFA" w:rsidR="005773FA" w:rsidRPr="005F7A67" w:rsidDel="003131F7" w:rsidRDefault="005773FA" w:rsidP="003C6017">
            <w:r w:rsidRPr="005F7A67">
              <w:t>The request needs to be reworked.</w:t>
            </w:r>
          </w:p>
        </w:tc>
        <w:tc>
          <w:tcPr>
            <w:tcW w:w="1530" w:type="dxa"/>
          </w:tcPr>
          <w:p w14:paraId="4AEF57B8" w14:textId="41268711" w:rsidR="005773FA" w:rsidRPr="005F7A67" w:rsidRDefault="005773FA" w:rsidP="003C6017">
            <w:r w:rsidRPr="005F7A67">
              <w:t>Line Manager</w:t>
            </w:r>
          </w:p>
        </w:tc>
        <w:tc>
          <w:tcPr>
            <w:tcW w:w="1800" w:type="dxa"/>
          </w:tcPr>
          <w:p w14:paraId="5B04F83F" w14:textId="15FBAA35" w:rsidR="005773FA" w:rsidRPr="005F7A67" w:rsidRDefault="006C0B56" w:rsidP="003C6017">
            <w:pPr>
              <w:autoSpaceDE w:val="0"/>
              <w:autoSpaceDN w:val="0"/>
              <w:adjustRightInd w:val="0"/>
            </w:pPr>
            <w:r w:rsidRPr="005F7A67">
              <w:t xml:space="preserve">Company Instance </w:t>
            </w:r>
            <w:r w:rsidR="005773FA" w:rsidRPr="005F7A67">
              <w:t>URL</w:t>
            </w:r>
          </w:p>
        </w:tc>
        <w:tc>
          <w:tcPr>
            <w:tcW w:w="4034" w:type="dxa"/>
          </w:tcPr>
          <w:p w14:paraId="68B470E3" w14:textId="6C455014" w:rsidR="005773FA" w:rsidRPr="005F7A67" w:rsidRDefault="005773FA" w:rsidP="003C6017">
            <w:r w:rsidRPr="005F7A67">
              <w:t xml:space="preserve">The line manager has reworked the request and sent it back to the </w:t>
            </w:r>
            <w:r w:rsidR="006F69BC" w:rsidRPr="005F7A67">
              <w:rPr>
                <w:rStyle w:val="SAPScreenElement"/>
                <w:color w:val="auto"/>
              </w:rPr>
              <w:t>HR Administrator</w:t>
            </w:r>
            <w:r w:rsidR="006F69BC" w:rsidRPr="005F7A67">
              <w:t xml:space="preserve"> </w:t>
            </w:r>
            <w:r w:rsidR="00A133A9" w:rsidRPr="005F7A67">
              <w:t xml:space="preserve">dynamic </w:t>
            </w:r>
            <w:r w:rsidR="00EB3C24" w:rsidRPr="005F7A67">
              <w:t>group</w:t>
            </w:r>
            <w:r w:rsidRPr="005F7A67">
              <w:t xml:space="preserve"> for approval.</w:t>
            </w:r>
          </w:p>
        </w:tc>
      </w:tr>
      <w:tr w:rsidR="00E5740D" w:rsidRPr="005F7A67" w14:paraId="47B9DC55" w14:textId="77777777" w:rsidTr="00115BCD">
        <w:tc>
          <w:tcPr>
            <w:tcW w:w="2330" w:type="dxa"/>
          </w:tcPr>
          <w:p w14:paraId="0C276165" w14:textId="77777777" w:rsidR="00E5740D" w:rsidRPr="005F7A67" w:rsidRDefault="00E5740D" w:rsidP="003C6017">
            <w:pPr>
              <w:rPr>
                <w:rStyle w:val="SAPEmphasis"/>
              </w:rPr>
            </w:pPr>
            <w:r w:rsidRPr="005F7A67">
              <w:rPr>
                <w:rStyle w:val="SAPEmphasis"/>
              </w:rPr>
              <w:t>Update Employee Line Manager (Optional)</w:t>
            </w:r>
          </w:p>
        </w:tc>
        <w:tc>
          <w:tcPr>
            <w:tcW w:w="1080" w:type="dxa"/>
          </w:tcPr>
          <w:p w14:paraId="5DD00EBF" w14:textId="72BD65E7" w:rsidR="00E5740D" w:rsidRPr="005F7A67" w:rsidRDefault="002F4552" w:rsidP="003C6017">
            <w:r w:rsidRPr="005F7A67">
              <w:t>Employee Central</w:t>
            </w:r>
            <w:r w:rsidR="00E5740D" w:rsidRPr="005F7A67">
              <w:t xml:space="preserve"> UI</w:t>
            </w:r>
          </w:p>
        </w:tc>
        <w:tc>
          <w:tcPr>
            <w:tcW w:w="3510" w:type="dxa"/>
          </w:tcPr>
          <w:p w14:paraId="11D291ED" w14:textId="2444CBE0" w:rsidR="00E5740D" w:rsidRPr="00A15FB0" w:rsidDel="003131F7" w:rsidRDefault="00A15FB0" w:rsidP="00A15FB0">
            <w:pPr>
              <w:rPr>
                <w:highlight w:val="cyan"/>
              </w:rPr>
            </w:pPr>
            <w:r w:rsidRPr="003972DD">
              <w:rPr>
                <w:rPrChange w:id="264" w:author="Author" w:date="2018-02-22T11:44:00Z">
                  <w:rPr>
                    <w:highlight w:val="cyan"/>
                  </w:rPr>
                </w:rPrChange>
              </w:rPr>
              <w:t>R</w:t>
            </w:r>
            <w:r w:rsidR="00F5528D" w:rsidRPr="003972DD">
              <w:rPr>
                <w:rPrChange w:id="265" w:author="Author" w:date="2018-02-22T11:44:00Z">
                  <w:rPr>
                    <w:highlight w:val="cyan"/>
                  </w:rPr>
                </w:rPrChange>
              </w:rPr>
              <w:t xml:space="preserve">elevant only for following countries: </w:t>
            </w:r>
            <w:r w:rsidR="00F5528D" w:rsidRPr="003972DD">
              <w:rPr>
                <w:rStyle w:val="SAPEmphasis"/>
                <w:rPrChange w:id="266" w:author="Author" w:date="2018-02-22T11:44:00Z">
                  <w:rPr>
                    <w:highlight w:val="cyan"/>
                  </w:rPr>
                </w:rPrChange>
              </w:rPr>
              <w:t>AE</w:t>
            </w:r>
            <w:r w:rsidR="00F5528D" w:rsidRPr="003972DD">
              <w:rPr>
                <w:rPrChange w:id="267" w:author="Author" w:date="2018-02-22T11:44:00Z">
                  <w:rPr>
                    <w:highlight w:val="cyan"/>
                  </w:rPr>
                </w:rPrChange>
              </w:rPr>
              <w:t xml:space="preserve">, </w:t>
            </w:r>
            <w:r w:rsidR="00F5528D" w:rsidRPr="003972DD">
              <w:rPr>
                <w:rStyle w:val="SAPEmphasis"/>
                <w:rPrChange w:id="268" w:author="Author" w:date="2018-02-22T11:44:00Z">
                  <w:rPr>
                    <w:highlight w:val="cyan"/>
                  </w:rPr>
                </w:rPrChange>
              </w:rPr>
              <w:t>AU</w:t>
            </w:r>
            <w:r w:rsidR="00F5528D" w:rsidRPr="003972DD">
              <w:rPr>
                <w:rPrChange w:id="269" w:author="Author" w:date="2018-02-22T11:44:00Z">
                  <w:rPr>
                    <w:highlight w:val="cyan"/>
                  </w:rPr>
                </w:rPrChange>
              </w:rPr>
              <w:t xml:space="preserve">, </w:t>
            </w:r>
            <w:r w:rsidR="00F5528D" w:rsidRPr="003972DD">
              <w:rPr>
                <w:rStyle w:val="SAPEmphasis"/>
                <w:rPrChange w:id="270" w:author="Author" w:date="2018-02-22T11:44:00Z">
                  <w:rPr>
                    <w:highlight w:val="cyan"/>
                  </w:rPr>
                </w:rPrChange>
              </w:rPr>
              <w:t>CN</w:t>
            </w:r>
            <w:r w:rsidR="00F5528D" w:rsidRPr="003972DD">
              <w:rPr>
                <w:rPrChange w:id="271" w:author="Author" w:date="2018-02-22T11:44:00Z">
                  <w:rPr>
                    <w:highlight w:val="cyan"/>
                  </w:rPr>
                </w:rPrChange>
              </w:rPr>
              <w:t xml:space="preserve">, </w:t>
            </w:r>
            <w:r w:rsidR="00F5528D" w:rsidRPr="003972DD">
              <w:rPr>
                <w:rStyle w:val="SAPEmphasis"/>
                <w:rPrChange w:id="272" w:author="Author" w:date="2018-02-22T11:44:00Z">
                  <w:rPr>
                    <w:highlight w:val="cyan"/>
                  </w:rPr>
                </w:rPrChange>
              </w:rPr>
              <w:t>FR</w:t>
            </w:r>
            <w:r w:rsidR="00F5528D" w:rsidRPr="003972DD">
              <w:rPr>
                <w:rPrChange w:id="273" w:author="Author" w:date="2018-02-22T11:44:00Z">
                  <w:rPr>
                    <w:highlight w:val="cyan"/>
                  </w:rPr>
                </w:rPrChange>
              </w:rPr>
              <w:t xml:space="preserve">, </w:t>
            </w:r>
            <w:r w:rsidR="00F5528D" w:rsidRPr="003972DD">
              <w:rPr>
                <w:rStyle w:val="SAPEmphasis"/>
                <w:rPrChange w:id="274" w:author="Author" w:date="2018-02-22T11:44:00Z">
                  <w:rPr>
                    <w:highlight w:val="cyan"/>
                  </w:rPr>
                </w:rPrChange>
              </w:rPr>
              <w:t>GB</w:t>
            </w:r>
            <w:r w:rsidR="00F5528D" w:rsidRPr="003972DD">
              <w:rPr>
                <w:rPrChange w:id="275" w:author="Author" w:date="2018-02-22T11:44:00Z">
                  <w:rPr>
                    <w:highlight w:val="cyan"/>
                  </w:rPr>
                </w:rPrChange>
              </w:rPr>
              <w:t xml:space="preserve">, </w:t>
            </w:r>
            <w:r w:rsidR="00F5528D" w:rsidRPr="003972DD">
              <w:rPr>
                <w:rStyle w:val="SAPEmphasis"/>
                <w:rPrChange w:id="276" w:author="Author" w:date="2018-02-22T11:44:00Z">
                  <w:rPr>
                    <w:highlight w:val="cyan"/>
                  </w:rPr>
                </w:rPrChange>
              </w:rPr>
              <w:t>SA</w:t>
            </w:r>
            <w:r w:rsidR="00F5528D" w:rsidRPr="003972DD">
              <w:rPr>
                <w:rPrChange w:id="277" w:author="Author" w:date="2018-02-22T11:44:00Z">
                  <w:rPr>
                    <w:highlight w:val="cyan"/>
                  </w:rPr>
                </w:rPrChange>
              </w:rPr>
              <w:t xml:space="preserve">, </w:t>
            </w:r>
            <w:r w:rsidR="00F5528D" w:rsidRPr="003972DD">
              <w:rPr>
                <w:rStyle w:val="SAPEmphasis"/>
                <w:rPrChange w:id="278" w:author="Author" w:date="2018-02-22T11:44:00Z">
                  <w:rPr>
                    <w:highlight w:val="cyan"/>
                  </w:rPr>
                </w:rPrChange>
              </w:rPr>
              <w:t>US</w:t>
            </w:r>
          </w:p>
        </w:tc>
        <w:tc>
          <w:tcPr>
            <w:tcW w:w="1530" w:type="dxa"/>
          </w:tcPr>
          <w:p w14:paraId="5634F116" w14:textId="77777777" w:rsidR="00E5740D" w:rsidRPr="005F7A67" w:rsidRDefault="00E5740D" w:rsidP="003C6017">
            <w:r w:rsidRPr="005F7A67">
              <w:t>HR Administrator</w:t>
            </w:r>
          </w:p>
        </w:tc>
        <w:tc>
          <w:tcPr>
            <w:tcW w:w="1800" w:type="dxa"/>
          </w:tcPr>
          <w:p w14:paraId="4811B77A" w14:textId="66FB4707" w:rsidR="00E5740D" w:rsidRPr="005F7A67" w:rsidRDefault="006C0B56" w:rsidP="003C6017">
            <w:pPr>
              <w:autoSpaceDE w:val="0"/>
              <w:autoSpaceDN w:val="0"/>
              <w:adjustRightInd w:val="0"/>
            </w:pPr>
            <w:r w:rsidRPr="005F7A67">
              <w:t xml:space="preserve">Company Instance </w:t>
            </w:r>
            <w:r w:rsidR="00E5740D" w:rsidRPr="005F7A67">
              <w:t>URL</w:t>
            </w:r>
          </w:p>
        </w:tc>
        <w:tc>
          <w:tcPr>
            <w:tcW w:w="4034" w:type="dxa"/>
          </w:tcPr>
          <w:p w14:paraId="6AB89F08" w14:textId="3A1DF22C" w:rsidR="00E5740D" w:rsidRPr="005F7A67" w:rsidRDefault="00E5740D" w:rsidP="003C6017">
            <w:r w:rsidRPr="005F7A67">
              <w:t xml:space="preserve">The HR </w:t>
            </w:r>
            <w:r w:rsidR="00EA5878" w:rsidRPr="005F7A67">
              <w:t>a</w:t>
            </w:r>
            <w:r w:rsidRPr="005F7A67">
              <w:t>dministrator has updated the employee’s line manager.</w:t>
            </w:r>
          </w:p>
        </w:tc>
      </w:tr>
      <w:tr w:rsidR="005773FA" w:rsidRPr="005F7A67" w14:paraId="1E042289" w14:textId="77777777" w:rsidTr="00115BCD">
        <w:tc>
          <w:tcPr>
            <w:tcW w:w="2330" w:type="dxa"/>
          </w:tcPr>
          <w:p w14:paraId="743C49DD" w14:textId="77777777" w:rsidR="005773FA" w:rsidRPr="005F7A67" w:rsidDel="003131F7" w:rsidRDefault="005773FA" w:rsidP="003C6017">
            <w:pPr>
              <w:rPr>
                <w:rStyle w:val="SAPEmphasis"/>
              </w:rPr>
            </w:pPr>
            <w:r w:rsidRPr="005F7A67">
              <w:rPr>
                <w:rStyle w:val="SAPEmphasis"/>
              </w:rPr>
              <w:t>View Employee Position Details</w:t>
            </w:r>
          </w:p>
        </w:tc>
        <w:tc>
          <w:tcPr>
            <w:tcW w:w="1080" w:type="dxa"/>
          </w:tcPr>
          <w:p w14:paraId="47EA8A50" w14:textId="50E0B7FA" w:rsidR="005773FA" w:rsidRPr="005F7A67" w:rsidDel="003131F7" w:rsidRDefault="002F4552" w:rsidP="003C6017">
            <w:pPr>
              <w:rPr>
                <w:lang w:eastAsia="zh-CN"/>
              </w:rPr>
            </w:pPr>
            <w:r w:rsidRPr="005F7A67">
              <w:t>Employee Central</w:t>
            </w:r>
            <w:r w:rsidR="005773FA" w:rsidRPr="005F7A67">
              <w:t xml:space="preserve"> UI</w:t>
            </w:r>
          </w:p>
        </w:tc>
        <w:tc>
          <w:tcPr>
            <w:tcW w:w="3510" w:type="dxa"/>
          </w:tcPr>
          <w:p w14:paraId="0BC8EF9D" w14:textId="77777777" w:rsidR="005773FA" w:rsidRPr="005F7A67" w:rsidDel="003131F7" w:rsidRDefault="005773FA" w:rsidP="003C6017"/>
        </w:tc>
        <w:tc>
          <w:tcPr>
            <w:tcW w:w="1530" w:type="dxa"/>
          </w:tcPr>
          <w:p w14:paraId="369D17A1" w14:textId="29E052D5" w:rsidR="005773FA" w:rsidRPr="005F7A67" w:rsidRDefault="005773FA" w:rsidP="003C6017">
            <w:r w:rsidRPr="005F7A67">
              <w:t>Line Manager</w:t>
            </w:r>
          </w:p>
        </w:tc>
        <w:tc>
          <w:tcPr>
            <w:tcW w:w="1800" w:type="dxa"/>
          </w:tcPr>
          <w:p w14:paraId="43A03ACE" w14:textId="57FEC2E4" w:rsidR="005773FA" w:rsidRPr="005F7A67" w:rsidRDefault="006C0B56" w:rsidP="003C6017">
            <w:pPr>
              <w:autoSpaceDE w:val="0"/>
              <w:autoSpaceDN w:val="0"/>
              <w:adjustRightInd w:val="0"/>
            </w:pPr>
            <w:r w:rsidRPr="005F7A67">
              <w:t xml:space="preserve">Company Instance </w:t>
            </w:r>
            <w:r w:rsidR="005773FA" w:rsidRPr="005F7A67">
              <w:t>URL</w:t>
            </w:r>
          </w:p>
        </w:tc>
        <w:tc>
          <w:tcPr>
            <w:tcW w:w="4034" w:type="dxa"/>
          </w:tcPr>
          <w:p w14:paraId="74FCB6F7" w14:textId="71FA8EA5" w:rsidR="005773FA" w:rsidRPr="005F7A67" w:rsidDel="003131F7" w:rsidRDefault="005773FA" w:rsidP="003C6017">
            <w:r w:rsidRPr="005F7A67">
              <w:t>The line manager has viewed if the position of the employee has been updated as expected upon the change in job information.</w:t>
            </w:r>
          </w:p>
        </w:tc>
      </w:tr>
      <w:tr w:rsidR="007764B0" w:rsidRPr="005F7A67" w14:paraId="047D2B90" w14:textId="77777777" w:rsidTr="00480ABE">
        <w:tc>
          <w:tcPr>
            <w:tcW w:w="14284" w:type="dxa"/>
            <w:gridSpan w:val="6"/>
          </w:tcPr>
          <w:p w14:paraId="2E256700" w14:textId="77777777" w:rsidR="007764B0" w:rsidRPr="005F7A67" w:rsidRDefault="007764B0" w:rsidP="003C6017">
            <w:pPr>
              <w:rPr>
                <w:rStyle w:val="SAPEmphasis"/>
              </w:rPr>
            </w:pPr>
            <w:r w:rsidRPr="005F7A67">
              <w:rPr>
                <w:rStyle w:val="SAPEmphasis"/>
              </w:rPr>
              <w:t>Take Action: Position Transfer</w:t>
            </w:r>
          </w:p>
          <w:p w14:paraId="02413511" w14:textId="77777777" w:rsidR="00A15FB0" w:rsidRDefault="00F5528D" w:rsidP="00A15FB0">
            <w:pPr>
              <w:spacing w:after="120"/>
              <w:rPr>
                <w:rStyle w:val="SAPEmphasis"/>
              </w:rPr>
            </w:pPr>
            <w:r w:rsidRPr="003972DD">
              <w:rPr>
                <w:rStyle w:val="SAPEmphasis"/>
                <w:rPrChange w:id="279" w:author="Author" w:date="2018-02-22T11:44:00Z">
                  <w:rPr>
                    <w:rStyle w:val="SAPEmphasis"/>
                    <w:highlight w:val="cyan"/>
                  </w:rPr>
                </w:rPrChange>
              </w:rPr>
              <w:t>* relevant only for following countries:</w:t>
            </w:r>
            <w:r w:rsidRPr="003972DD">
              <w:rPr>
                <w:rPrChange w:id="280" w:author="Author" w:date="2018-02-22T11:44:00Z">
                  <w:rPr>
                    <w:highlight w:val="cyan"/>
                  </w:rPr>
                </w:rPrChange>
              </w:rPr>
              <w:t xml:space="preserve"> </w:t>
            </w:r>
            <w:r w:rsidRPr="003972DD">
              <w:rPr>
                <w:rStyle w:val="SAPEmphasis"/>
                <w:rPrChange w:id="281" w:author="Author" w:date="2018-02-22T11:44:00Z">
                  <w:rPr>
                    <w:rStyle w:val="SAPEmphasis"/>
                    <w:highlight w:val="cyan"/>
                  </w:rPr>
                </w:rPrChange>
              </w:rPr>
              <w:t>AU, US</w:t>
            </w:r>
          </w:p>
          <w:p w14:paraId="6BED2A50" w14:textId="07B9E98B" w:rsidR="007764B0" w:rsidRPr="005F7A67" w:rsidDel="003131F7" w:rsidRDefault="007764B0" w:rsidP="00A15FB0">
            <w:pPr>
              <w:spacing w:after="120"/>
            </w:pPr>
            <w:r w:rsidRPr="005F7A67">
              <w:rPr>
                <w:rStyle w:val="SAPEmphasis"/>
              </w:rPr>
              <w:t xml:space="preserve">* relevant only if Position Management </w:t>
            </w:r>
            <w:r w:rsidR="00C61CBE" w:rsidRPr="005F7A67">
              <w:rPr>
                <w:rStyle w:val="SAPEmphasis"/>
              </w:rPr>
              <w:t xml:space="preserve">has been implemented </w:t>
            </w:r>
            <w:r w:rsidRPr="005F7A67">
              <w:rPr>
                <w:rStyle w:val="SAPEmphasis"/>
              </w:rPr>
              <w:t xml:space="preserve">in your </w:t>
            </w:r>
            <w:r w:rsidR="002F4552" w:rsidRPr="005F7A67">
              <w:rPr>
                <w:rStyle w:val="SAPEmphasis"/>
              </w:rPr>
              <w:t>Employee Central</w:t>
            </w:r>
            <w:r w:rsidRPr="005F7A67">
              <w:rPr>
                <w:rStyle w:val="SAPEmphasis"/>
              </w:rPr>
              <w:t xml:space="preserve"> instance</w:t>
            </w:r>
          </w:p>
        </w:tc>
      </w:tr>
      <w:tr w:rsidR="007764B0" w:rsidRPr="005F7A67" w14:paraId="47A1B335" w14:textId="77777777" w:rsidTr="00115BCD">
        <w:tc>
          <w:tcPr>
            <w:tcW w:w="2330" w:type="dxa"/>
          </w:tcPr>
          <w:p w14:paraId="50FCE763" w14:textId="77777777" w:rsidR="007764B0" w:rsidRPr="005F7A67" w:rsidRDefault="007764B0" w:rsidP="003C6017">
            <w:pPr>
              <w:rPr>
                <w:rStyle w:val="SAPEmphasis"/>
              </w:rPr>
            </w:pPr>
            <w:r w:rsidRPr="005F7A67">
              <w:rPr>
                <w:rStyle w:val="SAPEmphasis"/>
              </w:rPr>
              <w:lastRenderedPageBreak/>
              <w:t>Request Employee Position Transfer</w:t>
            </w:r>
          </w:p>
        </w:tc>
        <w:tc>
          <w:tcPr>
            <w:tcW w:w="1080" w:type="dxa"/>
          </w:tcPr>
          <w:p w14:paraId="1145A406" w14:textId="77777777" w:rsidR="007764B0" w:rsidRPr="005F7A67" w:rsidRDefault="007764B0" w:rsidP="003C6017">
            <w:r w:rsidRPr="005F7A67">
              <w:t>-</w:t>
            </w:r>
          </w:p>
        </w:tc>
        <w:tc>
          <w:tcPr>
            <w:tcW w:w="3510" w:type="dxa"/>
          </w:tcPr>
          <w:p w14:paraId="37B2329A" w14:textId="7AC314BD" w:rsidR="007764B0" w:rsidRPr="005F7A67" w:rsidDel="003131F7" w:rsidRDefault="007764B0" w:rsidP="003C6017">
            <w:r w:rsidRPr="005F7A67">
              <w:t xml:space="preserve">A position transfer process needs to be executed for an employee from the current position to another position outside the area of responsibility of the current </w:t>
            </w:r>
            <w:r w:rsidR="00DE525C" w:rsidRPr="005F7A67">
              <w:t xml:space="preserve">line </w:t>
            </w:r>
            <w:r w:rsidRPr="005F7A67">
              <w:t>manager.</w:t>
            </w:r>
          </w:p>
        </w:tc>
        <w:tc>
          <w:tcPr>
            <w:tcW w:w="1530" w:type="dxa"/>
          </w:tcPr>
          <w:p w14:paraId="4A4C0F2B" w14:textId="343F3D30" w:rsidR="007764B0" w:rsidRPr="005F7A67" w:rsidRDefault="007764B0" w:rsidP="003C6017">
            <w:r w:rsidRPr="005F7A67">
              <w:t xml:space="preserve">Source </w:t>
            </w:r>
            <w:r w:rsidR="00BA3AC3" w:rsidRPr="005F7A67">
              <w:t>Line Manager</w:t>
            </w:r>
          </w:p>
        </w:tc>
        <w:tc>
          <w:tcPr>
            <w:tcW w:w="1800" w:type="dxa"/>
          </w:tcPr>
          <w:p w14:paraId="62EEBA90" w14:textId="77777777" w:rsidR="007764B0" w:rsidRPr="005F7A67" w:rsidRDefault="007764B0" w:rsidP="003C6017">
            <w:pPr>
              <w:autoSpaceDE w:val="0"/>
              <w:autoSpaceDN w:val="0"/>
              <w:adjustRightInd w:val="0"/>
            </w:pPr>
            <w:r w:rsidRPr="005F7A67">
              <w:t>outside software</w:t>
            </w:r>
          </w:p>
        </w:tc>
        <w:tc>
          <w:tcPr>
            <w:tcW w:w="4034" w:type="dxa"/>
          </w:tcPr>
          <w:p w14:paraId="7B780D43" w14:textId="22BFE455" w:rsidR="007764B0" w:rsidRPr="005F7A67" w:rsidDel="003131F7" w:rsidRDefault="007764B0" w:rsidP="003C6017">
            <w:r w:rsidRPr="005F7A67">
              <w:t xml:space="preserve">The source </w:t>
            </w:r>
            <w:r w:rsidR="00CF22BD" w:rsidRPr="005F7A67">
              <w:t xml:space="preserve">line manager </w:t>
            </w:r>
            <w:r w:rsidRPr="005F7A67">
              <w:t xml:space="preserve">has sent a position transfer request for a direct report to the HR </w:t>
            </w:r>
            <w:r w:rsidR="00F22331" w:rsidRPr="005F7A67">
              <w:t>a</w:t>
            </w:r>
            <w:r w:rsidR="00F22331" w:rsidRPr="005F7A67">
              <w:rPr>
                <w:color w:val="000000"/>
              </w:rPr>
              <w:t>dministrator</w:t>
            </w:r>
            <w:r w:rsidRPr="005F7A67">
              <w:t xml:space="preserve">. </w:t>
            </w:r>
          </w:p>
        </w:tc>
      </w:tr>
      <w:tr w:rsidR="007764B0" w:rsidRPr="005F7A67" w14:paraId="1A556F83" w14:textId="77777777" w:rsidTr="00115BCD">
        <w:tc>
          <w:tcPr>
            <w:tcW w:w="2330" w:type="dxa"/>
          </w:tcPr>
          <w:p w14:paraId="2164D970" w14:textId="77777777" w:rsidR="007764B0" w:rsidRPr="005F7A67" w:rsidRDefault="007764B0" w:rsidP="003C6017">
            <w:pPr>
              <w:rPr>
                <w:rStyle w:val="SAPEmphasis"/>
              </w:rPr>
            </w:pPr>
            <w:r w:rsidRPr="005F7A67">
              <w:rPr>
                <w:rStyle w:val="SAPEmphasis"/>
              </w:rPr>
              <w:t>Receive Employee Position Transfer Request</w:t>
            </w:r>
          </w:p>
        </w:tc>
        <w:tc>
          <w:tcPr>
            <w:tcW w:w="1080" w:type="dxa"/>
          </w:tcPr>
          <w:p w14:paraId="34F667B8" w14:textId="77777777" w:rsidR="007764B0" w:rsidRPr="005F7A67" w:rsidRDefault="007764B0" w:rsidP="003C6017">
            <w:r w:rsidRPr="005F7A67">
              <w:t>-</w:t>
            </w:r>
          </w:p>
        </w:tc>
        <w:tc>
          <w:tcPr>
            <w:tcW w:w="3510" w:type="dxa"/>
          </w:tcPr>
          <w:p w14:paraId="6BF5C300" w14:textId="77777777" w:rsidR="007764B0" w:rsidRPr="005F7A67" w:rsidDel="003131F7" w:rsidRDefault="007764B0" w:rsidP="003C6017"/>
        </w:tc>
        <w:tc>
          <w:tcPr>
            <w:tcW w:w="1530" w:type="dxa"/>
          </w:tcPr>
          <w:p w14:paraId="4E46C9F1" w14:textId="36A744F4" w:rsidR="007764B0" w:rsidRPr="005F7A67" w:rsidRDefault="007764B0" w:rsidP="003C6017">
            <w:r w:rsidRPr="005F7A67">
              <w:t xml:space="preserve">HR </w:t>
            </w:r>
            <w:r w:rsidR="00D70BCA" w:rsidRPr="005F7A67">
              <w:rPr>
                <w:color w:val="000000"/>
              </w:rPr>
              <w:t>Administrator</w:t>
            </w:r>
          </w:p>
        </w:tc>
        <w:tc>
          <w:tcPr>
            <w:tcW w:w="1800" w:type="dxa"/>
          </w:tcPr>
          <w:p w14:paraId="0CBDEE9B" w14:textId="77777777" w:rsidR="007764B0" w:rsidRPr="005F7A67" w:rsidRDefault="007764B0" w:rsidP="003C6017">
            <w:pPr>
              <w:autoSpaceDE w:val="0"/>
              <w:autoSpaceDN w:val="0"/>
              <w:adjustRightInd w:val="0"/>
            </w:pPr>
            <w:r w:rsidRPr="005F7A67">
              <w:t>outside software</w:t>
            </w:r>
          </w:p>
        </w:tc>
        <w:tc>
          <w:tcPr>
            <w:tcW w:w="4034" w:type="dxa"/>
          </w:tcPr>
          <w:p w14:paraId="6D7771CB" w14:textId="4A0D27B2" w:rsidR="007764B0" w:rsidRPr="005F7A67" w:rsidDel="003131F7" w:rsidRDefault="007764B0" w:rsidP="003C6017">
            <w:r w:rsidRPr="005F7A67">
              <w:t xml:space="preserve">The HR </w:t>
            </w:r>
            <w:r w:rsidR="00F22331" w:rsidRPr="005F7A67">
              <w:t>a</w:t>
            </w:r>
            <w:r w:rsidR="00F22331" w:rsidRPr="005F7A67">
              <w:rPr>
                <w:color w:val="000000"/>
              </w:rPr>
              <w:t>dministrator</w:t>
            </w:r>
            <w:r w:rsidR="00F22331" w:rsidRPr="005F7A67">
              <w:t xml:space="preserve"> </w:t>
            </w:r>
            <w:r w:rsidRPr="005F7A67">
              <w:t>has received the position transfer request.</w:t>
            </w:r>
          </w:p>
        </w:tc>
      </w:tr>
      <w:tr w:rsidR="007764B0" w:rsidRPr="005F7A67" w14:paraId="5123BA2F" w14:textId="77777777" w:rsidTr="00115BCD">
        <w:tc>
          <w:tcPr>
            <w:tcW w:w="2330" w:type="dxa"/>
          </w:tcPr>
          <w:p w14:paraId="5AA3A451" w14:textId="77777777" w:rsidR="007764B0" w:rsidRPr="005F7A67" w:rsidDel="003131F7" w:rsidRDefault="00CD3A99" w:rsidP="003C6017">
            <w:pPr>
              <w:rPr>
                <w:rStyle w:val="SAPEmphasis"/>
              </w:rPr>
            </w:pPr>
            <w:hyperlink w:anchor="_Toc433900563" w:history="1">
              <w:r w:rsidR="007764B0" w:rsidRPr="005F7A67">
                <w:rPr>
                  <w:rStyle w:val="SAPEmphasis"/>
                </w:rPr>
                <w:t>Enter Position Transfer Data</w:t>
              </w:r>
              <w:r w:rsidR="007764B0" w:rsidRPr="005F7A67">
                <w:rPr>
                  <w:rStyle w:val="SAPEmphasis"/>
                  <w:webHidden/>
                </w:rPr>
                <w:tab/>
              </w:r>
            </w:hyperlink>
          </w:p>
        </w:tc>
        <w:tc>
          <w:tcPr>
            <w:tcW w:w="1080" w:type="dxa"/>
          </w:tcPr>
          <w:p w14:paraId="52E3AC50" w14:textId="6326D45B" w:rsidR="007764B0" w:rsidRPr="005F7A67" w:rsidDel="003131F7" w:rsidRDefault="002F4552" w:rsidP="003C6017">
            <w:r w:rsidRPr="005F7A67">
              <w:t>Employee Central</w:t>
            </w:r>
            <w:r w:rsidR="007764B0" w:rsidRPr="005F7A67">
              <w:t xml:space="preserve"> UI</w:t>
            </w:r>
          </w:p>
        </w:tc>
        <w:tc>
          <w:tcPr>
            <w:tcW w:w="3510" w:type="dxa"/>
          </w:tcPr>
          <w:p w14:paraId="035660B1" w14:textId="77777777" w:rsidR="007764B0" w:rsidRPr="005F7A67" w:rsidDel="003131F7" w:rsidRDefault="007764B0" w:rsidP="003C6017"/>
        </w:tc>
        <w:tc>
          <w:tcPr>
            <w:tcW w:w="1530" w:type="dxa"/>
          </w:tcPr>
          <w:p w14:paraId="23C821CC" w14:textId="75B8B672" w:rsidR="007764B0" w:rsidRPr="005F7A67" w:rsidDel="003131F7" w:rsidRDefault="007764B0" w:rsidP="003C6017">
            <w:r w:rsidRPr="005F7A67">
              <w:t xml:space="preserve">HR </w:t>
            </w:r>
            <w:r w:rsidR="00D70BCA" w:rsidRPr="005F7A67">
              <w:rPr>
                <w:color w:val="000000"/>
              </w:rPr>
              <w:t>Administrator</w:t>
            </w:r>
          </w:p>
        </w:tc>
        <w:tc>
          <w:tcPr>
            <w:tcW w:w="1800" w:type="dxa"/>
          </w:tcPr>
          <w:p w14:paraId="4FC54B20" w14:textId="63AD962D" w:rsidR="007764B0" w:rsidRPr="005F7A67" w:rsidDel="003131F7" w:rsidRDefault="006C0B56" w:rsidP="003C6017">
            <w:pPr>
              <w:autoSpaceDE w:val="0"/>
              <w:autoSpaceDN w:val="0"/>
              <w:adjustRightInd w:val="0"/>
            </w:pPr>
            <w:r w:rsidRPr="005F7A67">
              <w:t xml:space="preserve">Company Instance </w:t>
            </w:r>
            <w:r w:rsidR="007764B0" w:rsidRPr="005F7A67">
              <w:t>URL</w:t>
            </w:r>
          </w:p>
        </w:tc>
        <w:tc>
          <w:tcPr>
            <w:tcW w:w="4034" w:type="dxa"/>
          </w:tcPr>
          <w:p w14:paraId="5EDFF76B" w14:textId="77777777" w:rsidR="007764B0" w:rsidRPr="005F7A67" w:rsidDel="003131F7" w:rsidRDefault="007764B0" w:rsidP="003C6017">
            <w:r w:rsidRPr="005F7A67">
              <w:t>The position transfer data for an employee has been entered into the system. The update is pending upon approval of the workflow.</w:t>
            </w:r>
          </w:p>
        </w:tc>
      </w:tr>
      <w:tr w:rsidR="007764B0" w:rsidRPr="005F7A67" w14:paraId="6BCBF61D" w14:textId="77777777" w:rsidTr="00115BCD">
        <w:tc>
          <w:tcPr>
            <w:tcW w:w="2330" w:type="dxa"/>
          </w:tcPr>
          <w:p w14:paraId="62AA6FA5" w14:textId="28ACF336" w:rsidR="007764B0" w:rsidRPr="005F7A67" w:rsidDel="003131F7" w:rsidRDefault="007764B0" w:rsidP="003C6017">
            <w:pPr>
              <w:rPr>
                <w:rStyle w:val="SAPEmphasis"/>
              </w:rPr>
            </w:pPr>
            <w:r w:rsidRPr="005F7A67">
              <w:rPr>
                <w:rStyle w:val="SAPEmphasis"/>
              </w:rPr>
              <w:t>Approve Position Transfer Request</w:t>
            </w:r>
          </w:p>
        </w:tc>
        <w:tc>
          <w:tcPr>
            <w:tcW w:w="1080" w:type="dxa"/>
          </w:tcPr>
          <w:p w14:paraId="3F89ED3A" w14:textId="15672480" w:rsidR="007764B0" w:rsidRPr="005F7A67" w:rsidDel="003131F7" w:rsidRDefault="002F4552" w:rsidP="003C6017">
            <w:r w:rsidRPr="005F7A67">
              <w:t>Employee Central</w:t>
            </w:r>
            <w:r w:rsidR="007764B0" w:rsidRPr="005F7A67">
              <w:t xml:space="preserve"> UI</w:t>
            </w:r>
          </w:p>
        </w:tc>
        <w:tc>
          <w:tcPr>
            <w:tcW w:w="3510" w:type="dxa"/>
          </w:tcPr>
          <w:p w14:paraId="295E8D35" w14:textId="77777777" w:rsidR="007764B0" w:rsidRPr="005F7A67" w:rsidDel="003131F7" w:rsidRDefault="007764B0" w:rsidP="003C6017">
            <w:r w:rsidRPr="005F7A67">
              <w:t>The generated workflow needs to be approved.</w:t>
            </w:r>
          </w:p>
        </w:tc>
        <w:tc>
          <w:tcPr>
            <w:tcW w:w="1530" w:type="dxa"/>
          </w:tcPr>
          <w:p w14:paraId="2B5BFA81" w14:textId="4A3C2B00" w:rsidR="007764B0" w:rsidRPr="005F7A67" w:rsidDel="003131F7" w:rsidRDefault="007764B0" w:rsidP="003C6017">
            <w:r w:rsidRPr="005F7A67">
              <w:t xml:space="preserve">Source </w:t>
            </w:r>
            <w:r w:rsidR="00BA3AC3" w:rsidRPr="005F7A67">
              <w:t>Line Manager</w:t>
            </w:r>
          </w:p>
        </w:tc>
        <w:tc>
          <w:tcPr>
            <w:tcW w:w="1800" w:type="dxa"/>
          </w:tcPr>
          <w:p w14:paraId="02A5EEF3" w14:textId="26D481A0" w:rsidR="007764B0" w:rsidRPr="005F7A67" w:rsidDel="003131F7" w:rsidRDefault="006C0B56" w:rsidP="003C6017">
            <w:pPr>
              <w:autoSpaceDE w:val="0"/>
              <w:autoSpaceDN w:val="0"/>
              <w:adjustRightInd w:val="0"/>
            </w:pPr>
            <w:r w:rsidRPr="005F7A67">
              <w:t xml:space="preserve">Company Instance </w:t>
            </w:r>
            <w:r w:rsidR="007764B0" w:rsidRPr="005F7A67">
              <w:t>URL</w:t>
            </w:r>
            <w:r w:rsidR="003F5AF8" w:rsidRPr="005F7A67">
              <w:t xml:space="preserve"> or Mobile App</w:t>
            </w:r>
          </w:p>
        </w:tc>
        <w:tc>
          <w:tcPr>
            <w:tcW w:w="4034" w:type="dxa"/>
          </w:tcPr>
          <w:p w14:paraId="32CC89B7" w14:textId="014A74F2" w:rsidR="007764B0" w:rsidRPr="005F7A67" w:rsidDel="003131F7" w:rsidRDefault="007764B0" w:rsidP="003C6017">
            <w:r w:rsidRPr="005F7A67">
              <w:t xml:space="preserve">The source </w:t>
            </w:r>
            <w:r w:rsidR="00CF22BD" w:rsidRPr="005F7A67">
              <w:t xml:space="preserve">line manager </w:t>
            </w:r>
            <w:r w:rsidRPr="005F7A67">
              <w:t>of the employee has approved the workflow and the workflow has been sent to the next processor.</w:t>
            </w:r>
          </w:p>
        </w:tc>
      </w:tr>
      <w:tr w:rsidR="007764B0" w:rsidRPr="005F7A67" w14:paraId="24863534" w14:textId="77777777" w:rsidTr="00115BCD">
        <w:tc>
          <w:tcPr>
            <w:tcW w:w="2330" w:type="dxa"/>
          </w:tcPr>
          <w:p w14:paraId="0AADB611" w14:textId="0DFB3A55" w:rsidR="007764B0" w:rsidRPr="005F7A67" w:rsidDel="003131F7" w:rsidRDefault="007764B0" w:rsidP="003C6017">
            <w:pPr>
              <w:rPr>
                <w:rStyle w:val="SAPEmphasis"/>
              </w:rPr>
            </w:pPr>
            <w:r w:rsidRPr="005F7A67">
              <w:rPr>
                <w:rStyle w:val="SAPEmphasis"/>
              </w:rPr>
              <w:t>Process Approved Position Transfer Request</w:t>
            </w:r>
          </w:p>
        </w:tc>
        <w:tc>
          <w:tcPr>
            <w:tcW w:w="1080" w:type="dxa"/>
          </w:tcPr>
          <w:p w14:paraId="452E63A5" w14:textId="037F69AF" w:rsidR="007764B0" w:rsidRPr="005F7A67" w:rsidDel="003131F7" w:rsidRDefault="002F4552" w:rsidP="003C6017">
            <w:r w:rsidRPr="005F7A67">
              <w:t>Employee Central</w:t>
            </w:r>
            <w:r w:rsidR="007764B0" w:rsidRPr="005F7A67">
              <w:t xml:space="preserve"> UI</w:t>
            </w:r>
          </w:p>
        </w:tc>
        <w:tc>
          <w:tcPr>
            <w:tcW w:w="3510" w:type="dxa"/>
          </w:tcPr>
          <w:p w14:paraId="1FB196FF" w14:textId="499FA65E" w:rsidR="007764B0" w:rsidRPr="005F7A67" w:rsidDel="003131F7" w:rsidRDefault="007764B0" w:rsidP="003C6017">
            <w:r w:rsidRPr="005F7A67">
              <w:t xml:space="preserve">The generated workflow has been approved by the employee’s current </w:t>
            </w:r>
            <w:r w:rsidR="00B433EF" w:rsidRPr="005F7A67">
              <w:t xml:space="preserve">line manager </w:t>
            </w:r>
            <w:r w:rsidRPr="005F7A67">
              <w:t xml:space="preserve">and needs a final approval from the future </w:t>
            </w:r>
            <w:r w:rsidR="00B433EF" w:rsidRPr="005F7A67">
              <w:t>line manager</w:t>
            </w:r>
            <w:r w:rsidRPr="005F7A67">
              <w:t>.</w:t>
            </w:r>
          </w:p>
        </w:tc>
        <w:tc>
          <w:tcPr>
            <w:tcW w:w="1530" w:type="dxa"/>
          </w:tcPr>
          <w:p w14:paraId="7AFA773F" w14:textId="0CBE50C3" w:rsidR="007764B0" w:rsidRPr="005F7A67" w:rsidDel="003131F7" w:rsidRDefault="007764B0" w:rsidP="003C6017">
            <w:r w:rsidRPr="005F7A67">
              <w:t xml:space="preserve">Target </w:t>
            </w:r>
            <w:r w:rsidR="00BA3AC3" w:rsidRPr="005F7A67">
              <w:t>Line Manager</w:t>
            </w:r>
          </w:p>
        </w:tc>
        <w:tc>
          <w:tcPr>
            <w:tcW w:w="1800" w:type="dxa"/>
          </w:tcPr>
          <w:p w14:paraId="75BD9815" w14:textId="2BD96077" w:rsidR="007764B0" w:rsidRPr="005F7A67" w:rsidDel="003131F7" w:rsidRDefault="006C0B56" w:rsidP="003C6017">
            <w:pPr>
              <w:autoSpaceDE w:val="0"/>
              <w:autoSpaceDN w:val="0"/>
              <w:adjustRightInd w:val="0"/>
            </w:pPr>
            <w:r w:rsidRPr="005F7A67">
              <w:t xml:space="preserve">Company Instance </w:t>
            </w:r>
            <w:r w:rsidR="007764B0" w:rsidRPr="005F7A67">
              <w:t>URL</w:t>
            </w:r>
            <w:r w:rsidR="003F5AF8" w:rsidRPr="005F7A67">
              <w:t xml:space="preserve"> or Mobile App</w:t>
            </w:r>
          </w:p>
        </w:tc>
        <w:tc>
          <w:tcPr>
            <w:tcW w:w="4034" w:type="dxa"/>
          </w:tcPr>
          <w:p w14:paraId="05804290" w14:textId="7C2CF425" w:rsidR="007764B0" w:rsidRPr="005F7A67" w:rsidDel="003131F7" w:rsidRDefault="007764B0" w:rsidP="003C6017">
            <w:r w:rsidRPr="005F7A67">
              <w:t xml:space="preserve">The target </w:t>
            </w:r>
            <w:r w:rsidR="00CF22BD" w:rsidRPr="005F7A67">
              <w:t xml:space="preserve">line manager </w:t>
            </w:r>
            <w:r w:rsidRPr="005F7A67">
              <w:t>has approved the workflow and the changes for the employee are effective based on the effective date in the system.</w:t>
            </w:r>
          </w:p>
        </w:tc>
      </w:tr>
      <w:tr w:rsidR="007764B0" w:rsidRPr="005F7A67" w14:paraId="323DD7C9" w14:textId="77777777" w:rsidTr="00115BCD">
        <w:tc>
          <w:tcPr>
            <w:tcW w:w="2330" w:type="dxa"/>
          </w:tcPr>
          <w:p w14:paraId="4BB3C9C8" w14:textId="77777777" w:rsidR="007764B0" w:rsidRPr="005F7A67" w:rsidDel="003131F7" w:rsidRDefault="007764B0" w:rsidP="003C6017">
            <w:pPr>
              <w:rPr>
                <w:rStyle w:val="SAPEmphasis"/>
              </w:rPr>
            </w:pPr>
            <w:r w:rsidRPr="005F7A67">
              <w:rPr>
                <w:rStyle w:val="SAPEmphasis"/>
              </w:rPr>
              <w:t>Receive Notification about Position Transfer Final Approval</w:t>
            </w:r>
          </w:p>
        </w:tc>
        <w:tc>
          <w:tcPr>
            <w:tcW w:w="1080" w:type="dxa"/>
          </w:tcPr>
          <w:p w14:paraId="4B50D8D8" w14:textId="77777777" w:rsidR="007764B0" w:rsidRPr="005F7A67" w:rsidDel="003131F7" w:rsidRDefault="007764B0" w:rsidP="003C6017">
            <w:r w:rsidRPr="005F7A67">
              <w:t>Back-ground</w:t>
            </w:r>
          </w:p>
        </w:tc>
        <w:tc>
          <w:tcPr>
            <w:tcW w:w="3510" w:type="dxa"/>
          </w:tcPr>
          <w:p w14:paraId="779BB27A" w14:textId="77777777" w:rsidR="007764B0" w:rsidRPr="005F7A67" w:rsidDel="003131F7" w:rsidRDefault="007764B0" w:rsidP="003C6017"/>
        </w:tc>
        <w:tc>
          <w:tcPr>
            <w:tcW w:w="1530" w:type="dxa"/>
          </w:tcPr>
          <w:p w14:paraId="2B1AF49F" w14:textId="77777777" w:rsidR="007764B0" w:rsidRPr="005F7A67" w:rsidDel="003131F7" w:rsidRDefault="007764B0" w:rsidP="003C6017">
            <w:r w:rsidRPr="005F7A67">
              <w:t>-</w:t>
            </w:r>
          </w:p>
        </w:tc>
        <w:tc>
          <w:tcPr>
            <w:tcW w:w="1800" w:type="dxa"/>
          </w:tcPr>
          <w:p w14:paraId="44274CCE" w14:textId="77777777" w:rsidR="007764B0" w:rsidRPr="005F7A67" w:rsidDel="003131F7" w:rsidRDefault="007764B0" w:rsidP="003C6017">
            <w:pPr>
              <w:autoSpaceDE w:val="0"/>
              <w:autoSpaceDN w:val="0"/>
              <w:adjustRightInd w:val="0"/>
            </w:pPr>
            <w:r w:rsidRPr="005F7A67">
              <w:t>-</w:t>
            </w:r>
          </w:p>
        </w:tc>
        <w:tc>
          <w:tcPr>
            <w:tcW w:w="4034" w:type="dxa"/>
          </w:tcPr>
          <w:p w14:paraId="32BA5AE5" w14:textId="639F2F31" w:rsidR="007764B0" w:rsidRPr="005F7A67" w:rsidDel="003131F7" w:rsidRDefault="007764B0" w:rsidP="003C6017">
            <w:r w:rsidRPr="005F7A67">
              <w:t xml:space="preserve">The HR </w:t>
            </w:r>
            <w:r w:rsidR="00F22331" w:rsidRPr="005F7A67">
              <w:t>a</w:t>
            </w:r>
            <w:r w:rsidR="00F22331" w:rsidRPr="005F7A67">
              <w:rPr>
                <w:color w:val="000000"/>
              </w:rPr>
              <w:t>dministrator</w:t>
            </w:r>
            <w:r w:rsidR="00F22331" w:rsidRPr="005F7A67">
              <w:t xml:space="preserve"> </w:t>
            </w:r>
            <w:r w:rsidRPr="005F7A67">
              <w:t>has received a notification about the final approval of the position transfer request.</w:t>
            </w:r>
          </w:p>
        </w:tc>
      </w:tr>
      <w:tr w:rsidR="007764B0" w:rsidRPr="005F7A67" w14:paraId="55EF7E72" w14:textId="77777777" w:rsidTr="00115BCD">
        <w:tc>
          <w:tcPr>
            <w:tcW w:w="2330" w:type="dxa"/>
          </w:tcPr>
          <w:p w14:paraId="098C16A2" w14:textId="77777777" w:rsidR="007764B0" w:rsidRPr="005F7A67" w:rsidDel="003131F7" w:rsidRDefault="007764B0" w:rsidP="003C6017">
            <w:pPr>
              <w:rPr>
                <w:rStyle w:val="SAPEmphasis"/>
              </w:rPr>
            </w:pPr>
            <w:r w:rsidRPr="005F7A67">
              <w:rPr>
                <w:rStyle w:val="SAPEmphasis"/>
              </w:rPr>
              <w:t>View Updated Positions</w:t>
            </w:r>
          </w:p>
        </w:tc>
        <w:tc>
          <w:tcPr>
            <w:tcW w:w="1080" w:type="dxa"/>
          </w:tcPr>
          <w:p w14:paraId="5E4D0BCF" w14:textId="636B6B5D" w:rsidR="007764B0" w:rsidRPr="005F7A67" w:rsidDel="003131F7" w:rsidRDefault="002F4552" w:rsidP="003C6017">
            <w:r w:rsidRPr="005F7A67">
              <w:t>Employee Central</w:t>
            </w:r>
            <w:r w:rsidR="007764B0" w:rsidRPr="005F7A67">
              <w:t xml:space="preserve"> UI</w:t>
            </w:r>
          </w:p>
        </w:tc>
        <w:tc>
          <w:tcPr>
            <w:tcW w:w="3510" w:type="dxa"/>
          </w:tcPr>
          <w:p w14:paraId="4CCADE90" w14:textId="77777777" w:rsidR="007764B0" w:rsidRPr="005F7A67" w:rsidDel="003131F7" w:rsidRDefault="007764B0" w:rsidP="003C6017"/>
        </w:tc>
        <w:tc>
          <w:tcPr>
            <w:tcW w:w="1530" w:type="dxa"/>
          </w:tcPr>
          <w:p w14:paraId="1DC91667" w14:textId="6CE25F76" w:rsidR="007764B0" w:rsidRPr="005F7A67" w:rsidDel="003131F7" w:rsidRDefault="007764B0" w:rsidP="003C6017">
            <w:r w:rsidRPr="005F7A67">
              <w:t xml:space="preserve">HR </w:t>
            </w:r>
            <w:r w:rsidR="00D70BCA" w:rsidRPr="005F7A67">
              <w:rPr>
                <w:color w:val="000000"/>
              </w:rPr>
              <w:t>Administrator</w:t>
            </w:r>
          </w:p>
        </w:tc>
        <w:tc>
          <w:tcPr>
            <w:tcW w:w="1800" w:type="dxa"/>
          </w:tcPr>
          <w:p w14:paraId="466D29F6" w14:textId="2B02AA93" w:rsidR="007764B0" w:rsidRPr="005F7A67" w:rsidDel="003131F7" w:rsidRDefault="006C0B56" w:rsidP="003C6017">
            <w:pPr>
              <w:autoSpaceDE w:val="0"/>
              <w:autoSpaceDN w:val="0"/>
              <w:adjustRightInd w:val="0"/>
            </w:pPr>
            <w:r w:rsidRPr="005F7A67">
              <w:t xml:space="preserve">Company Instance </w:t>
            </w:r>
            <w:r w:rsidR="007764B0" w:rsidRPr="005F7A67">
              <w:t>URL</w:t>
            </w:r>
          </w:p>
        </w:tc>
        <w:tc>
          <w:tcPr>
            <w:tcW w:w="4034" w:type="dxa"/>
          </w:tcPr>
          <w:p w14:paraId="64EF9336" w14:textId="43752AF4" w:rsidR="007764B0" w:rsidRPr="005F7A67" w:rsidDel="003131F7" w:rsidRDefault="007764B0" w:rsidP="003C6017">
            <w:r w:rsidRPr="005F7A67">
              <w:t xml:space="preserve">The HR </w:t>
            </w:r>
            <w:r w:rsidR="00F22331" w:rsidRPr="005F7A67">
              <w:t>a</w:t>
            </w:r>
            <w:r w:rsidR="00F22331" w:rsidRPr="005F7A67">
              <w:rPr>
                <w:color w:val="000000"/>
              </w:rPr>
              <w:t>dministrator</w:t>
            </w:r>
            <w:r w:rsidR="00F22331" w:rsidRPr="005F7A67">
              <w:t xml:space="preserve"> </w:t>
            </w:r>
            <w:r w:rsidRPr="005F7A67">
              <w:t>has viewed the details of the updated positions after the position transfer being finally approved.</w:t>
            </w:r>
          </w:p>
        </w:tc>
      </w:tr>
      <w:tr w:rsidR="007764B0" w:rsidRPr="005F7A67" w14:paraId="3EF9B5AB" w14:textId="77777777" w:rsidTr="00115BCD">
        <w:tc>
          <w:tcPr>
            <w:tcW w:w="2330" w:type="dxa"/>
          </w:tcPr>
          <w:p w14:paraId="5FD2B09B" w14:textId="00FD9A80" w:rsidR="007764B0" w:rsidRPr="005F7A67" w:rsidDel="003131F7" w:rsidRDefault="007764B0" w:rsidP="003C6017">
            <w:pPr>
              <w:rPr>
                <w:rStyle w:val="SAPEmphasis"/>
              </w:rPr>
            </w:pPr>
            <w:r w:rsidRPr="005F7A67">
              <w:rPr>
                <w:rStyle w:val="SAPEmphasis"/>
              </w:rPr>
              <w:t xml:space="preserve">Notify Source </w:t>
            </w:r>
            <w:r w:rsidR="00BA3AC3" w:rsidRPr="005F7A67">
              <w:rPr>
                <w:rStyle w:val="SAPEmphasis"/>
              </w:rPr>
              <w:t>Line Manager</w:t>
            </w:r>
            <w:r w:rsidR="00BA3AC3" w:rsidRPr="005F7A67" w:rsidDel="00BA3AC3">
              <w:rPr>
                <w:rStyle w:val="SAPEmphasis"/>
              </w:rPr>
              <w:t xml:space="preserve"> </w:t>
            </w:r>
            <w:r w:rsidRPr="005F7A67">
              <w:rPr>
                <w:rStyle w:val="SAPEmphasis"/>
              </w:rPr>
              <w:t>about Employee Position Transfer Request Completion</w:t>
            </w:r>
          </w:p>
        </w:tc>
        <w:tc>
          <w:tcPr>
            <w:tcW w:w="1080" w:type="dxa"/>
          </w:tcPr>
          <w:p w14:paraId="30CE184E" w14:textId="77777777" w:rsidR="007764B0" w:rsidRPr="005F7A67" w:rsidDel="003131F7" w:rsidRDefault="007764B0" w:rsidP="003C6017">
            <w:r w:rsidRPr="005F7A67">
              <w:t>-</w:t>
            </w:r>
          </w:p>
        </w:tc>
        <w:tc>
          <w:tcPr>
            <w:tcW w:w="3510" w:type="dxa"/>
          </w:tcPr>
          <w:p w14:paraId="6D8734AF" w14:textId="77777777" w:rsidR="007764B0" w:rsidRPr="005F7A67" w:rsidDel="003131F7" w:rsidRDefault="007764B0" w:rsidP="003C6017"/>
        </w:tc>
        <w:tc>
          <w:tcPr>
            <w:tcW w:w="1530" w:type="dxa"/>
          </w:tcPr>
          <w:p w14:paraId="76FD214C" w14:textId="1C1CDB65" w:rsidR="007764B0" w:rsidRPr="005F7A67" w:rsidDel="003131F7" w:rsidRDefault="007764B0" w:rsidP="003C6017">
            <w:r w:rsidRPr="005F7A67">
              <w:t xml:space="preserve">HR </w:t>
            </w:r>
            <w:r w:rsidR="00D70BCA" w:rsidRPr="005F7A67">
              <w:rPr>
                <w:color w:val="000000"/>
              </w:rPr>
              <w:t>Administrator</w:t>
            </w:r>
          </w:p>
        </w:tc>
        <w:tc>
          <w:tcPr>
            <w:tcW w:w="1800" w:type="dxa"/>
          </w:tcPr>
          <w:p w14:paraId="67F34709" w14:textId="77777777" w:rsidR="007764B0" w:rsidRPr="005F7A67" w:rsidDel="003131F7" w:rsidRDefault="007764B0" w:rsidP="003C6017">
            <w:pPr>
              <w:autoSpaceDE w:val="0"/>
              <w:autoSpaceDN w:val="0"/>
              <w:adjustRightInd w:val="0"/>
            </w:pPr>
            <w:r w:rsidRPr="005F7A67">
              <w:t>outside software</w:t>
            </w:r>
          </w:p>
        </w:tc>
        <w:tc>
          <w:tcPr>
            <w:tcW w:w="4034" w:type="dxa"/>
          </w:tcPr>
          <w:p w14:paraId="7AF909CB" w14:textId="1A1982B1" w:rsidR="007764B0" w:rsidRPr="005F7A67" w:rsidDel="003131F7" w:rsidRDefault="007764B0" w:rsidP="003C6017">
            <w:r w:rsidRPr="005F7A67">
              <w:t xml:space="preserve">The position transfer request completion notification has been sent to the source </w:t>
            </w:r>
            <w:r w:rsidR="00B433EF" w:rsidRPr="005F7A67">
              <w:t>line manager</w:t>
            </w:r>
            <w:r w:rsidRPr="005F7A67">
              <w:t>.</w:t>
            </w:r>
          </w:p>
        </w:tc>
      </w:tr>
      <w:tr w:rsidR="007764B0" w:rsidRPr="005F7A67" w14:paraId="658BBCCD" w14:textId="77777777" w:rsidTr="00115BCD">
        <w:tc>
          <w:tcPr>
            <w:tcW w:w="2330" w:type="dxa"/>
          </w:tcPr>
          <w:p w14:paraId="0CBB43F4" w14:textId="77777777" w:rsidR="007764B0" w:rsidRPr="005F7A67" w:rsidDel="003131F7" w:rsidRDefault="007764B0" w:rsidP="003C6017">
            <w:pPr>
              <w:rPr>
                <w:rStyle w:val="SAPEmphasis"/>
              </w:rPr>
            </w:pPr>
            <w:r w:rsidRPr="005F7A67">
              <w:rPr>
                <w:rStyle w:val="SAPEmphasis"/>
              </w:rPr>
              <w:t>Notify Employee about Position Transfer Completion</w:t>
            </w:r>
          </w:p>
        </w:tc>
        <w:tc>
          <w:tcPr>
            <w:tcW w:w="1080" w:type="dxa"/>
          </w:tcPr>
          <w:p w14:paraId="072AB186" w14:textId="77777777" w:rsidR="007764B0" w:rsidRPr="005F7A67" w:rsidDel="003131F7" w:rsidRDefault="007764B0" w:rsidP="003C6017">
            <w:r w:rsidRPr="005F7A67">
              <w:t>-</w:t>
            </w:r>
          </w:p>
        </w:tc>
        <w:tc>
          <w:tcPr>
            <w:tcW w:w="3510" w:type="dxa"/>
          </w:tcPr>
          <w:p w14:paraId="0BE918E8" w14:textId="77777777" w:rsidR="007764B0" w:rsidRPr="005F7A67" w:rsidDel="003131F7" w:rsidRDefault="007764B0" w:rsidP="003C6017"/>
        </w:tc>
        <w:tc>
          <w:tcPr>
            <w:tcW w:w="1530" w:type="dxa"/>
          </w:tcPr>
          <w:p w14:paraId="086D2ABE" w14:textId="5FB78CD7" w:rsidR="007764B0" w:rsidRPr="005F7A67" w:rsidDel="003131F7" w:rsidRDefault="007764B0" w:rsidP="003C6017">
            <w:r w:rsidRPr="005F7A67">
              <w:t xml:space="preserve">HR </w:t>
            </w:r>
            <w:r w:rsidR="00D70BCA" w:rsidRPr="005F7A67">
              <w:rPr>
                <w:color w:val="000000"/>
              </w:rPr>
              <w:t>Administrator</w:t>
            </w:r>
          </w:p>
        </w:tc>
        <w:tc>
          <w:tcPr>
            <w:tcW w:w="1800" w:type="dxa"/>
          </w:tcPr>
          <w:p w14:paraId="5F0D5FD0" w14:textId="77777777" w:rsidR="007764B0" w:rsidRPr="005F7A67" w:rsidDel="003131F7" w:rsidRDefault="007764B0" w:rsidP="003C6017">
            <w:pPr>
              <w:autoSpaceDE w:val="0"/>
              <w:autoSpaceDN w:val="0"/>
              <w:adjustRightInd w:val="0"/>
            </w:pPr>
            <w:r w:rsidRPr="005F7A67">
              <w:t>outside software</w:t>
            </w:r>
          </w:p>
        </w:tc>
        <w:tc>
          <w:tcPr>
            <w:tcW w:w="4034" w:type="dxa"/>
          </w:tcPr>
          <w:p w14:paraId="1F218F86" w14:textId="77777777" w:rsidR="007764B0" w:rsidRPr="005F7A67" w:rsidDel="003131F7" w:rsidRDefault="007764B0" w:rsidP="003C6017">
            <w:r w:rsidRPr="005F7A67">
              <w:t>The position transfer completion notification has been sent to the employee.</w:t>
            </w:r>
          </w:p>
        </w:tc>
      </w:tr>
      <w:tr w:rsidR="007764B0" w:rsidRPr="005F7A67" w14:paraId="3C80BBFF" w14:textId="77777777" w:rsidTr="00115BCD">
        <w:tc>
          <w:tcPr>
            <w:tcW w:w="2330" w:type="dxa"/>
          </w:tcPr>
          <w:p w14:paraId="3CD6FC5C" w14:textId="77777777" w:rsidR="007764B0" w:rsidRPr="005F7A67" w:rsidRDefault="007764B0" w:rsidP="003C6017">
            <w:pPr>
              <w:rPr>
                <w:rStyle w:val="SAPEmphasis"/>
              </w:rPr>
            </w:pPr>
            <w:r w:rsidRPr="005F7A67">
              <w:rPr>
                <w:rStyle w:val="SAPEmphasis"/>
              </w:rPr>
              <w:t>Receive Employee Position Transfer Request Completion Notification</w:t>
            </w:r>
          </w:p>
        </w:tc>
        <w:tc>
          <w:tcPr>
            <w:tcW w:w="1080" w:type="dxa"/>
          </w:tcPr>
          <w:p w14:paraId="1E9C20E1" w14:textId="77777777" w:rsidR="007764B0" w:rsidRPr="005F7A67" w:rsidDel="003131F7" w:rsidRDefault="007764B0" w:rsidP="003C6017">
            <w:r w:rsidRPr="005F7A67">
              <w:rPr>
                <w:lang w:eastAsia="zh-CN"/>
              </w:rPr>
              <w:t>-</w:t>
            </w:r>
          </w:p>
        </w:tc>
        <w:tc>
          <w:tcPr>
            <w:tcW w:w="3510" w:type="dxa"/>
          </w:tcPr>
          <w:p w14:paraId="66A607D7" w14:textId="77777777" w:rsidR="007764B0" w:rsidRPr="005F7A67" w:rsidDel="003131F7" w:rsidRDefault="007764B0" w:rsidP="003C6017"/>
        </w:tc>
        <w:tc>
          <w:tcPr>
            <w:tcW w:w="1530" w:type="dxa"/>
          </w:tcPr>
          <w:p w14:paraId="0A87B47A" w14:textId="1FA2EFB5" w:rsidR="007764B0" w:rsidRPr="005F7A67" w:rsidDel="003131F7" w:rsidRDefault="007764B0" w:rsidP="003C6017">
            <w:r w:rsidRPr="005F7A67">
              <w:t xml:space="preserve">Source </w:t>
            </w:r>
            <w:r w:rsidR="00BA3AC3" w:rsidRPr="005F7A67">
              <w:t>Line Manager</w:t>
            </w:r>
          </w:p>
        </w:tc>
        <w:tc>
          <w:tcPr>
            <w:tcW w:w="1800" w:type="dxa"/>
          </w:tcPr>
          <w:p w14:paraId="132358FB" w14:textId="77777777" w:rsidR="007764B0" w:rsidRPr="005F7A67" w:rsidDel="003131F7" w:rsidRDefault="007764B0" w:rsidP="003C6017">
            <w:pPr>
              <w:autoSpaceDE w:val="0"/>
              <w:autoSpaceDN w:val="0"/>
              <w:adjustRightInd w:val="0"/>
            </w:pPr>
            <w:r w:rsidRPr="005F7A67">
              <w:t>outside software</w:t>
            </w:r>
          </w:p>
        </w:tc>
        <w:tc>
          <w:tcPr>
            <w:tcW w:w="4034" w:type="dxa"/>
          </w:tcPr>
          <w:p w14:paraId="4E19528D" w14:textId="48D2BB96" w:rsidR="007764B0" w:rsidRPr="005F7A67" w:rsidDel="003131F7" w:rsidRDefault="007764B0" w:rsidP="003C6017">
            <w:r w:rsidRPr="005F7A67">
              <w:t xml:space="preserve">The source </w:t>
            </w:r>
            <w:r w:rsidR="00CF22BD" w:rsidRPr="005F7A67">
              <w:t xml:space="preserve">line manager </w:t>
            </w:r>
            <w:r w:rsidRPr="005F7A67">
              <w:t>has received the position transfer request completion notification.</w:t>
            </w:r>
          </w:p>
        </w:tc>
      </w:tr>
      <w:tr w:rsidR="007764B0" w:rsidRPr="005F7A67" w14:paraId="2AE78C06" w14:textId="77777777" w:rsidTr="00115BCD">
        <w:tc>
          <w:tcPr>
            <w:tcW w:w="2330" w:type="dxa"/>
          </w:tcPr>
          <w:p w14:paraId="31B8F822" w14:textId="77777777" w:rsidR="007764B0" w:rsidRPr="005F7A67" w:rsidRDefault="007764B0" w:rsidP="003C6017">
            <w:pPr>
              <w:rPr>
                <w:rStyle w:val="SAPEmphasis"/>
              </w:rPr>
            </w:pPr>
            <w:r w:rsidRPr="005F7A67">
              <w:rPr>
                <w:rStyle w:val="SAPEmphasis"/>
              </w:rPr>
              <w:lastRenderedPageBreak/>
              <w:t>Receive Position Transfer Completion Notification</w:t>
            </w:r>
          </w:p>
        </w:tc>
        <w:tc>
          <w:tcPr>
            <w:tcW w:w="1080" w:type="dxa"/>
          </w:tcPr>
          <w:p w14:paraId="201409AB" w14:textId="77777777" w:rsidR="007764B0" w:rsidRPr="005F7A67" w:rsidDel="003131F7" w:rsidRDefault="007764B0" w:rsidP="003C6017">
            <w:r w:rsidRPr="005F7A67">
              <w:rPr>
                <w:lang w:eastAsia="zh-CN"/>
              </w:rPr>
              <w:t>-</w:t>
            </w:r>
          </w:p>
        </w:tc>
        <w:tc>
          <w:tcPr>
            <w:tcW w:w="3510" w:type="dxa"/>
          </w:tcPr>
          <w:p w14:paraId="3BC3AC61" w14:textId="77777777" w:rsidR="007764B0" w:rsidRPr="005F7A67" w:rsidDel="003131F7" w:rsidRDefault="007764B0" w:rsidP="003C6017"/>
        </w:tc>
        <w:tc>
          <w:tcPr>
            <w:tcW w:w="1530" w:type="dxa"/>
          </w:tcPr>
          <w:p w14:paraId="5CB8D51C" w14:textId="77777777" w:rsidR="007764B0" w:rsidRPr="005F7A67" w:rsidDel="003131F7" w:rsidRDefault="007764B0" w:rsidP="003C6017">
            <w:r w:rsidRPr="005F7A67">
              <w:t>Employee</w:t>
            </w:r>
          </w:p>
        </w:tc>
        <w:tc>
          <w:tcPr>
            <w:tcW w:w="1800" w:type="dxa"/>
          </w:tcPr>
          <w:p w14:paraId="39D48523" w14:textId="77777777" w:rsidR="007764B0" w:rsidRPr="005F7A67" w:rsidDel="003131F7" w:rsidRDefault="007764B0" w:rsidP="003C6017">
            <w:pPr>
              <w:autoSpaceDE w:val="0"/>
              <w:autoSpaceDN w:val="0"/>
              <w:adjustRightInd w:val="0"/>
            </w:pPr>
            <w:r w:rsidRPr="005F7A67">
              <w:t>outside software</w:t>
            </w:r>
          </w:p>
        </w:tc>
        <w:tc>
          <w:tcPr>
            <w:tcW w:w="4034" w:type="dxa"/>
          </w:tcPr>
          <w:p w14:paraId="2904741F" w14:textId="77777777" w:rsidR="007764B0" w:rsidRPr="005F7A67" w:rsidDel="003131F7" w:rsidRDefault="007764B0" w:rsidP="003C6017">
            <w:r w:rsidRPr="005F7A67">
              <w:t>The employee has received the position transfer completion notification.</w:t>
            </w:r>
          </w:p>
        </w:tc>
      </w:tr>
    </w:tbl>
    <w:p w14:paraId="0FF395F4" w14:textId="17D96609" w:rsidR="00F05227" w:rsidRPr="005F7A67" w:rsidRDefault="00F05227" w:rsidP="0027290E">
      <w:pPr>
        <w:pStyle w:val="Heading1"/>
      </w:pPr>
      <w:bookmarkStart w:id="282" w:name="_Toc433949913"/>
      <w:bookmarkStart w:id="283" w:name="_Toc433950070"/>
      <w:bookmarkStart w:id="284" w:name="_Toc433950227"/>
      <w:bookmarkStart w:id="285" w:name="_Toc433950384"/>
      <w:bookmarkStart w:id="286" w:name="_Toc433955624"/>
      <w:bookmarkStart w:id="287" w:name="_Toc433955793"/>
      <w:bookmarkStart w:id="288" w:name="_Toc434235728"/>
      <w:bookmarkStart w:id="289" w:name="_Toc434390651"/>
      <w:bookmarkStart w:id="290" w:name="_Toc434391275"/>
      <w:bookmarkStart w:id="291" w:name="_Toc434391449"/>
      <w:bookmarkStart w:id="292" w:name="_Toc434582416"/>
      <w:bookmarkStart w:id="293" w:name="_Toc434596036"/>
      <w:bookmarkStart w:id="294" w:name="_Toc434675396"/>
      <w:bookmarkStart w:id="295" w:name="_Toc435002766"/>
      <w:bookmarkStart w:id="296" w:name="_Toc435301386"/>
      <w:bookmarkStart w:id="297" w:name="_Toc435342005"/>
      <w:bookmarkStart w:id="298" w:name="_Toc435348462"/>
      <w:bookmarkStart w:id="299" w:name="_Toc435348831"/>
      <w:bookmarkStart w:id="300" w:name="_Toc436297324"/>
      <w:bookmarkStart w:id="301" w:name="_Toc436298227"/>
      <w:bookmarkStart w:id="302" w:name="_Toc436299938"/>
      <w:bookmarkStart w:id="303" w:name="_Toc436394120"/>
      <w:bookmarkStart w:id="304" w:name="_Toc433949914"/>
      <w:bookmarkStart w:id="305" w:name="_Toc433950071"/>
      <w:bookmarkStart w:id="306" w:name="_Toc433950228"/>
      <w:bookmarkStart w:id="307" w:name="_Toc433950385"/>
      <w:bookmarkStart w:id="308" w:name="_Toc433955625"/>
      <w:bookmarkStart w:id="309" w:name="_Toc433955794"/>
      <w:bookmarkStart w:id="310" w:name="_Toc434235729"/>
      <w:bookmarkStart w:id="311" w:name="_Toc434390652"/>
      <w:bookmarkStart w:id="312" w:name="_Toc434391276"/>
      <w:bookmarkStart w:id="313" w:name="_Toc434391450"/>
      <w:bookmarkStart w:id="314" w:name="_Toc434582417"/>
      <w:bookmarkStart w:id="315" w:name="_Toc434596037"/>
      <w:bookmarkStart w:id="316" w:name="_Toc434675397"/>
      <w:bookmarkStart w:id="317" w:name="_Toc435002767"/>
      <w:bookmarkStart w:id="318" w:name="_Toc435301387"/>
      <w:bookmarkStart w:id="319" w:name="_Toc435342006"/>
      <w:bookmarkStart w:id="320" w:name="_Toc435348463"/>
      <w:bookmarkStart w:id="321" w:name="_Toc435348832"/>
      <w:bookmarkStart w:id="322" w:name="_Toc436297325"/>
      <w:bookmarkStart w:id="323" w:name="_Toc436298228"/>
      <w:bookmarkStart w:id="324" w:name="_Toc436299939"/>
      <w:bookmarkStart w:id="325" w:name="_Toc436394121"/>
      <w:bookmarkStart w:id="326" w:name="_Toc433949915"/>
      <w:bookmarkStart w:id="327" w:name="_Toc433950072"/>
      <w:bookmarkStart w:id="328" w:name="_Toc433950229"/>
      <w:bookmarkStart w:id="329" w:name="_Toc433950386"/>
      <w:bookmarkStart w:id="330" w:name="_Toc433955626"/>
      <w:bookmarkStart w:id="331" w:name="_Toc433955795"/>
      <w:bookmarkStart w:id="332" w:name="_Toc434235730"/>
      <w:bookmarkStart w:id="333" w:name="_Toc434390653"/>
      <w:bookmarkStart w:id="334" w:name="_Toc434391277"/>
      <w:bookmarkStart w:id="335" w:name="_Toc434391451"/>
      <w:bookmarkStart w:id="336" w:name="_Toc434582418"/>
      <w:bookmarkStart w:id="337" w:name="_Toc434596038"/>
      <w:bookmarkStart w:id="338" w:name="_Toc434675398"/>
      <w:bookmarkStart w:id="339" w:name="_Toc435002768"/>
      <w:bookmarkStart w:id="340" w:name="_Toc435301388"/>
      <w:bookmarkStart w:id="341" w:name="_Toc435342007"/>
      <w:bookmarkStart w:id="342" w:name="_Toc435348464"/>
      <w:bookmarkStart w:id="343" w:name="_Toc435348833"/>
      <w:bookmarkStart w:id="344" w:name="_Toc436297326"/>
      <w:bookmarkStart w:id="345" w:name="_Toc436298229"/>
      <w:bookmarkStart w:id="346" w:name="_Toc436299940"/>
      <w:bookmarkStart w:id="347" w:name="_Toc436394122"/>
      <w:bookmarkStart w:id="348" w:name="_Toc478135285"/>
      <w:bookmarkStart w:id="349" w:name="_Toc410684948"/>
      <w:bookmarkStart w:id="350" w:name="_Toc421516471"/>
      <w:bookmarkStart w:id="351" w:name="_Toc507492083"/>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Pr="005F7A67">
        <w:lastRenderedPageBreak/>
        <w:t>Testing the Process Steps</w:t>
      </w:r>
      <w:bookmarkEnd w:id="349"/>
      <w:bookmarkEnd w:id="350"/>
      <w:bookmarkEnd w:id="351"/>
    </w:p>
    <w:p w14:paraId="0ECC67F8" w14:textId="203C400D" w:rsidR="00F05227" w:rsidRDefault="00F05227" w:rsidP="00F05227">
      <w:pPr>
        <w:rPr>
          <w:ins w:id="352" w:author="Author" w:date="2018-03-01T10:44:00Z"/>
        </w:rPr>
      </w:pPr>
      <w:r w:rsidRPr="005F7A67">
        <w:t>This section describes test procedures for each process step that belongs to this scope item.</w:t>
      </w:r>
    </w:p>
    <w:p w14:paraId="0792213F" w14:textId="77777777" w:rsidR="001E3915" w:rsidRDefault="001E3915" w:rsidP="001E3915">
      <w:pPr>
        <w:rPr>
          <w:ins w:id="353" w:author="Author" w:date="2018-03-01T10:44:00Z"/>
        </w:rPr>
      </w:pPr>
      <w:ins w:id="354" w:author="Author" w:date="2018-03-01T10:44:00Z">
        <w:r w:rsidRPr="005F7A67">
          <w:t>The test should take around 2 hours.</w:t>
        </w:r>
      </w:ins>
    </w:p>
    <w:p w14:paraId="4271E706" w14:textId="77777777" w:rsidR="001E3915" w:rsidRPr="005F7A67" w:rsidRDefault="001E3915" w:rsidP="00F05227"/>
    <w:p w14:paraId="52BD3CA8" w14:textId="6BD262F7" w:rsidR="005A46B3" w:rsidRPr="005F7A67" w:rsidRDefault="005A46B3" w:rsidP="00F05227">
      <w:r w:rsidRPr="005F7A67">
        <w:t xml:space="preserve">In chapters 4.1 to 4.3, we consider that </w:t>
      </w:r>
      <w:r w:rsidRPr="005F7A67">
        <w:rPr>
          <w:rStyle w:val="SAPEmphasis"/>
        </w:rPr>
        <w:t xml:space="preserve">Position Management </w:t>
      </w:r>
      <w:r w:rsidR="00C61CBE" w:rsidRPr="005F7A67">
        <w:rPr>
          <w:rStyle w:val="SAPEmphasis"/>
        </w:rPr>
        <w:t xml:space="preserve">has not been implemented </w:t>
      </w:r>
      <w:r w:rsidRPr="005F7A67">
        <w:rPr>
          <w:rStyle w:val="SAPEmphasis"/>
        </w:rPr>
        <w:t>in your Employee Central instance</w:t>
      </w:r>
      <w:r w:rsidRPr="005F7A67">
        <w:t>, whereas chapter 4.</w:t>
      </w:r>
      <w:r w:rsidR="000260DD" w:rsidRPr="005F7A67">
        <w:t>8</w:t>
      </w:r>
      <w:r w:rsidRPr="005F7A67">
        <w:t xml:space="preserve"> and 4.</w:t>
      </w:r>
      <w:r w:rsidR="000260DD" w:rsidRPr="005F7A67">
        <w:t>9</w:t>
      </w:r>
      <w:r w:rsidRPr="005F7A67">
        <w:t xml:space="preserve"> are relevant only if </w:t>
      </w:r>
      <w:r w:rsidRPr="005F7A67">
        <w:rPr>
          <w:rStyle w:val="SAPEmphasis"/>
        </w:rPr>
        <w:t xml:space="preserve">Position Management </w:t>
      </w:r>
      <w:r w:rsidR="00C61CBE" w:rsidRPr="005F7A67">
        <w:rPr>
          <w:rStyle w:val="SAPEmphasis"/>
        </w:rPr>
        <w:t xml:space="preserve">has been implemented </w:t>
      </w:r>
      <w:r w:rsidRPr="005F7A67">
        <w:rPr>
          <w:rStyle w:val="SAPEmphasis"/>
        </w:rPr>
        <w:t>in your Employee Central instance</w:t>
      </w:r>
      <w:r w:rsidRPr="005F7A67">
        <w:t>.</w:t>
      </w:r>
      <w:r w:rsidR="00521504" w:rsidRPr="005F7A67">
        <w:t xml:space="preserve"> Chapters 4.4 to 4.</w:t>
      </w:r>
      <w:r w:rsidR="000260DD" w:rsidRPr="005F7A67">
        <w:t>7</w:t>
      </w:r>
      <w:r w:rsidR="00521504" w:rsidRPr="005F7A67">
        <w:t xml:space="preserve"> are generally valid.</w:t>
      </w:r>
    </w:p>
    <w:p w14:paraId="461B5CCB" w14:textId="1B4CCAF2" w:rsidR="001E3915" w:rsidRDefault="00F05227" w:rsidP="00F05227">
      <w:pPr>
        <w:rPr>
          <w:ins w:id="355" w:author="Author" w:date="2018-03-01T10:43:00Z"/>
        </w:rPr>
      </w:pPr>
      <w:del w:id="356" w:author="Author" w:date="2018-03-01T10:44:00Z">
        <w:r w:rsidRPr="005F7A67" w:rsidDel="001E3915">
          <w:delText>The test should take</w:delText>
        </w:r>
        <w:r w:rsidR="00AC733D" w:rsidRPr="005F7A67" w:rsidDel="001E3915">
          <w:delText xml:space="preserve"> around 2</w:delText>
        </w:r>
        <w:r w:rsidRPr="005F7A67" w:rsidDel="001E3915">
          <w:delText xml:space="preserve"> hour</w:delText>
        </w:r>
        <w:r w:rsidR="00AC733D" w:rsidRPr="005F7A67" w:rsidDel="001E3915">
          <w:delText>s</w:delText>
        </w:r>
        <w:r w:rsidRPr="005F7A67" w:rsidDel="001E3915">
          <w:delText>.</w:delText>
        </w:r>
      </w:del>
    </w:p>
    <w:p w14:paraId="6DA79AAD" w14:textId="77777777" w:rsidR="001E3915" w:rsidRPr="00AF6955" w:rsidRDefault="001E3915" w:rsidP="001E3915">
      <w:pPr>
        <w:pStyle w:val="SAPNoteHeading"/>
        <w:ind w:left="0"/>
        <w:rPr>
          <w:ins w:id="357" w:author="Author" w:date="2018-03-01T10:43:00Z"/>
        </w:rPr>
      </w:pPr>
      <w:commentRangeStart w:id="358"/>
      <w:ins w:id="359" w:author="Author" w:date="2018-03-01T10:43:00Z">
        <w:r w:rsidRPr="00AF6955">
          <w:rPr>
            <w:noProof/>
          </w:rPr>
          <w:drawing>
            <wp:inline distT="0" distB="0" distL="0" distR="0" wp14:anchorId="5A0D4E6A" wp14:editId="4B86314B">
              <wp:extent cx="228600" cy="228600"/>
              <wp:effectExtent l="0" t="0" r="0" b="0"/>
              <wp:docPr id="2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6955">
          <w:t> Note</w:t>
        </w:r>
      </w:ins>
    </w:p>
    <w:p w14:paraId="51E5D60F" w14:textId="630807CA" w:rsidR="001E3915" w:rsidRPr="00AF6955" w:rsidRDefault="001E3915" w:rsidP="001E3915">
      <w:pPr>
        <w:rPr>
          <w:ins w:id="360" w:author="Author" w:date="2018-03-01T10:43:00Z"/>
        </w:rPr>
      </w:pPr>
      <w:ins w:id="361" w:author="Author" w:date="2018-03-01T10:43:00Z">
        <w:r w:rsidRPr="00AF6955">
          <w:t xml:space="preserve">The document is generally valid for all countries in scope of this SAP Best Practices. Country-specific details are also described, be it directly in the </w:t>
        </w:r>
        <w:r w:rsidRPr="00AF6955">
          <w:rPr>
            <w:rFonts w:ascii="BentonSans Bold" w:hAnsi="BentonSans Bold"/>
            <w:color w:val="666666"/>
          </w:rPr>
          <w:t>Procedure</w:t>
        </w:r>
        <w:r w:rsidRPr="00AF6955">
          <w:rPr>
            <w:rFonts w:cs="Arial"/>
            <w:bCs/>
          </w:rPr>
          <w:t xml:space="preserve"> tables or</w:t>
        </w:r>
        <w:r w:rsidRPr="00AF6955">
          <w:t xml:space="preserve"> in</w:t>
        </w:r>
      </w:ins>
      <w:ins w:id="362" w:author="Author" w:date="2018-03-01T14:11:00Z">
        <w:r w:rsidR="00835CC8">
          <w:t xml:space="preserve"> the</w:t>
        </w:r>
      </w:ins>
      <w:ins w:id="363" w:author="Author" w:date="2018-03-01T10:43:00Z">
        <w:r w:rsidRPr="00AF6955">
          <w:t xml:space="preserve"> separate chapter</w:t>
        </w:r>
        <w:del w:id="364" w:author="Author" w:date="2018-03-01T10:46:00Z">
          <w:r w:rsidRPr="00AF6955" w:rsidDel="003262B1">
            <w:delText>s</w:delText>
          </w:r>
        </w:del>
      </w:ins>
      <w:ins w:id="365" w:author="Author" w:date="2018-03-01T10:46:00Z">
        <w:r w:rsidR="003262B1">
          <w:t xml:space="preserve"> </w:t>
        </w:r>
        <w:r w:rsidR="003262B1" w:rsidRPr="00212E79">
          <w:rPr>
            <w:rStyle w:val="SAPScreenElement"/>
            <w:color w:val="auto"/>
            <w:rPrChange w:id="366" w:author="Author" w:date="2018-03-01T10:46:00Z">
              <w:rPr/>
            </w:rPrChange>
          </w:rPr>
          <w:t>Country-Specific Field Values</w:t>
        </w:r>
      </w:ins>
      <w:ins w:id="367" w:author="Author" w:date="2018-03-01T10:43:00Z">
        <w:r w:rsidRPr="00212E79">
          <w:t xml:space="preserve"> </w:t>
        </w:r>
        <w:r w:rsidRPr="00AF6955">
          <w:t xml:space="preserve">and </w:t>
        </w:r>
      </w:ins>
      <w:ins w:id="368" w:author="Author" w:date="2018-03-01T10:46:00Z">
        <w:r w:rsidR="003262B1">
          <w:t xml:space="preserve">its </w:t>
        </w:r>
      </w:ins>
      <w:ins w:id="369" w:author="Author" w:date="2018-03-01T10:43:00Z">
        <w:r w:rsidRPr="00AF6955">
          <w:t xml:space="preserve">subchapters towards the end of the document. Hyperlinks to </w:t>
        </w:r>
      </w:ins>
      <w:ins w:id="370" w:author="Author" w:date="2018-03-01T10:46:00Z">
        <w:r w:rsidR="003262B1" w:rsidRPr="00AF6955">
          <w:t>chapter</w:t>
        </w:r>
        <w:r w:rsidR="003262B1">
          <w:t xml:space="preserve"> </w:t>
        </w:r>
        <w:r w:rsidR="003262B1" w:rsidRPr="00DD6484">
          <w:rPr>
            <w:rStyle w:val="SAPScreenElement"/>
            <w:color w:val="auto"/>
          </w:rPr>
          <w:t>Country-Specific Field Values</w:t>
        </w:r>
      </w:ins>
      <w:ins w:id="371" w:author="Author" w:date="2018-03-01T10:43:00Z">
        <w:del w:id="372" w:author="Author" w:date="2018-03-01T10:46:00Z">
          <w:r w:rsidRPr="00AF6955" w:rsidDel="003262B1">
            <w:delText>these</w:delText>
          </w:r>
        </w:del>
        <w:r w:rsidRPr="00AF6955">
          <w:t xml:space="preserve"> have been added, where applicable, in the </w:t>
        </w:r>
        <w:r w:rsidRPr="00AF6955">
          <w:rPr>
            <w:rFonts w:ascii="BentonSans Bold" w:hAnsi="BentonSans Bold"/>
            <w:color w:val="666666"/>
          </w:rPr>
          <w:t>Procedure</w:t>
        </w:r>
        <w:r w:rsidRPr="00AF6955">
          <w:rPr>
            <w:rFonts w:cs="Arial"/>
            <w:bCs/>
          </w:rPr>
          <w:t xml:space="preserve"> tables</w:t>
        </w:r>
        <w:r w:rsidRPr="00AF6955">
          <w:t xml:space="preserve"> within this chapter. You can always jump back by using the </w:t>
        </w:r>
        <w:r w:rsidRPr="00AF6955">
          <w:rPr>
            <w:rStyle w:val="SAPScreenElement"/>
          </w:rPr>
          <w:t>Back</w:t>
        </w:r>
        <w:r w:rsidRPr="00AF6955">
          <w:t xml:space="preserve">  </w:t>
        </w:r>
        <w:r w:rsidRPr="00AF6955">
          <w:rPr>
            <w:noProof/>
          </w:rPr>
          <w:drawing>
            <wp:inline distT="0" distB="0" distL="0" distR="0" wp14:anchorId="761DF398" wp14:editId="7616F6E4">
              <wp:extent cx="247650" cy="18097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 cy="180975"/>
                      </a:xfrm>
                      <a:prstGeom prst="rect">
                        <a:avLst/>
                      </a:prstGeom>
                    </pic:spPr>
                  </pic:pic>
                </a:graphicData>
              </a:graphic>
            </wp:inline>
          </w:drawing>
        </w:r>
        <w:r w:rsidRPr="00AF6955">
          <w:t xml:space="preserve"> button on the </w:t>
        </w:r>
        <w:r w:rsidRPr="00AF6955">
          <w:rPr>
            <w:rStyle w:val="SAPScreenElement"/>
          </w:rPr>
          <w:t xml:space="preserve">Quick Access Toolbar </w:t>
        </w:r>
        <w:r w:rsidRPr="00AF6955">
          <w:t>of the Word document.</w:t>
        </w:r>
      </w:ins>
    </w:p>
    <w:p w14:paraId="7951D6FC" w14:textId="77777777" w:rsidR="001E3915" w:rsidRPr="00AF6955" w:rsidRDefault="001E3915" w:rsidP="001E3915">
      <w:pPr>
        <w:pStyle w:val="SAPNoteHeading"/>
        <w:ind w:left="720"/>
        <w:rPr>
          <w:ins w:id="373" w:author="Author" w:date="2018-03-01T10:43:00Z"/>
        </w:rPr>
      </w:pPr>
      <w:ins w:id="374" w:author="Author" w:date="2018-03-01T10:43:00Z">
        <w:r w:rsidRPr="00AF6955">
          <w:rPr>
            <w:noProof/>
          </w:rPr>
          <w:drawing>
            <wp:inline distT="0" distB="0" distL="0" distR="0" wp14:anchorId="6A0A7F96" wp14:editId="2FCD99F3">
              <wp:extent cx="228600" cy="228600"/>
              <wp:effectExtent l="0" t="0" r="0" b="0"/>
              <wp:docPr id="2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6955">
          <w:t> Recommendation</w:t>
        </w:r>
      </w:ins>
    </w:p>
    <w:p w14:paraId="53B18412" w14:textId="77777777" w:rsidR="001E3915" w:rsidRPr="00AF6955" w:rsidRDefault="001E3915" w:rsidP="001E3915">
      <w:pPr>
        <w:ind w:left="720"/>
        <w:rPr>
          <w:ins w:id="375" w:author="Author" w:date="2018-03-01T10:43:00Z"/>
          <w:rStyle w:val="SAPScreenElement"/>
        </w:rPr>
      </w:pPr>
      <w:ins w:id="376" w:author="Author" w:date="2018-03-01T10:43:00Z">
        <w:r w:rsidRPr="00AF6955">
          <w:t xml:space="preserve">To add the </w:t>
        </w:r>
        <w:r w:rsidRPr="00AF6955">
          <w:rPr>
            <w:rStyle w:val="SAPScreenElement"/>
          </w:rPr>
          <w:t>Back</w:t>
        </w:r>
        <w:r w:rsidRPr="00AF6955">
          <w:t xml:space="preserve"> button, select the </w:t>
        </w:r>
        <w:r w:rsidRPr="00AF6955">
          <w:rPr>
            <w:rStyle w:val="SAPScreenElement"/>
          </w:rPr>
          <w:t xml:space="preserve">Customize Quick Access Toolbar  </w:t>
        </w:r>
        <w:r w:rsidRPr="00AF6955">
          <w:rPr>
            <w:noProof/>
          </w:rPr>
          <w:drawing>
            <wp:inline distT="0" distB="0" distL="0" distR="0" wp14:anchorId="7D97CDCC" wp14:editId="43BF1919">
              <wp:extent cx="238125" cy="2286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 cy="228600"/>
                      </a:xfrm>
                      <a:prstGeom prst="rect">
                        <a:avLst/>
                      </a:prstGeom>
                    </pic:spPr>
                  </pic:pic>
                </a:graphicData>
              </a:graphic>
            </wp:inline>
          </w:drawing>
        </w:r>
        <w:r w:rsidRPr="00AF6955">
          <w:t xml:space="preserve"> drop-down and select </w:t>
        </w:r>
        <w:r w:rsidRPr="00AF6955">
          <w:rPr>
            <w:rStyle w:val="SAPScreenElement"/>
          </w:rPr>
          <w:t>More Commands</w:t>
        </w:r>
        <w:r w:rsidRPr="00AF6955">
          <w:t xml:space="preserve">. In the </w:t>
        </w:r>
        <w:r w:rsidRPr="00AF6955">
          <w:rPr>
            <w:rStyle w:val="SAPScreenElement"/>
          </w:rPr>
          <w:t>Choose commands from</w:t>
        </w:r>
        <w:r w:rsidRPr="00AF6955">
          <w:t xml:space="preserve"> drop-down list, choose </w:t>
        </w:r>
        <w:r w:rsidRPr="00AF6955">
          <w:rPr>
            <w:rStyle w:val="SAPScreenElement"/>
          </w:rPr>
          <w:t>Commands Not in the Ribbon</w:t>
        </w:r>
        <w:r w:rsidRPr="00AF6955">
          <w:t xml:space="preserve">. Scroll down in the list and select </w:t>
        </w:r>
        <w:r w:rsidRPr="00AF6955">
          <w:rPr>
            <w:rStyle w:val="SAPScreenElement"/>
          </w:rPr>
          <w:t>Back</w:t>
        </w:r>
        <w:r w:rsidRPr="00AF6955">
          <w:t xml:space="preserve">. Select </w:t>
        </w:r>
        <w:r w:rsidRPr="00AF6955">
          <w:rPr>
            <w:rStyle w:val="SAPScreenElement"/>
          </w:rPr>
          <w:t>Add</w:t>
        </w:r>
        <w:r w:rsidRPr="00AF6955">
          <w:t xml:space="preserve">, then select </w:t>
        </w:r>
        <w:r w:rsidRPr="00AF6955">
          <w:rPr>
            <w:rStyle w:val="SAPScreenElement"/>
          </w:rPr>
          <w:t>OK.</w:t>
        </w:r>
        <w:commentRangeEnd w:id="358"/>
        <w:r w:rsidRPr="00AF6955">
          <w:rPr>
            <w:rStyle w:val="CommentReference"/>
          </w:rPr>
          <w:commentReference w:id="358"/>
        </w:r>
      </w:ins>
    </w:p>
    <w:p w14:paraId="5C249090" w14:textId="77777777" w:rsidR="001E3915" w:rsidRPr="00AF6955" w:rsidRDefault="001E3915" w:rsidP="001E3915">
      <w:pPr>
        <w:pStyle w:val="SAPNoteHeading"/>
        <w:ind w:left="720"/>
        <w:rPr>
          <w:ins w:id="377" w:author="Author" w:date="2018-03-01T10:43:00Z"/>
        </w:rPr>
      </w:pPr>
      <w:ins w:id="378" w:author="Author" w:date="2018-03-01T10:43:00Z">
        <w:r w:rsidRPr="00AF6955">
          <w:rPr>
            <w:noProof/>
          </w:rPr>
          <w:drawing>
            <wp:inline distT="0" distB="0" distL="0" distR="0" wp14:anchorId="1532B604" wp14:editId="557D7A70">
              <wp:extent cx="228600" cy="228600"/>
              <wp:effectExtent l="0" t="0" r="0" b="0"/>
              <wp:docPr id="3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6955">
          <w:t> Recommendation</w:t>
        </w:r>
      </w:ins>
    </w:p>
    <w:p w14:paraId="01CABEFB" w14:textId="77777777" w:rsidR="001E3915" w:rsidRPr="008D1821" w:rsidDel="00212E79" w:rsidRDefault="001E3915" w:rsidP="00212E79">
      <w:pPr>
        <w:ind w:left="720"/>
        <w:rPr>
          <w:ins w:id="379" w:author="Author" w:date="2018-03-01T10:43:00Z"/>
          <w:del w:id="380" w:author="Author" w:date="2018-03-01T11:18:00Z"/>
        </w:rPr>
      </w:pPr>
      <w:ins w:id="381" w:author="Author" w:date="2018-03-01T10:43:00Z">
        <w:r w:rsidRPr="00AF6955">
          <w:t xml:space="preserve">Once you have jumped to the subchapter containing the country-specific information, we recommend enabling </w:t>
        </w:r>
        <w:r w:rsidRPr="00AF6955">
          <w:rPr>
            <w:rStyle w:val="SAPScreenElement"/>
          </w:rPr>
          <w:t xml:space="preserve">View </w:t>
        </w:r>
        <w:r w:rsidRPr="00AF6955">
          <w:rPr>
            <w:rStyle w:val="SAPScreenElement"/>
          </w:rPr>
          <w:sym w:font="Symbol" w:char="F0AE"/>
        </w:r>
        <w:r w:rsidRPr="00AF6955">
          <w:rPr>
            <w:rStyle w:val="SAPScreenElement"/>
          </w:rPr>
          <w:t xml:space="preserve"> Navigation Pane </w:t>
        </w:r>
        <w:r w:rsidRPr="00AF6955">
          <w:rPr>
            <w:rStyle w:val="SAPScreenElement"/>
          </w:rPr>
          <w:sym w:font="Symbol" w:char="F0AE"/>
        </w:r>
        <w:r w:rsidRPr="00AF6955">
          <w:rPr>
            <w:rStyle w:val="SAPScreenElement"/>
          </w:rPr>
          <w:t xml:space="preserve"> Headings</w:t>
        </w:r>
        <w:r w:rsidRPr="00AF6955">
          <w:t xml:space="preserve"> from the top menu to have the navigation pane shown in the left side of the screen. Thus you will be able to navigate to your country.</w:t>
        </w:r>
      </w:ins>
    </w:p>
    <w:p w14:paraId="383A6BFC" w14:textId="77777777" w:rsidR="001E3915" w:rsidRPr="005F7A67" w:rsidRDefault="001E3915">
      <w:pPr>
        <w:ind w:left="720"/>
        <w:pPrChange w:id="382" w:author="Author" w:date="2018-03-01T11:18:00Z">
          <w:pPr/>
        </w:pPrChange>
      </w:pPr>
    </w:p>
    <w:p w14:paraId="0C388CE5" w14:textId="77777777" w:rsidR="00F05227" w:rsidRPr="005F7A67" w:rsidRDefault="00F05227" w:rsidP="00F05227">
      <w:pPr>
        <w:rPr>
          <w:lang w:eastAsia="zh-CN"/>
        </w:rPr>
      </w:pPr>
    </w:p>
    <w:p w14:paraId="7081E636" w14:textId="77777777" w:rsidR="00F05227" w:rsidRPr="005F7A67" w:rsidRDefault="00604E14" w:rsidP="001E3915">
      <w:pPr>
        <w:pStyle w:val="SAPNoteHeading"/>
        <w:ind w:left="0"/>
        <w:rPr>
          <w:rFonts w:eastAsia="SimSun"/>
          <w:lang w:eastAsia="zh-CN"/>
        </w:rPr>
      </w:pPr>
      <w:r w:rsidRPr="005F7A67">
        <w:rPr>
          <w:noProof/>
        </w:rPr>
        <w:drawing>
          <wp:inline distT="0" distB="0" distL="0" distR="0" wp14:anchorId="6D99C075" wp14:editId="3E79421D">
            <wp:extent cx="228600" cy="22860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05227" w:rsidRPr="005F7A67">
        <w:t> Note</w:t>
      </w:r>
    </w:p>
    <w:p w14:paraId="42698839" w14:textId="47DB9496" w:rsidR="00F05227" w:rsidRPr="005F7A67" w:rsidRDefault="00F05227" w:rsidP="001E3915">
      <w:pPr>
        <w:rPr>
          <w:rFonts w:cs="Arial"/>
          <w:bCs/>
        </w:rPr>
      </w:pPr>
      <w:r w:rsidRPr="005F7A67">
        <w:rPr>
          <w:iCs/>
        </w:rPr>
        <w:t>For the process steps in which data changes are maintained for the employee in the E</w:t>
      </w:r>
      <w:r w:rsidR="00697508" w:rsidRPr="005F7A67">
        <w:rPr>
          <w:iCs/>
        </w:rPr>
        <w:t xml:space="preserve">mployee </w:t>
      </w:r>
      <w:r w:rsidRPr="005F7A67">
        <w:rPr>
          <w:iCs/>
        </w:rPr>
        <w:t>C</w:t>
      </w:r>
      <w:r w:rsidR="00697508" w:rsidRPr="005F7A67">
        <w:rPr>
          <w:iCs/>
        </w:rPr>
        <w:t>entral</w:t>
      </w:r>
      <w:r w:rsidRPr="005F7A67">
        <w:rPr>
          <w:iCs/>
        </w:rPr>
        <w:t xml:space="preserve"> system, the HR </w:t>
      </w:r>
      <w:r w:rsidR="00F22331" w:rsidRPr="005F7A67">
        <w:t>A</w:t>
      </w:r>
      <w:r w:rsidR="00F22331" w:rsidRPr="005F7A67">
        <w:rPr>
          <w:color w:val="000000"/>
        </w:rPr>
        <w:t>dministrator</w:t>
      </w:r>
      <w:r w:rsidR="00F22331" w:rsidRPr="005F7A67">
        <w:t xml:space="preserve"> </w:t>
      </w:r>
      <w:r w:rsidRPr="005F7A67">
        <w:rPr>
          <w:iCs/>
        </w:rPr>
        <w:t xml:space="preserve">needs to select the employee for whom the action is to be executed. </w:t>
      </w:r>
      <w:r w:rsidRPr="005F7A67">
        <w:rPr>
          <w:rFonts w:cs="Arial"/>
          <w:bCs/>
        </w:rPr>
        <w:t xml:space="preserve">Depending on the configuration, there may be </w:t>
      </w:r>
      <w:r w:rsidRPr="005F7A67">
        <w:t xml:space="preserve">several ways </w:t>
      </w:r>
      <w:r w:rsidRPr="005F7A67">
        <w:rPr>
          <w:rFonts w:cs="Arial"/>
          <w:bCs/>
        </w:rPr>
        <w:t xml:space="preserve">to search and select an employee as well as how to access the </w:t>
      </w:r>
      <w:del w:id="383" w:author="Author" w:date="2018-03-07T10:51:00Z">
        <w:r w:rsidRPr="005F7A67" w:rsidDel="008F0355">
          <w:rPr>
            <w:rStyle w:val="SAPScreenElement"/>
          </w:rPr>
          <w:delText>Take</w:delText>
        </w:r>
        <w:r w:rsidRPr="005F7A67" w:rsidDel="008F0355">
          <w:rPr>
            <w:rFonts w:cs="Arial"/>
            <w:bCs/>
            <w:i/>
          </w:rPr>
          <w:delText xml:space="preserve"> </w:delText>
        </w:r>
      </w:del>
      <w:r w:rsidRPr="005F7A67">
        <w:rPr>
          <w:rStyle w:val="SAPScreenElement"/>
        </w:rPr>
        <w:t>Action</w:t>
      </w:r>
      <w:ins w:id="384" w:author="Author" w:date="2018-03-07T10:51:00Z">
        <w:r w:rsidR="008F0355">
          <w:rPr>
            <w:rStyle w:val="SAPScreenElement"/>
          </w:rPr>
          <w:t>s</w:t>
        </w:r>
      </w:ins>
      <w:r w:rsidRPr="005F7A67">
        <w:rPr>
          <w:rFonts w:cs="Arial"/>
          <w:bCs/>
          <w:i/>
        </w:rPr>
        <w:t xml:space="preserve"> </w:t>
      </w:r>
      <w:r w:rsidRPr="005F7A67">
        <w:rPr>
          <w:rFonts w:cs="Arial"/>
          <w:bCs/>
        </w:rPr>
        <w:t xml:space="preserve">pushbutton. In order to </w:t>
      </w:r>
      <w:r w:rsidR="00327630" w:rsidRPr="005F7A67">
        <w:rPr>
          <w:rFonts w:cs="Arial"/>
          <w:bCs/>
        </w:rPr>
        <w:t xml:space="preserve">not </w:t>
      </w:r>
      <w:r w:rsidRPr="005F7A67">
        <w:rPr>
          <w:rFonts w:cs="Arial"/>
          <w:bCs/>
        </w:rPr>
        <w:t xml:space="preserve">overload the procedure for each </w:t>
      </w:r>
      <w:ins w:id="385" w:author="Author" w:date="2018-03-01T14:01:00Z">
        <w:r w:rsidR="005B6A45">
          <w:rPr>
            <w:rFonts w:cs="Arial"/>
            <w:bCs/>
          </w:rPr>
          <w:t xml:space="preserve">process </w:t>
        </w:r>
      </w:ins>
      <w:r w:rsidRPr="005F7A67">
        <w:rPr>
          <w:rFonts w:cs="Arial"/>
          <w:bCs/>
        </w:rPr>
        <w:t>step with details to the searching and selecting of the employee, we describe it in detail below:</w:t>
      </w:r>
    </w:p>
    <w:p w14:paraId="659BCE0B" w14:textId="77777777" w:rsidR="00F05227" w:rsidRPr="005F7A67" w:rsidRDefault="00F05227" w:rsidP="00F05227">
      <w:pPr>
        <w:rPr>
          <w:iCs/>
        </w:rPr>
      </w:pPr>
    </w:p>
    <w:p w14:paraId="253C65F2" w14:textId="5FAE38EA" w:rsidR="00F05227" w:rsidRPr="005F7A67" w:rsidRDefault="00F05227" w:rsidP="00F05227">
      <w:pPr>
        <w:rPr>
          <w:rFonts w:cs="Arial"/>
          <w:bCs/>
        </w:rPr>
      </w:pPr>
      <w:r w:rsidRPr="005F7A67">
        <w:rPr>
          <w:rFonts w:cs="Arial"/>
          <w:b/>
          <w:bCs/>
          <w:u w:val="single"/>
        </w:rPr>
        <w:t>Option 1</w:t>
      </w:r>
      <w:r w:rsidRPr="005F7A67">
        <w:rPr>
          <w:rFonts w:cs="Arial"/>
          <w:bCs/>
        </w:rPr>
        <w:t xml:space="preserve">: via </w:t>
      </w:r>
      <w:r w:rsidRPr="005F7A67">
        <w:rPr>
          <w:rStyle w:val="SAPScreenElement"/>
        </w:rPr>
        <w:t>Search</w:t>
      </w:r>
      <w:r w:rsidRPr="005F7A67">
        <w:rPr>
          <w:rFonts w:cs="Arial"/>
          <w:bCs/>
        </w:rPr>
        <w:t xml:space="preserve"> box</w:t>
      </w:r>
      <w:r w:rsidR="007750F6" w:rsidRPr="005F7A67">
        <w:rPr>
          <w:rFonts w:cs="Arial"/>
          <w:bCs/>
        </w:rPr>
        <w:t xml:space="preserve"> (see also the screenshot below the table)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980"/>
        <w:gridCol w:w="6390"/>
        <w:gridCol w:w="4050"/>
        <w:gridCol w:w="1172"/>
      </w:tblGrid>
      <w:tr w:rsidR="00F05227" w:rsidRPr="005F7A67" w14:paraId="4157153E" w14:textId="77777777" w:rsidTr="007A79FE">
        <w:trPr>
          <w:trHeight w:val="576"/>
          <w:tblHeader/>
        </w:trPr>
        <w:tc>
          <w:tcPr>
            <w:tcW w:w="692" w:type="dxa"/>
            <w:shd w:val="clear" w:color="auto" w:fill="999999"/>
          </w:tcPr>
          <w:p w14:paraId="191FC89D"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980" w:type="dxa"/>
            <w:shd w:val="clear" w:color="auto" w:fill="999999"/>
          </w:tcPr>
          <w:p w14:paraId="735FDE63"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6390" w:type="dxa"/>
            <w:shd w:val="clear" w:color="auto" w:fill="999999"/>
          </w:tcPr>
          <w:p w14:paraId="3FE37460"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4050" w:type="dxa"/>
            <w:shd w:val="clear" w:color="auto" w:fill="999999"/>
          </w:tcPr>
          <w:p w14:paraId="13F45CD2"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172" w:type="dxa"/>
            <w:shd w:val="clear" w:color="auto" w:fill="999999"/>
          </w:tcPr>
          <w:p w14:paraId="2099A4E1"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F05227" w:rsidRPr="005F7A67" w14:paraId="5EA325CF" w14:textId="77777777" w:rsidTr="007A79FE">
        <w:trPr>
          <w:trHeight w:val="288"/>
        </w:trPr>
        <w:tc>
          <w:tcPr>
            <w:tcW w:w="692" w:type="dxa"/>
          </w:tcPr>
          <w:p w14:paraId="44D6CCA1" w14:textId="77777777" w:rsidR="00F05227" w:rsidRPr="005F7A67" w:rsidRDefault="00F05227" w:rsidP="00F05227">
            <w:r w:rsidRPr="005F7A67">
              <w:t>1</w:t>
            </w:r>
          </w:p>
        </w:tc>
        <w:tc>
          <w:tcPr>
            <w:tcW w:w="1980" w:type="dxa"/>
          </w:tcPr>
          <w:p w14:paraId="7F7525E9" w14:textId="77777777" w:rsidR="00F05227" w:rsidRPr="005F7A67" w:rsidRDefault="00F05227" w:rsidP="00F05227">
            <w:pPr>
              <w:rPr>
                <w:rStyle w:val="SAPEmphasis"/>
              </w:rPr>
            </w:pPr>
            <w:r w:rsidRPr="005F7A67">
              <w:rPr>
                <w:rStyle w:val="SAPEmphasis"/>
              </w:rPr>
              <w:t>Log on</w:t>
            </w:r>
          </w:p>
        </w:tc>
        <w:tc>
          <w:tcPr>
            <w:tcW w:w="6390" w:type="dxa"/>
          </w:tcPr>
          <w:p w14:paraId="08C75467" w14:textId="235303E3" w:rsidR="00F05227" w:rsidRPr="005F7A67" w:rsidRDefault="00F05227" w:rsidP="00697508">
            <w:r w:rsidRPr="005F7A67">
              <w:t xml:space="preserve">Log on to </w:t>
            </w:r>
            <w:r w:rsidR="002F4552" w:rsidRPr="005F7A67">
              <w:rPr>
                <w:rStyle w:val="SAPTextReference"/>
              </w:rPr>
              <w:t>Employee Central</w:t>
            </w:r>
            <w:r w:rsidRPr="005F7A67">
              <w:t xml:space="preserve"> as an HR </w:t>
            </w:r>
            <w:r w:rsidR="00F22331" w:rsidRPr="005F7A67">
              <w:t>A</w:t>
            </w:r>
            <w:r w:rsidR="00F22331" w:rsidRPr="005F7A67">
              <w:rPr>
                <w:color w:val="000000"/>
              </w:rPr>
              <w:t>dministrator</w:t>
            </w:r>
            <w:r w:rsidRPr="005F7A67">
              <w:t>.</w:t>
            </w:r>
          </w:p>
          <w:p w14:paraId="61FD9FD9" w14:textId="77777777" w:rsidR="00DD6368" w:rsidRPr="005F7A67" w:rsidRDefault="00DD6368" w:rsidP="00115BCD">
            <w:pPr>
              <w:pStyle w:val="SAPNoteHeading"/>
              <w:ind w:left="494"/>
              <w:rPr>
                <w:rFonts w:eastAsia="SimSun"/>
                <w:lang w:eastAsia="zh-CN"/>
              </w:rPr>
            </w:pPr>
            <w:r w:rsidRPr="005F7A67">
              <w:rPr>
                <w:noProof/>
              </w:rPr>
              <w:lastRenderedPageBreak/>
              <w:drawing>
                <wp:inline distT="0" distB="0" distL="0" distR="0" wp14:anchorId="0A33C5F5" wp14:editId="7F3DF302">
                  <wp:extent cx="228600" cy="228600"/>
                  <wp:effectExtent l="0" t="0" r="0" b="0"/>
                  <wp:docPr id="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4C3C4B4A" w14:textId="761BEC3A" w:rsidR="00DD6368" w:rsidRPr="005F7A67" w:rsidRDefault="00DD6368" w:rsidP="00115BCD">
            <w:pPr>
              <w:ind w:left="494"/>
            </w:pPr>
            <w:r w:rsidRPr="005F7A67">
              <w:t xml:space="preserve">In some cases, the employee’s line manager starts the process. In these cases, log </w:t>
            </w:r>
            <w:r w:rsidR="00C87E29" w:rsidRPr="005F7A67">
              <w:t>o</w:t>
            </w:r>
            <w:r w:rsidRPr="005F7A67">
              <w:t>n as</w:t>
            </w:r>
            <w:r w:rsidR="00C87E29" w:rsidRPr="005F7A67">
              <w:t xml:space="preserve"> a</w:t>
            </w:r>
            <w:r w:rsidRPr="005F7A67">
              <w:t xml:space="preserve"> Line Manager.</w:t>
            </w:r>
          </w:p>
        </w:tc>
        <w:tc>
          <w:tcPr>
            <w:tcW w:w="4050" w:type="dxa"/>
          </w:tcPr>
          <w:p w14:paraId="4021223C" w14:textId="77777777" w:rsidR="00F05227" w:rsidRPr="005F7A67" w:rsidRDefault="00F05227" w:rsidP="00F05227">
            <w:r w:rsidRPr="005F7A67">
              <w:lastRenderedPageBreak/>
              <w:t xml:space="preserve">The </w:t>
            </w:r>
            <w:r w:rsidRPr="005F7A67">
              <w:rPr>
                <w:rStyle w:val="SAPScreenElement"/>
              </w:rPr>
              <w:t>Home</w:t>
            </w:r>
            <w:r w:rsidRPr="005F7A67">
              <w:t xml:space="preserve"> page is displayed.</w:t>
            </w:r>
          </w:p>
        </w:tc>
        <w:tc>
          <w:tcPr>
            <w:tcW w:w="1172" w:type="dxa"/>
          </w:tcPr>
          <w:p w14:paraId="522B3528" w14:textId="77777777" w:rsidR="00F05227" w:rsidRPr="005F7A67" w:rsidRDefault="00F05227" w:rsidP="00F05227">
            <w:pPr>
              <w:rPr>
                <w:rFonts w:cs="Arial"/>
                <w:bCs/>
              </w:rPr>
            </w:pPr>
          </w:p>
        </w:tc>
      </w:tr>
      <w:tr w:rsidR="00F05227" w:rsidRPr="005F7A67" w14:paraId="202D4C2A" w14:textId="77777777" w:rsidTr="007A79FE">
        <w:trPr>
          <w:trHeight w:val="432"/>
        </w:trPr>
        <w:tc>
          <w:tcPr>
            <w:tcW w:w="692" w:type="dxa"/>
          </w:tcPr>
          <w:p w14:paraId="33EE4DB7" w14:textId="77777777" w:rsidR="00F05227" w:rsidRPr="005F7A67" w:rsidRDefault="00F05227" w:rsidP="00F05227">
            <w:r w:rsidRPr="005F7A67">
              <w:t>2</w:t>
            </w:r>
          </w:p>
        </w:tc>
        <w:tc>
          <w:tcPr>
            <w:tcW w:w="1980" w:type="dxa"/>
          </w:tcPr>
          <w:p w14:paraId="58284550" w14:textId="77777777" w:rsidR="00F05227" w:rsidRPr="005F7A67" w:rsidRDefault="00F05227" w:rsidP="00F05227">
            <w:pPr>
              <w:rPr>
                <w:rStyle w:val="SAPEmphasis"/>
              </w:rPr>
            </w:pPr>
            <w:r w:rsidRPr="005F7A67">
              <w:rPr>
                <w:rStyle w:val="SAPEmphasis"/>
              </w:rPr>
              <w:t>Search for Employee</w:t>
            </w:r>
          </w:p>
        </w:tc>
        <w:tc>
          <w:tcPr>
            <w:tcW w:w="6390" w:type="dxa"/>
          </w:tcPr>
          <w:p w14:paraId="1BF7F41E" w14:textId="633FC473" w:rsidR="00D17EE8" w:rsidRPr="005F7A67" w:rsidRDefault="00F05227">
            <w:r w:rsidRPr="005F7A67">
              <w:t xml:space="preserve">In the </w:t>
            </w:r>
            <w:r w:rsidRPr="005F7A67">
              <w:rPr>
                <w:rStyle w:val="SAPScreenElement"/>
              </w:rPr>
              <w:t>Search</w:t>
            </w:r>
            <w:r w:rsidRPr="005F7A67">
              <w:t xml:space="preserve"> </w:t>
            </w:r>
            <w:r w:rsidR="00D17EE8" w:rsidRPr="005F7A67">
              <w:rPr>
                <w:rStyle w:val="SAPScreenElement"/>
              </w:rPr>
              <w:t>for actions or people</w:t>
            </w:r>
            <w:r w:rsidR="00D17EE8" w:rsidRPr="005F7A67">
              <w:t xml:space="preserve"> </w:t>
            </w:r>
            <w:r w:rsidRPr="005F7A67">
              <w:t>box</w:t>
            </w:r>
            <w:r w:rsidR="008436D3" w:rsidRPr="005F7A67">
              <w:t xml:space="preserve"> in the top right corner of the screen</w:t>
            </w:r>
            <w:r w:rsidRPr="005F7A67">
              <w:t xml:space="preserve">, enter the name </w:t>
            </w:r>
            <w:r w:rsidR="00353B30" w:rsidRPr="005F7A67">
              <w:t xml:space="preserve">(or name parts) </w:t>
            </w:r>
            <w:r w:rsidRPr="005F7A67">
              <w:t>of the employee.</w:t>
            </w:r>
          </w:p>
        </w:tc>
        <w:tc>
          <w:tcPr>
            <w:tcW w:w="4050" w:type="dxa"/>
          </w:tcPr>
          <w:p w14:paraId="125CE583" w14:textId="664278C3" w:rsidR="00F05227" w:rsidRPr="005F7A67" w:rsidRDefault="00B3357A" w:rsidP="00F05227">
            <w:r w:rsidRPr="005F7A67">
              <w:t xml:space="preserve">The autocomplete functionality suggests </w:t>
            </w:r>
            <w:r w:rsidR="00F05227" w:rsidRPr="005F7A67">
              <w:t>a list of employees matching your search criteria.</w:t>
            </w:r>
          </w:p>
        </w:tc>
        <w:tc>
          <w:tcPr>
            <w:tcW w:w="1172" w:type="dxa"/>
          </w:tcPr>
          <w:p w14:paraId="10DD986D" w14:textId="77777777" w:rsidR="00F05227" w:rsidRPr="005F7A67" w:rsidRDefault="00F05227" w:rsidP="00F05227">
            <w:pPr>
              <w:rPr>
                <w:rFonts w:cs="Arial"/>
                <w:bCs/>
              </w:rPr>
            </w:pPr>
          </w:p>
        </w:tc>
      </w:tr>
      <w:tr w:rsidR="00F05227" w:rsidRPr="005F7A67" w14:paraId="2FFBE9F6" w14:textId="77777777" w:rsidTr="007A79FE">
        <w:trPr>
          <w:trHeight w:val="144"/>
        </w:trPr>
        <w:tc>
          <w:tcPr>
            <w:tcW w:w="692" w:type="dxa"/>
          </w:tcPr>
          <w:p w14:paraId="04CFB470" w14:textId="77777777" w:rsidR="00F05227" w:rsidRPr="005F7A67" w:rsidRDefault="00F05227" w:rsidP="00F05227">
            <w:r w:rsidRPr="005F7A67">
              <w:t>3</w:t>
            </w:r>
          </w:p>
        </w:tc>
        <w:tc>
          <w:tcPr>
            <w:tcW w:w="1980" w:type="dxa"/>
          </w:tcPr>
          <w:p w14:paraId="2F49E39C" w14:textId="77777777" w:rsidR="00F05227" w:rsidRPr="005F7A67" w:rsidRDefault="00F05227" w:rsidP="00F05227">
            <w:pPr>
              <w:rPr>
                <w:rStyle w:val="SAPEmphasis"/>
              </w:rPr>
            </w:pPr>
            <w:r w:rsidRPr="005F7A67">
              <w:rPr>
                <w:rStyle w:val="SAPEmphasis"/>
              </w:rPr>
              <w:t xml:space="preserve">Select Employee </w:t>
            </w:r>
          </w:p>
        </w:tc>
        <w:tc>
          <w:tcPr>
            <w:tcW w:w="6390" w:type="dxa"/>
          </w:tcPr>
          <w:p w14:paraId="40ADB6FB" w14:textId="1D8A5F62" w:rsidR="00F05227" w:rsidRPr="005F7A67" w:rsidRDefault="00F05227" w:rsidP="00F05227">
            <w:r w:rsidRPr="005F7A67">
              <w:t>In the result</w:t>
            </w:r>
            <w:r w:rsidR="00010EFC" w:rsidRPr="005F7A67">
              <w:t xml:space="preserve"> list</w:t>
            </w:r>
            <w:r w:rsidRPr="005F7A67">
              <w:t xml:space="preserve"> hover the mouse over the name.</w:t>
            </w:r>
          </w:p>
        </w:tc>
        <w:tc>
          <w:tcPr>
            <w:tcW w:w="4050" w:type="dxa"/>
          </w:tcPr>
          <w:p w14:paraId="635196D2" w14:textId="77777777" w:rsidR="00F05227" w:rsidRPr="005F7A67" w:rsidRDefault="00F05227" w:rsidP="00F05227">
            <w:r w:rsidRPr="005F7A67">
              <w:t>The employee’s business card is displayed.</w:t>
            </w:r>
          </w:p>
        </w:tc>
        <w:tc>
          <w:tcPr>
            <w:tcW w:w="1172" w:type="dxa"/>
          </w:tcPr>
          <w:p w14:paraId="4C13D5BF" w14:textId="77777777" w:rsidR="00F05227" w:rsidRPr="005F7A67" w:rsidRDefault="00F05227" w:rsidP="00F05227">
            <w:pPr>
              <w:rPr>
                <w:rFonts w:cs="Arial"/>
                <w:bCs/>
              </w:rPr>
            </w:pPr>
          </w:p>
        </w:tc>
      </w:tr>
      <w:tr w:rsidR="00F05227" w:rsidRPr="005F7A67" w14:paraId="0F2E688D" w14:textId="77777777" w:rsidTr="007A79FE">
        <w:trPr>
          <w:trHeight w:val="432"/>
        </w:trPr>
        <w:tc>
          <w:tcPr>
            <w:tcW w:w="692" w:type="dxa"/>
          </w:tcPr>
          <w:p w14:paraId="6E4B5995" w14:textId="77777777" w:rsidR="00F05227" w:rsidRPr="005F7A67" w:rsidRDefault="00F05227" w:rsidP="00F05227">
            <w:r w:rsidRPr="005F7A67">
              <w:t>4</w:t>
            </w:r>
          </w:p>
        </w:tc>
        <w:tc>
          <w:tcPr>
            <w:tcW w:w="1980" w:type="dxa"/>
          </w:tcPr>
          <w:p w14:paraId="5BB89373" w14:textId="2F70DCE3" w:rsidR="00F05227" w:rsidRPr="005F7A67" w:rsidRDefault="00F05227" w:rsidP="00F05227">
            <w:pPr>
              <w:rPr>
                <w:rStyle w:val="SAPEmphasis"/>
              </w:rPr>
            </w:pPr>
            <w:r w:rsidRPr="005F7A67">
              <w:rPr>
                <w:rStyle w:val="SAPEmphasis"/>
              </w:rPr>
              <w:t xml:space="preserve">Select Take Action Pushbutton </w:t>
            </w:r>
          </w:p>
        </w:tc>
        <w:tc>
          <w:tcPr>
            <w:tcW w:w="6390" w:type="dxa"/>
          </w:tcPr>
          <w:p w14:paraId="52FD9963" w14:textId="607A0326" w:rsidR="00F05227" w:rsidRPr="005F7A67" w:rsidRDefault="00F05227" w:rsidP="00F05227">
            <w:r w:rsidRPr="005F7A67">
              <w:t>In the employee’s business card</w:t>
            </w:r>
            <w:r w:rsidR="00561488" w:rsidRPr="005F7A67">
              <w:t>,</w:t>
            </w:r>
            <w:r w:rsidRPr="005F7A67">
              <w:t xml:space="preserve"> select the </w:t>
            </w:r>
            <w:r w:rsidRPr="005F7A67">
              <w:rPr>
                <w:rStyle w:val="SAPScreenElement"/>
              </w:rPr>
              <w:t>Take Action</w:t>
            </w:r>
            <w:r w:rsidRPr="005F7A67">
              <w:t xml:space="preserve"> drop</w:t>
            </w:r>
            <w:r w:rsidR="00010EFC" w:rsidRPr="005F7A67">
              <w:t>-</w:t>
            </w:r>
            <w:r w:rsidRPr="005F7A67">
              <w:t>down menu</w:t>
            </w:r>
            <w:r w:rsidR="008436D3" w:rsidRPr="005F7A67">
              <w:t>, see blue arrow in picture below</w:t>
            </w:r>
            <w:r w:rsidR="00453B93" w:rsidRPr="005F7A67">
              <w:t>.</w:t>
            </w:r>
          </w:p>
        </w:tc>
        <w:tc>
          <w:tcPr>
            <w:tcW w:w="4050" w:type="dxa"/>
          </w:tcPr>
          <w:p w14:paraId="65F25968" w14:textId="77777777" w:rsidR="00F05227" w:rsidRPr="005F7A67" w:rsidRDefault="00F05227" w:rsidP="008436D3">
            <w:r w:rsidRPr="005F7A67">
              <w:t xml:space="preserve">The </w:t>
            </w:r>
            <w:r w:rsidRPr="005F7A67">
              <w:rPr>
                <w:rStyle w:val="SAPScreenElement"/>
              </w:rPr>
              <w:t>Take Action</w:t>
            </w:r>
            <w:r w:rsidRPr="005F7A67">
              <w:t xml:space="preserve"> </w:t>
            </w:r>
            <w:r w:rsidR="008436D3" w:rsidRPr="005F7A67">
              <w:t xml:space="preserve">menu </w:t>
            </w:r>
            <w:r w:rsidRPr="005F7A67">
              <w:t xml:space="preserve">is </w:t>
            </w:r>
            <w:r w:rsidR="008436D3" w:rsidRPr="005F7A67">
              <w:t xml:space="preserve">expanded </w:t>
            </w:r>
            <w:r w:rsidRPr="005F7A67">
              <w:t xml:space="preserve">and </w:t>
            </w:r>
            <w:r w:rsidR="008436D3" w:rsidRPr="005F7A67">
              <w:t xml:space="preserve">an appropriate action </w:t>
            </w:r>
            <w:r w:rsidRPr="005F7A67">
              <w:t>can be selected.</w:t>
            </w:r>
          </w:p>
        </w:tc>
        <w:tc>
          <w:tcPr>
            <w:tcW w:w="1172" w:type="dxa"/>
          </w:tcPr>
          <w:p w14:paraId="1D5CE0F2" w14:textId="77777777" w:rsidR="00F05227" w:rsidRPr="005F7A67" w:rsidRDefault="00F05227" w:rsidP="00F05227">
            <w:pPr>
              <w:rPr>
                <w:rFonts w:cs="Arial"/>
                <w:bCs/>
              </w:rPr>
            </w:pPr>
          </w:p>
        </w:tc>
      </w:tr>
      <w:tr w:rsidR="00F05227" w:rsidRPr="005F7A67" w14:paraId="36F84E66" w14:textId="77777777" w:rsidTr="007A79FE">
        <w:trPr>
          <w:trHeight w:val="576"/>
        </w:trPr>
        <w:tc>
          <w:tcPr>
            <w:tcW w:w="692" w:type="dxa"/>
          </w:tcPr>
          <w:p w14:paraId="026DAB63" w14:textId="77777777" w:rsidR="00F05227" w:rsidRPr="005F7A67" w:rsidRDefault="00F05227" w:rsidP="00F05227">
            <w:r w:rsidRPr="005F7A67">
              <w:t>5</w:t>
            </w:r>
          </w:p>
        </w:tc>
        <w:tc>
          <w:tcPr>
            <w:tcW w:w="1980" w:type="dxa"/>
          </w:tcPr>
          <w:p w14:paraId="4454B75A" w14:textId="77777777" w:rsidR="00F05227" w:rsidRPr="005F7A67" w:rsidRDefault="00F05227" w:rsidP="00F05227">
            <w:pPr>
              <w:rPr>
                <w:rStyle w:val="SAPEmphasis"/>
              </w:rPr>
            </w:pPr>
            <w:r w:rsidRPr="005F7A67">
              <w:rPr>
                <w:rStyle w:val="SAPEmphasis"/>
              </w:rPr>
              <w:t>Continue</w:t>
            </w:r>
          </w:p>
        </w:tc>
        <w:tc>
          <w:tcPr>
            <w:tcW w:w="6390" w:type="dxa"/>
          </w:tcPr>
          <w:p w14:paraId="010ACEFE" w14:textId="77B5C02C" w:rsidR="00F05227" w:rsidRPr="005F7A67" w:rsidRDefault="00F05227" w:rsidP="00EC3195">
            <w:r w:rsidRPr="005F7A67">
              <w:t xml:space="preserve">To continue the process, </w:t>
            </w:r>
            <w:r w:rsidR="001B561B" w:rsidRPr="005F7A67">
              <w:t xml:space="preserve">proceed as described in one of the chapters </w:t>
            </w:r>
            <w:r w:rsidR="005B62BA" w:rsidRPr="005F7A67">
              <w:rPr>
                <w:rStyle w:val="SAPTextReference"/>
              </w:rPr>
              <w:t>Take Action: Job Change, Take Action: Transfer, Take Action: Pay Rate Change</w:t>
            </w:r>
            <w:r w:rsidR="001D6F30" w:rsidRPr="005F7A67">
              <w:rPr>
                <w:rStyle w:val="SAPTextReference"/>
              </w:rPr>
              <w:t xml:space="preserve">, Take Action: </w:t>
            </w:r>
            <w:r w:rsidR="001B561B" w:rsidRPr="005F7A67">
              <w:rPr>
                <w:rStyle w:val="SAPTextReference"/>
              </w:rPr>
              <w:t>Spot Bonus</w:t>
            </w:r>
            <w:r w:rsidR="001D6F30" w:rsidRPr="005F7A67">
              <w:rPr>
                <w:rStyle w:val="SAPTextReference"/>
              </w:rPr>
              <w:t xml:space="preserve">, Take Action: </w:t>
            </w:r>
            <w:r w:rsidR="001B561B" w:rsidRPr="005F7A67">
              <w:rPr>
                <w:rStyle w:val="SAPTextReference"/>
              </w:rPr>
              <w:t>Manage Recurring Deduction</w:t>
            </w:r>
            <w:r w:rsidR="000260DD" w:rsidRPr="005F7A67">
              <w:rPr>
                <w:rStyle w:val="SAPTextReference"/>
              </w:rPr>
              <w:t xml:space="preserve">, </w:t>
            </w:r>
            <w:r w:rsidR="009F63F9" w:rsidRPr="005F7A67">
              <w:rPr>
                <w:rStyle w:val="SAPTextReference"/>
              </w:rPr>
              <w:t>Take Action: One Time Deduction</w:t>
            </w:r>
            <w:r w:rsidR="009F63F9" w:rsidRPr="005F7A67" w:rsidDel="009F63F9">
              <w:rPr>
                <w:rStyle w:val="SAPEmphasis"/>
              </w:rPr>
              <w:t xml:space="preserve"> </w:t>
            </w:r>
            <w:r w:rsidR="001D6F30" w:rsidRPr="005F7A67">
              <w:t xml:space="preserve">or </w:t>
            </w:r>
            <w:r w:rsidR="009F63F9" w:rsidRPr="005F7A67">
              <w:rPr>
                <w:rStyle w:val="SAPTextReference"/>
              </w:rPr>
              <w:t xml:space="preserve">Take Action: </w:t>
            </w:r>
            <w:r w:rsidR="007D5C39" w:rsidRPr="005F7A67">
              <w:rPr>
                <w:rStyle w:val="SAPTextReference"/>
              </w:rPr>
              <w:t xml:space="preserve">Manage </w:t>
            </w:r>
            <w:r w:rsidR="009F63F9" w:rsidRPr="005F7A67">
              <w:rPr>
                <w:rStyle w:val="SAPTextReference"/>
              </w:rPr>
              <w:t>Alternative Cost Distribution</w:t>
            </w:r>
            <w:r w:rsidR="009F63F9" w:rsidRPr="005F7A67">
              <w:rPr>
                <w:rStyle w:val="SAPEmphasis"/>
              </w:rPr>
              <w:t xml:space="preserve"> </w:t>
            </w:r>
            <w:r w:rsidR="008E0D5D" w:rsidRPr="005F7A67">
              <w:t>within this test script</w:t>
            </w:r>
            <w:r w:rsidR="005B62BA" w:rsidRPr="005F7A67">
              <w:t>.</w:t>
            </w:r>
          </w:p>
          <w:p w14:paraId="16B3A1D8" w14:textId="0D24ADFE" w:rsidR="00836CC0" w:rsidRPr="005F7A67" w:rsidDel="0050152C" w:rsidRDefault="00836CC0" w:rsidP="00DD6368">
            <w:r w:rsidRPr="00657705">
              <w:rPr>
                <w:rPrChange w:id="386" w:author="Author" w:date="2018-02-27T11:16:00Z">
                  <w:rPr>
                    <w:rStyle w:val="SAPEmphasis"/>
                  </w:rPr>
                </w:rPrChange>
              </w:rPr>
              <w:t xml:space="preserve">In case </w:t>
            </w:r>
            <w:r w:rsidRPr="00657705">
              <w:rPr>
                <w:rStyle w:val="SAPEmphasis"/>
              </w:rPr>
              <w:t>Position Management</w:t>
            </w:r>
            <w:r w:rsidRPr="00657705">
              <w:rPr>
                <w:rPrChange w:id="387" w:author="Author" w:date="2018-02-27T11:16:00Z">
                  <w:rPr>
                    <w:rStyle w:val="SAPEmphasis"/>
                  </w:rPr>
                </w:rPrChange>
              </w:rPr>
              <w:t xml:space="preserve"> </w:t>
            </w:r>
            <w:r w:rsidR="00C61CBE" w:rsidRPr="00657705">
              <w:rPr>
                <w:rPrChange w:id="388" w:author="Author" w:date="2018-02-27T11:16:00Z">
                  <w:rPr>
                    <w:rStyle w:val="SAPEmphasis"/>
                  </w:rPr>
                </w:rPrChange>
              </w:rPr>
              <w:t xml:space="preserve">has been </w:t>
            </w:r>
            <w:r w:rsidR="00C61CBE" w:rsidRPr="00657705">
              <w:rPr>
                <w:rStyle w:val="SAPEmphasis"/>
              </w:rPr>
              <w:t>implemented</w:t>
            </w:r>
            <w:r w:rsidR="00C61CBE" w:rsidRPr="00657705">
              <w:rPr>
                <w:rPrChange w:id="389" w:author="Author" w:date="2018-02-27T11:16:00Z">
                  <w:rPr>
                    <w:rStyle w:val="SAPEmphasis"/>
                  </w:rPr>
                </w:rPrChange>
              </w:rPr>
              <w:t xml:space="preserve"> </w:t>
            </w:r>
            <w:ins w:id="390" w:author="Author" w:date="2018-02-27T11:16:00Z">
              <w:r w:rsidR="00657705" w:rsidRPr="00657705">
                <w:rPr>
                  <w:rStyle w:val="SAPEmphasis"/>
                  <w:rPrChange w:id="391" w:author="Author" w:date="2018-02-27T11:16:00Z">
                    <w:rPr/>
                  </w:rPrChange>
                </w:rPr>
                <w:t xml:space="preserve">from </w:t>
              </w:r>
              <w:r w:rsidR="00657705" w:rsidRPr="00657705">
                <w:rPr>
                  <w:rStyle w:val="SAPEmphasis"/>
                </w:rPr>
                <w:t>Upgrade Center</w:t>
              </w:r>
              <w:r w:rsidR="00657705" w:rsidRPr="00657705">
                <w:rPr>
                  <w:rPrChange w:id="392" w:author="Author" w:date="2018-02-27T11:16:00Z">
                    <w:rPr>
                      <w:rStyle w:val="SAPEmphasis"/>
                    </w:rPr>
                  </w:rPrChange>
                </w:rPr>
                <w:t xml:space="preserve"> </w:t>
              </w:r>
            </w:ins>
            <w:r w:rsidRPr="00657705">
              <w:rPr>
                <w:rPrChange w:id="393" w:author="Author" w:date="2018-02-27T11:16:00Z">
                  <w:rPr>
                    <w:rStyle w:val="SAPEmphasis"/>
                  </w:rPr>
                </w:rPrChange>
              </w:rPr>
              <w:t xml:space="preserve">in your </w:t>
            </w:r>
            <w:r w:rsidR="002F4552" w:rsidRPr="00657705">
              <w:rPr>
                <w:rPrChange w:id="394" w:author="Author" w:date="2018-02-27T11:16:00Z">
                  <w:rPr>
                    <w:rStyle w:val="SAPEmphasis"/>
                  </w:rPr>
                </w:rPrChange>
              </w:rPr>
              <w:t>Employee Central</w:t>
            </w:r>
            <w:r w:rsidRPr="00657705">
              <w:rPr>
                <w:rPrChange w:id="395" w:author="Author" w:date="2018-02-27T11:16:00Z">
                  <w:rPr>
                    <w:rStyle w:val="SAPEmphasis"/>
                  </w:rPr>
                </w:rPrChange>
              </w:rPr>
              <w:t xml:space="preserve"> instance</w:t>
            </w:r>
            <w:r w:rsidRPr="005F7A67">
              <w:t xml:space="preserve">, you can continue also with chapters </w:t>
            </w:r>
            <w:r w:rsidRPr="005F7A67">
              <w:rPr>
                <w:rStyle w:val="SAPTextReference"/>
              </w:rPr>
              <w:t xml:space="preserve">Take Action: </w:t>
            </w:r>
            <w:r w:rsidR="00DD6368" w:rsidRPr="005F7A67">
              <w:rPr>
                <w:rStyle w:val="SAPTextReference"/>
              </w:rPr>
              <w:t xml:space="preserve">Implicit </w:t>
            </w:r>
            <w:r w:rsidRPr="005F7A67">
              <w:rPr>
                <w:rStyle w:val="SAPTextReference"/>
              </w:rPr>
              <w:t xml:space="preserve">Position </w:t>
            </w:r>
            <w:r w:rsidR="00DD6368" w:rsidRPr="005F7A67">
              <w:rPr>
                <w:rStyle w:val="SAPTextReference"/>
              </w:rPr>
              <w:t xml:space="preserve">Update </w:t>
            </w:r>
            <w:commentRangeStart w:id="396"/>
            <w:r w:rsidR="008508EA" w:rsidRPr="005F7A67">
              <w:t>or</w:t>
            </w:r>
            <w:r w:rsidRPr="005F7A67">
              <w:rPr>
                <w:rStyle w:val="SAPTextReference"/>
              </w:rPr>
              <w:t xml:space="preserve"> Take Action: Position Transfer</w:t>
            </w:r>
            <w:r w:rsidR="008E0D5D" w:rsidRPr="005F7A67">
              <w:t xml:space="preserve"> within this test script</w:t>
            </w:r>
            <w:r w:rsidRPr="005F7A67">
              <w:t>.</w:t>
            </w:r>
            <w:commentRangeEnd w:id="396"/>
            <w:r w:rsidR="008D1821">
              <w:rPr>
                <w:rStyle w:val="CommentReference"/>
                <w:rFonts w:ascii="Arial" w:eastAsia="SimSun" w:hAnsi="Arial"/>
                <w:lang w:val="de-DE"/>
              </w:rPr>
              <w:commentReference w:id="396"/>
            </w:r>
          </w:p>
        </w:tc>
        <w:tc>
          <w:tcPr>
            <w:tcW w:w="4050" w:type="dxa"/>
          </w:tcPr>
          <w:p w14:paraId="04549E76" w14:textId="77777777" w:rsidR="00F05227" w:rsidRPr="005F7A67" w:rsidRDefault="00F05227" w:rsidP="00F05227"/>
        </w:tc>
        <w:tc>
          <w:tcPr>
            <w:tcW w:w="1172" w:type="dxa"/>
          </w:tcPr>
          <w:p w14:paraId="3D4FBC51" w14:textId="77777777" w:rsidR="00F05227" w:rsidRPr="005F7A67" w:rsidRDefault="00F05227" w:rsidP="00F05227">
            <w:pPr>
              <w:rPr>
                <w:rFonts w:cs="Arial"/>
                <w:bCs/>
              </w:rPr>
            </w:pPr>
          </w:p>
        </w:tc>
      </w:tr>
    </w:tbl>
    <w:p w14:paraId="6EE46E7A" w14:textId="77777777" w:rsidR="007750F6" w:rsidRPr="005F7A67" w:rsidRDefault="007750F6" w:rsidP="00F05227">
      <w:pPr>
        <w:rPr>
          <w:rFonts w:cs="Arial"/>
          <w:b/>
          <w:bCs/>
          <w:u w:val="single"/>
        </w:rPr>
      </w:pPr>
      <w:bookmarkStart w:id="397" w:name="_Toc394393051"/>
      <w:bookmarkStart w:id="398" w:name="_Toc394393477"/>
      <w:bookmarkEnd w:id="397"/>
      <w:bookmarkEnd w:id="398"/>
    </w:p>
    <w:p w14:paraId="4C6F2CD7" w14:textId="6648E396" w:rsidR="007750F6" w:rsidRPr="005F7A67" w:rsidRDefault="007750F6" w:rsidP="00F05227">
      <w:pPr>
        <w:rPr>
          <w:rFonts w:cs="Arial"/>
          <w:b/>
          <w:bCs/>
          <w:u w:val="single"/>
        </w:rPr>
      </w:pPr>
    </w:p>
    <w:p w14:paraId="57DE8BC8" w14:textId="57592299" w:rsidR="00DF1B0B" w:rsidRPr="005F7A67" w:rsidRDefault="00DF1B0B" w:rsidP="00F05227">
      <w:pPr>
        <w:rPr>
          <w:rFonts w:cs="Arial"/>
          <w:b/>
          <w:bCs/>
          <w:u w:val="single"/>
        </w:rPr>
      </w:pPr>
      <w:commentRangeStart w:id="399"/>
      <w:r w:rsidRPr="005F7A67">
        <w:rPr>
          <w:rFonts w:cs="Arial"/>
          <w:b/>
          <w:bCs/>
          <w:noProof/>
          <w:u w:val="single"/>
        </w:rPr>
        <w:drawing>
          <wp:inline distT="0" distB="0" distL="0" distR="0" wp14:anchorId="11911DFA" wp14:editId="01617FB4">
            <wp:extent cx="6619048" cy="237142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619048" cy="2371429"/>
                    </a:xfrm>
                    <a:prstGeom prst="rect">
                      <a:avLst/>
                    </a:prstGeom>
                  </pic:spPr>
                </pic:pic>
              </a:graphicData>
            </a:graphic>
          </wp:inline>
        </w:drawing>
      </w:r>
      <w:commentRangeEnd w:id="399"/>
      <w:r w:rsidR="0092107C">
        <w:rPr>
          <w:rStyle w:val="CommentReference"/>
          <w:rFonts w:ascii="Arial" w:eastAsia="SimSun" w:hAnsi="Arial"/>
          <w:lang w:val="de-DE"/>
        </w:rPr>
        <w:commentReference w:id="399"/>
      </w:r>
    </w:p>
    <w:p w14:paraId="60180AF2" w14:textId="77777777" w:rsidR="007750F6" w:rsidRPr="005F7A67" w:rsidRDefault="007750F6" w:rsidP="00F05227">
      <w:pPr>
        <w:rPr>
          <w:rFonts w:cs="Arial"/>
          <w:b/>
          <w:bCs/>
          <w:u w:val="single"/>
        </w:rPr>
      </w:pPr>
    </w:p>
    <w:p w14:paraId="1568D3C3" w14:textId="77777777" w:rsidR="00F05227" w:rsidRPr="005F7A67" w:rsidRDefault="00F05227" w:rsidP="00F05227">
      <w:pPr>
        <w:rPr>
          <w:rFonts w:cs="Arial"/>
          <w:bCs/>
        </w:rPr>
      </w:pPr>
      <w:r w:rsidRPr="005F7A67">
        <w:rPr>
          <w:rFonts w:cs="Arial"/>
          <w:b/>
          <w:bCs/>
          <w:u w:val="single"/>
        </w:rPr>
        <w:t>Option 2</w:t>
      </w:r>
      <w:r w:rsidRPr="005F7A67">
        <w:rPr>
          <w:rFonts w:cs="Arial"/>
          <w:bCs/>
        </w:rPr>
        <w:t xml:space="preserve">: via </w:t>
      </w:r>
      <w:r w:rsidRPr="005F7A67">
        <w:rPr>
          <w:rStyle w:val="SAPScreenElement"/>
        </w:rPr>
        <w:t>My Employee File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281"/>
        <w:gridCol w:w="8100"/>
        <w:gridCol w:w="2728"/>
        <w:gridCol w:w="1324"/>
      </w:tblGrid>
      <w:tr w:rsidR="00F05227" w:rsidRPr="005F7A67" w14:paraId="28C3FB56" w14:textId="77777777" w:rsidTr="00DF0A6F">
        <w:trPr>
          <w:trHeight w:val="432"/>
          <w:tblHeader/>
        </w:trPr>
        <w:tc>
          <w:tcPr>
            <w:tcW w:w="851" w:type="dxa"/>
            <w:shd w:val="clear" w:color="auto" w:fill="999999"/>
          </w:tcPr>
          <w:p w14:paraId="71909E41"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281" w:type="dxa"/>
            <w:shd w:val="clear" w:color="auto" w:fill="999999"/>
          </w:tcPr>
          <w:p w14:paraId="54140937"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8100" w:type="dxa"/>
            <w:shd w:val="clear" w:color="auto" w:fill="999999"/>
          </w:tcPr>
          <w:p w14:paraId="1FB26883"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2728" w:type="dxa"/>
            <w:shd w:val="clear" w:color="auto" w:fill="999999"/>
          </w:tcPr>
          <w:p w14:paraId="1A6021CA"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324" w:type="dxa"/>
            <w:shd w:val="clear" w:color="auto" w:fill="999999"/>
          </w:tcPr>
          <w:p w14:paraId="74FCFEB2" w14:textId="77777777" w:rsidR="00F05227" w:rsidRPr="005F7A67" w:rsidRDefault="00F05227"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F05227" w:rsidRPr="005F7A67" w14:paraId="2DDE3AA7" w14:textId="77777777" w:rsidTr="00DF0A6F">
        <w:trPr>
          <w:trHeight w:val="144"/>
        </w:trPr>
        <w:tc>
          <w:tcPr>
            <w:tcW w:w="851" w:type="dxa"/>
          </w:tcPr>
          <w:p w14:paraId="018DD1B6" w14:textId="77777777" w:rsidR="00F05227" w:rsidRPr="005F7A67" w:rsidRDefault="00F05227" w:rsidP="00F05227">
            <w:r w:rsidRPr="005F7A67">
              <w:t>1</w:t>
            </w:r>
          </w:p>
        </w:tc>
        <w:tc>
          <w:tcPr>
            <w:tcW w:w="1281" w:type="dxa"/>
          </w:tcPr>
          <w:p w14:paraId="38B2E0D3" w14:textId="77777777" w:rsidR="00F05227" w:rsidRPr="005F7A67" w:rsidRDefault="00F05227" w:rsidP="00F05227">
            <w:pPr>
              <w:rPr>
                <w:rStyle w:val="SAPEmphasis"/>
              </w:rPr>
            </w:pPr>
            <w:r w:rsidRPr="005F7A67">
              <w:rPr>
                <w:rStyle w:val="SAPEmphasis"/>
              </w:rPr>
              <w:t>Log on</w:t>
            </w:r>
          </w:p>
        </w:tc>
        <w:tc>
          <w:tcPr>
            <w:tcW w:w="8100" w:type="dxa"/>
          </w:tcPr>
          <w:p w14:paraId="14A715A9" w14:textId="01015EA0" w:rsidR="00F05227" w:rsidRPr="005F7A67" w:rsidRDefault="00F05227" w:rsidP="00697508">
            <w:r w:rsidRPr="005F7A67">
              <w:t xml:space="preserve">Log on to </w:t>
            </w:r>
            <w:r w:rsidR="002F4552" w:rsidRPr="005F7A67">
              <w:rPr>
                <w:rStyle w:val="SAPTextReference"/>
              </w:rPr>
              <w:t>Employee Central</w:t>
            </w:r>
            <w:r w:rsidR="002F4552" w:rsidRPr="005F7A67">
              <w:t xml:space="preserve"> </w:t>
            </w:r>
            <w:r w:rsidRPr="005F7A67">
              <w:t xml:space="preserve">as an HR </w:t>
            </w:r>
            <w:r w:rsidR="00F22331" w:rsidRPr="005F7A67">
              <w:t>A</w:t>
            </w:r>
            <w:r w:rsidR="00F22331" w:rsidRPr="005F7A67">
              <w:rPr>
                <w:color w:val="000000"/>
              </w:rPr>
              <w:t>dministrator</w:t>
            </w:r>
            <w:r w:rsidRPr="005F7A67">
              <w:t>.</w:t>
            </w:r>
          </w:p>
          <w:p w14:paraId="7213BC80" w14:textId="77777777" w:rsidR="00DD6368" w:rsidRPr="005F7A67" w:rsidRDefault="00DD6368" w:rsidP="00115BCD">
            <w:pPr>
              <w:pStyle w:val="SAPNoteHeading"/>
              <w:rPr>
                <w:rFonts w:eastAsia="SimSun"/>
                <w:lang w:eastAsia="zh-CN"/>
              </w:rPr>
            </w:pPr>
            <w:r w:rsidRPr="005F7A67">
              <w:rPr>
                <w:noProof/>
              </w:rPr>
              <w:drawing>
                <wp:inline distT="0" distB="0" distL="0" distR="0" wp14:anchorId="7A337322" wp14:editId="22D4CA47">
                  <wp:extent cx="228600" cy="228600"/>
                  <wp:effectExtent l="0" t="0" r="0" b="0"/>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4167D0DA" w14:textId="5B4DA672" w:rsidR="00DD6368" w:rsidRPr="005F7A67" w:rsidRDefault="00DD6368" w:rsidP="00115BCD">
            <w:pPr>
              <w:ind w:left="624"/>
            </w:pPr>
            <w:r w:rsidRPr="005F7A67">
              <w:t xml:space="preserve">In some cases, the employee’s line manager starts the process. In these cases, log </w:t>
            </w:r>
            <w:r w:rsidR="00C87E29" w:rsidRPr="005F7A67">
              <w:t>o</w:t>
            </w:r>
            <w:r w:rsidRPr="005F7A67">
              <w:t>n as</w:t>
            </w:r>
            <w:r w:rsidR="00C87E29" w:rsidRPr="005F7A67">
              <w:t xml:space="preserve"> a</w:t>
            </w:r>
            <w:r w:rsidRPr="005F7A67">
              <w:t xml:space="preserve"> Line Manager.</w:t>
            </w:r>
          </w:p>
        </w:tc>
        <w:tc>
          <w:tcPr>
            <w:tcW w:w="2728" w:type="dxa"/>
          </w:tcPr>
          <w:p w14:paraId="46C4041A" w14:textId="77777777" w:rsidR="00F05227" w:rsidRPr="005F7A67" w:rsidRDefault="00F05227" w:rsidP="00F05227">
            <w:r w:rsidRPr="005F7A67">
              <w:t xml:space="preserve">The </w:t>
            </w:r>
            <w:r w:rsidRPr="005F7A67">
              <w:rPr>
                <w:rStyle w:val="SAPScreenElement"/>
              </w:rPr>
              <w:t>Home</w:t>
            </w:r>
            <w:r w:rsidRPr="005F7A67">
              <w:t xml:space="preserve"> page is displayed.</w:t>
            </w:r>
          </w:p>
        </w:tc>
        <w:tc>
          <w:tcPr>
            <w:tcW w:w="1324" w:type="dxa"/>
          </w:tcPr>
          <w:p w14:paraId="68DE292B" w14:textId="77777777" w:rsidR="00F05227" w:rsidRPr="005F7A67" w:rsidRDefault="00F05227" w:rsidP="00F05227">
            <w:pPr>
              <w:rPr>
                <w:rFonts w:cs="Arial"/>
                <w:bCs/>
              </w:rPr>
            </w:pPr>
          </w:p>
        </w:tc>
      </w:tr>
      <w:tr w:rsidR="00F05227" w:rsidRPr="005F7A67" w14:paraId="4639B8C6" w14:textId="77777777" w:rsidTr="00DF0A6F">
        <w:trPr>
          <w:trHeight w:val="432"/>
        </w:trPr>
        <w:tc>
          <w:tcPr>
            <w:tcW w:w="851" w:type="dxa"/>
          </w:tcPr>
          <w:p w14:paraId="417CDEF3" w14:textId="77777777" w:rsidR="00F05227" w:rsidRPr="005F7A67" w:rsidRDefault="00F05227" w:rsidP="00F05227">
            <w:r w:rsidRPr="005F7A67">
              <w:t>2</w:t>
            </w:r>
          </w:p>
        </w:tc>
        <w:tc>
          <w:tcPr>
            <w:tcW w:w="1281" w:type="dxa"/>
          </w:tcPr>
          <w:p w14:paraId="6E81F8A6" w14:textId="77777777" w:rsidR="00F05227" w:rsidRPr="005F7A67" w:rsidRDefault="00F05227" w:rsidP="00F05227">
            <w:pPr>
              <w:rPr>
                <w:rStyle w:val="SAPEmphasis"/>
              </w:rPr>
            </w:pPr>
            <w:r w:rsidRPr="005F7A67">
              <w:rPr>
                <w:rStyle w:val="SAPEmphasis"/>
              </w:rPr>
              <w:t>Search for Employee</w:t>
            </w:r>
          </w:p>
        </w:tc>
        <w:tc>
          <w:tcPr>
            <w:tcW w:w="8100" w:type="dxa"/>
          </w:tcPr>
          <w:p w14:paraId="0B2CF97C" w14:textId="3FC1E85F" w:rsidR="00F05227" w:rsidRPr="005F7A67" w:rsidRDefault="00F05227" w:rsidP="005E7370">
            <w:r w:rsidRPr="005F7A67">
              <w:t xml:space="preserve">From the </w:t>
            </w:r>
            <w:r w:rsidRPr="005F7A67">
              <w:rPr>
                <w:rStyle w:val="SAPScreenElement"/>
              </w:rPr>
              <w:t>Home</w:t>
            </w:r>
            <w:r w:rsidR="00372F85" w:rsidRPr="005F7A67">
              <w:t xml:space="preserve"> drop-</w:t>
            </w:r>
            <w:r w:rsidRPr="005F7A67">
              <w:t xml:space="preserve">down select the </w:t>
            </w:r>
            <w:r w:rsidRPr="005F7A67">
              <w:rPr>
                <w:rStyle w:val="SAPScreenElement"/>
              </w:rPr>
              <w:t>My Employee File</w:t>
            </w:r>
            <w:r w:rsidRPr="005F7A67">
              <w:t>.</w:t>
            </w:r>
          </w:p>
        </w:tc>
        <w:tc>
          <w:tcPr>
            <w:tcW w:w="2728" w:type="dxa"/>
          </w:tcPr>
          <w:p w14:paraId="576BC337" w14:textId="48CD555C" w:rsidR="00F05227" w:rsidRPr="005F7A67" w:rsidRDefault="00F05227" w:rsidP="00DF0A6F">
            <w:r w:rsidRPr="005F7A67">
              <w:t xml:space="preserve">The </w:t>
            </w:r>
            <w:r w:rsidRPr="005F7A67">
              <w:rPr>
                <w:rStyle w:val="SAPScreenElement"/>
              </w:rPr>
              <w:t>Employee Files</w:t>
            </w:r>
            <w:r w:rsidRPr="005F7A67">
              <w:t xml:space="preserve"> for </w:t>
            </w:r>
            <w:r w:rsidRPr="005F7A67">
              <w:rPr>
                <w:rStyle w:val="SAPScreenElement"/>
              </w:rPr>
              <w:t>&lt;user</w:t>
            </w:r>
            <w:r w:rsidR="00DF0A6F" w:rsidRPr="005F7A67">
              <w:rPr>
                <w:rStyle w:val="SAPScreenElement"/>
              </w:rPr>
              <w:t xml:space="preserve"> name</w:t>
            </w:r>
            <w:r w:rsidRPr="005F7A67">
              <w:rPr>
                <w:rStyle w:val="SAPScreenElement"/>
              </w:rPr>
              <w:t>&gt;</w:t>
            </w:r>
            <w:r w:rsidRPr="005F7A67">
              <w:t xml:space="preserve"> is displayed.</w:t>
            </w:r>
          </w:p>
        </w:tc>
        <w:tc>
          <w:tcPr>
            <w:tcW w:w="1324" w:type="dxa"/>
          </w:tcPr>
          <w:p w14:paraId="5C2D0585" w14:textId="77777777" w:rsidR="00F05227" w:rsidRPr="005F7A67" w:rsidRDefault="00F05227" w:rsidP="00F05227">
            <w:pPr>
              <w:rPr>
                <w:rFonts w:cs="Arial"/>
                <w:bCs/>
              </w:rPr>
            </w:pPr>
          </w:p>
        </w:tc>
      </w:tr>
      <w:tr w:rsidR="00F05227" w:rsidRPr="005F7A67" w14:paraId="29E03E56" w14:textId="77777777" w:rsidTr="00DF0A6F">
        <w:trPr>
          <w:trHeight w:val="532"/>
        </w:trPr>
        <w:tc>
          <w:tcPr>
            <w:tcW w:w="851" w:type="dxa"/>
          </w:tcPr>
          <w:p w14:paraId="2F726EA1" w14:textId="77777777" w:rsidR="00F05227" w:rsidRPr="005F7A67" w:rsidRDefault="00F05227" w:rsidP="00F05227">
            <w:r w:rsidRPr="005F7A67">
              <w:t>3</w:t>
            </w:r>
          </w:p>
        </w:tc>
        <w:tc>
          <w:tcPr>
            <w:tcW w:w="1281" w:type="dxa"/>
          </w:tcPr>
          <w:p w14:paraId="540AE324" w14:textId="77777777" w:rsidR="00F05227" w:rsidRPr="005F7A67" w:rsidRDefault="00F05227" w:rsidP="00F05227">
            <w:pPr>
              <w:rPr>
                <w:rStyle w:val="SAPEmphasis"/>
              </w:rPr>
            </w:pPr>
            <w:r w:rsidRPr="005F7A67">
              <w:rPr>
                <w:rStyle w:val="SAPEmphasis"/>
              </w:rPr>
              <w:t xml:space="preserve">Select Employee </w:t>
            </w:r>
          </w:p>
        </w:tc>
        <w:tc>
          <w:tcPr>
            <w:tcW w:w="8100" w:type="dxa"/>
          </w:tcPr>
          <w:p w14:paraId="40B8AEF3" w14:textId="14507DB0" w:rsidR="00F05227" w:rsidRPr="005F7A67" w:rsidRDefault="00F05227" w:rsidP="00DF0A6F">
            <w:r w:rsidRPr="005F7A67">
              <w:t xml:space="preserve">On the </w:t>
            </w:r>
            <w:r w:rsidRPr="005F7A67">
              <w:rPr>
                <w:rStyle w:val="SAPScreenElement"/>
              </w:rPr>
              <w:t>My Employee File</w:t>
            </w:r>
            <w:r w:rsidR="009D53B2" w:rsidRPr="005F7A67">
              <w:rPr>
                <w:rStyle w:val="SAPScreenElement"/>
              </w:rPr>
              <w:t xml:space="preserve"> </w:t>
            </w:r>
            <w:r w:rsidR="004E187E" w:rsidRPr="005F7A67">
              <w:t>screen</w:t>
            </w:r>
            <w:r w:rsidR="0041596D" w:rsidRPr="005F7A67">
              <w:t>,</w:t>
            </w:r>
            <w:r w:rsidR="004E187E" w:rsidRPr="005F7A67">
              <w:t xml:space="preserve"> select from the </w:t>
            </w:r>
            <w:r w:rsidRPr="005F7A67">
              <w:rPr>
                <w:rStyle w:val="SAPScreenElement"/>
              </w:rPr>
              <w:t>&lt;user</w:t>
            </w:r>
            <w:r w:rsidR="00DF0A6F" w:rsidRPr="005F7A67">
              <w:rPr>
                <w:rStyle w:val="SAPScreenElement"/>
              </w:rPr>
              <w:t xml:space="preserve"> name</w:t>
            </w:r>
            <w:r w:rsidRPr="005F7A67">
              <w:rPr>
                <w:rStyle w:val="SAPScreenElement"/>
              </w:rPr>
              <w:t>&gt;</w:t>
            </w:r>
            <w:r w:rsidRPr="005F7A67">
              <w:t xml:space="preserve"> </w:t>
            </w:r>
            <w:r w:rsidR="004E187E" w:rsidRPr="005F7A67">
              <w:t>button</w:t>
            </w:r>
            <w:r w:rsidRPr="005F7A67">
              <w:t xml:space="preserve"> the drop</w:t>
            </w:r>
            <w:r w:rsidR="00B31556" w:rsidRPr="005F7A67">
              <w:t>-</w:t>
            </w:r>
            <w:r w:rsidRPr="005F7A67">
              <w:t>down arrow</w:t>
            </w:r>
            <w:r w:rsidR="00481EDE" w:rsidRPr="005F7A67">
              <w:t>;</w:t>
            </w:r>
            <w:r w:rsidRPr="005F7A67">
              <w:t xml:space="preserve"> </w:t>
            </w:r>
            <w:r w:rsidR="00DB1C15" w:rsidRPr="005F7A67">
              <w:t>i</w:t>
            </w:r>
            <w:r w:rsidRPr="005F7A67">
              <w:t xml:space="preserve">n the </w:t>
            </w:r>
            <w:r w:rsidRPr="005F7A67">
              <w:rPr>
                <w:rStyle w:val="SAPScreenElement"/>
              </w:rPr>
              <w:t>Search</w:t>
            </w:r>
            <w:r w:rsidRPr="005F7A67">
              <w:t xml:space="preserve"> box enter name</w:t>
            </w:r>
            <w:r w:rsidR="00481EDE" w:rsidRPr="005F7A67">
              <w:t xml:space="preserve"> parts</w:t>
            </w:r>
            <w:r w:rsidRPr="005F7A67">
              <w:t xml:space="preserve"> of the employee and select the </w:t>
            </w:r>
            <w:r w:rsidR="00481EDE" w:rsidRPr="005F7A67">
              <w:t xml:space="preserve">appropriate </w:t>
            </w:r>
            <w:r w:rsidRPr="005F7A67">
              <w:t>employee.</w:t>
            </w:r>
          </w:p>
        </w:tc>
        <w:tc>
          <w:tcPr>
            <w:tcW w:w="2728" w:type="dxa"/>
          </w:tcPr>
          <w:p w14:paraId="081C7613" w14:textId="1F081023" w:rsidR="00F05227" w:rsidRPr="005F7A67" w:rsidRDefault="00F05227">
            <w:r w:rsidRPr="005F7A67">
              <w:t xml:space="preserve">The </w:t>
            </w:r>
            <w:r w:rsidRPr="005F7A67">
              <w:rPr>
                <w:rStyle w:val="SAPScreenElement"/>
              </w:rPr>
              <w:t>Employee Files</w:t>
            </w:r>
            <w:r w:rsidRPr="005F7A67">
              <w:t xml:space="preserve"> </w:t>
            </w:r>
            <w:r w:rsidR="00353B30" w:rsidRPr="005F7A67">
              <w:t xml:space="preserve">screen </w:t>
            </w:r>
            <w:r w:rsidRPr="005F7A67">
              <w:t xml:space="preserve">for the employee </w:t>
            </w:r>
            <w:r w:rsidR="00353B30" w:rsidRPr="005F7A67">
              <w:t xml:space="preserve">is </w:t>
            </w:r>
            <w:r w:rsidRPr="005F7A67">
              <w:t>displayed.</w:t>
            </w:r>
          </w:p>
        </w:tc>
        <w:tc>
          <w:tcPr>
            <w:tcW w:w="1324" w:type="dxa"/>
          </w:tcPr>
          <w:p w14:paraId="46EA698E" w14:textId="77777777" w:rsidR="00F05227" w:rsidRPr="005F7A67" w:rsidRDefault="00F05227" w:rsidP="00F05227">
            <w:pPr>
              <w:rPr>
                <w:rFonts w:cs="Arial"/>
                <w:bCs/>
              </w:rPr>
            </w:pPr>
          </w:p>
        </w:tc>
      </w:tr>
      <w:tr w:rsidR="00F05227" w:rsidRPr="005F7A67" w14:paraId="01D2685D" w14:textId="77777777" w:rsidTr="00DF0A6F">
        <w:trPr>
          <w:trHeight w:val="288"/>
        </w:trPr>
        <w:tc>
          <w:tcPr>
            <w:tcW w:w="851" w:type="dxa"/>
          </w:tcPr>
          <w:p w14:paraId="1AC4233D" w14:textId="77777777" w:rsidR="00F05227" w:rsidRPr="005F7A67" w:rsidRDefault="00F05227" w:rsidP="00F05227">
            <w:r w:rsidRPr="005F7A67">
              <w:t>4</w:t>
            </w:r>
          </w:p>
        </w:tc>
        <w:tc>
          <w:tcPr>
            <w:tcW w:w="1281" w:type="dxa"/>
          </w:tcPr>
          <w:p w14:paraId="7188A543" w14:textId="7D49CF90" w:rsidR="00F05227" w:rsidRPr="005F7A67" w:rsidRDefault="00F05227" w:rsidP="00F05227">
            <w:pPr>
              <w:rPr>
                <w:rStyle w:val="SAPEmphasis"/>
              </w:rPr>
            </w:pPr>
            <w:r w:rsidRPr="005F7A67">
              <w:rPr>
                <w:rStyle w:val="SAPEmphasis"/>
              </w:rPr>
              <w:t xml:space="preserve">Select </w:t>
            </w:r>
            <w:del w:id="400" w:author="Author" w:date="2018-03-07T10:53:00Z">
              <w:r w:rsidRPr="005F7A67" w:rsidDel="008F0355">
                <w:rPr>
                  <w:rStyle w:val="SAPEmphasis"/>
                </w:rPr>
                <w:delText xml:space="preserve">Take </w:delText>
              </w:r>
            </w:del>
            <w:r w:rsidRPr="005F7A67">
              <w:rPr>
                <w:rStyle w:val="SAPEmphasis"/>
              </w:rPr>
              <w:t>Action</w:t>
            </w:r>
            <w:del w:id="401" w:author="Author" w:date="2018-03-07T10:53:00Z">
              <w:r w:rsidRPr="005F7A67" w:rsidDel="008F0355">
                <w:rPr>
                  <w:rStyle w:val="SAPEmphasis"/>
                </w:rPr>
                <w:delText xml:space="preserve"> </w:delText>
              </w:r>
            </w:del>
            <w:ins w:id="402" w:author="Author" w:date="2018-03-07T10:53:00Z">
              <w:r w:rsidR="008F0355">
                <w:rPr>
                  <w:rStyle w:val="SAPEmphasis"/>
                </w:rPr>
                <w:t xml:space="preserve">s </w:t>
              </w:r>
            </w:ins>
            <w:r w:rsidRPr="005F7A67">
              <w:rPr>
                <w:rStyle w:val="SAPEmphasis"/>
              </w:rPr>
              <w:t xml:space="preserve">Pushbutton </w:t>
            </w:r>
          </w:p>
        </w:tc>
        <w:tc>
          <w:tcPr>
            <w:tcW w:w="8100" w:type="dxa"/>
          </w:tcPr>
          <w:p w14:paraId="2238EDD5" w14:textId="553B107D" w:rsidR="00F05227" w:rsidRPr="005F7A67" w:rsidRDefault="007F0DF8">
            <w:r w:rsidRPr="005F7A67">
              <w:t>S</w:t>
            </w:r>
            <w:r w:rsidR="008747BC" w:rsidRPr="005F7A67">
              <w:t>elect</w:t>
            </w:r>
            <w:r w:rsidR="00F05227" w:rsidRPr="005F7A67">
              <w:t xml:space="preserve"> the </w:t>
            </w:r>
            <w:del w:id="403" w:author="Author" w:date="2018-03-07T10:53:00Z">
              <w:r w:rsidR="00F05227" w:rsidRPr="005F7A67" w:rsidDel="008F0355">
                <w:rPr>
                  <w:rStyle w:val="SAPScreenElement"/>
                </w:rPr>
                <w:delText xml:space="preserve">Take </w:delText>
              </w:r>
            </w:del>
            <w:r w:rsidR="00F05227" w:rsidRPr="005F7A67">
              <w:rPr>
                <w:rStyle w:val="SAPScreenElement"/>
              </w:rPr>
              <w:t>Action</w:t>
            </w:r>
            <w:ins w:id="404" w:author="Author" w:date="2018-03-07T10:53:00Z">
              <w:r w:rsidR="008F0355">
                <w:rPr>
                  <w:rStyle w:val="SAPScreenElement"/>
                </w:rPr>
                <w:t>s</w:t>
              </w:r>
            </w:ins>
            <w:r w:rsidR="00F05227" w:rsidRPr="005F7A67">
              <w:t xml:space="preserve"> pushbutton</w:t>
            </w:r>
            <w:r w:rsidR="00CB1FBC" w:rsidRPr="005F7A67">
              <w:t xml:space="preserve"> located in the top right corner of the </w:t>
            </w:r>
            <w:r w:rsidR="00CB1FBC" w:rsidRPr="005F7A67">
              <w:rPr>
                <w:rStyle w:val="SAPScreenElement"/>
              </w:rPr>
              <w:t>Employee Files</w:t>
            </w:r>
            <w:r w:rsidR="00CB1FBC" w:rsidRPr="005F7A67">
              <w:t xml:space="preserve"> screen</w:t>
            </w:r>
            <w:r w:rsidR="00F05227" w:rsidRPr="005F7A67">
              <w:t>.</w:t>
            </w:r>
          </w:p>
        </w:tc>
        <w:tc>
          <w:tcPr>
            <w:tcW w:w="2728" w:type="dxa"/>
          </w:tcPr>
          <w:p w14:paraId="7D08CCD5" w14:textId="67C2B625" w:rsidR="00F05227" w:rsidRPr="005F7A67" w:rsidRDefault="00F05227" w:rsidP="00F05227">
            <w:r w:rsidRPr="005F7A67">
              <w:t xml:space="preserve">The </w:t>
            </w:r>
            <w:del w:id="405" w:author="Author" w:date="2018-03-07T10:53:00Z">
              <w:r w:rsidRPr="005F7A67" w:rsidDel="008F0355">
                <w:rPr>
                  <w:rStyle w:val="SAPScreenElement"/>
                </w:rPr>
                <w:delText xml:space="preserve">Take </w:delText>
              </w:r>
            </w:del>
            <w:r w:rsidRPr="005F7A67">
              <w:rPr>
                <w:rStyle w:val="SAPScreenElement"/>
              </w:rPr>
              <w:t>Action</w:t>
            </w:r>
            <w:ins w:id="406" w:author="Author" w:date="2018-03-07T10:53:00Z">
              <w:r w:rsidR="008F0355">
                <w:rPr>
                  <w:rStyle w:val="SAPScreenElement"/>
                </w:rPr>
                <w:t>s</w:t>
              </w:r>
            </w:ins>
            <w:r w:rsidRPr="005F7A67">
              <w:t xml:space="preserve"> pushbutton is </w:t>
            </w:r>
            <w:r w:rsidR="008436D3" w:rsidRPr="005F7A67">
              <w:t xml:space="preserve">expanded </w:t>
            </w:r>
            <w:r w:rsidRPr="005F7A67">
              <w:t xml:space="preserve">and </w:t>
            </w:r>
            <w:r w:rsidR="008436D3" w:rsidRPr="005F7A67">
              <w:t xml:space="preserve">an appropriate action </w:t>
            </w:r>
            <w:r w:rsidRPr="005F7A67">
              <w:t>can be selected.</w:t>
            </w:r>
          </w:p>
        </w:tc>
        <w:tc>
          <w:tcPr>
            <w:tcW w:w="1324" w:type="dxa"/>
          </w:tcPr>
          <w:p w14:paraId="55A6FA05" w14:textId="77777777" w:rsidR="00F05227" w:rsidRPr="005F7A67" w:rsidRDefault="00F05227" w:rsidP="00F05227">
            <w:pPr>
              <w:rPr>
                <w:rFonts w:cs="Arial"/>
                <w:bCs/>
              </w:rPr>
            </w:pPr>
          </w:p>
        </w:tc>
      </w:tr>
      <w:tr w:rsidR="00F05227" w:rsidRPr="005F7A67" w14:paraId="379C67DA" w14:textId="77777777" w:rsidTr="00DF0A6F">
        <w:trPr>
          <w:trHeight w:val="432"/>
        </w:trPr>
        <w:tc>
          <w:tcPr>
            <w:tcW w:w="851" w:type="dxa"/>
          </w:tcPr>
          <w:p w14:paraId="7FFA6364" w14:textId="77777777" w:rsidR="00F05227" w:rsidRPr="005F7A67" w:rsidRDefault="00F05227" w:rsidP="00F05227">
            <w:r w:rsidRPr="005F7A67">
              <w:t>5</w:t>
            </w:r>
          </w:p>
        </w:tc>
        <w:tc>
          <w:tcPr>
            <w:tcW w:w="1281" w:type="dxa"/>
          </w:tcPr>
          <w:p w14:paraId="43C3E898" w14:textId="77777777" w:rsidR="00F05227" w:rsidRPr="005F7A67" w:rsidRDefault="00F05227" w:rsidP="00F05227">
            <w:pPr>
              <w:rPr>
                <w:rStyle w:val="SAPEmphasis"/>
              </w:rPr>
            </w:pPr>
            <w:r w:rsidRPr="005F7A67">
              <w:rPr>
                <w:rStyle w:val="SAPEmphasis"/>
              </w:rPr>
              <w:t>Continue</w:t>
            </w:r>
          </w:p>
        </w:tc>
        <w:tc>
          <w:tcPr>
            <w:tcW w:w="8100" w:type="dxa"/>
          </w:tcPr>
          <w:p w14:paraId="4DBEE3F6" w14:textId="6F207C01" w:rsidR="00F05227" w:rsidRPr="005F7A67" w:rsidRDefault="001B561B" w:rsidP="00795373">
            <w:r w:rsidRPr="005F7A67">
              <w:t xml:space="preserve">To continue the process, proceed as described in one of the chapters </w:t>
            </w:r>
            <w:r w:rsidR="005B62BA" w:rsidRPr="005F7A67">
              <w:rPr>
                <w:rStyle w:val="SAPTextReference"/>
              </w:rPr>
              <w:t xml:space="preserve">Take Action: </w:t>
            </w:r>
            <w:r w:rsidR="00A35896" w:rsidRPr="005F7A67">
              <w:rPr>
                <w:rStyle w:val="SAPTextReference"/>
              </w:rPr>
              <w:t xml:space="preserve">Job Change, </w:t>
            </w:r>
            <w:r w:rsidR="005B62BA" w:rsidRPr="005F7A67">
              <w:rPr>
                <w:rStyle w:val="SAPTextReference"/>
              </w:rPr>
              <w:t xml:space="preserve">Take Action: </w:t>
            </w:r>
            <w:r w:rsidR="00A35896" w:rsidRPr="005F7A67">
              <w:rPr>
                <w:rStyle w:val="SAPTextReference"/>
              </w:rPr>
              <w:t xml:space="preserve">Transfer, </w:t>
            </w:r>
            <w:r w:rsidR="005B62BA" w:rsidRPr="005F7A67">
              <w:rPr>
                <w:rStyle w:val="SAPTextReference"/>
              </w:rPr>
              <w:t xml:space="preserve">Take Action: </w:t>
            </w:r>
            <w:r w:rsidR="00A35896" w:rsidRPr="005F7A67">
              <w:rPr>
                <w:rStyle w:val="SAPTextReference"/>
              </w:rPr>
              <w:t>Pay Rate Change</w:t>
            </w:r>
            <w:r w:rsidR="001D6F30" w:rsidRPr="005F7A67">
              <w:rPr>
                <w:rStyle w:val="SAPTextReference"/>
              </w:rPr>
              <w:t xml:space="preserve">, </w:t>
            </w:r>
            <w:r w:rsidRPr="005F7A67">
              <w:rPr>
                <w:rStyle w:val="SAPTextReference"/>
              </w:rPr>
              <w:t>Take Action: Spot Bonus, Take Action: Manage Recurring Deduction</w:t>
            </w:r>
            <w:r w:rsidR="000260DD" w:rsidRPr="005F7A67">
              <w:rPr>
                <w:rStyle w:val="SAPTextReference"/>
              </w:rPr>
              <w:t xml:space="preserve">, </w:t>
            </w:r>
            <w:r w:rsidR="009F63F9" w:rsidRPr="005F7A67">
              <w:rPr>
                <w:rStyle w:val="SAPTextReference"/>
              </w:rPr>
              <w:t>Take Action: One Time Deduction</w:t>
            </w:r>
            <w:r w:rsidR="009F63F9" w:rsidRPr="005F7A67" w:rsidDel="009F63F9">
              <w:rPr>
                <w:rStyle w:val="SAPEmphasis"/>
              </w:rPr>
              <w:t xml:space="preserve"> </w:t>
            </w:r>
            <w:r w:rsidRPr="005F7A67">
              <w:t xml:space="preserve">or </w:t>
            </w:r>
            <w:r w:rsidR="009F63F9" w:rsidRPr="005F7A67">
              <w:rPr>
                <w:rStyle w:val="SAPTextReference"/>
              </w:rPr>
              <w:t xml:space="preserve">Take Action: </w:t>
            </w:r>
            <w:r w:rsidR="007D5C39" w:rsidRPr="005F7A67">
              <w:rPr>
                <w:rStyle w:val="SAPTextReference"/>
              </w:rPr>
              <w:t xml:space="preserve">Manage </w:t>
            </w:r>
            <w:r w:rsidR="009F63F9" w:rsidRPr="005F7A67">
              <w:rPr>
                <w:rStyle w:val="SAPTextReference"/>
              </w:rPr>
              <w:t>Alternative Cost Distribution</w:t>
            </w:r>
            <w:r w:rsidR="008E0D5D" w:rsidRPr="005F7A67">
              <w:t xml:space="preserve"> within this test script</w:t>
            </w:r>
            <w:r w:rsidR="00D4610B" w:rsidRPr="005F7A67">
              <w:t>.</w:t>
            </w:r>
          </w:p>
          <w:p w14:paraId="2F3C3EEB" w14:textId="6DE2FB9B" w:rsidR="00836CC0" w:rsidRPr="005F7A67" w:rsidRDefault="00657705" w:rsidP="00DD6368">
            <w:ins w:id="407" w:author="Author" w:date="2018-02-27T11:17:00Z">
              <w:r w:rsidRPr="00ED7E42">
                <w:t xml:space="preserve">In case </w:t>
              </w:r>
              <w:r w:rsidRPr="00ED7E42">
                <w:rPr>
                  <w:rStyle w:val="SAPEmphasis"/>
                </w:rPr>
                <w:t>Position Management</w:t>
              </w:r>
              <w:r w:rsidRPr="00ED7E42">
                <w:t xml:space="preserve"> has been </w:t>
              </w:r>
              <w:r w:rsidRPr="00ED7E42">
                <w:rPr>
                  <w:rStyle w:val="SAPEmphasis"/>
                </w:rPr>
                <w:t>implemented</w:t>
              </w:r>
              <w:r w:rsidRPr="00ED7E42">
                <w:t xml:space="preserve"> </w:t>
              </w:r>
              <w:r w:rsidRPr="00ED7E42">
                <w:rPr>
                  <w:rStyle w:val="SAPEmphasis"/>
                </w:rPr>
                <w:t>from Upgrade Center</w:t>
              </w:r>
              <w:r w:rsidRPr="00ED7E42">
                <w:t xml:space="preserve"> in your Employee Central instance</w:t>
              </w:r>
            </w:ins>
            <w:del w:id="408" w:author="Author" w:date="2018-02-27T11:17:00Z">
              <w:r w:rsidR="00836CC0" w:rsidRPr="007A79FE" w:rsidDel="00657705">
                <w:rPr>
                  <w:rStyle w:val="SAPEmphasis"/>
                </w:rPr>
                <w:delText xml:space="preserve">In case Position Management </w:delText>
              </w:r>
              <w:r w:rsidR="00C61CBE" w:rsidRPr="005F7A67" w:rsidDel="00657705">
                <w:rPr>
                  <w:rStyle w:val="SAPEmphasis"/>
                </w:rPr>
                <w:delText xml:space="preserve">has been implemented </w:delText>
              </w:r>
              <w:r w:rsidR="00836CC0" w:rsidRPr="007A79FE" w:rsidDel="00657705">
                <w:rPr>
                  <w:rStyle w:val="SAPEmphasis"/>
                </w:rPr>
                <w:delText xml:space="preserve">in your </w:delText>
              </w:r>
              <w:r w:rsidR="002F4552" w:rsidRPr="007A79FE" w:rsidDel="00657705">
                <w:rPr>
                  <w:rStyle w:val="SAPEmphasis"/>
                </w:rPr>
                <w:delText>Employee Central</w:delText>
              </w:r>
              <w:r w:rsidR="00836CC0" w:rsidRPr="007A79FE" w:rsidDel="00657705">
                <w:rPr>
                  <w:rStyle w:val="SAPEmphasis"/>
                </w:rPr>
                <w:delText xml:space="preserve"> instance</w:delText>
              </w:r>
            </w:del>
            <w:r w:rsidR="00836CC0" w:rsidRPr="005F7A67">
              <w:t xml:space="preserve">, you can continue also with chapters </w:t>
            </w:r>
            <w:r w:rsidR="00836CC0" w:rsidRPr="005F7A67">
              <w:rPr>
                <w:rStyle w:val="SAPTextReference"/>
              </w:rPr>
              <w:t xml:space="preserve">Take Action: </w:t>
            </w:r>
            <w:r w:rsidR="00DD6368" w:rsidRPr="005F7A67">
              <w:rPr>
                <w:rStyle w:val="SAPTextReference"/>
              </w:rPr>
              <w:t xml:space="preserve">Implicit </w:t>
            </w:r>
            <w:r w:rsidR="00836CC0" w:rsidRPr="005F7A67">
              <w:rPr>
                <w:rStyle w:val="SAPTextReference"/>
              </w:rPr>
              <w:t xml:space="preserve">Position </w:t>
            </w:r>
            <w:r w:rsidR="00DD6368" w:rsidRPr="005F7A67">
              <w:rPr>
                <w:rStyle w:val="SAPTextReference"/>
              </w:rPr>
              <w:t>Update</w:t>
            </w:r>
            <w:r w:rsidR="00DD6368" w:rsidRPr="005F7A67">
              <w:rPr>
                <w:rStyle w:val="SAPEmphasis"/>
              </w:rPr>
              <w:t xml:space="preserve"> </w:t>
            </w:r>
            <w:commentRangeStart w:id="409"/>
            <w:r w:rsidR="00836CC0" w:rsidRPr="005F7A67">
              <w:t xml:space="preserve">or </w:t>
            </w:r>
            <w:r w:rsidR="00836CC0" w:rsidRPr="005F7A67">
              <w:rPr>
                <w:rStyle w:val="SAPTextReference"/>
              </w:rPr>
              <w:t>Take Action: Position Transfer</w:t>
            </w:r>
            <w:r w:rsidR="008E0D5D" w:rsidRPr="005F7A67">
              <w:t xml:space="preserve"> within this test script</w:t>
            </w:r>
            <w:r w:rsidR="00836CC0" w:rsidRPr="005F7A67">
              <w:t>.</w:t>
            </w:r>
            <w:commentRangeEnd w:id="409"/>
            <w:r w:rsidR="008D1821">
              <w:rPr>
                <w:rStyle w:val="CommentReference"/>
                <w:rFonts w:ascii="Arial" w:eastAsia="SimSun" w:hAnsi="Arial"/>
                <w:lang w:val="de-DE"/>
              </w:rPr>
              <w:commentReference w:id="409"/>
            </w:r>
          </w:p>
        </w:tc>
        <w:tc>
          <w:tcPr>
            <w:tcW w:w="2728" w:type="dxa"/>
          </w:tcPr>
          <w:p w14:paraId="35467C16" w14:textId="77777777" w:rsidR="00F05227" w:rsidRPr="005F7A67" w:rsidRDefault="00F05227" w:rsidP="00F05227"/>
        </w:tc>
        <w:tc>
          <w:tcPr>
            <w:tcW w:w="1324" w:type="dxa"/>
          </w:tcPr>
          <w:p w14:paraId="6C13331A" w14:textId="77777777" w:rsidR="00F05227" w:rsidRPr="005F7A67" w:rsidRDefault="00F05227" w:rsidP="00F05227">
            <w:pPr>
              <w:rPr>
                <w:rFonts w:cs="Arial"/>
                <w:bCs/>
              </w:rPr>
            </w:pPr>
          </w:p>
        </w:tc>
      </w:tr>
    </w:tbl>
    <w:p w14:paraId="7029EFD7" w14:textId="5F15BFBD" w:rsidR="0013088E" w:rsidRPr="005F7A67" w:rsidRDefault="00115BCD" w:rsidP="00115BCD">
      <w:pPr>
        <w:pStyle w:val="SAPNoteHeading"/>
        <w:spacing w:before="120"/>
        <w:ind w:left="720"/>
        <w:rPr>
          <w:rFonts w:eastAsiaTheme="minorHAnsi"/>
          <w:szCs w:val="22"/>
          <w:lang w:eastAsia="zh-CN"/>
        </w:rPr>
      </w:pPr>
      <w:bookmarkStart w:id="410" w:name="_Toc421516472"/>
      <w:bookmarkStart w:id="411" w:name="_Toc394476088"/>
      <w:bookmarkStart w:id="412" w:name="_Ref406756713"/>
      <w:bookmarkStart w:id="413" w:name="_Toc410684949"/>
      <w:commentRangeStart w:id="414"/>
      <w:commentRangeStart w:id="415"/>
      <w:commentRangeStart w:id="416"/>
      <w:r w:rsidRPr="005F7A67">
        <w:rPr>
          <w:noProof/>
        </w:rPr>
        <w:drawing>
          <wp:inline distT="0" distB="0" distL="0" distR="0" wp14:anchorId="1076DB32" wp14:editId="3AC3D0E6">
            <wp:extent cx="228600" cy="228600"/>
            <wp:effectExtent l="0" t="0" r="0" b="0"/>
            <wp:docPr id="2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xml:space="preserve"> </w:t>
      </w:r>
      <w:r w:rsidR="0013088E" w:rsidRPr="005F7A67">
        <w:t>Note</w:t>
      </w:r>
      <w:commentRangeEnd w:id="414"/>
      <w:r w:rsidR="00FE7651">
        <w:rPr>
          <w:rStyle w:val="CommentReference"/>
          <w:rFonts w:ascii="Arial" w:eastAsia="SimSun" w:hAnsi="Arial"/>
          <w:color w:val="auto"/>
          <w:lang w:val="de-DE"/>
        </w:rPr>
        <w:commentReference w:id="414"/>
      </w:r>
      <w:commentRangeEnd w:id="415"/>
      <w:r w:rsidR="00AA00B0">
        <w:rPr>
          <w:rStyle w:val="CommentReference"/>
          <w:rFonts w:ascii="Arial" w:eastAsia="SimSun" w:hAnsi="Arial"/>
          <w:color w:val="auto"/>
          <w:lang w:val="de-DE"/>
        </w:rPr>
        <w:commentReference w:id="415"/>
      </w:r>
      <w:commentRangeEnd w:id="416"/>
      <w:r w:rsidR="003101F5">
        <w:rPr>
          <w:rStyle w:val="CommentReference"/>
          <w:rFonts w:ascii="Arial" w:eastAsia="SimSun" w:hAnsi="Arial"/>
          <w:color w:val="auto"/>
          <w:lang w:val="de-DE"/>
        </w:rPr>
        <w:commentReference w:id="416"/>
      </w:r>
    </w:p>
    <w:p w14:paraId="6C93E0AE" w14:textId="42221651" w:rsidR="00C6235F" w:rsidRDefault="00C6235F" w:rsidP="00115BCD">
      <w:pPr>
        <w:ind w:left="720"/>
        <w:rPr>
          <w:ins w:id="417" w:author="Author" w:date="2018-02-02T15:59:00Z"/>
          <w:rStyle w:val="SAPScreenElement"/>
          <w:color w:val="auto"/>
        </w:rPr>
      </w:pPr>
      <w:ins w:id="418" w:author="Author" w:date="2018-02-02T15:59:00Z">
        <w:r w:rsidRPr="004273A2">
          <w:rPr>
            <w:rStyle w:val="SAPEmphasis"/>
          </w:rPr>
          <w:t xml:space="preserve">In case </w:t>
        </w:r>
        <w:r w:rsidRPr="001D3240">
          <w:rPr>
            <w:rStyle w:val="SAPEmphasis"/>
          </w:rPr>
          <w:t xml:space="preserve">Global Assignment Management </w:t>
        </w:r>
        <w:r w:rsidRPr="004273A2">
          <w:rPr>
            <w:rStyle w:val="SAPEmphasis"/>
          </w:rPr>
          <w:t xml:space="preserve">has </w:t>
        </w:r>
      </w:ins>
      <w:ins w:id="419" w:author="Author" w:date="2018-02-13T10:18:00Z">
        <w:r w:rsidR="00FE7651">
          <w:rPr>
            <w:rStyle w:val="SAPEmphasis"/>
          </w:rPr>
          <w:t>already</w:t>
        </w:r>
        <w:r w:rsidR="00FE7651" w:rsidRPr="005F7A67">
          <w:rPr>
            <w:rStyle w:val="SAPEmphasis"/>
          </w:rPr>
          <w:t xml:space="preserve"> </w:t>
        </w:r>
      </w:ins>
      <w:ins w:id="420" w:author="Author" w:date="2018-02-02T15:59:00Z">
        <w:r w:rsidRPr="004273A2">
          <w:rPr>
            <w:rStyle w:val="SAPEmphasis"/>
          </w:rPr>
          <w:t xml:space="preserve">been </w:t>
        </w:r>
        <w:r>
          <w:rPr>
            <w:rStyle w:val="SAPEmphasis"/>
          </w:rPr>
          <w:t>implemented</w:t>
        </w:r>
        <w:r w:rsidRPr="001D3240">
          <w:t xml:space="preserve"> </w:t>
        </w:r>
        <w:r w:rsidRPr="00217AFB">
          <w:rPr>
            <w:rStyle w:val="SAPEmphasis"/>
          </w:rPr>
          <w:t>in your Employee Central instance</w:t>
        </w:r>
      </w:ins>
      <w:ins w:id="421" w:author="Author" w:date="2018-02-13T10:18:00Z">
        <w:r w:rsidR="002F5D7E" w:rsidRPr="002F5D7E">
          <w:rPr>
            <w:rStyle w:val="SAPEmphasis"/>
          </w:rPr>
          <w:t xml:space="preserve"> </w:t>
        </w:r>
        <w:r w:rsidR="002F5D7E">
          <w:rPr>
            <w:rStyle w:val="SAPEmphasis"/>
          </w:rPr>
          <w:t>when executing Take Action processes</w:t>
        </w:r>
      </w:ins>
      <w:ins w:id="422" w:author="Author" w:date="2018-02-02T15:59:00Z">
        <w:r>
          <w:rPr>
            <w:rStyle w:val="SAPEmphasis"/>
          </w:rPr>
          <w:t xml:space="preserve"> </w:t>
        </w:r>
        <w:r>
          <w:t>and the respective employee is on global assignment</w:t>
        </w:r>
        <w:r w:rsidRPr="001D3240">
          <w:t xml:space="preserve">, you </w:t>
        </w:r>
        <w:r>
          <w:t>can</w:t>
        </w:r>
        <w:r w:rsidRPr="001D3240">
          <w:t xml:space="preserve"> choose</w:t>
        </w:r>
        <w:r>
          <w:t xml:space="preserve"> </w:t>
        </w:r>
        <w:r w:rsidRPr="001D3240">
          <w:t>the appropriate assignment</w:t>
        </w:r>
        <w:r>
          <w:t xml:space="preserve"> (home assignment or host assignment)</w:t>
        </w:r>
        <w:r w:rsidRPr="001D3240">
          <w:t xml:space="preserve"> </w:t>
        </w:r>
        <w:r>
          <w:t>for which changes should be made</w:t>
        </w:r>
        <w:r w:rsidRPr="001D3240">
          <w:t>.</w:t>
        </w:r>
        <w:r>
          <w:t xml:space="preserve"> For this you need to check the appropriate radio-button in the </w:t>
        </w:r>
        <w:r w:rsidRPr="001C1279">
          <w:rPr>
            <w:rStyle w:val="SAPScreenElement"/>
          </w:rPr>
          <w:t>Header</w:t>
        </w:r>
        <w:r w:rsidRPr="00F17467">
          <w:t xml:space="preserve"> </w:t>
        </w:r>
        <w:r>
          <w:t>of the employee’s profile.</w:t>
        </w:r>
        <w:r w:rsidRPr="001D3240">
          <w:t xml:space="preserve"> </w:t>
        </w:r>
      </w:ins>
      <w:ins w:id="423" w:author="Author" w:date="2018-02-13T17:24:00Z">
        <w:del w:id="424" w:author="Author" w:date="2018-03-05T06:46:00Z">
          <w:r w:rsidR="00DD13C3" w:rsidRPr="003101F5" w:rsidDel="004A16B7">
            <w:rPr>
              <w:strike/>
              <w:lang w:eastAsia="de-DE"/>
              <w:rPrChange w:id="425" w:author="Author" w:date="2018-03-05T06:45:00Z">
                <w:rPr>
                  <w:lang w:eastAsia="de-DE"/>
                </w:rPr>
              </w:rPrChange>
            </w:rPr>
            <w:delText xml:space="preserve">In case the </w:delText>
          </w:r>
          <w:r w:rsidR="00DD13C3" w:rsidRPr="003101F5" w:rsidDel="004A16B7">
            <w:rPr>
              <w:rStyle w:val="SAPEmphasis"/>
              <w:strike/>
              <w:rPrChange w:id="426" w:author="Author" w:date="2018-03-05T06:45:00Z">
                <w:rPr>
                  <w:rStyle w:val="SAPEmphasis"/>
                </w:rPr>
              </w:rPrChange>
            </w:rPr>
            <w:delText xml:space="preserve">Global Assignment Management </w:delText>
          </w:r>
          <w:r w:rsidR="00DD13C3" w:rsidRPr="003101F5" w:rsidDel="004A16B7">
            <w:rPr>
              <w:strike/>
              <w:rPrChange w:id="427" w:author="Author" w:date="2018-03-05T06:45:00Z">
                <w:rPr/>
              </w:rPrChange>
            </w:rPr>
            <w:delText>content has been deployed with the SAP Best Practices, you can refer f</w:delText>
          </w:r>
        </w:del>
      </w:ins>
      <w:ins w:id="428" w:author="Author" w:date="2018-02-02T15:59:00Z">
        <w:del w:id="429" w:author="Author" w:date="2018-03-05T06:46:00Z">
          <w:r w:rsidRPr="003101F5" w:rsidDel="004A16B7">
            <w:rPr>
              <w:strike/>
              <w:rPrChange w:id="430" w:author="Author" w:date="2018-03-05T06:45:00Z">
                <w:rPr/>
              </w:rPrChange>
            </w:rPr>
            <w:delText xml:space="preserve">For further details refer to test script of scope item </w:delText>
          </w:r>
          <w:r w:rsidRPr="003101F5" w:rsidDel="004A16B7">
            <w:rPr>
              <w:rFonts w:ascii="BentonSans Book Italic" w:hAnsi="BentonSans Book Italic"/>
              <w:strike/>
              <w:rPrChange w:id="431" w:author="Author" w:date="2018-03-05T06:45:00Z">
                <w:rPr>
                  <w:rFonts w:ascii="BentonSans Book Italic" w:hAnsi="BentonSans Book Italic"/>
                </w:rPr>
              </w:rPrChange>
            </w:rPr>
            <w:delText>Manage Global Assignment</w:delText>
          </w:r>
          <w:r w:rsidRPr="003101F5" w:rsidDel="004A16B7">
            <w:rPr>
              <w:rStyle w:val="SAPScreenElement"/>
              <w:strike/>
              <w:color w:val="auto"/>
              <w:rPrChange w:id="432" w:author="Author" w:date="2018-03-05T06:45:00Z">
                <w:rPr>
                  <w:rStyle w:val="SAPScreenElement"/>
                  <w:color w:val="auto"/>
                </w:rPr>
              </w:rPrChange>
            </w:rPr>
            <w:delText xml:space="preserve"> (1ZA).</w:delText>
          </w:r>
        </w:del>
      </w:ins>
    </w:p>
    <w:p w14:paraId="1DD01BF7" w14:textId="03437DE0" w:rsidR="00C6235F" w:rsidRPr="003101F5" w:rsidDel="004A16B7" w:rsidRDefault="00C6235F">
      <w:pPr>
        <w:ind w:left="720"/>
        <w:rPr>
          <w:ins w:id="433" w:author="Author" w:date="2018-02-13T10:18:00Z"/>
          <w:del w:id="434" w:author="Author" w:date="2018-03-05T06:46:00Z"/>
          <w:rStyle w:val="SAPScreenElement"/>
          <w:strike/>
          <w:color w:val="auto"/>
          <w:rPrChange w:id="435" w:author="Author" w:date="2018-03-05T06:45:00Z">
            <w:rPr>
              <w:ins w:id="436" w:author="Author" w:date="2018-02-13T10:18:00Z"/>
              <w:del w:id="437" w:author="Author" w:date="2018-03-05T06:46:00Z"/>
              <w:rStyle w:val="SAPScreenElement"/>
              <w:color w:val="auto"/>
            </w:rPr>
          </w:rPrChange>
        </w:rPr>
      </w:pPr>
      <w:ins w:id="438" w:author="Author" w:date="2018-02-02T16:00:00Z">
        <w:r>
          <w:rPr>
            <w:rStyle w:val="SAPEmphasis"/>
          </w:rPr>
          <w:t>I</w:t>
        </w:r>
      </w:ins>
      <w:ins w:id="439" w:author="Author" w:date="2018-02-02T15:59:00Z">
        <w:r w:rsidRPr="005F7A67">
          <w:rPr>
            <w:rStyle w:val="SAPEmphasis"/>
          </w:rPr>
          <w:t xml:space="preserve">n case Concurrent Employment Management </w:t>
        </w:r>
        <w:r w:rsidRPr="00C07132">
          <w:rPr>
            <w:rStyle w:val="SAPEmphasis"/>
            <w:rPrChange w:id="440" w:author="Author" w:date="2018-02-02T16:10:00Z">
              <w:rPr/>
            </w:rPrChange>
          </w:rPr>
          <w:t>ha</w:t>
        </w:r>
      </w:ins>
      <w:ins w:id="441" w:author="Author" w:date="2018-02-02T16:00:00Z">
        <w:r w:rsidRPr="00C07132">
          <w:rPr>
            <w:rStyle w:val="SAPEmphasis"/>
            <w:rPrChange w:id="442" w:author="Author" w:date="2018-02-02T16:10:00Z">
              <w:rPr/>
            </w:rPrChange>
          </w:rPr>
          <w:t>s</w:t>
        </w:r>
      </w:ins>
      <w:ins w:id="443" w:author="Author" w:date="2018-02-02T15:59:00Z">
        <w:r w:rsidRPr="00C07132">
          <w:rPr>
            <w:rStyle w:val="SAPEmphasis"/>
            <w:rPrChange w:id="444" w:author="Author" w:date="2018-02-02T16:10:00Z">
              <w:rPr/>
            </w:rPrChange>
          </w:rPr>
          <w:t xml:space="preserve"> </w:t>
        </w:r>
      </w:ins>
      <w:ins w:id="445" w:author="Author" w:date="2018-02-13T10:19:00Z">
        <w:r w:rsidR="002F5D7E">
          <w:rPr>
            <w:rStyle w:val="SAPEmphasis"/>
          </w:rPr>
          <w:t>already</w:t>
        </w:r>
        <w:r w:rsidR="002F5D7E" w:rsidRPr="005F7A67">
          <w:rPr>
            <w:rStyle w:val="SAPEmphasis"/>
          </w:rPr>
          <w:t xml:space="preserve"> </w:t>
        </w:r>
      </w:ins>
      <w:ins w:id="446" w:author="Author" w:date="2018-02-02T15:59:00Z">
        <w:r w:rsidRPr="00C07132">
          <w:rPr>
            <w:rStyle w:val="SAPEmphasis"/>
            <w:rPrChange w:id="447" w:author="Author" w:date="2018-02-02T16:10:00Z">
              <w:rPr/>
            </w:rPrChange>
          </w:rPr>
          <w:t>been implemented in your Employee Central instance</w:t>
        </w:r>
      </w:ins>
      <w:ins w:id="448" w:author="Author" w:date="2018-02-13T10:19:00Z">
        <w:r w:rsidR="002F5D7E" w:rsidRPr="002F5D7E">
          <w:rPr>
            <w:rStyle w:val="SAPEmphasis"/>
          </w:rPr>
          <w:t xml:space="preserve"> </w:t>
        </w:r>
        <w:r w:rsidR="002F5D7E">
          <w:rPr>
            <w:rStyle w:val="SAPEmphasis"/>
          </w:rPr>
          <w:t>when executing Take Action processes</w:t>
        </w:r>
      </w:ins>
      <w:ins w:id="449" w:author="Author" w:date="2018-02-02T15:59:00Z">
        <w:r w:rsidRPr="005F7A67">
          <w:t xml:space="preserve"> and the respective employee has a concurrent employment, you can choose the appropriate employment (primary or secondary) for which changes should be made. For this you need to check the appropriate radio-button in the </w:t>
        </w:r>
        <w:r w:rsidRPr="005F7A67">
          <w:rPr>
            <w:rStyle w:val="SAPScreenElement"/>
          </w:rPr>
          <w:t>Header</w:t>
        </w:r>
        <w:r w:rsidRPr="005F7A67">
          <w:t xml:space="preserve"> of the employee’s profile. </w:t>
        </w:r>
      </w:ins>
      <w:ins w:id="450" w:author="Author" w:date="2018-02-13T17:25:00Z">
        <w:del w:id="451" w:author="Author" w:date="2018-03-05T06:46:00Z">
          <w:r w:rsidR="00DD13C3" w:rsidRPr="003101F5" w:rsidDel="004A16B7">
            <w:rPr>
              <w:strike/>
              <w:lang w:eastAsia="de-DE"/>
              <w:rPrChange w:id="452" w:author="Author" w:date="2018-03-05T06:45:00Z">
                <w:rPr>
                  <w:lang w:eastAsia="de-DE"/>
                </w:rPr>
              </w:rPrChange>
            </w:rPr>
            <w:delText xml:space="preserve">In case the </w:delText>
          </w:r>
          <w:r w:rsidR="00DD13C3" w:rsidRPr="003101F5" w:rsidDel="004A16B7">
            <w:rPr>
              <w:rStyle w:val="SAPEmphasis"/>
              <w:strike/>
              <w:rPrChange w:id="453" w:author="Author" w:date="2018-03-05T06:45:00Z">
                <w:rPr>
                  <w:rStyle w:val="SAPEmphasis"/>
                </w:rPr>
              </w:rPrChange>
            </w:rPr>
            <w:delText xml:space="preserve">Concurrent Employment Management </w:delText>
          </w:r>
          <w:r w:rsidR="00DD13C3" w:rsidRPr="003101F5" w:rsidDel="004A16B7">
            <w:rPr>
              <w:strike/>
              <w:rPrChange w:id="454" w:author="Author" w:date="2018-03-05T06:45:00Z">
                <w:rPr/>
              </w:rPrChange>
            </w:rPr>
            <w:delText xml:space="preserve">content has been deployed with the SAP Best Practices, you can refer for </w:delText>
          </w:r>
        </w:del>
      </w:ins>
      <w:ins w:id="455" w:author="Author" w:date="2018-02-02T15:59:00Z">
        <w:del w:id="456" w:author="Author" w:date="2018-03-05T06:46:00Z">
          <w:r w:rsidRPr="003101F5" w:rsidDel="004A16B7">
            <w:rPr>
              <w:strike/>
              <w:rPrChange w:id="457" w:author="Author" w:date="2018-03-05T06:45:00Z">
                <w:rPr/>
              </w:rPrChange>
            </w:rPr>
            <w:delText xml:space="preserve">For further details refer to test script of scope item </w:delText>
          </w:r>
          <w:r w:rsidRPr="003101F5" w:rsidDel="004A16B7">
            <w:rPr>
              <w:rFonts w:ascii="BentonSans Book Italic" w:hAnsi="BentonSans Book Italic"/>
              <w:strike/>
              <w:rPrChange w:id="458" w:author="Author" w:date="2018-03-05T06:45:00Z">
                <w:rPr>
                  <w:rFonts w:ascii="BentonSans Book Italic" w:hAnsi="BentonSans Book Italic"/>
                </w:rPr>
              </w:rPrChange>
            </w:rPr>
            <w:delText>Manage Concurrent Employment</w:delText>
          </w:r>
          <w:r w:rsidRPr="003101F5" w:rsidDel="004A16B7">
            <w:rPr>
              <w:rStyle w:val="SAPScreenElement"/>
              <w:strike/>
              <w:rPrChange w:id="459" w:author="Author" w:date="2018-03-05T06:45:00Z">
                <w:rPr>
                  <w:rStyle w:val="SAPScreenElement"/>
                </w:rPr>
              </w:rPrChange>
            </w:rPr>
            <w:delText xml:space="preserve"> </w:delText>
          </w:r>
          <w:r w:rsidRPr="003101F5" w:rsidDel="004A16B7">
            <w:rPr>
              <w:rStyle w:val="SAPScreenElement"/>
              <w:strike/>
              <w:color w:val="auto"/>
              <w:rPrChange w:id="460" w:author="Author" w:date="2018-03-05T06:45:00Z">
                <w:rPr>
                  <w:rStyle w:val="SAPScreenElement"/>
                  <w:color w:val="auto"/>
                </w:rPr>
              </w:rPrChange>
            </w:rPr>
            <w:delText>(1Z8).</w:delText>
          </w:r>
        </w:del>
      </w:ins>
    </w:p>
    <w:p w14:paraId="13FC5CD0" w14:textId="4F409EA4" w:rsidR="00FE7651" w:rsidRPr="003101F5" w:rsidDel="004A16B7" w:rsidRDefault="00FE7651">
      <w:pPr>
        <w:ind w:left="720"/>
        <w:rPr>
          <w:ins w:id="461" w:author="Author" w:date="2018-02-02T16:01:00Z"/>
          <w:del w:id="462" w:author="Author" w:date="2018-03-05T06:46:00Z"/>
          <w:rStyle w:val="SAPScreenElement"/>
          <w:strike/>
          <w:color w:val="auto"/>
          <w:rPrChange w:id="463" w:author="Author" w:date="2018-03-05T06:45:00Z">
            <w:rPr>
              <w:ins w:id="464" w:author="Author" w:date="2018-02-02T16:01:00Z"/>
              <w:del w:id="465" w:author="Author" w:date="2018-03-05T06:46:00Z"/>
              <w:rStyle w:val="SAPScreenElement"/>
              <w:color w:val="auto"/>
            </w:rPr>
          </w:rPrChange>
        </w:rPr>
      </w:pPr>
    </w:p>
    <w:p w14:paraId="6030B5D2" w14:textId="2E16EDC9" w:rsidR="00C6235F" w:rsidRPr="003101F5" w:rsidDel="004A16B7" w:rsidRDefault="00C6235F">
      <w:pPr>
        <w:ind w:left="720"/>
        <w:rPr>
          <w:ins w:id="466" w:author="Author" w:date="2018-02-02T16:05:00Z"/>
          <w:del w:id="467" w:author="Author" w:date="2018-03-05T06:46:00Z"/>
          <w:rFonts w:ascii="BentonSans Regular" w:hAnsi="BentonSans Regular"/>
          <w:strike/>
          <w:color w:val="666666"/>
          <w:sz w:val="22"/>
          <w:rPrChange w:id="468" w:author="Author" w:date="2018-03-05T06:45:00Z">
            <w:rPr>
              <w:ins w:id="469" w:author="Author" w:date="2018-02-02T16:05:00Z"/>
              <w:del w:id="470" w:author="Author" w:date="2018-03-05T06:46:00Z"/>
              <w:rFonts w:ascii="BentonSans Regular" w:hAnsi="BentonSans Regular"/>
              <w:color w:val="666666"/>
              <w:sz w:val="22"/>
            </w:rPr>
          </w:rPrChange>
        </w:rPr>
        <w:pPrChange w:id="471" w:author="Author" w:date="2018-03-05T06:46:00Z">
          <w:pPr>
            <w:ind w:left="1170"/>
          </w:pPr>
        </w:pPrChange>
      </w:pPr>
      <w:ins w:id="472" w:author="Author" w:date="2018-02-02T16:05:00Z">
        <w:del w:id="473" w:author="Author" w:date="2018-03-05T06:46:00Z">
          <w:r w:rsidRPr="003101F5" w:rsidDel="004A16B7">
            <w:rPr>
              <w:strike/>
              <w:noProof/>
              <w:rPrChange w:id="474" w:author="Author" w:date="2018-03-05T06:45:00Z">
                <w:rPr>
                  <w:rFonts w:ascii="BentonSans Book Italic" w:hAnsi="BentonSans Book Italic"/>
                  <w:noProof/>
                  <w:color w:val="003283"/>
                </w:rPr>
              </w:rPrChange>
            </w:rPr>
            <w:drawing>
              <wp:inline distT="0" distB="0" distL="0" distR="0" wp14:anchorId="362A4865" wp14:editId="0F280C8F">
                <wp:extent cx="228600" cy="228600"/>
                <wp:effectExtent l="0" t="0" r="0" b="0"/>
                <wp:docPr id="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01F5" w:rsidDel="004A16B7">
            <w:rPr>
              <w:strike/>
              <w:rPrChange w:id="475" w:author="Author" w:date="2018-03-05T06:45:00Z">
                <w:rPr/>
              </w:rPrChange>
            </w:rPr>
            <w:delText> </w:delText>
          </w:r>
          <w:r w:rsidRPr="003101F5" w:rsidDel="004A16B7">
            <w:rPr>
              <w:rFonts w:ascii="BentonSans Regular" w:hAnsi="BentonSans Regular"/>
              <w:strike/>
              <w:color w:val="666666"/>
              <w:sz w:val="22"/>
              <w:rPrChange w:id="476" w:author="Author" w:date="2018-03-05T06:45:00Z">
                <w:rPr>
                  <w:rFonts w:ascii="BentonSans Regular" w:hAnsi="BentonSans Regular"/>
                  <w:color w:val="666666"/>
                  <w:sz w:val="22"/>
                </w:rPr>
              </w:rPrChange>
            </w:rPr>
            <w:delText>Caution</w:delText>
          </w:r>
        </w:del>
      </w:ins>
    </w:p>
    <w:p w14:paraId="696CBB4D" w14:textId="31E025BE" w:rsidR="00C07132" w:rsidRPr="003101F5" w:rsidRDefault="00C07132">
      <w:pPr>
        <w:ind w:left="720"/>
        <w:rPr>
          <w:ins w:id="477" w:author="Author" w:date="2018-02-02T16:06:00Z"/>
          <w:strike/>
          <w:rPrChange w:id="478" w:author="Author" w:date="2018-03-05T06:45:00Z">
            <w:rPr>
              <w:ins w:id="479" w:author="Author" w:date="2018-02-02T16:06:00Z"/>
            </w:rPr>
          </w:rPrChange>
        </w:rPr>
        <w:pPrChange w:id="480" w:author="Author" w:date="2018-03-05T06:46:00Z">
          <w:pPr>
            <w:ind w:left="1170"/>
          </w:pPr>
        </w:pPrChange>
      </w:pPr>
      <w:ins w:id="481" w:author="Author" w:date="2018-02-02T16:06:00Z">
        <w:del w:id="482" w:author="Author" w:date="2018-03-05T06:46:00Z">
          <w:r w:rsidRPr="003101F5" w:rsidDel="004A16B7">
            <w:rPr>
              <w:strike/>
              <w:rPrChange w:id="483" w:author="Author" w:date="2018-03-05T06:45:00Z">
                <w:rPr/>
              </w:rPrChange>
            </w:rPr>
            <w:delText>R</w:delText>
          </w:r>
        </w:del>
      </w:ins>
      <w:ins w:id="484" w:author="Author" w:date="2018-02-02T16:05:00Z">
        <w:del w:id="485" w:author="Author" w:date="2018-03-05T06:46:00Z">
          <w:r w:rsidR="00C6235F" w:rsidRPr="003101F5" w:rsidDel="004A16B7">
            <w:rPr>
              <w:strike/>
              <w:rPrChange w:id="486" w:author="Author" w:date="2018-03-05T06:45:00Z">
                <w:rPr/>
              </w:rPrChange>
            </w:rPr>
            <w:delText xml:space="preserve">eplication </w:delText>
          </w:r>
        </w:del>
      </w:ins>
      <w:ins w:id="487" w:author="Author" w:date="2018-02-02T16:10:00Z">
        <w:del w:id="488" w:author="Author" w:date="2018-03-05T06:46:00Z">
          <w:r w:rsidRPr="003101F5" w:rsidDel="004A16B7">
            <w:rPr>
              <w:strike/>
              <w:rPrChange w:id="489" w:author="Author" w:date="2018-03-05T06:45:00Z">
                <w:rPr/>
              </w:rPrChange>
            </w:rPr>
            <w:delText xml:space="preserve">of concurrent employment data of an employee </w:delText>
          </w:r>
        </w:del>
      </w:ins>
      <w:ins w:id="490" w:author="Author" w:date="2018-02-02T16:05:00Z">
        <w:del w:id="491" w:author="Author" w:date="2018-03-05T06:46:00Z">
          <w:r w:rsidR="00C6235F" w:rsidRPr="003101F5" w:rsidDel="004A16B7">
            <w:rPr>
              <w:strike/>
              <w:rPrChange w:id="492" w:author="Author" w:date="2018-03-05T06:45:00Z">
                <w:rPr/>
              </w:rPrChange>
            </w:rPr>
            <w:delText xml:space="preserve">to the Payroll system </w:delText>
          </w:r>
        </w:del>
      </w:ins>
      <w:ins w:id="493" w:author="Author" w:date="2018-02-02T16:06:00Z">
        <w:del w:id="494" w:author="Author" w:date="2018-03-05T06:46:00Z">
          <w:r w:rsidRPr="003101F5" w:rsidDel="004A16B7">
            <w:rPr>
              <w:strike/>
              <w:rPrChange w:id="495" w:author="Author" w:date="2018-03-05T06:45:00Z">
                <w:rPr/>
              </w:rPrChange>
            </w:rPr>
            <w:delText>can</w:delText>
          </w:r>
        </w:del>
      </w:ins>
      <w:ins w:id="496" w:author="Author" w:date="2018-02-02T16:05:00Z">
        <w:del w:id="497" w:author="Author" w:date="2018-03-05T06:46:00Z">
          <w:r w:rsidR="00C6235F" w:rsidRPr="003101F5" w:rsidDel="004A16B7">
            <w:rPr>
              <w:strike/>
              <w:rPrChange w:id="498" w:author="Author" w:date="2018-03-05T06:45:00Z">
                <w:rPr/>
              </w:rPrChange>
            </w:rPr>
            <w:delText xml:space="preserve"> be considered</w:delText>
          </w:r>
        </w:del>
      </w:ins>
      <w:ins w:id="499" w:author="Author" w:date="2018-02-02T16:06:00Z">
        <w:del w:id="500" w:author="Author" w:date="2018-03-05T06:46:00Z">
          <w:r w:rsidRPr="003101F5" w:rsidDel="004A16B7">
            <w:rPr>
              <w:strike/>
              <w:rPrChange w:id="501" w:author="Author" w:date="2018-03-05T06:45:00Z">
                <w:rPr/>
              </w:rPrChange>
            </w:rPr>
            <w:delText xml:space="preserve"> for countries </w:delText>
          </w:r>
          <w:r w:rsidRPr="003101F5" w:rsidDel="004A16B7">
            <w:rPr>
              <w:rStyle w:val="SAPEmphasis"/>
              <w:strike/>
              <w:rPrChange w:id="502" w:author="Author" w:date="2018-03-05T06:45:00Z">
                <w:rPr/>
              </w:rPrChange>
            </w:rPr>
            <w:delText>GB</w:delText>
          </w:r>
          <w:r w:rsidRPr="003101F5" w:rsidDel="004A16B7">
            <w:rPr>
              <w:strike/>
              <w:rPrChange w:id="503" w:author="Author" w:date="2018-03-05T06:45:00Z">
                <w:rPr/>
              </w:rPrChange>
            </w:rPr>
            <w:delText xml:space="preserve"> and </w:delText>
          </w:r>
          <w:r w:rsidRPr="003101F5" w:rsidDel="004A16B7">
            <w:rPr>
              <w:rStyle w:val="SAPEmphasis"/>
              <w:strike/>
              <w:rPrChange w:id="504" w:author="Author" w:date="2018-03-05T06:45:00Z">
                <w:rPr/>
              </w:rPrChange>
            </w:rPr>
            <w:delText>US</w:delText>
          </w:r>
          <w:r w:rsidRPr="003101F5" w:rsidDel="004A16B7">
            <w:rPr>
              <w:strike/>
              <w:rPrChange w:id="505" w:author="Author" w:date="2018-03-05T06:45:00Z">
                <w:rPr/>
              </w:rPrChange>
            </w:rPr>
            <w:delText>, only.</w:delText>
          </w:r>
        </w:del>
      </w:ins>
      <w:ins w:id="506" w:author="Author" w:date="2018-02-02T16:05:00Z">
        <w:del w:id="507" w:author="Author" w:date="2018-03-05T06:46:00Z">
          <w:r w:rsidR="00C6235F" w:rsidRPr="003101F5" w:rsidDel="004A16B7">
            <w:rPr>
              <w:strike/>
              <w:rPrChange w:id="508" w:author="Author" w:date="2018-03-05T06:45:00Z">
                <w:rPr/>
              </w:rPrChange>
            </w:rPr>
            <w:delText xml:space="preserve"> </w:delText>
          </w:r>
        </w:del>
      </w:ins>
    </w:p>
    <w:p w14:paraId="47BC10A8" w14:textId="0D88642E" w:rsidR="00C6235F" w:rsidRPr="00ED0325" w:rsidDel="00DD13C3" w:rsidRDefault="00C07132" w:rsidP="00C6235F">
      <w:pPr>
        <w:ind w:left="1170"/>
        <w:rPr>
          <w:ins w:id="509" w:author="Author" w:date="2018-02-02T16:05:00Z"/>
          <w:del w:id="510" w:author="Author" w:date="2018-02-13T17:26:00Z"/>
        </w:rPr>
      </w:pPr>
      <w:commentRangeStart w:id="511"/>
      <w:ins w:id="512" w:author="Author" w:date="2018-02-02T16:06:00Z">
        <w:del w:id="513" w:author="Author" w:date="2018-02-13T17:26:00Z">
          <w:r w:rsidDel="00DD13C3">
            <w:delText>For all other countries in scope of this SAP Best Practices solution</w:delText>
          </w:r>
        </w:del>
      </w:ins>
      <w:ins w:id="514" w:author="Author" w:date="2018-02-02T16:07:00Z">
        <w:del w:id="515" w:author="Author" w:date="2018-02-13T17:26:00Z">
          <w:r w:rsidDel="00DD13C3">
            <w:delText xml:space="preserve">, </w:delText>
          </w:r>
          <w:r w:rsidRPr="005F7A67" w:rsidDel="00DD13C3">
            <w:rPr>
              <w:rStyle w:val="SAPEmphasis"/>
            </w:rPr>
            <w:delText xml:space="preserve">Concurrent Employment Management </w:delText>
          </w:r>
        </w:del>
      </w:ins>
      <w:ins w:id="516" w:author="Author" w:date="2018-02-02T16:09:00Z">
        <w:del w:id="517" w:author="Author" w:date="2018-02-13T17:26:00Z">
          <w:r w:rsidDel="00DD13C3">
            <w:delText>should</w:delText>
          </w:r>
        </w:del>
      </w:ins>
      <w:ins w:id="518" w:author="Author" w:date="2018-02-02T16:08:00Z">
        <w:del w:id="519" w:author="Author" w:date="2018-02-13T17:26:00Z">
          <w:r w:rsidDel="00DD13C3">
            <w:delText xml:space="preserve"> be used</w:delText>
          </w:r>
        </w:del>
      </w:ins>
      <w:ins w:id="520" w:author="Author" w:date="2018-02-02T16:05:00Z">
        <w:del w:id="521" w:author="Author" w:date="2018-02-13T17:26:00Z">
          <w:r w:rsidR="00C6235F" w:rsidRPr="00ED0325" w:rsidDel="00DD13C3">
            <w:delText xml:space="preserve"> only</w:delText>
          </w:r>
        </w:del>
      </w:ins>
      <w:ins w:id="522" w:author="Author" w:date="2018-02-02T16:08:00Z">
        <w:del w:id="523" w:author="Author" w:date="2018-02-13T17:26:00Z">
          <w:r w:rsidDel="00DD13C3">
            <w:delText xml:space="preserve"> if</w:delText>
          </w:r>
          <w:r w:rsidRPr="00C07132" w:rsidDel="00DD13C3">
            <w:delText xml:space="preserve"> </w:delText>
          </w:r>
          <w:r w:rsidRPr="00ED0325" w:rsidDel="00DD13C3">
            <w:delText xml:space="preserve">replication of concurrent employment data to the Payroll system is </w:delText>
          </w:r>
          <w:r w:rsidDel="00DD13C3">
            <w:delText>out of scope.</w:delText>
          </w:r>
        </w:del>
      </w:ins>
      <w:commentRangeEnd w:id="511"/>
      <w:del w:id="524" w:author="Author" w:date="2018-02-13T17:26:00Z">
        <w:r w:rsidR="00DD13C3" w:rsidDel="00DD13C3">
          <w:rPr>
            <w:rStyle w:val="CommentReference"/>
            <w:rFonts w:ascii="Arial" w:eastAsia="SimSun" w:hAnsi="Arial"/>
            <w:lang w:val="de-DE"/>
          </w:rPr>
          <w:commentReference w:id="511"/>
        </w:r>
      </w:del>
    </w:p>
    <w:p w14:paraId="4927F1D9" w14:textId="6A963C5E" w:rsidR="00C6235F" w:rsidRPr="00C07132" w:rsidDel="00C07132" w:rsidRDefault="00C6235F" w:rsidP="00115BCD">
      <w:pPr>
        <w:ind w:left="720"/>
        <w:rPr>
          <w:del w:id="525" w:author="Author" w:date="2018-02-02T16:10:00Z"/>
          <w:rStyle w:val="SAPEmphasis"/>
        </w:rPr>
      </w:pPr>
    </w:p>
    <w:p w14:paraId="1673AD41" w14:textId="19A67AE6" w:rsidR="00C6235F" w:rsidDel="00C07132" w:rsidRDefault="0013088E" w:rsidP="00115BCD">
      <w:pPr>
        <w:ind w:left="720"/>
        <w:rPr>
          <w:del w:id="526" w:author="Author" w:date="2018-02-02T16:10:00Z"/>
          <w:rStyle w:val="SAPScreenElement"/>
          <w:color w:val="auto"/>
        </w:rPr>
      </w:pPr>
      <w:commentRangeStart w:id="527"/>
      <w:del w:id="528" w:author="Author" w:date="2018-02-02T16:10:00Z">
        <w:r w:rsidRPr="005F7A67" w:rsidDel="00C07132">
          <w:rPr>
            <w:rStyle w:val="SAPEmphasis"/>
          </w:rPr>
          <w:delText xml:space="preserve">In case Concurrent Employment Management </w:delText>
        </w:r>
        <w:r w:rsidRPr="005F7A67" w:rsidDel="00C07132">
          <w:delText>and/or</w:delText>
        </w:r>
        <w:r w:rsidRPr="005F7A67" w:rsidDel="00C07132">
          <w:rPr>
            <w:rStyle w:val="SAPEmphasis"/>
          </w:rPr>
          <w:delText xml:space="preserve"> Global Assignment Management </w:delText>
        </w:r>
        <w:r w:rsidRPr="005F7A67" w:rsidDel="00C07132">
          <w:delText xml:space="preserve">have been </w:delText>
        </w:r>
        <w:r w:rsidR="00C61CBE" w:rsidRPr="005F7A67" w:rsidDel="00C07132">
          <w:delText>implemented</w:delText>
        </w:r>
        <w:r w:rsidRPr="005F7A67" w:rsidDel="00C07132">
          <w:delText xml:space="preserve"> in your Employee Central instance and the respective employee has a concurrent employment or is on global assignment, you can choose the appropriate employment (primary or secondary) or the appropriate assignment (home assignment or host assignment) for which changes should be made. For this you need to check the appropriate radio-button in the </w:delText>
        </w:r>
        <w:r w:rsidRPr="005F7A67" w:rsidDel="00C07132">
          <w:rPr>
            <w:rStyle w:val="SAPScreenElement"/>
          </w:rPr>
          <w:delText>Header</w:delText>
        </w:r>
        <w:r w:rsidRPr="005F7A67" w:rsidDel="00C07132">
          <w:delText xml:space="preserve"> of the employee’s profile. For further details refer to test script of scope items </w:delText>
        </w:r>
        <w:r w:rsidRPr="005F7A67" w:rsidDel="00C07132">
          <w:rPr>
            <w:rFonts w:ascii="BentonSans Book Italic" w:hAnsi="BentonSans Book Italic"/>
          </w:rPr>
          <w:delText>Manage Concurrent Employment</w:delText>
        </w:r>
        <w:r w:rsidRPr="005F7A67" w:rsidDel="00C07132">
          <w:rPr>
            <w:rStyle w:val="SAPScreenElement"/>
          </w:rPr>
          <w:delText xml:space="preserve"> </w:delText>
        </w:r>
        <w:r w:rsidRPr="005F7A67" w:rsidDel="00C07132">
          <w:rPr>
            <w:rStyle w:val="SAPScreenElement"/>
            <w:color w:val="auto"/>
          </w:rPr>
          <w:delText xml:space="preserve">(1Z8) </w:delText>
        </w:r>
        <w:r w:rsidRPr="005F7A67" w:rsidDel="00C07132">
          <w:delText xml:space="preserve">and </w:delText>
        </w:r>
        <w:r w:rsidRPr="005F7A67" w:rsidDel="00C07132">
          <w:rPr>
            <w:rFonts w:ascii="BentonSans Book Italic" w:hAnsi="BentonSans Book Italic"/>
          </w:rPr>
          <w:delText>Manage Global Assignment</w:delText>
        </w:r>
        <w:r w:rsidRPr="005F7A67" w:rsidDel="00C07132">
          <w:rPr>
            <w:rStyle w:val="SAPScreenElement"/>
            <w:color w:val="auto"/>
          </w:rPr>
          <w:delText xml:space="preserve"> (1ZA).</w:delText>
        </w:r>
        <w:commentRangeEnd w:id="527"/>
        <w:r w:rsidR="008D1821" w:rsidDel="00C07132">
          <w:rPr>
            <w:rStyle w:val="CommentReference"/>
            <w:rFonts w:ascii="Arial" w:eastAsia="SimSun" w:hAnsi="Arial"/>
            <w:lang w:val="de-DE"/>
          </w:rPr>
          <w:commentReference w:id="527"/>
        </w:r>
      </w:del>
    </w:p>
    <w:p w14:paraId="52066C38" w14:textId="6E78BD25" w:rsidR="0092107C" w:rsidDel="00C07132" w:rsidRDefault="0092107C" w:rsidP="0092107C">
      <w:pPr>
        <w:ind w:left="720"/>
        <w:rPr>
          <w:ins w:id="529" w:author="Author" w:date="2018-01-31T09:41:00Z"/>
          <w:del w:id="530" w:author="Author" w:date="2018-02-02T16:10:00Z"/>
          <w:rStyle w:val="SAPScreenElement"/>
        </w:rPr>
      </w:pPr>
      <w:commentRangeStart w:id="531"/>
      <w:ins w:id="532" w:author="Author" w:date="2018-01-31T09:41:00Z">
        <w:del w:id="533" w:author="Author" w:date="2018-02-02T16:10:00Z">
          <w:r w:rsidRPr="004273A2" w:rsidDel="00C07132">
            <w:rPr>
              <w:rStyle w:val="SAPEmphasis"/>
            </w:rPr>
            <w:delText xml:space="preserve">In case </w:delText>
          </w:r>
          <w:r w:rsidRPr="001D3240" w:rsidDel="00C07132">
            <w:rPr>
              <w:rStyle w:val="SAPEmphasis"/>
            </w:rPr>
            <w:delText xml:space="preserve">Global Assignment Management </w:delText>
          </w:r>
          <w:r w:rsidRPr="004273A2" w:rsidDel="00C07132">
            <w:rPr>
              <w:rStyle w:val="SAPEmphasis"/>
            </w:rPr>
            <w:delText xml:space="preserve">has been </w:delText>
          </w:r>
          <w:r w:rsidDel="00C07132">
            <w:rPr>
              <w:rStyle w:val="SAPEmphasis"/>
            </w:rPr>
            <w:delText>implemented</w:delText>
          </w:r>
          <w:r w:rsidRPr="001D3240" w:rsidDel="00C07132">
            <w:delText xml:space="preserve"> </w:delText>
          </w:r>
          <w:r w:rsidRPr="00217AFB" w:rsidDel="00C07132">
            <w:rPr>
              <w:rStyle w:val="SAPEmphasis"/>
            </w:rPr>
            <w:delText>in your Employee Central instance</w:delText>
          </w:r>
          <w:r w:rsidDel="00C07132">
            <w:rPr>
              <w:rStyle w:val="SAPEmphasis"/>
            </w:rPr>
            <w:delText xml:space="preserve"> </w:delText>
          </w:r>
          <w:r w:rsidDel="00C07132">
            <w:delText>and the respective employee is on global assignment</w:delText>
          </w:r>
          <w:r w:rsidRPr="001D3240" w:rsidDel="00C07132">
            <w:delText xml:space="preserve">, you </w:delText>
          </w:r>
          <w:r w:rsidDel="00C07132">
            <w:delText>can</w:delText>
          </w:r>
          <w:r w:rsidRPr="001D3240" w:rsidDel="00C07132">
            <w:delText xml:space="preserve"> choose</w:delText>
          </w:r>
          <w:r w:rsidDel="00C07132">
            <w:delText xml:space="preserve"> </w:delText>
          </w:r>
          <w:r w:rsidRPr="001D3240" w:rsidDel="00C07132">
            <w:delText>the appropriate assignment</w:delText>
          </w:r>
          <w:r w:rsidDel="00C07132">
            <w:delText xml:space="preserve"> (home assignment or host assignment)</w:delText>
          </w:r>
          <w:r w:rsidRPr="001D3240" w:rsidDel="00C07132">
            <w:delText xml:space="preserve"> </w:delText>
          </w:r>
          <w:r w:rsidDel="00C07132">
            <w:delText>for which changes should be made</w:delText>
          </w:r>
          <w:r w:rsidRPr="001D3240" w:rsidDel="00C07132">
            <w:delText>.</w:delText>
          </w:r>
          <w:r w:rsidDel="00C07132">
            <w:delText xml:space="preserve"> For this you need to check the appropriate radio-button in the </w:delText>
          </w:r>
          <w:r w:rsidRPr="001C1279" w:rsidDel="00C07132">
            <w:rPr>
              <w:rStyle w:val="SAPScreenElement"/>
            </w:rPr>
            <w:delText>Header</w:delText>
          </w:r>
          <w:r w:rsidRPr="00F17467" w:rsidDel="00C07132">
            <w:delText xml:space="preserve"> </w:delText>
          </w:r>
          <w:r w:rsidDel="00C07132">
            <w:delText>of the employee’s profile.</w:delText>
          </w:r>
          <w:r w:rsidRPr="001D3240" w:rsidDel="00C07132">
            <w:delText xml:space="preserve"> </w:delText>
          </w:r>
          <w:r w:rsidRPr="004273A2" w:rsidDel="00C07132">
            <w:delText xml:space="preserve">For further details refer to test script of scope item </w:delText>
          </w:r>
          <w:r w:rsidRPr="004273A2" w:rsidDel="00C07132">
            <w:rPr>
              <w:rFonts w:ascii="BentonSans Book Italic" w:hAnsi="BentonSans Book Italic"/>
            </w:rPr>
            <w:delText xml:space="preserve">Manage Global </w:delText>
          </w:r>
          <w:r w:rsidRPr="008D1821" w:rsidDel="00C07132">
            <w:rPr>
              <w:rFonts w:ascii="BentonSans Book Italic" w:hAnsi="BentonSans Book Italic"/>
            </w:rPr>
            <w:delText>Assignment</w:delText>
          </w:r>
          <w:r w:rsidRPr="008D1821" w:rsidDel="00C07132">
            <w:rPr>
              <w:rStyle w:val="SAPScreenElement"/>
              <w:color w:val="auto"/>
              <w:rPrChange w:id="534" w:author="Author" w:date="2018-01-31T09:41:00Z">
                <w:rPr>
                  <w:rStyle w:val="SAPScreenElement"/>
                </w:rPr>
              </w:rPrChange>
            </w:rPr>
            <w:delText xml:space="preserve"> (1ZA).</w:delText>
          </w:r>
        </w:del>
      </w:ins>
    </w:p>
    <w:p w14:paraId="1CB674F1" w14:textId="362E1BB0" w:rsidR="0092107C" w:rsidDel="00C07132" w:rsidRDefault="0092107C">
      <w:pPr>
        <w:ind w:left="720"/>
        <w:rPr>
          <w:del w:id="535" w:author="Author" w:date="2018-02-02T16:10:00Z"/>
          <w:rStyle w:val="SAPScreenElement"/>
          <w:color w:val="auto"/>
        </w:rPr>
      </w:pPr>
      <w:ins w:id="536" w:author="Author" w:date="2018-01-31T09:41:00Z">
        <w:del w:id="537" w:author="Author" w:date="2018-02-02T16:10:00Z">
          <w:r w:rsidRPr="0013088E" w:rsidDel="00C07132">
            <w:rPr>
              <w:rStyle w:val="SAPEmphasis"/>
            </w:rPr>
            <w:delText xml:space="preserve">In case Concurrent Employment Management </w:delText>
          </w:r>
          <w:r w:rsidRPr="004273A2" w:rsidDel="00C07132">
            <w:rPr>
              <w:rStyle w:val="SAPEmphasis"/>
            </w:rPr>
            <w:delText xml:space="preserve">has been </w:delText>
          </w:r>
          <w:r w:rsidDel="00C07132">
            <w:rPr>
              <w:rStyle w:val="SAPEmphasis"/>
            </w:rPr>
            <w:delText>implemented</w:delText>
          </w:r>
          <w:r w:rsidRPr="001D3240" w:rsidDel="00C07132">
            <w:delText xml:space="preserve"> </w:delText>
          </w:r>
          <w:r w:rsidRPr="00217AFB" w:rsidDel="00C07132">
            <w:rPr>
              <w:rStyle w:val="SAPEmphasis"/>
            </w:rPr>
            <w:delText>in your Employee Central instance</w:delText>
          </w:r>
          <w:r w:rsidDel="00C07132">
            <w:rPr>
              <w:rStyle w:val="SAPEmphasis"/>
            </w:rPr>
            <w:delText xml:space="preserve"> and the </w:delText>
          </w:r>
          <w:r w:rsidRPr="00942CC5" w:rsidDel="00C07132">
            <w:rPr>
              <w:rStyle w:val="SAPEmphasis"/>
            </w:rPr>
            <w:delText>replication</w:delText>
          </w:r>
          <w:r w:rsidRPr="001D0022" w:rsidDel="00C07132">
            <w:delText xml:space="preserve"> </w:delText>
          </w:r>
          <w:r w:rsidRPr="00942CC5" w:rsidDel="00C07132">
            <w:rPr>
              <w:rStyle w:val="SAPEmphasis"/>
            </w:rPr>
            <w:delText>of concurrent employment data to the Payroll system is out of scope</w:delText>
          </w:r>
          <w:r w:rsidRPr="0007160D" w:rsidDel="00C07132">
            <w:delText xml:space="preserve"> </w:delText>
          </w:r>
          <w:r w:rsidDel="00C07132">
            <w:delText>and the respective employee has a concurrent employment</w:delText>
          </w:r>
          <w:r w:rsidRPr="0013088E" w:rsidDel="00C07132">
            <w:delText xml:space="preserve">, you can choose </w:delText>
          </w:r>
          <w:r w:rsidRPr="00327630" w:rsidDel="00C07132">
            <w:delText xml:space="preserve">the appropriate employment (primary or secondary) </w:delText>
          </w:r>
          <w:r w:rsidRPr="0013088E" w:rsidDel="00C07132">
            <w:delText xml:space="preserve">for which changes should be made. For this you need to check the appropriate radio-button in the </w:delText>
          </w:r>
          <w:r w:rsidRPr="0013088E" w:rsidDel="00C07132">
            <w:rPr>
              <w:rStyle w:val="SAPScreenElement"/>
            </w:rPr>
            <w:delText>Header</w:delText>
          </w:r>
          <w:r w:rsidRPr="0013088E" w:rsidDel="00C07132">
            <w:delText xml:space="preserve"> of the employee’s profile. </w:delText>
          </w:r>
          <w:r w:rsidRPr="00327630" w:rsidDel="00C07132">
            <w:delText>For further details ref</w:delText>
          </w:r>
          <w:r w:rsidDel="00C07132">
            <w:delText>er to test script of scope item</w:delText>
          </w:r>
          <w:r w:rsidRPr="00327630" w:rsidDel="00C07132">
            <w:delText xml:space="preserve"> </w:delText>
          </w:r>
          <w:r w:rsidRPr="00327630" w:rsidDel="00C07132">
            <w:rPr>
              <w:rFonts w:ascii="BentonSans Book Italic" w:hAnsi="BentonSans Book Italic"/>
            </w:rPr>
            <w:delText>Manage Concurrent Employment</w:delText>
          </w:r>
          <w:r w:rsidRPr="00327630" w:rsidDel="00C07132">
            <w:rPr>
              <w:rStyle w:val="SAPScreenElement"/>
            </w:rPr>
            <w:delText xml:space="preserve"> </w:delText>
          </w:r>
          <w:r w:rsidRPr="008D1821" w:rsidDel="00C07132">
            <w:rPr>
              <w:rStyle w:val="SAPScreenElement"/>
              <w:color w:val="auto"/>
              <w:rPrChange w:id="538" w:author="Author" w:date="2018-01-31T09:41:00Z">
                <w:rPr>
                  <w:rStyle w:val="SAPScreenElement"/>
                </w:rPr>
              </w:rPrChange>
            </w:rPr>
            <w:delText>(1Z8).</w:delText>
          </w:r>
          <w:commentRangeEnd w:id="531"/>
          <w:r w:rsidDel="00C07132">
            <w:rPr>
              <w:rStyle w:val="CommentReference"/>
              <w:rFonts w:ascii="Arial" w:eastAsia="SimSun" w:hAnsi="Arial"/>
              <w:lang w:val="de-DE"/>
            </w:rPr>
            <w:commentReference w:id="531"/>
          </w:r>
        </w:del>
      </w:ins>
    </w:p>
    <w:p w14:paraId="5A7762EE" w14:textId="2A859111" w:rsidR="00F833B3" w:rsidRDefault="00F833B3">
      <w:pPr>
        <w:ind w:left="720"/>
      </w:pPr>
    </w:p>
    <w:p w14:paraId="4DC35575" w14:textId="6566F0FB" w:rsidR="00F833B3" w:rsidRPr="00AF6955" w:rsidDel="001E3915" w:rsidRDefault="00F833B3" w:rsidP="00F833B3">
      <w:pPr>
        <w:pStyle w:val="SAPNoteHeading"/>
        <w:ind w:left="0"/>
        <w:rPr>
          <w:del w:id="539" w:author="Author" w:date="2018-03-01T10:44:00Z"/>
        </w:rPr>
      </w:pPr>
      <w:commentRangeStart w:id="540"/>
      <w:del w:id="541" w:author="Author" w:date="2018-03-01T10:44:00Z">
        <w:r w:rsidRPr="00AF6955" w:rsidDel="001E3915">
          <w:rPr>
            <w:noProof/>
          </w:rPr>
          <w:lastRenderedPageBreak/>
          <w:drawing>
            <wp:inline distT="0" distB="0" distL="0" distR="0" wp14:anchorId="2EBF1C85" wp14:editId="74B5E2FE">
              <wp:extent cx="228600" cy="228600"/>
              <wp:effectExtent l="0" t="0" r="0" b="0"/>
              <wp:docPr id="2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6955" w:rsidDel="001E3915">
          <w:delText> Note</w:delText>
        </w:r>
      </w:del>
    </w:p>
    <w:p w14:paraId="59B2375A" w14:textId="1FEFE280" w:rsidR="00F833B3" w:rsidRPr="00AF6955" w:rsidDel="001E3915" w:rsidRDefault="00F833B3" w:rsidP="00F833B3">
      <w:pPr>
        <w:rPr>
          <w:del w:id="542" w:author="Author" w:date="2018-03-01T10:44:00Z"/>
        </w:rPr>
      </w:pPr>
      <w:del w:id="543" w:author="Author" w:date="2018-03-01T10:44:00Z">
        <w:r w:rsidRPr="00AF6955" w:rsidDel="001E3915">
          <w:delText xml:space="preserve">The document is generally valid for all countries in scope of this SAP Best Practices solution. Country-specific details are also described, be it directly in the </w:delText>
        </w:r>
        <w:r w:rsidRPr="00AF6955" w:rsidDel="001E3915">
          <w:rPr>
            <w:rFonts w:ascii="BentonSans Bold" w:hAnsi="BentonSans Bold"/>
            <w:color w:val="666666"/>
          </w:rPr>
          <w:delText>Procedure</w:delText>
        </w:r>
        <w:r w:rsidRPr="00AF6955" w:rsidDel="001E3915">
          <w:rPr>
            <w:rFonts w:cs="Arial"/>
            <w:bCs/>
          </w:rPr>
          <w:delText xml:space="preserve"> tables or</w:delText>
        </w:r>
        <w:r w:rsidRPr="00AF6955" w:rsidDel="001E3915">
          <w:delText xml:space="preserve"> in separate chapters and subchapters towards the end of the document. Hyperlinks to these have been added, where applicable, in the </w:delText>
        </w:r>
        <w:r w:rsidRPr="00AF6955" w:rsidDel="001E3915">
          <w:rPr>
            <w:rFonts w:ascii="BentonSans Bold" w:hAnsi="BentonSans Bold"/>
            <w:color w:val="666666"/>
          </w:rPr>
          <w:delText>Procedure</w:delText>
        </w:r>
        <w:r w:rsidRPr="00AF6955" w:rsidDel="001E3915">
          <w:rPr>
            <w:rFonts w:cs="Arial"/>
            <w:bCs/>
          </w:rPr>
          <w:delText xml:space="preserve"> tables</w:delText>
        </w:r>
        <w:r w:rsidRPr="00AF6955" w:rsidDel="001E3915">
          <w:delText xml:space="preserve"> within this chapter. You can always jump back by using the </w:delText>
        </w:r>
        <w:r w:rsidRPr="00AF6955" w:rsidDel="001E3915">
          <w:rPr>
            <w:rStyle w:val="SAPScreenElement"/>
          </w:rPr>
          <w:delText>Back</w:delText>
        </w:r>
        <w:r w:rsidRPr="00AF6955" w:rsidDel="001E3915">
          <w:delText xml:space="preserve">  </w:delText>
        </w:r>
        <w:r w:rsidRPr="00AF6955" w:rsidDel="001E3915">
          <w:rPr>
            <w:noProof/>
          </w:rPr>
          <w:drawing>
            <wp:inline distT="0" distB="0" distL="0" distR="0" wp14:anchorId="00D231D3" wp14:editId="1ACE0F65">
              <wp:extent cx="247650" cy="1809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 cy="180975"/>
                      </a:xfrm>
                      <a:prstGeom prst="rect">
                        <a:avLst/>
                      </a:prstGeom>
                    </pic:spPr>
                  </pic:pic>
                </a:graphicData>
              </a:graphic>
            </wp:inline>
          </w:drawing>
        </w:r>
        <w:r w:rsidRPr="00AF6955" w:rsidDel="001E3915">
          <w:delText xml:space="preserve"> button on the </w:delText>
        </w:r>
        <w:r w:rsidRPr="00AF6955" w:rsidDel="001E3915">
          <w:rPr>
            <w:rStyle w:val="SAPScreenElement"/>
          </w:rPr>
          <w:delText xml:space="preserve">Quick Access Toolbar </w:delText>
        </w:r>
        <w:r w:rsidRPr="00AF6955" w:rsidDel="001E3915">
          <w:delText>of the Word document.</w:delText>
        </w:r>
      </w:del>
    </w:p>
    <w:p w14:paraId="25026D56" w14:textId="5F35E948" w:rsidR="00F833B3" w:rsidRPr="00AF6955" w:rsidDel="001E3915" w:rsidRDefault="00F833B3" w:rsidP="00F833B3">
      <w:pPr>
        <w:pStyle w:val="SAPNoteHeading"/>
        <w:ind w:left="720"/>
        <w:rPr>
          <w:del w:id="544" w:author="Author" w:date="2018-03-01T10:44:00Z"/>
        </w:rPr>
      </w:pPr>
      <w:del w:id="545" w:author="Author" w:date="2018-03-01T10:44:00Z">
        <w:r w:rsidRPr="00AF6955" w:rsidDel="001E3915">
          <w:rPr>
            <w:noProof/>
          </w:rPr>
          <w:drawing>
            <wp:inline distT="0" distB="0" distL="0" distR="0" wp14:anchorId="6E3161D1" wp14:editId="7782893E">
              <wp:extent cx="228600" cy="228600"/>
              <wp:effectExtent l="0" t="0" r="0" b="0"/>
              <wp:docPr id="2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6955" w:rsidDel="001E3915">
          <w:delText> Recommendation</w:delText>
        </w:r>
      </w:del>
    </w:p>
    <w:p w14:paraId="69293676" w14:textId="3BED4EF9" w:rsidR="00F833B3" w:rsidRPr="00AF6955" w:rsidDel="001E3915" w:rsidRDefault="00F833B3" w:rsidP="00F833B3">
      <w:pPr>
        <w:ind w:left="720"/>
        <w:rPr>
          <w:del w:id="546" w:author="Author" w:date="2018-03-01T10:44:00Z"/>
          <w:rStyle w:val="SAPScreenElement"/>
        </w:rPr>
      </w:pPr>
      <w:del w:id="547" w:author="Author" w:date="2018-03-01T10:44:00Z">
        <w:r w:rsidRPr="00AF6955" w:rsidDel="001E3915">
          <w:delText xml:space="preserve">To add the </w:delText>
        </w:r>
        <w:r w:rsidRPr="00AF6955" w:rsidDel="001E3915">
          <w:rPr>
            <w:rStyle w:val="SAPScreenElement"/>
          </w:rPr>
          <w:delText>Back</w:delText>
        </w:r>
        <w:r w:rsidRPr="00AF6955" w:rsidDel="001E3915">
          <w:delText xml:space="preserve"> button, select the </w:delText>
        </w:r>
        <w:r w:rsidRPr="00AF6955" w:rsidDel="001E3915">
          <w:rPr>
            <w:rStyle w:val="SAPScreenElement"/>
          </w:rPr>
          <w:delText xml:space="preserve">Customize Quick Access Toolbar  </w:delText>
        </w:r>
        <w:r w:rsidRPr="00AF6955" w:rsidDel="001E3915">
          <w:rPr>
            <w:noProof/>
          </w:rPr>
          <w:drawing>
            <wp:inline distT="0" distB="0" distL="0" distR="0" wp14:anchorId="65D810EC" wp14:editId="2D0E2240">
              <wp:extent cx="238125" cy="228600"/>
              <wp:effectExtent l="0" t="0" r="952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 cy="228600"/>
                      </a:xfrm>
                      <a:prstGeom prst="rect">
                        <a:avLst/>
                      </a:prstGeom>
                    </pic:spPr>
                  </pic:pic>
                </a:graphicData>
              </a:graphic>
            </wp:inline>
          </w:drawing>
        </w:r>
        <w:r w:rsidRPr="00AF6955" w:rsidDel="001E3915">
          <w:delText xml:space="preserve"> drop-down and select </w:delText>
        </w:r>
        <w:r w:rsidRPr="00AF6955" w:rsidDel="001E3915">
          <w:rPr>
            <w:rStyle w:val="SAPScreenElement"/>
          </w:rPr>
          <w:delText>More Commands</w:delText>
        </w:r>
        <w:r w:rsidRPr="00AF6955" w:rsidDel="001E3915">
          <w:delText xml:space="preserve">. In the </w:delText>
        </w:r>
        <w:r w:rsidRPr="00AF6955" w:rsidDel="001E3915">
          <w:rPr>
            <w:rStyle w:val="SAPScreenElement"/>
          </w:rPr>
          <w:delText>Choose commands from</w:delText>
        </w:r>
        <w:r w:rsidRPr="00AF6955" w:rsidDel="001E3915">
          <w:delText xml:space="preserve"> drop-down list, choose </w:delText>
        </w:r>
        <w:r w:rsidRPr="00AF6955" w:rsidDel="001E3915">
          <w:rPr>
            <w:rStyle w:val="SAPScreenElement"/>
          </w:rPr>
          <w:delText>Commands Not in the Ribbon</w:delText>
        </w:r>
        <w:r w:rsidRPr="00AF6955" w:rsidDel="001E3915">
          <w:delText xml:space="preserve">. Scroll down in the list and select </w:delText>
        </w:r>
        <w:r w:rsidRPr="00AF6955" w:rsidDel="001E3915">
          <w:rPr>
            <w:rStyle w:val="SAPScreenElement"/>
          </w:rPr>
          <w:delText>Back</w:delText>
        </w:r>
        <w:r w:rsidRPr="00AF6955" w:rsidDel="001E3915">
          <w:delText xml:space="preserve">. Select </w:delText>
        </w:r>
        <w:r w:rsidRPr="00AF6955" w:rsidDel="001E3915">
          <w:rPr>
            <w:rStyle w:val="SAPScreenElement"/>
          </w:rPr>
          <w:delText>Add</w:delText>
        </w:r>
        <w:r w:rsidRPr="00AF6955" w:rsidDel="001E3915">
          <w:delText xml:space="preserve">, then select </w:delText>
        </w:r>
        <w:r w:rsidRPr="00AF6955" w:rsidDel="001E3915">
          <w:rPr>
            <w:rStyle w:val="SAPScreenElement"/>
          </w:rPr>
          <w:delText>OK.</w:delText>
        </w:r>
        <w:commentRangeEnd w:id="540"/>
        <w:r w:rsidRPr="00AF6955" w:rsidDel="001E3915">
          <w:rPr>
            <w:rStyle w:val="CommentReference"/>
          </w:rPr>
          <w:commentReference w:id="540"/>
        </w:r>
      </w:del>
    </w:p>
    <w:p w14:paraId="6D1B2BE0" w14:textId="2C72A2B9" w:rsidR="00F833B3" w:rsidRPr="00AF6955" w:rsidDel="001E3915" w:rsidRDefault="00F833B3" w:rsidP="00F833B3">
      <w:pPr>
        <w:pStyle w:val="SAPNoteHeading"/>
        <w:ind w:left="720"/>
        <w:rPr>
          <w:del w:id="548" w:author="Author" w:date="2018-03-01T10:44:00Z"/>
        </w:rPr>
      </w:pPr>
      <w:del w:id="549" w:author="Author" w:date="2018-03-01T10:44:00Z">
        <w:r w:rsidRPr="00AF6955" w:rsidDel="001E3915">
          <w:rPr>
            <w:noProof/>
          </w:rPr>
          <w:drawing>
            <wp:inline distT="0" distB="0" distL="0" distR="0" wp14:anchorId="1244B60A" wp14:editId="7108475D">
              <wp:extent cx="228600" cy="228600"/>
              <wp:effectExtent l="0" t="0" r="0" b="0"/>
              <wp:docPr id="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6955" w:rsidDel="001E3915">
          <w:delText> Recommendation</w:delText>
        </w:r>
      </w:del>
    </w:p>
    <w:p w14:paraId="6ECB971E" w14:textId="233DD962" w:rsidR="00F833B3" w:rsidRPr="008D1821" w:rsidDel="001E3915" w:rsidRDefault="00F833B3" w:rsidP="00F833B3">
      <w:pPr>
        <w:ind w:left="720"/>
        <w:rPr>
          <w:del w:id="550" w:author="Author" w:date="2018-03-01T10:44:00Z"/>
        </w:rPr>
      </w:pPr>
      <w:del w:id="551" w:author="Author" w:date="2018-03-01T10:44:00Z">
        <w:r w:rsidRPr="00AF6955" w:rsidDel="001E3915">
          <w:delText xml:space="preserve">Once you have jumped to the subchapter containing the country-specific information, we recommend enabling </w:delText>
        </w:r>
        <w:r w:rsidRPr="00AF6955" w:rsidDel="001E3915">
          <w:rPr>
            <w:rStyle w:val="SAPScreenElement"/>
          </w:rPr>
          <w:delText xml:space="preserve">View </w:delText>
        </w:r>
        <w:r w:rsidRPr="00AF6955" w:rsidDel="001E3915">
          <w:rPr>
            <w:rStyle w:val="SAPScreenElement"/>
          </w:rPr>
          <w:sym w:font="Symbol" w:char="F0AE"/>
        </w:r>
        <w:r w:rsidRPr="00AF6955" w:rsidDel="001E3915">
          <w:rPr>
            <w:rStyle w:val="SAPScreenElement"/>
          </w:rPr>
          <w:delText xml:space="preserve"> Navigation Pane </w:delText>
        </w:r>
        <w:r w:rsidRPr="00AF6955" w:rsidDel="001E3915">
          <w:rPr>
            <w:rStyle w:val="SAPScreenElement"/>
          </w:rPr>
          <w:sym w:font="Symbol" w:char="F0AE"/>
        </w:r>
        <w:r w:rsidRPr="00AF6955" w:rsidDel="001E3915">
          <w:rPr>
            <w:rStyle w:val="SAPScreenElement"/>
          </w:rPr>
          <w:delText xml:space="preserve"> Headings</w:delText>
        </w:r>
        <w:r w:rsidRPr="00AF6955" w:rsidDel="001E3915">
          <w:delText xml:space="preserve"> from the top menu to have the navigation pane shown in the left side of the screen. Thus you will be able to navigate to your country.</w:delText>
        </w:r>
      </w:del>
    </w:p>
    <w:p w14:paraId="0648F655" w14:textId="656A3D5B" w:rsidR="007750F6" w:rsidRPr="005F7A67" w:rsidRDefault="007750F6" w:rsidP="00D9174E">
      <w:pPr>
        <w:pStyle w:val="Heading2"/>
      </w:pPr>
      <w:bookmarkStart w:id="552" w:name="_Toc507492084"/>
      <w:r w:rsidRPr="005F7A67">
        <w:t>Take Action: Job Change</w:t>
      </w:r>
      <w:bookmarkEnd w:id="410"/>
      <w:bookmarkEnd w:id="552"/>
    </w:p>
    <w:p w14:paraId="381ED014" w14:textId="77777777" w:rsidR="00715CF7" w:rsidRPr="005F7A67" w:rsidRDefault="0089403A" w:rsidP="00A35896">
      <w:pPr>
        <w:pStyle w:val="Heading3"/>
      </w:pPr>
      <w:bookmarkStart w:id="553" w:name="_Toc433701687"/>
      <w:bookmarkStart w:id="554" w:name="_Toc507492085"/>
      <w:bookmarkStart w:id="555" w:name="_Toc421516473"/>
      <w:r w:rsidRPr="005F7A67">
        <w:t>Requesting Employee Job Change (process step outside software)</w:t>
      </w:r>
      <w:bookmarkEnd w:id="553"/>
      <w:bookmarkEnd w:id="554"/>
    </w:p>
    <w:p w14:paraId="112167C2" w14:textId="77777777" w:rsidR="005C7125" w:rsidRPr="005F7A67" w:rsidRDefault="005C7125" w:rsidP="005C7125">
      <w:pPr>
        <w:pStyle w:val="SAPKeyblockTitle"/>
      </w:pPr>
      <w:r w:rsidRPr="005F7A67">
        <w:t>Purpose</w:t>
      </w:r>
    </w:p>
    <w:p w14:paraId="499644CF" w14:textId="57579A77" w:rsidR="00D376AF" w:rsidRPr="005F7A67" w:rsidRDefault="006516BF" w:rsidP="00DB1C15">
      <w:r w:rsidRPr="005F7A67">
        <w:t xml:space="preserve">An employee’s job needs to be changed within the organization. The Line Manager (called </w:t>
      </w:r>
      <w:r w:rsidR="00CF22BD" w:rsidRPr="005F7A67">
        <w:rPr>
          <w:rStyle w:val="SAPScreenElement"/>
          <w:color w:val="auto"/>
        </w:rPr>
        <w:t>S</w:t>
      </w:r>
      <w:r w:rsidRPr="005F7A67">
        <w:rPr>
          <w:rStyle w:val="SAPScreenElement"/>
          <w:color w:val="auto"/>
        </w:rPr>
        <w:t xml:space="preserve">upervisor </w:t>
      </w:r>
      <w:r w:rsidRPr="005F7A67">
        <w:t xml:space="preserve">in the </w:t>
      </w:r>
      <w:r w:rsidR="002F4552" w:rsidRPr="005F7A67">
        <w:rPr>
          <w:rStyle w:val="SAPTextReference"/>
        </w:rPr>
        <w:t>Employee Central</w:t>
      </w:r>
      <w:r w:rsidR="002F4552" w:rsidRPr="005F7A67">
        <w:t xml:space="preserve"> </w:t>
      </w:r>
      <w:r w:rsidRPr="005F7A67">
        <w:t xml:space="preserve">system) of the employee requests a job change for the same. </w:t>
      </w:r>
      <w:r w:rsidR="00D376AF" w:rsidRPr="005F7A67">
        <w:t xml:space="preserve">The </w:t>
      </w:r>
      <w:r w:rsidR="00CF22BD" w:rsidRPr="005F7A67">
        <w:t xml:space="preserve">line manager </w:t>
      </w:r>
      <w:r w:rsidR="00D376AF" w:rsidRPr="005F7A67">
        <w:t xml:space="preserve">sends this request to the HR </w:t>
      </w:r>
      <w:r w:rsidR="00F22331" w:rsidRPr="005F7A67">
        <w:t>a</w:t>
      </w:r>
      <w:r w:rsidR="00F22331" w:rsidRPr="005F7A67">
        <w:rPr>
          <w:color w:val="000000"/>
        </w:rPr>
        <w:t>dministrator</w:t>
      </w:r>
      <w:r w:rsidR="00D376AF" w:rsidRPr="005F7A67">
        <w:t>, asking him or her to enter the provided data into the system. This can be done for ex</w:t>
      </w:r>
      <w:bookmarkStart w:id="556" w:name="_Toc433701688"/>
      <w:r w:rsidR="007A79FE">
        <w:t>ample via email, or phone call.</w:t>
      </w:r>
    </w:p>
    <w:p w14:paraId="24DA900B" w14:textId="77777777" w:rsidR="0089403A" w:rsidRPr="005F7A67" w:rsidRDefault="00D376AF" w:rsidP="00D376AF">
      <w:pPr>
        <w:pStyle w:val="Heading3"/>
      </w:pPr>
      <w:r w:rsidRPr="005F7A67">
        <w:t xml:space="preserve"> </w:t>
      </w:r>
      <w:bookmarkStart w:id="557" w:name="_Toc507492086"/>
      <w:r w:rsidR="0089403A" w:rsidRPr="005F7A67">
        <w:t>Receiving Employee Job Change Request (process step outside software)</w:t>
      </w:r>
      <w:bookmarkEnd w:id="556"/>
      <w:bookmarkEnd w:id="557"/>
    </w:p>
    <w:p w14:paraId="6FD4BD7A" w14:textId="77777777" w:rsidR="005C7125" w:rsidRPr="005F7A67" w:rsidRDefault="005C7125" w:rsidP="005C7125">
      <w:pPr>
        <w:pStyle w:val="SAPKeyblockTitle"/>
      </w:pPr>
      <w:r w:rsidRPr="005F7A67">
        <w:t>Purpose</w:t>
      </w:r>
    </w:p>
    <w:p w14:paraId="4F75D619" w14:textId="0E5A1B9F" w:rsidR="00D376AF" w:rsidRPr="005F7A67" w:rsidRDefault="00D376AF" w:rsidP="00D376AF">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has received the job change request from the </w:t>
      </w:r>
      <w:r w:rsidR="00CF22BD" w:rsidRPr="005F7A67">
        <w:t>line manager</w:t>
      </w:r>
      <w:r w:rsidR="0071691C" w:rsidRPr="005F7A67">
        <w:t>.</w:t>
      </w:r>
      <w:r w:rsidRPr="005F7A67">
        <w:t xml:space="preserve"> </w:t>
      </w:r>
      <w:r w:rsidR="0071691C" w:rsidRPr="005F7A67">
        <w:t xml:space="preserve">He or she </w:t>
      </w:r>
      <w:r w:rsidRPr="005F7A67">
        <w:t>will start the process of changing the data in the system.</w:t>
      </w:r>
    </w:p>
    <w:p w14:paraId="76A362C2" w14:textId="77777777" w:rsidR="00F05227" w:rsidRPr="005F7A67" w:rsidRDefault="00A22C47" w:rsidP="00A35896">
      <w:pPr>
        <w:pStyle w:val="Heading3"/>
      </w:pPr>
      <w:r w:rsidRPr="005F7A67">
        <w:t xml:space="preserve"> </w:t>
      </w:r>
      <w:bookmarkStart w:id="558" w:name="_Toc507492087"/>
      <w:r w:rsidR="00F05227" w:rsidRPr="005F7A67">
        <w:t>Entering Job Change</w:t>
      </w:r>
      <w:bookmarkEnd w:id="411"/>
      <w:r w:rsidR="00F05227" w:rsidRPr="005F7A67">
        <w:t xml:space="preserve"> Data</w:t>
      </w:r>
      <w:bookmarkEnd w:id="412"/>
      <w:bookmarkEnd w:id="413"/>
      <w:bookmarkEnd w:id="555"/>
      <w:bookmarkEnd w:id="558"/>
    </w:p>
    <w:p w14:paraId="751098F8" w14:textId="77777777" w:rsidR="00581CF9" w:rsidRPr="005F7A67" w:rsidRDefault="00581CF9" w:rsidP="00581CF9">
      <w:pPr>
        <w:pStyle w:val="SAPKeyblockTitle"/>
      </w:pPr>
      <w:r w:rsidRPr="005F7A67">
        <w:t>Test Administration</w:t>
      </w:r>
    </w:p>
    <w:p w14:paraId="18C962E6" w14:textId="7EF96D99" w:rsidR="00581CF9" w:rsidRPr="005F7A67" w:rsidRDefault="00581CF9" w:rsidP="00581CF9">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81CF9" w:rsidRPr="005F7A67" w14:paraId="25F8C834"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00E3CE53" w14:textId="77777777" w:rsidR="00581CF9" w:rsidRPr="005F7A67" w:rsidRDefault="00581CF9">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E6F058B" w14:textId="77777777" w:rsidR="00581CF9" w:rsidRPr="005F7A67" w:rsidRDefault="00581CF9">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44347299" w14:textId="77777777" w:rsidR="00581CF9" w:rsidRPr="005F7A67" w:rsidRDefault="00581CF9">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B1D395D" w14:textId="617F1CD0" w:rsidR="00581CF9" w:rsidRPr="005F7A67" w:rsidRDefault="003207A6">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B2E8033" w14:textId="77777777" w:rsidR="00581CF9" w:rsidRPr="005F7A67" w:rsidRDefault="00581CF9">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1F8EF14" w14:textId="0035151A" w:rsidR="00581CF9" w:rsidRPr="005F7A67" w:rsidRDefault="00526B18">
            <w:r w:rsidRPr="005F7A67">
              <w:t>&lt;date&gt;</w:t>
            </w:r>
          </w:p>
        </w:tc>
      </w:tr>
      <w:tr w:rsidR="00581CF9" w:rsidRPr="005F7A67" w14:paraId="4D882C2A"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542548FB" w14:textId="77777777" w:rsidR="00581CF9" w:rsidRPr="005F7A67" w:rsidRDefault="00581CF9">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56DBA13" w14:textId="31E248C0" w:rsidR="00581CF9" w:rsidRPr="005F7A67" w:rsidRDefault="00581CF9">
            <w:r w:rsidRPr="005F7A67">
              <w:t xml:space="preserve">HR </w:t>
            </w:r>
            <w:r w:rsidR="00F22331" w:rsidRPr="005F7A67">
              <w:t>A</w:t>
            </w:r>
            <w:r w:rsidR="00F22331" w:rsidRPr="005F7A67">
              <w:rPr>
                <w:color w:val="000000"/>
              </w:rPr>
              <w:t>dministrator</w:t>
            </w:r>
          </w:p>
        </w:tc>
      </w:tr>
      <w:tr w:rsidR="00581CF9" w:rsidRPr="005F7A67" w14:paraId="5963D17B"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7C13291C" w14:textId="77777777" w:rsidR="00581CF9" w:rsidRPr="005F7A67" w:rsidRDefault="00581CF9">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61D1FEB" w14:textId="77777777" w:rsidR="00581CF9" w:rsidRPr="005F7A67" w:rsidRDefault="00581CF9">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65E40E1" w14:textId="77777777" w:rsidR="00581CF9" w:rsidRPr="005F7A67" w:rsidRDefault="00581CF9">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8EBCEA9" w14:textId="7D6D5103" w:rsidR="00581CF9" w:rsidRPr="005F7A67" w:rsidRDefault="00402197" w:rsidP="00571824">
            <w:r>
              <w:t>&lt;duration&gt;</w:t>
            </w:r>
          </w:p>
        </w:tc>
      </w:tr>
    </w:tbl>
    <w:p w14:paraId="65683C57" w14:textId="77777777" w:rsidR="00F05227" w:rsidRPr="005F7A67" w:rsidRDefault="00F05227" w:rsidP="005E7370">
      <w:pPr>
        <w:pStyle w:val="SAPKeyblockTitle"/>
      </w:pPr>
      <w:r w:rsidRPr="005F7A67">
        <w:t>Purpose</w:t>
      </w:r>
    </w:p>
    <w:p w14:paraId="6ADFBB95" w14:textId="510DCB1C" w:rsidR="00F05227" w:rsidRPr="005F7A67" w:rsidRDefault="00F05227" w:rsidP="00F05227">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enters into the system the relevant </w:t>
      </w:r>
      <w:r w:rsidR="006516BF" w:rsidRPr="005F7A67">
        <w:t xml:space="preserve">job change </w:t>
      </w:r>
      <w:r w:rsidRPr="005F7A67">
        <w:t>data for an employee.</w:t>
      </w:r>
      <w:r w:rsidR="0049795F" w:rsidRPr="005F7A67">
        <w:t xml:space="preserve"> </w:t>
      </w:r>
    </w:p>
    <w:p w14:paraId="7CE2A227" w14:textId="73F4C317" w:rsidR="0050036B" w:rsidRPr="005F7A67" w:rsidRDefault="0050036B" w:rsidP="00115BCD">
      <w:pPr>
        <w:ind w:left="720"/>
        <w:rPr>
          <w:rFonts w:ascii="BentonSans Regular" w:hAnsi="BentonSans Regular"/>
          <w:color w:val="666666"/>
          <w:sz w:val="22"/>
        </w:rPr>
      </w:pPr>
      <w:r w:rsidRPr="005F7A67">
        <w:rPr>
          <w:noProof/>
        </w:rPr>
        <w:lastRenderedPageBreak/>
        <w:drawing>
          <wp:inline distT="0" distB="0" distL="0" distR="0" wp14:anchorId="0FED3BED" wp14:editId="1B209C3C">
            <wp:extent cx="228600" cy="228600"/>
            <wp:effectExtent l="0" t="0" r="0" b="0"/>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w:t>
      </w:r>
      <w:r w:rsidRPr="005F7A67">
        <w:rPr>
          <w:rFonts w:ascii="BentonSans Regular" w:hAnsi="BentonSans Regular"/>
          <w:color w:val="666666"/>
          <w:sz w:val="22"/>
        </w:rPr>
        <w:t>Caution</w:t>
      </w:r>
    </w:p>
    <w:p w14:paraId="47F9187D" w14:textId="154913A8" w:rsidR="0050036B" w:rsidRPr="005F7A67" w:rsidRDefault="0050036B" w:rsidP="00115BCD">
      <w:pPr>
        <w:ind w:left="720"/>
      </w:pPr>
      <w:r w:rsidRPr="005F7A67">
        <w:t>Make sure that the employee has a second level manager; otherwise, the workflow to be triggered will not work properly.</w:t>
      </w:r>
    </w:p>
    <w:p w14:paraId="242C2523" w14:textId="77777777" w:rsidR="00F05227" w:rsidRPr="005F7A67" w:rsidRDefault="00F05227" w:rsidP="005E7370">
      <w:pPr>
        <w:pStyle w:val="SAPKeyblockTitle"/>
      </w:pPr>
      <w:r w:rsidRPr="005F7A67">
        <w:t>Procedure</w:t>
      </w:r>
    </w:p>
    <w:p w14:paraId="4C9979AB" w14:textId="77777777" w:rsidR="0049795F" w:rsidRPr="005F7A67" w:rsidRDefault="00604E14" w:rsidP="00115BCD">
      <w:pPr>
        <w:ind w:left="720"/>
      </w:pPr>
      <w:r w:rsidRPr="005F7A67">
        <w:rPr>
          <w:noProof/>
        </w:rPr>
        <w:drawing>
          <wp:inline distT="0" distB="0" distL="0" distR="0" wp14:anchorId="0492E730" wp14:editId="12BBC534">
            <wp:extent cx="228600" cy="228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9795F" w:rsidRPr="005F7A67">
        <w:t> </w:t>
      </w:r>
      <w:r w:rsidR="0049795F" w:rsidRPr="005F7A67">
        <w:rPr>
          <w:rFonts w:ascii="BentonSans Regular" w:hAnsi="BentonSans Regular"/>
          <w:color w:val="666666"/>
          <w:sz w:val="22"/>
        </w:rPr>
        <w:t>Caution</w:t>
      </w:r>
    </w:p>
    <w:p w14:paraId="36DD79AD" w14:textId="109777BD" w:rsidR="00F05227" w:rsidRPr="005F7A67" w:rsidRDefault="0049795F" w:rsidP="00115BCD">
      <w:pPr>
        <w:ind w:left="720"/>
      </w:pPr>
      <w:r w:rsidRPr="005F7A67">
        <w:t>In this document</w:t>
      </w:r>
      <w:r w:rsidR="00C446F6" w:rsidRPr="005F7A67">
        <w:t>,</w:t>
      </w:r>
      <w:r w:rsidRPr="005F7A67">
        <w:t xml:space="preserve"> we focus</w:t>
      </w:r>
      <w:r w:rsidR="00F05227" w:rsidRPr="005F7A67">
        <w:t xml:space="preserve"> only </w:t>
      </w:r>
      <w:r w:rsidRPr="005F7A67">
        <w:t xml:space="preserve">on </w:t>
      </w:r>
      <w:r w:rsidR="00F05227" w:rsidRPr="005F7A67">
        <w:t>the mandatory fields to be filled (they are marked with a</w:t>
      </w:r>
      <w:r w:rsidR="00BB0A91" w:rsidRPr="005F7A67">
        <w:t>n</w:t>
      </w:r>
      <w:r w:rsidR="00F05227" w:rsidRPr="005F7A67">
        <w:t xml:space="preserve"> asterisk on the screen) and those optional fields which may need to be entered in order to achieve a meaningful employee master data record.</w:t>
      </w:r>
    </w:p>
    <w:p w14:paraId="6991B28B" w14:textId="77777777" w:rsidR="00E62552" w:rsidRPr="005F7A67" w:rsidRDefault="00604E14" w:rsidP="00115BCD">
      <w:pPr>
        <w:pStyle w:val="SAPNoteHeading"/>
        <w:ind w:left="720"/>
      </w:pPr>
      <w:r w:rsidRPr="005F7A67">
        <w:rPr>
          <w:noProof/>
        </w:rPr>
        <w:drawing>
          <wp:inline distT="0" distB="0" distL="0" distR="0" wp14:anchorId="4889082C" wp14:editId="4C0B673C">
            <wp:extent cx="228600" cy="2286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62552" w:rsidRPr="005F7A67">
        <w:t> Recommendation</w:t>
      </w:r>
    </w:p>
    <w:p w14:paraId="157B7064" w14:textId="799873DD" w:rsidR="00E62552" w:rsidRPr="005F7A67" w:rsidRDefault="00E62552" w:rsidP="00115BCD">
      <w:pPr>
        <w:ind w:left="720"/>
      </w:pPr>
      <w:del w:id="559" w:author="Author" w:date="2018-02-02T14:11:00Z">
        <w:r w:rsidRPr="005F7A67" w:rsidDel="0080053D">
          <w:delText>In case you are interested in additional</w:delText>
        </w:r>
      </w:del>
      <w:ins w:id="560" w:author="Author" w:date="2018-02-02T14:11:00Z">
        <w:r w:rsidR="0080053D">
          <w:t>For a complete list of</w:t>
        </w:r>
      </w:ins>
      <w:r w:rsidRPr="005F7A67">
        <w:t xml:space="preserve"> event reasons </w:t>
      </w:r>
      <w:del w:id="561" w:author="Author" w:date="2018-02-02T14:12:00Z">
        <w:r w:rsidRPr="005F7A67" w:rsidDel="0080053D">
          <w:delText>than the ones given in this test script</w:delText>
        </w:r>
      </w:del>
      <w:ins w:id="562" w:author="Author" w:date="2018-02-02T14:12:00Z">
        <w:r w:rsidR="0080053D">
          <w:t>relevant for the country where your company is located</w:t>
        </w:r>
      </w:ins>
      <w:r w:rsidRPr="005F7A67">
        <w:t xml:space="preserve">, you can refer to the </w:t>
      </w:r>
      <w:del w:id="563" w:author="Author" w:date="2018-02-06T13:24:00Z">
        <w:r w:rsidR="00DD67C8" w:rsidRPr="005F7A67" w:rsidDel="00FA5C21">
          <w:delText xml:space="preserve">configuration guide of building block </w:delText>
        </w:r>
        <w:r w:rsidR="00DD67C8" w:rsidRPr="005F7A67" w:rsidDel="00FA5C21">
          <w:rPr>
            <w:b/>
          </w:rPr>
          <w:delText>15T</w:delText>
        </w:r>
        <w:r w:rsidR="00DD67C8" w:rsidRPr="005F7A67" w:rsidDel="00FA5C21">
          <w:delText xml:space="preserve">, where in chapter </w:delText>
        </w:r>
        <w:r w:rsidR="00DD67C8" w:rsidRPr="005F7A67" w:rsidDel="00FA5C21">
          <w:rPr>
            <w:rStyle w:val="SAPTextReference"/>
          </w:rPr>
          <w:delText>Preparation / Prerequisites</w:delText>
        </w:r>
        <w:r w:rsidR="00DD67C8" w:rsidRPr="005F7A67" w:rsidDel="00FA5C21">
          <w:delText xml:space="preserve"> the reference to the appropriate </w:delText>
        </w:r>
      </w:del>
      <w:r w:rsidR="00DD67C8" w:rsidRPr="005F7A67">
        <w:rPr>
          <w:rStyle w:val="SAPScreenElement"/>
          <w:color w:val="auto"/>
        </w:rPr>
        <w:t>HR Transactions</w:t>
      </w:r>
      <w:r w:rsidR="00DD67C8" w:rsidRPr="005F7A67">
        <w:t xml:space="preserve"> workbook </w:t>
      </w:r>
      <w:ins w:id="564" w:author="Author" w:date="2018-02-06T13:24:00Z">
        <w:r w:rsidR="00FA5C21" w:rsidRPr="005F7A67">
          <w:t xml:space="preserve">appropriate </w:t>
        </w:r>
      </w:ins>
      <w:del w:id="565" w:author="Author" w:date="2018-02-06T13:24:00Z">
        <w:r w:rsidR="00DD67C8" w:rsidRPr="005F7A67" w:rsidDel="00FA5C21">
          <w:delText>is given</w:delText>
        </w:r>
      </w:del>
      <w:ins w:id="566" w:author="Author" w:date="2018-02-06T13:24:00Z">
        <w:r w:rsidR="00FA5C21">
          <w:t xml:space="preserve">for </w:t>
        </w:r>
      </w:ins>
      <w:ins w:id="567" w:author="Author" w:date="2018-02-06T13:25:00Z">
        <w:r w:rsidR="00FA5C21" w:rsidRPr="00733850">
          <w:rPr>
            <w:rStyle w:val="SAPScreenElement"/>
            <w:color w:val="auto"/>
            <w:rPrChange w:id="568" w:author="Author" w:date="2018-02-06T13:26:00Z">
              <w:rPr>
                <w:rStyle w:val="SAPScreenElement"/>
                <w:color w:val="auto"/>
                <w:highlight w:val="yellow"/>
              </w:rPr>
            </w:rPrChange>
          </w:rPr>
          <w:t>&lt;YourCountry&gt;</w:t>
        </w:r>
      </w:ins>
      <w:r w:rsidRPr="00733850">
        <w:t>.</w:t>
      </w:r>
    </w:p>
    <w:p w14:paraId="3B936367" w14:textId="77777777" w:rsidR="00453B93" w:rsidRPr="005F7A67" w:rsidRDefault="00453B93" w:rsidP="00415EEC">
      <w:pPr>
        <w:rPr>
          <w:rFonts w:cs="Arial"/>
          <w:bCs/>
          <w:lang w:eastAsia="zh-CN"/>
        </w:rPr>
      </w:pP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1"/>
        <w:gridCol w:w="1561"/>
        <w:gridCol w:w="3240"/>
        <w:gridCol w:w="3510"/>
        <w:gridCol w:w="4050"/>
        <w:gridCol w:w="1170"/>
      </w:tblGrid>
      <w:tr w:rsidR="001B039C" w:rsidRPr="005F7A67" w14:paraId="6D25BF0E" w14:textId="77777777" w:rsidTr="00242A4D">
        <w:trPr>
          <w:trHeight w:val="720"/>
          <w:tblHeader/>
        </w:trPr>
        <w:tc>
          <w:tcPr>
            <w:tcW w:w="751" w:type="dxa"/>
            <w:shd w:val="clear" w:color="auto" w:fill="999999"/>
          </w:tcPr>
          <w:p w14:paraId="20592D4D" w14:textId="77777777" w:rsidR="001B039C" w:rsidRPr="005F7A67" w:rsidRDefault="001B039C" w:rsidP="00F05227">
            <w:pPr>
              <w:pStyle w:val="TableHeading"/>
              <w:rPr>
                <w:rFonts w:ascii="BentonSans Bold" w:hAnsi="BentonSans Bold"/>
                <w:bCs/>
                <w:color w:val="FFFFFF"/>
                <w:sz w:val="18"/>
                <w:lang w:val="en-US"/>
              </w:rPr>
            </w:pPr>
            <w:commentRangeStart w:id="569"/>
            <w:r w:rsidRPr="005F7A67">
              <w:rPr>
                <w:rFonts w:ascii="BentonSans Bold" w:hAnsi="BentonSans Bold"/>
                <w:bCs/>
                <w:color w:val="FFFFFF"/>
                <w:sz w:val="18"/>
                <w:lang w:val="en-US"/>
              </w:rPr>
              <w:t>Test Step #</w:t>
            </w:r>
          </w:p>
        </w:tc>
        <w:tc>
          <w:tcPr>
            <w:tcW w:w="1561" w:type="dxa"/>
            <w:shd w:val="clear" w:color="auto" w:fill="999999"/>
          </w:tcPr>
          <w:p w14:paraId="182BB65F" w14:textId="77777777" w:rsidR="001B039C" w:rsidRPr="005F7A67" w:rsidRDefault="001B039C"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3240" w:type="dxa"/>
            <w:shd w:val="clear" w:color="auto" w:fill="999999"/>
          </w:tcPr>
          <w:p w14:paraId="6000145B" w14:textId="77777777" w:rsidR="001B039C" w:rsidRPr="005F7A67" w:rsidRDefault="001B039C"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3510" w:type="dxa"/>
            <w:shd w:val="clear" w:color="auto" w:fill="999999"/>
          </w:tcPr>
          <w:p w14:paraId="7E19C996" w14:textId="77777777" w:rsidR="001B039C" w:rsidRPr="005F7A67" w:rsidRDefault="001B039C"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4050" w:type="dxa"/>
            <w:shd w:val="clear" w:color="auto" w:fill="999999"/>
          </w:tcPr>
          <w:p w14:paraId="3CF8CAED" w14:textId="77777777" w:rsidR="001B039C" w:rsidRPr="005F7A67" w:rsidRDefault="001B039C"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170" w:type="dxa"/>
            <w:shd w:val="clear" w:color="auto" w:fill="999999"/>
          </w:tcPr>
          <w:p w14:paraId="2F8DC75B" w14:textId="77777777" w:rsidR="001B039C" w:rsidRPr="005F7A67" w:rsidRDefault="001B039C" w:rsidP="00F05227">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Pass / Fail / Comment</w:t>
            </w:r>
            <w:commentRangeEnd w:id="569"/>
            <w:r>
              <w:rPr>
                <w:rStyle w:val="CommentReference"/>
                <w:rFonts w:cs="Times New Roman"/>
                <w:b w:val="0"/>
                <w:lang w:eastAsia="en-US"/>
              </w:rPr>
              <w:commentReference w:id="569"/>
            </w:r>
          </w:p>
        </w:tc>
      </w:tr>
      <w:tr w:rsidR="001B039C" w:rsidRPr="005F7A67" w14:paraId="79B0E946" w14:textId="77777777" w:rsidTr="00242A4D">
        <w:trPr>
          <w:trHeight w:val="357"/>
        </w:trPr>
        <w:tc>
          <w:tcPr>
            <w:tcW w:w="751" w:type="dxa"/>
          </w:tcPr>
          <w:p w14:paraId="5C1F637C" w14:textId="77777777" w:rsidR="001B039C" w:rsidRPr="005F7A67" w:rsidRDefault="001B039C" w:rsidP="00F05227">
            <w:r w:rsidRPr="005F7A67">
              <w:t>1</w:t>
            </w:r>
          </w:p>
        </w:tc>
        <w:tc>
          <w:tcPr>
            <w:tcW w:w="1561" w:type="dxa"/>
          </w:tcPr>
          <w:p w14:paraId="3B387F5D" w14:textId="77777777" w:rsidR="001B039C" w:rsidRPr="005F7A67" w:rsidDel="004F136E" w:rsidRDefault="001B039C" w:rsidP="00F05227">
            <w:pPr>
              <w:rPr>
                <w:b/>
              </w:rPr>
            </w:pPr>
            <w:r w:rsidRPr="005F7A67">
              <w:rPr>
                <w:rStyle w:val="SAPEmphasis"/>
              </w:rPr>
              <w:t>Log on, search and select employee</w:t>
            </w:r>
          </w:p>
        </w:tc>
        <w:tc>
          <w:tcPr>
            <w:tcW w:w="3240" w:type="dxa"/>
          </w:tcPr>
          <w:p w14:paraId="017ADB2C" w14:textId="3A130FFD" w:rsidR="001B039C" w:rsidRPr="005F7A67" w:rsidRDefault="001B039C">
            <w:pPr>
              <w:rPr>
                <w:rFonts w:cs="Arial"/>
                <w:bCs/>
              </w:rPr>
            </w:pPr>
            <w:r w:rsidRPr="005F7A67">
              <w:rPr>
                <w:rFonts w:cs="Arial"/>
                <w:bCs/>
              </w:rPr>
              <w:t xml:space="preserve">Log on to </w:t>
            </w:r>
            <w:r w:rsidRPr="005F7A67">
              <w:rPr>
                <w:rStyle w:val="SAPScreenElement"/>
                <w:color w:val="auto"/>
              </w:rPr>
              <w:t>Employee Central</w:t>
            </w:r>
            <w:r w:rsidRPr="005F7A67">
              <w:t xml:space="preserve"> </w:t>
            </w:r>
            <w:r w:rsidRPr="005F7A67">
              <w:rPr>
                <w:rFonts w:cs="Arial"/>
                <w:bCs/>
              </w:rPr>
              <w:t>as an HR A</w:t>
            </w:r>
            <w:r w:rsidRPr="005F7A67">
              <w:rPr>
                <w:color w:val="000000"/>
              </w:rPr>
              <w:t>dministrator</w:t>
            </w:r>
            <w:r w:rsidRPr="005F7A67">
              <w:rPr>
                <w:rFonts w:cs="Arial"/>
                <w:bCs/>
              </w:rPr>
              <w:t xml:space="preserve">. Search and select an employee as described in the </w:t>
            </w:r>
            <w:r w:rsidRPr="005F7A67">
              <w:rPr>
                <w:noProof/>
              </w:rPr>
              <w:drawing>
                <wp:inline distT="0" distB="0" distL="0" distR="0" wp14:anchorId="6C844E2C" wp14:editId="2AB7E4F9">
                  <wp:extent cx="228600" cy="22860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Note </w:t>
            </w:r>
            <w:r w:rsidRPr="005F7A67">
              <w:rPr>
                <w:rFonts w:cs="Arial"/>
                <w:bCs/>
              </w:rPr>
              <w:t xml:space="preserve">at the beginning of chapter </w:t>
            </w:r>
            <w:r w:rsidRPr="005F7A67">
              <w:rPr>
                <w:rStyle w:val="SAPTextReference"/>
              </w:rPr>
              <w:t>Testing the Process Steps</w:t>
            </w:r>
            <w:r w:rsidRPr="005F7A67">
              <w:rPr>
                <w:rFonts w:cs="Arial"/>
                <w:bCs/>
              </w:rPr>
              <w:t>.</w:t>
            </w:r>
          </w:p>
        </w:tc>
        <w:tc>
          <w:tcPr>
            <w:tcW w:w="3510" w:type="dxa"/>
          </w:tcPr>
          <w:p w14:paraId="6136C5EE" w14:textId="77777777" w:rsidR="001B039C" w:rsidRPr="005F7A67" w:rsidRDefault="001B039C" w:rsidP="00F05227">
            <w:pPr>
              <w:rPr>
                <w:i/>
              </w:rPr>
            </w:pPr>
          </w:p>
        </w:tc>
        <w:tc>
          <w:tcPr>
            <w:tcW w:w="4050" w:type="dxa"/>
          </w:tcPr>
          <w:p w14:paraId="6DDBE6F1" w14:textId="77777777" w:rsidR="001B039C" w:rsidRPr="005F7A67" w:rsidDel="004F136E" w:rsidRDefault="001B039C" w:rsidP="00F05227"/>
        </w:tc>
        <w:tc>
          <w:tcPr>
            <w:tcW w:w="1170" w:type="dxa"/>
          </w:tcPr>
          <w:p w14:paraId="2837A490" w14:textId="77777777" w:rsidR="001B039C" w:rsidRPr="005F7A67" w:rsidRDefault="001B039C" w:rsidP="00F05227">
            <w:pPr>
              <w:rPr>
                <w:rFonts w:cs="Arial"/>
                <w:bCs/>
              </w:rPr>
            </w:pPr>
          </w:p>
        </w:tc>
      </w:tr>
      <w:tr w:rsidR="001B039C" w:rsidRPr="005F7A67" w14:paraId="103B1BE8" w14:textId="77777777" w:rsidTr="00242A4D">
        <w:trPr>
          <w:trHeight w:val="288"/>
        </w:trPr>
        <w:tc>
          <w:tcPr>
            <w:tcW w:w="751" w:type="dxa"/>
          </w:tcPr>
          <w:p w14:paraId="12F20EC7" w14:textId="77777777" w:rsidR="001B039C" w:rsidRPr="005F7A67" w:rsidRDefault="001B039C" w:rsidP="00F05227">
            <w:r w:rsidRPr="005F7A67">
              <w:t>2</w:t>
            </w:r>
          </w:p>
        </w:tc>
        <w:tc>
          <w:tcPr>
            <w:tcW w:w="1561" w:type="dxa"/>
          </w:tcPr>
          <w:p w14:paraId="6B2DB4F1" w14:textId="77777777" w:rsidR="001B039C" w:rsidRPr="005F7A67" w:rsidRDefault="001B039C" w:rsidP="00F05227">
            <w:pPr>
              <w:rPr>
                <w:b/>
              </w:rPr>
            </w:pPr>
            <w:r w:rsidRPr="005F7A67">
              <w:rPr>
                <w:rStyle w:val="SAPEmphasis"/>
              </w:rPr>
              <w:t>Select Action to be Performed</w:t>
            </w:r>
          </w:p>
        </w:tc>
        <w:tc>
          <w:tcPr>
            <w:tcW w:w="3240" w:type="dxa"/>
          </w:tcPr>
          <w:p w14:paraId="0EDDB2A2" w14:textId="0621C5B1" w:rsidR="001B039C" w:rsidRDefault="001B039C" w:rsidP="005E7370">
            <w:pPr>
              <w:rPr>
                <w:ins w:id="570" w:author="Author" w:date="2018-02-02T11:01:00Z"/>
                <w:rStyle w:val="SAPScreenElement"/>
              </w:rPr>
            </w:pPr>
            <w:r w:rsidRPr="005F7A67">
              <w:t xml:space="preserve">Select </w:t>
            </w:r>
            <w:r w:rsidRPr="005F7A67">
              <w:rPr>
                <w:rFonts w:cs="Arial"/>
                <w:bCs/>
              </w:rPr>
              <w:t xml:space="preserve">the </w:t>
            </w:r>
            <w:del w:id="571" w:author="Author" w:date="2018-03-07T10:53:00Z">
              <w:r w:rsidRPr="005F7A67" w:rsidDel="008F0355">
                <w:rPr>
                  <w:rStyle w:val="SAPScreenElement"/>
                </w:rPr>
                <w:delText xml:space="preserve">Take </w:delText>
              </w:r>
            </w:del>
            <w:r w:rsidRPr="005F7A67">
              <w:rPr>
                <w:rStyle w:val="SAPScreenElement"/>
              </w:rPr>
              <w:t>Action</w:t>
            </w:r>
            <w:ins w:id="572" w:author="Author" w:date="2018-03-07T10:53: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Change Job and Compensation Info.</w:t>
            </w:r>
          </w:p>
          <w:p w14:paraId="4131D106" w14:textId="61F1BB1A" w:rsidR="001B039C" w:rsidRDefault="001B039C" w:rsidP="001B039C">
            <w:pPr>
              <w:rPr>
                <w:ins w:id="573" w:author="Author" w:date="2018-02-02T11:01:00Z"/>
                <w:rFonts w:eastAsiaTheme="minorHAnsi"/>
                <w:sz w:val="22"/>
                <w:szCs w:val="22"/>
              </w:rPr>
            </w:pPr>
            <w:ins w:id="574" w:author="Author" w:date="2018-02-02T11:01:00Z">
              <w:r>
                <w:rPr>
                  <w:noProof/>
                </w:rPr>
                <w:drawing>
                  <wp:inline distT="0" distB="0" distL="0" distR="0" wp14:anchorId="5FC26F39" wp14:editId="30268DCE">
                    <wp:extent cx="225425" cy="225425"/>
                    <wp:effectExtent l="0" t="0" r="0" b="317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ins>
            <w:ins w:id="575" w:author="Author" w:date="2018-02-02T11:02:00Z">
              <w:r w:rsidRPr="005F7A67">
                <w:rPr>
                  <w:rFonts w:ascii="BentonSans Regular" w:hAnsi="BentonSans Regular"/>
                  <w:color w:val="666666"/>
                  <w:sz w:val="22"/>
                </w:rPr>
                <w:t xml:space="preserve"> Note</w:t>
              </w:r>
            </w:ins>
          </w:p>
          <w:p w14:paraId="53837AC9" w14:textId="0D56AC43" w:rsidR="001B039C" w:rsidRPr="005F7A67" w:rsidRDefault="001B039C" w:rsidP="001B039C">
            <w:pPr>
              <w:rPr>
                <w:rFonts w:cs="Arial"/>
                <w:bCs/>
              </w:rPr>
            </w:pPr>
            <w:ins w:id="576" w:author="Author" w:date="2018-02-02T11:01:00Z">
              <w:r>
                <w:rPr>
                  <w:rFonts w:cs="Arial"/>
                  <w:bCs/>
                </w:rPr>
                <w:t>Alternatively,</w:t>
              </w:r>
            </w:ins>
            <w:ins w:id="577" w:author="Author" w:date="2018-02-02T11:02:00Z">
              <w:r w:rsidRPr="005F7A67">
                <w:rPr>
                  <w:rFonts w:cs="Arial"/>
                  <w:bCs/>
                </w:rPr>
                <w:t xml:space="preserve"> you can go to the </w:t>
              </w:r>
              <w:r w:rsidRPr="005F7A67">
                <w:rPr>
                  <w:rStyle w:val="SAPScreenElement"/>
                </w:rPr>
                <w:t>Employment Information</w:t>
              </w:r>
              <w:r w:rsidRPr="005F7A67">
                <w:rPr>
                  <w:rFonts w:cs="Arial"/>
                  <w:bCs/>
                </w:rPr>
                <w:t xml:space="preserve"> section, scroll there to the </w:t>
              </w:r>
              <w:r w:rsidRPr="005F7A67">
                <w:rPr>
                  <w:rStyle w:val="SAPScreenElement"/>
                </w:rPr>
                <w:t>Job Information</w:t>
              </w:r>
              <w:r w:rsidRPr="005F7A67">
                <w:rPr>
                  <w:rFonts w:cs="Arial"/>
                  <w:bCs/>
                </w:rPr>
                <w:t xml:space="preserve"> subsection, and choose in the </w:t>
              </w:r>
              <w:r w:rsidRPr="005F7A67">
                <w:rPr>
                  <w:rStyle w:val="SAPScreenElement"/>
                </w:rPr>
                <w:t>Job Information</w:t>
              </w:r>
              <w:r w:rsidRPr="005F7A67">
                <w:rPr>
                  <w:rFonts w:cs="Arial"/>
                  <w:bCs/>
                </w:rPr>
                <w:t xml:space="preserve"> block the </w:t>
              </w:r>
              <w:r w:rsidRPr="005F7A67">
                <w:rPr>
                  <w:rStyle w:val="SAPScreenElement"/>
                </w:rPr>
                <w:t>Pencil (Edit)</w:t>
              </w:r>
              <w:r w:rsidRPr="005F7A67">
                <w:rPr>
                  <w:rFonts w:cs="Arial"/>
                  <w:bCs/>
                </w:rPr>
                <w:t xml:space="preserve"> icon.</w:t>
              </w:r>
            </w:ins>
          </w:p>
        </w:tc>
        <w:tc>
          <w:tcPr>
            <w:tcW w:w="3510" w:type="dxa"/>
          </w:tcPr>
          <w:p w14:paraId="760A46F6" w14:textId="77777777" w:rsidR="001B039C" w:rsidRPr="005F7A67" w:rsidRDefault="001B039C" w:rsidP="00F05227">
            <w:pPr>
              <w:rPr>
                <w:i/>
              </w:rPr>
            </w:pPr>
          </w:p>
        </w:tc>
        <w:tc>
          <w:tcPr>
            <w:tcW w:w="4050" w:type="dxa"/>
          </w:tcPr>
          <w:p w14:paraId="3290BE4C" w14:textId="77777777" w:rsidR="001B039C" w:rsidRPr="005F7A67" w:rsidRDefault="001B039C" w:rsidP="00F05227">
            <w:r w:rsidRPr="005F7A67">
              <w:t xml:space="preserve">The </w:t>
            </w:r>
            <w:r w:rsidRPr="005F7A67">
              <w:rPr>
                <w:rStyle w:val="SAPScreenElement"/>
              </w:rPr>
              <w:t>Change Job and Compensation Info</w:t>
            </w:r>
            <w:r w:rsidRPr="005F7A67" w:rsidDel="001E65D4">
              <w:rPr>
                <w:rStyle w:val="SAPScreenElement"/>
              </w:rPr>
              <w:t xml:space="preserve"> </w:t>
            </w:r>
            <w:r w:rsidRPr="005F7A67">
              <w:t>dialog box is displayed.</w:t>
            </w:r>
          </w:p>
          <w:p w14:paraId="286CCBEF" w14:textId="77777777" w:rsidR="001B039C" w:rsidRPr="005F7A67" w:rsidRDefault="001B039C" w:rsidP="001944E2">
            <w:pPr>
              <w:rPr>
                <w:rFonts w:ascii="Calibri" w:eastAsia="Times New Roman" w:hAnsi="Calibri"/>
                <w:sz w:val="22"/>
                <w:szCs w:val="22"/>
              </w:rPr>
            </w:pPr>
            <w:r w:rsidRPr="005F7A67">
              <w:rPr>
                <w:noProof/>
              </w:rPr>
              <w:drawing>
                <wp:inline distT="0" distB="0" distL="0" distR="0" wp14:anchorId="39437177" wp14:editId="6B64B65F">
                  <wp:extent cx="225425" cy="225425"/>
                  <wp:effectExtent l="0" t="0" r="3175" b="3175"/>
                  <wp:docPr id="3" name="Picture 3"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w:t>
            </w:r>
            <w:r w:rsidRPr="005F7A67">
              <w:rPr>
                <w:rFonts w:ascii="BentonSans Regular" w:hAnsi="BentonSans Regular"/>
                <w:color w:val="666666"/>
                <w:sz w:val="22"/>
              </w:rPr>
              <w:t>Note</w:t>
            </w:r>
          </w:p>
          <w:p w14:paraId="5D043D71" w14:textId="70D86910" w:rsidR="001B039C" w:rsidRPr="005F7A67" w:rsidRDefault="001B039C" w:rsidP="001944E2">
            <w:r w:rsidRPr="005F7A67">
              <w:t xml:space="preserve">In case you have chosen to execute the job change directly from the </w:t>
            </w:r>
            <w:r w:rsidRPr="005F7A67">
              <w:rPr>
                <w:rStyle w:val="SAPScreenElement"/>
              </w:rPr>
              <w:t xml:space="preserve">Job Information </w:t>
            </w:r>
            <w:r w:rsidRPr="005F7A67">
              <w:rPr>
                <w:rFonts w:cs="Arial"/>
                <w:bCs/>
              </w:rPr>
              <w:t xml:space="preserve">block, </w:t>
            </w:r>
            <w:r w:rsidRPr="005F7A67">
              <w:t xml:space="preserve">the </w:t>
            </w:r>
            <w:r w:rsidRPr="005F7A67">
              <w:rPr>
                <w:rStyle w:val="SAPScreenElement"/>
              </w:rPr>
              <w:t xml:space="preserve">Job Information </w:t>
            </w:r>
            <w:r w:rsidRPr="005F7A67">
              <w:t>dialog box is displayed. You can skip test step # 3 and continue directly with test step # 4.</w:t>
            </w:r>
          </w:p>
        </w:tc>
        <w:tc>
          <w:tcPr>
            <w:tcW w:w="1170" w:type="dxa"/>
          </w:tcPr>
          <w:p w14:paraId="06B6071A" w14:textId="77777777" w:rsidR="001B039C" w:rsidRPr="005F7A67" w:rsidRDefault="001B039C" w:rsidP="00F05227">
            <w:pPr>
              <w:rPr>
                <w:rFonts w:cs="Arial"/>
                <w:bCs/>
              </w:rPr>
            </w:pPr>
          </w:p>
        </w:tc>
      </w:tr>
      <w:tr w:rsidR="001B039C" w:rsidRPr="005F7A67" w14:paraId="5CE5A0E8" w14:textId="77777777" w:rsidTr="00242A4D">
        <w:trPr>
          <w:trHeight w:val="288"/>
        </w:trPr>
        <w:tc>
          <w:tcPr>
            <w:tcW w:w="751" w:type="dxa"/>
          </w:tcPr>
          <w:p w14:paraId="441B70FC" w14:textId="0928F82A" w:rsidR="001B039C" w:rsidRPr="005F7A67" w:rsidRDefault="001B039C" w:rsidP="001944E2">
            <w:r w:rsidRPr="005F7A67">
              <w:lastRenderedPageBreak/>
              <w:t>3</w:t>
            </w:r>
          </w:p>
        </w:tc>
        <w:tc>
          <w:tcPr>
            <w:tcW w:w="1561" w:type="dxa"/>
          </w:tcPr>
          <w:p w14:paraId="6BCA4EA8" w14:textId="03C50907" w:rsidR="001B039C" w:rsidRPr="005F7A67" w:rsidRDefault="001B039C" w:rsidP="001944E2">
            <w:pPr>
              <w:rPr>
                <w:rStyle w:val="SAPEmphasis"/>
              </w:rPr>
            </w:pPr>
            <w:r w:rsidRPr="005F7A67">
              <w:rPr>
                <w:rStyle w:val="SAPEmphasis"/>
              </w:rPr>
              <w:t xml:space="preserve">Select Type of </w:t>
            </w:r>
            <w:r w:rsidRPr="005F7A67">
              <w:rPr>
                <w:rStyle w:val="SAPScreenElement"/>
                <w:b/>
                <w:color w:val="auto"/>
              </w:rPr>
              <w:t>Change Job and Compensation Info</w:t>
            </w:r>
          </w:p>
        </w:tc>
        <w:tc>
          <w:tcPr>
            <w:tcW w:w="3240" w:type="dxa"/>
          </w:tcPr>
          <w:p w14:paraId="4B387E70" w14:textId="6E7ADFD6" w:rsidR="001B039C" w:rsidRPr="005F7A67" w:rsidRDefault="001B039C" w:rsidP="001944E2">
            <w:r w:rsidRPr="005F7A67">
              <w:t xml:space="preserve">In the </w:t>
            </w:r>
            <w:ins w:id="578" w:author="Author" w:date="2018-03-07T11:18:00Z">
              <w:r w:rsidR="00CD3A99" w:rsidRPr="00CD3A99">
                <w:rPr>
                  <w:rStyle w:val="SAPScreenElement"/>
                </w:rPr>
                <w:t>Choose what you want to change</w:t>
              </w:r>
            </w:ins>
            <w:del w:id="579" w:author="Author" w:date="2018-03-07T11:18:00Z">
              <w:r w:rsidRPr="005F7A67" w:rsidDel="00CD3A99">
                <w:rPr>
                  <w:rStyle w:val="SAPScreenElement"/>
                </w:rPr>
                <w:delText>You May Also Change</w:delText>
              </w:r>
              <w:r w:rsidRPr="005F7A67" w:rsidDel="00CD3A99">
                <w:delText xml:space="preserve"> </w:delText>
              </w:r>
            </w:del>
            <w:ins w:id="580" w:author="Author" w:date="2018-03-07T11:18:00Z">
              <w:r w:rsidR="00CD3A99">
                <w:t xml:space="preserve"> </w:t>
              </w:r>
            </w:ins>
            <w:r w:rsidRPr="005F7A67">
              <w:t xml:space="preserve">block, flag the </w:t>
            </w:r>
            <w:r w:rsidRPr="005F7A67">
              <w:rPr>
                <w:rStyle w:val="SAPScreenElement"/>
              </w:rPr>
              <w:t>Job Information</w:t>
            </w:r>
            <w:r w:rsidRPr="005F7A67">
              <w:t xml:space="preserve"> check box.</w:t>
            </w:r>
          </w:p>
        </w:tc>
        <w:tc>
          <w:tcPr>
            <w:tcW w:w="3510" w:type="dxa"/>
          </w:tcPr>
          <w:p w14:paraId="51576ED2" w14:textId="77777777" w:rsidR="001B039C" w:rsidRPr="005F7A67" w:rsidRDefault="001B039C" w:rsidP="001944E2">
            <w:pPr>
              <w:rPr>
                <w:i/>
              </w:rPr>
            </w:pPr>
          </w:p>
        </w:tc>
        <w:tc>
          <w:tcPr>
            <w:tcW w:w="4050" w:type="dxa"/>
          </w:tcPr>
          <w:p w14:paraId="0A7508B0" w14:textId="1B4A807F" w:rsidR="001B039C" w:rsidRPr="005F7A67" w:rsidRDefault="001B039C" w:rsidP="001944E2">
            <w:r w:rsidRPr="005F7A67">
              <w:t xml:space="preserve">The </w:t>
            </w:r>
            <w:r w:rsidRPr="005F7A67">
              <w:rPr>
                <w:rStyle w:val="SAPScreenElement"/>
              </w:rPr>
              <w:t>When would you like your changes to take effect?</w:t>
            </w:r>
            <w:r w:rsidRPr="005F7A67">
              <w:rPr>
                <w:rFonts w:cs="Arial"/>
              </w:rPr>
              <w:t xml:space="preserve"> </w:t>
            </w:r>
            <w:r w:rsidRPr="005F7A67">
              <w:t>field is displayed.</w:t>
            </w:r>
          </w:p>
        </w:tc>
        <w:tc>
          <w:tcPr>
            <w:tcW w:w="1170" w:type="dxa"/>
          </w:tcPr>
          <w:p w14:paraId="46DB0F45" w14:textId="77777777" w:rsidR="001B039C" w:rsidRPr="005F7A67" w:rsidRDefault="001B039C" w:rsidP="001944E2">
            <w:pPr>
              <w:rPr>
                <w:rFonts w:cs="Arial"/>
                <w:bCs/>
              </w:rPr>
            </w:pPr>
          </w:p>
        </w:tc>
      </w:tr>
      <w:tr w:rsidR="001B039C" w:rsidRPr="005F7A67" w14:paraId="4E7268B9" w14:textId="77777777" w:rsidTr="00242A4D">
        <w:trPr>
          <w:trHeight w:val="357"/>
        </w:trPr>
        <w:tc>
          <w:tcPr>
            <w:tcW w:w="751" w:type="dxa"/>
          </w:tcPr>
          <w:p w14:paraId="46E4D83E" w14:textId="0F7EF39B" w:rsidR="001B039C" w:rsidRPr="005F7A67" w:rsidRDefault="001B039C" w:rsidP="001944E2">
            <w:r w:rsidRPr="005F7A67">
              <w:t>4</w:t>
            </w:r>
          </w:p>
        </w:tc>
        <w:tc>
          <w:tcPr>
            <w:tcW w:w="1561" w:type="dxa"/>
          </w:tcPr>
          <w:p w14:paraId="5448AE58" w14:textId="77777777" w:rsidR="001B039C" w:rsidRPr="005F7A67" w:rsidRDefault="001B039C" w:rsidP="001944E2">
            <w:pPr>
              <w:rPr>
                <w:rStyle w:val="SAPEmphasis"/>
              </w:rPr>
            </w:pPr>
            <w:r w:rsidRPr="005F7A67">
              <w:rPr>
                <w:rStyle w:val="SAPEmphasis"/>
              </w:rPr>
              <w:t xml:space="preserve">Enter Effective Date </w:t>
            </w:r>
          </w:p>
        </w:tc>
        <w:tc>
          <w:tcPr>
            <w:tcW w:w="3240" w:type="dxa"/>
          </w:tcPr>
          <w:p w14:paraId="03554E6C" w14:textId="37C8E638" w:rsidR="001B039C" w:rsidRPr="005F7A67" w:rsidRDefault="001B039C" w:rsidP="001944E2">
            <w:r w:rsidRPr="005F7A67">
              <w:t>Enter effective date of change.</w:t>
            </w:r>
          </w:p>
        </w:tc>
        <w:tc>
          <w:tcPr>
            <w:tcW w:w="3510" w:type="dxa"/>
          </w:tcPr>
          <w:p w14:paraId="7AAE40A6" w14:textId="5248A5C8" w:rsidR="001B039C" w:rsidRPr="005F7A67" w:rsidRDefault="001B039C" w:rsidP="001944E2">
            <w:r w:rsidRPr="005F7A67">
              <w:rPr>
                <w:rStyle w:val="SAPScreenElement"/>
              </w:rPr>
              <w:t>When would you like your changes to take effect?:</w:t>
            </w:r>
            <w:r w:rsidRPr="005F7A67">
              <w:rPr>
                <w:rFonts w:cs="Arial"/>
              </w:rPr>
              <w:t xml:space="preserve"> </w:t>
            </w:r>
            <w:r w:rsidRPr="005F7A67">
              <w:t xml:space="preserve">select using calendar icon </w:t>
            </w:r>
          </w:p>
        </w:tc>
        <w:tc>
          <w:tcPr>
            <w:tcW w:w="4050" w:type="dxa"/>
          </w:tcPr>
          <w:p w14:paraId="4F6F6143" w14:textId="157D346A" w:rsidR="001B039C" w:rsidRPr="005F7A67" w:rsidRDefault="001B039C" w:rsidP="001944E2">
            <w:r w:rsidRPr="005F7A67">
              <w:t xml:space="preserve">The </w:t>
            </w:r>
            <w:r w:rsidRPr="005F7A67">
              <w:rPr>
                <w:rStyle w:val="SAPScreenElement"/>
              </w:rPr>
              <w:t xml:space="preserve">Event </w:t>
            </w:r>
            <w:r w:rsidRPr="005F7A67">
              <w:t>field, and several blocks related to organizational and job information are displayed.</w:t>
            </w:r>
          </w:p>
        </w:tc>
        <w:tc>
          <w:tcPr>
            <w:tcW w:w="1170" w:type="dxa"/>
          </w:tcPr>
          <w:p w14:paraId="7EF314D0" w14:textId="77777777" w:rsidR="001B039C" w:rsidRPr="005F7A67" w:rsidRDefault="001B039C" w:rsidP="001944E2">
            <w:pPr>
              <w:rPr>
                <w:rFonts w:cs="Arial"/>
                <w:bCs/>
              </w:rPr>
            </w:pPr>
          </w:p>
        </w:tc>
      </w:tr>
      <w:tr w:rsidR="001B039C" w:rsidRPr="005F7A67" w14:paraId="4267BA9E" w14:textId="77777777" w:rsidTr="00242A4D">
        <w:trPr>
          <w:trHeight w:val="288"/>
        </w:trPr>
        <w:tc>
          <w:tcPr>
            <w:tcW w:w="751" w:type="dxa"/>
          </w:tcPr>
          <w:p w14:paraId="1628501C" w14:textId="7DF28F42" w:rsidR="001B039C" w:rsidRPr="005F7A67" w:rsidRDefault="001B039C" w:rsidP="001944E2">
            <w:r w:rsidRPr="005F7A67">
              <w:t>5</w:t>
            </w:r>
          </w:p>
        </w:tc>
        <w:tc>
          <w:tcPr>
            <w:tcW w:w="1561" w:type="dxa"/>
          </w:tcPr>
          <w:p w14:paraId="2395FFEA" w14:textId="77777777" w:rsidR="001B039C" w:rsidRPr="005F7A67" w:rsidRDefault="001B039C" w:rsidP="001944E2">
            <w:pPr>
              <w:rPr>
                <w:rStyle w:val="SAPEmphasis"/>
              </w:rPr>
            </w:pPr>
            <w:r w:rsidRPr="005F7A67">
              <w:rPr>
                <w:rStyle w:val="SAPEmphasis"/>
              </w:rPr>
              <w:t xml:space="preserve">Enter Event </w:t>
            </w:r>
          </w:p>
        </w:tc>
        <w:tc>
          <w:tcPr>
            <w:tcW w:w="3240" w:type="dxa"/>
          </w:tcPr>
          <w:p w14:paraId="4C878142" w14:textId="77777777" w:rsidR="001B039C" w:rsidRPr="005F7A67" w:rsidRDefault="001B039C" w:rsidP="001944E2">
            <w:r w:rsidRPr="005F7A67">
              <w:t xml:space="preserve">Select the event for the change. </w:t>
            </w:r>
          </w:p>
        </w:tc>
        <w:tc>
          <w:tcPr>
            <w:tcW w:w="3510" w:type="dxa"/>
          </w:tcPr>
          <w:p w14:paraId="0576A53C" w14:textId="77777777" w:rsidR="001B039C" w:rsidRPr="005F7A67" w:rsidRDefault="001B039C" w:rsidP="001944E2">
            <w:r w:rsidRPr="005F7A67">
              <w:rPr>
                <w:rStyle w:val="SAPScreenElement"/>
              </w:rPr>
              <w:t>Event:</w:t>
            </w:r>
            <w:r w:rsidRPr="005F7A67">
              <w:t xml:space="preserve"> select</w:t>
            </w:r>
            <w:r w:rsidRPr="005F7A67">
              <w:rPr>
                <w:rStyle w:val="SAPUserEntry"/>
              </w:rPr>
              <w:t xml:space="preserve"> Job Change </w:t>
            </w:r>
            <w:r w:rsidRPr="005F7A67">
              <w:t>from drop-down</w:t>
            </w:r>
          </w:p>
        </w:tc>
        <w:tc>
          <w:tcPr>
            <w:tcW w:w="4050" w:type="dxa"/>
          </w:tcPr>
          <w:p w14:paraId="276AE6C7" w14:textId="77777777" w:rsidR="001B039C" w:rsidRPr="005F7A67" w:rsidRDefault="001B039C" w:rsidP="001944E2">
            <w:r w:rsidRPr="005F7A67">
              <w:rPr>
                <w:rFonts w:cs="Arial"/>
                <w:bCs/>
              </w:rPr>
              <w:t xml:space="preserve">Once you enter the </w:t>
            </w:r>
            <w:r w:rsidRPr="005F7A67">
              <w:rPr>
                <w:rStyle w:val="SAPScreenElement"/>
              </w:rPr>
              <w:t>Event</w:t>
            </w:r>
            <w:r w:rsidRPr="005F7A67">
              <w:rPr>
                <w:rFonts w:cs="Arial"/>
                <w:bCs/>
              </w:rPr>
              <w:t xml:space="preserve">, the </w:t>
            </w:r>
            <w:r w:rsidRPr="005F7A67">
              <w:rPr>
                <w:rStyle w:val="SAPScreenElement"/>
              </w:rPr>
              <w:t>Event Reason</w:t>
            </w:r>
            <w:r w:rsidRPr="005F7A67">
              <w:rPr>
                <w:rFonts w:cs="Arial"/>
                <w:bCs/>
              </w:rPr>
              <w:t xml:space="preserve"> can be selected.</w:t>
            </w:r>
          </w:p>
        </w:tc>
        <w:tc>
          <w:tcPr>
            <w:tcW w:w="1170" w:type="dxa"/>
          </w:tcPr>
          <w:p w14:paraId="4B2415DE" w14:textId="77777777" w:rsidR="001B039C" w:rsidRPr="005F7A67" w:rsidRDefault="001B039C" w:rsidP="001944E2">
            <w:pPr>
              <w:rPr>
                <w:rFonts w:cs="Arial"/>
                <w:bCs/>
              </w:rPr>
            </w:pPr>
          </w:p>
        </w:tc>
      </w:tr>
      <w:tr w:rsidR="001B039C" w:rsidRPr="005F7A67" w14:paraId="40BA512E" w14:textId="77777777" w:rsidTr="00242A4D">
        <w:trPr>
          <w:trHeight w:val="357"/>
        </w:trPr>
        <w:tc>
          <w:tcPr>
            <w:tcW w:w="751" w:type="dxa"/>
          </w:tcPr>
          <w:p w14:paraId="206F187E" w14:textId="5D6EC319" w:rsidR="001B039C" w:rsidRPr="005F7A67" w:rsidRDefault="001B039C" w:rsidP="001944E2">
            <w:r w:rsidRPr="005F7A67">
              <w:t>6</w:t>
            </w:r>
          </w:p>
        </w:tc>
        <w:tc>
          <w:tcPr>
            <w:tcW w:w="1561" w:type="dxa"/>
          </w:tcPr>
          <w:p w14:paraId="610B4C20" w14:textId="77777777" w:rsidR="001B039C" w:rsidRPr="005F7A67" w:rsidRDefault="001B039C" w:rsidP="001944E2">
            <w:pPr>
              <w:rPr>
                <w:rStyle w:val="SAPEmphasis"/>
              </w:rPr>
            </w:pPr>
            <w:r w:rsidRPr="005F7A67">
              <w:rPr>
                <w:rStyle w:val="SAPEmphasis"/>
              </w:rPr>
              <w:t>Enter Event Reason</w:t>
            </w:r>
          </w:p>
        </w:tc>
        <w:tc>
          <w:tcPr>
            <w:tcW w:w="3240" w:type="dxa"/>
          </w:tcPr>
          <w:p w14:paraId="3F4CB64E" w14:textId="77777777" w:rsidR="001B039C" w:rsidRDefault="001B039C" w:rsidP="001944E2">
            <w:pPr>
              <w:rPr>
                <w:ins w:id="581" w:author="Author" w:date="2018-02-02T11:02:00Z"/>
              </w:rPr>
            </w:pPr>
            <w:r w:rsidRPr="005F7A67">
              <w:t xml:space="preserve">Select the event reason for the change. </w:t>
            </w:r>
          </w:p>
          <w:p w14:paraId="3F854053" w14:textId="2F223265" w:rsidR="001B039C" w:rsidRPr="00091BF0" w:rsidDel="002E3A2E" w:rsidRDefault="001B039C" w:rsidP="001B039C">
            <w:pPr>
              <w:rPr>
                <w:ins w:id="582" w:author="Author" w:date="2018-02-02T11:02:00Z"/>
                <w:del w:id="583" w:author="Author" w:date="2018-02-27T09:00:00Z"/>
                <w:rFonts w:ascii="Calibri" w:eastAsia="Times New Roman" w:hAnsi="Calibri"/>
                <w:strike/>
                <w:sz w:val="22"/>
                <w:szCs w:val="22"/>
                <w:rPrChange w:id="584" w:author="Author" w:date="2018-02-23T11:32:00Z">
                  <w:rPr>
                    <w:ins w:id="585" w:author="Author" w:date="2018-02-02T11:02:00Z"/>
                    <w:del w:id="586" w:author="Author" w:date="2018-02-27T09:00:00Z"/>
                    <w:rFonts w:ascii="Calibri" w:eastAsia="Times New Roman" w:hAnsi="Calibri"/>
                    <w:sz w:val="22"/>
                    <w:szCs w:val="22"/>
                  </w:rPr>
                </w:rPrChange>
              </w:rPr>
            </w:pPr>
            <w:commentRangeStart w:id="587"/>
            <w:ins w:id="588" w:author="Author" w:date="2018-02-02T11:02:00Z">
              <w:del w:id="589" w:author="Author" w:date="2018-02-27T09:00:00Z">
                <w:r w:rsidRPr="00091BF0" w:rsidDel="002E3A2E">
                  <w:rPr>
                    <w:strike/>
                    <w:noProof/>
                    <w:rPrChange w:id="590" w:author="Author" w:date="2018-02-23T11:32:00Z">
                      <w:rPr>
                        <w:noProof/>
                      </w:rPr>
                    </w:rPrChange>
                  </w:rPr>
                  <w:drawing>
                    <wp:inline distT="0" distB="0" distL="0" distR="0" wp14:anchorId="45EA106F" wp14:editId="3D676EB6">
                      <wp:extent cx="225425" cy="225425"/>
                      <wp:effectExtent l="0" t="0" r="3175" b="3175"/>
                      <wp:docPr id="307" name="Picture 307"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4.png@01D2E412.524280C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091BF0" w:rsidDel="002E3A2E">
                  <w:rPr>
                    <w:strike/>
                    <w:rPrChange w:id="591" w:author="Author" w:date="2018-02-23T11:32:00Z">
                      <w:rPr/>
                    </w:rPrChange>
                  </w:rPr>
                  <w:delText> </w:delText>
                </w:r>
                <w:r w:rsidRPr="00091BF0" w:rsidDel="002E3A2E">
                  <w:rPr>
                    <w:rFonts w:ascii="BentonSans Regular" w:hAnsi="BentonSans Regular"/>
                    <w:strike/>
                    <w:color w:val="666666"/>
                    <w:sz w:val="22"/>
                    <w:rPrChange w:id="592" w:author="Author" w:date="2018-02-23T11:32:00Z">
                      <w:rPr>
                        <w:rFonts w:ascii="BentonSans Regular" w:hAnsi="BentonSans Regular"/>
                        <w:color w:val="666666"/>
                        <w:sz w:val="22"/>
                      </w:rPr>
                    </w:rPrChange>
                  </w:rPr>
                  <w:delText>Note</w:delText>
                </w:r>
              </w:del>
            </w:ins>
          </w:p>
          <w:p w14:paraId="76018D5C" w14:textId="20814AD2" w:rsidR="001B039C" w:rsidRPr="00091BF0" w:rsidDel="002E3A2E" w:rsidRDefault="001B039C" w:rsidP="001B039C">
            <w:pPr>
              <w:rPr>
                <w:ins w:id="593" w:author="Author" w:date="2018-02-02T11:02:00Z"/>
                <w:del w:id="594" w:author="Author" w:date="2018-02-27T09:00:00Z"/>
                <w:strike/>
                <w:rPrChange w:id="595" w:author="Author" w:date="2018-02-23T11:32:00Z">
                  <w:rPr>
                    <w:ins w:id="596" w:author="Author" w:date="2018-02-02T11:02:00Z"/>
                    <w:del w:id="597" w:author="Author" w:date="2018-02-27T09:00:00Z"/>
                  </w:rPr>
                </w:rPrChange>
              </w:rPr>
            </w:pPr>
            <w:ins w:id="598" w:author="Author" w:date="2018-02-02T11:02:00Z">
              <w:del w:id="599" w:author="Author" w:date="2018-02-27T09:00:00Z">
                <w:r w:rsidRPr="00091BF0" w:rsidDel="002E3A2E">
                  <w:rPr>
                    <w:strike/>
                    <w:rPrChange w:id="600" w:author="Author" w:date="2018-02-23T11:32:00Z">
                      <w:rPr/>
                    </w:rPrChange>
                  </w:rPr>
                  <w:delText>The event reasons will be dependent on what is configured in your system.</w:delText>
                </w:r>
              </w:del>
            </w:ins>
            <w:commentRangeEnd w:id="587"/>
            <w:del w:id="601" w:author="Author" w:date="2018-02-27T09:00:00Z">
              <w:r w:rsidR="00091BF0" w:rsidRPr="00091BF0" w:rsidDel="002E3A2E">
                <w:rPr>
                  <w:rStyle w:val="CommentReference"/>
                  <w:rFonts w:ascii="Arial" w:eastAsia="SimSun" w:hAnsi="Arial"/>
                  <w:strike/>
                  <w:lang w:val="de-DE"/>
                  <w:rPrChange w:id="602" w:author="Author" w:date="2018-02-23T11:32:00Z">
                    <w:rPr>
                      <w:rStyle w:val="CommentReference"/>
                      <w:rFonts w:ascii="Arial" w:eastAsia="SimSun" w:hAnsi="Arial"/>
                      <w:lang w:val="de-DE"/>
                    </w:rPr>
                  </w:rPrChange>
                </w:rPr>
                <w:commentReference w:id="587"/>
              </w:r>
            </w:del>
          </w:p>
          <w:p w14:paraId="5F153C55" w14:textId="70BA853B" w:rsidR="001B039C" w:rsidRDefault="001B039C" w:rsidP="001B039C">
            <w:pPr>
              <w:rPr>
                <w:ins w:id="603" w:author="Author" w:date="2018-02-02T11:02:00Z"/>
              </w:rPr>
            </w:pPr>
          </w:p>
          <w:p w14:paraId="4DB1E069" w14:textId="09E43FBB" w:rsidR="001B039C" w:rsidRPr="00091BF0" w:rsidRDefault="001B039C" w:rsidP="001B039C">
            <w:pPr>
              <w:pStyle w:val="SAPNoteHeading"/>
              <w:ind w:left="0"/>
              <w:rPr>
                <w:ins w:id="604" w:author="Author" w:date="2018-02-02T11:02:00Z"/>
                <w:rPrChange w:id="605" w:author="Author" w:date="2018-02-23T11:32:00Z">
                  <w:rPr>
                    <w:ins w:id="606" w:author="Author" w:date="2018-02-02T11:02:00Z"/>
                    <w:highlight w:val="cyan"/>
                  </w:rPr>
                </w:rPrChange>
              </w:rPr>
            </w:pPr>
            <w:ins w:id="607" w:author="Author" w:date="2018-02-02T11:02:00Z">
              <w:r w:rsidRPr="00916A00">
                <w:rPr>
                  <w:noProof/>
                </w:rPr>
                <w:drawing>
                  <wp:inline distT="0" distB="0" distL="0" distR="0" wp14:anchorId="6228AE41" wp14:editId="03C078BB">
                    <wp:extent cx="225425" cy="225425"/>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091BF0">
                <w:rPr>
                  <w:rPrChange w:id="608" w:author="Author" w:date="2018-02-23T11:32:00Z">
                    <w:rPr>
                      <w:highlight w:val="cyan"/>
                    </w:rPr>
                  </w:rPrChange>
                </w:rPr>
                <w:t> Note</w:t>
              </w:r>
            </w:ins>
          </w:p>
          <w:p w14:paraId="097443DE" w14:textId="239F2E9E" w:rsidR="001B039C" w:rsidRPr="005F7A67" w:rsidRDefault="001B039C" w:rsidP="001944E2">
            <w:ins w:id="609" w:author="Author" w:date="2018-02-02T11:02:00Z">
              <w:r w:rsidRPr="00091BF0">
                <w:rPr>
                  <w:rPrChange w:id="610" w:author="Author" w:date="2018-02-23T11:32:00Z">
                    <w:rPr>
                      <w:highlight w:val="cyan"/>
                    </w:rPr>
                  </w:rPrChange>
                </w:rPr>
                <w:t>This information is country-specific.</w:t>
              </w:r>
            </w:ins>
          </w:p>
        </w:tc>
        <w:tc>
          <w:tcPr>
            <w:tcW w:w="3510" w:type="dxa"/>
          </w:tcPr>
          <w:p w14:paraId="28E8CE1D" w14:textId="77777777" w:rsidR="001B039C" w:rsidRPr="001B039C" w:rsidRDefault="001B039C" w:rsidP="001B039C">
            <w:pPr>
              <w:rPr>
                <w:ins w:id="611" w:author="Author" w:date="2018-02-02T11:03:00Z"/>
                <w:rFonts w:asciiTheme="minorHAnsi" w:eastAsiaTheme="minorHAnsi" w:hAnsiTheme="minorHAnsi"/>
                <w:sz w:val="22"/>
                <w:szCs w:val="22"/>
              </w:rPr>
            </w:pPr>
            <w:commentRangeStart w:id="612"/>
            <w:commentRangeStart w:id="613"/>
            <w:r w:rsidRPr="001B039C">
              <w:rPr>
                <w:rStyle w:val="SAPScreenElement"/>
              </w:rPr>
              <w:t>Event Reason:</w:t>
            </w:r>
            <w:r w:rsidRPr="001B039C">
              <w:t xml:space="preserve"> </w:t>
            </w:r>
            <w:ins w:id="614" w:author="Author" w:date="2018-02-02T11:03:00Z">
              <w:r w:rsidRPr="001B039C">
                <w:t>select from drop-down. Dependent on the country where your company is located, choose for example:</w:t>
              </w:r>
            </w:ins>
          </w:p>
          <w:p w14:paraId="63AC8102" w14:textId="3C83E012" w:rsidR="002B6DF0" w:rsidRPr="00696E8F" w:rsidRDefault="002B6DF0" w:rsidP="00242A4D">
            <w:pPr>
              <w:pStyle w:val="ListParagraph"/>
              <w:numPr>
                <w:ilvl w:val="0"/>
                <w:numId w:val="57"/>
              </w:numPr>
              <w:ind w:left="251" w:hanging="251"/>
              <w:rPr>
                <w:rStyle w:val="SAPUserEntry"/>
                <w:rFonts w:ascii="BentonSans Book" w:hAnsi="BentonSans Book"/>
                <w:b w:val="0"/>
                <w:color w:val="auto"/>
              </w:rPr>
            </w:pPr>
            <w:r>
              <w:t xml:space="preserve">for countries </w:t>
            </w:r>
            <w:r>
              <w:rPr>
                <w:rStyle w:val="SAPEmphasis"/>
              </w:rPr>
              <w:t>AE, FR, SA, US</w:t>
            </w:r>
            <w:r>
              <w:t>:</w:t>
            </w:r>
            <w:r>
              <w:rPr>
                <w:rStyle w:val="SAPUserEntry"/>
              </w:rPr>
              <w:t xml:space="preserve"> </w:t>
            </w:r>
            <w:r w:rsidRPr="001B039C">
              <w:rPr>
                <w:rStyle w:val="SAPUserEntry"/>
              </w:rPr>
              <w:t>Job Change to Higher Grade</w:t>
            </w:r>
            <w:r w:rsidRPr="00242A4D">
              <w:t xml:space="preserve"> </w:t>
            </w:r>
            <w:r w:rsidRPr="001B039C">
              <w:rPr>
                <w:rStyle w:val="SAPUserEntry"/>
              </w:rPr>
              <w:t>(JOBUGRDE)</w:t>
            </w:r>
          </w:p>
          <w:p w14:paraId="2A37DA06" w14:textId="4FD22312" w:rsidR="00696E8F" w:rsidRPr="00242A4D" w:rsidRDefault="00696E8F" w:rsidP="00696E8F">
            <w:pPr>
              <w:pStyle w:val="ListParagraph"/>
              <w:numPr>
                <w:ilvl w:val="0"/>
                <w:numId w:val="57"/>
              </w:numPr>
              <w:ind w:left="251" w:hanging="251"/>
              <w:rPr>
                <w:rStyle w:val="SAPUserEntry"/>
                <w:rFonts w:ascii="BentonSans Book" w:hAnsi="BentonSans Book"/>
                <w:b w:val="0"/>
                <w:color w:val="auto"/>
              </w:rPr>
            </w:pPr>
            <w:r>
              <w:t xml:space="preserve">for country </w:t>
            </w:r>
            <w:r>
              <w:rPr>
                <w:rStyle w:val="SAPEmphasis"/>
              </w:rPr>
              <w:t>AU</w:t>
            </w:r>
            <w:r>
              <w:t>:</w:t>
            </w:r>
            <w:r>
              <w:rPr>
                <w:rStyle w:val="SAPUserEntry"/>
              </w:rPr>
              <w:t xml:space="preserve"> </w:t>
            </w:r>
            <w:r w:rsidRPr="00696E8F">
              <w:rPr>
                <w:rStyle w:val="SAPUserEntry"/>
              </w:rPr>
              <w:t>Full-time to Part-time</w:t>
            </w:r>
            <w:r w:rsidRPr="00696E8F">
              <w:rPr>
                <w:b/>
              </w:rPr>
              <w:t xml:space="preserve"> </w:t>
            </w:r>
            <w:r w:rsidRPr="00696E8F">
              <w:rPr>
                <w:rStyle w:val="SAPUserEntry"/>
              </w:rPr>
              <w:t>(J</w:t>
            </w:r>
            <w:r>
              <w:rPr>
                <w:rStyle w:val="SAPUserEntry"/>
              </w:rPr>
              <w:t>O</w:t>
            </w:r>
            <w:r w:rsidRPr="00696E8F">
              <w:rPr>
                <w:rStyle w:val="SAPUserEntry"/>
              </w:rPr>
              <w:t>BFTPT</w:t>
            </w:r>
            <w:r>
              <w:rPr>
                <w:rStyle w:val="SAPUserEntry"/>
              </w:rPr>
              <w:t>)</w:t>
            </w:r>
          </w:p>
          <w:p w14:paraId="2A9A292B" w14:textId="77777777" w:rsidR="00696E8F" w:rsidRPr="002B6DF0" w:rsidRDefault="00696E8F" w:rsidP="00696E8F">
            <w:pPr>
              <w:pStyle w:val="ListParagraph"/>
              <w:numPr>
                <w:ilvl w:val="0"/>
                <w:numId w:val="57"/>
              </w:numPr>
              <w:ind w:left="251" w:hanging="251"/>
              <w:rPr>
                <w:rStyle w:val="SAPUserEntry"/>
                <w:rFonts w:ascii="BentonSans Book" w:hAnsi="BentonSans Book"/>
                <w:b w:val="0"/>
                <w:i/>
                <w:color w:val="auto"/>
              </w:rPr>
            </w:pPr>
            <w:r>
              <w:t xml:space="preserve">for country </w:t>
            </w:r>
            <w:r>
              <w:rPr>
                <w:rStyle w:val="SAPEmphasis"/>
              </w:rPr>
              <w:t>CN</w:t>
            </w:r>
            <w:r>
              <w:t>:</w:t>
            </w:r>
            <w:r>
              <w:rPr>
                <w:rStyle w:val="SAPUserEntry"/>
              </w:rPr>
              <w:t xml:space="preserve"> Location Change</w:t>
            </w:r>
            <w:r w:rsidRPr="00242A4D">
              <w:rPr>
                <w:b/>
              </w:rPr>
              <w:t xml:space="preserve"> </w:t>
            </w:r>
            <w:r w:rsidRPr="002B6DF0">
              <w:rPr>
                <w:rStyle w:val="SAPUserEntry"/>
              </w:rPr>
              <w:t>(</w:t>
            </w:r>
            <w:r w:rsidRPr="00242A4D">
              <w:rPr>
                <w:rStyle w:val="SAPUserEntry"/>
              </w:rPr>
              <w:t>JOBLOCN</w:t>
            </w:r>
            <w:r w:rsidRPr="002B6DF0">
              <w:rPr>
                <w:rStyle w:val="SAPUserEntry"/>
              </w:rPr>
              <w:t>)</w:t>
            </w:r>
          </w:p>
          <w:p w14:paraId="6CEDF60C" w14:textId="1FABB526" w:rsidR="00242A4D" w:rsidRPr="00242A4D" w:rsidRDefault="00242A4D" w:rsidP="00242A4D">
            <w:pPr>
              <w:pStyle w:val="ListParagraph"/>
              <w:numPr>
                <w:ilvl w:val="0"/>
                <w:numId w:val="57"/>
              </w:numPr>
              <w:ind w:left="251" w:hanging="251"/>
              <w:rPr>
                <w:rStyle w:val="SAPUserEntry"/>
                <w:rFonts w:ascii="BentonSans Book" w:hAnsi="BentonSans Book"/>
                <w:b w:val="0"/>
                <w:color w:val="auto"/>
              </w:rPr>
            </w:pPr>
            <w:r>
              <w:t>for countr</w:t>
            </w:r>
            <w:r w:rsidR="00696E8F">
              <w:t>y</w:t>
            </w:r>
            <w:r>
              <w:t xml:space="preserve"> </w:t>
            </w:r>
            <w:r>
              <w:rPr>
                <w:rStyle w:val="SAPEmphasis"/>
              </w:rPr>
              <w:t>DE</w:t>
            </w:r>
            <w:r>
              <w:t>:</w:t>
            </w:r>
            <w:r>
              <w:rPr>
                <w:rStyle w:val="SAPUserEntry"/>
              </w:rPr>
              <w:t xml:space="preserve"> </w:t>
            </w:r>
            <w:r w:rsidRPr="002B6DF0">
              <w:rPr>
                <w:rStyle w:val="SAPUserEntry"/>
              </w:rPr>
              <w:t>Data Change</w:t>
            </w:r>
            <w:r w:rsidRPr="002B6DF0">
              <w:rPr>
                <w:b/>
              </w:rPr>
              <w:t xml:space="preserve"> </w:t>
            </w:r>
            <w:r w:rsidRPr="002B6DF0">
              <w:rPr>
                <w:rStyle w:val="SAPUserEntry"/>
              </w:rPr>
              <w:t>/</w:t>
            </w:r>
            <w:r w:rsidRPr="002B6DF0">
              <w:t xml:space="preserve"> </w:t>
            </w:r>
            <w:r w:rsidRPr="002B6DF0">
              <w:rPr>
                <w:rStyle w:val="SAPUserEntry"/>
              </w:rPr>
              <w:t>Job Title Update</w:t>
            </w:r>
            <w:r w:rsidRPr="00242A4D">
              <w:rPr>
                <w:b/>
              </w:rPr>
              <w:t xml:space="preserve"> </w:t>
            </w:r>
            <w:r w:rsidRPr="002B6DF0">
              <w:rPr>
                <w:rStyle w:val="SAPUserEntry"/>
              </w:rPr>
              <w:t>(JOBTITLE)</w:t>
            </w:r>
          </w:p>
          <w:p w14:paraId="4C5C3FC3" w14:textId="14480965" w:rsidR="001B039C" w:rsidRPr="00242A4D" w:rsidRDefault="002B6DF0" w:rsidP="00242A4D">
            <w:pPr>
              <w:pStyle w:val="ListParagraph"/>
              <w:numPr>
                <w:ilvl w:val="0"/>
                <w:numId w:val="57"/>
              </w:numPr>
              <w:ind w:left="251" w:hanging="251"/>
              <w:rPr>
                <w:i/>
              </w:rPr>
            </w:pPr>
            <w:r>
              <w:t>for countr</w:t>
            </w:r>
            <w:r w:rsidR="00242A4D">
              <w:t>y</w:t>
            </w:r>
            <w:r>
              <w:t xml:space="preserve"> </w:t>
            </w:r>
            <w:r>
              <w:rPr>
                <w:rStyle w:val="SAPEmphasis"/>
              </w:rPr>
              <w:t>GB</w:t>
            </w:r>
            <w:r>
              <w:t>:</w:t>
            </w:r>
            <w:r>
              <w:rPr>
                <w:rStyle w:val="SAPUserEntry"/>
              </w:rPr>
              <w:t xml:space="preserve"> </w:t>
            </w:r>
            <w:r w:rsidRPr="002B6DF0">
              <w:rPr>
                <w:rStyle w:val="SAPUserEntry"/>
              </w:rPr>
              <w:t>Change of Employee Class</w:t>
            </w:r>
            <w:r w:rsidRPr="002B6DF0">
              <w:rPr>
                <w:b/>
              </w:rPr>
              <w:t xml:space="preserve"> </w:t>
            </w:r>
            <w:r w:rsidRPr="002B6DF0">
              <w:rPr>
                <w:rStyle w:val="SAPUserEntry"/>
              </w:rPr>
              <w:t>(JOBEMPCL)</w:t>
            </w:r>
            <w:commentRangeEnd w:id="612"/>
            <w:r w:rsidR="00DC78FA">
              <w:rPr>
                <w:rStyle w:val="CommentReference"/>
                <w:rFonts w:ascii="Arial" w:eastAsia="SimSun" w:hAnsi="Arial"/>
                <w:lang w:val="de-DE"/>
              </w:rPr>
              <w:commentReference w:id="612"/>
            </w:r>
            <w:commentRangeEnd w:id="613"/>
            <w:r w:rsidR="00F76460">
              <w:rPr>
                <w:rStyle w:val="CommentReference"/>
                <w:rFonts w:ascii="Arial" w:eastAsia="SimSun" w:hAnsi="Arial"/>
                <w:lang w:val="de-DE"/>
              </w:rPr>
              <w:commentReference w:id="613"/>
            </w:r>
          </w:p>
        </w:tc>
        <w:tc>
          <w:tcPr>
            <w:tcW w:w="4050" w:type="dxa"/>
          </w:tcPr>
          <w:p w14:paraId="4B36816A" w14:textId="77777777" w:rsidR="001B039C" w:rsidRPr="005F7A67" w:rsidRDefault="001B039C" w:rsidP="001944E2"/>
        </w:tc>
        <w:tc>
          <w:tcPr>
            <w:tcW w:w="1170" w:type="dxa"/>
          </w:tcPr>
          <w:p w14:paraId="050F8DA9" w14:textId="77777777" w:rsidR="001B039C" w:rsidRPr="005F7A67" w:rsidRDefault="001B039C" w:rsidP="001944E2">
            <w:pPr>
              <w:rPr>
                <w:rFonts w:cs="Arial"/>
                <w:bCs/>
              </w:rPr>
            </w:pPr>
          </w:p>
        </w:tc>
      </w:tr>
      <w:tr w:rsidR="001B039C" w:rsidRPr="005F7A67" w14:paraId="7A25D365" w14:textId="77777777" w:rsidTr="00242A4D">
        <w:trPr>
          <w:trHeight w:val="357"/>
        </w:trPr>
        <w:tc>
          <w:tcPr>
            <w:tcW w:w="751" w:type="dxa"/>
            <w:vMerge w:val="restart"/>
          </w:tcPr>
          <w:p w14:paraId="5B6FCB76" w14:textId="7BF77682" w:rsidR="001B039C" w:rsidRPr="005F7A67" w:rsidRDefault="001B039C" w:rsidP="001944E2">
            <w:r w:rsidRPr="005F7A67">
              <w:t>7</w:t>
            </w:r>
          </w:p>
        </w:tc>
        <w:tc>
          <w:tcPr>
            <w:tcW w:w="1561" w:type="dxa"/>
            <w:vMerge w:val="restart"/>
          </w:tcPr>
          <w:p w14:paraId="6ADD4D66" w14:textId="104064AB" w:rsidR="001B039C" w:rsidRPr="005F7A67" w:rsidRDefault="001B039C" w:rsidP="001944E2">
            <w:pPr>
              <w:rPr>
                <w:rStyle w:val="SAPEmphasis"/>
              </w:rPr>
            </w:pPr>
            <w:r w:rsidRPr="005F7A67">
              <w:rPr>
                <w:rStyle w:val="SAPEmphasis"/>
              </w:rPr>
              <w:t>Enter Job Information</w:t>
            </w:r>
          </w:p>
        </w:tc>
        <w:tc>
          <w:tcPr>
            <w:tcW w:w="3240" w:type="dxa"/>
            <w:vMerge w:val="restart"/>
          </w:tcPr>
          <w:p w14:paraId="78096F2B" w14:textId="1649A3E3" w:rsidR="001B039C" w:rsidRPr="003972DD" w:rsidRDefault="001B039C" w:rsidP="001944E2">
            <w:pPr>
              <w:rPr>
                <w:ins w:id="615" w:author="Author" w:date="2018-02-02T11:06:00Z"/>
                <w:rPrChange w:id="616" w:author="Author" w:date="2018-02-22T11:46:00Z">
                  <w:rPr>
                    <w:ins w:id="617" w:author="Author" w:date="2018-02-02T11:06:00Z"/>
                    <w:highlight w:val="yellow"/>
                  </w:rPr>
                </w:rPrChange>
              </w:rPr>
            </w:pPr>
            <w:r w:rsidRPr="003972DD">
              <w:rPr>
                <w:rPrChange w:id="618" w:author="Author" w:date="2018-02-22T11:46:00Z">
                  <w:rPr>
                    <w:highlight w:val="yellow"/>
                  </w:rPr>
                </w:rPrChange>
              </w:rPr>
              <w:t xml:space="preserve">Make changes in the </w:t>
            </w:r>
            <w:r w:rsidRPr="003972DD">
              <w:rPr>
                <w:rStyle w:val="SAPScreenElement"/>
                <w:rPrChange w:id="619" w:author="Author" w:date="2018-02-22T11:46:00Z">
                  <w:rPr>
                    <w:rStyle w:val="SAPScreenElement"/>
                    <w:highlight w:val="yellow"/>
                  </w:rPr>
                </w:rPrChange>
              </w:rPr>
              <w:t xml:space="preserve">Job Information </w:t>
            </w:r>
            <w:r w:rsidRPr="003972DD">
              <w:rPr>
                <w:rPrChange w:id="620" w:author="Author" w:date="2018-02-22T11:46:00Z">
                  <w:rPr>
                    <w:highlight w:val="yellow"/>
                  </w:rPr>
                </w:rPrChange>
              </w:rPr>
              <w:t>block as appropriate</w:t>
            </w:r>
            <w:r w:rsidRPr="003972DD">
              <w:rPr>
                <w:i/>
                <w:rPrChange w:id="621" w:author="Author" w:date="2018-02-22T11:46:00Z">
                  <w:rPr>
                    <w:i/>
                    <w:highlight w:val="yellow"/>
                  </w:rPr>
                </w:rPrChange>
              </w:rPr>
              <w:t xml:space="preserve">. </w:t>
            </w:r>
            <w:del w:id="622" w:author="Author" w:date="2018-02-22T11:46:00Z">
              <w:r w:rsidRPr="003972DD" w:rsidDel="00AF6955">
                <w:rPr>
                  <w:strike/>
                  <w:rPrChange w:id="623" w:author="Author" w:date="2018-02-22T11:46:00Z">
                    <w:rPr>
                      <w:strike/>
                      <w:highlight w:val="yellow"/>
                    </w:rPr>
                  </w:rPrChange>
                </w:rPr>
                <w:delText xml:space="preserve">Adapt values, for example, </w:delText>
              </w:r>
              <w:r w:rsidRPr="003972DD" w:rsidDel="00AF6955">
                <w:rPr>
                  <w:rStyle w:val="SAPScreenElement"/>
                  <w:strike/>
                  <w:rPrChange w:id="624" w:author="Author" w:date="2018-02-22T11:46:00Z">
                    <w:rPr>
                      <w:rStyle w:val="SAPScreenElement"/>
                      <w:strike/>
                      <w:highlight w:val="yellow"/>
                    </w:rPr>
                  </w:rPrChange>
                </w:rPr>
                <w:delText>Job Classification, Job Title, Pay Grade</w:delText>
              </w:r>
              <w:r w:rsidRPr="003972DD" w:rsidDel="00AF6955">
                <w:rPr>
                  <w:strike/>
                  <w:rPrChange w:id="625" w:author="Author" w:date="2018-02-22T11:46:00Z">
                    <w:rPr>
                      <w:strike/>
                      <w:highlight w:val="yellow"/>
                    </w:rPr>
                  </w:rPrChange>
                </w:rPr>
                <w:delText>, and so on.</w:delText>
              </w:r>
            </w:del>
          </w:p>
          <w:p w14:paraId="1CFABBC2" w14:textId="77777777" w:rsidR="001B039C" w:rsidRPr="00242A4D" w:rsidRDefault="001B039C" w:rsidP="001B039C">
            <w:pPr>
              <w:pStyle w:val="SAPNoteHeading"/>
              <w:ind w:left="0"/>
              <w:rPr>
                <w:ins w:id="626" w:author="Author" w:date="2018-02-02T11:06:00Z"/>
                <w:rPrChange w:id="627" w:author="Author" w:date="2018-02-02T11:06:00Z">
                  <w:rPr>
                    <w:ins w:id="628" w:author="Author" w:date="2018-02-02T11:06:00Z"/>
                    <w:highlight w:val="cyan"/>
                  </w:rPr>
                </w:rPrChange>
              </w:rPr>
            </w:pPr>
            <w:ins w:id="629" w:author="Author" w:date="2018-02-02T11:06:00Z">
              <w:r w:rsidRPr="00AE11E0">
                <w:rPr>
                  <w:noProof/>
                </w:rPr>
                <w:drawing>
                  <wp:inline distT="0" distB="0" distL="0" distR="0" wp14:anchorId="5EB2B8B7" wp14:editId="09652F68">
                    <wp:extent cx="225425" cy="225425"/>
                    <wp:effectExtent l="0" t="0" r="0" b="31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42A4D">
                <w:rPr>
                  <w:rPrChange w:id="630" w:author="Author" w:date="2018-02-02T11:06:00Z">
                    <w:rPr>
                      <w:highlight w:val="cyan"/>
                    </w:rPr>
                  </w:rPrChange>
                </w:rPr>
                <w:t> Note</w:t>
              </w:r>
            </w:ins>
          </w:p>
          <w:p w14:paraId="5A01D41F" w14:textId="77777777" w:rsidR="001B039C" w:rsidRDefault="001B039C" w:rsidP="001944E2">
            <w:pPr>
              <w:rPr>
                <w:ins w:id="631" w:author="Author" w:date="2018-02-02T11:06:00Z"/>
                <w:highlight w:val="yellow"/>
              </w:rPr>
            </w:pPr>
            <w:ins w:id="632" w:author="Author" w:date="2018-02-02T11:06:00Z">
              <w:r w:rsidRPr="005F7A67">
                <w:rPr>
                  <w:rFonts w:cs="Arial"/>
                  <w:bCs/>
                </w:rPr>
                <w:t>After entering the new value, the old value is displayed crossed out.</w:t>
              </w:r>
            </w:ins>
          </w:p>
          <w:p w14:paraId="13339084" w14:textId="77777777" w:rsidR="001B039C" w:rsidRPr="003972DD" w:rsidRDefault="001B039C" w:rsidP="001B039C">
            <w:pPr>
              <w:pStyle w:val="SAPNoteHeading"/>
              <w:ind w:left="0"/>
              <w:rPr>
                <w:ins w:id="633" w:author="Author" w:date="2018-02-02T11:06:00Z"/>
                <w:rPrChange w:id="634" w:author="Author" w:date="2018-02-22T11:46:00Z">
                  <w:rPr>
                    <w:ins w:id="635" w:author="Author" w:date="2018-02-02T11:06:00Z"/>
                    <w:highlight w:val="cyan"/>
                  </w:rPr>
                </w:rPrChange>
              </w:rPr>
            </w:pPr>
            <w:ins w:id="636" w:author="Author" w:date="2018-02-02T11:06:00Z">
              <w:r w:rsidRPr="00916A00">
                <w:rPr>
                  <w:noProof/>
                </w:rPr>
                <w:drawing>
                  <wp:inline distT="0" distB="0" distL="0" distR="0" wp14:anchorId="09D863FA" wp14:editId="4D803454">
                    <wp:extent cx="225425" cy="225425"/>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972DD">
                <w:rPr>
                  <w:rPrChange w:id="637" w:author="Author" w:date="2018-02-22T11:46:00Z">
                    <w:rPr>
                      <w:highlight w:val="cyan"/>
                    </w:rPr>
                  </w:rPrChange>
                </w:rPr>
                <w:t> Note</w:t>
              </w:r>
            </w:ins>
          </w:p>
          <w:p w14:paraId="46EF3299" w14:textId="3C3BD6F8" w:rsidR="001B039C" w:rsidRPr="00A15FB0" w:rsidRDefault="001B039C" w:rsidP="001B039C">
            <w:pPr>
              <w:rPr>
                <w:highlight w:val="yellow"/>
              </w:rPr>
            </w:pPr>
            <w:ins w:id="638" w:author="Author" w:date="2018-02-02T11:06:00Z">
              <w:r w:rsidRPr="003972DD">
                <w:rPr>
                  <w:rPrChange w:id="639" w:author="Author" w:date="2018-02-22T11:46:00Z">
                    <w:rPr>
                      <w:highlight w:val="cyan"/>
                    </w:rPr>
                  </w:rPrChange>
                </w:rPr>
                <w:t>This information is country-specific.</w:t>
              </w:r>
            </w:ins>
            <w:r w:rsidRPr="003972DD">
              <w:rPr>
                <w:rPrChange w:id="640" w:author="Author" w:date="2018-02-22T11:46:00Z">
                  <w:rPr>
                    <w:highlight w:val="yellow"/>
                  </w:rPr>
                </w:rPrChange>
              </w:rPr>
              <w:t xml:space="preserve"> </w:t>
            </w:r>
          </w:p>
        </w:tc>
        <w:tc>
          <w:tcPr>
            <w:tcW w:w="3510" w:type="dxa"/>
          </w:tcPr>
          <w:p w14:paraId="55C6E0D6" w14:textId="77777777" w:rsidR="001B039C" w:rsidRPr="003972DD" w:rsidRDefault="001B039C" w:rsidP="001B039C">
            <w:pPr>
              <w:rPr>
                <w:rFonts w:asciiTheme="minorHAnsi" w:eastAsiaTheme="minorHAnsi" w:hAnsiTheme="minorHAnsi"/>
                <w:sz w:val="22"/>
                <w:szCs w:val="22"/>
              </w:rPr>
            </w:pPr>
            <w:r w:rsidRPr="003972DD">
              <w:rPr>
                <w:rPrChange w:id="641" w:author="Author" w:date="2018-02-22T11:47:00Z">
                  <w:rPr>
                    <w:highlight w:val="cyan"/>
                  </w:rPr>
                </w:rPrChange>
              </w:rPr>
              <w:t>Enter data as appropriate.</w:t>
            </w:r>
          </w:p>
          <w:p w14:paraId="49AC680E" w14:textId="119204B2" w:rsidR="001B039C" w:rsidRPr="003972DD" w:rsidRDefault="001B039C" w:rsidP="001B039C">
            <w:pPr>
              <w:pStyle w:val="SAPNoteHeading"/>
              <w:spacing w:before="60"/>
              <w:ind w:left="0"/>
              <w:rPr>
                <w:rPrChange w:id="642" w:author="Author" w:date="2018-02-22T11:47:00Z">
                  <w:rPr>
                    <w:highlight w:val="cyan"/>
                  </w:rPr>
                </w:rPrChange>
              </w:rPr>
            </w:pPr>
            <w:r w:rsidRPr="00916A00">
              <w:rPr>
                <w:noProof/>
              </w:rPr>
              <w:drawing>
                <wp:inline distT="0" distB="0" distL="0" distR="0" wp14:anchorId="4A4F0D87" wp14:editId="33B71449">
                  <wp:extent cx="213995" cy="23749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3972DD">
              <w:rPr>
                <w:rPrChange w:id="643" w:author="Author" w:date="2018-02-22T11:47:00Z">
                  <w:rPr>
                    <w:highlight w:val="cyan"/>
                  </w:rPr>
                </w:rPrChange>
              </w:rPr>
              <w:t> Caution</w:t>
            </w:r>
          </w:p>
          <w:p w14:paraId="6174EAD3" w14:textId="57C4D0E4" w:rsidR="001B039C" w:rsidRPr="00A15FB0" w:rsidRDefault="001B039C" w:rsidP="001B039C">
            <w:pPr>
              <w:rPr>
                <w:rStyle w:val="SAPScreenElement"/>
                <w:highlight w:val="yellow"/>
              </w:rPr>
            </w:pPr>
            <w:del w:id="644" w:author="Author" w:date="2018-02-02T13:58:00Z">
              <w:r w:rsidRPr="003972DD" w:rsidDel="004D7169">
                <w:rPr>
                  <w:rPrChange w:id="645" w:author="Author" w:date="2018-02-22T11:47:00Z">
                    <w:rPr>
                      <w:highlight w:val="cyan"/>
                    </w:rPr>
                  </w:rPrChange>
                </w:rPr>
                <w:delText xml:space="preserve">For a </w:delText>
              </w:r>
              <w:r w:rsidRPr="003972DD" w:rsidDel="004D7169">
                <w:rPr>
                  <w:rPrChange w:id="646" w:author="Author" w:date="2018-02-22T11:47:00Z">
                    <w:rPr>
                      <w:highlight w:val="red"/>
                    </w:rPr>
                  </w:rPrChange>
                </w:rPr>
                <w:delText xml:space="preserve">detailed </w:delText>
              </w:r>
              <w:r w:rsidRPr="003972DD" w:rsidDel="004D7169">
                <w:rPr>
                  <w:rPrChange w:id="647" w:author="Author" w:date="2018-02-22T11:47:00Z">
                    <w:rPr>
                      <w:highlight w:val="cyan"/>
                    </w:rPr>
                  </w:rPrChange>
                </w:rPr>
                <w:delText>list refer to</w:delText>
              </w:r>
            </w:del>
            <w:ins w:id="648" w:author="Author" w:date="2018-02-02T13:58:00Z">
              <w:r w:rsidR="004D7169" w:rsidRPr="003972DD">
                <w:rPr>
                  <w:rPrChange w:id="649" w:author="Author" w:date="2018-02-22T11:47:00Z">
                    <w:rPr>
                      <w:highlight w:val="cyan"/>
                    </w:rPr>
                  </w:rPrChange>
                </w:rPr>
                <w:t>Examples of fields to be adapted are given in</w:t>
              </w:r>
            </w:ins>
            <w:r w:rsidRPr="003972DD">
              <w:rPr>
                <w:rPrChange w:id="650" w:author="Author" w:date="2018-02-22T11:47:00Z">
                  <w:rPr>
                    <w:highlight w:val="cyan"/>
                  </w:rPr>
                </w:rPrChange>
              </w:rPr>
              <w:t xml:space="preserve"> chapter </w:t>
            </w:r>
            <w:commentRangeStart w:id="651"/>
            <w:ins w:id="652" w:author="Author" w:date="2018-01-31T14:11:00Z">
              <w:r w:rsidRPr="003972DD">
                <w:rPr>
                  <w:rStyle w:val="Hyperlink"/>
                  <w:rFonts w:ascii="BentonSans Bold" w:hAnsi="BentonSans Bold"/>
                  <w:rPrChange w:id="653" w:author="Author" w:date="2018-02-22T11:47:00Z">
                    <w:rPr>
                      <w:rStyle w:val="Hyperlink"/>
                      <w:rFonts w:ascii="BentonSans Bold" w:hAnsi="BentonSans Bold"/>
                      <w:highlight w:val="yellow"/>
                    </w:rPr>
                  </w:rPrChange>
                </w:rPr>
                <w:fldChar w:fldCharType="begin"/>
              </w:r>
            </w:ins>
            <w:ins w:id="654" w:author="Author" w:date="2018-02-27T09:01:00Z">
              <w:r w:rsidR="002E3A2E">
                <w:rPr>
                  <w:rStyle w:val="Hyperlink"/>
                  <w:rFonts w:ascii="BentonSans Bold" w:hAnsi="BentonSans Bold"/>
                </w:rPr>
                <w:instrText>HYPERLINK  \l "_Compensation_Information"</w:instrText>
              </w:r>
            </w:ins>
            <w:del w:id="655" w:author="Author" w:date="2018-02-27T09:01:00Z">
              <w:r w:rsidRPr="003972DD" w:rsidDel="002E3A2E">
                <w:rPr>
                  <w:rStyle w:val="Hyperlink"/>
                  <w:rFonts w:ascii="BentonSans Bold" w:hAnsi="BentonSans Bold"/>
                  <w:rPrChange w:id="656" w:author="Author" w:date="2018-02-22T11:47:00Z">
                    <w:rPr>
                      <w:rStyle w:val="Hyperlink"/>
                      <w:rFonts w:ascii="BentonSans Bold" w:hAnsi="BentonSans Bold"/>
                      <w:highlight w:val="yellow"/>
                    </w:rPr>
                  </w:rPrChange>
                </w:rPr>
                <w:delInstrText>HYPERLINK  \l "_Job_Information"</w:delInstrText>
              </w:r>
            </w:del>
            <w:ins w:id="657" w:author="Author" w:date="2018-01-31T14:11:00Z">
              <w:r w:rsidRPr="003972DD">
                <w:rPr>
                  <w:rStyle w:val="Hyperlink"/>
                  <w:rFonts w:ascii="BentonSans Bold" w:hAnsi="BentonSans Bold"/>
                  <w:rPrChange w:id="658" w:author="Author" w:date="2018-02-22T11:47:00Z">
                    <w:rPr>
                      <w:rStyle w:val="Hyperlink"/>
                      <w:rFonts w:ascii="BentonSans Bold" w:hAnsi="BentonSans Bold"/>
                      <w:highlight w:val="yellow"/>
                    </w:rPr>
                  </w:rPrChange>
                </w:rPr>
                <w:fldChar w:fldCharType="separate"/>
              </w:r>
              <w:del w:id="659" w:author="Author" w:date="2018-02-27T09:01:00Z">
                <w:r w:rsidRPr="003972DD" w:rsidDel="002E3A2E">
                  <w:rPr>
                    <w:rStyle w:val="Hyperlink"/>
                    <w:rFonts w:ascii="BentonSans Bold" w:hAnsi="BentonSans Bold"/>
                    <w:rPrChange w:id="660" w:author="Author" w:date="2018-02-22T11:47:00Z">
                      <w:rPr>
                        <w:rStyle w:val="Hyperlink"/>
                        <w:rFonts w:ascii="BentonSans Bold" w:hAnsi="BentonSans Bold"/>
                        <w:highlight w:val="yellow"/>
                      </w:rPr>
                    </w:rPrChange>
                  </w:rPr>
                  <w:delText xml:space="preserve">Country-Specific </w:delText>
                </w:r>
              </w:del>
            </w:ins>
            <w:del w:id="661" w:author="Author" w:date="2018-02-27T09:01:00Z">
              <w:r w:rsidRPr="003972DD" w:rsidDel="002E3A2E">
                <w:rPr>
                  <w:rStyle w:val="Hyperlink"/>
                  <w:rFonts w:ascii="BentonSans Bold" w:hAnsi="BentonSans Bold"/>
                  <w:rPrChange w:id="662" w:author="Author" w:date="2018-02-22T11:47:00Z">
                    <w:rPr>
                      <w:rStyle w:val="Hyperlink"/>
                      <w:rFonts w:ascii="BentonSans Bold" w:hAnsi="BentonSans Bold"/>
                      <w:highlight w:val="yellow"/>
                    </w:rPr>
                  </w:rPrChange>
                </w:rPr>
                <w:delText>Job</w:delText>
              </w:r>
            </w:del>
            <w:ins w:id="663" w:author="Author" w:date="2018-01-31T14:11:00Z">
              <w:del w:id="664" w:author="Author" w:date="2018-02-27T09:01:00Z">
                <w:r w:rsidRPr="003972DD" w:rsidDel="002E3A2E">
                  <w:rPr>
                    <w:rStyle w:val="Hyperlink"/>
                    <w:rFonts w:ascii="BentonSans Bold" w:hAnsi="BentonSans Bold"/>
                    <w:rPrChange w:id="665" w:author="Author" w:date="2018-02-22T11:47:00Z">
                      <w:rPr>
                        <w:rStyle w:val="Hyperlink"/>
                        <w:rFonts w:ascii="BentonSans Bold" w:hAnsi="BentonSans Bold"/>
                        <w:highlight w:val="yellow"/>
                      </w:rPr>
                    </w:rPrChange>
                  </w:rPr>
                  <w:delText xml:space="preserve"> Information</w:delText>
                </w:r>
              </w:del>
            </w:ins>
            <w:ins w:id="666" w:author="Author" w:date="2018-02-27T09:01:00Z">
              <w:r w:rsidR="002E3A2E">
                <w:rPr>
                  <w:rStyle w:val="Hyperlink"/>
                  <w:rFonts w:ascii="BentonSans Bold" w:hAnsi="BentonSans Bold"/>
                </w:rPr>
                <w:t>Job Information</w:t>
              </w:r>
            </w:ins>
            <w:ins w:id="667" w:author="Author" w:date="2018-01-31T14:11:00Z">
              <w:r w:rsidRPr="003972DD">
                <w:rPr>
                  <w:rStyle w:val="Hyperlink"/>
                  <w:rFonts w:ascii="BentonSans Bold" w:hAnsi="BentonSans Bold"/>
                  <w:rPrChange w:id="668" w:author="Author" w:date="2018-02-22T11:47:00Z">
                    <w:rPr>
                      <w:rStyle w:val="Hyperlink"/>
                      <w:rFonts w:ascii="BentonSans Bold" w:hAnsi="BentonSans Bold"/>
                      <w:highlight w:val="yellow"/>
                    </w:rPr>
                  </w:rPrChange>
                </w:rPr>
                <w:fldChar w:fldCharType="end"/>
              </w:r>
            </w:ins>
            <w:r w:rsidRPr="003972DD">
              <w:t>.</w:t>
            </w:r>
            <w:commentRangeEnd w:id="651"/>
            <w:r w:rsidR="00AF6955" w:rsidRPr="003972DD">
              <w:rPr>
                <w:rStyle w:val="CommentReference"/>
                <w:rFonts w:ascii="Arial" w:eastAsia="SimSun" w:hAnsi="Arial"/>
                <w:lang w:val="de-DE"/>
              </w:rPr>
              <w:commentReference w:id="651"/>
            </w:r>
          </w:p>
        </w:tc>
        <w:tc>
          <w:tcPr>
            <w:tcW w:w="4050" w:type="dxa"/>
          </w:tcPr>
          <w:p w14:paraId="0442704C" w14:textId="642FBE2B" w:rsidR="001B039C" w:rsidRPr="005F7A67" w:rsidRDefault="001B039C" w:rsidP="001944E2">
            <w:ins w:id="669" w:author="Author" w:date="2018-02-02T11:08:00Z">
              <w:r w:rsidRPr="005F7A67">
                <w:t>The data affected by the job change can be reviewed.</w:t>
              </w:r>
            </w:ins>
          </w:p>
        </w:tc>
        <w:tc>
          <w:tcPr>
            <w:tcW w:w="1170" w:type="dxa"/>
          </w:tcPr>
          <w:p w14:paraId="03DAC0DF" w14:textId="77777777" w:rsidR="001B039C" w:rsidRPr="005F7A67" w:rsidRDefault="001B039C" w:rsidP="001944E2">
            <w:pPr>
              <w:rPr>
                <w:rFonts w:cs="Arial"/>
                <w:bCs/>
              </w:rPr>
            </w:pPr>
          </w:p>
        </w:tc>
      </w:tr>
      <w:tr w:rsidR="001B039C" w:rsidRPr="005F7A67" w14:paraId="7A6B72F7" w14:textId="77777777" w:rsidTr="00242A4D">
        <w:trPr>
          <w:trHeight w:val="357"/>
        </w:trPr>
        <w:tc>
          <w:tcPr>
            <w:tcW w:w="751" w:type="dxa"/>
            <w:vMerge/>
          </w:tcPr>
          <w:p w14:paraId="46C921CF" w14:textId="1DB320A1" w:rsidR="001B039C" w:rsidRPr="005F7A67" w:rsidRDefault="001B039C" w:rsidP="001944E2"/>
        </w:tc>
        <w:tc>
          <w:tcPr>
            <w:tcW w:w="1561" w:type="dxa"/>
            <w:vMerge/>
          </w:tcPr>
          <w:p w14:paraId="2D22E2B5" w14:textId="3471E3E4" w:rsidR="001B039C" w:rsidRPr="005F7A67" w:rsidRDefault="001B039C" w:rsidP="001944E2">
            <w:pPr>
              <w:rPr>
                <w:rStyle w:val="SAPEmphasis"/>
              </w:rPr>
            </w:pPr>
          </w:p>
        </w:tc>
        <w:tc>
          <w:tcPr>
            <w:tcW w:w="3240" w:type="dxa"/>
            <w:vMerge/>
          </w:tcPr>
          <w:p w14:paraId="2E6011CC" w14:textId="33630026" w:rsidR="001B039C" w:rsidRPr="00A15FB0" w:rsidRDefault="001B039C" w:rsidP="001B039C">
            <w:pPr>
              <w:rPr>
                <w:highlight w:val="yellow"/>
              </w:rPr>
            </w:pPr>
          </w:p>
        </w:tc>
        <w:tc>
          <w:tcPr>
            <w:tcW w:w="3510" w:type="dxa"/>
          </w:tcPr>
          <w:p w14:paraId="369782FF" w14:textId="0D09EAF7" w:rsidR="001B039C" w:rsidRPr="001B039C" w:rsidRDefault="001B039C" w:rsidP="001944E2">
            <w:pPr>
              <w:rPr>
                <w:i/>
                <w:strike/>
                <w:highlight w:val="yellow"/>
              </w:rPr>
            </w:pPr>
            <w:del w:id="670" w:author="Author" w:date="2018-02-22T11:47:00Z">
              <w:r w:rsidRPr="001B039C" w:rsidDel="00AF6955">
                <w:rPr>
                  <w:rStyle w:val="SAPScreenElement"/>
                  <w:strike/>
                  <w:highlight w:val="yellow"/>
                </w:rPr>
                <w:delText>Job Classification</w:delText>
              </w:r>
              <w:r w:rsidRPr="001B039C" w:rsidDel="00AF6955">
                <w:rPr>
                  <w:strike/>
                  <w:highlight w:val="yellow"/>
                </w:rPr>
                <w:delText>: select from drop-down</w:delText>
              </w:r>
            </w:del>
          </w:p>
        </w:tc>
        <w:tc>
          <w:tcPr>
            <w:tcW w:w="4050" w:type="dxa"/>
            <w:vMerge w:val="restart"/>
          </w:tcPr>
          <w:p w14:paraId="447CD8B4" w14:textId="0D2A7FCE" w:rsidR="001B039C" w:rsidRPr="001B039C" w:rsidRDefault="001B039C" w:rsidP="001944E2">
            <w:pPr>
              <w:rPr>
                <w:strike/>
              </w:rPr>
            </w:pPr>
            <w:del w:id="671" w:author="Author" w:date="2018-02-22T11:47:00Z">
              <w:r w:rsidRPr="001B039C" w:rsidDel="00AF6955">
                <w:rPr>
                  <w:strike/>
                </w:rPr>
                <w:delText>The data affected by the job change can be reviewed.</w:delText>
              </w:r>
            </w:del>
          </w:p>
        </w:tc>
        <w:tc>
          <w:tcPr>
            <w:tcW w:w="1170" w:type="dxa"/>
          </w:tcPr>
          <w:p w14:paraId="049244F1" w14:textId="77777777" w:rsidR="001B039C" w:rsidRPr="005F7A67" w:rsidRDefault="001B039C" w:rsidP="001944E2">
            <w:pPr>
              <w:rPr>
                <w:rFonts w:cs="Arial"/>
                <w:bCs/>
              </w:rPr>
            </w:pPr>
          </w:p>
        </w:tc>
      </w:tr>
      <w:tr w:rsidR="001B039C" w:rsidRPr="005F7A67" w14:paraId="47F6C0B4" w14:textId="77777777" w:rsidTr="00242A4D">
        <w:trPr>
          <w:trHeight w:val="20"/>
        </w:trPr>
        <w:tc>
          <w:tcPr>
            <w:tcW w:w="751" w:type="dxa"/>
            <w:vMerge/>
          </w:tcPr>
          <w:p w14:paraId="07266E63" w14:textId="77777777" w:rsidR="001B039C" w:rsidRPr="005F7A67" w:rsidRDefault="001B039C" w:rsidP="001944E2"/>
        </w:tc>
        <w:tc>
          <w:tcPr>
            <w:tcW w:w="1561" w:type="dxa"/>
            <w:vMerge/>
          </w:tcPr>
          <w:p w14:paraId="68657ACB" w14:textId="77777777" w:rsidR="001B039C" w:rsidRPr="005F7A67" w:rsidRDefault="001B039C" w:rsidP="001944E2">
            <w:pPr>
              <w:rPr>
                <w:rStyle w:val="SAPEmphasis"/>
              </w:rPr>
            </w:pPr>
          </w:p>
        </w:tc>
        <w:tc>
          <w:tcPr>
            <w:tcW w:w="3240" w:type="dxa"/>
            <w:vMerge/>
          </w:tcPr>
          <w:p w14:paraId="1824ABBE" w14:textId="77777777" w:rsidR="001B039C" w:rsidRPr="00A15FB0" w:rsidRDefault="001B039C" w:rsidP="001944E2">
            <w:pPr>
              <w:rPr>
                <w:rFonts w:cs="Arial"/>
                <w:bCs/>
                <w:highlight w:val="yellow"/>
              </w:rPr>
            </w:pPr>
          </w:p>
        </w:tc>
        <w:tc>
          <w:tcPr>
            <w:tcW w:w="3510" w:type="dxa"/>
          </w:tcPr>
          <w:p w14:paraId="51DD6460" w14:textId="0C25BEC7" w:rsidR="001B039C" w:rsidRPr="001B039C" w:rsidRDefault="001B039C" w:rsidP="001944E2">
            <w:pPr>
              <w:rPr>
                <w:i/>
                <w:strike/>
                <w:highlight w:val="yellow"/>
              </w:rPr>
            </w:pPr>
            <w:del w:id="672" w:author="Author" w:date="2018-02-22T11:47:00Z">
              <w:r w:rsidRPr="001B039C" w:rsidDel="00AF6955">
                <w:rPr>
                  <w:rStyle w:val="SAPScreenElement"/>
                  <w:strike/>
                  <w:highlight w:val="yellow"/>
                </w:rPr>
                <w:delText>Job Title:</w:delText>
              </w:r>
              <w:r w:rsidRPr="001B039C" w:rsidDel="00AF6955">
                <w:rPr>
                  <w:strike/>
                  <w:highlight w:val="yellow"/>
                </w:rPr>
                <w:delText xml:space="preserve"> defaulted based on value entered for </w:delText>
              </w:r>
              <w:r w:rsidRPr="001B039C" w:rsidDel="00AF6955">
                <w:rPr>
                  <w:rStyle w:val="SAPScreenElement"/>
                  <w:strike/>
                  <w:highlight w:val="yellow"/>
                </w:rPr>
                <w:delText xml:space="preserve">Job Classification; </w:delText>
              </w:r>
              <w:r w:rsidRPr="001B039C" w:rsidDel="00AF6955">
                <w:rPr>
                  <w:strike/>
                  <w:highlight w:val="yellow"/>
                </w:rPr>
                <w:delText>adapt as appropriate</w:delText>
              </w:r>
            </w:del>
          </w:p>
        </w:tc>
        <w:tc>
          <w:tcPr>
            <w:tcW w:w="4050" w:type="dxa"/>
            <w:vMerge/>
          </w:tcPr>
          <w:p w14:paraId="5523A813" w14:textId="77777777" w:rsidR="001B039C" w:rsidRPr="005F7A67" w:rsidRDefault="001B039C" w:rsidP="001944E2"/>
        </w:tc>
        <w:tc>
          <w:tcPr>
            <w:tcW w:w="1170" w:type="dxa"/>
          </w:tcPr>
          <w:p w14:paraId="53F3B86B" w14:textId="77777777" w:rsidR="001B039C" w:rsidRPr="005F7A67" w:rsidRDefault="001B039C" w:rsidP="001944E2">
            <w:pPr>
              <w:rPr>
                <w:rFonts w:cs="Arial"/>
                <w:bCs/>
              </w:rPr>
            </w:pPr>
          </w:p>
        </w:tc>
      </w:tr>
      <w:tr w:rsidR="001B039C" w:rsidRPr="005F7A67" w14:paraId="5FA32AAD" w14:textId="77777777" w:rsidTr="00242A4D">
        <w:trPr>
          <w:trHeight w:val="288"/>
        </w:trPr>
        <w:tc>
          <w:tcPr>
            <w:tcW w:w="751" w:type="dxa"/>
            <w:vMerge/>
          </w:tcPr>
          <w:p w14:paraId="604B9F71" w14:textId="77777777" w:rsidR="001B039C" w:rsidRPr="005F7A67" w:rsidRDefault="001B039C" w:rsidP="001944E2"/>
        </w:tc>
        <w:tc>
          <w:tcPr>
            <w:tcW w:w="1561" w:type="dxa"/>
            <w:vMerge/>
          </w:tcPr>
          <w:p w14:paraId="50309B06" w14:textId="77777777" w:rsidR="001B039C" w:rsidRPr="005F7A67" w:rsidRDefault="001B039C" w:rsidP="001944E2">
            <w:pPr>
              <w:rPr>
                <w:rStyle w:val="SAPEmphasis"/>
              </w:rPr>
            </w:pPr>
          </w:p>
        </w:tc>
        <w:tc>
          <w:tcPr>
            <w:tcW w:w="3240" w:type="dxa"/>
            <w:vMerge/>
          </w:tcPr>
          <w:p w14:paraId="73B82160" w14:textId="77777777" w:rsidR="001B039C" w:rsidRPr="00A15FB0" w:rsidRDefault="001B039C" w:rsidP="001944E2">
            <w:pPr>
              <w:rPr>
                <w:rFonts w:cs="Arial"/>
                <w:bCs/>
                <w:highlight w:val="yellow"/>
              </w:rPr>
            </w:pPr>
          </w:p>
        </w:tc>
        <w:tc>
          <w:tcPr>
            <w:tcW w:w="3510" w:type="dxa"/>
          </w:tcPr>
          <w:p w14:paraId="79E544CD" w14:textId="37F432CD" w:rsidR="001B039C" w:rsidRPr="001B039C" w:rsidRDefault="001B039C" w:rsidP="001944E2">
            <w:pPr>
              <w:rPr>
                <w:i/>
                <w:strike/>
                <w:highlight w:val="yellow"/>
              </w:rPr>
            </w:pPr>
            <w:del w:id="673" w:author="Author" w:date="2018-02-22T11:47:00Z">
              <w:r w:rsidRPr="001B039C" w:rsidDel="00AF6955">
                <w:rPr>
                  <w:rStyle w:val="SAPScreenElement"/>
                  <w:strike/>
                  <w:highlight w:val="yellow"/>
                </w:rPr>
                <w:delText>Pay Grade:</w:delText>
              </w:r>
              <w:r w:rsidRPr="001B039C" w:rsidDel="00AF6955">
                <w:rPr>
                  <w:strike/>
                  <w:highlight w:val="yellow"/>
                </w:rPr>
                <w:delText xml:space="preserve"> defaulted based on value for </w:delText>
              </w:r>
              <w:r w:rsidRPr="001B039C" w:rsidDel="00AF6955">
                <w:rPr>
                  <w:rStyle w:val="SAPScreenElement"/>
                  <w:strike/>
                  <w:highlight w:val="yellow"/>
                </w:rPr>
                <w:delText>Job Classification;</w:delText>
              </w:r>
              <w:r w:rsidRPr="001B039C" w:rsidDel="00AF6955">
                <w:rPr>
                  <w:strike/>
                  <w:highlight w:val="yellow"/>
                </w:rPr>
                <w:delText xml:space="preserve"> adapt as appropriate</w:delText>
              </w:r>
            </w:del>
          </w:p>
        </w:tc>
        <w:tc>
          <w:tcPr>
            <w:tcW w:w="4050" w:type="dxa"/>
            <w:vMerge/>
          </w:tcPr>
          <w:p w14:paraId="29AC1053" w14:textId="77777777" w:rsidR="001B039C" w:rsidRPr="005F7A67" w:rsidRDefault="001B039C" w:rsidP="001944E2"/>
        </w:tc>
        <w:tc>
          <w:tcPr>
            <w:tcW w:w="1170" w:type="dxa"/>
          </w:tcPr>
          <w:p w14:paraId="48FAFC05" w14:textId="77777777" w:rsidR="001B039C" w:rsidRPr="005F7A67" w:rsidRDefault="001B039C" w:rsidP="001944E2">
            <w:pPr>
              <w:rPr>
                <w:rFonts w:cs="Arial"/>
                <w:bCs/>
              </w:rPr>
            </w:pPr>
          </w:p>
        </w:tc>
      </w:tr>
      <w:tr w:rsidR="001B039C" w:rsidRPr="005F7A67" w14:paraId="7323AA4B" w14:textId="77777777" w:rsidTr="00242A4D">
        <w:trPr>
          <w:trHeight w:val="357"/>
        </w:trPr>
        <w:tc>
          <w:tcPr>
            <w:tcW w:w="751" w:type="dxa"/>
          </w:tcPr>
          <w:p w14:paraId="11A9070B" w14:textId="10DF13A8" w:rsidR="001B039C" w:rsidRPr="005F7A67" w:rsidRDefault="001B039C" w:rsidP="001944E2">
            <w:r w:rsidRPr="005F7A67">
              <w:lastRenderedPageBreak/>
              <w:t>8</w:t>
            </w:r>
          </w:p>
        </w:tc>
        <w:tc>
          <w:tcPr>
            <w:tcW w:w="1561" w:type="dxa"/>
          </w:tcPr>
          <w:p w14:paraId="1C7FDC75" w14:textId="317CE357" w:rsidR="001B039C" w:rsidRPr="005F7A67" w:rsidRDefault="001B039C" w:rsidP="001944E2">
            <w:pPr>
              <w:rPr>
                <w:rStyle w:val="SAPEmphasis"/>
              </w:rPr>
            </w:pPr>
            <w:r w:rsidRPr="005F7A67">
              <w:rPr>
                <w:rStyle w:val="SAPEmphasis"/>
              </w:rPr>
              <w:t>Save Data</w:t>
            </w:r>
          </w:p>
        </w:tc>
        <w:tc>
          <w:tcPr>
            <w:tcW w:w="3240" w:type="dxa"/>
          </w:tcPr>
          <w:p w14:paraId="70393577" w14:textId="1F2A6191" w:rsidR="001B039C" w:rsidRPr="005F7A67" w:rsidRDefault="001B039C" w:rsidP="001944E2">
            <w:pPr>
              <w:rPr>
                <w:rFonts w:cs="Arial"/>
                <w:bCs/>
              </w:rPr>
            </w:pPr>
            <w:r w:rsidRPr="005F7A67">
              <w:rPr>
                <w:rFonts w:cs="Arial"/>
                <w:bCs/>
              </w:rPr>
              <w:t xml:space="preserve">Choose the </w:t>
            </w:r>
            <w:r w:rsidRPr="005F7A67">
              <w:rPr>
                <w:rStyle w:val="SAPScreenElement"/>
              </w:rPr>
              <w:t xml:space="preserve">Save </w:t>
            </w:r>
            <w:r w:rsidRPr="005F7A67">
              <w:rPr>
                <w:rFonts w:cs="Arial"/>
                <w:bCs/>
              </w:rPr>
              <w:t xml:space="preserve">pushbutton. </w:t>
            </w:r>
          </w:p>
          <w:p w14:paraId="5DC50293" w14:textId="77777777" w:rsidR="001B039C" w:rsidRPr="005F7A67" w:rsidRDefault="001B039C" w:rsidP="001944E2">
            <w:pPr>
              <w:rPr>
                <w:rFonts w:cs="Arial"/>
                <w:bCs/>
              </w:rPr>
            </w:pPr>
          </w:p>
        </w:tc>
        <w:tc>
          <w:tcPr>
            <w:tcW w:w="3510" w:type="dxa"/>
          </w:tcPr>
          <w:p w14:paraId="6A00B46A" w14:textId="77777777" w:rsidR="001B039C" w:rsidRPr="005F7A67" w:rsidRDefault="001B039C" w:rsidP="001944E2">
            <w:pPr>
              <w:rPr>
                <w:i/>
              </w:rPr>
            </w:pPr>
          </w:p>
        </w:tc>
        <w:tc>
          <w:tcPr>
            <w:tcW w:w="4050" w:type="dxa"/>
          </w:tcPr>
          <w:p w14:paraId="489831D1" w14:textId="340B05FF" w:rsidR="001B039C" w:rsidRPr="005F7A67" w:rsidRDefault="001B039C" w:rsidP="001944E2">
            <w:pPr>
              <w:rPr>
                <w:rFonts w:cs="Arial"/>
                <w:bCs/>
              </w:rPr>
            </w:pPr>
            <w:r w:rsidRPr="005F7A67">
              <w:rPr>
                <w:rFonts w:cs="Arial"/>
                <w:bCs/>
              </w:rPr>
              <w:t xml:space="preserve">A </w:t>
            </w:r>
            <w:r w:rsidRPr="005F7A67">
              <w:rPr>
                <w:rStyle w:val="SAPScreenElement"/>
              </w:rPr>
              <w:t>Job Change</w:t>
            </w:r>
            <w:r w:rsidRPr="005F7A67">
              <w:rPr>
                <w:rFonts w:cs="Arial"/>
                <w:bCs/>
              </w:rPr>
              <w:t xml:space="preserve"> event triggers a workflow. </w:t>
            </w:r>
            <w:r w:rsidRPr="005F7A67">
              <w:t xml:space="preserve">The </w:t>
            </w:r>
            <w:r w:rsidRPr="005F7A67">
              <w:rPr>
                <w:rStyle w:val="SAPScreenElement"/>
              </w:rPr>
              <w:t>Please confirm your request</w:t>
            </w:r>
            <w:r w:rsidRPr="005F7A67">
              <w:t xml:space="preserve"> dialog box appears on the screen.</w:t>
            </w:r>
          </w:p>
        </w:tc>
        <w:tc>
          <w:tcPr>
            <w:tcW w:w="1170" w:type="dxa"/>
          </w:tcPr>
          <w:p w14:paraId="11BBF7F2" w14:textId="77777777" w:rsidR="001B039C" w:rsidRPr="005F7A67" w:rsidRDefault="001B039C" w:rsidP="001944E2">
            <w:pPr>
              <w:rPr>
                <w:rFonts w:cs="Arial"/>
                <w:bCs/>
              </w:rPr>
            </w:pPr>
          </w:p>
        </w:tc>
      </w:tr>
      <w:tr w:rsidR="001B039C" w:rsidRPr="005F7A67" w14:paraId="45BEE375" w14:textId="77777777" w:rsidTr="00242A4D">
        <w:trPr>
          <w:trHeight w:val="357"/>
        </w:trPr>
        <w:tc>
          <w:tcPr>
            <w:tcW w:w="751" w:type="dxa"/>
          </w:tcPr>
          <w:p w14:paraId="3A4905F8" w14:textId="5901C1A9" w:rsidR="001B039C" w:rsidRPr="005F7A67" w:rsidRDefault="001B039C" w:rsidP="001944E2">
            <w:r w:rsidRPr="005F7A67">
              <w:t>9</w:t>
            </w:r>
          </w:p>
        </w:tc>
        <w:tc>
          <w:tcPr>
            <w:tcW w:w="1561" w:type="dxa"/>
          </w:tcPr>
          <w:p w14:paraId="1E76C55A" w14:textId="77777777" w:rsidR="001B039C" w:rsidRPr="005F7A67" w:rsidRDefault="001B039C" w:rsidP="001944E2">
            <w:pPr>
              <w:rPr>
                <w:rStyle w:val="SAPEmphasis"/>
              </w:rPr>
            </w:pPr>
            <w:r w:rsidRPr="005F7A67">
              <w:rPr>
                <w:rStyle w:val="SAPEmphasis"/>
              </w:rPr>
              <w:t>Enter Comment to Request</w:t>
            </w:r>
          </w:p>
        </w:tc>
        <w:tc>
          <w:tcPr>
            <w:tcW w:w="3240" w:type="dxa"/>
          </w:tcPr>
          <w:p w14:paraId="4D7DC165" w14:textId="77777777" w:rsidR="001B039C" w:rsidRPr="005F7A67" w:rsidRDefault="001B039C" w:rsidP="001944E2">
            <w:pPr>
              <w:rPr>
                <w:rFonts w:cs="Arial"/>
                <w:bCs/>
              </w:rPr>
            </w:pPr>
            <w:r w:rsidRPr="005F7A67">
              <w:t xml:space="preserve">In the dialog box, </w:t>
            </w:r>
            <w:r w:rsidRPr="005F7A67">
              <w:rPr>
                <w:rFonts w:cs="Arial"/>
                <w:bCs/>
              </w:rPr>
              <w:t>enter an appropriate comment to your request.</w:t>
            </w:r>
          </w:p>
        </w:tc>
        <w:tc>
          <w:tcPr>
            <w:tcW w:w="3510" w:type="dxa"/>
          </w:tcPr>
          <w:p w14:paraId="6C712644" w14:textId="77777777" w:rsidR="001B039C" w:rsidRPr="005F7A67" w:rsidRDefault="001B039C" w:rsidP="001944E2">
            <w:pPr>
              <w:rPr>
                <w:i/>
              </w:rPr>
            </w:pPr>
          </w:p>
        </w:tc>
        <w:tc>
          <w:tcPr>
            <w:tcW w:w="4050" w:type="dxa"/>
          </w:tcPr>
          <w:p w14:paraId="69B55211" w14:textId="77777777" w:rsidR="001B039C" w:rsidRPr="005F7A67" w:rsidRDefault="001B039C" w:rsidP="001944E2"/>
        </w:tc>
        <w:tc>
          <w:tcPr>
            <w:tcW w:w="1170" w:type="dxa"/>
          </w:tcPr>
          <w:p w14:paraId="6C1A3DB9" w14:textId="77777777" w:rsidR="001B039C" w:rsidRPr="005F7A67" w:rsidRDefault="001B039C" w:rsidP="001944E2">
            <w:pPr>
              <w:rPr>
                <w:rFonts w:cs="Arial"/>
                <w:bCs/>
              </w:rPr>
            </w:pPr>
          </w:p>
        </w:tc>
      </w:tr>
      <w:tr w:rsidR="001B039C" w:rsidRPr="005F7A67" w14:paraId="6E5D9EF5" w14:textId="77777777" w:rsidTr="00242A4D">
        <w:trPr>
          <w:trHeight w:val="357"/>
        </w:trPr>
        <w:tc>
          <w:tcPr>
            <w:tcW w:w="751" w:type="dxa"/>
          </w:tcPr>
          <w:p w14:paraId="4728E615" w14:textId="336F61FD" w:rsidR="001B039C" w:rsidRPr="005F7A67" w:rsidRDefault="001B039C" w:rsidP="001944E2">
            <w:r w:rsidRPr="005F7A67">
              <w:t>10</w:t>
            </w:r>
          </w:p>
        </w:tc>
        <w:tc>
          <w:tcPr>
            <w:tcW w:w="1561" w:type="dxa"/>
          </w:tcPr>
          <w:p w14:paraId="070F80A9" w14:textId="77777777" w:rsidR="001B039C" w:rsidRPr="005F7A67" w:rsidRDefault="001B039C" w:rsidP="001944E2">
            <w:pPr>
              <w:rPr>
                <w:rStyle w:val="SAPEmphasis"/>
              </w:rPr>
            </w:pPr>
            <w:r w:rsidRPr="005F7A67">
              <w:rPr>
                <w:rStyle w:val="SAPEmphasis"/>
              </w:rPr>
              <w:t>Check Approver(s)</w:t>
            </w:r>
          </w:p>
        </w:tc>
        <w:tc>
          <w:tcPr>
            <w:tcW w:w="3240" w:type="dxa"/>
          </w:tcPr>
          <w:p w14:paraId="78C77C61" w14:textId="0E191CEB" w:rsidR="001B039C" w:rsidRPr="005F7A67" w:rsidRDefault="001B039C" w:rsidP="001944E2">
            <w:pPr>
              <w:rPr>
                <w:rFonts w:cs="Arial"/>
                <w:bCs/>
              </w:rPr>
            </w:pPr>
            <w:r w:rsidRPr="005F7A67">
              <w:t xml:space="preserve">In the dialog box, </w:t>
            </w:r>
            <w:r w:rsidRPr="005F7A67">
              <w:rPr>
                <w:rFonts w:cs="Arial"/>
                <w:bCs/>
              </w:rPr>
              <w:t xml:space="preserve">select the </w:t>
            </w:r>
            <w:r w:rsidRPr="005F7A67">
              <w:rPr>
                <w:rStyle w:val="SAPScreenElement"/>
              </w:rPr>
              <w:t>Show workflow participants</w:t>
            </w:r>
            <w:r w:rsidRPr="005F7A67">
              <w:rPr>
                <w:rFonts w:cs="Arial"/>
                <w:bCs/>
              </w:rPr>
              <w:t xml:space="preserve"> link to verify the approver(s) of the request.</w:t>
            </w:r>
          </w:p>
        </w:tc>
        <w:tc>
          <w:tcPr>
            <w:tcW w:w="3510" w:type="dxa"/>
          </w:tcPr>
          <w:p w14:paraId="17FB7CCB" w14:textId="77777777" w:rsidR="001B039C" w:rsidRPr="005F7A67" w:rsidDel="00B104B6" w:rsidRDefault="001B039C" w:rsidP="001944E2"/>
        </w:tc>
        <w:tc>
          <w:tcPr>
            <w:tcW w:w="4050" w:type="dxa"/>
          </w:tcPr>
          <w:p w14:paraId="6387F94F" w14:textId="77777777" w:rsidR="001B039C" w:rsidRPr="005F7A67" w:rsidRDefault="001B039C" w:rsidP="001944E2">
            <w:pPr>
              <w:pStyle w:val="NoteParagraph"/>
              <w:ind w:left="0"/>
            </w:pPr>
            <w:r w:rsidRPr="005F7A67">
              <w:t>The employee’s second level manager is shown as approver.</w:t>
            </w:r>
          </w:p>
        </w:tc>
        <w:tc>
          <w:tcPr>
            <w:tcW w:w="1170" w:type="dxa"/>
          </w:tcPr>
          <w:p w14:paraId="72742FE0" w14:textId="77777777" w:rsidR="001B039C" w:rsidRPr="005F7A67" w:rsidRDefault="001B039C" w:rsidP="001944E2">
            <w:pPr>
              <w:rPr>
                <w:rFonts w:cs="Arial"/>
                <w:bCs/>
              </w:rPr>
            </w:pPr>
          </w:p>
        </w:tc>
      </w:tr>
      <w:tr w:rsidR="001B039C" w:rsidRPr="005F7A67" w14:paraId="625F418E" w14:textId="77777777" w:rsidTr="00242A4D">
        <w:trPr>
          <w:trHeight w:val="357"/>
        </w:trPr>
        <w:tc>
          <w:tcPr>
            <w:tcW w:w="751" w:type="dxa"/>
          </w:tcPr>
          <w:p w14:paraId="18A7FD24" w14:textId="530EE879" w:rsidR="001B039C" w:rsidRPr="005F7A67" w:rsidRDefault="001B039C" w:rsidP="001944E2">
            <w:r w:rsidRPr="005F7A67">
              <w:t>11</w:t>
            </w:r>
          </w:p>
        </w:tc>
        <w:tc>
          <w:tcPr>
            <w:tcW w:w="1561" w:type="dxa"/>
          </w:tcPr>
          <w:p w14:paraId="7FA70359" w14:textId="77777777" w:rsidR="001B039C" w:rsidRPr="005F7A67" w:rsidDel="00B104B6" w:rsidRDefault="001B039C" w:rsidP="001944E2">
            <w:pPr>
              <w:rPr>
                <w:rStyle w:val="SAPEmphasis"/>
              </w:rPr>
            </w:pPr>
            <w:r w:rsidRPr="005F7A67">
              <w:rPr>
                <w:rStyle w:val="SAPEmphasis"/>
              </w:rPr>
              <w:t>Confirm Workflow</w:t>
            </w:r>
          </w:p>
        </w:tc>
        <w:tc>
          <w:tcPr>
            <w:tcW w:w="3240" w:type="dxa"/>
          </w:tcPr>
          <w:p w14:paraId="45387327" w14:textId="77777777" w:rsidR="001B039C" w:rsidRPr="005F7A67" w:rsidRDefault="001B039C" w:rsidP="001944E2">
            <w:pPr>
              <w:rPr>
                <w:rFonts w:cs="Arial"/>
                <w:bCs/>
              </w:rPr>
            </w:pPr>
            <w:r w:rsidRPr="005F7A67">
              <w:rPr>
                <w:rFonts w:cs="Arial"/>
                <w:bCs/>
              </w:rPr>
              <w:t xml:space="preserve">Select the </w:t>
            </w:r>
            <w:r w:rsidRPr="005F7A67">
              <w:rPr>
                <w:rStyle w:val="SAPScreenElement"/>
              </w:rPr>
              <w:t>Confirm</w:t>
            </w:r>
            <w:r w:rsidRPr="005F7A67">
              <w:rPr>
                <w:rFonts w:cs="Arial"/>
                <w:bCs/>
              </w:rPr>
              <w:t xml:space="preserve"> button.</w:t>
            </w:r>
          </w:p>
        </w:tc>
        <w:tc>
          <w:tcPr>
            <w:tcW w:w="3510" w:type="dxa"/>
          </w:tcPr>
          <w:p w14:paraId="21A688E5" w14:textId="77777777" w:rsidR="001B039C" w:rsidRPr="005F7A67" w:rsidDel="00B104B6" w:rsidRDefault="001B039C" w:rsidP="001944E2"/>
        </w:tc>
        <w:tc>
          <w:tcPr>
            <w:tcW w:w="4050" w:type="dxa"/>
          </w:tcPr>
          <w:p w14:paraId="4DADBA44" w14:textId="269484C7" w:rsidR="001B039C" w:rsidRPr="005F7A67" w:rsidRDefault="001B039C" w:rsidP="001944E2">
            <w:pPr>
              <w:pStyle w:val="NoteParagraph"/>
              <w:ind w:left="0"/>
            </w:pPr>
            <w:r w:rsidRPr="005F7A67">
              <w:t>The message</w:t>
            </w:r>
            <w:r w:rsidRPr="005F7A67">
              <w:rPr>
                <w:rStyle w:val="SAPMonospace"/>
              </w:rPr>
              <w:t xml:space="preserve"> Your changes were successfully saved </w:t>
            </w:r>
            <w:r w:rsidRPr="005F7A67">
              <w:t xml:space="preserve">is displayed and you return to the employee’s </w:t>
            </w:r>
            <w:r w:rsidRPr="005F7A67">
              <w:rPr>
                <w:rStyle w:val="SAPScreenElement"/>
              </w:rPr>
              <w:t xml:space="preserve">Employment Information </w:t>
            </w:r>
            <w:r w:rsidRPr="005F7A67">
              <w:t xml:space="preserve">section. The message </w:t>
            </w:r>
            <w:r w:rsidRPr="005F7A67">
              <w:rPr>
                <w:rStyle w:val="SAPScreenElement"/>
              </w:rPr>
              <w:t>&lt;Event Reason&gt; pending approval (mm/dd/yy)</w:t>
            </w:r>
            <w:r w:rsidRPr="005F7A67">
              <w:t xml:space="preserve"> is displayed in both the </w:t>
            </w:r>
            <w:r w:rsidRPr="005F7A67">
              <w:rPr>
                <w:rStyle w:val="SAPScreenElement"/>
              </w:rPr>
              <w:t>Job Information</w:t>
            </w:r>
            <w:r w:rsidRPr="005F7A67">
              <w:t xml:space="preserve"> and</w:t>
            </w:r>
            <w:r w:rsidRPr="005F7A67">
              <w:rPr>
                <w:rStyle w:val="SAPScreenElement"/>
              </w:rPr>
              <w:t xml:space="preserve"> Organizational Information</w:t>
            </w:r>
            <w:r w:rsidRPr="005F7A67">
              <w:t xml:space="preserve"> subsections. The workflow has been sent to the next processor.</w:t>
            </w:r>
          </w:p>
        </w:tc>
        <w:tc>
          <w:tcPr>
            <w:tcW w:w="1170" w:type="dxa"/>
          </w:tcPr>
          <w:p w14:paraId="1CCF93A1" w14:textId="77777777" w:rsidR="001B039C" w:rsidRPr="005F7A67" w:rsidRDefault="001B039C" w:rsidP="001944E2">
            <w:pPr>
              <w:rPr>
                <w:rFonts w:cs="Arial"/>
                <w:bCs/>
              </w:rPr>
            </w:pPr>
          </w:p>
        </w:tc>
      </w:tr>
    </w:tbl>
    <w:p w14:paraId="7B62DC05" w14:textId="5EA0772B" w:rsidR="00E45B6A" w:rsidRPr="005F7A67" w:rsidRDefault="00115BCD" w:rsidP="00115BCD">
      <w:pPr>
        <w:spacing w:before="120"/>
        <w:ind w:left="720"/>
        <w:rPr>
          <w:rFonts w:ascii="Calibri" w:eastAsia="Times New Roman" w:hAnsi="Calibri"/>
          <w:sz w:val="22"/>
          <w:szCs w:val="22"/>
        </w:rPr>
      </w:pPr>
      <w:bookmarkStart w:id="674" w:name="_Toc394393053"/>
      <w:bookmarkStart w:id="675" w:name="_Toc394393479"/>
      <w:bookmarkStart w:id="676" w:name="_Toc410684950"/>
      <w:bookmarkStart w:id="677" w:name="_Ref408563509"/>
      <w:bookmarkStart w:id="678" w:name="_Toc421516474"/>
      <w:bookmarkEnd w:id="674"/>
      <w:bookmarkEnd w:id="675"/>
      <w:r w:rsidRPr="005F7A67">
        <w:rPr>
          <w:noProof/>
        </w:rPr>
        <w:drawing>
          <wp:inline distT="0" distB="0" distL="0" distR="0" wp14:anchorId="1E9057A9" wp14:editId="4D0892BF">
            <wp:extent cx="228600" cy="228600"/>
            <wp:effectExtent l="0" t="0" r="0" b="0"/>
            <wp:docPr id="2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45B6A" w:rsidRPr="005F7A67">
        <w:t> </w:t>
      </w:r>
      <w:r w:rsidR="00E45B6A" w:rsidRPr="005F7A67">
        <w:rPr>
          <w:rFonts w:ascii="BentonSans Regular" w:hAnsi="BentonSans Regular"/>
          <w:color w:val="666666"/>
          <w:sz w:val="22"/>
        </w:rPr>
        <w:t>Note</w:t>
      </w:r>
    </w:p>
    <w:p w14:paraId="6759B980" w14:textId="7DBB8C0C" w:rsidR="00115BCD" w:rsidRPr="005F7A67" w:rsidRDefault="00E45B6A" w:rsidP="00F45A44">
      <w:pPr>
        <w:ind w:left="720"/>
      </w:pPr>
      <w:r w:rsidRPr="005F7A67">
        <w:t>In case email is configured and the email address of the employee’s second level manager is maintained in the system, he or she receives an automatic email about the workflow ite</w:t>
      </w:r>
      <w:r w:rsidR="00F45A44">
        <w:t>m needing his or her attention.</w:t>
      </w:r>
    </w:p>
    <w:p w14:paraId="0A79BBB2" w14:textId="36BF9942" w:rsidR="00A864C5" w:rsidRPr="005F7A67" w:rsidRDefault="00A864C5" w:rsidP="00415EEC">
      <w:pPr>
        <w:pStyle w:val="Heading3"/>
      </w:pPr>
      <w:bookmarkStart w:id="679" w:name="_Toc507492088"/>
      <w:r w:rsidRPr="005F7A67">
        <w:t xml:space="preserve">Approving Job Change </w:t>
      </w:r>
      <w:bookmarkEnd w:id="676"/>
      <w:bookmarkEnd w:id="677"/>
      <w:bookmarkEnd w:id="678"/>
      <w:r w:rsidR="000250A6" w:rsidRPr="005F7A67">
        <w:t>Request</w:t>
      </w:r>
      <w:bookmarkEnd w:id="679"/>
    </w:p>
    <w:p w14:paraId="7B225954" w14:textId="77777777" w:rsidR="00581CF9" w:rsidRPr="005F7A67" w:rsidRDefault="00581CF9" w:rsidP="00581CF9">
      <w:pPr>
        <w:pStyle w:val="SAPKeyblockTitle"/>
      </w:pPr>
      <w:r w:rsidRPr="005F7A67">
        <w:t>Test Administration</w:t>
      </w:r>
    </w:p>
    <w:p w14:paraId="6FC9D829" w14:textId="18DA5FAA" w:rsidR="00581CF9" w:rsidRPr="005F7A67" w:rsidRDefault="00581CF9" w:rsidP="00581CF9">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81CF9" w:rsidRPr="005F7A67" w14:paraId="60D2C1C9"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2D76856C" w14:textId="77777777" w:rsidR="00581CF9" w:rsidRPr="005F7A67" w:rsidRDefault="00581CF9">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6E942B2" w14:textId="77777777" w:rsidR="00581CF9" w:rsidRPr="005F7A67" w:rsidRDefault="00581CF9">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2DB084ED" w14:textId="77777777" w:rsidR="00581CF9" w:rsidRPr="005F7A67" w:rsidRDefault="00581CF9">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7E83EE7" w14:textId="47C364D3" w:rsidR="00581CF9" w:rsidRPr="005F7A67" w:rsidRDefault="003207A6">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3C216B5" w14:textId="77777777" w:rsidR="00581CF9" w:rsidRPr="005F7A67" w:rsidRDefault="00581CF9">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7EE0215" w14:textId="775C71F8" w:rsidR="00581CF9" w:rsidRPr="005F7A67" w:rsidRDefault="00526B18">
            <w:r w:rsidRPr="005F7A67">
              <w:t>&lt;date&gt;</w:t>
            </w:r>
          </w:p>
        </w:tc>
      </w:tr>
      <w:tr w:rsidR="00581CF9" w:rsidRPr="005F7A67" w14:paraId="472F6173"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106113EA" w14:textId="77777777" w:rsidR="00581CF9" w:rsidRPr="005F7A67" w:rsidRDefault="00581CF9">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745ADF4" w14:textId="64554C63" w:rsidR="00581CF9" w:rsidRPr="005F7A67" w:rsidRDefault="00B433EF">
            <w:r w:rsidRPr="005F7A67">
              <w:t>2</w:t>
            </w:r>
            <w:r w:rsidRPr="005F7A67">
              <w:rPr>
                <w:vertAlign w:val="superscript"/>
              </w:rPr>
              <w:t>nd</w:t>
            </w:r>
            <w:r w:rsidRPr="005F7A67">
              <w:t xml:space="preserve"> Level Manager</w:t>
            </w:r>
          </w:p>
        </w:tc>
      </w:tr>
      <w:tr w:rsidR="00581CF9" w:rsidRPr="005F7A67" w14:paraId="153BF79B"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7FBA63B2" w14:textId="77777777" w:rsidR="00581CF9" w:rsidRPr="005F7A67" w:rsidRDefault="00581CF9">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C8FAB96" w14:textId="77777777" w:rsidR="00581CF9" w:rsidRPr="005F7A67" w:rsidRDefault="00581CF9">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EB66027" w14:textId="77777777" w:rsidR="00581CF9" w:rsidRPr="005F7A67" w:rsidRDefault="00581CF9">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59376A8" w14:textId="3AF1BD9C" w:rsidR="00581CF9" w:rsidRPr="005F7A67" w:rsidRDefault="00402197">
            <w:r>
              <w:t>&lt;duration&gt;</w:t>
            </w:r>
          </w:p>
        </w:tc>
      </w:tr>
    </w:tbl>
    <w:p w14:paraId="3896B05A" w14:textId="77777777" w:rsidR="00A864C5" w:rsidRPr="005F7A67" w:rsidRDefault="00A864C5" w:rsidP="00A864C5">
      <w:pPr>
        <w:pStyle w:val="SAPKeyblockTitle"/>
      </w:pPr>
      <w:commentRangeStart w:id="680"/>
      <w:r w:rsidRPr="005F7A67">
        <w:lastRenderedPageBreak/>
        <w:t>Purpose</w:t>
      </w:r>
      <w:commentRangeEnd w:id="680"/>
      <w:r w:rsidR="00091BF0">
        <w:rPr>
          <w:rStyle w:val="CommentReference"/>
          <w:rFonts w:ascii="Arial" w:eastAsia="SimSun" w:hAnsi="Arial"/>
          <w:color w:val="auto"/>
          <w:lang w:val="de-DE"/>
        </w:rPr>
        <w:commentReference w:id="680"/>
      </w:r>
    </w:p>
    <w:p w14:paraId="07F84BA2" w14:textId="5FD0313C" w:rsidR="00A864C5" w:rsidRPr="005F7A67" w:rsidRDefault="00E07DA5">
      <w:ins w:id="681" w:author="Author" w:date="2018-02-23T14:13:00Z">
        <w:r>
          <w:t xml:space="preserve">The </w:t>
        </w:r>
        <w:r w:rsidRPr="005F7A67">
          <w:t>2</w:t>
        </w:r>
        <w:r w:rsidRPr="005F7A67">
          <w:rPr>
            <w:vertAlign w:val="superscript"/>
          </w:rPr>
          <w:t>nd</w:t>
        </w:r>
        <w:r w:rsidRPr="005F7A67">
          <w:t xml:space="preserve"> Level Manager</w:t>
        </w:r>
        <w:r>
          <w:t xml:space="preserve"> of the employee approves the job change </w:t>
        </w:r>
      </w:ins>
      <w:ins w:id="682" w:author="Author" w:date="2018-02-23T14:14:00Z">
        <w:r>
          <w:t xml:space="preserve">request </w:t>
        </w:r>
      </w:ins>
      <w:del w:id="683" w:author="Author" w:date="2018-02-23T14:15:00Z">
        <w:r w:rsidR="00A864C5" w:rsidRPr="005F7A67" w:rsidDel="00E07DA5">
          <w:delText xml:space="preserve">If a workflow is configured in the system for a </w:delText>
        </w:r>
        <w:r w:rsidR="00A864C5" w:rsidRPr="005F7A67" w:rsidDel="00E07DA5">
          <w:rPr>
            <w:rStyle w:val="SAPScreenElement"/>
          </w:rPr>
          <w:delText>Job Change</w:delText>
        </w:r>
        <w:r w:rsidR="00A864C5" w:rsidRPr="005F7A67" w:rsidDel="00E07DA5">
          <w:delText xml:space="preserve">, the approver (i.e. employee’s second level manager) will need to approve the data change </w:delText>
        </w:r>
      </w:del>
      <w:r w:rsidR="00A864C5" w:rsidRPr="005F7A67">
        <w:t>for the employee in order for the changes to take effect in the system. Until the change is approved</w:t>
      </w:r>
      <w:r w:rsidR="007D5C46" w:rsidRPr="005F7A67">
        <w:t>,</w:t>
      </w:r>
      <w:r w:rsidR="00A864C5" w:rsidRPr="005F7A67">
        <w:t xml:space="preserve"> the proposed change is pending and the change is displayed in </w:t>
      </w:r>
      <w:r w:rsidR="00271DB2" w:rsidRPr="005F7A67">
        <w:t xml:space="preserve">both </w:t>
      </w:r>
      <w:r w:rsidR="00A864C5" w:rsidRPr="005F7A67">
        <w:t xml:space="preserve">the </w:t>
      </w:r>
      <w:r w:rsidR="00A864C5" w:rsidRPr="005F7A67">
        <w:rPr>
          <w:rStyle w:val="SAPScreenElement"/>
        </w:rPr>
        <w:t>Job Information</w:t>
      </w:r>
      <w:r w:rsidR="00A864C5" w:rsidRPr="005F7A67">
        <w:t xml:space="preserve"> </w:t>
      </w:r>
      <w:r w:rsidR="00271DB2" w:rsidRPr="005F7A67">
        <w:t>and</w:t>
      </w:r>
      <w:r w:rsidR="00271DB2" w:rsidRPr="005F7A67">
        <w:rPr>
          <w:rStyle w:val="SAPScreenElement"/>
        </w:rPr>
        <w:t xml:space="preserve"> Organizational Information</w:t>
      </w:r>
      <w:r w:rsidR="00271DB2" w:rsidRPr="005F7A67">
        <w:t xml:space="preserve"> subsections </w:t>
      </w:r>
      <w:r w:rsidR="00CC0EB3" w:rsidRPr="005F7A67">
        <w:t xml:space="preserve">of </w:t>
      </w:r>
      <w:r w:rsidR="00A864C5" w:rsidRPr="005F7A67">
        <w:t>the employee</w:t>
      </w:r>
      <w:ins w:id="684" w:author="Author" w:date="2018-02-23T14:19:00Z">
        <w:r>
          <w:t>’s profile</w:t>
        </w:r>
      </w:ins>
      <w:r w:rsidR="00A864C5" w:rsidRPr="005F7A67">
        <w:t>.</w:t>
      </w:r>
    </w:p>
    <w:p w14:paraId="5B7A3EA5" w14:textId="77777777" w:rsidR="00A864C5" w:rsidRPr="005F7A67" w:rsidRDefault="00604E14" w:rsidP="00115BCD">
      <w:pPr>
        <w:pStyle w:val="SAPNoteHeading"/>
        <w:ind w:left="720"/>
      </w:pPr>
      <w:r w:rsidRPr="005F7A67">
        <w:rPr>
          <w:noProof/>
        </w:rPr>
        <w:drawing>
          <wp:inline distT="0" distB="0" distL="0" distR="0" wp14:anchorId="59BFD9BF" wp14:editId="3011593E">
            <wp:extent cx="228600" cy="228600"/>
            <wp:effectExtent l="0" t="0" r="0"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864C5" w:rsidRPr="005F7A67">
        <w:t> Note</w:t>
      </w:r>
    </w:p>
    <w:p w14:paraId="7BC23401" w14:textId="094DD5B4" w:rsidR="00A864C5" w:rsidRPr="005F7A67" w:rsidRDefault="00A864C5" w:rsidP="00115BCD">
      <w:pPr>
        <w:ind w:left="720"/>
      </w:pPr>
      <w:r w:rsidRPr="005F7A67">
        <w:t xml:space="preserve">The employee’s second level manager is the </w:t>
      </w:r>
      <w:r w:rsidR="00CF22BD" w:rsidRPr="005F7A67">
        <w:t xml:space="preserve">line manager </w:t>
      </w:r>
      <w:r w:rsidRPr="005F7A67">
        <w:t xml:space="preserve">of the employee’s </w:t>
      </w:r>
      <w:r w:rsidR="00CF22BD" w:rsidRPr="005F7A67">
        <w:t>line manager</w:t>
      </w:r>
      <w:r w:rsidRPr="005F7A67">
        <w:t>.</w:t>
      </w:r>
    </w:p>
    <w:p w14:paraId="6451F210" w14:textId="5B2E4289" w:rsidR="00A864C5" w:rsidRPr="005F7A67" w:rsidDel="00E07DA5" w:rsidRDefault="00A864C5" w:rsidP="00A864C5">
      <w:pPr>
        <w:rPr>
          <w:del w:id="685" w:author="Author" w:date="2018-02-23T14:16:00Z"/>
        </w:rPr>
      </w:pPr>
      <w:del w:id="686" w:author="Author" w:date="2018-02-23T14:16:00Z">
        <w:r w:rsidRPr="005F7A67" w:rsidDel="00E07DA5">
          <w:delText>In this process step, the second level manager will need to complete the workflow by selecting the change request, reviewing the changes for the employee and then lastly approving the request.</w:delText>
        </w:r>
      </w:del>
    </w:p>
    <w:p w14:paraId="36C038A3" w14:textId="77777777" w:rsidR="00A864C5" w:rsidRPr="005F7A67" w:rsidRDefault="00A864C5" w:rsidP="00A864C5">
      <w:pPr>
        <w:pStyle w:val="SAPKeyblockTitle"/>
      </w:pPr>
      <w:r w:rsidRPr="005F7A67">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281"/>
        <w:gridCol w:w="4590"/>
        <w:gridCol w:w="6300"/>
        <w:gridCol w:w="1263"/>
      </w:tblGrid>
      <w:tr w:rsidR="00A864C5" w:rsidRPr="005F7A67" w14:paraId="0667E874" w14:textId="77777777" w:rsidTr="003A7766">
        <w:trPr>
          <w:trHeight w:val="576"/>
          <w:tblHeader/>
        </w:trPr>
        <w:tc>
          <w:tcPr>
            <w:tcW w:w="851" w:type="dxa"/>
            <w:shd w:val="solid" w:color="999999" w:fill="FFFFFF"/>
            <w:hideMark/>
          </w:tcPr>
          <w:p w14:paraId="0749A37A" w14:textId="77777777" w:rsidR="00A864C5" w:rsidRPr="005F7A67" w:rsidRDefault="00A864C5">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281" w:type="dxa"/>
            <w:shd w:val="solid" w:color="999999" w:fill="FFFFFF"/>
            <w:hideMark/>
          </w:tcPr>
          <w:p w14:paraId="2F114621" w14:textId="77777777" w:rsidR="00A864C5" w:rsidRPr="005F7A67" w:rsidRDefault="00A864C5">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4590" w:type="dxa"/>
            <w:shd w:val="solid" w:color="999999" w:fill="FFFFFF"/>
            <w:hideMark/>
          </w:tcPr>
          <w:p w14:paraId="44BC2C6A" w14:textId="77777777" w:rsidR="00A864C5" w:rsidRPr="005F7A67" w:rsidRDefault="00A864C5">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6300" w:type="dxa"/>
            <w:shd w:val="solid" w:color="999999" w:fill="FFFFFF"/>
            <w:hideMark/>
          </w:tcPr>
          <w:p w14:paraId="0200C2D7" w14:textId="77777777" w:rsidR="00A864C5" w:rsidRPr="005F7A67" w:rsidRDefault="00A864C5">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263" w:type="dxa"/>
            <w:shd w:val="solid" w:color="999999" w:fill="FFFFFF"/>
            <w:hideMark/>
          </w:tcPr>
          <w:p w14:paraId="723F6DE5" w14:textId="77777777" w:rsidR="00A864C5" w:rsidRPr="005F7A67" w:rsidRDefault="00A864C5">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A864C5" w:rsidRPr="005F7A67" w14:paraId="4F6AB45F" w14:textId="77777777" w:rsidTr="003A7766">
        <w:trPr>
          <w:trHeight w:val="288"/>
        </w:trPr>
        <w:tc>
          <w:tcPr>
            <w:tcW w:w="851" w:type="dxa"/>
            <w:hideMark/>
          </w:tcPr>
          <w:p w14:paraId="5B4D50BA" w14:textId="77777777" w:rsidR="00A864C5" w:rsidRPr="005F7A67" w:rsidRDefault="00A864C5">
            <w:r w:rsidRPr="005F7A67">
              <w:t>1</w:t>
            </w:r>
          </w:p>
        </w:tc>
        <w:tc>
          <w:tcPr>
            <w:tcW w:w="1281" w:type="dxa"/>
            <w:hideMark/>
          </w:tcPr>
          <w:p w14:paraId="401EDE51" w14:textId="77777777" w:rsidR="00A864C5" w:rsidRPr="005F7A67" w:rsidRDefault="00A864C5">
            <w:pPr>
              <w:rPr>
                <w:rStyle w:val="SAPEmphasis"/>
              </w:rPr>
            </w:pPr>
            <w:r w:rsidRPr="005F7A67">
              <w:rPr>
                <w:rStyle w:val="SAPEmphasis"/>
              </w:rPr>
              <w:t>Log on</w:t>
            </w:r>
          </w:p>
        </w:tc>
        <w:tc>
          <w:tcPr>
            <w:tcW w:w="4590" w:type="dxa"/>
            <w:hideMark/>
          </w:tcPr>
          <w:p w14:paraId="7B438EBB" w14:textId="77A57466" w:rsidR="00A864C5" w:rsidRPr="005F7A67" w:rsidRDefault="000D29B2" w:rsidP="000D29B2">
            <w:r w:rsidRPr="005F7A67">
              <w:t xml:space="preserve">Log on to </w:t>
            </w:r>
            <w:r w:rsidR="002F4552" w:rsidRPr="005F7A67">
              <w:rPr>
                <w:rStyle w:val="SAPTextReference"/>
              </w:rPr>
              <w:t>Employee Central</w:t>
            </w:r>
            <w:r w:rsidRPr="005F7A67">
              <w:t xml:space="preserve"> as</w:t>
            </w:r>
            <w:r w:rsidR="00065890" w:rsidRPr="005F7A67">
              <w:t xml:space="preserve"> a</w:t>
            </w:r>
            <w:r w:rsidRPr="005F7A67">
              <w:t xml:space="preserve"> </w:t>
            </w:r>
            <w:r w:rsidR="00A864C5" w:rsidRPr="005F7A67">
              <w:t>2</w:t>
            </w:r>
            <w:r w:rsidR="00A864C5" w:rsidRPr="005F7A67">
              <w:rPr>
                <w:vertAlign w:val="superscript"/>
              </w:rPr>
              <w:t>nd</w:t>
            </w:r>
            <w:r w:rsidR="00065890" w:rsidRPr="005F7A67">
              <w:t xml:space="preserve"> Level M</w:t>
            </w:r>
            <w:r w:rsidR="00A864C5" w:rsidRPr="005F7A67">
              <w:t>anager.</w:t>
            </w:r>
          </w:p>
        </w:tc>
        <w:tc>
          <w:tcPr>
            <w:tcW w:w="6300" w:type="dxa"/>
            <w:hideMark/>
          </w:tcPr>
          <w:p w14:paraId="69C79CCF" w14:textId="77777777" w:rsidR="00A864C5" w:rsidRPr="005F7A67" w:rsidRDefault="00A864C5">
            <w:r w:rsidRPr="005F7A67">
              <w:t xml:space="preserve">The </w:t>
            </w:r>
            <w:r w:rsidRPr="005F7A67">
              <w:rPr>
                <w:rStyle w:val="SAPScreenElement"/>
              </w:rPr>
              <w:t xml:space="preserve">Home </w:t>
            </w:r>
            <w:r w:rsidRPr="005F7A67">
              <w:t>page is displayed.</w:t>
            </w:r>
          </w:p>
        </w:tc>
        <w:tc>
          <w:tcPr>
            <w:tcW w:w="1263" w:type="dxa"/>
          </w:tcPr>
          <w:p w14:paraId="29D79B39" w14:textId="77777777" w:rsidR="00A864C5" w:rsidRPr="005F7A67" w:rsidRDefault="00A864C5">
            <w:pPr>
              <w:rPr>
                <w:rFonts w:cs="Arial"/>
                <w:bCs/>
              </w:rPr>
            </w:pPr>
          </w:p>
        </w:tc>
      </w:tr>
      <w:tr w:rsidR="00D15E89" w:rsidRPr="005F7A67" w14:paraId="4C9C91EC" w14:textId="77777777" w:rsidTr="003A7766">
        <w:trPr>
          <w:trHeight w:val="288"/>
        </w:trPr>
        <w:tc>
          <w:tcPr>
            <w:tcW w:w="851" w:type="dxa"/>
          </w:tcPr>
          <w:p w14:paraId="1AFD56FD" w14:textId="1096C5CC" w:rsidR="00D15E89" w:rsidRPr="005F7A67" w:rsidRDefault="00A854A9">
            <w:r w:rsidRPr="005F7A67">
              <w:t>2</w:t>
            </w:r>
          </w:p>
        </w:tc>
        <w:tc>
          <w:tcPr>
            <w:tcW w:w="1281" w:type="dxa"/>
          </w:tcPr>
          <w:p w14:paraId="03FEEE1F" w14:textId="18487264" w:rsidR="00D15E89" w:rsidRPr="005F7A67" w:rsidRDefault="00A854A9">
            <w:pPr>
              <w:rPr>
                <w:rStyle w:val="SAPEmphasis"/>
              </w:rPr>
            </w:pPr>
            <w:r w:rsidRPr="005F7A67">
              <w:rPr>
                <w:rStyle w:val="SAPEmphasis"/>
              </w:rPr>
              <w:t>Access Requests Tile</w:t>
            </w:r>
          </w:p>
        </w:tc>
        <w:tc>
          <w:tcPr>
            <w:tcW w:w="4590" w:type="dxa"/>
          </w:tcPr>
          <w:p w14:paraId="6601D64E" w14:textId="17451899" w:rsidR="00D15E89" w:rsidRPr="005F7A67" w:rsidRDefault="00D15E89" w:rsidP="000D29B2">
            <w:r w:rsidRPr="005F7A67">
              <w:t xml:space="preserve">On the </w:t>
            </w:r>
            <w:r w:rsidRPr="005F7A67">
              <w:rPr>
                <w:rStyle w:val="SAPScreenElement"/>
              </w:rPr>
              <w:t xml:space="preserve">Home </w:t>
            </w:r>
            <w:r w:rsidRPr="005F7A67">
              <w:rPr>
                <w:rFonts w:cs="Arial"/>
                <w:bCs/>
              </w:rPr>
              <w:t>page</w:t>
            </w:r>
            <w:r w:rsidRPr="005F7A67">
              <w:rPr>
                <w:rStyle w:val="SAPScreenElement"/>
              </w:rPr>
              <w:t>,</w:t>
            </w:r>
            <w:r w:rsidRPr="005F7A67">
              <w:t xml:space="preserve"> go to the</w:t>
            </w:r>
            <w:r w:rsidRPr="005F7A67">
              <w:rPr>
                <w:i/>
              </w:rPr>
              <w:t xml:space="preserve"> </w:t>
            </w:r>
            <w:r w:rsidRPr="005F7A67">
              <w:rPr>
                <w:rStyle w:val="SAPScreenElement"/>
              </w:rPr>
              <w:t>To Do</w:t>
            </w:r>
            <w:r w:rsidRPr="005F7A67">
              <w:rPr>
                <w:i/>
                <w:lang w:eastAsia="zh-CN"/>
              </w:rPr>
              <w:t xml:space="preserve"> </w:t>
            </w:r>
            <w:r w:rsidRPr="005F7A67">
              <w:rPr>
                <w:lang w:eastAsia="zh-CN"/>
              </w:rPr>
              <w:t>section</w:t>
            </w:r>
            <w:r w:rsidRPr="005F7A67">
              <w:rPr>
                <w:i/>
                <w:lang w:eastAsia="zh-CN"/>
              </w:rPr>
              <w:t xml:space="preserve"> </w:t>
            </w:r>
            <w:r w:rsidRPr="005F7A67">
              <w:rPr>
                <w:lang w:eastAsia="zh-CN"/>
              </w:rPr>
              <w:t xml:space="preserve">and click on the </w:t>
            </w:r>
            <w:r w:rsidRPr="005F7A67">
              <w:rPr>
                <w:rStyle w:val="SAPScreenElement"/>
              </w:rPr>
              <w:t>Approve Requests</w:t>
            </w:r>
            <w:r w:rsidRPr="005F7A67">
              <w:t xml:space="preserve"> tile.</w:t>
            </w:r>
          </w:p>
        </w:tc>
        <w:tc>
          <w:tcPr>
            <w:tcW w:w="6300" w:type="dxa"/>
          </w:tcPr>
          <w:p w14:paraId="6F874D44" w14:textId="6414A8C1" w:rsidR="00D15E89" w:rsidRPr="005F7A67" w:rsidRDefault="00D15E89">
            <w:pPr>
              <w:rPr>
                <w:rFonts w:cs="Arial"/>
                <w:bCs/>
              </w:rPr>
            </w:pPr>
            <w:r w:rsidRPr="005F7A67">
              <w:rPr>
                <w:rFonts w:cs="Arial"/>
                <w:bCs/>
              </w:rPr>
              <w:t xml:space="preserve">The </w:t>
            </w:r>
            <w:r w:rsidRPr="005F7A67">
              <w:rPr>
                <w:rStyle w:val="SAPScreenElement"/>
              </w:rPr>
              <w:t>Approve Requests</w:t>
            </w:r>
            <w:r w:rsidRPr="005F7A67">
              <w:t xml:space="preserve"> </w:t>
            </w:r>
            <w:r w:rsidRPr="005F7A67">
              <w:rPr>
                <w:rFonts w:cs="Arial"/>
                <w:bCs/>
              </w:rPr>
              <w:t>dialog box is displayed, containing a list of all the request</w:t>
            </w:r>
            <w:r w:rsidR="00A854A9" w:rsidRPr="005F7A67">
              <w:rPr>
                <w:rFonts w:cs="Arial"/>
                <w:bCs/>
              </w:rPr>
              <w:t>s</w:t>
            </w:r>
            <w:r w:rsidRPr="005F7A67">
              <w:rPr>
                <w:rFonts w:cs="Arial"/>
                <w:bCs/>
              </w:rPr>
              <w:t xml:space="preserve"> you need to approve. For each request, high level details are given, which depend on the request type. </w:t>
            </w:r>
          </w:p>
        </w:tc>
        <w:tc>
          <w:tcPr>
            <w:tcW w:w="1263" w:type="dxa"/>
          </w:tcPr>
          <w:p w14:paraId="34AC2F3A" w14:textId="77777777" w:rsidR="00D15E89" w:rsidRPr="005F7A67" w:rsidRDefault="00D15E89">
            <w:pPr>
              <w:rPr>
                <w:rFonts w:cs="Arial"/>
                <w:bCs/>
              </w:rPr>
            </w:pPr>
          </w:p>
        </w:tc>
      </w:tr>
      <w:tr w:rsidR="00A864C5" w:rsidRPr="005F7A67" w14:paraId="2D8ECC8C" w14:textId="77777777" w:rsidTr="003A7766">
        <w:trPr>
          <w:trHeight w:val="357"/>
        </w:trPr>
        <w:tc>
          <w:tcPr>
            <w:tcW w:w="851" w:type="dxa"/>
            <w:hideMark/>
          </w:tcPr>
          <w:p w14:paraId="4B96721C" w14:textId="3982551A" w:rsidR="00A864C5" w:rsidRPr="005F7A67" w:rsidRDefault="00A854A9">
            <w:r w:rsidRPr="005F7A67">
              <w:t>3</w:t>
            </w:r>
          </w:p>
        </w:tc>
        <w:tc>
          <w:tcPr>
            <w:tcW w:w="1281" w:type="dxa"/>
            <w:hideMark/>
          </w:tcPr>
          <w:p w14:paraId="65A46E97" w14:textId="77777777" w:rsidR="00A864C5" w:rsidRPr="005F7A67" w:rsidRDefault="00A864C5">
            <w:pPr>
              <w:rPr>
                <w:rStyle w:val="SAPEmphasis"/>
              </w:rPr>
            </w:pPr>
            <w:r w:rsidRPr="005F7A67">
              <w:rPr>
                <w:rStyle w:val="SAPEmphasis"/>
              </w:rPr>
              <w:t>Select Change Request</w:t>
            </w:r>
          </w:p>
        </w:tc>
        <w:tc>
          <w:tcPr>
            <w:tcW w:w="4590" w:type="dxa"/>
            <w:hideMark/>
          </w:tcPr>
          <w:p w14:paraId="1B4609A5" w14:textId="25988773" w:rsidR="00553B0B" w:rsidRPr="005F7A67" w:rsidRDefault="00AE12EB" w:rsidP="00030FE0">
            <w:r w:rsidRPr="005F7A67">
              <w:t>I</w:t>
            </w:r>
            <w:r w:rsidR="006947A0" w:rsidRPr="005F7A67">
              <w:t xml:space="preserve">n the </w:t>
            </w:r>
            <w:r w:rsidR="006947A0" w:rsidRPr="005F7A67">
              <w:rPr>
                <w:rStyle w:val="SAPScreenElement"/>
              </w:rPr>
              <w:t>Approve Requests</w:t>
            </w:r>
            <w:r w:rsidR="006947A0" w:rsidRPr="005F7A67">
              <w:t xml:space="preserve"> </w:t>
            </w:r>
            <w:r w:rsidR="006947A0" w:rsidRPr="005F7A67">
              <w:rPr>
                <w:rFonts w:cs="Arial"/>
                <w:bCs/>
              </w:rPr>
              <w:t>dialog box,</w:t>
            </w:r>
            <w:r w:rsidR="006947A0" w:rsidRPr="005F7A67">
              <w:t xml:space="preserve"> c</w:t>
            </w:r>
            <w:r w:rsidR="00A864C5" w:rsidRPr="005F7A67">
              <w:t xml:space="preserve">lick on the </w:t>
            </w:r>
            <w:r w:rsidR="00A864C5" w:rsidRPr="005F7A67">
              <w:rPr>
                <w:rStyle w:val="SAPScreenElement"/>
              </w:rPr>
              <w:t>&lt;</w:t>
            </w:r>
            <w:r w:rsidR="008736CF" w:rsidRPr="005F7A67">
              <w:rPr>
                <w:rStyle w:val="SAPScreenElement"/>
              </w:rPr>
              <w:t xml:space="preserve">Job Change </w:t>
            </w:r>
            <w:r w:rsidR="00030FE0" w:rsidRPr="005F7A67">
              <w:rPr>
                <w:rStyle w:val="SAPScreenElement"/>
              </w:rPr>
              <w:t>E</w:t>
            </w:r>
            <w:r w:rsidR="00A864C5" w:rsidRPr="005F7A67">
              <w:rPr>
                <w:rStyle w:val="SAPScreenElement"/>
              </w:rPr>
              <w:t xml:space="preserve">vent </w:t>
            </w:r>
            <w:r w:rsidR="00030FE0" w:rsidRPr="005F7A67">
              <w:rPr>
                <w:rStyle w:val="SAPScreenElement"/>
              </w:rPr>
              <w:t>R</w:t>
            </w:r>
            <w:r w:rsidR="00A864C5" w:rsidRPr="005F7A67">
              <w:rPr>
                <w:rStyle w:val="SAPScreenElement"/>
              </w:rPr>
              <w:t>eason&gt;</w:t>
            </w:r>
            <w:r w:rsidR="00030FE0" w:rsidRPr="005F7A67">
              <w:rPr>
                <w:rStyle w:val="SAPScreenElement"/>
              </w:rPr>
              <w:t xml:space="preserve"> For</w:t>
            </w:r>
            <w:r w:rsidR="00A864C5" w:rsidRPr="005F7A67">
              <w:rPr>
                <w:rStyle w:val="SAPScreenElement"/>
              </w:rPr>
              <w:t xml:space="preserve"> &lt;</w:t>
            </w:r>
            <w:r w:rsidR="00030FE0" w:rsidRPr="005F7A67">
              <w:rPr>
                <w:rStyle w:val="SAPScreenElement"/>
              </w:rPr>
              <w:t>E</w:t>
            </w:r>
            <w:r w:rsidR="00A864C5" w:rsidRPr="005F7A67">
              <w:rPr>
                <w:rStyle w:val="SAPScreenElement"/>
              </w:rPr>
              <w:t xml:space="preserve">mployee </w:t>
            </w:r>
            <w:r w:rsidR="00030FE0" w:rsidRPr="005F7A67">
              <w:rPr>
                <w:rStyle w:val="SAPScreenElement"/>
              </w:rPr>
              <w:t>N</w:t>
            </w:r>
            <w:r w:rsidR="00A864C5" w:rsidRPr="005F7A67">
              <w:rPr>
                <w:rStyle w:val="SAPScreenElement"/>
              </w:rPr>
              <w:t xml:space="preserve">ame&gt; </w:t>
            </w:r>
            <w:r w:rsidR="00A864C5" w:rsidRPr="005F7A67">
              <w:t>link.</w:t>
            </w:r>
          </w:p>
          <w:p w14:paraId="5336ABD4" w14:textId="77777777" w:rsidR="006947A0" w:rsidRPr="005F7A67" w:rsidRDefault="006947A0" w:rsidP="006947A0">
            <w:pPr>
              <w:pStyle w:val="SAPNoteHeading"/>
              <w:ind w:left="255"/>
            </w:pPr>
            <w:r w:rsidRPr="005F7A67">
              <w:rPr>
                <w:noProof/>
              </w:rPr>
              <w:drawing>
                <wp:inline distT="0" distB="0" distL="0" distR="0" wp14:anchorId="6183A669" wp14:editId="1293E9FB">
                  <wp:extent cx="228600" cy="228600"/>
                  <wp:effectExtent l="0" t="0" r="0" b="0"/>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70338F90" w14:textId="089EA774" w:rsidR="006947A0" w:rsidRPr="005F7A67" w:rsidRDefault="006947A0">
            <w:pPr>
              <w:ind w:left="255"/>
            </w:pPr>
            <w:r w:rsidRPr="005F7A67">
              <w:t xml:space="preserve">In case </w:t>
            </w:r>
            <w:r w:rsidR="003A388B" w:rsidRPr="005F7A67">
              <w:t>you have</w:t>
            </w:r>
            <w:r w:rsidRPr="005F7A67">
              <w:t xml:space="preserve"> several requests</w:t>
            </w:r>
            <w:r w:rsidR="003A388B" w:rsidRPr="005F7A67">
              <w:t xml:space="preserve"> in the tile,</w:t>
            </w:r>
            <w:r w:rsidRPr="005F7A67">
              <w:t xml:space="preserve"> select the </w:t>
            </w:r>
            <w:r w:rsidRPr="005F7A67">
              <w:rPr>
                <w:rStyle w:val="SAPScreenElement"/>
              </w:rPr>
              <w:t>Go to Workflow Requests</w:t>
            </w:r>
            <w:r w:rsidRPr="005F7A67">
              <w:t xml:space="preserve"> link located at the bottom right of the </w:t>
            </w:r>
            <w:r w:rsidRPr="005F7A67">
              <w:rPr>
                <w:rStyle w:val="SAPScreenElement"/>
              </w:rPr>
              <w:t>Approve Requests</w:t>
            </w:r>
            <w:r w:rsidRPr="005F7A67">
              <w:t xml:space="preserve"> </w:t>
            </w:r>
            <w:r w:rsidRPr="005F7A67">
              <w:rPr>
                <w:rFonts w:cs="Arial"/>
                <w:bCs/>
              </w:rPr>
              <w:t>dialog box</w:t>
            </w:r>
            <w:r w:rsidRPr="005F7A67">
              <w:t>.</w:t>
            </w:r>
            <w:r w:rsidR="000051F8" w:rsidRPr="005F7A67">
              <w:t xml:space="preserve"> </w:t>
            </w:r>
            <w:r w:rsidR="000051F8" w:rsidRPr="005F7A67">
              <w:rPr>
                <w:rFonts w:cs="Arial"/>
                <w:bCs/>
              </w:rPr>
              <w:t xml:space="preserve">The </w:t>
            </w:r>
            <w:r w:rsidR="000051F8" w:rsidRPr="005F7A67">
              <w:rPr>
                <w:rStyle w:val="SAPScreenElement"/>
              </w:rPr>
              <w:t>My Workflow Request</w:t>
            </w:r>
            <w:r w:rsidR="00064427" w:rsidRPr="005F7A67">
              <w:rPr>
                <w:rStyle w:val="SAPScreenElement"/>
              </w:rPr>
              <w:t>s</w:t>
            </w:r>
            <w:r w:rsidR="000051F8" w:rsidRPr="005F7A67">
              <w:rPr>
                <w:rStyle w:val="SAPScreenElement"/>
              </w:rPr>
              <w:t xml:space="preserve"> (#)</w:t>
            </w:r>
            <w:r w:rsidR="000051F8" w:rsidRPr="005F7A67">
              <w:rPr>
                <w:rFonts w:cs="Arial"/>
                <w:bCs/>
              </w:rPr>
              <w:t xml:space="preserve"> screen is displayed. If appropriate, click </w:t>
            </w:r>
            <w:r w:rsidR="000051F8" w:rsidRPr="005F7A67">
              <w:rPr>
                <w:rStyle w:val="SAPScreenElement"/>
              </w:rPr>
              <w:t>More</w:t>
            </w:r>
            <w:r w:rsidR="000051F8" w:rsidRPr="005F7A67">
              <w:rPr>
                <w:rFonts w:cs="Arial"/>
                <w:bCs/>
              </w:rPr>
              <w:t>, to have the complete list of request</w:t>
            </w:r>
            <w:r w:rsidR="00A854A9" w:rsidRPr="005F7A67">
              <w:rPr>
                <w:rFonts w:cs="Arial"/>
                <w:bCs/>
              </w:rPr>
              <w:t>s.</w:t>
            </w:r>
            <w:r w:rsidR="00A854A9" w:rsidRPr="005F7A67">
              <w:t xml:space="preserve"> </w:t>
            </w:r>
            <w:r w:rsidR="00795069" w:rsidRPr="005F7A67">
              <w:t xml:space="preserve">Select the </w:t>
            </w:r>
            <w:r w:rsidR="00795069" w:rsidRPr="005F7A67">
              <w:rPr>
                <w:rStyle w:val="SAPScreenElement"/>
              </w:rPr>
              <w:t>Filter</w:t>
            </w:r>
            <w:r w:rsidR="00795069" w:rsidRPr="005F7A67">
              <w:t xml:space="preserve"> </w:t>
            </w:r>
            <w:r w:rsidR="00795069" w:rsidRPr="005F7A67">
              <w:rPr>
                <w:noProof/>
              </w:rPr>
              <w:drawing>
                <wp:inline distT="0" distB="0" distL="0" distR="0" wp14:anchorId="0901D143" wp14:editId="25C59F94">
                  <wp:extent cx="333375" cy="2762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00795069" w:rsidRPr="005F7A67">
              <w:t xml:space="preserve"> icon to search for the request you need to approve. In the filter criteria fields, which show up, make entries as appropriate</w:t>
            </w:r>
            <w:r w:rsidR="0096746D" w:rsidRPr="005F7A67">
              <w:t>.</w:t>
            </w:r>
            <w:r w:rsidR="00795069" w:rsidRPr="005F7A67">
              <w:t xml:space="preserve"> </w:t>
            </w:r>
            <w:r w:rsidR="0096746D" w:rsidRPr="005F7A67">
              <w:t>F</w:t>
            </w:r>
            <w:r w:rsidR="00795069" w:rsidRPr="005F7A67">
              <w:t xml:space="preserve">or example, enter for </w:t>
            </w:r>
            <w:r w:rsidR="00E24F26" w:rsidRPr="005F7A67">
              <w:t xml:space="preserve">field </w:t>
            </w:r>
            <w:r w:rsidR="00795069" w:rsidRPr="005F7A67">
              <w:rPr>
                <w:rStyle w:val="SAPScreenElement"/>
              </w:rPr>
              <w:t>Request Type</w:t>
            </w:r>
            <w:r w:rsidR="00795069" w:rsidRPr="005F7A67">
              <w:t xml:space="preserve"> value</w:t>
            </w:r>
            <w:r w:rsidR="00795069" w:rsidRPr="005F7A67">
              <w:rPr>
                <w:rStyle w:val="SAPUserEntry"/>
              </w:rPr>
              <w:t xml:space="preserve"> Change Job </w:t>
            </w:r>
            <w:r w:rsidR="00795069" w:rsidRPr="005F7A67">
              <w:t xml:space="preserve">and in </w:t>
            </w:r>
            <w:r w:rsidR="00E24F26" w:rsidRPr="005F7A67">
              <w:t xml:space="preserve">field </w:t>
            </w:r>
            <w:r w:rsidR="00795069" w:rsidRPr="005F7A67">
              <w:rPr>
                <w:rStyle w:val="SAPScreenElement"/>
              </w:rPr>
              <w:t>Requested For</w:t>
            </w:r>
            <w:r w:rsidR="00795069" w:rsidRPr="005F7A67">
              <w:t xml:space="preserve"> the name of the employee for whom the </w:t>
            </w:r>
            <w:r w:rsidR="0096746D" w:rsidRPr="005F7A67">
              <w:t xml:space="preserve">change has been requested. Then choose the </w:t>
            </w:r>
            <w:r w:rsidR="0096746D" w:rsidRPr="005F7A67">
              <w:rPr>
                <w:rStyle w:val="SAPScreenElement"/>
              </w:rPr>
              <w:t>Go</w:t>
            </w:r>
            <w:r w:rsidR="0096746D" w:rsidRPr="005F7A67">
              <w:t xml:space="preserve"> button. </w:t>
            </w:r>
            <w:r w:rsidR="00E24F26" w:rsidRPr="005F7A67">
              <w:t xml:space="preserve">In case you obtain several results for your search, you have the option to sort the requests, for example based on the date you received them, in order to ensure their timely </w:t>
            </w:r>
            <w:r w:rsidR="00E24F26" w:rsidRPr="005F7A67">
              <w:lastRenderedPageBreak/>
              <w:t xml:space="preserve">completion. Select the </w:t>
            </w:r>
            <w:r w:rsidR="00E24F26" w:rsidRPr="005F7A67">
              <w:rPr>
                <w:rStyle w:val="SAPScreenElement"/>
              </w:rPr>
              <w:t>Sort</w:t>
            </w:r>
            <w:r w:rsidR="00E24F26" w:rsidRPr="005F7A67">
              <w:t xml:space="preserve"> </w:t>
            </w:r>
            <w:r w:rsidR="00E24F26" w:rsidRPr="005F7A67">
              <w:rPr>
                <w:noProof/>
              </w:rPr>
              <w:drawing>
                <wp:inline distT="0" distB="0" distL="0" distR="0" wp14:anchorId="0F963BBB" wp14:editId="117E3AC5">
                  <wp:extent cx="332740" cy="260985"/>
                  <wp:effectExtent l="0" t="0" r="0" b="5715"/>
                  <wp:docPr id="276" name="Picture 276"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E24F26" w:rsidRPr="005F7A67">
              <w:t xml:space="preserve"> icon and in the menu, that expands, check the appropriate radio-buttons and choose </w:t>
            </w:r>
            <w:r w:rsidR="00E24F26" w:rsidRPr="005F7A67">
              <w:rPr>
                <w:rStyle w:val="SAPScreenElement"/>
              </w:rPr>
              <w:t>Apply.</w:t>
            </w:r>
            <w:r w:rsidR="00E24F26" w:rsidRPr="005F7A67">
              <w:t xml:space="preserve"> </w:t>
            </w:r>
            <w:r w:rsidR="00A854A9" w:rsidRPr="005F7A67">
              <w:t xml:space="preserve">In the </w:t>
            </w:r>
            <w:r w:rsidR="0096746D" w:rsidRPr="005F7A67">
              <w:t xml:space="preserve">result </w:t>
            </w:r>
            <w:r w:rsidR="00A854A9" w:rsidRPr="005F7A67">
              <w:t xml:space="preserve">list, click on the appropriate </w:t>
            </w:r>
            <w:r w:rsidR="00A854A9" w:rsidRPr="005F7A67">
              <w:rPr>
                <w:rStyle w:val="SAPScreenElement"/>
              </w:rPr>
              <w:t>&lt;</w:t>
            </w:r>
            <w:r w:rsidR="008736CF" w:rsidRPr="005F7A67">
              <w:rPr>
                <w:rStyle w:val="SAPScreenElement"/>
              </w:rPr>
              <w:t xml:space="preserve">Job Change </w:t>
            </w:r>
            <w:r w:rsidR="00A854A9" w:rsidRPr="005F7A67">
              <w:rPr>
                <w:rStyle w:val="SAPScreenElement"/>
              </w:rPr>
              <w:t xml:space="preserve">Event Reason&gt; For &lt;Employee Name&gt; </w:t>
            </w:r>
            <w:r w:rsidR="00A854A9" w:rsidRPr="005F7A67">
              <w:t>link.</w:t>
            </w:r>
          </w:p>
        </w:tc>
        <w:tc>
          <w:tcPr>
            <w:tcW w:w="6300" w:type="dxa"/>
            <w:hideMark/>
          </w:tcPr>
          <w:p w14:paraId="0517790F" w14:textId="5986D606" w:rsidR="00A864C5" w:rsidRPr="005F7A67" w:rsidRDefault="00A864C5">
            <w:pPr>
              <w:spacing w:after="0"/>
              <w:rPr>
                <w:rFonts w:cs="Arial"/>
                <w:bCs/>
              </w:rPr>
            </w:pPr>
            <w:r w:rsidRPr="005F7A67">
              <w:rPr>
                <w:rFonts w:cs="Arial"/>
                <w:bCs/>
              </w:rPr>
              <w:lastRenderedPageBreak/>
              <w:t xml:space="preserve">The </w:t>
            </w:r>
            <w:r w:rsidRPr="005F7A67">
              <w:rPr>
                <w:rStyle w:val="SAPScreenElement"/>
              </w:rPr>
              <w:t>Employee Files</w:t>
            </w:r>
            <w:r w:rsidR="00271DB2" w:rsidRPr="005F7A67">
              <w:rPr>
                <w:rStyle w:val="SAPScreenElement"/>
              </w:rPr>
              <w:t xml:space="preserve"> &gt; Workflow Details</w:t>
            </w:r>
            <w:r w:rsidRPr="005F7A67">
              <w:rPr>
                <w:rFonts w:cs="Arial"/>
                <w:bCs/>
              </w:rPr>
              <w:t xml:space="preserve"> screen is displayed containing details to the change request. The screen is divided in several sections:</w:t>
            </w:r>
          </w:p>
          <w:p w14:paraId="708BDDBB" w14:textId="77777777" w:rsidR="00A864C5" w:rsidRPr="005F7A67" w:rsidRDefault="00A864C5" w:rsidP="00A864C5">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Do you approve this request?</w:t>
            </w:r>
            <w:r w:rsidRPr="005F7A67">
              <w:rPr>
                <w:rFonts w:cs="Arial"/>
                <w:bCs/>
              </w:rPr>
              <w:t xml:space="preserve"> section contains a short overview of the request, its initiator, and the workflow participants.</w:t>
            </w:r>
          </w:p>
          <w:p w14:paraId="40C6525C" w14:textId="779DACA8" w:rsidR="00A864C5" w:rsidRDefault="00A864C5" w:rsidP="00A864C5">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Job Information</w:t>
            </w:r>
            <w:r w:rsidRPr="005F7A67">
              <w:rPr>
                <w:rFonts w:cs="Arial"/>
                <w:bCs/>
              </w:rPr>
              <w:t xml:space="preserve"> section contains the detailed change request.</w:t>
            </w:r>
          </w:p>
          <w:p w14:paraId="5CAA34E8" w14:textId="77777777" w:rsidR="0092107C" w:rsidRPr="00CC4AE6" w:rsidRDefault="0092107C" w:rsidP="003A7766">
            <w:pPr>
              <w:pStyle w:val="SAPNoteHeading"/>
              <w:ind w:left="604"/>
            </w:pPr>
            <w:commentRangeStart w:id="687"/>
            <w:r w:rsidRPr="00CC4AE6">
              <w:rPr>
                <w:noProof/>
              </w:rPr>
              <w:drawing>
                <wp:inline distT="0" distB="0" distL="0" distR="0" wp14:anchorId="44BB9B35" wp14:editId="6C3E17D8">
                  <wp:extent cx="228600" cy="228600"/>
                  <wp:effectExtent l="0" t="0" r="0" b="0"/>
                  <wp:docPr id="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C4AE6">
              <w:t> Note</w:t>
            </w:r>
          </w:p>
          <w:p w14:paraId="42AD125B" w14:textId="53210E41" w:rsidR="00241924" w:rsidRPr="00EA7C73" w:rsidDel="00A71EA4" w:rsidRDefault="0092107C" w:rsidP="003A7766">
            <w:pPr>
              <w:spacing w:line="240" w:lineRule="auto"/>
              <w:ind w:left="604"/>
              <w:rPr>
                <w:ins w:id="688" w:author="Author" w:date="2018-02-01T09:21:00Z"/>
                <w:del w:id="689" w:author="Author" w:date="2018-03-05T09:47:00Z"/>
                <w:strike/>
                <w:rPrChange w:id="690" w:author="Author" w:date="2018-03-05T09:47:00Z">
                  <w:rPr>
                    <w:ins w:id="691" w:author="Author" w:date="2018-02-01T09:21:00Z"/>
                    <w:del w:id="692" w:author="Author" w:date="2018-03-05T09:47:00Z"/>
                  </w:rPr>
                </w:rPrChange>
              </w:rPr>
            </w:pPr>
            <w:del w:id="693" w:author="Author" w:date="2018-03-05T09:47:00Z">
              <w:r w:rsidRPr="00EA7C73" w:rsidDel="00A71EA4">
                <w:rPr>
                  <w:strike/>
                  <w:rPrChange w:id="694" w:author="Author" w:date="2018-03-05T09:47:00Z">
                    <w:rPr/>
                  </w:rPrChange>
                </w:rPr>
                <w:delText>Most likely,</w:delText>
              </w:r>
              <w:r w:rsidR="00CC4AE6" w:rsidRPr="00EA7C73" w:rsidDel="00A71EA4">
                <w:rPr>
                  <w:strike/>
                  <w:rPrChange w:id="695" w:author="Author" w:date="2018-03-05T09:47:00Z">
                    <w:rPr/>
                  </w:rPrChange>
                </w:rPr>
                <w:delText xml:space="preserve"> </w:delText>
              </w:r>
            </w:del>
            <w:ins w:id="696" w:author="Author" w:date="2018-02-01T09:19:00Z">
              <w:del w:id="697" w:author="Author" w:date="2018-03-05T09:47:00Z">
                <w:r w:rsidR="00241924" w:rsidRPr="00EA7C73" w:rsidDel="00A71EA4">
                  <w:rPr>
                    <w:strike/>
                    <w:rPrChange w:id="698" w:author="Author" w:date="2018-03-05T09:47:00Z">
                      <w:rPr/>
                    </w:rPrChange>
                  </w:rPr>
                  <w:delText>for se</w:delText>
                </w:r>
              </w:del>
            </w:ins>
            <w:ins w:id="699" w:author="Author" w:date="2018-02-01T09:20:00Z">
              <w:del w:id="700" w:author="Author" w:date="2018-03-05T09:47:00Z">
                <w:r w:rsidR="00241924" w:rsidRPr="00EA7C73" w:rsidDel="00A71EA4">
                  <w:rPr>
                    <w:strike/>
                    <w:rPrChange w:id="701" w:author="Author" w:date="2018-03-05T09:47:00Z">
                      <w:rPr/>
                    </w:rPrChange>
                  </w:rPr>
                  <w:delText>ve</w:delText>
                </w:r>
              </w:del>
            </w:ins>
            <w:ins w:id="702" w:author="Author" w:date="2018-02-01T09:19:00Z">
              <w:del w:id="703" w:author="Author" w:date="2018-03-05T09:47:00Z">
                <w:r w:rsidR="00241924" w:rsidRPr="00EA7C73" w:rsidDel="00A71EA4">
                  <w:rPr>
                    <w:strike/>
                    <w:rPrChange w:id="704" w:author="Author" w:date="2018-03-05T09:47:00Z">
                      <w:rPr/>
                    </w:rPrChange>
                  </w:rPr>
                  <w:delText xml:space="preserve">ral countries in scope of this SAP Best Practices solution, the </w:delText>
                </w:r>
                <w:r w:rsidR="00241924" w:rsidRPr="00EA7C73" w:rsidDel="00A71EA4">
                  <w:rPr>
                    <w:rStyle w:val="SAPScreenElement"/>
                    <w:strike/>
                    <w:rPrChange w:id="705" w:author="Author" w:date="2018-03-05T09:47:00Z">
                      <w:rPr>
                        <w:rStyle w:val="SAPScreenElement"/>
                      </w:rPr>
                    </w:rPrChange>
                  </w:rPr>
                  <w:delText xml:space="preserve">Compensation Information </w:delText>
                </w:r>
                <w:r w:rsidR="00241924" w:rsidRPr="00EA7C73" w:rsidDel="00A71EA4">
                  <w:rPr>
                    <w:strike/>
                    <w:rPrChange w:id="706" w:author="Author" w:date="2018-03-05T09:47:00Z">
                      <w:rPr/>
                    </w:rPrChange>
                  </w:rPr>
                  <w:delText>section is also visible</w:delText>
                </w:r>
              </w:del>
            </w:ins>
            <w:ins w:id="707" w:author="Author" w:date="2018-02-01T09:23:00Z">
              <w:del w:id="708" w:author="Author" w:date="2018-03-05T09:47:00Z">
                <w:r w:rsidR="00241924" w:rsidRPr="00EA7C73" w:rsidDel="00A71EA4">
                  <w:rPr>
                    <w:strike/>
                    <w:rPrChange w:id="709" w:author="Author" w:date="2018-03-05T09:47:00Z">
                      <w:rPr/>
                    </w:rPrChange>
                  </w:rPr>
                  <w:delText>,</w:delText>
                </w:r>
              </w:del>
            </w:ins>
            <w:ins w:id="710" w:author="Author" w:date="2018-02-01T09:20:00Z">
              <w:del w:id="711" w:author="Author" w:date="2018-03-05T09:47:00Z">
                <w:r w:rsidR="00241924" w:rsidRPr="00EA7C73" w:rsidDel="00A71EA4">
                  <w:rPr>
                    <w:strike/>
                    <w:rPrChange w:id="712" w:author="Author" w:date="2018-03-05T09:47:00Z">
                      <w:rPr/>
                    </w:rPrChange>
                  </w:rPr>
                  <w:delText xml:space="preserve"> as follows:</w:delText>
                </w:r>
              </w:del>
            </w:ins>
          </w:p>
          <w:p w14:paraId="4542A837" w14:textId="0237F6BB" w:rsidR="00E40CBC" w:rsidRPr="00EA7C73" w:rsidDel="00A71EA4" w:rsidRDefault="00241924">
            <w:pPr>
              <w:pStyle w:val="ListParagraph"/>
              <w:numPr>
                <w:ilvl w:val="0"/>
                <w:numId w:val="11"/>
              </w:numPr>
              <w:spacing w:line="240" w:lineRule="auto"/>
              <w:ind w:left="964"/>
              <w:rPr>
                <w:ins w:id="713" w:author="Author" w:date="2018-02-01T09:24:00Z"/>
                <w:del w:id="714" w:author="Author" w:date="2018-03-05T09:47:00Z"/>
                <w:strike/>
                <w:rPrChange w:id="715" w:author="Author" w:date="2018-03-05T09:47:00Z">
                  <w:rPr>
                    <w:ins w:id="716" w:author="Author" w:date="2018-02-01T09:24:00Z"/>
                    <w:del w:id="717" w:author="Author" w:date="2018-03-05T09:47:00Z"/>
                  </w:rPr>
                </w:rPrChange>
              </w:rPr>
              <w:pPrChange w:id="718" w:author="Author" w:date="2018-02-01T09:27:00Z">
                <w:pPr>
                  <w:spacing w:line="240" w:lineRule="auto"/>
                  <w:ind w:left="436"/>
                </w:pPr>
              </w:pPrChange>
            </w:pPr>
            <w:commentRangeStart w:id="719"/>
            <w:ins w:id="720" w:author="Author" w:date="2018-02-01T09:21:00Z">
              <w:del w:id="721" w:author="Author" w:date="2018-03-05T09:47:00Z">
                <w:r w:rsidRPr="00EA7C73" w:rsidDel="00A71EA4">
                  <w:rPr>
                    <w:strike/>
                    <w:rPrChange w:id="722" w:author="Author" w:date="2018-03-05T09:47:00Z">
                      <w:rPr/>
                    </w:rPrChange>
                  </w:rPr>
                  <w:delText xml:space="preserve">for the countries </w:delText>
                </w:r>
                <w:r w:rsidRPr="00EA7C73" w:rsidDel="00A71EA4">
                  <w:rPr>
                    <w:rStyle w:val="SAPEmphasis"/>
                    <w:strike/>
                    <w:rPrChange w:id="723" w:author="Author" w:date="2018-03-05T09:47:00Z">
                      <w:rPr>
                        <w:rStyle w:val="SAPEmphasis"/>
                      </w:rPr>
                    </w:rPrChange>
                  </w:rPr>
                  <w:delText>AE</w:delText>
                </w:r>
                <w:r w:rsidRPr="00EA7C73" w:rsidDel="00A71EA4">
                  <w:rPr>
                    <w:strike/>
                    <w:rPrChange w:id="724" w:author="Author" w:date="2018-03-05T09:47:00Z">
                      <w:rPr/>
                    </w:rPrChange>
                  </w:rPr>
                  <w:delText xml:space="preserve">, </w:delText>
                </w:r>
                <w:commentRangeStart w:id="725"/>
                <w:r w:rsidRPr="00EA7C73" w:rsidDel="00A71EA4">
                  <w:rPr>
                    <w:rStyle w:val="SAPEmphasis"/>
                    <w:strike/>
                    <w:rPrChange w:id="726" w:author="Author" w:date="2018-03-05T09:47:00Z">
                      <w:rPr>
                        <w:rStyle w:val="SAPEmphasis"/>
                      </w:rPr>
                    </w:rPrChange>
                  </w:rPr>
                  <w:delText>AU</w:delText>
                </w:r>
              </w:del>
            </w:ins>
            <w:commentRangeEnd w:id="725"/>
            <w:del w:id="727" w:author="Author" w:date="2018-03-05T09:47:00Z">
              <w:r w:rsidR="006E5430" w:rsidRPr="00EA7C73" w:rsidDel="00A71EA4">
                <w:rPr>
                  <w:rStyle w:val="CommentReference"/>
                  <w:rFonts w:ascii="Arial" w:eastAsia="SimSun" w:hAnsi="Arial"/>
                  <w:strike/>
                  <w:lang w:val="de-DE"/>
                  <w:rPrChange w:id="728" w:author="Author" w:date="2018-03-05T09:47:00Z">
                    <w:rPr>
                      <w:rStyle w:val="CommentReference"/>
                      <w:rFonts w:ascii="Arial" w:eastAsia="SimSun" w:hAnsi="Arial"/>
                      <w:lang w:val="de-DE"/>
                    </w:rPr>
                  </w:rPrChange>
                </w:rPr>
                <w:commentReference w:id="725"/>
              </w:r>
            </w:del>
            <w:ins w:id="729" w:author="Author" w:date="2018-02-01T09:21:00Z">
              <w:del w:id="730" w:author="Author" w:date="2018-03-05T09:47:00Z">
                <w:r w:rsidRPr="00EA7C73" w:rsidDel="00A71EA4">
                  <w:rPr>
                    <w:strike/>
                    <w:rPrChange w:id="731" w:author="Author" w:date="2018-03-05T09:47:00Z">
                      <w:rPr/>
                    </w:rPrChange>
                  </w:rPr>
                  <w:delText xml:space="preserve">, </w:delText>
                </w:r>
                <w:commentRangeStart w:id="732"/>
                <w:r w:rsidRPr="00EA7C73" w:rsidDel="00A71EA4">
                  <w:rPr>
                    <w:rStyle w:val="SAPEmphasis"/>
                    <w:strike/>
                    <w:highlight w:val="yellow"/>
                    <w:rPrChange w:id="733" w:author="Author" w:date="2018-03-05T09:47:00Z">
                      <w:rPr>
                        <w:rStyle w:val="SAPEmphasis"/>
                        <w:dstrike/>
                        <w:highlight w:val="yellow"/>
                      </w:rPr>
                    </w:rPrChange>
                  </w:rPr>
                  <w:delText>CN</w:delText>
                </w:r>
                <w:r w:rsidRPr="00EA7C73" w:rsidDel="00A71EA4">
                  <w:rPr>
                    <w:strike/>
                    <w:rPrChange w:id="734" w:author="Author" w:date="2018-03-05T09:47:00Z">
                      <w:rPr/>
                    </w:rPrChange>
                  </w:rPr>
                  <w:delText>,</w:delText>
                </w:r>
              </w:del>
            </w:ins>
            <w:commentRangeEnd w:id="732"/>
            <w:del w:id="735" w:author="Author" w:date="2018-03-05T09:47:00Z">
              <w:r w:rsidR="0033667F" w:rsidRPr="00EA7C73" w:rsidDel="00A71EA4">
                <w:rPr>
                  <w:rStyle w:val="CommentReference"/>
                  <w:rFonts w:ascii="Arial" w:eastAsia="SimSun" w:hAnsi="Arial"/>
                  <w:strike/>
                  <w:lang w:val="de-DE"/>
                  <w:rPrChange w:id="736" w:author="Author" w:date="2018-03-05T09:47:00Z">
                    <w:rPr>
                      <w:rStyle w:val="CommentReference"/>
                      <w:rFonts w:ascii="Arial" w:eastAsia="SimSun" w:hAnsi="Arial"/>
                      <w:lang w:val="de-DE"/>
                    </w:rPr>
                  </w:rPrChange>
                </w:rPr>
                <w:commentReference w:id="732"/>
              </w:r>
            </w:del>
            <w:ins w:id="737" w:author="Author" w:date="2018-02-01T09:21:00Z">
              <w:del w:id="738" w:author="Author" w:date="2018-03-05T09:47:00Z">
                <w:r w:rsidRPr="00EA7C73" w:rsidDel="00A71EA4">
                  <w:rPr>
                    <w:strike/>
                    <w:rPrChange w:id="739" w:author="Author" w:date="2018-03-05T09:47:00Z">
                      <w:rPr/>
                    </w:rPrChange>
                  </w:rPr>
                  <w:delText xml:space="preserve"> and </w:delText>
                </w:r>
                <w:r w:rsidRPr="00EA7C73" w:rsidDel="00A71EA4">
                  <w:rPr>
                    <w:rStyle w:val="SAPEmphasis"/>
                    <w:strike/>
                    <w:rPrChange w:id="740" w:author="Author" w:date="2018-03-05T09:47:00Z">
                      <w:rPr>
                        <w:rStyle w:val="SAPEmphasis"/>
                      </w:rPr>
                    </w:rPrChange>
                  </w:rPr>
                  <w:delText>SA</w:delText>
                </w:r>
              </w:del>
            </w:ins>
            <w:ins w:id="741" w:author="Author" w:date="2018-02-01T09:24:00Z">
              <w:del w:id="742" w:author="Author" w:date="2018-03-05T09:47:00Z">
                <w:r w:rsidRPr="00EA7C73" w:rsidDel="00A71EA4">
                  <w:rPr>
                    <w:rStyle w:val="SAPEmphasis"/>
                    <w:strike/>
                    <w:rPrChange w:id="743" w:author="Author" w:date="2018-03-05T09:47:00Z">
                      <w:rPr>
                        <w:rStyle w:val="SAPEmphasis"/>
                      </w:rPr>
                    </w:rPrChange>
                  </w:rPr>
                  <w:delText>,</w:delText>
                </w:r>
                <w:r w:rsidRPr="00EA7C73" w:rsidDel="00A71EA4">
                  <w:rPr>
                    <w:strike/>
                    <w:rPrChange w:id="744" w:author="Author" w:date="2018-03-05T09:47:00Z">
                      <w:rPr/>
                    </w:rPrChange>
                  </w:rPr>
                  <w:delText xml:space="preserve"> the </w:delText>
                </w:r>
                <w:r w:rsidRPr="00EA7C73" w:rsidDel="00A71EA4">
                  <w:rPr>
                    <w:rStyle w:val="SAPScreenElement"/>
                    <w:strike/>
                    <w:rPrChange w:id="745" w:author="Author" w:date="2018-03-05T09:47:00Z">
                      <w:rPr>
                        <w:rStyle w:val="SAPScreenElement"/>
                      </w:rPr>
                    </w:rPrChange>
                  </w:rPr>
                  <w:delText xml:space="preserve">Compensation Information </w:delText>
                </w:r>
                <w:r w:rsidRPr="00EA7C73" w:rsidDel="00A71EA4">
                  <w:rPr>
                    <w:strike/>
                    <w:rPrChange w:id="746" w:author="Author" w:date="2018-03-05T09:47:00Z">
                      <w:rPr/>
                    </w:rPrChange>
                  </w:rPr>
                  <w:delText xml:space="preserve">section contains </w:delText>
                </w:r>
              </w:del>
            </w:ins>
            <w:ins w:id="747" w:author="Author" w:date="2018-02-01T09:56:00Z">
              <w:del w:id="748" w:author="Author" w:date="2018-03-05T09:47:00Z">
                <w:r w:rsidR="00406F52" w:rsidRPr="00EA7C73" w:rsidDel="00A71EA4">
                  <w:rPr>
                    <w:strike/>
                    <w:rPrChange w:id="749" w:author="Author" w:date="2018-03-05T09:47:00Z">
                      <w:rPr/>
                    </w:rPrChange>
                  </w:rPr>
                  <w:delText xml:space="preserve">automatically generated </w:delText>
                </w:r>
              </w:del>
            </w:ins>
            <w:ins w:id="750" w:author="Author" w:date="2018-02-01T09:24:00Z">
              <w:del w:id="751" w:author="Author" w:date="2018-03-05T09:47:00Z">
                <w:r w:rsidRPr="00EA7C73" w:rsidDel="00A71EA4">
                  <w:rPr>
                    <w:strike/>
                    <w:rPrChange w:id="752" w:author="Author" w:date="2018-03-05T09:47:00Z">
                      <w:rPr/>
                    </w:rPrChange>
                  </w:rPr>
                  <w:delText>changes in existing pay component(s).</w:delText>
                </w:r>
              </w:del>
            </w:ins>
            <w:ins w:id="753" w:author="Author" w:date="2018-02-01T09:27:00Z">
              <w:del w:id="754" w:author="Author" w:date="2018-03-05T09:47:00Z">
                <w:r w:rsidR="00E40CBC" w:rsidRPr="00EA7C73" w:rsidDel="00A71EA4">
                  <w:rPr>
                    <w:strike/>
                    <w:rPrChange w:id="755" w:author="Author" w:date="2018-03-05T09:47:00Z">
                      <w:rPr/>
                    </w:rPrChange>
                  </w:rPr>
                  <w:delText xml:space="preserve"> </w:delText>
                </w:r>
              </w:del>
            </w:ins>
          </w:p>
          <w:p w14:paraId="6BE1D803" w14:textId="30916ECA" w:rsidR="00E40CBC" w:rsidRPr="00EA7C73" w:rsidDel="00A71EA4" w:rsidRDefault="00241924">
            <w:pPr>
              <w:pStyle w:val="ListParagraph"/>
              <w:numPr>
                <w:ilvl w:val="0"/>
                <w:numId w:val="11"/>
              </w:numPr>
              <w:spacing w:line="240" w:lineRule="auto"/>
              <w:ind w:left="964"/>
              <w:rPr>
                <w:ins w:id="756" w:author="Author" w:date="2018-02-01T09:27:00Z"/>
                <w:del w:id="757" w:author="Author" w:date="2018-03-05T09:47:00Z"/>
                <w:strike/>
                <w:rPrChange w:id="758" w:author="Author" w:date="2018-03-05T09:47:00Z">
                  <w:rPr>
                    <w:ins w:id="759" w:author="Author" w:date="2018-02-01T09:27:00Z"/>
                    <w:del w:id="760" w:author="Author" w:date="2018-03-05T09:47:00Z"/>
                  </w:rPr>
                </w:rPrChange>
              </w:rPr>
              <w:pPrChange w:id="761" w:author="Author" w:date="2018-02-01T09:25:00Z">
                <w:pPr>
                  <w:spacing w:line="240" w:lineRule="auto"/>
                  <w:ind w:left="436"/>
                </w:pPr>
              </w:pPrChange>
            </w:pPr>
            <w:ins w:id="762" w:author="Author" w:date="2018-02-01T09:21:00Z">
              <w:del w:id="763" w:author="Author" w:date="2018-03-05T09:47:00Z">
                <w:r w:rsidRPr="00EA7C73" w:rsidDel="00A71EA4">
                  <w:rPr>
                    <w:strike/>
                    <w:rPrChange w:id="764" w:author="Author" w:date="2018-03-05T09:47:00Z">
                      <w:rPr/>
                    </w:rPrChange>
                  </w:rPr>
                  <w:delText xml:space="preserve">In case of country </w:delText>
                </w:r>
                <w:r w:rsidRPr="00EA7C73" w:rsidDel="00A71EA4">
                  <w:rPr>
                    <w:rStyle w:val="SAPEmphasis"/>
                    <w:strike/>
                    <w:rPrChange w:id="765" w:author="Author" w:date="2018-03-05T09:47:00Z">
                      <w:rPr>
                        <w:rStyle w:val="SAPEmphasis"/>
                      </w:rPr>
                    </w:rPrChange>
                  </w:rPr>
                  <w:delText>GB</w:delText>
                </w:r>
                <w:r w:rsidRPr="00EA7C73" w:rsidDel="00A71EA4">
                  <w:rPr>
                    <w:strike/>
                    <w:rPrChange w:id="766" w:author="Author" w:date="2018-03-05T09:47:00Z">
                      <w:rPr/>
                    </w:rPrChange>
                  </w:rPr>
                  <w:delText xml:space="preserve">, the </w:delText>
                </w:r>
                <w:r w:rsidRPr="00EA7C73" w:rsidDel="00A71EA4">
                  <w:rPr>
                    <w:rStyle w:val="SAPScreenElement"/>
                    <w:strike/>
                    <w:rPrChange w:id="767" w:author="Author" w:date="2018-03-05T09:47:00Z">
                      <w:rPr>
                        <w:rStyle w:val="SAPScreenElement"/>
                      </w:rPr>
                    </w:rPrChange>
                  </w:rPr>
                  <w:delText xml:space="preserve">Compensation Information </w:delText>
                </w:r>
                <w:r w:rsidRPr="00EA7C73" w:rsidDel="00A71EA4">
                  <w:rPr>
                    <w:strike/>
                    <w:rPrChange w:id="768" w:author="Author" w:date="2018-03-05T09:47:00Z">
                      <w:rPr/>
                    </w:rPrChange>
                  </w:rPr>
                  <w:delText xml:space="preserve">section is </w:delText>
                </w:r>
              </w:del>
            </w:ins>
            <w:ins w:id="769" w:author="Author" w:date="2018-02-01T09:24:00Z">
              <w:del w:id="770" w:author="Author" w:date="2018-03-05T09:47:00Z">
                <w:r w:rsidRPr="00EA7C73" w:rsidDel="00A71EA4">
                  <w:rPr>
                    <w:strike/>
                    <w:rPrChange w:id="771" w:author="Author" w:date="2018-03-05T09:47:00Z">
                      <w:rPr/>
                    </w:rPrChange>
                  </w:rPr>
                  <w:delText xml:space="preserve">most likely </w:delText>
                </w:r>
              </w:del>
            </w:ins>
            <w:ins w:id="772" w:author="Author" w:date="2018-02-01T09:21:00Z">
              <w:del w:id="773" w:author="Author" w:date="2018-03-05T09:47:00Z">
                <w:r w:rsidRPr="00EA7C73" w:rsidDel="00A71EA4">
                  <w:rPr>
                    <w:strike/>
                    <w:rPrChange w:id="774" w:author="Author" w:date="2018-03-05T09:47:00Z">
                      <w:rPr/>
                    </w:rPrChange>
                  </w:rPr>
                  <w:delText>visible</w:delText>
                </w:r>
              </w:del>
            </w:ins>
            <w:ins w:id="775" w:author="Author" w:date="2018-02-01T09:22:00Z">
              <w:del w:id="776" w:author="Author" w:date="2018-03-05T09:47:00Z">
                <w:r w:rsidRPr="00EA7C73" w:rsidDel="00A71EA4">
                  <w:rPr>
                    <w:strike/>
                    <w:rPrChange w:id="777" w:author="Author" w:date="2018-03-05T09:47:00Z">
                      <w:rPr/>
                    </w:rPrChange>
                  </w:rPr>
                  <w:delText xml:space="preserve"> for an employee having employment type other than</w:delText>
                </w:r>
                <w:r w:rsidRPr="00EA7C73" w:rsidDel="00A71EA4">
                  <w:rPr>
                    <w:rStyle w:val="SAPUserEntry"/>
                    <w:strike/>
                    <w:color w:val="auto"/>
                    <w:rPrChange w:id="778" w:author="Author" w:date="2018-03-05T09:47:00Z">
                      <w:rPr>
                        <w:rStyle w:val="SAPUserEntry"/>
                        <w:color w:val="auto"/>
                      </w:rPr>
                    </w:rPrChange>
                  </w:rPr>
                  <w:delText xml:space="preserve"> Hourly(GB)</w:delText>
                </w:r>
              </w:del>
            </w:ins>
            <w:ins w:id="779" w:author="Author" w:date="2018-02-01T09:30:00Z">
              <w:del w:id="780" w:author="Author" w:date="2018-03-05T09:47:00Z">
                <w:r w:rsidR="00E40CBC" w:rsidRPr="00EA7C73" w:rsidDel="00A71EA4">
                  <w:rPr>
                    <w:strike/>
                    <w:rPrChange w:id="781" w:author="Author" w:date="2018-03-05T09:47:00Z">
                      <w:rPr/>
                    </w:rPrChange>
                  </w:rPr>
                  <w:delText>. It</w:delText>
                </w:r>
              </w:del>
            </w:ins>
            <w:ins w:id="782" w:author="Author" w:date="2018-02-01T09:25:00Z">
              <w:del w:id="783" w:author="Author" w:date="2018-03-05T09:47:00Z">
                <w:r w:rsidR="00E40CBC" w:rsidRPr="00EA7C73" w:rsidDel="00A71EA4">
                  <w:rPr>
                    <w:strike/>
                    <w:rPrChange w:id="784" w:author="Author" w:date="2018-03-05T09:47:00Z">
                      <w:rPr/>
                    </w:rPrChange>
                  </w:rPr>
                  <w:delText xml:space="preserve"> contains </w:delText>
                </w:r>
              </w:del>
            </w:ins>
            <w:ins w:id="785" w:author="Author" w:date="2018-02-01T09:57:00Z">
              <w:del w:id="786" w:author="Author" w:date="2018-03-05T09:47:00Z">
                <w:r w:rsidR="00406F52" w:rsidRPr="00EA7C73" w:rsidDel="00A71EA4">
                  <w:rPr>
                    <w:strike/>
                    <w:rPrChange w:id="787" w:author="Author" w:date="2018-03-05T09:47:00Z">
                      <w:rPr/>
                    </w:rPrChange>
                  </w:rPr>
                  <w:delText xml:space="preserve">automatically generated </w:delText>
                </w:r>
              </w:del>
            </w:ins>
            <w:ins w:id="788" w:author="Author" w:date="2018-02-01T09:25:00Z">
              <w:del w:id="789" w:author="Author" w:date="2018-03-05T09:47:00Z">
                <w:r w:rsidR="00E40CBC" w:rsidRPr="00EA7C73" w:rsidDel="00A71EA4">
                  <w:rPr>
                    <w:strike/>
                    <w:rPrChange w:id="790" w:author="Author" w:date="2018-03-05T09:47:00Z">
                      <w:rPr/>
                    </w:rPrChange>
                  </w:rPr>
                  <w:delText>changes in existing pay component(s).</w:delText>
                </w:r>
              </w:del>
            </w:ins>
            <w:ins w:id="791" w:author="Author" w:date="2018-02-01T09:27:00Z">
              <w:del w:id="792" w:author="Author" w:date="2018-03-05T09:47:00Z">
                <w:r w:rsidR="00E40CBC" w:rsidRPr="00EA7C73" w:rsidDel="00A71EA4">
                  <w:rPr>
                    <w:strike/>
                    <w:rPrChange w:id="793" w:author="Author" w:date="2018-03-05T09:47:00Z">
                      <w:rPr/>
                    </w:rPrChange>
                  </w:rPr>
                  <w:delText xml:space="preserve"> </w:delText>
                </w:r>
              </w:del>
            </w:ins>
          </w:p>
          <w:p w14:paraId="68DB61CB" w14:textId="6B2CA524" w:rsidR="00A71EA4" w:rsidRPr="00EA7C73" w:rsidDel="00A71EA4" w:rsidRDefault="00241924">
            <w:pPr>
              <w:pStyle w:val="ListParagraph"/>
              <w:numPr>
                <w:ilvl w:val="0"/>
                <w:numId w:val="11"/>
              </w:numPr>
              <w:ind w:left="964"/>
              <w:rPr>
                <w:ins w:id="794" w:author="Author" w:date="2018-02-01T09:34:00Z"/>
                <w:del w:id="795" w:author="Author" w:date="2018-03-05T09:47:00Z"/>
                <w:strike/>
                <w:rPrChange w:id="796" w:author="Author" w:date="2018-03-05T09:47:00Z">
                  <w:rPr>
                    <w:ins w:id="797" w:author="Author" w:date="2018-02-01T09:34:00Z"/>
                    <w:del w:id="798" w:author="Author" w:date="2018-03-05T09:47:00Z"/>
                  </w:rPr>
                </w:rPrChange>
              </w:rPr>
              <w:pPrChange w:id="799" w:author="Reidl, Monica" w:date="2018-03-05T09:48:00Z">
                <w:pPr>
                  <w:spacing w:line="240" w:lineRule="auto"/>
                  <w:ind w:left="436"/>
                </w:pPr>
              </w:pPrChange>
            </w:pPr>
            <w:ins w:id="800" w:author="Author" w:date="2018-02-01T09:22:00Z">
              <w:del w:id="801" w:author="Author" w:date="2018-03-05T09:47:00Z">
                <w:r w:rsidRPr="00EA7C73" w:rsidDel="00A71EA4">
                  <w:rPr>
                    <w:strike/>
                    <w:rPrChange w:id="802" w:author="Author" w:date="2018-03-05T09:47:00Z">
                      <w:rPr/>
                    </w:rPrChange>
                  </w:rPr>
                  <w:delText xml:space="preserve">In case of country </w:delText>
                </w:r>
                <w:r w:rsidRPr="00EA7C73" w:rsidDel="00A71EA4">
                  <w:rPr>
                    <w:rStyle w:val="SAPEmphasis"/>
                    <w:strike/>
                    <w:rPrChange w:id="803" w:author="Author" w:date="2018-03-05T09:47:00Z">
                      <w:rPr>
                        <w:rStyle w:val="SAPEmphasis"/>
                      </w:rPr>
                    </w:rPrChange>
                  </w:rPr>
                  <w:delText>DE</w:delText>
                </w:r>
                <w:r w:rsidRPr="00EA7C73" w:rsidDel="00A71EA4">
                  <w:rPr>
                    <w:strike/>
                    <w:rPrChange w:id="804" w:author="Author" w:date="2018-03-05T09:47:00Z">
                      <w:rPr/>
                    </w:rPrChange>
                  </w:rPr>
                  <w:delText xml:space="preserve">, </w:delText>
                </w:r>
                <w:r w:rsidRPr="00EA7C73" w:rsidDel="00A71EA4">
                  <w:rPr>
                    <w:strike/>
                    <w:rPrChange w:id="805" w:author="Author" w:date="2018-03-05T09:47:00Z">
                      <w:rPr>
                        <w:rStyle w:val="CommentReference"/>
                        <w:rFonts w:ascii="Arial" w:eastAsia="SimSun" w:hAnsi="Arial"/>
                        <w:lang w:val="de-DE"/>
                      </w:rPr>
                    </w:rPrChange>
                  </w:rPr>
                  <w:commentReference w:id="806"/>
                </w:r>
              </w:del>
            </w:ins>
            <w:ins w:id="807" w:author="Author" w:date="2018-02-01T09:26:00Z">
              <w:del w:id="808" w:author="Author" w:date="2018-03-05T09:47:00Z">
                <w:r w:rsidR="00E40CBC" w:rsidRPr="00EA7C73" w:rsidDel="00A71EA4">
                  <w:rPr>
                    <w:strike/>
                    <w:rPrChange w:id="809" w:author="Author" w:date="2018-03-05T09:47:00Z">
                      <w:rPr/>
                    </w:rPrChange>
                  </w:rPr>
                  <w:delText xml:space="preserve">the </w:delText>
                </w:r>
                <w:r w:rsidR="00E40CBC" w:rsidRPr="00EA7C73" w:rsidDel="00A71EA4">
                  <w:rPr>
                    <w:rStyle w:val="SAPScreenElement"/>
                    <w:strike/>
                    <w:rPrChange w:id="810" w:author="Author" w:date="2018-03-05T09:47:00Z">
                      <w:rPr>
                        <w:rStyle w:val="SAPScreenElement"/>
                      </w:rPr>
                    </w:rPrChange>
                  </w:rPr>
                  <w:delText xml:space="preserve">Compensation Information </w:delText>
                </w:r>
                <w:r w:rsidR="00E40CBC" w:rsidRPr="00EA7C73" w:rsidDel="00A71EA4">
                  <w:rPr>
                    <w:strike/>
                    <w:rPrChange w:id="811" w:author="Author" w:date="2018-03-05T09:47:00Z">
                      <w:rPr/>
                    </w:rPrChange>
                  </w:rPr>
                  <w:delText xml:space="preserve">section is visible if </w:delText>
                </w:r>
              </w:del>
            </w:ins>
            <w:ins w:id="812" w:author="Author" w:date="2018-02-01T09:22:00Z">
              <w:del w:id="813" w:author="Author" w:date="2018-03-05T09:47:00Z">
                <w:r w:rsidRPr="00EA7C73" w:rsidDel="00A71EA4">
                  <w:rPr>
                    <w:strike/>
                    <w:rPrChange w:id="814" w:author="Author" w:date="2018-03-05T09:47:00Z">
                      <w:rPr/>
                    </w:rPrChange>
                  </w:rPr>
                  <w:delText>the job change has been executed for an employee having employment type</w:delText>
                </w:r>
                <w:r w:rsidRPr="00EA7C73" w:rsidDel="00A71EA4">
                  <w:rPr>
                    <w:rStyle w:val="SAPUserEntry"/>
                    <w:strike/>
                    <w:rPrChange w:id="815" w:author="Author" w:date="2018-03-05T09:47:00Z">
                      <w:rPr>
                        <w:rStyle w:val="SAPUserEntry"/>
                      </w:rPr>
                    </w:rPrChange>
                  </w:rPr>
                  <w:delText xml:space="preserve"> </w:delText>
                </w:r>
                <w:r w:rsidRPr="00EA7C73" w:rsidDel="00A71EA4">
                  <w:rPr>
                    <w:rStyle w:val="SAPUserEntry"/>
                    <w:b w:val="0"/>
                    <w:strike/>
                    <w:color w:val="auto"/>
                    <w:rPrChange w:id="816" w:author="Author" w:date="2018-03-05T09:47:00Z">
                      <w:rPr>
                        <w:rStyle w:val="SAPUserEntry"/>
                        <w:b w:val="0"/>
                        <w:color w:val="auto"/>
                      </w:rPr>
                    </w:rPrChange>
                  </w:rPr>
                  <w:delText>Hourly Wage Earner</w:delText>
                </w:r>
                <w:r w:rsidRPr="00EA7C73" w:rsidDel="00A71EA4">
                  <w:rPr>
                    <w:rStyle w:val="SAPUserEntry"/>
                    <w:strike/>
                    <w:color w:val="auto"/>
                    <w:rPrChange w:id="817" w:author="Author" w:date="2018-03-05T09:47:00Z">
                      <w:rPr>
                        <w:rStyle w:val="SAPUserEntry"/>
                        <w:color w:val="auto"/>
                      </w:rPr>
                    </w:rPrChange>
                  </w:rPr>
                  <w:delText xml:space="preserve"> </w:delText>
                </w:r>
                <w:r w:rsidRPr="00EA7C73" w:rsidDel="00A71EA4">
                  <w:rPr>
                    <w:strike/>
                    <w:rPrChange w:id="818" w:author="Author" w:date="2018-03-05T09:47:00Z">
                      <w:rPr/>
                    </w:rPrChange>
                  </w:rPr>
                  <w:delText>or pay scale group</w:delText>
                </w:r>
              </w:del>
            </w:ins>
            <w:del w:id="819" w:author="Author" w:date="2018-03-05T09:47:00Z">
              <w:r w:rsidR="003A7766" w:rsidRPr="00EA7C73" w:rsidDel="00A71EA4">
                <w:rPr>
                  <w:strike/>
                  <w:rPrChange w:id="820" w:author="Author" w:date="2018-03-05T09:47:00Z">
                    <w:rPr/>
                  </w:rPrChange>
                </w:rPr>
                <w:delText xml:space="preserve"> </w:delText>
              </w:r>
            </w:del>
            <w:ins w:id="821" w:author="Author" w:date="2018-02-01T09:22:00Z">
              <w:del w:id="822" w:author="Author" w:date="2018-03-05T09:47:00Z">
                <w:r w:rsidRPr="00EA7C73" w:rsidDel="00A71EA4">
                  <w:rPr>
                    <w:rStyle w:val="SAPUserEntry"/>
                    <w:b w:val="0"/>
                    <w:strike/>
                    <w:color w:val="auto"/>
                    <w:rPrChange w:id="823" w:author="Author" w:date="2018-03-05T09:47:00Z">
                      <w:rPr>
                        <w:rStyle w:val="SAPUserEntry"/>
                        <w:b w:val="0"/>
                        <w:color w:val="auto"/>
                      </w:rPr>
                    </w:rPrChange>
                  </w:rPr>
                  <w:delText>AT(DEU/40/95/AT)</w:delText>
                </w:r>
              </w:del>
            </w:ins>
            <w:ins w:id="824" w:author="Author" w:date="2018-02-01T09:26:00Z">
              <w:del w:id="825" w:author="Author" w:date="2018-03-05T09:47:00Z">
                <w:r w:rsidR="00E40CBC" w:rsidRPr="00EA7C73" w:rsidDel="00A71EA4">
                  <w:rPr>
                    <w:strike/>
                    <w:rPrChange w:id="826" w:author="Author" w:date="2018-03-05T09:47:00Z">
                      <w:rPr/>
                    </w:rPrChange>
                  </w:rPr>
                  <w:delText xml:space="preserve">. </w:delText>
                </w:r>
              </w:del>
            </w:ins>
            <w:ins w:id="827" w:author="Author" w:date="2018-02-01T09:31:00Z">
              <w:del w:id="828" w:author="Author" w:date="2018-03-05T09:47:00Z">
                <w:r w:rsidR="00E40CBC" w:rsidRPr="00EA7C73" w:rsidDel="00A71EA4">
                  <w:rPr>
                    <w:strike/>
                    <w:rPrChange w:id="829" w:author="Author" w:date="2018-03-05T09:47:00Z">
                      <w:rPr/>
                    </w:rPrChange>
                  </w:rPr>
                  <w:delText>It</w:delText>
                </w:r>
              </w:del>
            </w:ins>
            <w:ins w:id="830" w:author="Author" w:date="2018-02-01T09:26:00Z">
              <w:del w:id="831" w:author="Author" w:date="2018-03-05T09:47:00Z">
                <w:r w:rsidR="00E40CBC" w:rsidRPr="00EA7C73" w:rsidDel="00A71EA4">
                  <w:rPr>
                    <w:strike/>
                    <w:rPrChange w:id="832" w:author="Author" w:date="2018-03-05T09:47:00Z">
                      <w:rPr/>
                    </w:rPrChange>
                  </w:rPr>
                  <w:delText xml:space="preserve"> contains</w:delText>
                </w:r>
              </w:del>
            </w:ins>
            <w:ins w:id="833" w:author="Author" w:date="2018-02-01T09:22:00Z">
              <w:del w:id="834" w:author="Author" w:date="2018-03-05T09:47:00Z">
                <w:r w:rsidRPr="00EA7C73" w:rsidDel="00A71EA4">
                  <w:rPr>
                    <w:strike/>
                    <w:rPrChange w:id="835" w:author="Author" w:date="2018-03-05T09:47:00Z">
                      <w:rPr/>
                    </w:rPrChange>
                  </w:rPr>
                  <w:delText xml:space="preserve"> </w:delText>
                </w:r>
              </w:del>
            </w:ins>
            <w:ins w:id="836" w:author="Author" w:date="2018-02-01T09:57:00Z">
              <w:del w:id="837" w:author="Author" w:date="2018-03-05T09:47:00Z">
                <w:r w:rsidR="00406F52" w:rsidRPr="00EA7C73" w:rsidDel="00A71EA4">
                  <w:rPr>
                    <w:strike/>
                    <w:rPrChange w:id="838" w:author="Author" w:date="2018-03-05T09:47:00Z">
                      <w:rPr/>
                    </w:rPrChange>
                  </w:rPr>
                  <w:delText xml:space="preserve">automatically generated </w:delText>
                </w:r>
              </w:del>
            </w:ins>
            <w:ins w:id="839" w:author="Author" w:date="2018-02-01T09:22:00Z">
              <w:del w:id="840" w:author="Author" w:date="2018-03-05T09:47:00Z">
                <w:r w:rsidRPr="00EA7C73" w:rsidDel="00A71EA4">
                  <w:rPr>
                    <w:strike/>
                    <w:rPrChange w:id="841" w:author="Author" w:date="2018-03-05T09:47:00Z">
                      <w:rPr/>
                    </w:rPrChange>
                  </w:rPr>
                  <w:delText xml:space="preserve">changes in existing pay component(s). Most likely, the manually entered amount for pay component </w:delText>
                </w:r>
                <w:r w:rsidRPr="00EA7C73" w:rsidDel="00A71EA4">
                  <w:rPr>
                    <w:rStyle w:val="SAPUserEntry"/>
                    <w:strike/>
                    <w:rPrChange w:id="842" w:author="Author" w:date="2018-03-05T09:47:00Z">
                      <w:rPr>
                        <w:rStyle w:val="SAPUserEntry"/>
                      </w:rPr>
                    </w:rPrChange>
                  </w:rPr>
                  <w:delText>(DE)</w:delText>
                </w:r>
                <w:r w:rsidRPr="00EA7C73" w:rsidDel="00A71EA4">
                  <w:rPr>
                    <w:b/>
                    <w:strike/>
                    <w:rPrChange w:id="843" w:author="Author" w:date="2018-03-05T09:47:00Z">
                      <w:rPr>
                        <w:b/>
                      </w:rPr>
                    </w:rPrChange>
                  </w:rPr>
                  <w:delText xml:space="preserve"> </w:delText>
                </w:r>
                <w:r w:rsidRPr="00EA7C73" w:rsidDel="00A71EA4">
                  <w:rPr>
                    <w:rStyle w:val="SAPUserEntry"/>
                    <w:strike/>
                    <w:rPrChange w:id="844" w:author="Author" w:date="2018-03-05T09:47:00Z">
                      <w:rPr>
                        <w:rStyle w:val="SAPUserEntry"/>
                      </w:rPr>
                    </w:rPrChange>
                  </w:rPr>
                  <w:delText>–</w:delText>
                </w:r>
                <w:r w:rsidRPr="00EA7C73" w:rsidDel="00A71EA4">
                  <w:rPr>
                    <w:b/>
                    <w:strike/>
                    <w:rPrChange w:id="845" w:author="Author" w:date="2018-03-05T09:47:00Z">
                      <w:rPr>
                        <w:b/>
                      </w:rPr>
                    </w:rPrChange>
                  </w:rPr>
                  <w:delText xml:space="preserve"> </w:delText>
                </w:r>
                <w:r w:rsidRPr="00EA7C73" w:rsidDel="00A71EA4">
                  <w:rPr>
                    <w:rStyle w:val="SAPUserEntry"/>
                    <w:strike/>
                    <w:rPrChange w:id="846" w:author="Author" w:date="2018-03-05T09:47:00Z">
                      <w:rPr>
                        <w:rStyle w:val="SAPUserEntry"/>
                      </w:rPr>
                    </w:rPrChange>
                  </w:rPr>
                  <w:delText>Hourly Rate</w:delText>
                </w:r>
                <w:r w:rsidRPr="00EA7C73" w:rsidDel="00A71EA4">
                  <w:rPr>
                    <w:b/>
                    <w:strike/>
                    <w:rPrChange w:id="847" w:author="Author" w:date="2018-03-05T09:47:00Z">
                      <w:rPr>
                        <w:b/>
                      </w:rPr>
                    </w:rPrChange>
                  </w:rPr>
                  <w:delText xml:space="preserve"> </w:delText>
                </w:r>
                <w:r w:rsidRPr="00EA7C73" w:rsidDel="00A71EA4">
                  <w:rPr>
                    <w:rStyle w:val="SAPUserEntry"/>
                    <w:strike/>
                    <w:rPrChange w:id="848" w:author="Author" w:date="2018-03-05T09:47:00Z">
                      <w:rPr>
                        <w:rStyle w:val="SAPUserEntry"/>
                      </w:rPr>
                    </w:rPrChange>
                  </w:rPr>
                  <w:delText>(1400DE)</w:delText>
                </w:r>
                <w:r w:rsidRPr="00EA7C73" w:rsidDel="00A71EA4">
                  <w:rPr>
                    <w:strike/>
                    <w:rPrChange w:id="849" w:author="Author" w:date="2018-03-05T09:47:00Z">
                      <w:rPr/>
                    </w:rPrChange>
                  </w:rPr>
                  <w:delText xml:space="preserve"> or</w:delText>
                </w:r>
                <w:r w:rsidRPr="00EA7C73" w:rsidDel="00A71EA4">
                  <w:rPr>
                    <w:rStyle w:val="SAPUserEntry"/>
                    <w:strike/>
                    <w:rPrChange w:id="850" w:author="Author" w:date="2018-03-05T09:47:00Z">
                      <w:rPr>
                        <w:rStyle w:val="SAPUserEntry"/>
                      </w:rPr>
                    </w:rPrChange>
                  </w:rPr>
                  <w:delText xml:space="preserve"> DE</w:delText>
                </w:r>
                <w:r w:rsidRPr="00EA7C73" w:rsidDel="00A71EA4">
                  <w:rPr>
                    <w:b/>
                    <w:strike/>
                    <w:rPrChange w:id="851" w:author="Author" w:date="2018-03-05T09:47:00Z">
                      <w:rPr>
                        <w:b/>
                      </w:rPr>
                    </w:rPrChange>
                  </w:rPr>
                  <w:delText xml:space="preserve"> </w:delText>
                </w:r>
                <w:r w:rsidRPr="00EA7C73" w:rsidDel="00A71EA4">
                  <w:rPr>
                    <w:rStyle w:val="SAPUserEntry"/>
                    <w:strike/>
                    <w:rPrChange w:id="852" w:author="Author" w:date="2018-03-05T09:47:00Z">
                      <w:rPr>
                        <w:rStyle w:val="SAPUserEntry"/>
                      </w:rPr>
                    </w:rPrChange>
                  </w:rPr>
                  <w:delText>–</w:delText>
                </w:r>
                <w:r w:rsidRPr="00EA7C73" w:rsidDel="00A71EA4">
                  <w:rPr>
                    <w:b/>
                    <w:strike/>
                    <w:rPrChange w:id="853" w:author="Author" w:date="2018-03-05T09:47:00Z">
                      <w:rPr>
                        <w:b/>
                      </w:rPr>
                    </w:rPrChange>
                  </w:rPr>
                  <w:delText xml:space="preserve"> </w:delText>
                </w:r>
                <w:r w:rsidRPr="00EA7C73" w:rsidDel="00A71EA4">
                  <w:rPr>
                    <w:rStyle w:val="SAPUserEntry"/>
                    <w:strike/>
                    <w:rPrChange w:id="854" w:author="Author" w:date="2018-03-05T09:47:00Z">
                      <w:rPr>
                        <w:rStyle w:val="SAPUserEntry"/>
                      </w:rPr>
                    </w:rPrChange>
                  </w:rPr>
                  <w:delText>Non-Standard Salary</w:delText>
                </w:r>
                <w:r w:rsidRPr="00EA7C73" w:rsidDel="00A71EA4">
                  <w:rPr>
                    <w:b/>
                    <w:strike/>
                    <w:rPrChange w:id="855" w:author="Author" w:date="2018-03-05T09:47:00Z">
                      <w:rPr>
                        <w:b/>
                      </w:rPr>
                    </w:rPrChange>
                  </w:rPr>
                  <w:delText xml:space="preserve"> </w:delText>
                </w:r>
                <w:r w:rsidRPr="00EA7C73" w:rsidDel="00A71EA4">
                  <w:rPr>
                    <w:rStyle w:val="SAPUserEntry"/>
                    <w:strike/>
                    <w:rPrChange w:id="856" w:author="Author" w:date="2018-03-05T09:47:00Z">
                      <w:rPr>
                        <w:rStyle w:val="SAPUserEntry"/>
                      </w:rPr>
                    </w:rPrChange>
                  </w:rPr>
                  <w:delText>(1200DE)</w:delText>
                </w:r>
                <w:r w:rsidRPr="00EA7C73" w:rsidDel="00A71EA4">
                  <w:rPr>
                    <w:strike/>
                    <w:rPrChange w:id="857" w:author="Author" w:date="2018-03-05T09:47:00Z">
                      <w:rPr/>
                    </w:rPrChange>
                  </w:rPr>
                  <w:delText xml:space="preserve"> is </w:delText>
                </w:r>
                <w:r w:rsidRPr="00EA7C73" w:rsidDel="00A71EA4">
                  <w:rPr>
                    <w:rFonts w:cs="Arial"/>
                    <w:bCs/>
                    <w:strike/>
                    <w:rPrChange w:id="858" w:author="Author" w:date="2018-03-05T09:47:00Z">
                      <w:rPr>
                        <w:rFonts w:cs="Arial"/>
                        <w:bCs/>
                      </w:rPr>
                    </w:rPrChange>
                  </w:rPr>
                  <w:delText xml:space="preserve">displayed crossed out. </w:delText>
                </w:r>
              </w:del>
            </w:ins>
            <w:ins w:id="859" w:author="Author" w:date="2018-03-05T09:47:00Z">
              <w:r w:rsidR="00A71EA4">
                <w:t xml:space="preserve">Most likely, for countries </w:t>
              </w:r>
              <w:r w:rsidR="00A71EA4" w:rsidRPr="00A71EA4">
                <w:rPr>
                  <w:rStyle w:val="SAPEmphasis"/>
                  <w:rPrChange w:id="860" w:author="Author" w:date="2018-03-05T09:48:00Z">
                    <w:rPr/>
                  </w:rPrChange>
                </w:rPr>
                <w:t>AE</w:t>
              </w:r>
              <w:r w:rsidR="00A71EA4">
                <w:t xml:space="preserve">, </w:t>
              </w:r>
              <w:r w:rsidR="00A71EA4" w:rsidRPr="00A71EA4">
                <w:rPr>
                  <w:rStyle w:val="SAPEmphasis"/>
                  <w:rPrChange w:id="861" w:author="Author" w:date="2018-03-05T09:49:00Z">
                    <w:rPr/>
                  </w:rPrChange>
                </w:rPr>
                <w:t>AU</w:t>
              </w:r>
              <w:r w:rsidR="00A71EA4">
                <w:t xml:space="preserve">, </w:t>
              </w:r>
              <w:r w:rsidR="00A71EA4" w:rsidRPr="00A71EA4">
                <w:rPr>
                  <w:rStyle w:val="SAPEmphasis"/>
                  <w:rPrChange w:id="862" w:author="Author" w:date="2018-03-05T09:49:00Z">
                    <w:rPr>
                      <w:highlight w:val="yellow"/>
                    </w:rPr>
                  </w:rPrChange>
                </w:rPr>
                <w:t>CN</w:t>
              </w:r>
              <w:r w:rsidR="00A71EA4">
                <w:rPr>
                  <w:highlight w:val="yellow"/>
                </w:rPr>
                <w:t>,</w:t>
              </w:r>
              <w:r w:rsidR="00A71EA4">
                <w:t xml:space="preserve"> </w:t>
              </w:r>
              <w:r w:rsidR="00A71EA4" w:rsidRPr="00A71EA4">
                <w:rPr>
                  <w:rStyle w:val="SAPEmphasis"/>
                  <w:rPrChange w:id="863" w:author="Author" w:date="2018-03-05T09:49:00Z">
                    <w:rPr/>
                  </w:rPrChange>
                </w:rPr>
                <w:t>DE</w:t>
              </w:r>
              <w:r w:rsidR="00A71EA4">
                <w:t xml:space="preserve">, </w:t>
              </w:r>
              <w:r w:rsidR="00A71EA4" w:rsidRPr="00A71EA4">
                <w:rPr>
                  <w:rStyle w:val="SAPEmphasis"/>
                  <w:rPrChange w:id="864" w:author="Author" w:date="2018-03-05T09:49:00Z">
                    <w:rPr/>
                  </w:rPrChange>
                </w:rPr>
                <w:t>GB</w:t>
              </w:r>
              <w:r w:rsidR="00A71EA4">
                <w:t xml:space="preserve">, </w:t>
              </w:r>
              <w:r w:rsidR="00A71EA4" w:rsidRPr="00A71EA4">
                <w:rPr>
                  <w:rStyle w:val="SAPEmphasis"/>
                  <w:rPrChange w:id="865" w:author="Author" w:date="2018-03-05T09:49:00Z">
                    <w:rPr>
                      <w:highlight w:val="yellow"/>
                    </w:rPr>
                  </w:rPrChange>
                </w:rPr>
                <w:t>FR</w:t>
              </w:r>
              <w:r w:rsidR="00A71EA4">
                <w:t xml:space="preserve">, </w:t>
              </w:r>
              <w:r w:rsidR="00A71EA4" w:rsidRPr="00A71EA4">
                <w:rPr>
                  <w:rStyle w:val="SAPEmphasis"/>
                  <w:rPrChange w:id="866" w:author="Author" w:date="2018-03-05T09:49:00Z">
                    <w:rPr/>
                  </w:rPrChange>
                </w:rPr>
                <w:t>SA</w:t>
              </w:r>
              <w:r w:rsidR="00A71EA4">
                <w:t xml:space="preserve">, the </w:t>
              </w:r>
              <w:r w:rsidR="00A71EA4">
                <w:rPr>
                  <w:rStyle w:val="SAPScreenElement"/>
                </w:rPr>
                <w:t xml:space="preserve">Compensation Information </w:t>
              </w:r>
              <w:r w:rsidR="00A71EA4">
                <w:t xml:space="preserve">section might also be visible. If visible, then it may contain automatically generated changes in existing pay component(s), deletion of manually entered pay component amounts, etc. The changes depend on the preconfigured business rules delivered; for details on these refer to the </w:t>
              </w:r>
              <w:r w:rsidR="00A71EA4" w:rsidRPr="00A71EA4">
                <w:rPr>
                  <w:rStyle w:val="SAPScreenElement"/>
                  <w:color w:val="auto"/>
                  <w:rPrChange w:id="867" w:author="Author" w:date="2018-03-05T09:48:00Z">
                    <w:rPr>
                      <w:rStyle w:val="SAPScreenElement"/>
                    </w:rPr>
                  </w:rPrChange>
                </w:rPr>
                <w:t>Foundation Objects</w:t>
              </w:r>
              <w:r w:rsidR="00A71EA4" w:rsidRPr="00A71EA4">
                <w:t xml:space="preserve"> </w:t>
              </w:r>
              <w:r w:rsidR="00A71EA4">
                <w:t xml:space="preserve">workbook appropriate for </w:t>
              </w:r>
              <w:r w:rsidR="00A71EA4" w:rsidRPr="00A71EA4">
                <w:rPr>
                  <w:rStyle w:val="SAPScreenElement"/>
                  <w:color w:val="auto"/>
                  <w:rPrChange w:id="868" w:author="Author" w:date="2018-03-05T09:48:00Z">
                    <w:rPr/>
                  </w:rPrChange>
                </w:rPr>
                <w:t>&lt;YourCountry&gt;</w:t>
              </w:r>
              <w:r w:rsidR="00A71EA4">
                <w:t>.</w:t>
              </w:r>
            </w:ins>
            <w:ins w:id="869" w:author="Author" w:date="2018-03-05T09:48:00Z">
              <w:r w:rsidR="00A71EA4">
                <w:t xml:space="preserve"> </w:t>
              </w:r>
            </w:ins>
          </w:p>
          <w:p w14:paraId="719637F0" w14:textId="10C78A46" w:rsidR="00241924" w:rsidRPr="007E2715" w:rsidRDefault="00E40CBC" w:rsidP="003A7766">
            <w:pPr>
              <w:spacing w:line="240" w:lineRule="auto"/>
              <w:ind w:left="604"/>
              <w:rPr>
                <w:ins w:id="870" w:author="Author" w:date="2018-02-01T09:23:00Z"/>
                <w:rFonts w:cs="Arial"/>
                <w:bCs/>
              </w:rPr>
            </w:pPr>
            <w:ins w:id="871" w:author="Author" w:date="2018-02-01T09:34:00Z">
              <w:r>
                <w:t xml:space="preserve">The amount(s) </w:t>
              </w:r>
            </w:ins>
            <w:ins w:id="872" w:author="Author" w:date="2018-02-01T09:35:00Z">
              <w:r w:rsidR="003A7766">
                <w:t xml:space="preserve">need to be </w:t>
              </w:r>
              <w:r w:rsidR="003A7766" w:rsidRPr="00406F52">
                <w:rPr>
                  <w:rPrChange w:id="873" w:author="Author" w:date="2018-02-01T09:36:00Z">
                    <w:rPr>
                      <w:highlight w:val="yellow"/>
                    </w:rPr>
                  </w:rPrChange>
                </w:rPr>
                <w:t>manually changed back to the value the pay component</w:t>
              </w:r>
            </w:ins>
            <w:ins w:id="874" w:author="Author" w:date="2018-03-05T09:47:00Z">
              <w:r w:rsidR="00EA7C73">
                <w:t>(</w:t>
              </w:r>
            </w:ins>
            <w:ins w:id="875" w:author="Author" w:date="2018-02-01T09:35:00Z">
              <w:r w:rsidR="003A7766" w:rsidRPr="00406F52">
                <w:rPr>
                  <w:rPrChange w:id="876" w:author="Author" w:date="2018-02-01T09:36:00Z">
                    <w:rPr>
                      <w:highlight w:val="yellow"/>
                    </w:rPr>
                  </w:rPrChange>
                </w:rPr>
                <w:t>s</w:t>
              </w:r>
            </w:ins>
            <w:ins w:id="877" w:author="Author" w:date="2018-03-05T09:47:00Z">
              <w:r w:rsidR="00EA7C73">
                <w:t>)</w:t>
              </w:r>
            </w:ins>
            <w:ins w:id="878" w:author="Author" w:date="2018-02-01T09:35:00Z">
              <w:r w:rsidR="003A7766" w:rsidRPr="00406F52">
                <w:rPr>
                  <w:rPrChange w:id="879" w:author="Author" w:date="2018-02-01T09:36:00Z">
                    <w:rPr>
                      <w:highlight w:val="yellow"/>
                    </w:rPr>
                  </w:rPrChange>
                </w:rPr>
                <w:t xml:space="preserve"> had in the preceding record(s).</w:t>
              </w:r>
              <w:r w:rsidR="003A7766">
                <w:t xml:space="preserve"> </w:t>
              </w:r>
            </w:ins>
            <w:ins w:id="880" w:author="Author" w:date="2018-02-01T09:23:00Z">
              <w:r w:rsidR="00241924" w:rsidRPr="005D71FA">
                <w:t>For details</w:t>
              </w:r>
            </w:ins>
            <w:ins w:id="881" w:author="Author" w:date="2018-02-01T09:35:00Z">
              <w:r w:rsidR="003A7766">
                <w:t xml:space="preserve"> how to do this</w:t>
              </w:r>
            </w:ins>
            <w:ins w:id="882" w:author="Author" w:date="2018-02-01T09:23:00Z">
              <w:r w:rsidR="00241924" w:rsidRPr="005D71FA">
                <w:t xml:space="preserve">, refer to the </w:t>
              </w:r>
              <w:r w:rsidR="00241924" w:rsidRPr="005D71FA">
                <w:rPr>
                  <w:noProof/>
                </w:rPr>
                <w:drawing>
                  <wp:inline distT="0" distB="0" distL="0" distR="0" wp14:anchorId="2AECE940" wp14:editId="5DBD07DA">
                    <wp:extent cx="225425" cy="225425"/>
                    <wp:effectExtent l="0" t="0" r="3175"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241924" w:rsidRPr="005D71FA">
                <w:t> </w:t>
              </w:r>
              <w:r w:rsidR="00241924" w:rsidRPr="005D71FA">
                <w:rPr>
                  <w:rFonts w:ascii="BentonSans Regular" w:hAnsi="BentonSans Regular"/>
                  <w:color w:val="666666"/>
                  <w:sz w:val="22"/>
                </w:rPr>
                <w:t>Caution</w:t>
              </w:r>
              <w:r w:rsidR="00241924" w:rsidRPr="005D71FA">
                <w:t xml:space="preserve"> </w:t>
              </w:r>
              <w:r w:rsidR="00241924" w:rsidRPr="005D71FA">
                <w:rPr>
                  <w:rFonts w:cs="Arial"/>
                  <w:bCs/>
                </w:rPr>
                <w:t xml:space="preserve">below process step outside software </w:t>
              </w:r>
            </w:ins>
            <w:ins w:id="883" w:author="Author" w:date="2018-02-01T09:36:00Z">
              <w:r w:rsidR="003A7766" w:rsidRPr="00406F52">
                <w:rPr>
                  <w:rStyle w:val="SAPScreenElement"/>
                  <w:color w:val="auto"/>
                  <w:rPrChange w:id="884" w:author="Author" w:date="2018-02-01T09:36:00Z">
                    <w:rPr>
                      <w:rFonts w:cs="Arial"/>
                      <w:bCs/>
                    </w:rPr>
                  </w:rPrChange>
                </w:rPr>
                <w:t>4.1.6</w:t>
              </w:r>
              <w:r w:rsidR="003A7766">
                <w:rPr>
                  <w:rFonts w:cs="Arial"/>
                  <w:bCs/>
                </w:rPr>
                <w:t xml:space="preserve"> </w:t>
              </w:r>
            </w:ins>
            <w:ins w:id="885" w:author="Author" w:date="2018-02-01T09:23:00Z">
              <w:r w:rsidR="00241924" w:rsidRPr="005D71FA">
                <w:rPr>
                  <w:rStyle w:val="SAPScreenElement"/>
                  <w:color w:val="auto"/>
                </w:rPr>
                <w:t>Receiving Job Change Completion Notification</w:t>
              </w:r>
              <w:r w:rsidR="00241924" w:rsidRPr="005D71FA">
                <w:rPr>
                  <w:rFonts w:cs="Arial"/>
                  <w:bCs/>
                </w:rPr>
                <w:t>.</w:t>
              </w:r>
            </w:ins>
            <w:commentRangeEnd w:id="719"/>
            <w:r w:rsidR="00840E23">
              <w:rPr>
                <w:rStyle w:val="CommentReference"/>
                <w:rFonts w:ascii="Arial" w:eastAsia="SimSun" w:hAnsi="Arial"/>
                <w:lang w:val="de-DE"/>
              </w:rPr>
              <w:commentReference w:id="719"/>
            </w:r>
          </w:p>
          <w:p w14:paraId="3859955A" w14:textId="57A1EDCD" w:rsidR="00241924" w:rsidRPr="003A7766" w:rsidDel="003A7766" w:rsidRDefault="00CC4AE6" w:rsidP="0092107C">
            <w:pPr>
              <w:spacing w:line="240" w:lineRule="auto"/>
              <w:ind w:left="436"/>
              <w:rPr>
                <w:ins w:id="886" w:author="Author" w:date="2018-02-01T09:14:00Z"/>
                <w:del w:id="887" w:author="Author" w:date="2018-02-01T09:37:00Z"/>
                <w:rFonts w:cs="Arial"/>
                <w:bCs/>
              </w:rPr>
            </w:pPr>
            <w:del w:id="888" w:author="Author" w:date="2018-02-01T09:37:00Z">
              <w:r w:rsidRPr="00BA4827" w:rsidDel="003A7766">
                <w:delText xml:space="preserve">for the countries </w:delText>
              </w:r>
              <w:r w:rsidRPr="00406F52" w:rsidDel="003A7766">
                <w:rPr>
                  <w:rStyle w:val="SAPEmphasis"/>
                </w:rPr>
                <w:delText>AE</w:delText>
              </w:r>
              <w:r w:rsidRPr="00406F52" w:rsidDel="003A7766">
                <w:delText xml:space="preserve">, </w:delText>
              </w:r>
              <w:r w:rsidRPr="00406F52" w:rsidDel="003A7766">
                <w:rPr>
                  <w:rStyle w:val="SAPEmphasis"/>
                  <w:rPrChange w:id="889" w:author="Author" w:date="2018-02-01T09:24:00Z">
                    <w:rPr/>
                  </w:rPrChange>
                </w:rPr>
                <w:delText>AU</w:delText>
              </w:r>
              <w:r w:rsidRPr="00BA4827" w:rsidDel="003A7766">
                <w:delText xml:space="preserve">, </w:delText>
              </w:r>
              <w:r w:rsidRPr="00406F52" w:rsidDel="003A7766">
                <w:rPr>
                  <w:rStyle w:val="SAPEmphasis"/>
                  <w:rPrChange w:id="890" w:author="Author" w:date="2018-02-01T09:24:00Z">
                    <w:rPr/>
                  </w:rPrChange>
                </w:rPr>
                <w:delText>CN</w:delText>
              </w:r>
              <w:r w:rsidRPr="00BA4827" w:rsidDel="003A7766">
                <w:delText xml:space="preserve">, and </w:delText>
              </w:r>
              <w:r w:rsidRPr="00406F52" w:rsidDel="003A7766">
                <w:rPr>
                  <w:rStyle w:val="SAPEmphasis"/>
                  <w:rPrChange w:id="891" w:author="Author" w:date="2018-02-01T09:24:00Z">
                    <w:rPr/>
                  </w:rPrChange>
                </w:rPr>
                <w:delText>SA</w:delText>
              </w:r>
              <w:r w:rsidRPr="00BA4827" w:rsidDel="003A7766">
                <w:delText>,</w:delText>
              </w:r>
              <w:r w:rsidR="0092107C" w:rsidRPr="00406F52" w:rsidDel="003A7766">
                <w:delText xml:space="preserve"> the </w:delText>
              </w:r>
              <w:r w:rsidR="0092107C" w:rsidRPr="00406F52" w:rsidDel="003A7766">
                <w:rPr>
                  <w:rStyle w:val="SAPScreenElement"/>
                </w:rPr>
                <w:delText xml:space="preserve">Compensation Information </w:delText>
              </w:r>
              <w:r w:rsidR="0092107C" w:rsidRPr="00406F52" w:rsidDel="003A7766">
                <w:delText>section is also visible, containing changes in existing pay component(s).</w:delText>
              </w:r>
              <w:r w:rsidR="0092107C" w:rsidRPr="003A7766" w:rsidDel="003A7766">
                <w:delText xml:space="preserve"> </w:delText>
              </w:r>
              <w:r w:rsidR="0092107C" w:rsidRPr="00BA4827" w:rsidDel="003A7766">
                <w:delText>These amount(s) need to be manually changed back to the value the pay components had in the preceding record(s).</w:delText>
              </w:r>
              <w:r w:rsidR="0092107C" w:rsidRPr="003A7766" w:rsidDel="003A7766">
                <w:delText xml:space="preserve"> </w:delText>
              </w:r>
              <w:r w:rsidR="0092107C" w:rsidRPr="00BA4827" w:rsidDel="003A7766">
                <w:delText xml:space="preserve">For details, refer to the </w:delText>
              </w:r>
              <w:r w:rsidR="0092107C" w:rsidRPr="00BA4827" w:rsidDel="003A7766">
                <w:rPr>
                  <w:noProof/>
                </w:rPr>
                <w:drawing>
                  <wp:inline distT="0" distB="0" distL="0" distR="0" wp14:anchorId="2525A046" wp14:editId="2F825900">
                    <wp:extent cx="228600" cy="228600"/>
                    <wp:effectExtent l="0" t="0" r="0" b="0"/>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2107C" w:rsidRPr="00BA4827" w:rsidDel="003A7766">
                <w:delText> </w:delText>
              </w:r>
              <w:r w:rsidR="0092107C" w:rsidRPr="00406F52" w:rsidDel="003A7766">
                <w:rPr>
                  <w:rFonts w:ascii="BentonSans Regular" w:hAnsi="BentonSans Regular"/>
                  <w:color w:val="666666"/>
                  <w:sz w:val="22"/>
                </w:rPr>
                <w:delText>Caution</w:delText>
              </w:r>
              <w:r w:rsidR="0092107C" w:rsidRPr="00406F52" w:rsidDel="003A7766">
                <w:delText xml:space="preserve"> </w:delText>
              </w:r>
              <w:r w:rsidR="0092107C" w:rsidRPr="00406F52" w:rsidDel="003A7766">
                <w:rPr>
                  <w:rFonts w:cs="Arial"/>
                  <w:bCs/>
                </w:rPr>
                <w:delText xml:space="preserve">below process step outside software </w:delText>
              </w:r>
              <w:r w:rsidR="0092107C" w:rsidRPr="00406F52" w:rsidDel="003A7766">
                <w:rPr>
                  <w:rStyle w:val="SAPScreenElement"/>
                  <w:color w:val="auto"/>
                </w:rPr>
                <w:delText>Receiving Job Change Completion Notification</w:delText>
              </w:r>
              <w:r w:rsidR="0092107C" w:rsidRPr="00406F52" w:rsidDel="003A7766">
                <w:rPr>
                  <w:rFonts w:cs="Arial"/>
                  <w:bCs/>
                </w:rPr>
                <w:delText>.</w:delText>
              </w:r>
              <w:commentRangeEnd w:id="687"/>
              <w:r w:rsidR="0092107C" w:rsidRPr="00BA4827" w:rsidDel="003A7766">
                <w:rPr>
                  <w:rStyle w:val="CommentReference"/>
                  <w:rFonts w:ascii="Arial" w:eastAsia="SimSun" w:hAnsi="Arial"/>
                  <w:lang w:val="de-DE"/>
                </w:rPr>
                <w:commentReference w:id="687"/>
              </w:r>
            </w:del>
          </w:p>
          <w:p w14:paraId="45C62A98" w14:textId="78B1025A" w:rsidR="00CC4AE6" w:rsidRPr="00406F52" w:rsidDel="003A7766" w:rsidRDefault="00CC4AE6" w:rsidP="00BA4827">
            <w:pPr>
              <w:spacing w:line="240" w:lineRule="auto"/>
              <w:ind w:left="436"/>
              <w:rPr>
                <w:del w:id="892" w:author="Author" w:date="2018-02-01T09:37:00Z"/>
                <w:rFonts w:cs="Arial"/>
                <w:bCs/>
              </w:rPr>
            </w:pPr>
            <w:ins w:id="893" w:author="Author" w:date="2018-02-01T09:14:00Z">
              <w:del w:id="894" w:author="Author" w:date="2018-02-01T09:37:00Z">
                <w:r w:rsidRPr="00BA4827" w:rsidDel="003A7766">
                  <w:delText xml:space="preserve">In case of country </w:delText>
                </w:r>
                <w:r w:rsidRPr="00406F52" w:rsidDel="003A7766">
                  <w:rPr>
                    <w:rStyle w:val="SAPEmphasis"/>
                    <w:rPrChange w:id="895" w:author="Author" w:date="2018-02-01T09:27:00Z">
                      <w:rPr/>
                    </w:rPrChange>
                  </w:rPr>
                  <w:delText>GB</w:delText>
                </w:r>
                <w:r w:rsidRPr="00BA4827" w:rsidDel="003A7766">
                  <w:delText xml:space="preserve">, </w:delText>
                </w:r>
              </w:del>
            </w:ins>
          </w:p>
          <w:p w14:paraId="6E36CD9D" w14:textId="52DB9998" w:rsidR="008D1821" w:rsidRPr="00406F52" w:rsidDel="003A7766" w:rsidRDefault="008D1821">
            <w:pPr>
              <w:spacing w:line="240" w:lineRule="auto"/>
              <w:ind w:left="436"/>
              <w:rPr>
                <w:del w:id="896" w:author="Author" w:date="2018-02-01T09:37:00Z"/>
                <w:rPrChange w:id="897" w:author="Author" w:date="2018-02-01T09:27:00Z">
                  <w:rPr>
                    <w:del w:id="898" w:author="Author" w:date="2018-02-01T09:37:00Z"/>
                    <w:highlight w:val="yellow"/>
                  </w:rPr>
                </w:rPrChange>
              </w:rPr>
              <w:pPrChange w:id="899" w:author="Author" w:date="2018-02-01T09:14:00Z">
                <w:pPr>
                  <w:pStyle w:val="SAPNoteHeading"/>
                  <w:spacing w:before="60" w:after="60"/>
                  <w:ind w:left="429"/>
                </w:pPr>
              </w:pPrChange>
            </w:pPr>
            <w:commentRangeStart w:id="900"/>
            <w:del w:id="901" w:author="Author" w:date="2018-02-01T09:37:00Z">
              <w:r w:rsidRPr="00406F52" w:rsidDel="003A7766">
                <w:rPr>
                  <w:noProof/>
                  <w:rPrChange w:id="902" w:author="Author" w:date="2018-02-01T09:27:00Z">
                    <w:rPr>
                      <w:noProof/>
                      <w:highlight w:val="yellow"/>
                    </w:rPr>
                  </w:rPrChange>
                </w:rPr>
                <w:drawing>
                  <wp:inline distT="0" distB="0" distL="0" distR="0" wp14:anchorId="5104E11A" wp14:editId="433C7E28">
                    <wp:extent cx="228600" cy="228600"/>
                    <wp:effectExtent l="0" t="0" r="0" b="0"/>
                    <wp:docPr id="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06F52" w:rsidDel="003A7766">
                <w:rPr>
                  <w:rPrChange w:id="903" w:author="Author" w:date="2018-02-01T09:27:00Z">
                    <w:rPr>
                      <w:highlight w:val="yellow"/>
                    </w:rPr>
                  </w:rPrChange>
                </w:rPr>
                <w:delText> Note</w:delText>
              </w:r>
            </w:del>
          </w:p>
          <w:p w14:paraId="1CE89AFE" w14:textId="03487BDF" w:rsidR="00241924" w:rsidRPr="00BA4827" w:rsidDel="003A7766" w:rsidRDefault="008D1821">
            <w:pPr>
              <w:spacing w:line="240" w:lineRule="auto"/>
              <w:ind w:left="436"/>
              <w:rPr>
                <w:ins w:id="904" w:author="Author" w:date="2018-02-01T09:14:00Z"/>
                <w:del w:id="905" w:author="Author" w:date="2018-02-01T09:37:00Z"/>
                <w:rFonts w:cs="Arial"/>
                <w:bCs/>
              </w:rPr>
              <w:pPrChange w:id="906" w:author="Author" w:date="2018-02-01T09:14:00Z">
                <w:pPr>
                  <w:spacing w:line="240" w:lineRule="auto"/>
                  <w:ind w:left="429"/>
                </w:pPr>
              </w:pPrChange>
            </w:pPr>
            <w:del w:id="907" w:author="Author" w:date="2018-02-01T09:37:00Z">
              <w:r w:rsidRPr="00406F52" w:rsidDel="003A7766">
                <w:rPr>
                  <w:rPrChange w:id="908" w:author="Author" w:date="2018-02-01T09:27:00Z">
                    <w:rPr>
                      <w:highlight w:val="yellow"/>
                    </w:rPr>
                  </w:rPrChange>
                </w:rPr>
                <w:delText>M</w:delText>
              </w:r>
            </w:del>
            <w:ins w:id="909" w:author="Author" w:date="2018-02-01T09:14:00Z">
              <w:del w:id="910" w:author="Author" w:date="2018-02-01T09:37:00Z">
                <w:r w:rsidR="00CC4AE6" w:rsidRPr="00406F52" w:rsidDel="003A7766">
                  <w:rPr>
                    <w:rPrChange w:id="911" w:author="Author" w:date="2018-02-01T09:27:00Z">
                      <w:rPr>
                        <w:highlight w:val="yellow"/>
                      </w:rPr>
                    </w:rPrChange>
                  </w:rPr>
                  <w:delText>m</w:delText>
                </w:r>
              </w:del>
            </w:ins>
            <w:del w:id="912" w:author="Author" w:date="2018-02-01T09:37:00Z">
              <w:r w:rsidRPr="00406F52" w:rsidDel="003A7766">
                <w:rPr>
                  <w:rPrChange w:id="913" w:author="Author" w:date="2018-02-01T09:27:00Z">
                    <w:rPr>
                      <w:highlight w:val="yellow"/>
                    </w:rPr>
                  </w:rPrChange>
                </w:rPr>
                <w:delText>ost likely, for an employee having employment type other than</w:delText>
              </w:r>
              <w:r w:rsidRPr="00406F52" w:rsidDel="003A7766">
                <w:rPr>
                  <w:rStyle w:val="SAPUserEntry"/>
                  <w:color w:val="auto"/>
                  <w:rPrChange w:id="914" w:author="Author" w:date="2018-02-01T09:27:00Z">
                    <w:rPr>
                      <w:rStyle w:val="SAPUserEntry"/>
                      <w:color w:val="auto"/>
                      <w:highlight w:val="yellow"/>
                    </w:rPr>
                  </w:rPrChange>
                </w:rPr>
                <w:delText xml:space="preserve"> Hourly(GB)</w:delText>
              </w:r>
              <w:r w:rsidRPr="00406F52" w:rsidDel="003A7766">
                <w:rPr>
                  <w:rPrChange w:id="915" w:author="Author" w:date="2018-02-01T09:27:00Z">
                    <w:rPr>
                      <w:highlight w:val="yellow"/>
                    </w:rPr>
                  </w:rPrChange>
                </w:rPr>
                <w:delText xml:space="preserve">, the </w:delText>
              </w:r>
              <w:r w:rsidRPr="00406F52" w:rsidDel="003A7766">
                <w:rPr>
                  <w:rStyle w:val="SAPScreenElement"/>
                  <w:rPrChange w:id="916" w:author="Author" w:date="2018-02-01T09:27:00Z">
                    <w:rPr>
                      <w:rStyle w:val="SAPScreenElement"/>
                      <w:highlight w:val="yellow"/>
                    </w:rPr>
                  </w:rPrChange>
                </w:rPr>
                <w:delText xml:space="preserve">Compensation Information </w:delText>
              </w:r>
              <w:r w:rsidRPr="00406F52" w:rsidDel="003A7766">
                <w:rPr>
                  <w:rPrChange w:id="917" w:author="Author" w:date="2018-02-01T09:27:00Z">
                    <w:rPr>
                      <w:highlight w:val="yellow"/>
                    </w:rPr>
                  </w:rPrChange>
                </w:rPr>
                <w:delText>section is also visible, containing changes in existing pay component(s).</w:delText>
              </w:r>
              <w:r w:rsidRPr="003A7766" w:rsidDel="003A7766">
                <w:rPr>
                  <w:rPrChange w:id="918" w:author="Author" w:date="2018-02-01T09:14:00Z">
                    <w:rPr>
                      <w:highlight w:val="yellow"/>
                    </w:rPr>
                  </w:rPrChange>
                </w:rPr>
                <w:delText xml:space="preserve"> </w:delText>
              </w:r>
              <w:r w:rsidRPr="00406F52" w:rsidDel="003A7766">
                <w:rPr>
                  <w:rPrChange w:id="919" w:author="Author" w:date="2018-02-01T09:27:00Z">
                    <w:rPr>
                      <w:highlight w:val="yellow"/>
                    </w:rPr>
                  </w:rPrChange>
                </w:rPr>
                <w:delText>These amount(s) need to be manually changed back to the value the pay components had in the preceding record(s).</w:delText>
              </w:r>
              <w:r w:rsidRPr="003A7766" w:rsidDel="003A7766">
                <w:rPr>
                  <w:rPrChange w:id="920" w:author="Author" w:date="2018-02-01T09:14:00Z">
                    <w:rPr>
                      <w:highlight w:val="yellow"/>
                    </w:rPr>
                  </w:rPrChange>
                </w:rPr>
                <w:delText xml:space="preserve"> </w:delText>
              </w:r>
              <w:r w:rsidRPr="00406F52" w:rsidDel="003A7766">
                <w:rPr>
                  <w:rPrChange w:id="921" w:author="Author" w:date="2018-02-01T09:22:00Z">
                    <w:rPr>
                      <w:highlight w:val="yellow"/>
                    </w:rPr>
                  </w:rPrChange>
                </w:rPr>
                <w:delText xml:space="preserve">For details, refer to the </w:delText>
              </w:r>
              <w:r w:rsidRPr="00406F52" w:rsidDel="003A7766">
                <w:rPr>
                  <w:noProof/>
                  <w:rPrChange w:id="922" w:author="Author" w:date="2018-02-01T09:22:00Z">
                    <w:rPr>
                      <w:noProof/>
                      <w:highlight w:val="yellow"/>
                    </w:rPr>
                  </w:rPrChange>
                </w:rPr>
                <w:drawing>
                  <wp:inline distT="0" distB="0" distL="0" distR="0" wp14:anchorId="02C0AAF6" wp14:editId="346B5E75">
                    <wp:extent cx="228600" cy="228600"/>
                    <wp:effectExtent l="0" t="0" r="0" b="0"/>
                    <wp:docPr id="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06F52" w:rsidDel="003A7766">
                <w:rPr>
                  <w:rPrChange w:id="923" w:author="Author" w:date="2018-02-01T09:22:00Z">
                    <w:rPr>
                      <w:highlight w:val="yellow"/>
                    </w:rPr>
                  </w:rPrChange>
                </w:rPr>
                <w:delText> </w:delText>
              </w:r>
              <w:r w:rsidRPr="00406F52" w:rsidDel="003A7766">
                <w:rPr>
                  <w:rFonts w:ascii="BentonSans Regular" w:hAnsi="BentonSans Regular"/>
                  <w:color w:val="666666"/>
                  <w:sz w:val="22"/>
                  <w:rPrChange w:id="924" w:author="Author" w:date="2018-02-01T09:22:00Z">
                    <w:rPr>
                      <w:rFonts w:ascii="BentonSans Regular" w:hAnsi="BentonSans Regular"/>
                      <w:color w:val="666666"/>
                      <w:sz w:val="22"/>
                      <w:highlight w:val="yellow"/>
                    </w:rPr>
                  </w:rPrChange>
                </w:rPr>
                <w:delText>Caution</w:delText>
              </w:r>
              <w:r w:rsidRPr="00406F52" w:rsidDel="003A7766">
                <w:rPr>
                  <w:rPrChange w:id="925" w:author="Author" w:date="2018-02-01T09:22:00Z">
                    <w:rPr>
                      <w:highlight w:val="yellow"/>
                    </w:rPr>
                  </w:rPrChange>
                </w:rPr>
                <w:delText xml:space="preserve"> </w:delText>
              </w:r>
              <w:r w:rsidRPr="00406F52" w:rsidDel="003A7766">
                <w:rPr>
                  <w:rFonts w:cs="Arial"/>
                  <w:bCs/>
                  <w:rPrChange w:id="926" w:author="Author" w:date="2018-02-01T09:22:00Z">
                    <w:rPr>
                      <w:rFonts w:cs="Arial"/>
                      <w:bCs/>
                      <w:highlight w:val="yellow"/>
                    </w:rPr>
                  </w:rPrChange>
                </w:rPr>
                <w:delText xml:space="preserve">below process step outside software </w:delText>
              </w:r>
              <w:r w:rsidRPr="00406F52" w:rsidDel="003A7766">
                <w:rPr>
                  <w:rStyle w:val="SAPScreenElement"/>
                  <w:color w:val="auto"/>
                  <w:rPrChange w:id="927" w:author="Author" w:date="2018-02-01T09:22:00Z">
                    <w:rPr>
                      <w:rStyle w:val="SAPScreenElement"/>
                      <w:color w:val="auto"/>
                      <w:highlight w:val="yellow"/>
                    </w:rPr>
                  </w:rPrChange>
                </w:rPr>
                <w:delText>Receiving Job Change Completion Notification</w:delText>
              </w:r>
              <w:r w:rsidRPr="00406F52" w:rsidDel="003A7766">
                <w:rPr>
                  <w:rFonts w:cs="Arial"/>
                  <w:bCs/>
                  <w:rPrChange w:id="928" w:author="Author" w:date="2018-02-01T09:22:00Z">
                    <w:rPr>
                      <w:rFonts w:cs="Arial"/>
                      <w:bCs/>
                      <w:highlight w:val="yellow"/>
                    </w:rPr>
                  </w:rPrChange>
                </w:rPr>
                <w:delText>.</w:delText>
              </w:r>
              <w:commentRangeEnd w:id="900"/>
              <w:r w:rsidRPr="00BA4827" w:rsidDel="003A7766">
                <w:rPr>
                  <w:rStyle w:val="CommentReference"/>
                  <w:rFonts w:ascii="Arial" w:eastAsia="SimSun" w:hAnsi="Arial"/>
                  <w:lang w:val="de-DE"/>
                </w:rPr>
                <w:commentReference w:id="900"/>
              </w:r>
            </w:del>
          </w:p>
          <w:p w14:paraId="6DA26386" w14:textId="64202FE2" w:rsidR="00810729" w:rsidRPr="00406F52" w:rsidDel="003A7766" w:rsidRDefault="00810729">
            <w:pPr>
              <w:spacing w:line="240" w:lineRule="auto"/>
              <w:ind w:left="436"/>
              <w:rPr>
                <w:del w:id="929" w:author="Author" w:date="2018-02-01T09:37:00Z"/>
                <w:rFonts w:cs="Arial"/>
                <w:bCs/>
              </w:rPr>
              <w:pPrChange w:id="930" w:author="Reidl, Monica" w:date="2018-02-01T09:14:00Z">
                <w:pPr>
                  <w:spacing w:line="240" w:lineRule="auto"/>
                  <w:ind w:left="429"/>
                </w:pPr>
              </w:pPrChange>
            </w:pPr>
            <w:ins w:id="931" w:author="Author" w:date="2018-02-01T09:14:00Z">
              <w:del w:id="932" w:author="Author" w:date="2018-02-01T09:37:00Z">
                <w:r w:rsidRPr="00406F52" w:rsidDel="003A7766">
                  <w:delText xml:space="preserve">In case of country </w:delText>
                </w:r>
                <w:r w:rsidRPr="00406F52" w:rsidDel="003A7766">
                  <w:rPr>
                    <w:rStyle w:val="SAPEmphasis"/>
                  </w:rPr>
                  <w:delText>DE</w:delText>
                </w:r>
                <w:r w:rsidRPr="00406F52" w:rsidDel="003A7766">
                  <w:delText xml:space="preserve">, </w:delText>
                </w:r>
              </w:del>
            </w:ins>
          </w:p>
          <w:p w14:paraId="0750DA44" w14:textId="14F0FCD6" w:rsidR="00D25048" w:rsidRPr="00406F52" w:rsidDel="003A7766" w:rsidRDefault="00D25048">
            <w:pPr>
              <w:spacing w:line="240" w:lineRule="auto"/>
              <w:ind w:left="436"/>
              <w:rPr>
                <w:del w:id="933" w:author="Author" w:date="2018-02-01T09:37:00Z"/>
                <w:rPrChange w:id="934" w:author="Author" w:date="2018-02-01T09:27:00Z">
                  <w:rPr>
                    <w:del w:id="935" w:author="Author" w:date="2018-02-01T09:37:00Z"/>
                    <w:highlight w:val="yellow"/>
                  </w:rPr>
                </w:rPrChange>
              </w:rPr>
              <w:pPrChange w:id="936" w:author="Reidl, Monica" w:date="2018-02-01T09:14:00Z">
                <w:pPr>
                  <w:pStyle w:val="SAPNoteHeading"/>
                  <w:ind w:left="436"/>
                </w:pPr>
              </w:pPrChange>
            </w:pPr>
            <w:commentRangeStart w:id="937"/>
            <w:del w:id="938" w:author="Author" w:date="2018-02-01T09:37:00Z">
              <w:r w:rsidRPr="00406F52" w:rsidDel="003A7766">
                <w:rPr>
                  <w:noProof/>
                  <w:rPrChange w:id="939" w:author="Author" w:date="2018-02-01T09:27:00Z">
                    <w:rPr>
                      <w:noProof/>
                      <w:highlight w:val="yellow"/>
                    </w:rPr>
                  </w:rPrChange>
                </w:rPr>
                <w:drawing>
                  <wp:inline distT="0" distB="0" distL="0" distR="0" wp14:anchorId="6C312552" wp14:editId="3471BD51">
                    <wp:extent cx="225425" cy="225425"/>
                    <wp:effectExtent l="0" t="0" r="0" b="317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06F52" w:rsidDel="003A7766">
                <w:rPr>
                  <w:rPrChange w:id="940" w:author="Author" w:date="2018-02-01T09:27:00Z">
                    <w:rPr>
                      <w:highlight w:val="yellow"/>
                    </w:rPr>
                  </w:rPrChange>
                </w:rPr>
                <w:delText> Note</w:delText>
              </w:r>
              <w:commentRangeEnd w:id="937"/>
              <w:r w:rsidR="00115428" w:rsidRPr="00BA4827" w:rsidDel="003A7766">
                <w:rPr>
                  <w:rStyle w:val="CommentReference"/>
                  <w:rFonts w:ascii="Arial" w:eastAsia="SimSun" w:hAnsi="Arial"/>
                  <w:lang w:val="de-DE"/>
                </w:rPr>
                <w:commentReference w:id="937"/>
              </w:r>
            </w:del>
          </w:p>
          <w:p w14:paraId="43D20C5D" w14:textId="6110F5B6" w:rsidR="00D25048" w:rsidRPr="00BA4827" w:rsidDel="003A7766" w:rsidRDefault="00D25048" w:rsidP="00D25048">
            <w:pPr>
              <w:spacing w:line="240" w:lineRule="auto"/>
              <w:ind w:left="436"/>
              <w:rPr>
                <w:del w:id="941" w:author="Author" w:date="2018-02-01T09:37:00Z"/>
                <w:rFonts w:cs="Arial"/>
                <w:bCs/>
              </w:rPr>
            </w:pPr>
            <w:del w:id="942" w:author="Author" w:date="2018-02-01T09:37:00Z">
              <w:r w:rsidRPr="00406F52" w:rsidDel="003A7766">
                <w:rPr>
                  <w:rPrChange w:id="943" w:author="Author" w:date="2018-02-01T09:27:00Z">
                    <w:rPr>
                      <w:highlight w:val="yellow"/>
                    </w:rPr>
                  </w:rPrChange>
                </w:rPr>
                <w:delText>In case</w:delText>
              </w:r>
            </w:del>
            <w:ins w:id="944" w:author="Author" w:date="2018-02-01T09:15:00Z">
              <w:del w:id="945" w:author="Author" w:date="2018-02-01T09:37:00Z">
                <w:r w:rsidR="00810729" w:rsidRPr="00406F52" w:rsidDel="003A7766">
                  <w:rPr>
                    <w:rPrChange w:id="946" w:author="Author" w:date="2018-02-01T09:27:00Z">
                      <w:rPr>
                        <w:highlight w:val="yellow"/>
                      </w:rPr>
                    </w:rPrChange>
                  </w:rPr>
                  <w:delText>if</w:delText>
                </w:r>
              </w:del>
            </w:ins>
            <w:del w:id="947" w:author="Author" w:date="2018-02-01T09:37:00Z">
              <w:r w:rsidRPr="00406F52" w:rsidDel="003A7766">
                <w:rPr>
                  <w:rPrChange w:id="948" w:author="Author" w:date="2018-02-01T09:27:00Z">
                    <w:rPr>
                      <w:highlight w:val="yellow"/>
                    </w:rPr>
                  </w:rPrChange>
                </w:rPr>
                <w:delText xml:space="preserve"> the job change has been executed for an employee having employment type</w:delText>
              </w:r>
              <w:r w:rsidRPr="00406F52" w:rsidDel="003A7766">
                <w:rPr>
                  <w:rStyle w:val="SAPUserEntry"/>
                  <w:rPrChange w:id="949" w:author="Author" w:date="2018-02-01T09:27:00Z">
                    <w:rPr>
                      <w:rStyle w:val="SAPUserEntry"/>
                      <w:highlight w:val="yellow"/>
                    </w:rPr>
                  </w:rPrChange>
                </w:rPr>
                <w:delText xml:space="preserve"> Hourly Wage Earner </w:delText>
              </w:r>
              <w:r w:rsidRPr="00406F52" w:rsidDel="003A7766">
                <w:rPr>
                  <w:rPrChange w:id="950" w:author="Author" w:date="2018-02-01T09:27:00Z">
                    <w:rPr>
                      <w:highlight w:val="yellow"/>
                    </w:rPr>
                  </w:rPrChange>
                </w:rPr>
                <w:delText>or pay scale group</w:delText>
              </w:r>
              <w:r w:rsidRPr="00406F52" w:rsidDel="003A7766">
                <w:rPr>
                  <w:rStyle w:val="SAPUserEntry"/>
                  <w:rPrChange w:id="951" w:author="Author" w:date="2018-02-01T09:27:00Z">
                    <w:rPr>
                      <w:rStyle w:val="SAPUserEntry"/>
                      <w:highlight w:val="yellow"/>
                    </w:rPr>
                  </w:rPrChange>
                </w:rPr>
                <w:delText xml:space="preserve"> AT(DEU/40/95/AT)</w:delText>
              </w:r>
              <w:r w:rsidRPr="00406F52" w:rsidDel="003A7766">
                <w:rPr>
                  <w:rPrChange w:id="952" w:author="Author" w:date="2018-02-01T09:27:00Z">
                    <w:rPr>
                      <w:highlight w:val="yellow"/>
                    </w:rPr>
                  </w:rPrChange>
                </w:rPr>
                <w:delText xml:space="preserve">, the </w:delText>
              </w:r>
              <w:r w:rsidRPr="00406F52" w:rsidDel="003A7766">
                <w:rPr>
                  <w:rStyle w:val="SAPScreenElement"/>
                  <w:rPrChange w:id="953" w:author="Author" w:date="2018-02-01T09:27:00Z">
                    <w:rPr>
                      <w:rStyle w:val="SAPScreenElement"/>
                      <w:highlight w:val="yellow"/>
                    </w:rPr>
                  </w:rPrChange>
                </w:rPr>
                <w:delText xml:space="preserve">Compensation Information </w:delText>
              </w:r>
              <w:r w:rsidRPr="00406F52" w:rsidDel="003A7766">
                <w:rPr>
                  <w:rPrChange w:id="954" w:author="Author" w:date="2018-02-01T09:27:00Z">
                    <w:rPr>
                      <w:highlight w:val="yellow"/>
                    </w:rPr>
                  </w:rPrChange>
                </w:rPr>
                <w:delText xml:space="preserve">section is also visible, containing changes in existing pay component(s). Most likely, the manually entered amount for pay component </w:delText>
              </w:r>
              <w:r w:rsidRPr="00406F52" w:rsidDel="003A7766">
                <w:rPr>
                  <w:rStyle w:val="SAPUserEntry"/>
                  <w:rPrChange w:id="955" w:author="Author" w:date="2018-02-01T09:27:00Z">
                    <w:rPr>
                      <w:rStyle w:val="SAPUserEntry"/>
                      <w:highlight w:val="yellow"/>
                    </w:rPr>
                  </w:rPrChange>
                </w:rPr>
                <w:delText>(DE)</w:delText>
              </w:r>
              <w:r w:rsidRPr="00406F52" w:rsidDel="003A7766">
                <w:rPr>
                  <w:b/>
                  <w:rPrChange w:id="956" w:author="Author" w:date="2018-02-01T09:27:00Z">
                    <w:rPr>
                      <w:b/>
                      <w:highlight w:val="yellow"/>
                    </w:rPr>
                  </w:rPrChange>
                </w:rPr>
                <w:delText xml:space="preserve"> </w:delText>
              </w:r>
              <w:r w:rsidRPr="00406F52" w:rsidDel="003A7766">
                <w:rPr>
                  <w:rStyle w:val="SAPUserEntry"/>
                  <w:rPrChange w:id="957" w:author="Author" w:date="2018-02-01T09:27:00Z">
                    <w:rPr>
                      <w:rStyle w:val="SAPUserEntry"/>
                      <w:highlight w:val="yellow"/>
                    </w:rPr>
                  </w:rPrChange>
                </w:rPr>
                <w:delText>–</w:delText>
              </w:r>
              <w:r w:rsidRPr="00406F52" w:rsidDel="003A7766">
                <w:rPr>
                  <w:b/>
                  <w:rPrChange w:id="958" w:author="Author" w:date="2018-02-01T09:27:00Z">
                    <w:rPr>
                      <w:b/>
                      <w:highlight w:val="yellow"/>
                    </w:rPr>
                  </w:rPrChange>
                </w:rPr>
                <w:delText xml:space="preserve"> </w:delText>
              </w:r>
              <w:r w:rsidRPr="00406F52" w:rsidDel="003A7766">
                <w:rPr>
                  <w:rStyle w:val="SAPUserEntry"/>
                  <w:rPrChange w:id="959" w:author="Author" w:date="2018-02-01T09:27:00Z">
                    <w:rPr>
                      <w:rStyle w:val="SAPUserEntry"/>
                      <w:highlight w:val="yellow"/>
                    </w:rPr>
                  </w:rPrChange>
                </w:rPr>
                <w:delText>Hourly Rate</w:delText>
              </w:r>
              <w:r w:rsidRPr="00406F52" w:rsidDel="003A7766">
                <w:rPr>
                  <w:b/>
                  <w:rPrChange w:id="960" w:author="Author" w:date="2018-02-01T09:27:00Z">
                    <w:rPr>
                      <w:b/>
                      <w:highlight w:val="yellow"/>
                    </w:rPr>
                  </w:rPrChange>
                </w:rPr>
                <w:delText xml:space="preserve"> </w:delText>
              </w:r>
              <w:r w:rsidRPr="00406F52" w:rsidDel="003A7766">
                <w:rPr>
                  <w:rStyle w:val="SAPUserEntry"/>
                  <w:rPrChange w:id="961" w:author="Author" w:date="2018-02-01T09:27:00Z">
                    <w:rPr>
                      <w:rStyle w:val="SAPUserEntry"/>
                      <w:highlight w:val="yellow"/>
                    </w:rPr>
                  </w:rPrChange>
                </w:rPr>
                <w:delText>(1400DE)</w:delText>
              </w:r>
              <w:r w:rsidRPr="00406F52" w:rsidDel="003A7766">
                <w:rPr>
                  <w:rPrChange w:id="962" w:author="Author" w:date="2018-02-01T09:27:00Z">
                    <w:rPr>
                      <w:highlight w:val="yellow"/>
                    </w:rPr>
                  </w:rPrChange>
                </w:rPr>
                <w:delText xml:space="preserve"> or</w:delText>
              </w:r>
              <w:r w:rsidRPr="00406F52" w:rsidDel="003A7766">
                <w:rPr>
                  <w:rStyle w:val="SAPUserEntry"/>
                  <w:rPrChange w:id="963" w:author="Author" w:date="2018-02-01T09:27:00Z">
                    <w:rPr>
                      <w:rStyle w:val="SAPUserEntry"/>
                      <w:highlight w:val="yellow"/>
                    </w:rPr>
                  </w:rPrChange>
                </w:rPr>
                <w:delText xml:space="preserve"> DE</w:delText>
              </w:r>
              <w:r w:rsidRPr="00406F52" w:rsidDel="003A7766">
                <w:rPr>
                  <w:b/>
                  <w:rPrChange w:id="964" w:author="Author" w:date="2018-02-01T09:27:00Z">
                    <w:rPr>
                      <w:b/>
                      <w:highlight w:val="yellow"/>
                    </w:rPr>
                  </w:rPrChange>
                </w:rPr>
                <w:delText xml:space="preserve"> </w:delText>
              </w:r>
              <w:r w:rsidRPr="00406F52" w:rsidDel="003A7766">
                <w:rPr>
                  <w:rStyle w:val="SAPUserEntry"/>
                  <w:rPrChange w:id="965" w:author="Author" w:date="2018-02-01T09:27:00Z">
                    <w:rPr>
                      <w:rStyle w:val="SAPUserEntry"/>
                      <w:highlight w:val="yellow"/>
                    </w:rPr>
                  </w:rPrChange>
                </w:rPr>
                <w:delText>–</w:delText>
              </w:r>
              <w:r w:rsidRPr="00406F52" w:rsidDel="003A7766">
                <w:rPr>
                  <w:b/>
                  <w:rPrChange w:id="966" w:author="Author" w:date="2018-02-01T09:27:00Z">
                    <w:rPr>
                      <w:b/>
                      <w:highlight w:val="yellow"/>
                    </w:rPr>
                  </w:rPrChange>
                </w:rPr>
                <w:delText xml:space="preserve"> </w:delText>
              </w:r>
              <w:r w:rsidRPr="00406F52" w:rsidDel="003A7766">
                <w:rPr>
                  <w:rStyle w:val="SAPUserEntry"/>
                  <w:rPrChange w:id="967" w:author="Author" w:date="2018-02-01T09:27:00Z">
                    <w:rPr>
                      <w:rStyle w:val="SAPUserEntry"/>
                      <w:highlight w:val="yellow"/>
                    </w:rPr>
                  </w:rPrChange>
                </w:rPr>
                <w:delText>Non-Standard Salary</w:delText>
              </w:r>
              <w:r w:rsidRPr="00406F52" w:rsidDel="003A7766">
                <w:rPr>
                  <w:b/>
                  <w:rPrChange w:id="968" w:author="Author" w:date="2018-02-01T09:27:00Z">
                    <w:rPr>
                      <w:b/>
                      <w:highlight w:val="yellow"/>
                    </w:rPr>
                  </w:rPrChange>
                </w:rPr>
                <w:delText xml:space="preserve"> </w:delText>
              </w:r>
              <w:r w:rsidRPr="00406F52" w:rsidDel="003A7766">
                <w:rPr>
                  <w:rStyle w:val="SAPUserEntry"/>
                  <w:rPrChange w:id="969" w:author="Author" w:date="2018-02-01T09:27:00Z">
                    <w:rPr>
                      <w:rStyle w:val="SAPUserEntry"/>
                      <w:highlight w:val="yellow"/>
                    </w:rPr>
                  </w:rPrChange>
                </w:rPr>
                <w:delText>(1200DE)</w:delText>
              </w:r>
              <w:r w:rsidRPr="00406F52" w:rsidDel="003A7766">
                <w:rPr>
                  <w:rPrChange w:id="970" w:author="Author" w:date="2018-02-01T09:27:00Z">
                    <w:rPr>
                      <w:highlight w:val="yellow"/>
                    </w:rPr>
                  </w:rPrChange>
                </w:rPr>
                <w:delText xml:space="preserve"> is </w:delText>
              </w:r>
              <w:r w:rsidRPr="00406F52" w:rsidDel="003A7766">
                <w:rPr>
                  <w:rFonts w:cs="Arial"/>
                  <w:bCs/>
                  <w:rPrChange w:id="971" w:author="Author" w:date="2018-02-01T09:27:00Z">
                    <w:rPr>
                      <w:rFonts w:cs="Arial"/>
                      <w:bCs/>
                      <w:highlight w:val="yellow"/>
                    </w:rPr>
                  </w:rPrChange>
                </w:rPr>
                <w:delText xml:space="preserve">displayed crossed out. </w:delText>
              </w:r>
              <w:r w:rsidRPr="00406F52" w:rsidDel="003A7766">
                <w:rPr>
                  <w:rPrChange w:id="972" w:author="Author" w:date="2018-02-01T09:27:00Z">
                    <w:rPr>
                      <w:highlight w:val="yellow"/>
                    </w:rPr>
                  </w:rPrChange>
                </w:rPr>
                <w:delText xml:space="preserve">The amount needs to be manually changed back to the value the pay component had in the preceding record(s). </w:delText>
              </w:r>
              <w:r w:rsidRPr="00406F52" w:rsidDel="003A7766">
                <w:rPr>
                  <w:rPrChange w:id="973" w:author="Author" w:date="2018-02-01T09:28:00Z">
                    <w:rPr>
                      <w:highlight w:val="yellow"/>
                    </w:rPr>
                  </w:rPrChange>
                </w:rPr>
                <w:delText xml:space="preserve">For details, refer to the </w:delText>
              </w:r>
              <w:r w:rsidRPr="00406F52" w:rsidDel="003A7766">
                <w:rPr>
                  <w:noProof/>
                  <w:rPrChange w:id="974" w:author="Author" w:date="2018-02-01T09:28:00Z">
                    <w:rPr>
                      <w:noProof/>
                      <w:highlight w:val="yellow"/>
                    </w:rPr>
                  </w:rPrChange>
                </w:rPr>
                <w:drawing>
                  <wp:inline distT="0" distB="0" distL="0" distR="0" wp14:anchorId="0A789017" wp14:editId="4E3C76A8">
                    <wp:extent cx="225425" cy="225425"/>
                    <wp:effectExtent l="0" t="0" r="3175" b="317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06F52" w:rsidDel="003A7766">
                <w:rPr>
                  <w:rPrChange w:id="975" w:author="Author" w:date="2018-02-01T09:28:00Z">
                    <w:rPr>
                      <w:highlight w:val="yellow"/>
                    </w:rPr>
                  </w:rPrChange>
                </w:rPr>
                <w:delText> </w:delText>
              </w:r>
              <w:r w:rsidRPr="00406F52" w:rsidDel="003A7766">
                <w:rPr>
                  <w:rFonts w:ascii="BentonSans Regular" w:hAnsi="BentonSans Regular"/>
                  <w:color w:val="666666"/>
                  <w:sz w:val="22"/>
                  <w:rPrChange w:id="976" w:author="Author" w:date="2018-02-01T09:28:00Z">
                    <w:rPr>
                      <w:rFonts w:ascii="BentonSans Regular" w:hAnsi="BentonSans Regular"/>
                      <w:color w:val="666666"/>
                      <w:sz w:val="22"/>
                      <w:highlight w:val="yellow"/>
                    </w:rPr>
                  </w:rPrChange>
                </w:rPr>
                <w:delText>Caution</w:delText>
              </w:r>
              <w:r w:rsidRPr="00406F52" w:rsidDel="003A7766">
                <w:rPr>
                  <w:rPrChange w:id="977" w:author="Author" w:date="2018-02-01T09:28:00Z">
                    <w:rPr>
                      <w:highlight w:val="yellow"/>
                    </w:rPr>
                  </w:rPrChange>
                </w:rPr>
                <w:delText xml:space="preserve"> </w:delText>
              </w:r>
              <w:r w:rsidRPr="00406F52" w:rsidDel="003A7766">
                <w:rPr>
                  <w:rFonts w:cs="Arial"/>
                  <w:bCs/>
                  <w:rPrChange w:id="978" w:author="Author" w:date="2018-02-01T09:28:00Z">
                    <w:rPr>
                      <w:rFonts w:cs="Arial"/>
                      <w:bCs/>
                      <w:highlight w:val="yellow"/>
                    </w:rPr>
                  </w:rPrChange>
                </w:rPr>
                <w:delText xml:space="preserve">below process step outside software </w:delText>
              </w:r>
              <w:r w:rsidRPr="00406F52" w:rsidDel="003A7766">
                <w:rPr>
                  <w:rStyle w:val="SAPScreenElement"/>
                  <w:color w:val="auto"/>
                  <w:rPrChange w:id="979" w:author="Author" w:date="2018-02-01T09:28:00Z">
                    <w:rPr>
                      <w:rStyle w:val="SAPScreenElement"/>
                      <w:color w:val="auto"/>
                      <w:highlight w:val="yellow"/>
                    </w:rPr>
                  </w:rPrChange>
                </w:rPr>
                <w:delText>Receiving Job Change Completion Notification</w:delText>
              </w:r>
              <w:r w:rsidRPr="00406F52" w:rsidDel="003A7766">
                <w:rPr>
                  <w:rFonts w:cs="Arial"/>
                  <w:bCs/>
                  <w:rPrChange w:id="980" w:author="Author" w:date="2018-02-01T09:28:00Z">
                    <w:rPr>
                      <w:rFonts w:cs="Arial"/>
                      <w:bCs/>
                      <w:highlight w:val="yellow"/>
                    </w:rPr>
                  </w:rPrChange>
                </w:rPr>
                <w:delText>.</w:delText>
              </w:r>
            </w:del>
          </w:p>
          <w:p w14:paraId="52EC66A9" w14:textId="54F08F00" w:rsidR="008D1821" w:rsidDel="003A7766" w:rsidRDefault="008D1821" w:rsidP="0092107C">
            <w:pPr>
              <w:spacing w:line="240" w:lineRule="auto"/>
              <w:ind w:left="436"/>
              <w:rPr>
                <w:del w:id="981" w:author="Author" w:date="2018-02-01T09:37:00Z"/>
                <w:rFonts w:cs="Arial"/>
                <w:bCs/>
              </w:rPr>
            </w:pPr>
          </w:p>
          <w:p w14:paraId="13525DFB" w14:textId="77777777" w:rsidR="00A864C5" w:rsidRPr="005F7A67" w:rsidRDefault="00A864C5" w:rsidP="00A864C5">
            <w:pPr>
              <w:numPr>
                <w:ilvl w:val="0"/>
                <w:numId w:val="11"/>
              </w:numPr>
              <w:spacing w:before="0" w:after="0" w:line="240" w:lineRule="auto"/>
              <w:ind w:left="176" w:hanging="176"/>
            </w:pPr>
            <w:r w:rsidRPr="005F7A67">
              <w:rPr>
                <w:rFonts w:cs="Arial"/>
                <w:bCs/>
              </w:rPr>
              <w:t xml:space="preserve">In the </w:t>
            </w:r>
            <w:r w:rsidRPr="005F7A67">
              <w:rPr>
                <w:rStyle w:val="SAPScreenElement"/>
              </w:rPr>
              <w:t xml:space="preserve">Comment </w:t>
            </w:r>
            <w:r w:rsidRPr="005F7A67">
              <w:rPr>
                <w:rFonts w:cs="Arial"/>
                <w:bCs/>
              </w:rPr>
              <w:t>section</w:t>
            </w:r>
            <w:r w:rsidR="00341847" w:rsidRPr="005F7A67">
              <w:rPr>
                <w:rFonts w:cs="Arial"/>
                <w:bCs/>
              </w:rPr>
              <w:t>,</w:t>
            </w:r>
            <w:r w:rsidRPr="005F7A67">
              <w:rPr>
                <w:rFonts w:cs="Arial"/>
                <w:bCs/>
              </w:rPr>
              <w:t xml:space="preserve"> you can post your remarks to the change request.</w:t>
            </w:r>
          </w:p>
          <w:p w14:paraId="59EC0F65" w14:textId="41FE6D1E" w:rsidR="00AA192E" w:rsidRPr="005F7A67" w:rsidRDefault="00A864C5" w:rsidP="00327630">
            <w:pPr>
              <w:numPr>
                <w:ilvl w:val="0"/>
                <w:numId w:val="11"/>
              </w:numPr>
              <w:spacing w:before="0" w:line="240" w:lineRule="auto"/>
              <w:ind w:left="176" w:hanging="176"/>
            </w:pPr>
            <w:r w:rsidRPr="005F7A67">
              <w:rPr>
                <w:rFonts w:cs="Arial"/>
                <w:bCs/>
              </w:rPr>
              <w:lastRenderedPageBreak/>
              <w:t>On the right part of the screen a short profile of the employee for whom the change is requested is given, as well as administrative details to the request initiation.</w:t>
            </w:r>
          </w:p>
        </w:tc>
        <w:tc>
          <w:tcPr>
            <w:tcW w:w="1263" w:type="dxa"/>
          </w:tcPr>
          <w:p w14:paraId="50176BC9" w14:textId="77777777" w:rsidR="00A864C5" w:rsidRPr="005F7A67" w:rsidRDefault="00A864C5">
            <w:pPr>
              <w:rPr>
                <w:rFonts w:cs="Arial"/>
                <w:bCs/>
              </w:rPr>
            </w:pPr>
          </w:p>
        </w:tc>
      </w:tr>
      <w:tr w:rsidR="00A864C5" w:rsidRPr="005F7A67" w14:paraId="0A37857C" w14:textId="77777777" w:rsidTr="003A7766">
        <w:trPr>
          <w:trHeight w:val="357"/>
        </w:trPr>
        <w:tc>
          <w:tcPr>
            <w:tcW w:w="851" w:type="dxa"/>
            <w:hideMark/>
          </w:tcPr>
          <w:p w14:paraId="5A49D81F" w14:textId="5C596586" w:rsidR="00A864C5" w:rsidRPr="005F7A67" w:rsidRDefault="00A854A9">
            <w:r w:rsidRPr="005F7A67">
              <w:t>4</w:t>
            </w:r>
          </w:p>
        </w:tc>
        <w:tc>
          <w:tcPr>
            <w:tcW w:w="1281" w:type="dxa"/>
            <w:hideMark/>
          </w:tcPr>
          <w:p w14:paraId="5DF4FF1E" w14:textId="77777777" w:rsidR="00A864C5" w:rsidRPr="005F7A67" w:rsidRDefault="00A864C5">
            <w:pPr>
              <w:rPr>
                <w:rStyle w:val="SAPEmphasis"/>
              </w:rPr>
            </w:pPr>
            <w:r w:rsidRPr="005F7A67">
              <w:rPr>
                <w:rStyle w:val="SAPEmphasis"/>
              </w:rPr>
              <w:t>Review Job Information</w:t>
            </w:r>
          </w:p>
        </w:tc>
        <w:tc>
          <w:tcPr>
            <w:tcW w:w="4590" w:type="dxa"/>
            <w:hideMark/>
          </w:tcPr>
          <w:p w14:paraId="1AEC0448" w14:textId="77777777" w:rsidR="00A864C5" w:rsidRPr="005F7A67" w:rsidRDefault="00A864C5" w:rsidP="000A1A65">
            <w:pPr>
              <w:pStyle w:val="List"/>
              <w:ind w:left="0" w:firstLine="0"/>
            </w:pPr>
            <w:r w:rsidRPr="005F7A67">
              <w:t xml:space="preserve">Review the details in the </w:t>
            </w:r>
            <w:r w:rsidRPr="005F7A67">
              <w:rPr>
                <w:rStyle w:val="SAPScreenElement"/>
              </w:rPr>
              <w:t>Job Information</w:t>
            </w:r>
            <w:r w:rsidRPr="005F7A67">
              <w:t xml:space="preserve"> section.</w:t>
            </w:r>
          </w:p>
        </w:tc>
        <w:tc>
          <w:tcPr>
            <w:tcW w:w="6300" w:type="dxa"/>
            <w:hideMark/>
          </w:tcPr>
          <w:p w14:paraId="6B6D0496" w14:textId="77777777" w:rsidR="00A864C5" w:rsidRPr="005F7A67" w:rsidRDefault="00A864C5">
            <w:pPr>
              <w:rPr>
                <w:rFonts w:cs="Arial"/>
                <w:bCs/>
              </w:rPr>
            </w:pPr>
            <w:r w:rsidRPr="005F7A67">
              <w:rPr>
                <w:rFonts w:cs="Arial"/>
                <w:bCs/>
              </w:rPr>
              <w:t>The data for the job change has been reviewed and is ready for approval.</w:t>
            </w:r>
          </w:p>
        </w:tc>
        <w:tc>
          <w:tcPr>
            <w:tcW w:w="1263" w:type="dxa"/>
          </w:tcPr>
          <w:p w14:paraId="5055E4CE" w14:textId="77777777" w:rsidR="00A864C5" w:rsidRPr="005F7A67" w:rsidRDefault="00A864C5">
            <w:pPr>
              <w:rPr>
                <w:rFonts w:cs="Arial"/>
                <w:bCs/>
              </w:rPr>
            </w:pPr>
          </w:p>
        </w:tc>
      </w:tr>
      <w:tr w:rsidR="00A864C5" w:rsidRPr="005F7A67" w14:paraId="17A54677" w14:textId="77777777" w:rsidTr="003A7766">
        <w:trPr>
          <w:trHeight w:val="357"/>
        </w:trPr>
        <w:tc>
          <w:tcPr>
            <w:tcW w:w="851" w:type="dxa"/>
            <w:hideMark/>
          </w:tcPr>
          <w:p w14:paraId="0F08A6F0" w14:textId="6C989BC5" w:rsidR="00A864C5" w:rsidRPr="005F7A67" w:rsidRDefault="00A854A9">
            <w:r w:rsidRPr="005F7A67">
              <w:t>5</w:t>
            </w:r>
          </w:p>
        </w:tc>
        <w:tc>
          <w:tcPr>
            <w:tcW w:w="1281" w:type="dxa"/>
            <w:hideMark/>
          </w:tcPr>
          <w:p w14:paraId="59F90433" w14:textId="77777777" w:rsidR="00A864C5" w:rsidRPr="005F7A67" w:rsidRDefault="00A864C5">
            <w:pPr>
              <w:rPr>
                <w:rStyle w:val="SAPEmphasis"/>
              </w:rPr>
            </w:pPr>
            <w:r w:rsidRPr="005F7A67">
              <w:rPr>
                <w:rStyle w:val="SAPEmphasis"/>
              </w:rPr>
              <w:t>Approve Request</w:t>
            </w:r>
          </w:p>
        </w:tc>
        <w:tc>
          <w:tcPr>
            <w:tcW w:w="4590" w:type="dxa"/>
            <w:hideMark/>
          </w:tcPr>
          <w:p w14:paraId="41230F84" w14:textId="1941D1BF" w:rsidR="00A864C5" w:rsidRPr="005F7A67" w:rsidRDefault="00A864C5" w:rsidP="0018757E">
            <w:r w:rsidRPr="005F7A67">
              <w:t xml:space="preserve">If </w:t>
            </w:r>
            <w:r w:rsidRPr="005F7A67">
              <w:rPr>
                <w:lang w:eastAsia="zh-CN"/>
              </w:rPr>
              <w:t>everything is fine</w:t>
            </w:r>
            <w:r w:rsidRPr="005F7A67">
              <w:t xml:space="preserve">, choose the </w:t>
            </w:r>
            <w:r w:rsidRPr="005F7A67">
              <w:rPr>
                <w:rStyle w:val="SAPScreenElement"/>
              </w:rPr>
              <w:t>Approve</w:t>
            </w:r>
            <w:r w:rsidRPr="005F7A67">
              <w:rPr>
                <w:i/>
                <w:lang w:eastAsia="zh-CN"/>
              </w:rPr>
              <w:t xml:space="preserve"> </w:t>
            </w:r>
            <w:r w:rsidRPr="005F7A67">
              <w:rPr>
                <w:lang w:eastAsia="zh-CN"/>
              </w:rPr>
              <w:t>button</w:t>
            </w:r>
            <w:r w:rsidRPr="005F7A67">
              <w:t xml:space="preserve"> to approve the </w:t>
            </w:r>
            <w:r w:rsidR="00271DB2" w:rsidRPr="005F7A67">
              <w:t>j</w:t>
            </w:r>
            <w:r w:rsidRPr="005F7A67">
              <w:t xml:space="preserve">ob </w:t>
            </w:r>
            <w:r w:rsidR="00271DB2" w:rsidRPr="005F7A67">
              <w:t>c</w:t>
            </w:r>
            <w:r w:rsidRPr="005F7A67">
              <w:t xml:space="preserve">hange request. </w:t>
            </w:r>
          </w:p>
        </w:tc>
        <w:tc>
          <w:tcPr>
            <w:tcW w:w="6300" w:type="dxa"/>
            <w:hideMark/>
          </w:tcPr>
          <w:p w14:paraId="45D8BA01" w14:textId="2100A840" w:rsidR="00A864C5" w:rsidRPr="005F7A67" w:rsidRDefault="00A864C5">
            <w:pPr>
              <w:rPr>
                <w:lang w:eastAsia="zh-CN"/>
              </w:rPr>
            </w:pPr>
            <w:r w:rsidRPr="005F7A67">
              <w:t>The system generates a message about the successful approval of the workflow</w:t>
            </w:r>
            <w:r w:rsidRPr="005F7A67">
              <w:rPr>
                <w:lang w:eastAsia="zh-CN"/>
              </w:rPr>
              <w:t xml:space="preserve">. You are directed back to your </w:t>
            </w:r>
            <w:r w:rsidRPr="005F7A67">
              <w:rPr>
                <w:rStyle w:val="SAPScreenElement"/>
              </w:rPr>
              <w:t>Home</w:t>
            </w:r>
            <w:r w:rsidRPr="005F7A67">
              <w:rPr>
                <w:lang w:eastAsia="zh-CN"/>
              </w:rPr>
              <w:t xml:space="preserve"> page. The change in job becomes effective the date as entered in the system</w:t>
            </w:r>
            <w:r w:rsidR="003E0BC4" w:rsidRPr="005F7A67">
              <w:rPr>
                <w:lang w:eastAsia="zh-CN"/>
              </w:rPr>
              <w:t xml:space="preserve"> and can be viewed by the HR </w:t>
            </w:r>
            <w:r w:rsidR="00F22331" w:rsidRPr="005F7A67">
              <w:t>a</w:t>
            </w:r>
            <w:r w:rsidR="00F22331" w:rsidRPr="005F7A67">
              <w:rPr>
                <w:color w:val="000000"/>
              </w:rPr>
              <w:t>dministrator</w:t>
            </w:r>
            <w:r w:rsidRPr="005F7A67">
              <w:rPr>
                <w:lang w:eastAsia="zh-CN"/>
              </w:rPr>
              <w:t>.</w:t>
            </w:r>
          </w:p>
          <w:p w14:paraId="3055BFCB" w14:textId="77777777" w:rsidR="00A854A9" w:rsidRPr="005F7A67" w:rsidRDefault="00A854A9" w:rsidP="00115BCD">
            <w:pPr>
              <w:pStyle w:val="SAPNoteHeading"/>
              <w:ind w:left="255"/>
            </w:pPr>
            <w:r w:rsidRPr="005F7A67">
              <w:rPr>
                <w:noProof/>
              </w:rPr>
              <w:drawing>
                <wp:inline distT="0" distB="0" distL="0" distR="0" wp14:anchorId="27781F4A" wp14:editId="4655160D">
                  <wp:extent cx="228600" cy="228600"/>
                  <wp:effectExtent l="0" t="0" r="0" b="0"/>
                  <wp:docPr id="2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7916FF82" w14:textId="359CC975" w:rsidR="00A854A9" w:rsidRPr="005F7A67" w:rsidRDefault="00A854A9" w:rsidP="00115BCD">
            <w:pPr>
              <w:ind w:left="255"/>
            </w:pPr>
            <w:r w:rsidRPr="005F7A67">
              <w:t xml:space="preserve">In case </w:t>
            </w:r>
            <w:r w:rsidR="00AF1976" w:rsidRPr="005F7A67">
              <w:t>you have</w:t>
            </w:r>
            <w:r w:rsidRPr="005F7A67">
              <w:t xml:space="preserve"> </w:t>
            </w:r>
            <w:r w:rsidR="00AF1976" w:rsidRPr="005F7A67">
              <w:t xml:space="preserve">approved the request starting from the </w:t>
            </w:r>
            <w:r w:rsidR="00AF1976" w:rsidRPr="005F7A67">
              <w:rPr>
                <w:rStyle w:val="SAPScreenElement"/>
              </w:rPr>
              <w:t>My Workflow Request</w:t>
            </w:r>
            <w:r w:rsidR="00064427" w:rsidRPr="005F7A67">
              <w:rPr>
                <w:rStyle w:val="SAPScreenElement"/>
              </w:rPr>
              <w:t>s</w:t>
            </w:r>
            <w:r w:rsidR="00AF1976" w:rsidRPr="005F7A67">
              <w:rPr>
                <w:rStyle w:val="SAPScreenElement"/>
              </w:rPr>
              <w:t xml:space="preserve"> (#)</w:t>
            </w:r>
            <w:r w:rsidR="00AF1976" w:rsidRPr="005F7A67">
              <w:rPr>
                <w:rFonts w:cs="Arial"/>
                <w:bCs/>
              </w:rPr>
              <w:t xml:space="preserve"> screen (see </w:t>
            </w:r>
            <w:r w:rsidR="00AF1976" w:rsidRPr="005F7A67">
              <w:rPr>
                <w:rFonts w:ascii="BentonSans Regular" w:hAnsi="BentonSans Regular"/>
                <w:color w:val="666666"/>
              </w:rPr>
              <w:t>Note</w:t>
            </w:r>
            <w:r w:rsidR="00AF1976" w:rsidRPr="005F7A67">
              <w:rPr>
                <w:rFonts w:cs="Arial"/>
                <w:bCs/>
              </w:rPr>
              <w:t xml:space="preserve"> in test step # 3), you </w:t>
            </w:r>
            <w:r w:rsidR="00AF1976" w:rsidRPr="005F7A67">
              <w:rPr>
                <w:lang w:eastAsia="zh-CN"/>
              </w:rPr>
              <w:t>are directed back to this page; the number of requests you still need to approve has decreased by 1. If appropriate, you can process other requests as per your requirement.</w:t>
            </w:r>
            <w:r w:rsidR="00E848A6" w:rsidRPr="005F7A67">
              <w:rPr>
                <w:lang w:eastAsia="zh-CN"/>
              </w:rPr>
              <w:t xml:space="preserve"> Once there is no request left for you to approve, </w:t>
            </w:r>
            <w:r w:rsidR="00E848A6" w:rsidRPr="005F7A67">
              <w:t xml:space="preserve">the </w:t>
            </w:r>
            <w:r w:rsidR="002353F3" w:rsidRPr="005F7A67">
              <w:rPr>
                <w:rStyle w:val="SAPScreenElement"/>
              </w:rPr>
              <w:t>My Workflow Request</w:t>
            </w:r>
            <w:r w:rsidR="00064427" w:rsidRPr="005F7A67">
              <w:rPr>
                <w:rStyle w:val="SAPScreenElement"/>
              </w:rPr>
              <w:t>s</w:t>
            </w:r>
            <w:r w:rsidR="002353F3" w:rsidRPr="005F7A67">
              <w:rPr>
                <w:rStyle w:val="SAPScreenElement"/>
              </w:rPr>
              <w:t xml:space="preserve"> (#)</w:t>
            </w:r>
            <w:r w:rsidR="002353F3" w:rsidRPr="005F7A67">
              <w:rPr>
                <w:rFonts w:cs="Arial"/>
                <w:bCs/>
              </w:rPr>
              <w:t xml:space="preserve"> screen will have no entry anymore and</w:t>
            </w:r>
            <w:r w:rsidR="002353F3" w:rsidRPr="005F7A67">
              <w:rPr>
                <w:lang w:eastAsia="zh-CN"/>
              </w:rPr>
              <w:t xml:space="preserve"> the</w:t>
            </w:r>
            <w:r w:rsidR="002353F3" w:rsidRPr="005F7A67">
              <w:rPr>
                <w:rStyle w:val="SAPScreenElement"/>
              </w:rPr>
              <w:t xml:space="preserve"> </w:t>
            </w:r>
            <w:r w:rsidR="00E848A6" w:rsidRPr="005F7A67">
              <w:rPr>
                <w:rStyle w:val="SAPScreenElement"/>
              </w:rPr>
              <w:t>Approve Requests</w:t>
            </w:r>
            <w:r w:rsidR="00E848A6" w:rsidRPr="005F7A67">
              <w:t xml:space="preserve"> tile </w:t>
            </w:r>
            <w:r w:rsidR="002353F3" w:rsidRPr="005F7A67">
              <w:t>will</w:t>
            </w:r>
            <w:r w:rsidR="00E848A6" w:rsidRPr="005F7A67">
              <w:t xml:space="preserve"> no longer</w:t>
            </w:r>
            <w:r w:rsidR="002353F3" w:rsidRPr="005F7A67">
              <w:t xml:space="preserve"> be</w:t>
            </w:r>
            <w:r w:rsidR="00E848A6" w:rsidRPr="005F7A67">
              <w:t xml:space="preserve"> visible in the </w:t>
            </w:r>
            <w:r w:rsidR="00E848A6" w:rsidRPr="005F7A67">
              <w:rPr>
                <w:rStyle w:val="SAPScreenElement"/>
              </w:rPr>
              <w:t>To Do</w:t>
            </w:r>
            <w:r w:rsidR="00E848A6" w:rsidRPr="005F7A67">
              <w:rPr>
                <w:i/>
                <w:lang w:eastAsia="zh-CN"/>
              </w:rPr>
              <w:t xml:space="preserve"> </w:t>
            </w:r>
            <w:r w:rsidR="00E848A6" w:rsidRPr="005F7A67">
              <w:rPr>
                <w:lang w:eastAsia="zh-CN"/>
              </w:rPr>
              <w:t>section</w:t>
            </w:r>
            <w:r w:rsidR="002353F3" w:rsidRPr="005F7A67">
              <w:rPr>
                <w:lang w:eastAsia="zh-CN"/>
              </w:rPr>
              <w:t xml:space="preserve"> of your </w:t>
            </w:r>
            <w:r w:rsidR="002353F3" w:rsidRPr="005F7A67">
              <w:rPr>
                <w:rStyle w:val="SAPScreenElement"/>
              </w:rPr>
              <w:t>Home</w:t>
            </w:r>
            <w:r w:rsidR="002353F3" w:rsidRPr="005F7A67">
              <w:rPr>
                <w:lang w:eastAsia="zh-CN"/>
              </w:rPr>
              <w:t xml:space="preserve"> page</w:t>
            </w:r>
            <w:r w:rsidR="00E848A6" w:rsidRPr="005F7A67">
              <w:rPr>
                <w:lang w:eastAsia="zh-CN"/>
              </w:rPr>
              <w:t>.</w:t>
            </w:r>
          </w:p>
        </w:tc>
        <w:tc>
          <w:tcPr>
            <w:tcW w:w="1263" w:type="dxa"/>
          </w:tcPr>
          <w:p w14:paraId="02552627" w14:textId="77777777" w:rsidR="00A864C5" w:rsidRPr="005F7A67" w:rsidRDefault="00A864C5">
            <w:pPr>
              <w:rPr>
                <w:rFonts w:cs="Arial"/>
                <w:bCs/>
              </w:rPr>
            </w:pPr>
          </w:p>
        </w:tc>
      </w:tr>
    </w:tbl>
    <w:p w14:paraId="3A8D01B9" w14:textId="77777777" w:rsidR="00A864C5" w:rsidRPr="005F7A67" w:rsidRDefault="00604E14" w:rsidP="0031391C">
      <w:pPr>
        <w:pStyle w:val="SAPNoteHeading"/>
        <w:spacing w:before="120"/>
        <w:ind w:left="720"/>
      </w:pPr>
      <w:r w:rsidRPr="005F7A67">
        <w:rPr>
          <w:noProof/>
        </w:rPr>
        <w:drawing>
          <wp:inline distT="0" distB="0" distL="0" distR="0" wp14:anchorId="249965BC" wp14:editId="2BE09858">
            <wp:extent cx="228600" cy="22860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864C5" w:rsidRPr="005F7A67">
        <w:t> Note</w:t>
      </w:r>
    </w:p>
    <w:p w14:paraId="4E87F36B" w14:textId="71079005" w:rsidR="00B2343C" w:rsidRDefault="00A864C5" w:rsidP="00115BCD">
      <w:pPr>
        <w:ind w:left="720"/>
      </w:pPr>
      <w:r w:rsidRPr="005F7A67">
        <w:t xml:space="preserve">If required, you can also send the change request </w:t>
      </w:r>
      <w:r w:rsidR="008E3C49" w:rsidRPr="005F7A67">
        <w:t xml:space="preserve">back </w:t>
      </w:r>
      <w:r w:rsidRPr="005F7A67">
        <w:t xml:space="preserve">to the HR </w:t>
      </w:r>
      <w:r w:rsidR="00F22331" w:rsidRPr="005F7A67">
        <w:t>a</w:t>
      </w:r>
      <w:r w:rsidR="00F22331" w:rsidRPr="005F7A67">
        <w:rPr>
          <w:color w:val="000000"/>
        </w:rPr>
        <w:t>dministrator</w:t>
      </w:r>
      <w:r w:rsidR="00F22331" w:rsidRPr="005F7A67">
        <w:t xml:space="preserve"> </w:t>
      </w:r>
      <w:r w:rsidRPr="005F7A67">
        <w:t>for further details. In this case</w:t>
      </w:r>
      <w:r w:rsidR="00F97517" w:rsidRPr="005F7A67">
        <w:t>,</w:t>
      </w:r>
      <w:r w:rsidRPr="005F7A67">
        <w:t xml:space="preserve"> it is recommended to add a comment explaining your decision.</w:t>
      </w:r>
      <w:r w:rsidR="007E1273" w:rsidRPr="005F7A67">
        <w:t xml:space="preserve"> The HR </w:t>
      </w:r>
      <w:r w:rsidR="00F22331" w:rsidRPr="005F7A67">
        <w:t>a</w:t>
      </w:r>
      <w:r w:rsidR="00F22331" w:rsidRPr="005F7A67">
        <w:rPr>
          <w:color w:val="000000"/>
        </w:rPr>
        <w:t>dministrator</w:t>
      </w:r>
      <w:r w:rsidR="00F22331" w:rsidRPr="005F7A67">
        <w:t xml:space="preserve"> </w:t>
      </w:r>
      <w:r w:rsidR="007E1273" w:rsidRPr="005F7A67">
        <w:t>can then either adapt the change request and resubmit it for approval, or cancel it.</w:t>
      </w:r>
    </w:p>
    <w:p w14:paraId="4697AE85" w14:textId="19A77595" w:rsidR="002E5254" w:rsidRPr="00D059B9" w:rsidDel="00EF2025" w:rsidRDefault="002E5254" w:rsidP="002E5254">
      <w:pPr>
        <w:pStyle w:val="SAPNoteHeading"/>
        <w:spacing w:before="120"/>
        <w:ind w:left="720"/>
        <w:rPr>
          <w:ins w:id="982" w:author="Author" w:date="2018-02-02T14:27:00Z"/>
          <w:del w:id="983" w:author="Author" w:date="2018-02-27T16:46:00Z"/>
          <w:strike/>
          <w:rPrChange w:id="984" w:author="Author" w:date="2018-02-27T16:46:00Z">
            <w:rPr>
              <w:ins w:id="985" w:author="Author" w:date="2018-02-02T14:27:00Z"/>
              <w:del w:id="986" w:author="Author" w:date="2018-02-27T16:46:00Z"/>
            </w:rPr>
          </w:rPrChange>
        </w:rPr>
      </w:pPr>
      <w:commentRangeStart w:id="987"/>
      <w:ins w:id="988" w:author="Author" w:date="2018-02-02T14:27:00Z">
        <w:del w:id="989" w:author="Author" w:date="2018-02-27T16:46:00Z">
          <w:r w:rsidRPr="00D059B9" w:rsidDel="00EF2025">
            <w:rPr>
              <w:strike/>
              <w:noProof/>
              <w:rPrChange w:id="990" w:author="Author" w:date="2018-02-27T16:46:00Z">
                <w:rPr>
                  <w:noProof/>
                </w:rPr>
              </w:rPrChange>
            </w:rPr>
            <w:drawing>
              <wp:inline distT="0" distB="0" distL="0" distR="0" wp14:anchorId="0EFF6D48" wp14:editId="78102CBC">
                <wp:extent cx="228600" cy="228600"/>
                <wp:effectExtent l="0" t="0" r="0" b="0"/>
                <wp:docPr id="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59B9" w:rsidDel="00EF2025">
            <w:rPr>
              <w:strike/>
              <w:rPrChange w:id="991" w:author="Author" w:date="2018-02-27T16:46:00Z">
                <w:rPr/>
              </w:rPrChange>
            </w:rPr>
            <w:delText> Note</w:delText>
          </w:r>
        </w:del>
      </w:ins>
    </w:p>
    <w:p w14:paraId="4A2D07ED" w14:textId="3F4904CF" w:rsidR="002E5254" w:rsidRPr="00D059B9" w:rsidDel="00EF2025" w:rsidRDefault="002E5254" w:rsidP="00AE11E0">
      <w:pPr>
        <w:ind w:left="720"/>
        <w:rPr>
          <w:del w:id="992" w:author="Author" w:date="2018-02-27T16:46:00Z"/>
          <w:strike/>
          <w:rPrChange w:id="993" w:author="Author" w:date="2018-02-27T16:46:00Z">
            <w:rPr>
              <w:del w:id="994" w:author="Author" w:date="2018-02-27T16:46:00Z"/>
            </w:rPr>
          </w:rPrChange>
        </w:rPr>
      </w:pPr>
      <w:ins w:id="995" w:author="Author" w:date="2018-02-02T14:28:00Z">
        <w:del w:id="996" w:author="Author" w:date="2018-02-27T16:46:00Z">
          <w:r w:rsidRPr="00D059B9" w:rsidDel="00EF2025">
            <w:rPr>
              <w:strike/>
              <w:rPrChange w:id="997" w:author="Author" w:date="2018-02-27T16:46:00Z">
                <w:rPr/>
              </w:rPrChange>
            </w:rPr>
            <w:delText xml:space="preserve">If </w:delText>
          </w:r>
        </w:del>
      </w:ins>
      <w:ins w:id="998" w:author="Author" w:date="2018-02-02T14:35:00Z">
        <w:del w:id="999" w:author="Author" w:date="2018-02-27T16:46:00Z">
          <w:r w:rsidR="00560F58" w:rsidRPr="00D059B9" w:rsidDel="00EF2025">
            <w:rPr>
              <w:strike/>
              <w:rPrChange w:id="1000" w:author="Author" w:date="2018-02-27T16:46:00Z">
                <w:rPr/>
              </w:rPrChange>
            </w:rPr>
            <w:delText xml:space="preserve">the country of your company is </w:delText>
          </w:r>
          <w:r w:rsidR="00560F58" w:rsidRPr="00D059B9" w:rsidDel="00EF2025">
            <w:rPr>
              <w:rStyle w:val="SAPEmphasis"/>
              <w:strike/>
              <w:rPrChange w:id="1001" w:author="Author" w:date="2018-02-27T16:46:00Z">
                <w:rPr>
                  <w:rStyle w:val="SAPEmphasis"/>
                </w:rPr>
              </w:rPrChange>
            </w:rPr>
            <w:delText>AU, AE</w:delText>
          </w:r>
        </w:del>
      </w:ins>
      <w:ins w:id="1002" w:author="Author" w:date="2018-02-27T11:04:00Z">
        <w:del w:id="1003" w:author="Author" w:date="2018-02-27T16:46:00Z">
          <w:r w:rsidR="00D8331A" w:rsidRPr="00D059B9" w:rsidDel="00EF2025">
            <w:rPr>
              <w:rStyle w:val="SAPEmphasis"/>
              <w:strike/>
              <w:rPrChange w:id="1004" w:author="Author" w:date="2018-02-27T16:46:00Z">
                <w:rPr>
                  <w:rStyle w:val="SAPEmphasis"/>
                </w:rPr>
              </w:rPrChange>
            </w:rPr>
            <w:delText>, FR</w:delText>
          </w:r>
        </w:del>
      </w:ins>
      <w:ins w:id="1005" w:author="Author" w:date="2018-02-02T14:35:00Z">
        <w:del w:id="1006" w:author="Author" w:date="2018-02-27T16:46:00Z">
          <w:r w:rsidR="00560F58" w:rsidRPr="00D059B9" w:rsidDel="00EF2025">
            <w:rPr>
              <w:rStyle w:val="SAPEmphasis"/>
              <w:strike/>
              <w:rPrChange w:id="1007" w:author="Author" w:date="2018-02-27T16:46:00Z">
                <w:rPr>
                  <w:rStyle w:val="SAPEmphasis"/>
                </w:rPr>
              </w:rPrChange>
            </w:rPr>
            <w:delText xml:space="preserve"> </w:delText>
          </w:r>
        </w:del>
      </w:ins>
      <w:ins w:id="1008" w:author="Author" w:date="2018-02-02T14:36:00Z">
        <w:del w:id="1009" w:author="Author" w:date="2018-02-27T16:46:00Z">
          <w:r w:rsidR="00560F58" w:rsidRPr="00D059B9" w:rsidDel="00EF2025">
            <w:rPr>
              <w:strike/>
              <w:rPrChange w:id="1010" w:author="Author" w:date="2018-02-27T16:46:00Z">
                <w:rPr/>
              </w:rPrChange>
            </w:rPr>
            <w:delText xml:space="preserve">or </w:delText>
          </w:r>
        </w:del>
      </w:ins>
      <w:ins w:id="1011" w:author="Author" w:date="2018-02-02T14:35:00Z">
        <w:del w:id="1012" w:author="Author" w:date="2018-02-27T16:46:00Z">
          <w:r w:rsidR="00560F58" w:rsidRPr="00D059B9" w:rsidDel="00EF2025">
            <w:rPr>
              <w:rStyle w:val="SAPEmphasis"/>
              <w:strike/>
              <w:rPrChange w:id="1013" w:author="Author" w:date="2018-02-27T16:46:00Z">
                <w:rPr>
                  <w:rStyle w:val="SAPEmphasis"/>
                </w:rPr>
              </w:rPrChange>
            </w:rPr>
            <w:delText>SA</w:delText>
          </w:r>
        </w:del>
      </w:ins>
      <w:ins w:id="1014" w:author="Author" w:date="2018-02-02T14:36:00Z">
        <w:del w:id="1015" w:author="Author" w:date="2018-02-27T16:46:00Z">
          <w:r w:rsidR="00560F58" w:rsidRPr="00D059B9" w:rsidDel="00EF2025">
            <w:rPr>
              <w:strike/>
              <w:rPrChange w:id="1016" w:author="Author" w:date="2018-02-27T16:46:00Z">
                <w:rPr/>
              </w:rPrChange>
            </w:rPr>
            <w:delText>, and</w:delText>
          </w:r>
          <w:r w:rsidR="00560F58" w:rsidRPr="00D059B9" w:rsidDel="00EF2025">
            <w:rPr>
              <w:rStyle w:val="SAPEmphasis"/>
              <w:strike/>
              <w:rPrChange w:id="1017" w:author="Author" w:date="2018-02-27T16:46:00Z">
                <w:rPr>
                  <w:rStyle w:val="SAPEmphasis"/>
                </w:rPr>
              </w:rPrChange>
            </w:rPr>
            <w:delText xml:space="preserve"> </w:delText>
          </w:r>
        </w:del>
      </w:ins>
      <w:ins w:id="1018" w:author="Author" w:date="2018-02-02T14:28:00Z">
        <w:del w:id="1019" w:author="Author" w:date="2018-02-27T16:46:00Z">
          <w:r w:rsidRPr="00D059B9" w:rsidDel="00EF2025">
            <w:rPr>
              <w:strike/>
              <w:rPrChange w:id="1020" w:author="Author" w:date="2018-02-27T16:46:00Z">
                <w:rPr/>
              </w:rPrChange>
            </w:rPr>
            <w:delText xml:space="preserve">you have chosen </w:delText>
          </w:r>
        </w:del>
      </w:ins>
      <w:ins w:id="1021" w:author="Author" w:date="2018-02-02T14:31:00Z">
        <w:del w:id="1022" w:author="Author" w:date="2018-02-27T16:46:00Z">
          <w:r w:rsidRPr="00D059B9" w:rsidDel="00EF2025">
            <w:rPr>
              <w:strike/>
              <w:rPrChange w:id="1023" w:author="Author" w:date="2018-02-27T16:46:00Z">
                <w:rPr/>
              </w:rPrChange>
            </w:rPr>
            <w:delText>a job change</w:delText>
          </w:r>
        </w:del>
      </w:ins>
      <w:ins w:id="1024" w:author="Author" w:date="2018-02-02T14:29:00Z">
        <w:del w:id="1025" w:author="Author" w:date="2018-02-27T16:46:00Z">
          <w:r w:rsidRPr="00D059B9" w:rsidDel="00EF2025">
            <w:rPr>
              <w:strike/>
              <w:rPrChange w:id="1026" w:author="Author" w:date="2018-02-27T16:46:00Z">
                <w:rPr/>
              </w:rPrChange>
            </w:rPr>
            <w:delText xml:space="preserve"> event reason that includes the adaption of </w:delText>
          </w:r>
        </w:del>
      </w:ins>
      <w:ins w:id="1027" w:author="Author" w:date="2018-02-02T14:30:00Z">
        <w:del w:id="1028" w:author="Author" w:date="2018-02-27T16:46:00Z">
          <w:r w:rsidRPr="00D059B9" w:rsidDel="00EF2025">
            <w:rPr>
              <w:strike/>
              <w:rPrChange w:id="1029" w:author="Author" w:date="2018-02-27T16:46:00Z">
                <w:rPr/>
              </w:rPrChange>
            </w:rPr>
            <w:delText xml:space="preserve">the </w:delText>
          </w:r>
          <w:r w:rsidRPr="00D059B9" w:rsidDel="00EF2025">
            <w:rPr>
              <w:rStyle w:val="SAPScreenElement"/>
              <w:strike/>
              <w:rPrChange w:id="1030" w:author="Author" w:date="2018-02-27T16:46:00Z">
                <w:rPr>
                  <w:rStyle w:val="SAPScreenElement"/>
                </w:rPr>
              </w:rPrChange>
            </w:rPr>
            <w:delText>FTE</w:delText>
          </w:r>
          <w:r w:rsidRPr="00D059B9" w:rsidDel="00EF2025">
            <w:rPr>
              <w:strike/>
              <w:rPrChange w:id="1031" w:author="Author" w:date="2018-02-27T16:46:00Z">
                <w:rPr/>
              </w:rPrChange>
            </w:rPr>
            <w:delText xml:space="preserve"> field value, </w:delText>
          </w:r>
        </w:del>
      </w:ins>
      <w:ins w:id="1032" w:author="Author" w:date="2018-02-02T14:36:00Z">
        <w:del w:id="1033" w:author="Author" w:date="2018-02-27T16:46:00Z">
          <w:r w:rsidR="00560F58" w:rsidRPr="00D059B9" w:rsidDel="00EF2025">
            <w:rPr>
              <w:strike/>
              <w:rPrChange w:id="1034" w:author="Author" w:date="2018-02-27T16:46:00Z">
                <w:rPr/>
              </w:rPrChange>
            </w:rPr>
            <w:delText xml:space="preserve">this impacts also the compensation information of the employee; the existing pay components(s) might be updated automatically. It needs to be verified if the suggested values for </w:delText>
          </w:r>
          <w:r w:rsidR="00560F58" w:rsidRPr="00D059B9" w:rsidDel="00EF2025">
            <w:rPr>
              <w:rStyle w:val="SAPScreenElement"/>
              <w:strike/>
              <w:rPrChange w:id="1035" w:author="Author" w:date="2018-02-27T16:46:00Z">
                <w:rPr>
                  <w:rStyle w:val="SAPScreenElement"/>
                </w:rPr>
              </w:rPrChange>
            </w:rPr>
            <w:delText>Pay Group</w:delText>
          </w:r>
          <w:r w:rsidR="00560F58" w:rsidRPr="00D059B9" w:rsidDel="00EF2025">
            <w:rPr>
              <w:strike/>
              <w:rPrChange w:id="1036" w:author="Author" w:date="2018-02-27T16:46:00Z">
                <w:rPr/>
              </w:rPrChange>
            </w:rPr>
            <w:delText xml:space="preserve"> and </w:delText>
          </w:r>
          <w:r w:rsidR="00560F58" w:rsidRPr="00D059B9" w:rsidDel="00EF2025">
            <w:rPr>
              <w:rStyle w:val="SAPScreenElement"/>
              <w:strike/>
              <w:rPrChange w:id="1037" w:author="Author" w:date="2018-02-27T16:46:00Z">
                <w:rPr>
                  <w:rStyle w:val="SAPScreenElement"/>
                </w:rPr>
              </w:rPrChange>
            </w:rPr>
            <w:delText>(Pay Component)</w:delText>
          </w:r>
          <w:r w:rsidR="00560F58" w:rsidRPr="00D059B9" w:rsidDel="00EF2025">
            <w:rPr>
              <w:strike/>
              <w:rPrChange w:id="1038" w:author="Author" w:date="2018-02-27T16:46:00Z">
                <w:rPr/>
              </w:rPrChange>
            </w:rPr>
            <w:delText xml:space="preserve"> </w:delText>
          </w:r>
          <w:r w:rsidR="00560F58" w:rsidRPr="00D059B9" w:rsidDel="00EF2025">
            <w:rPr>
              <w:rStyle w:val="SAPScreenElement"/>
              <w:strike/>
              <w:rPrChange w:id="1039" w:author="Author" w:date="2018-02-27T16:46:00Z">
                <w:rPr>
                  <w:rStyle w:val="SAPScreenElement"/>
                </w:rPr>
              </w:rPrChange>
            </w:rPr>
            <w:delText>Frequency</w:delText>
          </w:r>
          <w:r w:rsidR="00560F58" w:rsidRPr="00D059B9" w:rsidDel="00EF2025">
            <w:rPr>
              <w:strike/>
              <w:rPrChange w:id="1040" w:author="Author" w:date="2018-02-27T16:46:00Z">
                <w:rPr/>
              </w:rPrChange>
            </w:rPr>
            <w:delText xml:space="preserve"> fit to each other. If they do not, </w:delText>
          </w:r>
          <w:r w:rsidR="00560F58" w:rsidRPr="00D059B9" w:rsidDel="00EF2025">
            <w:rPr>
              <w:rStyle w:val="SAPScreenElement"/>
              <w:strike/>
              <w:rPrChange w:id="1041" w:author="Author" w:date="2018-02-27T16:46:00Z">
                <w:rPr>
                  <w:rStyle w:val="SAPScreenElement"/>
                </w:rPr>
              </w:rPrChange>
            </w:rPr>
            <w:delText>Pay Group</w:delText>
          </w:r>
          <w:r w:rsidR="00560F58" w:rsidRPr="00D059B9" w:rsidDel="00EF2025">
            <w:rPr>
              <w:strike/>
              <w:rPrChange w:id="1042" w:author="Author" w:date="2018-02-27T16:46:00Z">
                <w:rPr/>
              </w:rPrChange>
            </w:rPr>
            <w:delText xml:space="preserve">, </w:delText>
          </w:r>
          <w:r w:rsidR="00560F58" w:rsidRPr="00D059B9" w:rsidDel="00EF2025">
            <w:rPr>
              <w:rStyle w:val="SAPScreenElement"/>
              <w:strike/>
              <w:rPrChange w:id="1043" w:author="Author" w:date="2018-02-27T16:46:00Z">
                <w:rPr>
                  <w:rStyle w:val="SAPScreenElement"/>
                </w:rPr>
              </w:rPrChange>
            </w:rPr>
            <w:delText>(Pay Component)</w:delText>
          </w:r>
          <w:r w:rsidR="00560F58" w:rsidRPr="00D059B9" w:rsidDel="00EF2025">
            <w:rPr>
              <w:strike/>
              <w:rPrChange w:id="1044" w:author="Author" w:date="2018-02-27T16:46:00Z">
                <w:rPr/>
              </w:rPrChange>
            </w:rPr>
            <w:delText xml:space="preserve"> </w:delText>
          </w:r>
          <w:r w:rsidR="00560F58" w:rsidRPr="00D059B9" w:rsidDel="00EF2025">
            <w:rPr>
              <w:rStyle w:val="SAPScreenElement"/>
              <w:strike/>
              <w:rPrChange w:id="1045" w:author="Author" w:date="2018-02-27T16:46:00Z">
                <w:rPr>
                  <w:rStyle w:val="SAPScreenElement"/>
                </w:rPr>
              </w:rPrChange>
            </w:rPr>
            <w:delText>Amount</w:delText>
          </w:r>
          <w:r w:rsidR="00560F58" w:rsidRPr="00D059B9" w:rsidDel="00EF2025">
            <w:rPr>
              <w:strike/>
              <w:rPrChange w:id="1046" w:author="Author" w:date="2018-02-27T16:46:00Z">
                <w:rPr/>
              </w:rPrChange>
            </w:rPr>
            <w:delText xml:space="preserve"> and </w:delText>
          </w:r>
          <w:r w:rsidR="00560F58" w:rsidRPr="00D059B9" w:rsidDel="00EF2025">
            <w:rPr>
              <w:rStyle w:val="SAPScreenElement"/>
              <w:strike/>
              <w:rPrChange w:id="1047" w:author="Author" w:date="2018-02-27T16:46:00Z">
                <w:rPr>
                  <w:rStyle w:val="SAPScreenElement"/>
                </w:rPr>
              </w:rPrChange>
            </w:rPr>
            <w:delText>(Pay Component)</w:delText>
          </w:r>
          <w:r w:rsidR="00560F58" w:rsidRPr="00D059B9" w:rsidDel="00EF2025">
            <w:rPr>
              <w:strike/>
              <w:rPrChange w:id="1048" w:author="Author" w:date="2018-02-27T16:46:00Z">
                <w:rPr/>
              </w:rPrChange>
            </w:rPr>
            <w:delText xml:space="preserve"> </w:delText>
          </w:r>
          <w:r w:rsidR="00560F58" w:rsidRPr="00D059B9" w:rsidDel="00EF2025">
            <w:rPr>
              <w:rStyle w:val="SAPScreenElement"/>
              <w:strike/>
              <w:rPrChange w:id="1049" w:author="Author" w:date="2018-02-27T16:46:00Z">
                <w:rPr>
                  <w:rStyle w:val="SAPScreenElement"/>
                </w:rPr>
              </w:rPrChange>
            </w:rPr>
            <w:delText>Frequency</w:delText>
          </w:r>
          <w:r w:rsidR="00560F58" w:rsidRPr="00D059B9" w:rsidDel="00EF2025">
            <w:rPr>
              <w:strike/>
              <w:rPrChange w:id="1050" w:author="Author" w:date="2018-02-27T16:46:00Z">
                <w:rPr/>
              </w:rPrChange>
            </w:rPr>
            <w:delText xml:space="preserve"> need to be adapted manually.</w:delText>
          </w:r>
          <w:r w:rsidR="00560F58" w:rsidRPr="00D059B9" w:rsidDel="00EF2025">
            <w:rPr>
              <w:rStyle w:val="CommentReference"/>
              <w:rFonts w:ascii="Arial" w:eastAsia="SimSun" w:hAnsi="Arial"/>
              <w:strike/>
              <w:lang w:val="de-DE"/>
              <w:rPrChange w:id="1051" w:author="Author" w:date="2018-02-27T16:46:00Z">
                <w:rPr>
                  <w:rStyle w:val="CommentReference"/>
                  <w:rFonts w:ascii="Arial" w:eastAsia="SimSun" w:hAnsi="Arial"/>
                  <w:lang w:val="de-DE"/>
                </w:rPr>
              </w:rPrChange>
            </w:rPr>
            <w:commentReference w:id="1052"/>
          </w:r>
        </w:del>
      </w:ins>
      <w:commentRangeEnd w:id="987"/>
      <w:ins w:id="1053" w:author="Author" w:date="2018-02-02T14:37:00Z">
        <w:del w:id="1054" w:author="Author" w:date="2018-02-27T16:46:00Z">
          <w:r w:rsidR="00560F58" w:rsidRPr="00D059B9" w:rsidDel="00EF2025">
            <w:rPr>
              <w:rStyle w:val="CommentReference"/>
              <w:rFonts w:ascii="Arial" w:eastAsia="SimSun" w:hAnsi="Arial"/>
              <w:strike/>
              <w:lang w:val="de-DE"/>
              <w:rPrChange w:id="1055" w:author="Author" w:date="2018-02-27T16:46:00Z">
                <w:rPr>
                  <w:rStyle w:val="CommentReference"/>
                  <w:rFonts w:ascii="Arial" w:eastAsia="SimSun" w:hAnsi="Arial"/>
                  <w:lang w:val="de-DE"/>
                </w:rPr>
              </w:rPrChange>
            </w:rPr>
            <w:commentReference w:id="987"/>
          </w:r>
        </w:del>
      </w:ins>
    </w:p>
    <w:p w14:paraId="50922836" w14:textId="3819CA46" w:rsidR="00F97517" w:rsidRPr="00D059B9" w:rsidDel="00EF2025" w:rsidRDefault="00604E14" w:rsidP="00115BCD">
      <w:pPr>
        <w:pStyle w:val="SAPNoteHeading"/>
        <w:ind w:left="720"/>
        <w:rPr>
          <w:del w:id="1056" w:author="Author" w:date="2018-02-27T16:46:00Z"/>
          <w:strike/>
          <w:rPrChange w:id="1057" w:author="Author" w:date="2018-02-27T16:46:00Z">
            <w:rPr>
              <w:del w:id="1058" w:author="Author" w:date="2018-02-27T16:46:00Z"/>
            </w:rPr>
          </w:rPrChange>
        </w:rPr>
      </w:pPr>
      <w:commentRangeStart w:id="1059"/>
      <w:commentRangeStart w:id="1060"/>
      <w:commentRangeStart w:id="1061"/>
      <w:del w:id="1062" w:author="Author" w:date="2018-02-27T16:46:00Z">
        <w:r w:rsidRPr="00D059B9" w:rsidDel="00EF2025">
          <w:rPr>
            <w:strike/>
            <w:noProof/>
            <w:rPrChange w:id="1063" w:author="Author" w:date="2018-02-27T16:46:00Z">
              <w:rPr>
                <w:noProof/>
              </w:rPr>
            </w:rPrChange>
          </w:rPr>
          <w:drawing>
            <wp:inline distT="0" distB="0" distL="0" distR="0" wp14:anchorId="6241208A" wp14:editId="778A2D4A">
              <wp:extent cx="228600" cy="22860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97517" w:rsidRPr="00D059B9" w:rsidDel="00EF2025">
          <w:rPr>
            <w:strike/>
            <w:rPrChange w:id="1064" w:author="Author" w:date="2018-02-27T16:46:00Z">
              <w:rPr/>
            </w:rPrChange>
          </w:rPr>
          <w:delText>Note</w:delText>
        </w:r>
        <w:commentRangeEnd w:id="1059"/>
        <w:r w:rsidR="00C2294C" w:rsidRPr="00D059B9" w:rsidDel="00EF2025">
          <w:rPr>
            <w:rStyle w:val="CommentReference"/>
            <w:rFonts w:ascii="Arial" w:eastAsia="SimSun" w:hAnsi="Arial"/>
            <w:strike/>
            <w:lang w:val="de-DE"/>
            <w:rPrChange w:id="1065" w:author="Author" w:date="2018-02-27T16:46:00Z">
              <w:rPr>
                <w:rStyle w:val="CommentReference"/>
                <w:rFonts w:ascii="Arial" w:eastAsia="SimSun" w:hAnsi="Arial"/>
                <w:lang w:val="de-DE"/>
              </w:rPr>
            </w:rPrChange>
          </w:rPr>
          <w:commentReference w:id="1059"/>
        </w:r>
        <w:commentRangeEnd w:id="1060"/>
        <w:r w:rsidR="00770EA6" w:rsidRPr="00D059B9" w:rsidDel="00EF2025">
          <w:rPr>
            <w:rStyle w:val="CommentReference"/>
            <w:rFonts w:ascii="Arial" w:eastAsia="SimSun" w:hAnsi="Arial"/>
            <w:strike/>
            <w:lang w:val="de-DE"/>
            <w:rPrChange w:id="1066" w:author="Author" w:date="2018-02-27T16:46:00Z">
              <w:rPr>
                <w:rStyle w:val="CommentReference"/>
                <w:rFonts w:ascii="Arial" w:eastAsia="SimSun" w:hAnsi="Arial"/>
                <w:lang w:val="de-DE"/>
              </w:rPr>
            </w:rPrChange>
          </w:rPr>
          <w:commentReference w:id="1060"/>
        </w:r>
      </w:del>
    </w:p>
    <w:p w14:paraId="3BB34AB1" w14:textId="2C54DA7A" w:rsidR="00560F58" w:rsidRPr="00D059B9" w:rsidDel="00EF2025" w:rsidRDefault="00560F58" w:rsidP="00AE11E0">
      <w:pPr>
        <w:pStyle w:val="NoteParagraph"/>
        <w:ind w:left="720"/>
        <w:rPr>
          <w:ins w:id="1067" w:author="Author" w:date="2018-02-02T14:38:00Z"/>
          <w:del w:id="1068" w:author="Author" w:date="2018-02-27T16:46:00Z"/>
          <w:rStyle w:val="SAPEmphasis"/>
          <w:strike/>
          <w:rPrChange w:id="1069" w:author="Author" w:date="2018-02-27T16:46:00Z">
            <w:rPr>
              <w:ins w:id="1070" w:author="Author" w:date="2018-02-02T14:38:00Z"/>
              <w:del w:id="1071" w:author="Author" w:date="2018-02-27T16:46:00Z"/>
              <w:rStyle w:val="SAPEmphasis"/>
            </w:rPr>
          </w:rPrChange>
        </w:rPr>
      </w:pPr>
      <w:ins w:id="1072" w:author="Author" w:date="2018-02-02T14:38:00Z">
        <w:del w:id="1073" w:author="Author" w:date="2018-02-27T16:46:00Z">
          <w:r w:rsidRPr="00D059B9" w:rsidDel="00EF2025">
            <w:rPr>
              <w:rStyle w:val="SAPEmphasis"/>
              <w:strike/>
              <w:rPrChange w:id="1074" w:author="Author" w:date="2018-02-27T16:46:00Z">
                <w:rPr>
                  <w:rStyle w:val="SAPEmphasis"/>
                </w:rPr>
              </w:rPrChange>
            </w:rPr>
            <w:delText xml:space="preserve">For countries AU, AE, FR, SA, and US: </w:delText>
          </w:r>
        </w:del>
      </w:ins>
      <w:ins w:id="1075" w:author="Author" w:date="2018-02-02T14:39:00Z">
        <w:del w:id="1076" w:author="Author" w:date="2018-02-27T16:46:00Z">
          <w:r w:rsidRPr="00D059B9" w:rsidDel="00EF2025">
            <w:rPr>
              <w:strike/>
              <w:rPrChange w:id="1077" w:author="Author" w:date="2018-02-27T16:46:00Z">
                <w:rPr>
                  <w:rStyle w:val="SAPEmphasis"/>
                </w:rPr>
              </w:rPrChange>
            </w:rPr>
            <w:delText>in case the</w:delText>
          </w:r>
          <w:r w:rsidRPr="00D059B9" w:rsidDel="00EF2025">
            <w:rPr>
              <w:rStyle w:val="SAPEmphasis"/>
              <w:strike/>
              <w:rPrChange w:id="1078" w:author="Author" w:date="2018-02-27T16:46:00Z">
                <w:rPr>
                  <w:rStyle w:val="SAPEmphasis"/>
                </w:rPr>
              </w:rPrChange>
            </w:rPr>
            <w:delText xml:space="preserve"> Time Off </w:delText>
          </w:r>
          <w:r w:rsidRPr="00D059B9" w:rsidDel="00EF2025">
            <w:rPr>
              <w:strike/>
              <w:rPrChange w:id="1079" w:author="Author" w:date="2018-02-27T16:46:00Z">
                <w:rPr>
                  <w:rStyle w:val="SAPEmphasis"/>
                </w:rPr>
              </w:rPrChange>
            </w:rPr>
            <w:delText>content has been</w:delText>
          </w:r>
          <w:r w:rsidRPr="00D059B9" w:rsidDel="00EF2025">
            <w:rPr>
              <w:rStyle w:val="SAPEmphasis"/>
              <w:strike/>
              <w:rPrChange w:id="1080" w:author="Author" w:date="2018-02-27T16:46:00Z">
                <w:rPr>
                  <w:rStyle w:val="SAPEmphasis"/>
                </w:rPr>
              </w:rPrChange>
            </w:rPr>
            <w:delText xml:space="preserve"> implemented </w:delText>
          </w:r>
          <w:r w:rsidRPr="00D059B9" w:rsidDel="00EF2025">
            <w:rPr>
              <w:strike/>
              <w:rPrChange w:id="1081" w:author="Author" w:date="2018-02-27T16:46:00Z">
                <w:rPr>
                  <w:rStyle w:val="SAPEmphasis"/>
                </w:rPr>
              </w:rPrChange>
            </w:rPr>
            <w:delText>in your</w:delText>
          </w:r>
          <w:r w:rsidRPr="00D059B9" w:rsidDel="00EF2025">
            <w:rPr>
              <w:rStyle w:val="SAPEmphasis"/>
              <w:strike/>
              <w:rPrChange w:id="1082" w:author="Author" w:date="2018-02-27T16:46:00Z">
                <w:rPr>
                  <w:rStyle w:val="SAPEmphasis"/>
                </w:rPr>
              </w:rPrChange>
            </w:rPr>
            <w:delText xml:space="preserve"> Employee Central instance</w:delText>
          </w:r>
          <w:r w:rsidRPr="00D059B9" w:rsidDel="00EF2025">
            <w:rPr>
              <w:strike/>
              <w:rPrChange w:id="1083" w:author="Author" w:date="2018-02-27T16:46:00Z">
                <w:rPr/>
              </w:rPrChange>
            </w:rPr>
            <w:delText xml:space="preserve">, and you have chosen a job change event reason that includes the adaption of the </w:delText>
          </w:r>
          <w:r w:rsidRPr="00D059B9" w:rsidDel="00EF2025">
            <w:rPr>
              <w:rStyle w:val="SAPScreenElement"/>
              <w:strike/>
              <w:rPrChange w:id="1084" w:author="Author" w:date="2018-02-27T16:46:00Z">
                <w:rPr>
                  <w:rStyle w:val="SAPScreenElement"/>
                </w:rPr>
              </w:rPrChange>
            </w:rPr>
            <w:delText>FTE</w:delText>
          </w:r>
          <w:r w:rsidRPr="00D059B9" w:rsidDel="00EF2025">
            <w:rPr>
              <w:strike/>
              <w:rPrChange w:id="1085" w:author="Author" w:date="2018-02-27T16:46:00Z">
                <w:rPr/>
              </w:rPrChange>
            </w:rPr>
            <w:delText xml:space="preserve"> field value to become less than </w:delText>
          </w:r>
          <w:r w:rsidRPr="00D059B9" w:rsidDel="00EF2025">
            <w:rPr>
              <w:rStyle w:val="SAPUserEntry"/>
              <w:strike/>
              <w:rPrChange w:id="1086" w:author="Author" w:date="2018-02-27T16:46:00Z">
                <w:rPr>
                  <w:rStyle w:val="SAPUserEntry"/>
                </w:rPr>
              </w:rPrChange>
            </w:rPr>
            <w:delText>1</w:delText>
          </w:r>
          <w:r w:rsidRPr="00D059B9" w:rsidDel="00EF2025">
            <w:rPr>
              <w:strike/>
              <w:rPrChange w:id="1087" w:author="Author" w:date="2018-02-27T16:46:00Z">
                <w:rPr/>
              </w:rPrChange>
            </w:rPr>
            <w:delText>,</w:delText>
          </w:r>
        </w:del>
      </w:ins>
      <w:ins w:id="1088" w:author="Author" w:date="2018-02-02T14:40:00Z">
        <w:del w:id="1089" w:author="Author" w:date="2018-02-27T16:46:00Z">
          <w:r w:rsidRPr="00D059B9" w:rsidDel="00EF2025">
            <w:rPr>
              <w:strike/>
              <w:rPrChange w:id="1090" w:author="Author" w:date="2018-02-27T16:46:00Z">
                <w:rPr/>
              </w:rPrChange>
            </w:rPr>
            <w:delText xml:space="preserve"> </w:delText>
          </w:r>
        </w:del>
      </w:ins>
      <w:ins w:id="1091" w:author="Author" w:date="2018-02-02T14:41:00Z">
        <w:del w:id="1092" w:author="Author" w:date="2018-02-27T16:46:00Z">
          <w:r w:rsidRPr="00D059B9" w:rsidDel="00EF2025">
            <w:rPr>
              <w:strike/>
              <w:rPrChange w:id="1093" w:author="Author" w:date="2018-02-27T16:46:00Z">
                <w:rPr/>
              </w:rPrChange>
            </w:rPr>
            <w:delText xml:space="preserve">then </w:delText>
          </w:r>
        </w:del>
      </w:ins>
      <w:ins w:id="1094" w:author="Author" w:date="2018-02-02T14:40:00Z">
        <w:del w:id="1095" w:author="Author" w:date="2018-02-27T16:46:00Z">
          <w:r w:rsidRPr="00D059B9" w:rsidDel="00EF2025">
            <w:rPr>
              <w:strike/>
              <w:rPrChange w:id="1096" w:author="Author" w:date="2018-02-27T16:46:00Z">
                <w:rPr/>
              </w:rPrChange>
            </w:rPr>
            <w:delText>the annual leave / vacation entitlement also decreases and has to be adjusted manually.</w:delText>
          </w:r>
        </w:del>
      </w:ins>
    </w:p>
    <w:p w14:paraId="106E4DCB" w14:textId="508D5E51" w:rsidR="003973CC" w:rsidRPr="00560F58" w:rsidDel="00D8331A" w:rsidRDefault="00F97517" w:rsidP="00115BCD">
      <w:pPr>
        <w:pStyle w:val="NoteParagraph"/>
        <w:ind w:left="720"/>
        <w:rPr>
          <w:ins w:id="1097" w:author="Author" w:date="2018-02-01T10:17:00Z"/>
          <w:del w:id="1098" w:author="Author" w:date="2018-02-27T11:04:00Z"/>
          <w:strike/>
          <w:rPrChange w:id="1099" w:author="Author" w:date="2018-02-02T14:40:00Z">
            <w:rPr>
              <w:ins w:id="1100" w:author="Author" w:date="2018-02-01T10:17:00Z"/>
              <w:del w:id="1101" w:author="Author" w:date="2018-02-27T11:04:00Z"/>
            </w:rPr>
          </w:rPrChange>
        </w:rPr>
      </w:pPr>
      <w:commentRangeStart w:id="1102"/>
      <w:del w:id="1103" w:author="Author" w:date="2018-02-27T11:04:00Z">
        <w:r w:rsidRPr="00560F58" w:rsidDel="00D8331A">
          <w:rPr>
            <w:rStyle w:val="SAPEmphasis"/>
            <w:strike/>
            <w:rPrChange w:id="1104" w:author="Author" w:date="2018-02-02T14:40:00Z">
              <w:rPr>
                <w:rStyle w:val="SAPEmphasis"/>
              </w:rPr>
            </w:rPrChange>
          </w:rPr>
          <w:delText>In case</w:delText>
        </w:r>
        <w:r w:rsidR="00D1446D" w:rsidRPr="00560F58" w:rsidDel="00D8331A">
          <w:rPr>
            <w:rStyle w:val="SAPEmphasis"/>
            <w:strike/>
            <w:rPrChange w:id="1105" w:author="Author" w:date="2018-02-02T14:40:00Z">
              <w:rPr>
                <w:rStyle w:val="SAPEmphasis"/>
              </w:rPr>
            </w:rPrChange>
          </w:rPr>
          <w:delText xml:space="preserve"> </w:delText>
        </w:r>
        <w:r w:rsidR="002314E8" w:rsidRPr="00560F58" w:rsidDel="00D8331A">
          <w:rPr>
            <w:rStyle w:val="SAPEmphasis"/>
            <w:strike/>
            <w:rPrChange w:id="1106" w:author="Author" w:date="2018-02-02T14:40:00Z">
              <w:rPr>
                <w:rStyle w:val="SAPEmphasis"/>
              </w:rPr>
            </w:rPrChange>
          </w:rPr>
          <w:delText xml:space="preserve">the </w:delText>
        </w:r>
        <w:r w:rsidRPr="00560F58" w:rsidDel="00D8331A">
          <w:rPr>
            <w:rStyle w:val="SAPEmphasis"/>
            <w:strike/>
            <w:rPrChange w:id="1107" w:author="Author" w:date="2018-02-02T14:40:00Z">
              <w:rPr>
                <w:rStyle w:val="SAPEmphasis"/>
              </w:rPr>
            </w:rPrChange>
          </w:rPr>
          <w:delText xml:space="preserve">Time Off </w:delText>
        </w:r>
        <w:r w:rsidR="002314E8" w:rsidRPr="00560F58" w:rsidDel="00D8331A">
          <w:rPr>
            <w:rStyle w:val="SAPEmphasis"/>
            <w:strike/>
            <w:rPrChange w:id="1108" w:author="Author" w:date="2018-02-02T14:40:00Z">
              <w:rPr>
                <w:rStyle w:val="SAPEmphasis"/>
              </w:rPr>
            </w:rPrChange>
          </w:rPr>
          <w:delText xml:space="preserve">content </w:delText>
        </w:r>
        <w:r w:rsidR="00D1446D" w:rsidRPr="00560F58" w:rsidDel="00D8331A">
          <w:rPr>
            <w:rStyle w:val="SAPEmphasis"/>
            <w:strike/>
            <w:rPrChange w:id="1109" w:author="Author" w:date="2018-02-02T14:40:00Z">
              <w:rPr>
                <w:rStyle w:val="SAPEmphasis"/>
              </w:rPr>
            </w:rPrChange>
          </w:rPr>
          <w:delText>has been implemented</w:delText>
        </w:r>
        <w:r w:rsidRPr="00560F58" w:rsidDel="00D8331A">
          <w:rPr>
            <w:rStyle w:val="SAPEmphasis"/>
            <w:strike/>
            <w:rPrChange w:id="1110" w:author="Author" w:date="2018-02-02T14:40:00Z">
              <w:rPr>
                <w:rStyle w:val="SAPEmphasis"/>
              </w:rPr>
            </w:rPrChange>
          </w:rPr>
          <w:delText xml:space="preserve"> in your Employee Central instance</w:delText>
        </w:r>
        <w:r w:rsidRPr="00560F58" w:rsidDel="00D8331A">
          <w:rPr>
            <w:strike/>
            <w:rPrChange w:id="1111" w:author="Author" w:date="2018-02-02T14:40:00Z">
              <w:rPr/>
            </w:rPrChange>
          </w:rPr>
          <w:delText xml:space="preserve">, </w:delText>
        </w:r>
      </w:del>
      <w:ins w:id="1112" w:author="Author" w:date="2018-02-01T10:16:00Z">
        <w:del w:id="1113" w:author="Author" w:date="2018-02-27T11:04:00Z">
          <w:r w:rsidR="0031391C" w:rsidRPr="00560F58" w:rsidDel="00D8331A">
            <w:rPr>
              <w:strike/>
              <w:rPrChange w:id="1114" w:author="Author" w:date="2018-02-02T14:40:00Z">
                <w:rPr/>
              </w:rPrChange>
            </w:rPr>
            <w:delText>depend</w:delText>
          </w:r>
        </w:del>
      </w:ins>
      <w:ins w:id="1115" w:author="Author" w:date="2018-02-01T10:20:00Z">
        <w:del w:id="1116" w:author="Author" w:date="2018-02-27T11:04:00Z">
          <w:r w:rsidR="0031391C" w:rsidRPr="00560F58" w:rsidDel="00D8331A">
            <w:rPr>
              <w:strike/>
              <w:rPrChange w:id="1117" w:author="Author" w:date="2018-02-02T14:40:00Z">
                <w:rPr/>
              </w:rPrChange>
            </w:rPr>
            <w:delText>ing</w:delText>
          </w:r>
        </w:del>
      </w:ins>
      <w:ins w:id="1118" w:author="Author" w:date="2018-02-01T10:16:00Z">
        <w:del w:id="1119" w:author="Author" w:date="2018-02-27T11:04:00Z">
          <w:r w:rsidR="003973CC" w:rsidRPr="00560F58" w:rsidDel="00D8331A">
            <w:rPr>
              <w:strike/>
              <w:rPrChange w:id="1120" w:author="Author" w:date="2018-02-02T14:40:00Z">
                <w:rPr/>
              </w:rPrChange>
            </w:rPr>
            <w:delText xml:space="preserve"> on the country where your company is located, different situations </w:delText>
          </w:r>
        </w:del>
      </w:ins>
      <w:ins w:id="1121" w:author="Author" w:date="2018-02-01T10:17:00Z">
        <w:del w:id="1122" w:author="Author" w:date="2018-02-27T11:04:00Z">
          <w:r w:rsidR="0031391C" w:rsidRPr="00560F58" w:rsidDel="00D8331A">
            <w:rPr>
              <w:strike/>
              <w:rPrChange w:id="1123" w:author="Author" w:date="2018-02-02T14:40:00Z">
                <w:rPr/>
              </w:rPrChange>
            </w:rPr>
            <w:delText>occur:</w:delText>
          </w:r>
        </w:del>
      </w:ins>
    </w:p>
    <w:p w14:paraId="1E86F09C" w14:textId="7CD54BFF" w:rsidR="0031391C" w:rsidRPr="00560F58" w:rsidDel="00D8331A" w:rsidRDefault="00F97517">
      <w:pPr>
        <w:pStyle w:val="NoteParagraph"/>
        <w:numPr>
          <w:ilvl w:val="0"/>
          <w:numId w:val="11"/>
        </w:numPr>
        <w:ind w:left="1080"/>
        <w:rPr>
          <w:del w:id="1124" w:author="Author" w:date="2018-02-27T11:04:00Z"/>
          <w:strike/>
          <w:rPrChange w:id="1125" w:author="Author" w:date="2018-02-02T14:40:00Z">
            <w:rPr>
              <w:del w:id="1126" w:author="Author" w:date="2018-02-27T11:04:00Z"/>
            </w:rPr>
          </w:rPrChange>
        </w:rPr>
        <w:pPrChange w:id="1127" w:author="Author" w:date="2018-02-01T10:18:00Z">
          <w:pPr>
            <w:pStyle w:val="NoteParagraph"/>
            <w:ind w:left="720"/>
          </w:pPr>
        </w:pPrChange>
      </w:pPr>
      <w:del w:id="1128" w:author="Author" w:date="2018-02-27T11:04:00Z">
        <w:r w:rsidRPr="00560F58" w:rsidDel="00D8331A">
          <w:rPr>
            <w:strike/>
            <w:rPrChange w:id="1129" w:author="Author" w:date="2018-02-02T14:40:00Z">
              <w:rPr>
                <w:highlight w:val="yellow"/>
              </w:rPr>
            </w:rPrChange>
          </w:rPr>
          <w:delText xml:space="preserve">if the value of field </w:delText>
        </w:r>
        <w:r w:rsidRPr="00560F58" w:rsidDel="00D8331A">
          <w:rPr>
            <w:rStyle w:val="SAPScreenElement"/>
            <w:strike/>
            <w:rPrChange w:id="1130" w:author="Author" w:date="2018-02-02T14:40:00Z">
              <w:rPr>
                <w:rStyle w:val="SAPScreenElement"/>
                <w:highlight w:val="yellow"/>
              </w:rPr>
            </w:rPrChange>
          </w:rPr>
          <w:delText>FTE</w:delText>
        </w:r>
        <w:r w:rsidRPr="00560F58" w:rsidDel="00D8331A">
          <w:rPr>
            <w:strike/>
            <w:rPrChange w:id="1131" w:author="Author" w:date="2018-02-02T14:40:00Z">
              <w:rPr>
                <w:highlight w:val="yellow"/>
              </w:rPr>
            </w:rPrChange>
          </w:rPr>
          <w:delText xml:space="preserve"> becomes less than </w:delText>
        </w:r>
        <w:r w:rsidRPr="00560F58" w:rsidDel="00D8331A">
          <w:rPr>
            <w:rStyle w:val="SAPUserEntry"/>
            <w:strike/>
            <w:rPrChange w:id="1132" w:author="Author" w:date="2018-02-02T14:40:00Z">
              <w:rPr>
                <w:rStyle w:val="SAPUserEntry"/>
                <w:highlight w:val="yellow"/>
              </w:rPr>
            </w:rPrChange>
          </w:rPr>
          <w:delText>1</w:delText>
        </w:r>
        <w:r w:rsidRPr="00560F58" w:rsidDel="00D8331A">
          <w:rPr>
            <w:strike/>
            <w:rPrChange w:id="1133" w:author="Author" w:date="2018-02-02T14:40:00Z">
              <w:rPr>
                <w:highlight w:val="yellow"/>
              </w:rPr>
            </w:rPrChange>
          </w:rPr>
          <w:delText xml:space="preserve">, the vacation entitlement also decreases and has to be adjusted manually. </w:delText>
        </w:r>
        <w:commentRangeEnd w:id="1061"/>
        <w:r w:rsidR="0092107C" w:rsidRPr="00560F58" w:rsidDel="00D8331A">
          <w:rPr>
            <w:rStyle w:val="CommentReference"/>
            <w:rFonts w:ascii="Arial" w:eastAsia="SimSun" w:hAnsi="Arial"/>
            <w:strike/>
            <w:lang w:val="de-DE"/>
            <w:rPrChange w:id="1134" w:author="Author" w:date="2018-02-02T14:40:00Z">
              <w:rPr>
                <w:rStyle w:val="CommentReference"/>
                <w:rFonts w:ascii="Arial" w:eastAsia="SimSun" w:hAnsi="Arial"/>
                <w:lang w:val="de-DE"/>
              </w:rPr>
            </w:rPrChange>
          </w:rPr>
          <w:commentReference w:id="1061"/>
        </w:r>
      </w:del>
      <w:ins w:id="1135" w:author="Author" w:date="2018-02-01T10:17:00Z">
        <w:del w:id="1136" w:author="Author" w:date="2018-02-27T11:04:00Z">
          <w:r w:rsidR="0031391C" w:rsidRPr="00560F58" w:rsidDel="00D8331A">
            <w:rPr>
              <w:rStyle w:val="SAPEmphasis"/>
              <w:strike/>
              <w:rPrChange w:id="1137" w:author="Author" w:date="2018-02-02T14:40:00Z">
                <w:rPr>
                  <w:rStyle w:val="SAPEmphasis"/>
                </w:rPr>
              </w:rPrChange>
            </w:rPr>
            <w:delText xml:space="preserve">For the countries </w:delText>
          </w:r>
        </w:del>
      </w:ins>
      <w:ins w:id="1138" w:author="Author" w:date="2018-02-01T10:18:00Z">
        <w:del w:id="1139" w:author="Author" w:date="2018-02-27T11:04:00Z">
          <w:r w:rsidR="0031391C" w:rsidRPr="00560F58" w:rsidDel="00D8331A">
            <w:rPr>
              <w:rStyle w:val="SAPEmphasis"/>
              <w:strike/>
              <w:rPrChange w:id="1140" w:author="Author" w:date="2018-02-02T14:40:00Z">
                <w:rPr>
                  <w:rStyle w:val="SAPEmphasis"/>
                </w:rPr>
              </w:rPrChange>
            </w:rPr>
            <w:delText>AU, AE</w:delText>
          </w:r>
        </w:del>
      </w:ins>
      <w:ins w:id="1141" w:author="Author" w:date="2018-02-01T10:17:00Z">
        <w:del w:id="1142" w:author="Author" w:date="2018-02-27T11:04:00Z">
          <w:r w:rsidR="0031391C" w:rsidRPr="00560F58" w:rsidDel="00D8331A">
            <w:rPr>
              <w:rStyle w:val="SAPEmphasis"/>
              <w:strike/>
              <w:rPrChange w:id="1143" w:author="Author" w:date="2018-02-02T14:40:00Z">
                <w:rPr>
                  <w:rStyle w:val="SAPEmphasis"/>
                </w:rPr>
              </w:rPrChange>
            </w:rPr>
            <w:delText xml:space="preserve"> and S</w:delText>
          </w:r>
        </w:del>
      </w:ins>
      <w:ins w:id="1144" w:author="Author" w:date="2018-02-01T10:18:00Z">
        <w:del w:id="1145" w:author="Author" w:date="2018-02-27T11:04:00Z">
          <w:r w:rsidR="0031391C" w:rsidRPr="00560F58" w:rsidDel="00D8331A">
            <w:rPr>
              <w:rStyle w:val="SAPEmphasis"/>
              <w:strike/>
              <w:rPrChange w:id="1146" w:author="Author" w:date="2018-02-02T14:40:00Z">
                <w:rPr>
                  <w:rStyle w:val="SAPEmphasis"/>
                </w:rPr>
              </w:rPrChange>
            </w:rPr>
            <w:delText>A</w:delText>
          </w:r>
        </w:del>
      </w:ins>
      <w:ins w:id="1147" w:author="Author" w:date="2018-02-01T10:17:00Z">
        <w:del w:id="1148" w:author="Author" w:date="2018-02-27T11:04:00Z">
          <w:r w:rsidR="0031391C" w:rsidRPr="00560F58" w:rsidDel="00D8331A">
            <w:rPr>
              <w:rStyle w:val="SAPEmphasis"/>
              <w:strike/>
              <w:rPrChange w:id="1149" w:author="Author" w:date="2018-02-02T14:40:00Z">
                <w:rPr>
                  <w:rStyle w:val="SAPEmphasis"/>
                </w:rPr>
              </w:rPrChange>
            </w:rPr>
            <w:delText>:</w:delText>
          </w:r>
        </w:del>
      </w:ins>
    </w:p>
    <w:p w14:paraId="653E0AE7" w14:textId="09857521" w:rsidR="0092107C" w:rsidRPr="00560F58" w:rsidDel="00D8331A" w:rsidRDefault="0092107C">
      <w:pPr>
        <w:pStyle w:val="NoteParagraph"/>
        <w:numPr>
          <w:ilvl w:val="0"/>
          <w:numId w:val="11"/>
        </w:numPr>
        <w:ind w:left="1080"/>
        <w:rPr>
          <w:del w:id="1150" w:author="Author" w:date="2018-02-27T11:04:00Z"/>
          <w:strike/>
          <w:rPrChange w:id="1151" w:author="Author" w:date="2018-02-02T14:40:00Z">
            <w:rPr>
              <w:del w:id="1152" w:author="Author" w:date="2018-02-27T11:04:00Z"/>
            </w:rPr>
          </w:rPrChange>
        </w:rPr>
        <w:pPrChange w:id="1153" w:author="Author" w:date="2018-02-01T10:18:00Z">
          <w:pPr>
            <w:pStyle w:val="SAPNoteHeading"/>
            <w:ind w:left="720"/>
          </w:pPr>
        </w:pPrChange>
      </w:pPr>
      <w:commentRangeStart w:id="1154"/>
      <w:del w:id="1155" w:author="Author" w:date="2018-02-27T11:04:00Z">
        <w:r w:rsidRPr="00560F58" w:rsidDel="00D8331A">
          <w:rPr>
            <w:strike/>
            <w:noProof/>
            <w:rPrChange w:id="1156" w:author="Author" w:date="2018-02-02T14:40:00Z">
              <w:rPr>
                <w:noProof/>
              </w:rPr>
            </w:rPrChange>
          </w:rPr>
          <w:drawing>
            <wp:inline distT="0" distB="0" distL="0" distR="0" wp14:anchorId="2C51D2C1" wp14:editId="5A0EEF48">
              <wp:extent cx="228600" cy="228600"/>
              <wp:effectExtent l="0" t="0" r="0" b="0"/>
              <wp:docPr id="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60F58" w:rsidDel="00D8331A">
          <w:rPr>
            <w:strike/>
            <w:rPrChange w:id="1157" w:author="Author" w:date="2018-02-02T14:40:00Z">
              <w:rPr/>
            </w:rPrChange>
          </w:rPr>
          <w:delText>Note</w:delText>
        </w:r>
      </w:del>
    </w:p>
    <w:p w14:paraId="18352C91" w14:textId="709DEA86" w:rsidR="0092107C" w:rsidRPr="00560F58" w:rsidDel="00D8331A" w:rsidRDefault="0092107C">
      <w:pPr>
        <w:pStyle w:val="NoteParagraph"/>
        <w:numPr>
          <w:ilvl w:val="0"/>
          <w:numId w:val="11"/>
        </w:numPr>
        <w:ind w:left="1080"/>
        <w:rPr>
          <w:del w:id="1158" w:author="Author" w:date="2018-02-27T11:04:00Z"/>
          <w:strike/>
          <w:rPrChange w:id="1159" w:author="Author" w:date="2018-02-02T14:40:00Z">
            <w:rPr>
              <w:del w:id="1160" w:author="Author" w:date="2018-02-27T11:04:00Z"/>
            </w:rPr>
          </w:rPrChange>
        </w:rPr>
        <w:pPrChange w:id="1161" w:author="Author" w:date="2018-02-01T10:18:00Z">
          <w:pPr>
            <w:pStyle w:val="NoteParagraph"/>
            <w:ind w:left="720"/>
          </w:pPr>
        </w:pPrChange>
      </w:pPr>
      <w:del w:id="1162" w:author="Author" w:date="2018-02-27T11:04:00Z">
        <w:r w:rsidRPr="00560F58" w:rsidDel="00D8331A">
          <w:rPr>
            <w:rStyle w:val="SAPEmphasis"/>
            <w:strike/>
            <w:rPrChange w:id="1163" w:author="Author" w:date="2018-02-02T14:40:00Z">
              <w:rPr>
                <w:rStyle w:val="SAPEmphasis"/>
                <w:highlight w:val="yellow"/>
              </w:rPr>
            </w:rPrChange>
          </w:rPr>
          <w:delText>In case the Time Off content has been implemented in your Employee Central instance</w:delText>
        </w:r>
        <w:r w:rsidRPr="00560F58" w:rsidDel="00D8331A">
          <w:rPr>
            <w:strike/>
            <w:rPrChange w:id="1164" w:author="Author" w:date="2018-02-02T14:40:00Z">
              <w:rPr>
                <w:highlight w:val="yellow"/>
              </w:rPr>
            </w:rPrChange>
          </w:rPr>
          <w:delText xml:space="preserve">, if the value of field </w:delText>
        </w:r>
        <w:r w:rsidRPr="00560F58" w:rsidDel="00D8331A">
          <w:rPr>
            <w:rStyle w:val="SAPScreenElement"/>
            <w:strike/>
            <w:rPrChange w:id="1165" w:author="Author" w:date="2018-02-02T14:40:00Z">
              <w:rPr>
                <w:rStyle w:val="SAPScreenElement"/>
                <w:highlight w:val="yellow"/>
              </w:rPr>
            </w:rPrChange>
          </w:rPr>
          <w:delText>FTE</w:delText>
        </w:r>
        <w:r w:rsidRPr="00560F58" w:rsidDel="00D8331A">
          <w:rPr>
            <w:strike/>
            <w:rPrChange w:id="1166" w:author="Author" w:date="2018-02-02T14:40:00Z">
              <w:rPr>
                <w:highlight w:val="yellow"/>
              </w:rPr>
            </w:rPrChange>
          </w:rPr>
          <w:delText xml:space="preserve"> becomes less than </w:delText>
        </w:r>
        <w:r w:rsidRPr="00560F58" w:rsidDel="00D8331A">
          <w:rPr>
            <w:rStyle w:val="SAPUserEntry"/>
            <w:strike/>
            <w:rPrChange w:id="1167" w:author="Author" w:date="2018-02-02T14:40:00Z">
              <w:rPr>
                <w:rStyle w:val="SAPUserEntry"/>
                <w:highlight w:val="yellow"/>
              </w:rPr>
            </w:rPrChange>
          </w:rPr>
          <w:delText>1</w:delText>
        </w:r>
        <w:r w:rsidRPr="00560F58" w:rsidDel="00D8331A">
          <w:rPr>
            <w:strike/>
            <w:rPrChange w:id="1168" w:author="Author" w:date="2018-02-02T14:40:00Z">
              <w:rPr>
                <w:highlight w:val="yellow"/>
              </w:rPr>
            </w:rPrChange>
          </w:rPr>
          <w:delText xml:space="preserve">, the annual leave entitlement also decreases and has to be adjusted manually. </w:delText>
        </w:r>
      </w:del>
    </w:p>
    <w:p w14:paraId="6A1A4E05" w14:textId="1A26B9AD" w:rsidR="0092107C" w:rsidRPr="00560F58" w:rsidDel="00D8331A" w:rsidRDefault="0092107C">
      <w:pPr>
        <w:pStyle w:val="NoteParagraph"/>
        <w:numPr>
          <w:ilvl w:val="0"/>
          <w:numId w:val="11"/>
        </w:numPr>
        <w:ind w:left="1080"/>
        <w:rPr>
          <w:ins w:id="1169" w:author="Author" w:date="2018-02-01T10:18:00Z"/>
          <w:del w:id="1170" w:author="Author" w:date="2018-02-27T11:04:00Z"/>
          <w:strike/>
          <w:rPrChange w:id="1171" w:author="Author" w:date="2018-02-02T14:40:00Z">
            <w:rPr>
              <w:ins w:id="1172" w:author="Author" w:date="2018-02-01T10:18:00Z"/>
              <w:del w:id="1173" w:author="Author" w:date="2018-02-27T11:04:00Z"/>
            </w:rPr>
          </w:rPrChange>
        </w:rPr>
        <w:pPrChange w:id="1174" w:author="Author" w:date="2018-02-01T10:18:00Z">
          <w:pPr>
            <w:pStyle w:val="NoteParagraph"/>
            <w:ind w:left="720"/>
          </w:pPr>
        </w:pPrChange>
      </w:pPr>
      <w:del w:id="1175" w:author="Author" w:date="2018-02-27T11:04:00Z">
        <w:r w:rsidRPr="00560F58" w:rsidDel="00D8331A">
          <w:rPr>
            <w:strike/>
            <w:rPrChange w:id="1176" w:author="Author" w:date="2018-02-02T14:40:00Z">
              <w:rPr>
                <w:highlight w:val="yellow"/>
              </w:rPr>
            </w:rPrChange>
          </w:rPr>
          <w:delText xml:space="preserve">A change of the value of field </w:delText>
        </w:r>
        <w:r w:rsidRPr="00560F58" w:rsidDel="00D8331A">
          <w:rPr>
            <w:rStyle w:val="SAPScreenElement"/>
            <w:strike/>
            <w:rPrChange w:id="1177" w:author="Author" w:date="2018-02-02T14:40:00Z">
              <w:rPr>
                <w:rStyle w:val="SAPScreenElement"/>
                <w:highlight w:val="yellow"/>
              </w:rPr>
            </w:rPrChange>
          </w:rPr>
          <w:delText>FTE</w:delText>
        </w:r>
        <w:r w:rsidRPr="00560F58" w:rsidDel="00D8331A">
          <w:rPr>
            <w:strike/>
            <w:rPrChange w:id="1178" w:author="Author" w:date="2018-02-02T14:40:00Z">
              <w:rPr>
                <w:highlight w:val="yellow"/>
              </w:rPr>
            </w:rPrChange>
          </w:rPr>
          <w:delText xml:space="preserve"> has impact</w:delText>
        </w:r>
      </w:del>
      <w:ins w:id="1179" w:author="Author" w:date="2018-02-01T10:20:00Z">
        <w:del w:id="1180" w:author="Author" w:date="2018-02-27T11:04:00Z">
          <w:r w:rsidR="0031391C" w:rsidRPr="00560F58" w:rsidDel="00D8331A">
            <w:rPr>
              <w:strike/>
              <w:rPrChange w:id="1181" w:author="Author" w:date="2018-02-02T14:40:00Z">
                <w:rPr/>
              </w:rPrChange>
            </w:rPr>
            <w:delText>s</w:delText>
          </w:r>
        </w:del>
      </w:ins>
      <w:del w:id="1182" w:author="Author" w:date="2018-02-27T11:04:00Z">
        <w:r w:rsidRPr="00560F58" w:rsidDel="00D8331A">
          <w:rPr>
            <w:strike/>
            <w:rPrChange w:id="1183" w:author="Author" w:date="2018-02-02T14:40:00Z">
              <w:rPr>
                <w:highlight w:val="yellow"/>
              </w:rPr>
            </w:rPrChange>
          </w:rPr>
          <w:delText xml:space="preserve"> also on the compensation information of the employee; the existing pay components(s) m</w:delText>
        </w:r>
        <w:r w:rsidR="00373316" w:rsidRPr="00560F58" w:rsidDel="00D8331A">
          <w:rPr>
            <w:strike/>
            <w:rPrChange w:id="1184" w:author="Author" w:date="2018-02-02T14:40:00Z">
              <w:rPr>
                <w:highlight w:val="yellow"/>
              </w:rPr>
            </w:rPrChange>
          </w:rPr>
          <w:delText xml:space="preserve">ight be updated automatically. </w:delText>
        </w:r>
        <w:r w:rsidRPr="00560F58" w:rsidDel="00D8331A">
          <w:rPr>
            <w:strike/>
            <w:rPrChange w:id="1185" w:author="Author" w:date="2018-02-02T14:40:00Z">
              <w:rPr>
                <w:highlight w:val="yellow"/>
              </w:rPr>
            </w:rPrChange>
          </w:rPr>
          <w:delText xml:space="preserve">It needs to be verified if the suggested values for </w:delText>
        </w:r>
        <w:r w:rsidRPr="00560F58" w:rsidDel="00D8331A">
          <w:rPr>
            <w:rStyle w:val="SAPScreenElement"/>
            <w:strike/>
            <w:rPrChange w:id="1186" w:author="Author" w:date="2018-02-02T14:40:00Z">
              <w:rPr>
                <w:rStyle w:val="SAPScreenElement"/>
                <w:highlight w:val="yellow"/>
              </w:rPr>
            </w:rPrChange>
          </w:rPr>
          <w:delText>Pay Group</w:delText>
        </w:r>
        <w:r w:rsidRPr="00560F58" w:rsidDel="00D8331A">
          <w:rPr>
            <w:strike/>
            <w:rPrChange w:id="1187" w:author="Author" w:date="2018-02-02T14:40:00Z">
              <w:rPr>
                <w:highlight w:val="yellow"/>
              </w:rPr>
            </w:rPrChange>
          </w:rPr>
          <w:delText xml:space="preserve"> and </w:delText>
        </w:r>
        <w:r w:rsidRPr="00560F58" w:rsidDel="00D8331A">
          <w:rPr>
            <w:rStyle w:val="SAPScreenElement"/>
            <w:strike/>
            <w:rPrChange w:id="1188" w:author="Author" w:date="2018-02-02T14:40:00Z">
              <w:rPr>
                <w:rStyle w:val="SAPScreenElement"/>
                <w:highlight w:val="yellow"/>
              </w:rPr>
            </w:rPrChange>
          </w:rPr>
          <w:delText>(Pay Component)</w:delText>
        </w:r>
        <w:r w:rsidRPr="00560F58" w:rsidDel="00D8331A">
          <w:rPr>
            <w:strike/>
            <w:rPrChange w:id="1189" w:author="Author" w:date="2018-02-02T14:40:00Z">
              <w:rPr>
                <w:highlight w:val="yellow"/>
              </w:rPr>
            </w:rPrChange>
          </w:rPr>
          <w:delText xml:space="preserve"> </w:delText>
        </w:r>
        <w:r w:rsidRPr="00560F58" w:rsidDel="00D8331A">
          <w:rPr>
            <w:rStyle w:val="SAPScreenElement"/>
            <w:strike/>
            <w:rPrChange w:id="1190" w:author="Author" w:date="2018-02-02T14:40:00Z">
              <w:rPr>
                <w:rStyle w:val="SAPScreenElement"/>
                <w:highlight w:val="yellow"/>
              </w:rPr>
            </w:rPrChange>
          </w:rPr>
          <w:delText>Frequency</w:delText>
        </w:r>
        <w:r w:rsidRPr="00560F58" w:rsidDel="00D8331A">
          <w:rPr>
            <w:strike/>
            <w:rPrChange w:id="1191" w:author="Author" w:date="2018-02-02T14:40:00Z">
              <w:rPr>
                <w:highlight w:val="yellow"/>
              </w:rPr>
            </w:rPrChange>
          </w:rPr>
          <w:delText xml:space="preserve"> fit to each other. If they do not, </w:delText>
        </w:r>
        <w:r w:rsidRPr="00560F58" w:rsidDel="00D8331A">
          <w:rPr>
            <w:rStyle w:val="SAPScreenElement"/>
            <w:strike/>
            <w:rPrChange w:id="1192" w:author="Author" w:date="2018-02-02T14:40:00Z">
              <w:rPr>
                <w:rStyle w:val="SAPScreenElement"/>
                <w:highlight w:val="yellow"/>
              </w:rPr>
            </w:rPrChange>
          </w:rPr>
          <w:delText>Pay Group</w:delText>
        </w:r>
        <w:r w:rsidRPr="00560F58" w:rsidDel="00D8331A">
          <w:rPr>
            <w:strike/>
            <w:rPrChange w:id="1193" w:author="Author" w:date="2018-02-02T14:40:00Z">
              <w:rPr>
                <w:highlight w:val="yellow"/>
              </w:rPr>
            </w:rPrChange>
          </w:rPr>
          <w:delText xml:space="preserve">, </w:delText>
        </w:r>
        <w:r w:rsidRPr="00560F58" w:rsidDel="00D8331A">
          <w:rPr>
            <w:rStyle w:val="SAPScreenElement"/>
            <w:strike/>
            <w:rPrChange w:id="1194" w:author="Author" w:date="2018-02-02T14:40:00Z">
              <w:rPr>
                <w:rStyle w:val="SAPScreenElement"/>
                <w:highlight w:val="yellow"/>
              </w:rPr>
            </w:rPrChange>
          </w:rPr>
          <w:delText>(Pay Component)</w:delText>
        </w:r>
        <w:r w:rsidRPr="00560F58" w:rsidDel="00D8331A">
          <w:rPr>
            <w:strike/>
            <w:rPrChange w:id="1195" w:author="Author" w:date="2018-02-02T14:40:00Z">
              <w:rPr>
                <w:highlight w:val="yellow"/>
              </w:rPr>
            </w:rPrChange>
          </w:rPr>
          <w:delText xml:space="preserve"> </w:delText>
        </w:r>
        <w:r w:rsidRPr="00560F58" w:rsidDel="00D8331A">
          <w:rPr>
            <w:rStyle w:val="SAPScreenElement"/>
            <w:strike/>
            <w:rPrChange w:id="1196" w:author="Author" w:date="2018-02-02T14:40:00Z">
              <w:rPr>
                <w:rStyle w:val="SAPScreenElement"/>
                <w:highlight w:val="yellow"/>
              </w:rPr>
            </w:rPrChange>
          </w:rPr>
          <w:delText>Amount</w:delText>
        </w:r>
        <w:r w:rsidRPr="00560F58" w:rsidDel="00D8331A">
          <w:rPr>
            <w:strike/>
            <w:rPrChange w:id="1197" w:author="Author" w:date="2018-02-02T14:40:00Z">
              <w:rPr>
                <w:highlight w:val="yellow"/>
              </w:rPr>
            </w:rPrChange>
          </w:rPr>
          <w:delText xml:space="preserve"> and </w:delText>
        </w:r>
        <w:r w:rsidRPr="00560F58" w:rsidDel="00D8331A">
          <w:rPr>
            <w:rStyle w:val="SAPScreenElement"/>
            <w:strike/>
            <w:rPrChange w:id="1198" w:author="Author" w:date="2018-02-02T14:40:00Z">
              <w:rPr>
                <w:rStyle w:val="SAPScreenElement"/>
                <w:highlight w:val="yellow"/>
              </w:rPr>
            </w:rPrChange>
          </w:rPr>
          <w:delText>(Pay Component)</w:delText>
        </w:r>
        <w:r w:rsidRPr="00560F58" w:rsidDel="00D8331A">
          <w:rPr>
            <w:strike/>
            <w:rPrChange w:id="1199" w:author="Author" w:date="2018-02-02T14:40:00Z">
              <w:rPr>
                <w:highlight w:val="yellow"/>
              </w:rPr>
            </w:rPrChange>
          </w:rPr>
          <w:delText xml:space="preserve"> </w:delText>
        </w:r>
        <w:r w:rsidRPr="00560F58" w:rsidDel="00D8331A">
          <w:rPr>
            <w:rStyle w:val="SAPScreenElement"/>
            <w:strike/>
            <w:rPrChange w:id="1200" w:author="Author" w:date="2018-02-02T14:40:00Z">
              <w:rPr>
                <w:rStyle w:val="SAPScreenElement"/>
                <w:highlight w:val="yellow"/>
              </w:rPr>
            </w:rPrChange>
          </w:rPr>
          <w:delText>Frequency</w:delText>
        </w:r>
        <w:r w:rsidRPr="00560F58" w:rsidDel="00D8331A">
          <w:rPr>
            <w:strike/>
            <w:rPrChange w:id="1201" w:author="Author" w:date="2018-02-02T14:40:00Z">
              <w:rPr>
                <w:highlight w:val="yellow"/>
              </w:rPr>
            </w:rPrChange>
          </w:rPr>
          <w:delText xml:space="preserve"> need to be adapted manually.</w:delText>
        </w:r>
        <w:commentRangeEnd w:id="1154"/>
        <w:r w:rsidRPr="00560F58" w:rsidDel="00D8331A">
          <w:rPr>
            <w:rStyle w:val="CommentReference"/>
            <w:rFonts w:ascii="Arial" w:eastAsia="SimSun" w:hAnsi="Arial"/>
            <w:strike/>
            <w:lang w:val="de-DE"/>
            <w:rPrChange w:id="1202" w:author="Author" w:date="2018-02-02T14:40:00Z">
              <w:rPr>
                <w:rStyle w:val="CommentReference"/>
                <w:rFonts w:ascii="Arial" w:eastAsia="SimSun" w:hAnsi="Arial"/>
                <w:lang w:val="de-DE"/>
              </w:rPr>
            </w:rPrChange>
          </w:rPr>
          <w:commentReference w:id="1154"/>
        </w:r>
        <w:commentRangeEnd w:id="1102"/>
        <w:r w:rsidR="00560F58" w:rsidDel="00D8331A">
          <w:rPr>
            <w:rStyle w:val="CommentReference"/>
            <w:rFonts w:ascii="Arial" w:eastAsia="SimSun" w:hAnsi="Arial"/>
            <w:lang w:val="de-DE"/>
          </w:rPr>
          <w:commentReference w:id="1102"/>
        </w:r>
      </w:del>
    </w:p>
    <w:p w14:paraId="68ADAE44" w14:textId="618346DB" w:rsidR="0031391C" w:rsidRPr="0080053D" w:rsidDel="00D8331A" w:rsidRDefault="0031391C">
      <w:pPr>
        <w:pStyle w:val="NoteParagraph"/>
        <w:numPr>
          <w:ilvl w:val="0"/>
          <w:numId w:val="11"/>
        </w:numPr>
        <w:ind w:left="1080"/>
        <w:rPr>
          <w:ins w:id="1203" w:author="Author" w:date="2018-02-01T10:19:00Z"/>
          <w:del w:id="1204" w:author="Author" w:date="2018-02-27T11:04:00Z"/>
          <w:strike/>
        </w:rPr>
        <w:pPrChange w:id="1205" w:author="Author" w:date="2018-02-01T10:18:00Z">
          <w:pPr>
            <w:pStyle w:val="NoteParagraph"/>
            <w:ind w:left="720"/>
          </w:pPr>
        </w:pPrChange>
      </w:pPr>
      <w:commentRangeStart w:id="1206"/>
      <w:ins w:id="1207" w:author="Author" w:date="2018-02-01T10:18:00Z">
        <w:del w:id="1208" w:author="Author" w:date="2018-02-27T11:04:00Z">
          <w:r w:rsidRPr="0080053D" w:rsidDel="00D8331A">
            <w:rPr>
              <w:rStyle w:val="SAPEmphasis"/>
              <w:strike/>
            </w:rPr>
            <w:delText>For the country DE:</w:delText>
          </w:r>
        </w:del>
      </w:ins>
      <w:ins w:id="1209" w:author="Author" w:date="2018-02-01T10:19:00Z">
        <w:del w:id="1210" w:author="Author" w:date="2018-02-27T11:04:00Z">
          <w:r w:rsidRPr="0080053D" w:rsidDel="00D8331A">
            <w:rPr>
              <w:strike/>
            </w:rPr>
            <w:delText xml:space="preserve"> if the </w:delText>
          </w:r>
          <w:r w:rsidRPr="0080053D" w:rsidDel="00D8331A">
            <w:rPr>
              <w:rStyle w:val="SAPScreenElement"/>
              <w:strike/>
            </w:rPr>
            <w:delText>FTE</w:delText>
          </w:r>
          <w:r w:rsidRPr="0080053D" w:rsidDel="00D8331A">
            <w:rPr>
              <w:strike/>
            </w:rPr>
            <w:delText xml:space="preserve"> value has been changed, the vacation entitlement of the employee also changes and needs to be adapted manually. For details, refer to test script of scope item </w:delText>
          </w:r>
          <w:r w:rsidRPr="0080053D" w:rsidDel="00D8331A">
            <w:rPr>
              <w:rFonts w:ascii="BentonSans Book Italic" w:hAnsi="BentonSans Book Italic"/>
              <w:strike/>
            </w:rPr>
            <w:delText xml:space="preserve">Request and Manage Time Off </w:delText>
          </w:r>
          <w:r w:rsidRPr="0080053D" w:rsidDel="00D8331A">
            <w:rPr>
              <w:rStyle w:val="SAPScreenElement"/>
              <w:strike/>
              <w:color w:val="auto"/>
            </w:rPr>
            <w:delText>(FJ7)</w:delText>
          </w:r>
          <w:r w:rsidRPr="0080053D" w:rsidDel="00D8331A">
            <w:rPr>
              <w:strike/>
            </w:rPr>
            <w:delText xml:space="preserve">, process step </w:delText>
          </w:r>
          <w:r w:rsidRPr="0080053D" w:rsidDel="00D8331A">
            <w:rPr>
              <w:rFonts w:ascii="BentonSans Book Italic" w:hAnsi="BentonSans Book Italic"/>
              <w:strike/>
            </w:rPr>
            <w:delText>Adjusting Employee Time Accounts Manually</w:delText>
          </w:r>
          <w:r w:rsidRPr="0080053D" w:rsidDel="00D8331A">
            <w:rPr>
              <w:strike/>
            </w:rPr>
            <w:delText>.</w:delText>
          </w:r>
        </w:del>
      </w:ins>
      <w:commentRangeEnd w:id="1206"/>
      <w:del w:id="1211" w:author="Author" w:date="2018-02-27T11:04:00Z">
        <w:r w:rsidR="0080053D" w:rsidDel="00D8331A">
          <w:rPr>
            <w:rStyle w:val="CommentReference"/>
            <w:rFonts w:ascii="Arial" w:eastAsia="SimSun" w:hAnsi="Arial"/>
            <w:lang w:val="de-DE"/>
          </w:rPr>
          <w:commentReference w:id="1206"/>
        </w:r>
      </w:del>
    </w:p>
    <w:p w14:paraId="0A6D84DA" w14:textId="2227CF9C" w:rsidR="0031391C" w:rsidRPr="0080053D" w:rsidDel="00D8331A" w:rsidRDefault="0031391C">
      <w:pPr>
        <w:pStyle w:val="NoteParagraph"/>
        <w:numPr>
          <w:ilvl w:val="0"/>
          <w:numId w:val="11"/>
        </w:numPr>
        <w:ind w:left="1080"/>
        <w:rPr>
          <w:ins w:id="1212" w:author="Author" w:date="2018-02-01T10:20:00Z"/>
          <w:del w:id="1213" w:author="Author" w:date="2018-02-27T11:04:00Z"/>
          <w:strike/>
        </w:rPr>
        <w:pPrChange w:id="1214" w:author="Author" w:date="2018-02-01T10:18:00Z">
          <w:pPr>
            <w:pStyle w:val="NoteParagraph"/>
            <w:ind w:left="720"/>
          </w:pPr>
        </w:pPrChange>
      </w:pPr>
      <w:commentRangeStart w:id="1215"/>
      <w:ins w:id="1216" w:author="Author" w:date="2018-02-01T10:19:00Z">
        <w:del w:id="1217" w:author="Author" w:date="2018-02-27T11:04:00Z">
          <w:r w:rsidRPr="0080053D" w:rsidDel="00D8331A">
            <w:rPr>
              <w:rStyle w:val="SAPEmphasis"/>
              <w:strike/>
            </w:rPr>
            <w:delText>For the country GB:</w:delText>
          </w:r>
        </w:del>
      </w:ins>
      <w:ins w:id="1218" w:author="Author" w:date="2018-02-01T10:20:00Z">
        <w:del w:id="1219" w:author="Author" w:date="2018-02-27T11:04:00Z">
          <w:r w:rsidRPr="0080053D" w:rsidDel="00D8331A">
            <w:rPr>
              <w:strike/>
            </w:rPr>
            <w:delText xml:space="preserve"> if the value of field </w:delText>
          </w:r>
          <w:r w:rsidRPr="0080053D" w:rsidDel="00D8331A">
            <w:rPr>
              <w:rStyle w:val="SAPScreenElement"/>
              <w:strike/>
            </w:rPr>
            <w:delText>FTE</w:delText>
          </w:r>
          <w:r w:rsidRPr="0080053D" w:rsidDel="00D8331A">
            <w:rPr>
              <w:strike/>
            </w:rPr>
            <w:delText xml:space="preserve"> becomes less than </w:delText>
          </w:r>
          <w:r w:rsidRPr="0080053D" w:rsidDel="00D8331A">
            <w:rPr>
              <w:rStyle w:val="SAPUserEntry"/>
              <w:strike/>
            </w:rPr>
            <w:delText>1</w:delText>
          </w:r>
          <w:r w:rsidRPr="0080053D" w:rsidDel="00D8331A">
            <w:rPr>
              <w:strike/>
            </w:rPr>
            <w:delText xml:space="preserve">, the annual holiday is adapted automatically based on a recalculation rule. For more details on this rule, refer to configuration guide of building block </w:delText>
          </w:r>
          <w:r w:rsidRPr="0080053D" w:rsidDel="00D8331A">
            <w:rPr>
              <w:b/>
              <w:strike/>
            </w:rPr>
            <w:delText>FK4(GB)</w:delText>
          </w:r>
          <w:r w:rsidRPr="0080053D" w:rsidDel="00D8331A">
            <w:rPr>
              <w:strike/>
            </w:rPr>
            <w:delText xml:space="preserve">, where in chapter </w:delText>
          </w:r>
          <w:r w:rsidRPr="0080053D" w:rsidDel="00D8331A">
            <w:rPr>
              <w:rStyle w:val="SAPScreenElement"/>
              <w:strike/>
              <w:color w:val="auto"/>
            </w:rPr>
            <w:delText>Preparation / Prerequisites</w:delText>
          </w:r>
          <w:r w:rsidRPr="0080053D" w:rsidDel="00D8331A">
            <w:rPr>
              <w:strike/>
            </w:rPr>
            <w:delText xml:space="preserve"> the reference to the appropriate </w:delText>
          </w:r>
          <w:r w:rsidRPr="0080053D" w:rsidDel="00D8331A">
            <w:rPr>
              <w:rStyle w:val="SAPScreenElement"/>
              <w:strike/>
              <w:color w:val="auto"/>
            </w:rPr>
            <w:delText>Time Off</w:delText>
          </w:r>
          <w:r w:rsidRPr="0080053D" w:rsidDel="00D8331A">
            <w:rPr>
              <w:strike/>
            </w:rPr>
            <w:delText xml:space="preserve"> workbook is given.</w:delText>
          </w:r>
        </w:del>
      </w:ins>
      <w:commentRangeEnd w:id="1215"/>
      <w:del w:id="1220" w:author="Author" w:date="2018-02-27T11:04:00Z">
        <w:r w:rsidR="0080053D" w:rsidDel="00D8331A">
          <w:rPr>
            <w:rStyle w:val="CommentReference"/>
            <w:rFonts w:ascii="Arial" w:eastAsia="SimSun" w:hAnsi="Arial"/>
            <w:lang w:val="de-DE"/>
          </w:rPr>
          <w:commentReference w:id="1215"/>
        </w:r>
      </w:del>
    </w:p>
    <w:p w14:paraId="7BED5126" w14:textId="45410731" w:rsidR="0031391C" w:rsidRPr="00560F58" w:rsidDel="00D8331A" w:rsidRDefault="0031391C">
      <w:pPr>
        <w:pStyle w:val="NoteParagraph"/>
        <w:numPr>
          <w:ilvl w:val="0"/>
          <w:numId w:val="11"/>
        </w:numPr>
        <w:ind w:left="1080"/>
        <w:rPr>
          <w:del w:id="1221" w:author="Author" w:date="2018-02-27T11:04:00Z"/>
          <w:strike/>
          <w:rPrChange w:id="1222" w:author="Author" w:date="2018-02-02T14:40:00Z">
            <w:rPr>
              <w:del w:id="1223" w:author="Author" w:date="2018-02-27T11:04:00Z"/>
            </w:rPr>
          </w:rPrChange>
        </w:rPr>
        <w:pPrChange w:id="1224" w:author="Author" w:date="2018-02-01T10:20:00Z">
          <w:pPr>
            <w:pStyle w:val="NoteParagraph"/>
            <w:ind w:left="720"/>
          </w:pPr>
        </w:pPrChange>
      </w:pPr>
      <w:commentRangeStart w:id="1225"/>
      <w:ins w:id="1226" w:author="Author" w:date="2018-02-01T10:20:00Z">
        <w:del w:id="1227" w:author="Author" w:date="2018-02-27T11:04:00Z">
          <w:r w:rsidRPr="00560F58" w:rsidDel="00D8331A">
            <w:rPr>
              <w:rStyle w:val="SAPEmphasis"/>
              <w:strike/>
              <w:rPrChange w:id="1228" w:author="Author" w:date="2018-02-02T14:40:00Z">
                <w:rPr>
                  <w:rStyle w:val="SAPEmphasis"/>
                </w:rPr>
              </w:rPrChange>
            </w:rPr>
            <w:delText xml:space="preserve">For the countries FR and US: </w:delText>
          </w:r>
          <w:r w:rsidRPr="00560F58" w:rsidDel="00D8331A">
            <w:rPr>
              <w:strike/>
              <w:rPrChange w:id="1229" w:author="Author" w:date="2018-02-02T14:40:00Z">
                <w:rPr/>
              </w:rPrChange>
            </w:rPr>
            <w:delText xml:space="preserve">if the value of field </w:delText>
          </w:r>
          <w:r w:rsidRPr="00560F58" w:rsidDel="00D8331A">
            <w:rPr>
              <w:rStyle w:val="SAPScreenElement"/>
              <w:strike/>
              <w:rPrChange w:id="1230" w:author="Author" w:date="2018-02-02T14:40:00Z">
                <w:rPr>
                  <w:rStyle w:val="SAPScreenElement"/>
                </w:rPr>
              </w:rPrChange>
            </w:rPr>
            <w:delText>FTE</w:delText>
          </w:r>
          <w:r w:rsidRPr="00560F58" w:rsidDel="00D8331A">
            <w:rPr>
              <w:strike/>
              <w:rPrChange w:id="1231" w:author="Author" w:date="2018-02-02T14:40:00Z">
                <w:rPr/>
              </w:rPrChange>
            </w:rPr>
            <w:delText xml:space="preserve"> becomes less than </w:delText>
          </w:r>
          <w:r w:rsidRPr="00560F58" w:rsidDel="00D8331A">
            <w:rPr>
              <w:rStyle w:val="SAPUserEntry"/>
              <w:strike/>
              <w:rPrChange w:id="1232" w:author="Author" w:date="2018-02-02T14:40:00Z">
                <w:rPr>
                  <w:rStyle w:val="SAPUserEntry"/>
                </w:rPr>
              </w:rPrChange>
            </w:rPr>
            <w:delText>1</w:delText>
          </w:r>
          <w:r w:rsidRPr="00560F58" w:rsidDel="00D8331A">
            <w:rPr>
              <w:strike/>
              <w:rPrChange w:id="1233" w:author="Author" w:date="2018-02-02T14:40:00Z">
                <w:rPr/>
              </w:rPrChange>
            </w:rPr>
            <w:delText xml:space="preserve">, the vacation entitlement also decreases and has to be adjusted manually. </w:delText>
          </w:r>
          <w:r w:rsidRPr="00560F58" w:rsidDel="00D8331A">
            <w:rPr>
              <w:rStyle w:val="CommentReference"/>
              <w:rFonts w:ascii="Arial" w:eastAsia="SimSun" w:hAnsi="Arial"/>
              <w:strike/>
              <w:lang w:val="de-DE"/>
              <w:rPrChange w:id="1234" w:author="Author" w:date="2018-02-02T14:40:00Z">
                <w:rPr>
                  <w:rStyle w:val="CommentReference"/>
                  <w:rFonts w:ascii="Arial" w:eastAsia="SimSun" w:hAnsi="Arial"/>
                  <w:lang w:val="de-DE"/>
                </w:rPr>
              </w:rPrChange>
            </w:rPr>
            <w:commentReference w:id="1235"/>
          </w:r>
        </w:del>
      </w:ins>
      <w:commentRangeEnd w:id="1225"/>
      <w:del w:id="1236" w:author="Author" w:date="2018-02-27T11:04:00Z">
        <w:r w:rsidR="00560F58" w:rsidDel="00D8331A">
          <w:rPr>
            <w:rStyle w:val="CommentReference"/>
            <w:rFonts w:ascii="Arial" w:eastAsia="SimSun" w:hAnsi="Arial"/>
            <w:lang w:val="de-DE"/>
          </w:rPr>
          <w:commentReference w:id="1225"/>
        </w:r>
      </w:del>
    </w:p>
    <w:p w14:paraId="66A2EF95" w14:textId="1F1A6F89" w:rsidR="008D1821" w:rsidRPr="008D1821" w:rsidDel="0031391C" w:rsidRDefault="008D1821" w:rsidP="008D1821">
      <w:pPr>
        <w:pStyle w:val="SAPNoteHeading"/>
        <w:spacing w:before="60"/>
        <w:ind w:left="720"/>
        <w:rPr>
          <w:del w:id="1237" w:author="Author" w:date="2018-02-01T10:20:00Z"/>
          <w:highlight w:val="yellow"/>
        </w:rPr>
      </w:pPr>
      <w:commentRangeStart w:id="1238"/>
      <w:del w:id="1239" w:author="Author" w:date="2018-02-01T10:20:00Z">
        <w:r w:rsidRPr="008D1821" w:rsidDel="0031391C">
          <w:rPr>
            <w:noProof/>
            <w:highlight w:val="yellow"/>
          </w:rPr>
          <w:drawing>
            <wp:inline distT="0" distB="0" distL="0" distR="0" wp14:anchorId="2D491F63" wp14:editId="6945D4C1">
              <wp:extent cx="228600" cy="228600"/>
              <wp:effectExtent l="0" t="0" r="0" b="0"/>
              <wp:docPr id="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D1821" w:rsidDel="0031391C">
          <w:rPr>
            <w:highlight w:val="yellow"/>
          </w:rPr>
          <w:delText>Note</w:delText>
        </w:r>
      </w:del>
    </w:p>
    <w:p w14:paraId="13CE144D" w14:textId="43EEABD7" w:rsidR="008D1821" w:rsidRPr="008D1821" w:rsidDel="0031391C" w:rsidRDefault="008D1821" w:rsidP="008D1821">
      <w:pPr>
        <w:pStyle w:val="NoteParagraph"/>
        <w:ind w:left="720"/>
        <w:rPr>
          <w:del w:id="1240" w:author="Author" w:date="2018-02-01T10:20:00Z"/>
          <w:highlight w:val="yellow"/>
        </w:rPr>
      </w:pPr>
      <w:del w:id="1241" w:author="Author" w:date="2018-02-01T10:20:00Z">
        <w:r w:rsidRPr="008D1821" w:rsidDel="0031391C">
          <w:rPr>
            <w:rStyle w:val="SAPEmphasis"/>
            <w:highlight w:val="yellow"/>
          </w:rPr>
          <w:delText>In case the Time Off content has been implemented in your Employee Central instance</w:delText>
        </w:r>
        <w:r w:rsidRPr="008D1821" w:rsidDel="0031391C">
          <w:rPr>
            <w:highlight w:val="yellow"/>
          </w:rPr>
          <w:delText xml:space="preserve">, if the value of field </w:delText>
        </w:r>
        <w:r w:rsidRPr="008D1821" w:rsidDel="0031391C">
          <w:rPr>
            <w:rStyle w:val="SAPScreenElement"/>
            <w:highlight w:val="yellow"/>
          </w:rPr>
          <w:delText>FTE</w:delText>
        </w:r>
        <w:r w:rsidRPr="008D1821" w:rsidDel="0031391C">
          <w:rPr>
            <w:highlight w:val="yellow"/>
          </w:rPr>
          <w:delText xml:space="preserve"> becomes less than </w:delText>
        </w:r>
        <w:r w:rsidRPr="008D1821" w:rsidDel="0031391C">
          <w:rPr>
            <w:rStyle w:val="SAPUserEntry"/>
            <w:highlight w:val="yellow"/>
          </w:rPr>
          <w:delText>1</w:delText>
        </w:r>
        <w:r w:rsidRPr="008D1821" w:rsidDel="0031391C">
          <w:rPr>
            <w:highlight w:val="yellow"/>
          </w:rPr>
          <w:delText xml:space="preserve">, the annual holiday is adapted automatically based on a recalculation rule. For more details on this rule, refer to configuration guide of building block </w:delText>
        </w:r>
        <w:r w:rsidRPr="008D1821" w:rsidDel="0031391C">
          <w:rPr>
            <w:b/>
            <w:highlight w:val="yellow"/>
          </w:rPr>
          <w:delText>FK4(GB)</w:delText>
        </w:r>
        <w:r w:rsidRPr="008D1821" w:rsidDel="0031391C">
          <w:rPr>
            <w:highlight w:val="yellow"/>
          </w:rPr>
          <w:delText xml:space="preserve">, where in chapter </w:delText>
        </w:r>
        <w:r w:rsidRPr="008D1821" w:rsidDel="0031391C">
          <w:rPr>
            <w:rStyle w:val="SAPScreenElement"/>
            <w:color w:val="auto"/>
            <w:highlight w:val="yellow"/>
          </w:rPr>
          <w:delText>Preparation / Prerequisites</w:delText>
        </w:r>
        <w:r w:rsidRPr="008D1821" w:rsidDel="0031391C">
          <w:rPr>
            <w:highlight w:val="yellow"/>
          </w:rPr>
          <w:delText xml:space="preserve"> the reference to the appropriate </w:delText>
        </w:r>
        <w:r w:rsidRPr="008D1821" w:rsidDel="0031391C">
          <w:rPr>
            <w:rStyle w:val="SAPScreenElement"/>
            <w:color w:val="auto"/>
            <w:highlight w:val="yellow"/>
          </w:rPr>
          <w:delText>Time Off</w:delText>
        </w:r>
        <w:r w:rsidRPr="008D1821" w:rsidDel="0031391C">
          <w:rPr>
            <w:highlight w:val="yellow"/>
          </w:rPr>
          <w:delText xml:space="preserve"> workbook is given.</w:delText>
        </w:r>
      </w:del>
    </w:p>
    <w:p w14:paraId="63ED9A66" w14:textId="1EB6B837" w:rsidR="008D1821" w:rsidDel="0031391C" w:rsidRDefault="008D1821" w:rsidP="008D1821">
      <w:pPr>
        <w:pStyle w:val="NoteParagraph"/>
        <w:ind w:left="720"/>
        <w:rPr>
          <w:del w:id="1242" w:author="Author" w:date="2018-02-01T10:20:00Z"/>
        </w:rPr>
      </w:pPr>
      <w:del w:id="1243" w:author="Author" w:date="2018-02-01T10:20:00Z">
        <w:r w:rsidRPr="008D1821" w:rsidDel="0031391C">
          <w:rPr>
            <w:highlight w:val="yellow"/>
          </w:rPr>
          <w:delText xml:space="preserve">A change of the value of field </w:delText>
        </w:r>
        <w:r w:rsidRPr="008D1821" w:rsidDel="0031391C">
          <w:rPr>
            <w:rStyle w:val="SAPScreenElement"/>
            <w:highlight w:val="yellow"/>
          </w:rPr>
          <w:delText>FTE</w:delText>
        </w:r>
        <w:r w:rsidRPr="008D1821" w:rsidDel="0031391C">
          <w:rPr>
            <w:highlight w:val="yellow"/>
          </w:rPr>
          <w:delText xml:space="preserve"> has impact also on the compensation information of the employee; the existing pay components(s) might be updated automatically.  It needs to be verified if the suggested values for </w:delText>
        </w:r>
        <w:r w:rsidRPr="008D1821" w:rsidDel="0031391C">
          <w:rPr>
            <w:rStyle w:val="SAPScreenElement"/>
            <w:highlight w:val="yellow"/>
          </w:rPr>
          <w:delText>Pay Group</w:delText>
        </w:r>
        <w:r w:rsidRPr="008D1821" w:rsidDel="0031391C">
          <w:rPr>
            <w:highlight w:val="yellow"/>
          </w:rPr>
          <w:delText xml:space="preserve"> and </w:delText>
        </w:r>
        <w:r w:rsidRPr="008D1821" w:rsidDel="0031391C">
          <w:rPr>
            <w:rStyle w:val="SAPScreenElement"/>
            <w:highlight w:val="yellow"/>
          </w:rPr>
          <w:delText>(Pay Component)</w:delText>
        </w:r>
        <w:r w:rsidRPr="008D1821" w:rsidDel="0031391C">
          <w:rPr>
            <w:highlight w:val="yellow"/>
          </w:rPr>
          <w:delText xml:space="preserve"> </w:delText>
        </w:r>
        <w:r w:rsidRPr="008D1821" w:rsidDel="0031391C">
          <w:rPr>
            <w:rStyle w:val="SAPScreenElement"/>
            <w:highlight w:val="yellow"/>
          </w:rPr>
          <w:delText>Frequency</w:delText>
        </w:r>
        <w:r w:rsidRPr="008D1821" w:rsidDel="0031391C">
          <w:rPr>
            <w:highlight w:val="yellow"/>
          </w:rPr>
          <w:delText xml:space="preserve"> fit to each other. If they do not, </w:delText>
        </w:r>
        <w:r w:rsidRPr="008D1821" w:rsidDel="0031391C">
          <w:rPr>
            <w:rStyle w:val="SAPScreenElement"/>
            <w:highlight w:val="yellow"/>
          </w:rPr>
          <w:delText>Pay Group</w:delText>
        </w:r>
        <w:r w:rsidRPr="008D1821" w:rsidDel="0031391C">
          <w:rPr>
            <w:highlight w:val="yellow"/>
          </w:rPr>
          <w:delText xml:space="preserve">, </w:delText>
        </w:r>
        <w:r w:rsidRPr="008D1821" w:rsidDel="0031391C">
          <w:rPr>
            <w:rStyle w:val="SAPScreenElement"/>
            <w:highlight w:val="yellow"/>
          </w:rPr>
          <w:delText>(Pay Component)</w:delText>
        </w:r>
        <w:r w:rsidRPr="008D1821" w:rsidDel="0031391C">
          <w:rPr>
            <w:highlight w:val="yellow"/>
          </w:rPr>
          <w:delText xml:space="preserve"> </w:delText>
        </w:r>
        <w:r w:rsidRPr="008D1821" w:rsidDel="0031391C">
          <w:rPr>
            <w:rStyle w:val="SAPScreenElement"/>
            <w:highlight w:val="yellow"/>
          </w:rPr>
          <w:delText>Amount</w:delText>
        </w:r>
        <w:r w:rsidRPr="008D1821" w:rsidDel="0031391C">
          <w:rPr>
            <w:highlight w:val="yellow"/>
          </w:rPr>
          <w:delText xml:space="preserve"> and </w:delText>
        </w:r>
        <w:r w:rsidRPr="008D1821" w:rsidDel="0031391C">
          <w:rPr>
            <w:rStyle w:val="SAPScreenElement"/>
            <w:highlight w:val="yellow"/>
          </w:rPr>
          <w:delText>(Pay Component)</w:delText>
        </w:r>
        <w:r w:rsidRPr="008D1821" w:rsidDel="0031391C">
          <w:rPr>
            <w:highlight w:val="yellow"/>
          </w:rPr>
          <w:delText xml:space="preserve"> </w:delText>
        </w:r>
        <w:r w:rsidRPr="008D1821" w:rsidDel="0031391C">
          <w:rPr>
            <w:rStyle w:val="SAPScreenElement"/>
            <w:highlight w:val="yellow"/>
          </w:rPr>
          <w:delText>Frequency</w:delText>
        </w:r>
        <w:r w:rsidRPr="008D1821" w:rsidDel="0031391C">
          <w:rPr>
            <w:highlight w:val="yellow"/>
          </w:rPr>
          <w:delText xml:space="preserve"> need to be adapted manually.</w:delText>
        </w:r>
        <w:commentRangeEnd w:id="1238"/>
        <w:r w:rsidDel="0031391C">
          <w:rPr>
            <w:rStyle w:val="CommentReference"/>
            <w:rFonts w:ascii="Arial" w:eastAsia="SimSun" w:hAnsi="Arial"/>
            <w:lang w:val="de-DE"/>
          </w:rPr>
          <w:commentReference w:id="1238"/>
        </w:r>
      </w:del>
    </w:p>
    <w:p w14:paraId="18E1182B" w14:textId="4DDA0943" w:rsidR="00115428" w:rsidRPr="00115428" w:rsidDel="0031391C" w:rsidRDefault="00115428" w:rsidP="00115428">
      <w:pPr>
        <w:pStyle w:val="SAPNoteHeading"/>
        <w:ind w:left="720"/>
        <w:rPr>
          <w:del w:id="1244" w:author="Author" w:date="2018-02-01T10:20:00Z"/>
          <w:highlight w:val="yellow"/>
        </w:rPr>
      </w:pPr>
      <w:commentRangeStart w:id="1245"/>
      <w:del w:id="1246" w:author="Author" w:date="2018-02-01T10:20:00Z">
        <w:r w:rsidRPr="00115428" w:rsidDel="0031391C">
          <w:rPr>
            <w:noProof/>
            <w:highlight w:val="yellow"/>
          </w:rPr>
          <w:drawing>
            <wp:inline distT="0" distB="0" distL="0" distR="0" wp14:anchorId="6ACB3929" wp14:editId="115CD6F4">
              <wp:extent cx="228600" cy="228600"/>
              <wp:effectExtent l="0" t="0" r="0" b="0"/>
              <wp:docPr id="2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428" w:rsidDel="0031391C">
          <w:rPr>
            <w:highlight w:val="yellow"/>
          </w:rPr>
          <w:delText>Note</w:delText>
        </w:r>
        <w:commentRangeEnd w:id="1245"/>
        <w:r w:rsidDel="0031391C">
          <w:rPr>
            <w:rStyle w:val="CommentReference"/>
            <w:rFonts w:ascii="Arial" w:eastAsia="SimSun" w:hAnsi="Arial"/>
            <w:color w:val="auto"/>
            <w:lang w:val="de-DE"/>
          </w:rPr>
          <w:commentReference w:id="1245"/>
        </w:r>
      </w:del>
    </w:p>
    <w:p w14:paraId="0E68EFFB" w14:textId="2EECD8B7" w:rsidR="00115428" w:rsidRPr="007E2715" w:rsidDel="0031391C" w:rsidRDefault="00115428" w:rsidP="00115428">
      <w:pPr>
        <w:pStyle w:val="NoteParagraph"/>
        <w:ind w:left="720"/>
        <w:rPr>
          <w:del w:id="1247" w:author="Author" w:date="2018-02-01T10:20:00Z"/>
        </w:rPr>
      </w:pPr>
      <w:del w:id="1248" w:author="Author" w:date="2018-02-01T10:20:00Z">
        <w:r w:rsidRPr="00115428" w:rsidDel="0031391C">
          <w:rPr>
            <w:rStyle w:val="SAPEmphasis"/>
            <w:highlight w:val="yellow"/>
          </w:rPr>
          <w:delText>In case the Time Off content has been implemented in your Employee Central instance</w:delText>
        </w:r>
        <w:r w:rsidRPr="00115428" w:rsidDel="0031391C">
          <w:rPr>
            <w:highlight w:val="yellow"/>
          </w:rPr>
          <w:delText xml:space="preserve">, if the </w:delText>
        </w:r>
        <w:r w:rsidRPr="00115428" w:rsidDel="0031391C">
          <w:rPr>
            <w:rStyle w:val="SAPScreenElement"/>
            <w:highlight w:val="yellow"/>
          </w:rPr>
          <w:delText>FTE</w:delText>
        </w:r>
        <w:r w:rsidRPr="00115428" w:rsidDel="0031391C">
          <w:rPr>
            <w:highlight w:val="yellow"/>
          </w:rPr>
          <w:delText xml:space="preserve"> value has been changed, the vacation entitlement of the employee also changes and needs to be adapted manually. For details, refer to test script of scope item </w:delText>
        </w:r>
        <w:r w:rsidRPr="00115428" w:rsidDel="0031391C">
          <w:rPr>
            <w:rFonts w:ascii="BentonSans Book Italic" w:hAnsi="BentonSans Book Italic"/>
            <w:highlight w:val="yellow"/>
          </w:rPr>
          <w:delText xml:space="preserve">Request and Manage Time Off </w:delText>
        </w:r>
        <w:r w:rsidRPr="00115428" w:rsidDel="0031391C">
          <w:rPr>
            <w:rStyle w:val="SAPScreenElement"/>
            <w:color w:val="auto"/>
            <w:highlight w:val="yellow"/>
          </w:rPr>
          <w:delText>(FJ7)</w:delText>
        </w:r>
        <w:r w:rsidRPr="00115428" w:rsidDel="0031391C">
          <w:rPr>
            <w:highlight w:val="yellow"/>
          </w:rPr>
          <w:delText xml:space="preserve">, process step </w:delText>
        </w:r>
        <w:r w:rsidRPr="00115428" w:rsidDel="0031391C">
          <w:rPr>
            <w:rFonts w:ascii="BentonSans Book Italic" w:hAnsi="BentonSans Book Italic"/>
            <w:highlight w:val="yellow"/>
          </w:rPr>
          <w:delText>Adjusting Employee Time Accounts Manually</w:delText>
        </w:r>
        <w:r w:rsidRPr="00115428" w:rsidDel="0031391C">
          <w:rPr>
            <w:highlight w:val="yellow"/>
          </w:rPr>
          <w:delText>.</w:delText>
        </w:r>
      </w:del>
    </w:p>
    <w:p w14:paraId="65AD2857" w14:textId="15367D3E" w:rsidR="00115428" w:rsidRPr="000915E0" w:rsidDel="0031391C" w:rsidRDefault="00115428" w:rsidP="008D1821">
      <w:pPr>
        <w:pStyle w:val="NoteParagraph"/>
        <w:ind w:left="720"/>
        <w:rPr>
          <w:del w:id="1249" w:author="Author" w:date="2018-02-01T10:20:00Z"/>
        </w:rPr>
      </w:pPr>
    </w:p>
    <w:p w14:paraId="312630B9" w14:textId="2EB6B67D" w:rsidR="008D1821" w:rsidRPr="005F7A67" w:rsidDel="0031391C" w:rsidRDefault="008D1821" w:rsidP="0092107C">
      <w:pPr>
        <w:pStyle w:val="NoteParagraph"/>
        <w:ind w:left="720"/>
        <w:rPr>
          <w:del w:id="1250" w:author="Author" w:date="2018-02-01T10:20:00Z"/>
        </w:rPr>
      </w:pPr>
    </w:p>
    <w:p w14:paraId="587694B3" w14:textId="77777777" w:rsidR="00F97E6C" w:rsidRPr="005F7A67" w:rsidRDefault="00F97E6C" w:rsidP="00115BCD">
      <w:pPr>
        <w:pStyle w:val="NoteParagraph"/>
        <w:ind w:left="720"/>
      </w:pPr>
    </w:p>
    <w:p w14:paraId="10AC64F6" w14:textId="77777777" w:rsidR="00A864C5" w:rsidRPr="005F7A67" w:rsidRDefault="00604E14" w:rsidP="00115BCD">
      <w:pPr>
        <w:pStyle w:val="SAPNoteHeading"/>
        <w:ind w:left="720"/>
      </w:pPr>
      <w:r w:rsidRPr="005F7A67">
        <w:rPr>
          <w:noProof/>
        </w:rPr>
        <w:drawing>
          <wp:inline distT="0" distB="0" distL="0" distR="0" wp14:anchorId="0AF863F3" wp14:editId="761F22B0">
            <wp:extent cx="228600" cy="2286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864C5" w:rsidRPr="005F7A67">
        <w:t> Caution</w:t>
      </w:r>
    </w:p>
    <w:p w14:paraId="40A9F81A" w14:textId="3E16E3C1" w:rsidR="00B33CDC" w:rsidRPr="005F7A67" w:rsidRDefault="00FD3FBC" w:rsidP="00115BCD">
      <w:pPr>
        <w:ind w:left="720"/>
        <w:rPr>
          <w:rFonts w:ascii="BentonSans Book Italic" w:hAnsi="BentonSans Book Italic"/>
        </w:rPr>
      </w:pPr>
      <w:r w:rsidRPr="005F7A67">
        <w:rPr>
          <w:b/>
          <w:u w:val="single"/>
        </w:rPr>
        <w:t>Only in case integration with Employee Central</w:t>
      </w:r>
      <w:r w:rsidR="00A864C5" w:rsidRPr="005F7A67">
        <w:rPr>
          <w:b/>
          <w:u w:val="single"/>
        </w:rPr>
        <w:t xml:space="preserve"> Payroll is in place</w:t>
      </w:r>
      <w:r w:rsidR="00A864C5" w:rsidRPr="005F7A67">
        <w:t>, the job change is replicated to E</w:t>
      </w:r>
      <w:r w:rsidRPr="005F7A67">
        <w:t xml:space="preserve">mployee </w:t>
      </w:r>
      <w:r w:rsidR="00A864C5" w:rsidRPr="005F7A67">
        <w:t>C</w:t>
      </w:r>
      <w:r w:rsidRPr="005F7A67">
        <w:t>entral</w:t>
      </w:r>
      <w:r w:rsidR="00A864C5" w:rsidRPr="005F7A67">
        <w:t xml:space="preserve"> Payroll</w:t>
      </w:r>
      <w:r w:rsidR="00B33CDC" w:rsidRPr="005F7A67">
        <w:t xml:space="preserve">. In order to check the correctness of the replicated data, proceed as described in test script of scope item </w:t>
      </w:r>
      <w:r w:rsidR="00D947A2"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00D947A2" w:rsidRPr="005F7A67">
        <w:rPr>
          <w:rFonts w:ascii="BentonSans Book Italic" w:hAnsi="BentonSans Book Italic"/>
        </w:rPr>
        <w:t>SuccessF</w:t>
      </w:r>
      <w:r w:rsidR="00E35F75" w:rsidRPr="005F7A67">
        <w:rPr>
          <w:rFonts w:ascii="BentonSans Book Italic" w:hAnsi="BentonSans Book Italic"/>
        </w:rPr>
        <w:t xml:space="preserve">actors Employee Central Payroll </w:t>
      </w:r>
      <w:r w:rsidR="00B33CDC" w:rsidRPr="005F7A67">
        <w:rPr>
          <w:rStyle w:val="SAPScreenElement"/>
          <w:color w:val="auto"/>
        </w:rPr>
        <w:t>(15O)</w:t>
      </w:r>
      <w:r w:rsidR="00B33CDC" w:rsidRPr="005F7A67">
        <w:t>.</w:t>
      </w:r>
    </w:p>
    <w:p w14:paraId="539FC2E7" w14:textId="00161AF7" w:rsidR="000D61A7" w:rsidRPr="005F7A67" w:rsidRDefault="000D61A7" w:rsidP="00CF22BD">
      <w:pPr>
        <w:pStyle w:val="Heading3"/>
      </w:pPr>
      <w:bookmarkStart w:id="1251" w:name="_Toc434390660"/>
      <w:bookmarkStart w:id="1252" w:name="_Toc434391284"/>
      <w:bookmarkStart w:id="1253" w:name="_Toc434391458"/>
      <w:bookmarkStart w:id="1254" w:name="_Toc434582425"/>
      <w:bookmarkStart w:id="1255" w:name="_Toc434596045"/>
      <w:bookmarkStart w:id="1256" w:name="_Toc434675405"/>
      <w:bookmarkStart w:id="1257" w:name="_Toc435002775"/>
      <w:bookmarkStart w:id="1258" w:name="_Toc435301395"/>
      <w:bookmarkStart w:id="1259" w:name="_Toc435342014"/>
      <w:bookmarkStart w:id="1260" w:name="_Toc435348471"/>
      <w:bookmarkStart w:id="1261" w:name="_Toc435348840"/>
      <w:bookmarkStart w:id="1262" w:name="_Toc436297333"/>
      <w:bookmarkStart w:id="1263" w:name="_Toc436298236"/>
      <w:bookmarkStart w:id="1264" w:name="_Toc436299947"/>
      <w:bookmarkStart w:id="1265" w:name="_Toc436394129"/>
      <w:bookmarkStart w:id="1266" w:name="_Toc507492089"/>
      <w:bookmarkStart w:id="1267" w:name="_Toc421516475"/>
      <w:bookmarkStart w:id="1268" w:name="_Toc394476089"/>
      <w:bookmarkStart w:id="1269" w:name="_Toc410684951"/>
      <w:bookmarkStart w:id="1270" w:name="_Ref406756766"/>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r w:rsidRPr="005F7A67">
        <w:lastRenderedPageBreak/>
        <w:t xml:space="preserve">Notifying </w:t>
      </w:r>
      <w:r w:rsidR="00CF22BD" w:rsidRPr="005F7A67">
        <w:t xml:space="preserve">Line Manager </w:t>
      </w:r>
      <w:r w:rsidRPr="005F7A67">
        <w:t>and Employee about Job Change Completion (process step outside software)</w:t>
      </w:r>
      <w:bookmarkEnd w:id="1266"/>
    </w:p>
    <w:p w14:paraId="3305005E" w14:textId="77777777" w:rsidR="00503A01" w:rsidRPr="005F7A67" w:rsidRDefault="00503A01" w:rsidP="00DB1C15">
      <w:pPr>
        <w:pStyle w:val="SAPKeyblockTitle"/>
      </w:pPr>
      <w:r w:rsidRPr="005F7A67">
        <w:t>Purpose</w:t>
      </w:r>
    </w:p>
    <w:p w14:paraId="61EBF7EE" w14:textId="2325E719" w:rsidR="000D61A7" w:rsidRPr="005F7A67" w:rsidRDefault="000D61A7" w:rsidP="000D61A7">
      <w:r w:rsidRPr="005F7A67">
        <w:t xml:space="preserve">After the job change for </w:t>
      </w:r>
      <w:r w:rsidR="00453C07" w:rsidRPr="005F7A67">
        <w:t>t</w:t>
      </w:r>
      <w:r w:rsidRPr="005F7A67">
        <w:t xml:space="preserve">he employee has been approved, the HR </w:t>
      </w:r>
      <w:r w:rsidR="00F22331" w:rsidRPr="005F7A67">
        <w:t>a</w:t>
      </w:r>
      <w:r w:rsidR="00F22331" w:rsidRPr="005F7A67">
        <w:rPr>
          <w:color w:val="000000"/>
        </w:rPr>
        <w:t>dministrator</w:t>
      </w:r>
      <w:r w:rsidR="00F22331" w:rsidRPr="005F7A67">
        <w:t xml:space="preserve"> </w:t>
      </w:r>
      <w:r w:rsidRPr="005F7A67">
        <w:t xml:space="preserve">notifies the </w:t>
      </w:r>
      <w:r w:rsidR="00CF22BD" w:rsidRPr="005F7A67">
        <w:t xml:space="preserve">line manager </w:t>
      </w:r>
      <w:r w:rsidRPr="005F7A67">
        <w:t>and the affected employee about the completion of the request. This can be done for example via email or phone call.</w:t>
      </w:r>
    </w:p>
    <w:p w14:paraId="349340E0" w14:textId="77777777" w:rsidR="000D61A7" w:rsidRPr="005F7A67" w:rsidRDefault="000D61A7" w:rsidP="000D61A7">
      <w:pPr>
        <w:pStyle w:val="Heading3"/>
      </w:pPr>
      <w:r w:rsidRPr="005F7A67">
        <w:t xml:space="preserve"> </w:t>
      </w:r>
      <w:bookmarkStart w:id="1271" w:name="_Toc507492090"/>
      <w:r w:rsidRPr="005F7A67">
        <w:t>Receiving Job Change Completion Notification (process step outside software)</w:t>
      </w:r>
      <w:bookmarkEnd w:id="1271"/>
    </w:p>
    <w:p w14:paraId="102C9BEF" w14:textId="77777777" w:rsidR="00503A01" w:rsidRPr="005F7A67" w:rsidRDefault="00503A01" w:rsidP="00DB1C15">
      <w:pPr>
        <w:pStyle w:val="SAPKeyblockTitle"/>
      </w:pPr>
      <w:r w:rsidRPr="005F7A67">
        <w:t>Purpose</w:t>
      </w:r>
    </w:p>
    <w:p w14:paraId="1A66C90A" w14:textId="0C7AD5B3" w:rsidR="000D61A7" w:rsidRDefault="000D61A7" w:rsidP="00A67A30">
      <w:r w:rsidRPr="005F7A67">
        <w:t xml:space="preserve">The </w:t>
      </w:r>
      <w:r w:rsidR="00CF22BD" w:rsidRPr="005F7A67">
        <w:t xml:space="preserve">line manager </w:t>
      </w:r>
      <w:r w:rsidRPr="005F7A67">
        <w:t xml:space="preserve">and the affected employee have received the notification from the HR </w:t>
      </w:r>
      <w:r w:rsidR="00F22331" w:rsidRPr="005F7A67">
        <w:t>a</w:t>
      </w:r>
      <w:r w:rsidR="00F22331" w:rsidRPr="005F7A67">
        <w:rPr>
          <w:color w:val="000000"/>
        </w:rPr>
        <w:t>dministrator</w:t>
      </w:r>
      <w:r w:rsidR="00F22331" w:rsidRPr="005F7A67">
        <w:t xml:space="preserve"> </w:t>
      </w:r>
      <w:r w:rsidRPr="005F7A67">
        <w:t>that the employee’s job data has changed starting an effective date.</w:t>
      </w:r>
    </w:p>
    <w:p w14:paraId="5F64E5B4" w14:textId="77777777" w:rsidR="00316188" w:rsidRDefault="00316188" w:rsidP="00A67A30"/>
    <w:p w14:paraId="4F167170" w14:textId="6EAE792D" w:rsidR="0092107C" w:rsidRPr="00336091" w:rsidRDefault="0092107C" w:rsidP="00316188">
      <w:pPr>
        <w:pStyle w:val="SAPNoteHeading"/>
        <w:ind w:left="720"/>
        <w:rPr>
          <w:ins w:id="1272" w:author="Author" w:date="2018-01-31T15:14:00Z"/>
        </w:rPr>
      </w:pPr>
      <w:r w:rsidRPr="00336091">
        <w:rPr>
          <w:noProof/>
        </w:rPr>
        <w:drawing>
          <wp:inline distT="0" distB="0" distL="0" distR="0" wp14:anchorId="2E8ACD71" wp14:editId="1DF82D23">
            <wp:extent cx="228600" cy="228600"/>
            <wp:effectExtent l="0" t="0" r="0" b="0"/>
            <wp:docPr id="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6091">
        <w:t> Caution</w:t>
      </w:r>
    </w:p>
    <w:p w14:paraId="366BB559" w14:textId="7E42220C" w:rsidR="00316188" w:rsidRPr="00F15054" w:rsidDel="00672D65" w:rsidRDefault="00316188">
      <w:pPr>
        <w:pStyle w:val="NoteParagraph"/>
        <w:ind w:left="720"/>
        <w:rPr>
          <w:ins w:id="1273" w:author="Author" w:date="2018-01-31T15:21:00Z"/>
          <w:del w:id="1274" w:author="Author" w:date="2018-02-27T10:12:00Z"/>
          <w:strike/>
          <w:rPrChange w:id="1275" w:author="Author" w:date="2018-02-27T09:21:00Z">
            <w:rPr>
              <w:ins w:id="1276" w:author="Author" w:date="2018-01-31T15:21:00Z"/>
              <w:del w:id="1277" w:author="Author" w:date="2018-02-27T10:12:00Z"/>
            </w:rPr>
          </w:rPrChange>
        </w:rPr>
        <w:pPrChange w:id="1278" w:author="Author" w:date="2018-01-31T15:14:00Z">
          <w:pPr>
            <w:pStyle w:val="SAPNoteHeading"/>
            <w:ind w:left="720"/>
          </w:pPr>
        </w:pPrChange>
      </w:pPr>
      <w:ins w:id="1279" w:author="Author" w:date="2018-01-31T15:14:00Z">
        <w:del w:id="1280" w:author="Author" w:date="2018-02-27T10:12:00Z">
          <w:r w:rsidRPr="00F15054" w:rsidDel="00672D65">
            <w:rPr>
              <w:strike/>
              <w:rPrChange w:id="1281" w:author="Author" w:date="2018-02-27T09:21:00Z">
                <w:rPr/>
              </w:rPrChange>
            </w:rPr>
            <w:delText>For most of the countries in scope of this SAP Best Practices</w:delText>
          </w:r>
        </w:del>
      </w:ins>
      <w:ins w:id="1282" w:author="Author" w:date="2018-01-31T15:15:00Z">
        <w:del w:id="1283" w:author="Author" w:date="2018-02-27T10:12:00Z">
          <w:r w:rsidRPr="00F15054" w:rsidDel="00672D65">
            <w:rPr>
              <w:strike/>
              <w:rPrChange w:id="1284" w:author="Author" w:date="2018-02-27T09:21:00Z">
                <w:rPr/>
              </w:rPrChange>
            </w:rPr>
            <w:delText xml:space="preserve"> solution, during </w:delText>
          </w:r>
        </w:del>
      </w:ins>
      <w:ins w:id="1285" w:author="Author" w:date="2018-01-31T15:16:00Z">
        <w:del w:id="1286" w:author="Author" w:date="2018-02-27T10:12:00Z">
          <w:r w:rsidRPr="00F15054" w:rsidDel="00672D65">
            <w:rPr>
              <w:strike/>
              <w:rPrChange w:id="1287" w:author="Author" w:date="2018-02-27T09:21:00Z">
                <w:rPr/>
              </w:rPrChange>
            </w:rPr>
            <w:delText xml:space="preserve">hiring or rehiring of the employee, a </w:delText>
          </w:r>
        </w:del>
      </w:ins>
      <w:ins w:id="1288" w:author="Author" w:date="2018-01-31T15:20:00Z">
        <w:del w:id="1289" w:author="Author" w:date="2018-02-27T10:12:00Z">
          <w:r w:rsidR="00F429F2" w:rsidRPr="00F15054" w:rsidDel="00672D65">
            <w:rPr>
              <w:strike/>
              <w:rPrChange w:id="1290" w:author="Author" w:date="2018-02-27T09:21:00Z">
                <w:rPr/>
              </w:rPrChange>
            </w:rPr>
            <w:delText>pay component related to</w:delText>
          </w:r>
        </w:del>
      </w:ins>
      <w:del w:id="1291" w:author="Author" w:date="2018-02-27T10:12:00Z">
        <w:r w:rsidR="00454595" w:rsidRPr="00F15054" w:rsidDel="00672D65">
          <w:rPr>
            <w:strike/>
            <w:rPrChange w:id="1292" w:author="Author" w:date="2018-02-27T09:21:00Z">
              <w:rPr/>
            </w:rPrChange>
          </w:rPr>
          <w:delText xml:space="preserve"> </w:delText>
        </w:r>
        <w:r w:rsidR="00E63540" w:rsidRPr="00F15054" w:rsidDel="00672D65">
          <w:rPr>
            <w:strike/>
            <w:rPrChange w:id="1293" w:author="Author" w:date="2018-02-27T09:21:00Z">
              <w:rPr/>
            </w:rPrChange>
          </w:rPr>
          <w:delText>basic pay</w:delText>
        </w:r>
      </w:del>
      <w:ins w:id="1294" w:author="Author" w:date="2018-01-31T15:20:00Z">
        <w:del w:id="1295" w:author="Author" w:date="2018-02-27T10:12:00Z">
          <w:r w:rsidR="00F429F2" w:rsidRPr="00F15054" w:rsidDel="00672D65">
            <w:rPr>
              <w:strike/>
              <w:rPrChange w:id="1296" w:author="Author" w:date="2018-02-27T09:21:00Z">
                <w:rPr/>
              </w:rPrChange>
            </w:rPr>
            <w:delText xml:space="preserve"> has been </w:delText>
          </w:r>
        </w:del>
      </w:ins>
      <w:ins w:id="1297" w:author="Author" w:date="2018-01-31T15:21:00Z">
        <w:del w:id="1298" w:author="Author" w:date="2018-02-27T10:12:00Z">
          <w:r w:rsidR="00F429F2" w:rsidRPr="00F15054" w:rsidDel="00672D65">
            <w:rPr>
              <w:strike/>
              <w:rPrChange w:id="1299" w:author="Author" w:date="2018-02-27T09:21:00Z">
                <w:rPr/>
              </w:rPrChange>
            </w:rPr>
            <w:delText>generated automatically with a predefined amount</w:delText>
          </w:r>
        </w:del>
      </w:ins>
      <w:del w:id="1300" w:author="Author" w:date="2018-02-27T10:12:00Z">
        <w:r w:rsidR="008B3E59" w:rsidRPr="00F15054" w:rsidDel="00672D65">
          <w:rPr>
            <w:strike/>
            <w:rPrChange w:id="1301" w:author="Author" w:date="2018-02-27T09:21:00Z">
              <w:rPr/>
            </w:rPrChange>
          </w:rPr>
          <w:delText xml:space="preserve"> </w:delText>
        </w:r>
      </w:del>
      <w:ins w:id="1302" w:author="Author" w:date="2018-01-31T15:21:00Z">
        <w:del w:id="1303" w:author="Author" w:date="2018-02-27T10:12:00Z">
          <w:r w:rsidR="008B3E59" w:rsidRPr="00F15054" w:rsidDel="00672D65">
            <w:rPr>
              <w:strike/>
              <w:rPrChange w:id="1304" w:author="Author" w:date="2018-02-27T09:21:00Z">
                <w:rPr/>
              </w:rPrChange>
            </w:rPr>
            <w:delText xml:space="preserve">from the values maintained for fields </w:delText>
          </w:r>
          <w:r w:rsidR="008B3E59" w:rsidRPr="00F15054" w:rsidDel="00672D65">
            <w:rPr>
              <w:rStyle w:val="SAPScreenElement"/>
              <w:strike/>
              <w:rPrChange w:id="1305" w:author="Author" w:date="2018-02-27T09:21:00Z">
                <w:rPr>
                  <w:rStyle w:val="SAPScreenElement"/>
                </w:rPr>
              </w:rPrChange>
            </w:rPr>
            <w:delText>Pay Scale Group</w:delText>
          </w:r>
          <w:r w:rsidR="008B3E59" w:rsidRPr="00F15054" w:rsidDel="00672D65">
            <w:rPr>
              <w:strike/>
              <w:rPrChange w:id="1306" w:author="Author" w:date="2018-02-27T09:21:00Z">
                <w:rPr/>
              </w:rPrChange>
            </w:rPr>
            <w:delText xml:space="preserve"> and </w:delText>
          </w:r>
          <w:r w:rsidR="008B3E59" w:rsidRPr="00F15054" w:rsidDel="00672D65">
            <w:rPr>
              <w:rStyle w:val="SAPScreenElement"/>
              <w:strike/>
              <w:rPrChange w:id="1307" w:author="Author" w:date="2018-02-27T09:21:00Z">
                <w:rPr>
                  <w:rStyle w:val="SAPScreenElement"/>
                </w:rPr>
              </w:rPrChange>
            </w:rPr>
            <w:delText>Pay Scale Level</w:delText>
          </w:r>
          <w:r w:rsidR="00F429F2" w:rsidRPr="00F15054" w:rsidDel="00672D65">
            <w:rPr>
              <w:strike/>
              <w:rPrChange w:id="1308" w:author="Author" w:date="2018-02-27T09:21:00Z">
                <w:rPr/>
              </w:rPrChange>
            </w:rPr>
            <w:delText>, based on a preconfigured business rule</w:delText>
          </w:r>
        </w:del>
      </w:ins>
      <w:del w:id="1309" w:author="Author" w:date="2018-02-27T10:12:00Z">
        <w:r w:rsidR="008B3E59" w:rsidRPr="00F15054" w:rsidDel="00672D65">
          <w:rPr>
            <w:strike/>
            <w:rPrChange w:id="1310" w:author="Author" w:date="2018-02-27T09:21:00Z">
              <w:rPr/>
            </w:rPrChange>
          </w:rPr>
          <w:delText>,</w:delText>
        </w:r>
      </w:del>
      <w:ins w:id="1311" w:author="Author" w:date="2018-01-31T15:21:00Z">
        <w:del w:id="1312" w:author="Author" w:date="2018-02-27T10:12:00Z">
          <w:r w:rsidR="00F429F2" w:rsidRPr="00F15054" w:rsidDel="00672D65">
            <w:rPr>
              <w:strike/>
              <w:rPrChange w:id="1313" w:author="Author" w:date="2018-02-27T09:21:00Z">
                <w:rPr/>
              </w:rPrChange>
            </w:rPr>
            <w:delText xml:space="preserve"> as follows:</w:delText>
          </w:r>
        </w:del>
      </w:ins>
    </w:p>
    <w:p w14:paraId="459E0CB7" w14:textId="2B1B9861" w:rsidR="00F429F2" w:rsidRPr="00F15054" w:rsidDel="00672D65" w:rsidRDefault="00F429F2">
      <w:pPr>
        <w:pStyle w:val="NoteParagraph"/>
        <w:numPr>
          <w:ilvl w:val="0"/>
          <w:numId w:val="11"/>
        </w:numPr>
        <w:ind w:left="1080"/>
        <w:rPr>
          <w:ins w:id="1314" w:author="Author" w:date="2018-01-31T15:22:00Z"/>
          <w:del w:id="1315" w:author="Author" w:date="2018-02-27T10:12:00Z"/>
          <w:rStyle w:val="SAPUserEntry"/>
          <w:rFonts w:ascii="BentonSans Book" w:hAnsi="BentonSans Book"/>
          <w:b w:val="0"/>
          <w:strike/>
          <w:color w:val="auto"/>
          <w:rPrChange w:id="1316" w:author="Author" w:date="2018-02-27T09:21:00Z">
            <w:rPr>
              <w:ins w:id="1317" w:author="Author" w:date="2018-01-31T15:22:00Z"/>
              <w:del w:id="1318" w:author="Author" w:date="2018-02-27T10:12:00Z"/>
              <w:rStyle w:val="SAPUserEntry"/>
              <w:highlight w:val="yellow"/>
            </w:rPr>
          </w:rPrChange>
        </w:rPr>
        <w:pPrChange w:id="1319" w:author="Author" w:date="2018-01-31T15:21:00Z">
          <w:pPr>
            <w:pStyle w:val="SAPNoteHeading"/>
            <w:ind w:left="720"/>
          </w:pPr>
        </w:pPrChange>
      </w:pPr>
      <w:ins w:id="1320" w:author="Author" w:date="2018-01-31T15:21:00Z">
        <w:del w:id="1321" w:author="Author" w:date="2018-02-27T10:12:00Z">
          <w:r w:rsidRPr="00F15054" w:rsidDel="00672D65">
            <w:rPr>
              <w:strike/>
              <w:rPrChange w:id="1322" w:author="Author" w:date="2018-02-27T09:21:00Z">
                <w:rPr>
                  <w:rFonts w:ascii="Courier New" w:hAnsi="Courier New"/>
                  <w:b/>
                  <w:color w:val="45157E"/>
                </w:rPr>
              </w:rPrChange>
            </w:rPr>
            <w:delText xml:space="preserve">For country </w:delText>
          </w:r>
          <w:r w:rsidRPr="00F15054" w:rsidDel="00672D65">
            <w:rPr>
              <w:b/>
              <w:strike/>
              <w:rPrChange w:id="1323" w:author="Author" w:date="2018-02-27T09:21:00Z">
                <w:rPr>
                  <w:b/>
                </w:rPr>
              </w:rPrChange>
            </w:rPr>
            <w:delText>AE</w:delText>
          </w:r>
          <w:r w:rsidRPr="00F15054" w:rsidDel="00672D65">
            <w:rPr>
              <w:strike/>
              <w:rPrChange w:id="1324" w:author="Author" w:date="2018-02-27T09:21:00Z">
                <w:rPr/>
              </w:rPrChange>
            </w:rPr>
            <w:delText xml:space="preserve">, </w:delText>
          </w:r>
        </w:del>
      </w:ins>
      <w:del w:id="1325" w:author="Author" w:date="2018-02-27T10:12:00Z">
        <w:r w:rsidR="00DC5F36" w:rsidRPr="00F15054" w:rsidDel="00672D65">
          <w:rPr>
            <w:rStyle w:val="SAPScreenElement"/>
            <w:strike/>
            <w:rPrChange w:id="1326" w:author="Author" w:date="2018-02-27T09:21:00Z">
              <w:rPr>
                <w:rStyle w:val="SAPScreenElement"/>
              </w:rPr>
            </w:rPrChange>
          </w:rPr>
          <w:delText>Pay Component</w:delText>
        </w:r>
        <w:r w:rsidR="00DC5F36" w:rsidRPr="00F15054" w:rsidDel="00672D65">
          <w:rPr>
            <w:rStyle w:val="SAPUserEntry"/>
            <w:strike/>
            <w:rPrChange w:id="1327" w:author="Author" w:date="2018-02-27T09:21:00Z">
              <w:rPr>
                <w:rStyle w:val="SAPUserEntry"/>
              </w:rPr>
            </w:rPrChange>
          </w:rPr>
          <w:delText xml:space="preserve"> AE</w:delText>
        </w:r>
        <w:r w:rsidR="00DC5F36" w:rsidRPr="00F15054" w:rsidDel="00672D65">
          <w:rPr>
            <w:strike/>
            <w:rPrChange w:id="1328" w:author="Author" w:date="2018-02-27T09:21:00Z">
              <w:rPr/>
            </w:rPrChange>
          </w:rPr>
          <w:delText xml:space="preserve"> </w:delText>
        </w:r>
        <w:r w:rsidR="00DC5F36" w:rsidRPr="00F15054" w:rsidDel="00672D65">
          <w:rPr>
            <w:rStyle w:val="SAPUserEntry"/>
            <w:strike/>
            <w:rPrChange w:id="1329" w:author="Author" w:date="2018-02-27T09:21:00Z">
              <w:rPr>
                <w:rStyle w:val="SAPUserEntry"/>
              </w:rPr>
            </w:rPrChange>
          </w:rPr>
          <w:delText>–</w:delText>
        </w:r>
        <w:r w:rsidR="00DC5F36" w:rsidRPr="00F15054" w:rsidDel="00672D65">
          <w:rPr>
            <w:strike/>
            <w:rPrChange w:id="1330" w:author="Author" w:date="2018-02-27T09:21:00Z">
              <w:rPr/>
            </w:rPrChange>
          </w:rPr>
          <w:delText xml:space="preserve"> </w:delText>
        </w:r>
        <w:r w:rsidR="00DC5F36" w:rsidRPr="00F15054" w:rsidDel="00672D65">
          <w:rPr>
            <w:rStyle w:val="SAPUserEntry"/>
            <w:strike/>
            <w:rPrChange w:id="1331" w:author="Author" w:date="2018-02-27T09:21:00Z">
              <w:rPr>
                <w:rStyle w:val="SAPUserEntry"/>
              </w:rPr>
            </w:rPrChange>
          </w:rPr>
          <w:delText>Basic Salary</w:delText>
        </w:r>
        <w:r w:rsidR="00DC5F36" w:rsidRPr="00F15054" w:rsidDel="00672D65">
          <w:rPr>
            <w:b/>
            <w:strike/>
            <w:rPrChange w:id="1332" w:author="Author" w:date="2018-02-27T09:21:00Z">
              <w:rPr>
                <w:b/>
              </w:rPr>
            </w:rPrChange>
          </w:rPr>
          <w:delText xml:space="preserve"> </w:delText>
        </w:r>
        <w:r w:rsidR="00DC5F36" w:rsidRPr="00F15054" w:rsidDel="00672D65">
          <w:rPr>
            <w:rStyle w:val="SAPUserEntry"/>
            <w:strike/>
            <w:rPrChange w:id="1333" w:author="Author" w:date="2018-02-27T09:21:00Z">
              <w:rPr>
                <w:rStyle w:val="SAPUserEntry"/>
              </w:rPr>
            </w:rPrChange>
          </w:rPr>
          <w:delText>(1000AE)</w:delText>
        </w:r>
        <w:r w:rsidR="00DC5F36" w:rsidRPr="00F15054" w:rsidDel="00672D65">
          <w:rPr>
            <w:strike/>
            <w:rPrChange w:id="1334" w:author="Author" w:date="2018-02-27T09:21:00Z">
              <w:rPr/>
            </w:rPrChange>
          </w:rPr>
          <w:delText xml:space="preserve"> has been generated automatically</w:delText>
        </w:r>
        <w:r w:rsidR="00DC5F36" w:rsidRPr="00CC1F7A" w:rsidDel="00672D65">
          <w:rPr>
            <w:strike/>
          </w:rPr>
          <w:delText xml:space="preserve"> with a predefined amount, based on a preconfigured business rule from the values maintained for fields </w:delText>
        </w:r>
        <w:r w:rsidR="00DC5F36" w:rsidRPr="00657705" w:rsidDel="00672D65">
          <w:rPr>
            <w:rStyle w:val="SAPScreenElement"/>
            <w:strike/>
          </w:rPr>
          <w:delText>Pay Scale Group</w:delText>
        </w:r>
        <w:r w:rsidR="00DC5F36" w:rsidRPr="00B60975" w:rsidDel="00672D65">
          <w:rPr>
            <w:strike/>
          </w:rPr>
          <w:delText xml:space="preserve"> and </w:delText>
        </w:r>
        <w:r w:rsidR="00DC5F36" w:rsidRPr="00B60975" w:rsidDel="00672D65">
          <w:rPr>
            <w:rStyle w:val="SAPScreenElement"/>
            <w:strike/>
          </w:rPr>
          <w:delText>Pay Scale Level</w:delText>
        </w:r>
        <w:r w:rsidR="00DC5F36" w:rsidRPr="00F15054" w:rsidDel="00672D65">
          <w:rPr>
            <w:strike/>
            <w:rPrChange w:id="1335" w:author="Author" w:date="2018-02-27T09:21:00Z">
              <w:rPr>
                <w:strike/>
              </w:rPr>
            </w:rPrChange>
          </w:rPr>
          <w:delText>.</w:delText>
        </w:r>
      </w:del>
      <w:ins w:id="1336" w:author="Author" w:date="2018-01-31T16:52:00Z">
        <w:del w:id="1337" w:author="Author" w:date="2018-02-27T10:12:00Z">
          <w:r w:rsidR="00336091" w:rsidRPr="00F15054" w:rsidDel="00672D65">
            <w:rPr>
              <w:strike/>
              <w:rPrChange w:id="1338" w:author="Author" w:date="2018-02-27T09:21:00Z">
                <w:rPr>
                  <w:strike/>
                </w:rPr>
              </w:rPrChange>
            </w:rPr>
            <w:delText>.</w:delText>
          </w:r>
        </w:del>
      </w:ins>
      <w:del w:id="1339" w:author="Author" w:date="2018-02-27T10:12:00Z">
        <w:r w:rsidR="00DC5F36" w:rsidRPr="00F15054" w:rsidDel="00672D65">
          <w:rPr>
            <w:strike/>
            <w:rPrChange w:id="1340" w:author="Author" w:date="2018-02-27T09:21:00Z">
              <w:rPr/>
            </w:rPrChange>
          </w:rPr>
          <w:delText xml:space="preserve"> Most likely, the HR Administrator has adapted this </w:delText>
        </w:r>
      </w:del>
      <w:ins w:id="1341" w:author="Author" w:date="2018-01-31T16:53:00Z">
        <w:del w:id="1342" w:author="Author" w:date="2018-02-27T10:12:00Z">
          <w:r w:rsidR="00336091" w:rsidRPr="00F15054" w:rsidDel="00672D65">
            <w:rPr>
              <w:strike/>
              <w:rPrChange w:id="1343" w:author="Author" w:date="2018-02-27T09:21:00Z">
                <w:rPr/>
              </w:rPrChange>
            </w:rPr>
            <w:delText xml:space="preserve">the </w:delText>
          </w:r>
        </w:del>
      </w:ins>
      <w:del w:id="1344" w:author="Author" w:date="2018-02-27T10:12:00Z">
        <w:r w:rsidR="00DC5F36" w:rsidRPr="00F15054" w:rsidDel="00672D65">
          <w:rPr>
            <w:strike/>
            <w:rPrChange w:id="1345" w:author="Author" w:date="2018-02-27T09:21:00Z">
              <w:rPr/>
            </w:rPrChange>
          </w:rPr>
          <w:delText>defaulted amount.</w:delText>
        </w:r>
      </w:del>
    </w:p>
    <w:p w14:paraId="42E68E06" w14:textId="68081F70" w:rsidR="00F429F2" w:rsidRPr="00F15054" w:rsidDel="00672D65" w:rsidRDefault="00F429F2">
      <w:pPr>
        <w:pStyle w:val="NoteParagraph"/>
        <w:numPr>
          <w:ilvl w:val="0"/>
          <w:numId w:val="11"/>
        </w:numPr>
        <w:ind w:left="1080"/>
        <w:rPr>
          <w:del w:id="1346" w:author="Author" w:date="2018-02-27T10:12:00Z"/>
          <w:strike/>
          <w:rPrChange w:id="1347" w:author="Author" w:date="2018-02-27T09:21:00Z">
            <w:rPr>
              <w:del w:id="1348" w:author="Author" w:date="2018-02-27T10:12:00Z"/>
            </w:rPr>
          </w:rPrChange>
        </w:rPr>
        <w:pPrChange w:id="1349" w:author="Author" w:date="2018-01-31T15:21:00Z">
          <w:pPr>
            <w:pStyle w:val="SAPNoteHeading"/>
            <w:ind w:left="720"/>
          </w:pPr>
        </w:pPrChange>
      </w:pPr>
      <w:ins w:id="1350" w:author="Author" w:date="2018-01-31T15:22:00Z">
        <w:del w:id="1351" w:author="Author" w:date="2018-02-27T10:12:00Z">
          <w:r w:rsidRPr="00F15054" w:rsidDel="00672D65">
            <w:rPr>
              <w:strike/>
              <w:rPrChange w:id="1352" w:author="Author" w:date="2018-02-27T09:21:00Z">
                <w:rPr>
                  <w:rStyle w:val="SAPUserEntry"/>
                  <w:highlight w:val="yellow"/>
                </w:rPr>
              </w:rPrChange>
            </w:rPr>
            <w:delText xml:space="preserve">For country </w:delText>
          </w:r>
        </w:del>
      </w:ins>
      <w:ins w:id="1353" w:author="Author" w:date="2018-01-31T15:21:00Z">
        <w:del w:id="1354" w:author="Author" w:date="2018-02-27T10:12:00Z">
          <w:r w:rsidR="0033667F" w:rsidRPr="00F15054" w:rsidDel="00672D65">
            <w:rPr>
              <w:b/>
              <w:strike/>
              <w:rPrChange w:id="1355" w:author="Author" w:date="2018-02-27T09:21:00Z">
                <w:rPr>
                  <w:b/>
                </w:rPr>
              </w:rPrChange>
            </w:rPr>
            <w:delText>A</w:delText>
          </w:r>
        </w:del>
      </w:ins>
      <w:del w:id="1356" w:author="Author" w:date="2018-02-27T10:12:00Z">
        <w:r w:rsidR="0033667F" w:rsidRPr="00F15054" w:rsidDel="00672D65">
          <w:rPr>
            <w:b/>
            <w:strike/>
            <w:rPrChange w:id="1357" w:author="Author" w:date="2018-02-27T09:21:00Z">
              <w:rPr>
                <w:b/>
              </w:rPr>
            </w:rPrChange>
          </w:rPr>
          <w:delText>U</w:delText>
        </w:r>
      </w:del>
      <w:ins w:id="1358" w:author="Author" w:date="2018-01-31T15:22:00Z">
        <w:del w:id="1359" w:author="Author" w:date="2018-02-27T10:12:00Z">
          <w:r w:rsidRPr="00F15054" w:rsidDel="00672D65">
            <w:rPr>
              <w:strike/>
              <w:rPrChange w:id="1360" w:author="Author" w:date="2018-02-27T09:21:00Z">
                <w:rPr>
                  <w:rStyle w:val="SAPUserEntry"/>
                  <w:highlight w:val="yellow"/>
                </w:rPr>
              </w:rPrChange>
            </w:rPr>
            <w:delText xml:space="preserve">, </w:delText>
          </w:r>
        </w:del>
      </w:ins>
      <w:del w:id="1361" w:author="Author" w:date="2018-02-27T10:12:00Z">
        <w:r w:rsidR="00DC5F36" w:rsidRPr="00CC1F7A" w:rsidDel="00672D65">
          <w:rPr>
            <w:strike/>
          </w:rPr>
          <w:delText>During h</w:delText>
        </w:r>
        <w:r w:rsidR="00DC5F36" w:rsidRPr="00657705" w:rsidDel="00672D65">
          <w:rPr>
            <w:strike/>
          </w:rPr>
          <w:delText>iring or rehiring of the employee,</w:delText>
        </w:r>
        <w:r w:rsidR="00DC5F36" w:rsidRPr="00F15054" w:rsidDel="00672D65">
          <w:rPr>
            <w:strike/>
            <w:rPrChange w:id="1362" w:author="Author" w:date="2018-02-27T09:21:00Z">
              <w:rPr/>
            </w:rPrChange>
          </w:rPr>
          <w:delText xml:space="preserve"> pay components have been generated automatically, for which the HR Administrator eventually has entered an amount or adapted the defaulted amount.</w:delText>
        </w:r>
      </w:del>
    </w:p>
    <w:p w14:paraId="58235574" w14:textId="731CDB83" w:rsidR="00F429F2" w:rsidRPr="00F15054" w:rsidDel="00672D65" w:rsidRDefault="00F429F2" w:rsidP="00F429F2">
      <w:pPr>
        <w:pStyle w:val="NoteParagraph"/>
        <w:numPr>
          <w:ilvl w:val="0"/>
          <w:numId w:val="11"/>
        </w:numPr>
        <w:ind w:left="1080"/>
        <w:rPr>
          <w:del w:id="1363" w:author="Author" w:date="2018-02-27T10:12:00Z"/>
          <w:strike/>
          <w:highlight w:val="yellow"/>
          <w:rPrChange w:id="1364" w:author="Author" w:date="2018-02-27T09:21:00Z">
            <w:rPr>
              <w:del w:id="1365" w:author="Author" w:date="2018-02-27T10:12:00Z"/>
              <w:highlight w:val="yellow"/>
            </w:rPr>
          </w:rPrChange>
        </w:rPr>
      </w:pPr>
      <w:commentRangeStart w:id="1366"/>
      <w:del w:id="1367" w:author="Author" w:date="2018-02-27T10:12:00Z">
        <w:r w:rsidRPr="00F15054" w:rsidDel="00672D65">
          <w:rPr>
            <w:strike/>
            <w:highlight w:val="yellow"/>
            <w:rPrChange w:id="1368" w:author="Author" w:date="2018-02-27T09:21:00Z">
              <w:rPr>
                <w:highlight w:val="yellow"/>
              </w:rPr>
            </w:rPrChange>
          </w:rPr>
          <w:delText xml:space="preserve">For country </w:delText>
        </w:r>
        <w:r w:rsidRPr="00F15054" w:rsidDel="00672D65">
          <w:rPr>
            <w:b/>
            <w:strike/>
            <w:highlight w:val="yellow"/>
            <w:rPrChange w:id="1369" w:author="Author" w:date="2018-02-27T09:21:00Z">
              <w:rPr>
                <w:b/>
                <w:highlight w:val="yellow"/>
              </w:rPr>
            </w:rPrChange>
          </w:rPr>
          <w:delText>CN</w:delText>
        </w:r>
        <w:r w:rsidRPr="00F15054" w:rsidDel="00672D65">
          <w:rPr>
            <w:strike/>
            <w:highlight w:val="yellow"/>
            <w:rPrChange w:id="1370" w:author="Author" w:date="2018-02-27T09:21:00Z">
              <w:rPr>
                <w:highlight w:val="yellow"/>
              </w:rPr>
            </w:rPrChange>
          </w:rPr>
          <w:delText>,</w:delText>
        </w:r>
        <w:commentRangeEnd w:id="1366"/>
        <w:r w:rsidR="0033667F" w:rsidRPr="00F15054" w:rsidDel="00672D65">
          <w:rPr>
            <w:rStyle w:val="CommentReference"/>
            <w:rFonts w:ascii="Arial" w:eastAsia="SimSun" w:hAnsi="Arial"/>
            <w:strike/>
            <w:lang w:val="de-DE"/>
            <w:rPrChange w:id="1371" w:author="Author" w:date="2018-02-27T09:21:00Z">
              <w:rPr>
                <w:rStyle w:val="CommentReference"/>
                <w:rFonts w:ascii="Arial" w:eastAsia="SimSun" w:hAnsi="Arial"/>
                <w:lang w:val="de-DE"/>
              </w:rPr>
            </w:rPrChange>
          </w:rPr>
          <w:commentReference w:id="1366"/>
        </w:r>
      </w:del>
    </w:p>
    <w:p w14:paraId="45815393" w14:textId="21BF12E3" w:rsidR="00F429F2" w:rsidRPr="00F15054" w:rsidDel="00672D65" w:rsidRDefault="00F429F2" w:rsidP="00E63540">
      <w:pPr>
        <w:pStyle w:val="NoteParagraph"/>
        <w:numPr>
          <w:ilvl w:val="0"/>
          <w:numId w:val="11"/>
        </w:numPr>
        <w:ind w:left="1080"/>
        <w:rPr>
          <w:del w:id="1372" w:author="Author" w:date="2018-02-27T10:12:00Z"/>
          <w:strike/>
          <w:rPrChange w:id="1373" w:author="Author" w:date="2018-02-27T09:21:00Z">
            <w:rPr>
              <w:del w:id="1374" w:author="Author" w:date="2018-02-27T10:12:00Z"/>
            </w:rPr>
          </w:rPrChange>
        </w:rPr>
      </w:pPr>
      <w:del w:id="1375" w:author="Author" w:date="2018-02-27T10:12:00Z">
        <w:r w:rsidRPr="00F15054" w:rsidDel="00672D65">
          <w:rPr>
            <w:strike/>
            <w:rPrChange w:id="1376" w:author="Author" w:date="2018-02-27T09:21:00Z">
              <w:rPr/>
            </w:rPrChange>
          </w:rPr>
          <w:delText xml:space="preserve">For country </w:delText>
        </w:r>
        <w:r w:rsidRPr="00F15054" w:rsidDel="00672D65">
          <w:rPr>
            <w:b/>
            <w:strike/>
            <w:rPrChange w:id="1377" w:author="Author" w:date="2018-02-27T09:21:00Z">
              <w:rPr>
                <w:b/>
              </w:rPr>
            </w:rPrChange>
          </w:rPr>
          <w:delText>DE</w:delText>
        </w:r>
        <w:r w:rsidRPr="00F15054" w:rsidDel="00672D65">
          <w:rPr>
            <w:strike/>
            <w:rPrChange w:id="1378" w:author="Author" w:date="2018-02-27T09:21:00Z">
              <w:rPr/>
            </w:rPrChange>
          </w:rPr>
          <w:delText xml:space="preserve">, </w:delText>
        </w:r>
        <w:r w:rsidR="00E63540" w:rsidRPr="00F15054" w:rsidDel="00672D65">
          <w:rPr>
            <w:strike/>
            <w:rPrChange w:id="1379" w:author="Author" w:date="2018-02-27T09:21:00Z">
              <w:rPr/>
            </w:rPrChange>
          </w:rPr>
          <w:delText>for all employees, except those having employment type</w:delText>
        </w:r>
        <w:r w:rsidR="00E63540" w:rsidRPr="00F15054" w:rsidDel="00672D65">
          <w:rPr>
            <w:rStyle w:val="SAPUserEntry"/>
            <w:strike/>
            <w:rPrChange w:id="1380" w:author="Author" w:date="2018-02-27T09:21:00Z">
              <w:rPr>
                <w:rStyle w:val="SAPUserEntry"/>
              </w:rPr>
            </w:rPrChange>
          </w:rPr>
          <w:delText xml:space="preserve"> </w:delText>
        </w:r>
        <w:r w:rsidR="00E63540" w:rsidRPr="00F15054" w:rsidDel="00672D65">
          <w:rPr>
            <w:rStyle w:val="SAPUserEntry"/>
            <w:b w:val="0"/>
            <w:strike/>
            <w:color w:val="auto"/>
            <w:rPrChange w:id="1381" w:author="Author" w:date="2018-02-27T09:21:00Z">
              <w:rPr>
                <w:rStyle w:val="SAPUserEntry"/>
                <w:b w:val="0"/>
                <w:color w:val="auto"/>
              </w:rPr>
            </w:rPrChange>
          </w:rPr>
          <w:delText>Hourly Wage Earner</w:delText>
        </w:r>
        <w:r w:rsidR="00E63540" w:rsidRPr="00F15054" w:rsidDel="00672D65">
          <w:rPr>
            <w:rStyle w:val="SAPUserEntry"/>
            <w:strike/>
            <w:rPrChange w:id="1382" w:author="Author" w:date="2018-02-27T09:21:00Z">
              <w:rPr>
                <w:rStyle w:val="SAPUserEntry"/>
              </w:rPr>
            </w:rPrChange>
          </w:rPr>
          <w:delText xml:space="preserve"> </w:delText>
        </w:r>
        <w:r w:rsidR="00E63540" w:rsidRPr="00F15054" w:rsidDel="00672D65">
          <w:rPr>
            <w:strike/>
            <w:rPrChange w:id="1383" w:author="Author" w:date="2018-02-27T09:21:00Z">
              <w:rPr/>
            </w:rPrChange>
          </w:rPr>
          <w:delText>or pay scale group</w:delText>
        </w:r>
        <w:r w:rsidR="00E63540" w:rsidRPr="00F15054" w:rsidDel="00672D65">
          <w:rPr>
            <w:rStyle w:val="SAPUserEntry"/>
            <w:strike/>
            <w:color w:val="auto"/>
            <w:rPrChange w:id="1384" w:author="Author" w:date="2018-02-27T09:21:00Z">
              <w:rPr>
                <w:rStyle w:val="SAPUserEntry"/>
                <w:color w:val="auto"/>
              </w:rPr>
            </w:rPrChange>
          </w:rPr>
          <w:delText xml:space="preserve"> </w:delText>
        </w:r>
        <w:r w:rsidR="00E63540" w:rsidRPr="00F15054" w:rsidDel="00672D65">
          <w:rPr>
            <w:rStyle w:val="SAPUserEntry"/>
            <w:b w:val="0"/>
            <w:strike/>
            <w:color w:val="auto"/>
            <w:rPrChange w:id="1385" w:author="Author" w:date="2018-02-27T09:21:00Z">
              <w:rPr>
                <w:rStyle w:val="SAPUserEntry"/>
                <w:b w:val="0"/>
                <w:color w:val="auto"/>
              </w:rPr>
            </w:rPrChange>
          </w:rPr>
          <w:delText>AT(DEU/40/95/AT)</w:delText>
        </w:r>
        <w:r w:rsidR="00E63540" w:rsidRPr="00F15054" w:rsidDel="00672D65">
          <w:rPr>
            <w:strike/>
            <w:rPrChange w:id="1386" w:author="Author" w:date="2018-02-27T09:21:00Z">
              <w:rPr/>
            </w:rPrChange>
          </w:rPr>
          <w:delText xml:space="preserve">, the </w:delText>
        </w:r>
        <w:r w:rsidR="00E63540" w:rsidRPr="00F15054" w:rsidDel="00672D65">
          <w:rPr>
            <w:rStyle w:val="SAPScreenElement"/>
            <w:strike/>
            <w:rPrChange w:id="1387" w:author="Author" w:date="2018-02-27T09:21:00Z">
              <w:rPr>
                <w:rStyle w:val="SAPScreenElement"/>
              </w:rPr>
            </w:rPrChange>
          </w:rPr>
          <w:delText>Pay Component</w:delText>
        </w:r>
        <w:r w:rsidR="00E63540" w:rsidRPr="00F15054" w:rsidDel="00672D65">
          <w:rPr>
            <w:strike/>
            <w:rPrChange w:id="1388" w:author="Author" w:date="2018-02-27T09:21:00Z">
              <w:rPr/>
            </w:rPrChange>
          </w:rPr>
          <w:delText xml:space="preserve"> related to the basic pay has been generated automatically </w:delText>
        </w:r>
        <w:r w:rsidR="00E63540" w:rsidRPr="00CC1F7A" w:rsidDel="00672D65">
          <w:rPr>
            <w:strike/>
          </w:rPr>
          <w:delText xml:space="preserve">with a predefined amount, based on a preconfigured business rule from the values maintained for fields </w:delText>
        </w:r>
        <w:r w:rsidR="00E63540" w:rsidRPr="00657705" w:rsidDel="00672D65">
          <w:rPr>
            <w:rStyle w:val="SAPScreenElement"/>
            <w:strike/>
          </w:rPr>
          <w:delText>Pay Scale Group</w:delText>
        </w:r>
        <w:r w:rsidR="00E63540" w:rsidRPr="00F15054" w:rsidDel="00672D65">
          <w:rPr>
            <w:strike/>
          </w:rPr>
          <w:delText xml:space="preserve"> and </w:delText>
        </w:r>
        <w:r w:rsidR="00E63540" w:rsidRPr="00F15054" w:rsidDel="00672D65">
          <w:rPr>
            <w:rStyle w:val="SAPScreenElement"/>
            <w:strike/>
          </w:rPr>
          <w:delText>Pay Scale Level</w:delText>
        </w:r>
        <w:r w:rsidR="00E63540" w:rsidRPr="00F15054" w:rsidDel="00672D65">
          <w:rPr>
            <w:strike/>
            <w:rPrChange w:id="1389" w:author="Author" w:date="2018-02-27T09:21:00Z">
              <w:rPr/>
            </w:rPrChange>
          </w:rPr>
          <w:delText>. For employees having employment type</w:delText>
        </w:r>
        <w:r w:rsidR="00E63540" w:rsidRPr="00F15054" w:rsidDel="00672D65">
          <w:rPr>
            <w:rStyle w:val="SAPUserEntry"/>
            <w:strike/>
            <w:rPrChange w:id="1390" w:author="Author" w:date="2018-02-27T09:21:00Z">
              <w:rPr>
                <w:rStyle w:val="SAPUserEntry"/>
              </w:rPr>
            </w:rPrChange>
          </w:rPr>
          <w:delText xml:space="preserve"> </w:delText>
        </w:r>
        <w:r w:rsidR="00E63540" w:rsidRPr="00F15054" w:rsidDel="00672D65">
          <w:rPr>
            <w:rStyle w:val="SAPUserEntry"/>
            <w:b w:val="0"/>
            <w:strike/>
            <w:color w:val="auto"/>
            <w:rPrChange w:id="1391" w:author="Author" w:date="2018-02-27T09:21:00Z">
              <w:rPr>
                <w:rStyle w:val="SAPUserEntry"/>
                <w:b w:val="0"/>
                <w:color w:val="auto"/>
              </w:rPr>
            </w:rPrChange>
          </w:rPr>
          <w:delText>Hourly Wage Earner</w:delText>
        </w:r>
        <w:r w:rsidR="00E63540" w:rsidRPr="00F15054" w:rsidDel="00672D65">
          <w:rPr>
            <w:rStyle w:val="SAPUserEntry"/>
            <w:strike/>
            <w:rPrChange w:id="1392" w:author="Author" w:date="2018-02-27T09:21:00Z">
              <w:rPr>
                <w:rStyle w:val="SAPUserEntry"/>
              </w:rPr>
            </w:rPrChange>
          </w:rPr>
          <w:delText xml:space="preserve"> </w:delText>
        </w:r>
        <w:r w:rsidR="00E63540" w:rsidRPr="00F15054" w:rsidDel="00672D65">
          <w:rPr>
            <w:strike/>
            <w:rPrChange w:id="1393" w:author="Author" w:date="2018-02-27T09:21:00Z">
              <w:rPr/>
            </w:rPrChange>
          </w:rPr>
          <w:delText>or pay scale group</w:delText>
        </w:r>
        <w:r w:rsidR="00E63540" w:rsidRPr="00F15054" w:rsidDel="00672D65">
          <w:rPr>
            <w:rStyle w:val="SAPUserEntry"/>
            <w:strike/>
            <w:color w:val="auto"/>
            <w:rPrChange w:id="1394" w:author="Author" w:date="2018-02-27T09:21:00Z">
              <w:rPr>
                <w:rStyle w:val="SAPUserEntry"/>
                <w:color w:val="auto"/>
              </w:rPr>
            </w:rPrChange>
          </w:rPr>
          <w:delText xml:space="preserve"> </w:delText>
        </w:r>
        <w:r w:rsidR="00E63540" w:rsidRPr="00F15054" w:rsidDel="00672D65">
          <w:rPr>
            <w:rStyle w:val="SAPUserEntry"/>
            <w:b w:val="0"/>
            <w:strike/>
            <w:color w:val="auto"/>
            <w:rPrChange w:id="1395" w:author="Author" w:date="2018-02-27T09:21:00Z">
              <w:rPr>
                <w:rStyle w:val="SAPUserEntry"/>
                <w:b w:val="0"/>
                <w:color w:val="auto"/>
              </w:rPr>
            </w:rPrChange>
          </w:rPr>
          <w:delText>AT(DEU/40/95/AT)</w:delText>
        </w:r>
        <w:r w:rsidR="00E63540" w:rsidRPr="00F15054" w:rsidDel="00672D65">
          <w:rPr>
            <w:strike/>
            <w:rPrChange w:id="1396" w:author="Author" w:date="2018-02-27T09:21:00Z">
              <w:rPr/>
            </w:rPrChange>
          </w:rPr>
          <w:delText>, the HR Administrator has entered manually an amount for pay components</w:delText>
        </w:r>
        <w:r w:rsidR="00E63540" w:rsidRPr="00F15054" w:rsidDel="00672D65">
          <w:rPr>
            <w:rStyle w:val="SAPUserEntry"/>
            <w:strike/>
            <w:rPrChange w:id="1397" w:author="Author" w:date="2018-02-27T09:21:00Z">
              <w:rPr>
                <w:rStyle w:val="SAPUserEntry"/>
              </w:rPr>
            </w:rPrChange>
          </w:rPr>
          <w:delText xml:space="preserve"> DE</w:delText>
        </w:r>
        <w:r w:rsidR="00E63540" w:rsidRPr="00F15054" w:rsidDel="00672D65">
          <w:rPr>
            <w:strike/>
            <w:rPrChange w:id="1398" w:author="Author" w:date="2018-02-27T09:21:00Z">
              <w:rPr/>
            </w:rPrChange>
          </w:rPr>
          <w:delText xml:space="preserve"> </w:delText>
        </w:r>
        <w:r w:rsidR="00E63540" w:rsidRPr="00F15054" w:rsidDel="00672D65">
          <w:rPr>
            <w:rStyle w:val="SAPUserEntry"/>
            <w:strike/>
            <w:rPrChange w:id="1399" w:author="Author" w:date="2018-02-27T09:21:00Z">
              <w:rPr>
                <w:rStyle w:val="SAPUserEntry"/>
              </w:rPr>
            </w:rPrChange>
          </w:rPr>
          <w:delText>–</w:delText>
        </w:r>
        <w:r w:rsidR="00E63540" w:rsidRPr="00F15054" w:rsidDel="00672D65">
          <w:rPr>
            <w:b/>
            <w:strike/>
            <w:rPrChange w:id="1400" w:author="Author" w:date="2018-02-27T09:21:00Z">
              <w:rPr>
                <w:b/>
              </w:rPr>
            </w:rPrChange>
          </w:rPr>
          <w:delText xml:space="preserve"> </w:delText>
        </w:r>
        <w:r w:rsidR="00E63540" w:rsidRPr="00F15054" w:rsidDel="00672D65">
          <w:rPr>
            <w:rStyle w:val="SAPUserEntry"/>
            <w:strike/>
            <w:rPrChange w:id="1401" w:author="Author" w:date="2018-02-27T09:21:00Z">
              <w:rPr>
                <w:rStyle w:val="SAPUserEntry"/>
              </w:rPr>
            </w:rPrChange>
          </w:rPr>
          <w:delText>Hourly Rate</w:delText>
        </w:r>
        <w:r w:rsidR="00E63540" w:rsidRPr="00F15054" w:rsidDel="00672D65">
          <w:rPr>
            <w:b/>
            <w:strike/>
            <w:rPrChange w:id="1402" w:author="Author" w:date="2018-02-27T09:21:00Z">
              <w:rPr>
                <w:b/>
              </w:rPr>
            </w:rPrChange>
          </w:rPr>
          <w:delText xml:space="preserve"> </w:delText>
        </w:r>
        <w:r w:rsidR="00E63540" w:rsidRPr="00F15054" w:rsidDel="00672D65">
          <w:rPr>
            <w:rStyle w:val="SAPUserEntry"/>
            <w:strike/>
            <w:rPrChange w:id="1403" w:author="Author" w:date="2018-02-27T09:21:00Z">
              <w:rPr>
                <w:rStyle w:val="SAPUserEntry"/>
              </w:rPr>
            </w:rPrChange>
          </w:rPr>
          <w:delText>(1400DE)</w:delText>
        </w:r>
        <w:r w:rsidR="00E63540" w:rsidRPr="00F15054" w:rsidDel="00672D65">
          <w:rPr>
            <w:strike/>
            <w:rPrChange w:id="1404" w:author="Author" w:date="2018-02-27T09:21:00Z">
              <w:rPr/>
            </w:rPrChange>
          </w:rPr>
          <w:delText xml:space="preserve"> or</w:delText>
        </w:r>
        <w:r w:rsidR="00E63540" w:rsidRPr="00F15054" w:rsidDel="00672D65">
          <w:rPr>
            <w:rStyle w:val="SAPUserEntry"/>
            <w:strike/>
            <w:rPrChange w:id="1405" w:author="Author" w:date="2018-02-27T09:21:00Z">
              <w:rPr>
                <w:rStyle w:val="SAPUserEntry"/>
              </w:rPr>
            </w:rPrChange>
          </w:rPr>
          <w:delText xml:space="preserve"> DE</w:delText>
        </w:r>
        <w:r w:rsidR="00E63540" w:rsidRPr="00F15054" w:rsidDel="00672D65">
          <w:rPr>
            <w:b/>
            <w:strike/>
            <w:rPrChange w:id="1406" w:author="Author" w:date="2018-02-27T09:21:00Z">
              <w:rPr>
                <w:b/>
              </w:rPr>
            </w:rPrChange>
          </w:rPr>
          <w:delText xml:space="preserve"> </w:delText>
        </w:r>
        <w:r w:rsidR="00E63540" w:rsidRPr="00F15054" w:rsidDel="00672D65">
          <w:rPr>
            <w:rStyle w:val="SAPUserEntry"/>
            <w:strike/>
            <w:rPrChange w:id="1407" w:author="Author" w:date="2018-02-27T09:21:00Z">
              <w:rPr>
                <w:rStyle w:val="SAPUserEntry"/>
              </w:rPr>
            </w:rPrChange>
          </w:rPr>
          <w:delText>–</w:delText>
        </w:r>
        <w:r w:rsidR="00E63540" w:rsidRPr="00F15054" w:rsidDel="00672D65">
          <w:rPr>
            <w:b/>
            <w:strike/>
            <w:rPrChange w:id="1408" w:author="Author" w:date="2018-02-27T09:21:00Z">
              <w:rPr>
                <w:b/>
              </w:rPr>
            </w:rPrChange>
          </w:rPr>
          <w:delText xml:space="preserve"> </w:delText>
        </w:r>
        <w:r w:rsidR="00E63540" w:rsidRPr="00F15054" w:rsidDel="00672D65">
          <w:rPr>
            <w:rStyle w:val="SAPUserEntry"/>
            <w:strike/>
            <w:rPrChange w:id="1409" w:author="Author" w:date="2018-02-27T09:21:00Z">
              <w:rPr>
                <w:rStyle w:val="SAPUserEntry"/>
              </w:rPr>
            </w:rPrChange>
          </w:rPr>
          <w:delText>Non-Standard Salary</w:delText>
        </w:r>
        <w:r w:rsidR="00E63540" w:rsidRPr="00F15054" w:rsidDel="00672D65">
          <w:rPr>
            <w:b/>
            <w:strike/>
            <w:rPrChange w:id="1410" w:author="Author" w:date="2018-02-27T09:21:00Z">
              <w:rPr>
                <w:b/>
              </w:rPr>
            </w:rPrChange>
          </w:rPr>
          <w:delText xml:space="preserve"> </w:delText>
        </w:r>
        <w:r w:rsidR="00E63540" w:rsidRPr="00F15054" w:rsidDel="00672D65">
          <w:rPr>
            <w:rStyle w:val="SAPUserEntry"/>
            <w:strike/>
            <w:rPrChange w:id="1411" w:author="Author" w:date="2018-02-27T09:21:00Z">
              <w:rPr>
                <w:rStyle w:val="SAPUserEntry"/>
              </w:rPr>
            </w:rPrChange>
          </w:rPr>
          <w:delText>(1200DE)</w:delText>
        </w:r>
        <w:r w:rsidR="00E63540" w:rsidRPr="00F15054" w:rsidDel="00672D65">
          <w:rPr>
            <w:strike/>
            <w:rPrChange w:id="1412" w:author="Author" w:date="2018-02-27T09:21:00Z">
              <w:rPr/>
            </w:rPrChange>
          </w:rPr>
          <w:delText>.</w:delText>
        </w:r>
      </w:del>
    </w:p>
    <w:p w14:paraId="2F2BD669" w14:textId="16E9AB18" w:rsidR="00F429F2" w:rsidRPr="00F15054" w:rsidDel="00672D65" w:rsidRDefault="00F429F2" w:rsidP="00F429F2">
      <w:pPr>
        <w:pStyle w:val="NoteParagraph"/>
        <w:numPr>
          <w:ilvl w:val="0"/>
          <w:numId w:val="11"/>
        </w:numPr>
        <w:ind w:left="1080"/>
        <w:rPr>
          <w:del w:id="1413" w:author="Author" w:date="2018-02-27T10:12:00Z"/>
          <w:strike/>
          <w:rPrChange w:id="1414" w:author="Author" w:date="2018-02-27T09:21:00Z">
            <w:rPr>
              <w:del w:id="1415" w:author="Author" w:date="2018-02-27T10:12:00Z"/>
            </w:rPr>
          </w:rPrChange>
        </w:rPr>
      </w:pPr>
      <w:del w:id="1416" w:author="Author" w:date="2018-02-27T10:12:00Z">
        <w:r w:rsidRPr="00F15054" w:rsidDel="00672D65">
          <w:rPr>
            <w:strike/>
            <w:rPrChange w:id="1417" w:author="Author" w:date="2018-02-27T09:21:00Z">
              <w:rPr/>
            </w:rPrChange>
          </w:rPr>
          <w:delText xml:space="preserve">For country </w:delText>
        </w:r>
        <w:r w:rsidRPr="00F15054" w:rsidDel="00672D65">
          <w:rPr>
            <w:b/>
            <w:strike/>
            <w:rPrChange w:id="1418" w:author="Author" w:date="2018-02-27T09:21:00Z">
              <w:rPr/>
            </w:rPrChange>
          </w:rPr>
          <w:delText>FR</w:delText>
        </w:r>
        <w:r w:rsidRPr="00F15054" w:rsidDel="00672D65">
          <w:rPr>
            <w:strike/>
            <w:rPrChange w:id="1419" w:author="Author" w:date="2018-02-27T09:21:00Z">
              <w:rPr/>
            </w:rPrChange>
          </w:rPr>
          <w:delText>,</w:delText>
        </w:r>
        <w:r w:rsidR="00DC5F36" w:rsidRPr="00F15054" w:rsidDel="00672D65">
          <w:rPr>
            <w:strike/>
            <w:rPrChange w:id="1420" w:author="Author" w:date="2018-02-27T09:21:00Z">
              <w:rPr/>
            </w:rPrChange>
          </w:rPr>
          <w:delText xml:space="preserve"> </w:delText>
        </w:r>
        <w:r w:rsidR="00052E72" w:rsidRPr="00F15054" w:rsidDel="00672D65">
          <w:rPr>
            <w:strike/>
            <w:rPrChange w:id="1421" w:author="Author" w:date="2018-02-27T09:21:00Z">
              <w:rPr/>
            </w:rPrChange>
          </w:rPr>
          <w:delText>possibly</w:delText>
        </w:r>
        <w:r w:rsidR="00DC5F36" w:rsidRPr="00F15054" w:rsidDel="00672D65">
          <w:rPr>
            <w:strike/>
            <w:rPrChange w:id="1422" w:author="Author" w:date="2018-02-27T09:21:00Z">
              <w:rPr/>
            </w:rPrChange>
          </w:rPr>
          <w:delText xml:space="preserve"> pay componen</w:delText>
        </w:r>
        <w:r w:rsidR="00052E72" w:rsidRPr="00F15054" w:rsidDel="00672D65">
          <w:rPr>
            <w:strike/>
            <w:rPrChange w:id="1423" w:author="Author" w:date="2018-02-27T09:21:00Z">
              <w:rPr/>
            </w:rPrChange>
          </w:rPr>
          <w:delText>t</w:delText>
        </w:r>
        <w:r w:rsidR="00DC5F36" w:rsidRPr="00F15054" w:rsidDel="00672D65">
          <w:rPr>
            <w:rStyle w:val="SAPUserEntry"/>
            <w:strike/>
            <w:rPrChange w:id="1424" w:author="Author" w:date="2018-02-27T09:21:00Z">
              <w:rPr/>
            </w:rPrChange>
          </w:rPr>
          <w:delText xml:space="preserve"> </w:delText>
        </w:r>
        <w:r w:rsidR="00DC5F36" w:rsidRPr="00F15054" w:rsidDel="00672D65">
          <w:rPr>
            <w:rStyle w:val="SAPUserEntry"/>
            <w:strike/>
            <w:rPrChange w:id="1425" w:author="Author" w:date="2018-02-27T09:21:00Z">
              <w:rPr>
                <w:rStyle w:val="SAPUserEntry"/>
              </w:rPr>
            </w:rPrChange>
          </w:rPr>
          <w:delText>FR</w:delText>
        </w:r>
        <w:r w:rsidR="00DC5F36" w:rsidRPr="00F15054" w:rsidDel="00672D65">
          <w:rPr>
            <w:strike/>
            <w:rPrChange w:id="1426" w:author="Author" w:date="2018-02-27T09:21:00Z">
              <w:rPr/>
            </w:rPrChange>
          </w:rPr>
          <w:delText xml:space="preserve"> </w:delText>
        </w:r>
        <w:r w:rsidR="00DC5F36" w:rsidRPr="00F15054" w:rsidDel="00672D65">
          <w:rPr>
            <w:rStyle w:val="SAPUserEntry"/>
            <w:strike/>
            <w:rPrChange w:id="1427" w:author="Author" w:date="2018-02-27T09:21:00Z">
              <w:rPr>
                <w:rStyle w:val="SAPUserEntry"/>
              </w:rPr>
            </w:rPrChange>
          </w:rPr>
          <w:delText>-</w:delText>
        </w:r>
        <w:r w:rsidR="00DC5F36" w:rsidRPr="00F15054" w:rsidDel="00672D65">
          <w:rPr>
            <w:strike/>
            <w:rPrChange w:id="1428" w:author="Author" w:date="2018-02-27T09:21:00Z">
              <w:rPr/>
            </w:rPrChange>
          </w:rPr>
          <w:delText xml:space="preserve"> </w:delText>
        </w:r>
        <w:r w:rsidR="00DC5F36" w:rsidRPr="00F15054" w:rsidDel="00672D65">
          <w:rPr>
            <w:rStyle w:val="SAPUserEntry"/>
            <w:strike/>
            <w:rPrChange w:id="1429" w:author="Author" w:date="2018-02-27T09:21:00Z">
              <w:rPr>
                <w:rStyle w:val="SAPUserEntry"/>
              </w:rPr>
            </w:rPrChange>
          </w:rPr>
          <w:delText>Monthly Salary(1000FR)</w:delText>
        </w:r>
        <w:r w:rsidR="00DC5F36" w:rsidRPr="00F15054" w:rsidDel="00672D65">
          <w:rPr>
            <w:strike/>
            <w:rPrChange w:id="1430" w:author="Author" w:date="2018-02-27T09:21:00Z">
              <w:rPr/>
            </w:rPrChange>
          </w:rPr>
          <w:delText xml:space="preserve"> has been generated automatically</w:delText>
        </w:r>
        <w:r w:rsidR="00052E72" w:rsidRPr="00F15054" w:rsidDel="00672D65">
          <w:rPr>
            <w:strike/>
            <w:rPrChange w:id="1431" w:author="Author" w:date="2018-02-27T09:21:00Z">
              <w:rPr/>
            </w:rPrChange>
          </w:rPr>
          <w:delText>.</w:delText>
        </w:r>
        <w:r w:rsidR="00DC5F36" w:rsidRPr="00F15054" w:rsidDel="00672D65">
          <w:rPr>
            <w:strike/>
            <w:rPrChange w:id="1432" w:author="Author" w:date="2018-02-27T09:21:00Z">
              <w:rPr/>
            </w:rPrChange>
          </w:rPr>
          <w:delText xml:space="preserve"> </w:delText>
        </w:r>
        <w:r w:rsidR="00052E72" w:rsidRPr="00F15054" w:rsidDel="00672D65">
          <w:rPr>
            <w:strike/>
            <w:rPrChange w:id="1433" w:author="Author" w:date="2018-02-27T09:21:00Z">
              <w:rPr/>
            </w:rPrChange>
          </w:rPr>
          <w:delText xml:space="preserve">Most likely, the HR Administrator has adapted this </w:delText>
        </w:r>
      </w:del>
      <w:ins w:id="1434" w:author="Author" w:date="2018-01-31T16:53:00Z">
        <w:del w:id="1435" w:author="Author" w:date="2018-02-27T10:12:00Z">
          <w:r w:rsidR="00052E72" w:rsidRPr="00F15054" w:rsidDel="00672D65">
            <w:rPr>
              <w:strike/>
              <w:rPrChange w:id="1436" w:author="Author" w:date="2018-02-27T09:21:00Z">
                <w:rPr/>
              </w:rPrChange>
            </w:rPr>
            <w:delText xml:space="preserve">the </w:delText>
          </w:r>
        </w:del>
      </w:ins>
      <w:del w:id="1437" w:author="Author" w:date="2018-02-27T10:12:00Z">
        <w:r w:rsidR="00052E72" w:rsidRPr="00F15054" w:rsidDel="00672D65">
          <w:rPr>
            <w:strike/>
            <w:rPrChange w:id="1438" w:author="Author" w:date="2018-02-27T09:21:00Z">
              <w:rPr/>
            </w:rPrChange>
          </w:rPr>
          <w:delText>defaulted amount.</w:delText>
        </w:r>
      </w:del>
    </w:p>
    <w:p w14:paraId="199537AA" w14:textId="758F0CD6" w:rsidR="00F429F2" w:rsidRPr="00F15054" w:rsidDel="00672D65" w:rsidRDefault="00F429F2" w:rsidP="00DC5F36">
      <w:pPr>
        <w:pStyle w:val="NoteParagraph"/>
        <w:numPr>
          <w:ilvl w:val="0"/>
          <w:numId w:val="11"/>
        </w:numPr>
        <w:ind w:left="1080"/>
        <w:rPr>
          <w:del w:id="1439" w:author="Author" w:date="2018-02-27T10:12:00Z"/>
          <w:strike/>
          <w:rPrChange w:id="1440" w:author="Author" w:date="2018-02-27T09:21:00Z">
            <w:rPr>
              <w:del w:id="1441" w:author="Author" w:date="2018-02-27T10:12:00Z"/>
            </w:rPr>
          </w:rPrChange>
        </w:rPr>
      </w:pPr>
      <w:del w:id="1442" w:author="Author" w:date="2018-02-27T10:12:00Z">
        <w:r w:rsidRPr="00F15054" w:rsidDel="00672D65">
          <w:rPr>
            <w:strike/>
            <w:rPrChange w:id="1443" w:author="Author" w:date="2018-02-27T09:21:00Z">
              <w:rPr/>
            </w:rPrChange>
          </w:rPr>
          <w:delText xml:space="preserve">For country </w:delText>
        </w:r>
        <w:r w:rsidRPr="00F15054" w:rsidDel="00672D65">
          <w:rPr>
            <w:b/>
            <w:strike/>
            <w:rPrChange w:id="1444" w:author="Author" w:date="2018-02-27T09:21:00Z">
              <w:rPr>
                <w:b/>
              </w:rPr>
            </w:rPrChange>
          </w:rPr>
          <w:delText>GB</w:delText>
        </w:r>
        <w:r w:rsidRPr="00F15054" w:rsidDel="00672D65">
          <w:rPr>
            <w:strike/>
            <w:rPrChange w:id="1445" w:author="Author" w:date="2018-02-27T09:21:00Z">
              <w:rPr/>
            </w:rPrChange>
          </w:rPr>
          <w:delText xml:space="preserve">, </w:delText>
        </w:r>
        <w:r w:rsidR="00336091" w:rsidRPr="00F15054" w:rsidDel="00672D65">
          <w:rPr>
            <w:strike/>
            <w:rPrChange w:id="1446" w:author="Author" w:date="2018-02-27T09:21:00Z">
              <w:rPr/>
            </w:rPrChange>
          </w:rPr>
          <w:delText xml:space="preserve">for all employees, except those having </w:delText>
        </w:r>
        <w:r w:rsidR="00336091" w:rsidRPr="00CC1F7A" w:rsidDel="00672D65">
          <w:rPr>
            <w:strike/>
          </w:rPr>
          <w:delText>m</w:delText>
        </w:r>
        <w:r w:rsidR="00DC5F36" w:rsidRPr="00657705" w:rsidDel="00672D65">
          <w:rPr>
            <w:strike/>
          </w:rPr>
          <w:delText>ost likely, for an employee having</w:delText>
        </w:r>
        <w:r w:rsidR="00DC5F36" w:rsidRPr="00F15054" w:rsidDel="00672D65">
          <w:rPr>
            <w:strike/>
            <w:rPrChange w:id="1447" w:author="Author" w:date="2018-02-27T09:21:00Z">
              <w:rPr/>
            </w:rPrChange>
          </w:rPr>
          <w:delText xml:space="preserve"> employment type</w:delText>
        </w:r>
        <w:r w:rsidR="00DC5F36" w:rsidRPr="00F15054" w:rsidDel="00672D65">
          <w:rPr>
            <w:rStyle w:val="SAPUserEntry"/>
            <w:strike/>
            <w:color w:val="auto"/>
            <w:rPrChange w:id="1448" w:author="Author" w:date="2018-02-27T09:21:00Z">
              <w:rPr/>
            </w:rPrChange>
          </w:rPr>
          <w:delText xml:space="preserve"> </w:delText>
        </w:r>
        <w:r w:rsidR="00DC5F36" w:rsidRPr="00CC1F7A" w:rsidDel="00672D65">
          <w:rPr>
            <w:strike/>
          </w:rPr>
          <w:delText>other than</w:delText>
        </w:r>
        <w:r w:rsidR="00DC5F36" w:rsidRPr="00F15054" w:rsidDel="00672D65">
          <w:rPr>
            <w:rStyle w:val="SAPUserEntry"/>
            <w:strike/>
            <w:color w:val="auto"/>
            <w:rPrChange w:id="1449" w:author="Author" w:date="2018-02-27T09:21:00Z">
              <w:rPr>
                <w:rStyle w:val="SAPUserEntry"/>
                <w:color w:val="auto"/>
              </w:rPr>
            </w:rPrChange>
          </w:rPr>
          <w:delText xml:space="preserve"> Hourly(GB)</w:delText>
        </w:r>
        <w:r w:rsidR="00DC5F36" w:rsidRPr="00F15054" w:rsidDel="00672D65">
          <w:rPr>
            <w:strike/>
            <w:rPrChange w:id="1450" w:author="Author" w:date="2018-02-27T09:21:00Z">
              <w:rPr/>
            </w:rPrChange>
          </w:rPr>
          <w:delText xml:space="preserve">, </w:delText>
        </w:r>
        <w:r w:rsidR="00DC5F36" w:rsidRPr="00CC1F7A" w:rsidDel="00672D65">
          <w:rPr>
            <w:strike/>
          </w:rPr>
          <w:delText>during hiring or rehiring of the employee,</w:delText>
        </w:r>
        <w:r w:rsidR="00DC5F36" w:rsidRPr="00F15054" w:rsidDel="00672D65">
          <w:rPr>
            <w:strike/>
            <w:rPrChange w:id="1451" w:author="Author" w:date="2018-02-27T09:21:00Z">
              <w:rPr/>
            </w:rPrChange>
          </w:rPr>
          <w:delText xml:space="preserve"> </w:delText>
        </w:r>
        <w:r w:rsidR="00DC5F36" w:rsidRPr="00F15054" w:rsidDel="00672D65">
          <w:rPr>
            <w:rStyle w:val="SAPScreenElement"/>
            <w:strike/>
            <w:rPrChange w:id="1452" w:author="Author" w:date="2018-02-27T09:21:00Z">
              <w:rPr>
                <w:rStyle w:val="SAPScreenElement"/>
              </w:rPr>
            </w:rPrChange>
          </w:rPr>
          <w:delText>Pay Component</w:delText>
        </w:r>
        <w:r w:rsidR="00DC5F36" w:rsidRPr="00F15054" w:rsidDel="00672D65">
          <w:rPr>
            <w:rStyle w:val="SAPUserEntry"/>
            <w:strike/>
            <w:rPrChange w:id="1453" w:author="Author" w:date="2018-02-27T09:21:00Z">
              <w:rPr>
                <w:rStyle w:val="SAPUserEntry"/>
              </w:rPr>
            </w:rPrChange>
          </w:rPr>
          <w:delText xml:space="preserve"> GB</w:delText>
        </w:r>
        <w:r w:rsidR="00DC5F36" w:rsidRPr="00F15054" w:rsidDel="00672D65">
          <w:rPr>
            <w:strike/>
            <w:rPrChange w:id="1454" w:author="Author" w:date="2018-02-27T09:21:00Z">
              <w:rPr/>
            </w:rPrChange>
          </w:rPr>
          <w:delText xml:space="preserve"> </w:delText>
        </w:r>
        <w:r w:rsidR="00DC5F36" w:rsidRPr="00F15054" w:rsidDel="00672D65">
          <w:rPr>
            <w:rStyle w:val="SAPUserEntry"/>
            <w:strike/>
            <w:rPrChange w:id="1455" w:author="Author" w:date="2018-02-27T09:21:00Z">
              <w:rPr>
                <w:rStyle w:val="SAPUserEntry"/>
              </w:rPr>
            </w:rPrChange>
          </w:rPr>
          <w:delText>–</w:delText>
        </w:r>
        <w:r w:rsidR="00DC5F36" w:rsidRPr="00F15054" w:rsidDel="00672D65">
          <w:rPr>
            <w:strike/>
            <w:rPrChange w:id="1456" w:author="Author" w:date="2018-02-27T09:21:00Z">
              <w:rPr/>
            </w:rPrChange>
          </w:rPr>
          <w:delText xml:space="preserve"> </w:delText>
        </w:r>
        <w:r w:rsidR="00DC5F36" w:rsidRPr="00F15054" w:rsidDel="00672D65">
          <w:rPr>
            <w:rStyle w:val="SAPUserEntry"/>
            <w:strike/>
            <w:rPrChange w:id="1457" w:author="Author" w:date="2018-02-27T09:21:00Z">
              <w:rPr>
                <w:rStyle w:val="SAPUserEntry"/>
              </w:rPr>
            </w:rPrChange>
          </w:rPr>
          <w:delText>Monthly Salary</w:delText>
        </w:r>
        <w:r w:rsidR="00DC5F36" w:rsidRPr="00F15054" w:rsidDel="00672D65">
          <w:rPr>
            <w:b/>
            <w:strike/>
            <w:rPrChange w:id="1458" w:author="Author" w:date="2018-02-27T09:21:00Z">
              <w:rPr>
                <w:b/>
              </w:rPr>
            </w:rPrChange>
          </w:rPr>
          <w:delText xml:space="preserve"> </w:delText>
        </w:r>
        <w:r w:rsidR="00DC5F36" w:rsidRPr="00F15054" w:rsidDel="00672D65">
          <w:rPr>
            <w:rStyle w:val="SAPUserEntry"/>
            <w:strike/>
            <w:rPrChange w:id="1459" w:author="Author" w:date="2018-02-27T09:21:00Z">
              <w:rPr>
                <w:rStyle w:val="SAPUserEntry"/>
              </w:rPr>
            </w:rPrChange>
          </w:rPr>
          <w:delText>(1000GB)</w:delText>
        </w:r>
        <w:r w:rsidR="00DC5F36" w:rsidRPr="00F15054" w:rsidDel="00672D65">
          <w:rPr>
            <w:strike/>
            <w:rPrChange w:id="1460" w:author="Author" w:date="2018-02-27T09:21:00Z">
              <w:rPr/>
            </w:rPrChange>
          </w:rPr>
          <w:delText xml:space="preserve"> has been generated automatically </w:delText>
        </w:r>
        <w:r w:rsidR="00DC5F36" w:rsidRPr="00CC1F7A" w:rsidDel="00672D65">
          <w:rPr>
            <w:strike/>
          </w:rPr>
          <w:delText xml:space="preserve">with a predefined amount, based on a preconfigured business rule from the values maintained for fields </w:delText>
        </w:r>
        <w:r w:rsidR="00DC5F36" w:rsidRPr="00657705" w:rsidDel="00672D65">
          <w:rPr>
            <w:rStyle w:val="SAPScreenElement"/>
            <w:strike/>
          </w:rPr>
          <w:delText>Pay Scale Group</w:delText>
        </w:r>
        <w:r w:rsidR="00DC5F36" w:rsidRPr="00F15054" w:rsidDel="00672D65">
          <w:rPr>
            <w:strike/>
          </w:rPr>
          <w:delText xml:space="preserve"> and </w:delText>
        </w:r>
        <w:r w:rsidR="00DC5F36" w:rsidRPr="00F15054" w:rsidDel="00672D65">
          <w:rPr>
            <w:rStyle w:val="SAPScreenElement"/>
            <w:strike/>
          </w:rPr>
          <w:delText>Pay Scale Level</w:delText>
        </w:r>
        <w:r w:rsidR="00DC5F36" w:rsidRPr="00F15054" w:rsidDel="00672D65">
          <w:rPr>
            <w:strike/>
            <w:rPrChange w:id="1461" w:author="Author" w:date="2018-02-27T09:21:00Z">
              <w:rPr/>
            </w:rPrChange>
          </w:rPr>
          <w:delText xml:space="preserve">. Most likely, the HR Administrator has adapted this </w:delText>
        </w:r>
      </w:del>
      <w:ins w:id="1462" w:author="Author" w:date="2018-01-31T16:53:00Z">
        <w:del w:id="1463" w:author="Author" w:date="2018-02-27T10:12:00Z">
          <w:r w:rsidR="00336091" w:rsidRPr="00F15054" w:rsidDel="00672D65">
            <w:rPr>
              <w:strike/>
              <w:rPrChange w:id="1464" w:author="Author" w:date="2018-02-27T09:21:00Z">
                <w:rPr/>
              </w:rPrChange>
            </w:rPr>
            <w:delText xml:space="preserve">the </w:delText>
          </w:r>
        </w:del>
      </w:ins>
      <w:del w:id="1465" w:author="Author" w:date="2018-02-27T10:12:00Z">
        <w:r w:rsidR="00DC5F36" w:rsidRPr="00F15054" w:rsidDel="00672D65">
          <w:rPr>
            <w:strike/>
            <w:rPrChange w:id="1466" w:author="Author" w:date="2018-02-27T09:21:00Z">
              <w:rPr/>
            </w:rPrChange>
          </w:rPr>
          <w:delText>defaulted amount.</w:delText>
        </w:r>
      </w:del>
    </w:p>
    <w:p w14:paraId="2CF685F0" w14:textId="0EFE2DB9" w:rsidR="00DC5F36" w:rsidRPr="00F15054" w:rsidDel="00672D65" w:rsidRDefault="00F429F2" w:rsidP="00DC5F36">
      <w:pPr>
        <w:pStyle w:val="NoteParagraph"/>
        <w:numPr>
          <w:ilvl w:val="0"/>
          <w:numId w:val="11"/>
        </w:numPr>
        <w:ind w:left="1080"/>
        <w:rPr>
          <w:del w:id="1467" w:author="Author" w:date="2018-02-27T10:12:00Z"/>
          <w:strike/>
          <w:rPrChange w:id="1468" w:author="Author" w:date="2018-02-27T09:21:00Z">
            <w:rPr>
              <w:del w:id="1469" w:author="Author" w:date="2018-02-27T10:12:00Z"/>
            </w:rPr>
          </w:rPrChange>
        </w:rPr>
      </w:pPr>
      <w:del w:id="1470" w:author="Author" w:date="2018-02-27T10:12:00Z">
        <w:r w:rsidRPr="00F15054" w:rsidDel="00672D65">
          <w:rPr>
            <w:strike/>
            <w:rPrChange w:id="1471" w:author="Author" w:date="2018-02-27T09:21:00Z">
              <w:rPr/>
            </w:rPrChange>
          </w:rPr>
          <w:delText xml:space="preserve">For country </w:delText>
        </w:r>
        <w:r w:rsidRPr="00F15054" w:rsidDel="00672D65">
          <w:rPr>
            <w:b/>
            <w:strike/>
            <w:rPrChange w:id="1472" w:author="Author" w:date="2018-02-27T09:21:00Z">
              <w:rPr>
                <w:b/>
              </w:rPr>
            </w:rPrChange>
          </w:rPr>
          <w:delText>SA</w:delText>
        </w:r>
        <w:r w:rsidRPr="00F15054" w:rsidDel="00672D65">
          <w:rPr>
            <w:strike/>
            <w:rPrChange w:id="1473" w:author="Author" w:date="2018-02-27T09:21:00Z">
              <w:rPr/>
            </w:rPrChange>
          </w:rPr>
          <w:delText xml:space="preserve">, </w:delText>
        </w:r>
        <w:r w:rsidR="00DC5F36" w:rsidRPr="00CC1F7A" w:rsidDel="00672D65">
          <w:rPr>
            <w:strike/>
          </w:rPr>
          <w:delText>During hiring or rehiring of the employee,</w:delText>
        </w:r>
        <w:r w:rsidR="00DC5F36" w:rsidRPr="00F15054" w:rsidDel="00672D65">
          <w:rPr>
            <w:strike/>
            <w:rPrChange w:id="1474" w:author="Author" w:date="2018-02-27T09:21:00Z">
              <w:rPr/>
            </w:rPrChange>
          </w:rPr>
          <w:delText xml:space="preserve"> </w:delText>
        </w:r>
        <w:r w:rsidR="00DC5F36" w:rsidRPr="00F15054" w:rsidDel="00672D65">
          <w:rPr>
            <w:rStyle w:val="SAPScreenElement"/>
            <w:strike/>
            <w:rPrChange w:id="1475" w:author="Author" w:date="2018-02-27T09:21:00Z">
              <w:rPr>
                <w:rStyle w:val="SAPScreenElement"/>
              </w:rPr>
            </w:rPrChange>
          </w:rPr>
          <w:delText>Pay Component</w:delText>
        </w:r>
        <w:r w:rsidR="00DC5F36" w:rsidRPr="00F15054" w:rsidDel="00672D65">
          <w:rPr>
            <w:rStyle w:val="SAPUserEntry"/>
            <w:strike/>
            <w:rPrChange w:id="1476" w:author="Author" w:date="2018-02-27T09:21:00Z">
              <w:rPr>
                <w:rStyle w:val="SAPUserEntry"/>
              </w:rPr>
            </w:rPrChange>
          </w:rPr>
          <w:delText xml:space="preserve"> SA</w:delText>
        </w:r>
        <w:r w:rsidR="00DC5F36" w:rsidRPr="00F15054" w:rsidDel="00672D65">
          <w:rPr>
            <w:b/>
            <w:strike/>
            <w:rPrChange w:id="1477" w:author="Author" w:date="2018-02-27T09:21:00Z">
              <w:rPr>
                <w:b/>
              </w:rPr>
            </w:rPrChange>
          </w:rPr>
          <w:delText xml:space="preserve"> </w:delText>
        </w:r>
        <w:r w:rsidR="00DC5F36" w:rsidRPr="00F15054" w:rsidDel="00672D65">
          <w:rPr>
            <w:rStyle w:val="SAPUserEntry"/>
            <w:strike/>
            <w:rPrChange w:id="1478" w:author="Author" w:date="2018-02-27T09:21:00Z">
              <w:rPr>
                <w:rStyle w:val="SAPUserEntry"/>
              </w:rPr>
            </w:rPrChange>
          </w:rPr>
          <w:delText>-</w:delText>
        </w:r>
        <w:r w:rsidR="00DC5F36" w:rsidRPr="00F15054" w:rsidDel="00672D65">
          <w:rPr>
            <w:b/>
            <w:strike/>
            <w:rPrChange w:id="1479" w:author="Author" w:date="2018-02-27T09:21:00Z">
              <w:rPr>
                <w:b/>
              </w:rPr>
            </w:rPrChange>
          </w:rPr>
          <w:delText xml:space="preserve"> </w:delText>
        </w:r>
        <w:r w:rsidR="00DC5F36" w:rsidRPr="00F15054" w:rsidDel="00672D65">
          <w:rPr>
            <w:rStyle w:val="SAPUserEntry"/>
            <w:strike/>
            <w:rPrChange w:id="1480" w:author="Author" w:date="2018-02-27T09:21:00Z">
              <w:rPr>
                <w:rStyle w:val="SAPUserEntry"/>
              </w:rPr>
            </w:rPrChange>
          </w:rPr>
          <w:delText>Basic Pay(1000SA)</w:delText>
        </w:r>
        <w:r w:rsidR="00DC5F36" w:rsidRPr="00F15054" w:rsidDel="00672D65">
          <w:rPr>
            <w:strike/>
            <w:rPrChange w:id="1481" w:author="Author" w:date="2018-02-27T09:21:00Z">
              <w:rPr/>
            </w:rPrChange>
          </w:rPr>
          <w:delText xml:space="preserve"> has been generated automatically</w:delText>
        </w:r>
        <w:r w:rsidR="00DC5F36" w:rsidRPr="00CC1F7A" w:rsidDel="00672D65">
          <w:rPr>
            <w:strike/>
          </w:rPr>
          <w:delText xml:space="preserve"> w</w:delText>
        </w:r>
        <w:r w:rsidR="00DC5F36" w:rsidRPr="00657705" w:rsidDel="00672D65">
          <w:rPr>
            <w:strike/>
          </w:rPr>
          <w:delText>ith a predefined amount, based on a preconfigured business rule from the values mai</w:delText>
        </w:r>
        <w:r w:rsidR="00DC5F36" w:rsidRPr="00F15054" w:rsidDel="00672D65">
          <w:rPr>
            <w:strike/>
          </w:rPr>
          <w:delText xml:space="preserve">ntained for fields </w:delText>
        </w:r>
        <w:r w:rsidR="00DC5F36" w:rsidRPr="00F15054" w:rsidDel="00672D65">
          <w:rPr>
            <w:rStyle w:val="SAPScreenElement"/>
            <w:strike/>
          </w:rPr>
          <w:delText>Pay Scale Group</w:delText>
        </w:r>
        <w:r w:rsidR="00DC5F36" w:rsidRPr="00F15054" w:rsidDel="00672D65">
          <w:rPr>
            <w:strike/>
          </w:rPr>
          <w:delText xml:space="preserve"> and </w:delText>
        </w:r>
        <w:r w:rsidR="00DC5F36" w:rsidRPr="00F15054" w:rsidDel="00672D65">
          <w:rPr>
            <w:rStyle w:val="SAPScreenElement"/>
            <w:strike/>
          </w:rPr>
          <w:delText>Pay Scale Level</w:delText>
        </w:r>
        <w:r w:rsidR="00DC5F36" w:rsidRPr="00F15054" w:rsidDel="00672D65">
          <w:rPr>
            <w:strike/>
            <w:rPrChange w:id="1482" w:author="Author" w:date="2018-02-27T09:21:00Z">
              <w:rPr/>
            </w:rPrChange>
          </w:rPr>
          <w:delText xml:space="preserve">. Most likely, the HR Administrator has adapted this </w:delText>
        </w:r>
      </w:del>
      <w:ins w:id="1483" w:author="Author" w:date="2018-01-31T16:54:00Z">
        <w:del w:id="1484" w:author="Author" w:date="2018-02-27T10:12:00Z">
          <w:r w:rsidR="00336091" w:rsidRPr="00F15054" w:rsidDel="00672D65">
            <w:rPr>
              <w:strike/>
              <w:rPrChange w:id="1485" w:author="Author" w:date="2018-02-27T09:21:00Z">
                <w:rPr/>
              </w:rPrChange>
            </w:rPr>
            <w:delText xml:space="preserve">the </w:delText>
          </w:r>
        </w:del>
      </w:ins>
      <w:del w:id="1486" w:author="Author" w:date="2018-02-27T10:12:00Z">
        <w:r w:rsidR="00DC5F36" w:rsidRPr="00F15054" w:rsidDel="00672D65">
          <w:rPr>
            <w:strike/>
            <w:rPrChange w:id="1487" w:author="Author" w:date="2018-02-27T09:21:00Z">
              <w:rPr/>
            </w:rPrChange>
          </w:rPr>
          <w:delText xml:space="preserve">defaulted amount. </w:delText>
        </w:r>
      </w:del>
    </w:p>
    <w:p w14:paraId="1A0CA199" w14:textId="482CB8A5" w:rsidR="001A7BC8" w:rsidRPr="00F15054" w:rsidDel="00672D65" w:rsidRDefault="001A7BC8">
      <w:pPr>
        <w:pStyle w:val="NoteParagraph"/>
        <w:rPr>
          <w:del w:id="1488" w:author="Author" w:date="2018-02-27T10:12:00Z"/>
          <w:strike/>
          <w:highlight w:val="yellow"/>
          <w:rPrChange w:id="1489" w:author="Author" w:date="2018-02-27T09:21:00Z">
            <w:rPr>
              <w:del w:id="1490" w:author="Author" w:date="2018-02-27T10:12:00Z"/>
              <w:highlight w:val="yellow"/>
            </w:rPr>
          </w:rPrChange>
        </w:rPr>
        <w:pPrChange w:id="1491" w:author="Author" w:date="2018-01-31T15:14:00Z">
          <w:pPr>
            <w:pStyle w:val="SAPNoteHeading"/>
            <w:ind w:left="720"/>
          </w:pPr>
        </w:pPrChange>
      </w:pPr>
    </w:p>
    <w:p w14:paraId="0A7CAA70" w14:textId="76B472BF" w:rsidR="00454595" w:rsidRPr="00F15054" w:rsidDel="00672D65" w:rsidRDefault="00454595" w:rsidP="00A32713">
      <w:pPr>
        <w:ind w:left="720"/>
        <w:rPr>
          <w:del w:id="1492" w:author="Author" w:date="2018-02-27T10:12:00Z"/>
          <w:b/>
          <w:strike/>
          <w:rPrChange w:id="1493" w:author="Author" w:date="2018-02-27T09:21:00Z">
            <w:rPr>
              <w:del w:id="1494" w:author="Author" w:date="2018-02-27T10:12:00Z"/>
              <w:b/>
            </w:rPr>
          </w:rPrChange>
        </w:rPr>
      </w:pPr>
      <w:del w:id="1495" w:author="Author" w:date="2018-02-27T10:12:00Z">
        <w:r w:rsidRPr="00F15054" w:rsidDel="00672D65">
          <w:rPr>
            <w:b/>
            <w:strike/>
            <w:rPrChange w:id="1496" w:author="Author" w:date="2018-02-27T09:21:00Z">
              <w:rPr>
                <w:b/>
              </w:rPr>
            </w:rPrChange>
          </w:rPr>
          <w:delText>AE:</w:delText>
        </w:r>
      </w:del>
    </w:p>
    <w:p w14:paraId="38C58DD8" w14:textId="794F2902" w:rsidR="00454595" w:rsidRPr="00F15054" w:rsidDel="00672D65" w:rsidRDefault="00454595" w:rsidP="00454595">
      <w:pPr>
        <w:ind w:left="720"/>
        <w:rPr>
          <w:del w:id="1497" w:author="Author" w:date="2018-02-27T10:12:00Z"/>
          <w:strike/>
        </w:rPr>
      </w:pPr>
      <w:del w:id="1498" w:author="Author" w:date="2018-02-27T10:12:00Z">
        <w:r w:rsidRPr="00CC1F7A" w:rsidDel="00672D65">
          <w:rPr>
            <w:strike/>
          </w:rPr>
          <w:delText>During hiring or rehiring of the emplo</w:delText>
        </w:r>
        <w:r w:rsidRPr="00657705" w:rsidDel="00672D65">
          <w:rPr>
            <w:strike/>
          </w:rPr>
          <w:delText xml:space="preserve">yee, </w:delText>
        </w:r>
        <w:r w:rsidRPr="00F15054" w:rsidDel="00672D65">
          <w:rPr>
            <w:rStyle w:val="SAPScreenElement"/>
            <w:strike/>
          </w:rPr>
          <w:delText>Pay Component</w:delText>
        </w:r>
        <w:r w:rsidRPr="00F15054" w:rsidDel="00672D65">
          <w:rPr>
            <w:rStyle w:val="SAPUserEntry"/>
            <w:strike/>
          </w:rPr>
          <w:delText xml:space="preserve"> AE</w:delText>
        </w:r>
        <w:r w:rsidRPr="00F15054" w:rsidDel="00672D65">
          <w:rPr>
            <w:strike/>
          </w:rPr>
          <w:delText xml:space="preserve"> </w:delText>
        </w:r>
        <w:r w:rsidRPr="00F15054" w:rsidDel="00672D65">
          <w:rPr>
            <w:rStyle w:val="SAPUserEntry"/>
            <w:strike/>
          </w:rPr>
          <w:delText>–</w:delText>
        </w:r>
        <w:r w:rsidRPr="00F15054" w:rsidDel="00672D65">
          <w:rPr>
            <w:strike/>
          </w:rPr>
          <w:delText xml:space="preserve"> </w:delText>
        </w:r>
        <w:r w:rsidRPr="00F15054" w:rsidDel="00672D65">
          <w:rPr>
            <w:rStyle w:val="SAPUserEntry"/>
            <w:strike/>
          </w:rPr>
          <w:delText>Basic Salary</w:delText>
        </w:r>
        <w:r w:rsidRPr="00F15054" w:rsidDel="00672D65">
          <w:rPr>
            <w:b/>
            <w:strike/>
          </w:rPr>
          <w:delText xml:space="preserve"> </w:delText>
        </w:r>
        <w:r w:rsidRPr="00F15054" w:rsidDel="00672D65">
          <w:rPr>
            <w:rStyle w:val="SAPUserEntry"/>
            <w:strike/>
          </w:rPr>
          <w:delText>(1000AE)</w:delText>
        </w:r>
        <w:r w:rsidRPr="00F15054" w:rsidDel="00672D65">
          <w:rPr>
            <w:strike/>
          </w:rPr>
          <w:delText xml:space="preserve"> has been generated automatically with a predefined amount, based on a preconfigured business rule from the values maintained for fields </w:delText>
        </w:r>
        <w:r w:rsidRPr="00F15054" w:rsidDel="00672D65">
          <w:rPr>
            <w:rStyle w:val="SAPScreenElement"/>
            <w:strike/>
          </w:rPr>
          <w:delText>Pay Scale Group</w:delText>
        </w:r>
        <w:r w:rsidRPr="00F15054" w:rsidDel="00672D65">
          <w:rPr>
            <w:strike/>
          </w:rPr>
          <w:delText xml:space="preserve"> and </w:delText>
        </w:r>
        <w:r w:rsidRPr="00F15054" w:rsidDel="00672D65">
          <w:rPr>
            <w:rStyle w:val="SAPScreenElement"/>
            <w:strike/>
          </w:rPr>
          <w:delText>Pay Scale Level</w:delText>
        </w:r>
        <w:r w:rsidRPr="00F15054" w:rsidDel="00672D65">
          <w:rPr>
            <w:strike/>
          </w:rPr>
          <w:delText>. Most likely, the HR Administrator has adapted this defaulted amount.</w:delText>
        </w:r>
        <w:r w:rsidRPr="00F15054" w:rsidDel="00672D65">
          <w:rPr>
            <w:strike/>
            <w:rPrChange w:id="1499" w:author="Author" w:date="2018-02-27T09:21:00Z">
              <w:rPr/>
            </w:rPrChange>
          </w:rPr>
          <w:delText xml:space="preserve"> </w:delText>
        </w:r>
        <w:r w:rsidRPr="00CC1F7A" w:rsidDel="00672D65">
          <w:rPr>
            <w:strike/>
          </w:rPr>
          <w:delText xml:space="preserve">Also, during hiring or rehiring, the HR Administrator might have added a </w:delText>
        </w:r>
        <w:r w:rsidRPr="00657705" w:rsidDel="00672D65">
          <w:rPr>
            <w:rStyle w:val="SAPScreenElement"/>
            <w:strike/>
          </w:rPr>
          <w:delText xml:space="preserve">Pay Component </w:delText>
        </w:r>
        <w:r w:rsidRPr="00F15054" w:rsidDel="00672D65">
          <w:rPr>
            <w:strike/>
          </w:rPr>
          <w:delText>related to recurring payments. In addition, the employee might have experienced a possible promotion or demotion, in which recurring payments have been adapted, too.</w:delText>
        </w:r>
      </w:del>
    </w:p>
    <w:p w14:paraId="0DDF6207" w14:textId="5A56AB9B" w:rsidR="00454595" w:rsidRPr="00F15054" w:rsidDel="00672D65" w:rsidRDefault="00454595" w:rsidP="00454595">
      <w:pPr>
        <w:pStyle w:val="NoteParagraph"/>
        <w:ind w:left="720"/>
        <w:rPr>
          <w:del w:id="1500" w:author="Author" w:date="2018-02-27T10:12:00Z"/>
          <w:strike/>
          <w:rPrChange w:id="1501" w:author="Author" w:date="2018-02-27T09:21:00Z">
            <w:rPr>
              <w:del w:id="1502" w:author="Author" w:date="2018-02-27T10:12:00Z"/>
            </w:rPr>
          </w:rPrChange>
        </w:rPr>
      </w:pPr>
      <w:del w:id="1503" w:author="Author" w:date="2018-02-27T10:12:00Z">
        <w:r w:rsidRPr="00F15054" w:rsidDel="00672D65">
          <w:rPr>
            <w:strike/>
          </w:rPr>
          <w:delText xml:space="preserve">Due to the job change performed, the preconfigured business rule will re-generate again automatically the same predefined (initial) amount for </w:delText>
        </w:r>
        <w:r w:rsidRPr="00F15054" w:rsidDel="00672D65">
          <w:rPr>
            <w:rStyle w:val="SAPScreenElement"/>
            <w:strike/>
          </w:rPr>
          <w:delText>Pay Component</w:delText>
        </w:r>
        <w:r w:rsidRPr="00F15054" w:rsidDel="00672D65">
          <w:rPr>
            <w:rStyle w:val="SAPUserEntry"/>
            <w:strike/>
          </w:rPr>
          <w:delText xml:space="preserve"> AE</w:delText>
        </w:r>
        <w:r w:rsidRPr="00F15054" w:rsidDel="00672D65">
          <w:rPr>
            <w:b/>
            <w:strike/>
          </w:rPr>
          <w:delText xml:space="preserve"> </w:delText>
        </w:r>
        <w:r w:rsidRPr="00F15054" w:rsidDel="00672D65">
          <w:rPr>
            <w:rStyle w:val="SAPUserEntry"/>
            <w:strike/>
          </w:rPr>
          <w:delText>–</w:delText>
        </w:r>
        <w:r w:rsidRPr="00F15054" w:rsidDel="00672D65">
          <w:rPr>
            <w:b/>
            <w:strike/>
          </w:rPr>
          <w:delText xml:space="preserve"> </w:delText>
        </w:r>
        <w:r w:rsidRPr="00F15054" w:rsidDel="00672D65">
          <w:rPr>
            <w:rStyle w:val="SAPUserEntry"/>
            <w:strike/>
          </w:rPr>
          <w:delText>Basic Salary</w:delText>
        </w:r>
        <w:r w:rsidRPr="00F15054" w:rsidDel="00672D65">
          <w:rPr>
            <w:b/>
            <w:strike/>
          </w:rPr>
          <w:delText xml:space="preserve"> </w:delText>
        </w:r>
        <w:r w:rsidRPr="00F15054" w:rsidDel="00672D65">
          <w:rPr>
            <w:rStyle w:val="SAPUserEntry"/>
            <w:strike/>
          </w:rPr>
          <w:delText>(1000AE)</w:delText>
        </w:r>
        <w:r w:rsidRPr="00F15054" w:rsidDel="00672D65">
          <w:rPr>
            <w:strike/>
          </w:rPr>
          <w:delText xml:space="preserve"> like during hiring or rehiring of the employee.</w:delText>
        </w:r>
        <w:r w:rsidRPr="00F15054" w:rsidDel="00672D65">
          <w:rPr>
            <w:strike/>
            <w:rPrChange w:id="1504" w:author="Author" w:date="2018-02-27T09:21:00Z">
              <w:rPr/>
            </w:rPrChange>
          </w:rPr>
          <w:delText xml:space="preserve"> </w:delText>
        </w:r>
        <w:r w:rsidRPr="00CC1F7A" w:rsidDel="00672D65">
          <w:rPr>
            <w:strike/>
          </w:rPr>
          <w:delText>Also, additional recurring pay components maintained might disappear.</w:delText>
        </w:r>
        <w:r w:rsidRPr="00F15054" w:rsidDel="00672D65">
          <w:rPr>
            <w:strike/>
            <w:rPrChange w:id="1505" w:author="Author" w:date="2018-02-27T09:21:00Z">
              <w:rPr/>
            </w:rPrChange>
          </w:rPr>
          <w:delText xml:space="preserve"> </w:delText>
        </w:r>
      </w:del>
    </w:p>
    <w:p w14:paraId="50D32AEE" w14:textId="54FE8F73" w:rsidR="00454595" w:rsidRPr="00F15054" w:rsidDel="00672D65" w:rsidRDefault="00454595" w:rsidP="00454595">
      <w:pPr>
        <w:ind w:left="720"/>
        <w:rPr>
          <w:del w:id="1506" w:author="Author" w:date="2018-02-27T10:12:00Z"/>
          <w:strike/>
          <w:highlight w:val="yellow"/>
          <w:rPrChange w:id="1507" w:author="Author" w:date="2018-02-27T09:21:00Z">
            <w:rPr>
              <w:del w:id="1508" w:author="Author" w:date="2018-02-27T10:12:00Z"/>
              <w:highlight w:val="yellow"/>
            </w:rPr>
          </w:rPrChange>
        </w:rPr>
      </w:pPr>
      <w:del w:id="1509" w:author="Author" w:date="2018-02-27T10:12:00Z">
        <w:r w:rsidRPr="00CC1F7A" w:rsidDel="00672D65">
          <w:rPr>
            <w:strike/>
          </w:rPr>
          <w:delText>In this case, the HR Administrator needs to manually change back</w:delText>
        </w:r>
        <w:r w:rsidRPr="00F15054" w:rsidDel="00672D65">
          <w:rPr>
            <w:strike/>
            <w:rPrChange w:id="1510" w:author="Author" w:date="2018-02-27T09:21:00Z">
              <w:rPr/>
            </w:rPrChange>
          </w:rPr>
          <w:delText xml:space="preserve"> </w:delText>
        </w:r>
        <w:r w:rsidRPr="00F15054" w:rsidDel="00672D65">
          <w:rPr>
            <w:rStyle w:val="SAPScreenElement"/>
            <w:strike/>
            <w:highlight w:val="yellow"/>
            <w:rPrChange w:id="1511" w:author="Author" w:date="2018-02-27T09:21:00Z">
              <w:rPr>
                <w:rStyle w:val="SAPScreenElement"/>
                <w:highlight w:val="yellow"/>
              </w:rPr>
            </w:rPrChange>
          </w:rPr>
          <w:delText>Pay Component</w:delText>
        </w:r>
        <w:r w:rsidRPr="00F15054" w:rsidDel="00672D65">
          <w:rPr>
            <w:rStyle w:val="SAPUserEntry"/>
            <w:strike/>
            <w:highlight w:val="yellow"/>
            <w:rPrChange w:id="1512" w:author="Author" w:date="2018-02-27T09:21:00Z">
              <w:rPr>
                <w:rStyle w:val="SAPUserEntry"/>
                <w:highlight w:val="yellow"/>
              </w:rPr>
            </w:rPrChange>
          </w:rPr>
          <w:delText xml:space="preserve"> AE</w:delText>
        </w:r>
        <w:r w:rsidRPr="00F15054" w:rsidDel="00672D65">
          <w:rPr>
            <w:b/>
            <w:strike/>
            <w:highlight w:val="yellow"/>
            <w:rPrChange w:id="1513" w:author="Author" w:date="2018-02-27T09:21:00Z">
              <w:rPr>
                <w:b/>
                <w:highlight w:val="yellow"/>
              </w:rPr>
            </w:rPrChange>
          </w:rPr>
          <w:delText xml:space="preserve"> </w:delText>
        </w:r>
        <w:r w:rsidRPr="00F15054" w:rsidDel="00672D65">
          <w:rPr>
            <w:rStyle w:val="SAPUserEntry"/>
            <w:strike/>
            <w:highlight w:val="yellow"/>
            <w:rPrChange w:id="1514" w:author="Author" w:date="2018-02-27T09:21:00Z">
              <w:rPr>
                <w:rStyle w:val="SAPUserEntry"/>
                <w:highlight w:val="yellow"/>
              </w:rPr>
            </w:rPrChange>
          </w:rPr>
          <w:delText>–</w:delText>
        </w:r>
        <w:r w:rsidRPr="00F15054" w:rsidDel="00672D65">
          <w:rPr>
            <w:b/>
            <w:strike/>
            <w:highlight w:val="yellow"/>
            <w:rPrChange w:id="1515" w:author="Author" w:date="2018-02-27T09:21:00Z">
              <w:rPr>
                <w:b/>
                <w:highlight w:val="yellow"/>
              </w:rPr>
            </w:rPrChange>
          </w:rPr>
          <w:delText xml:space="preserve"> </w:delText>
        </w:r>
        <w:r w:rsidRPr="00F15054" w:rsidDel="00672D65">
          <w:rPr>
            <w:rStyle w:val="SAPUserEntry"/>
            <w:strike/>
            <w:highlight w:val="yellow"/>
            <w:rPrChange w:id="1516" w:author="Author" w:date="2018-02-27T09:21:00Z">
              <w:rPr>
                <w:rStyle w:val="SAPUserEntry"/>
                <w:highlight w:val="yellow"/>
              </w:rPr>
            </w:rPrChange>
          </w:rPr>
          <w:delText>Basic Salary</w:delText>
        </w:r>
        <w:r w:rsidRPr="00F15054" w:rsidDel="00672D65">
          <w:rPr>
            <w:b/>
            <w:strike/>
            <w:highlight w:val="yellow"/>
            <w:rPrChange w:id="1517" w:author="Author" w:date="2018-02-27T09:21:00Z">
              <w:rPr>
                <w:b/>
                <w:highlight w:val="yellow"/>
              </w:rPr>
            </w:rPrChange>
          </w:rPr>
          <w:delText xml:space="preserve"> </w:delText>
        </w:r>
        <w:r w:rsidRPr="00F15054" w:rsidDel="00672D65">
          <w:rPr>
            <w:rStyle w:val="SAPUserEntry"/>
            <w:strike/>
            <w:highlight w:val="yellow"/>
            <w:rPrChange w:id="1518" w:author="Author" w:date="2018-02-27T09:21:00Z">
              <w:rPr>
                <w:rStyle w:val="SAPUserEntry"/>
                <w:highlight w:val="yellow"/>
              </w:rPr>
            </w:rPrChange>
          </w:rPr>
          <w:delText>(1000AE)</w:delText>
        </w:r>
        <w:r w:rsidRPr="00F15054" w:rsidDel="00672D65">
          <w:rPr>
            <w:strike/>
            <w:highlight w:val="yellow"/>
            <w:rPrChange w:id="1519" w:author="Author" w:date="2018-02-27T09:21:00Z">
              <w:rPr>
                <w:highlight w:val="yellow"/>
              </w:rPr>
            </w:rPrChange>
          </w:rPr>
          <w:delText>,</w:delText>
        </w:r>
        <w:r w:rsidRPr="00F15054" w:rsidDel="00672D65">
          <w:rPr>
            <w:strike/>
            <w:rPrChange w:id="1520" w:author="Author" w:date="2018-02-27T09:21:00Z">
              <w:rPr/>
            </w:rPrChange>
          </w:rPr>
          <w:delText xml:space="preserve"> </w:delText>
        </w:r>
        <w:r w:rsidRPr="00CC1F7A" w:rsidDel="00672D65">
          <w:rPr>
            <w:strike/>
          </w:rPr>
          <w:delText xml:space="preserve">and possibly add missing recurring payments in that way that the correct </w:delText>
        </w:r>
        <w:r w:rsidRPr="00657705" w:rsidDel="00672D65">
          <w:rPr>
            <w:strike/>
          </w:rPr>
          <w:delText>compensation information for the employee is obtained</w:delText>
        </w:r>
      </w:del>
    </w:p>
    <w:p w14:paraId="76EC64FD" w14:textId="33A03042" w:rsidR="00454595" w:rsidRPr="00F15054" w:rsidDel="00672D65" w:rsidRDefault="00454595" w:rsidP="00454595">
      <w:pPr>
        <w:ind w:left="720"/>
        <w:rPr>
          <w:del w:id="1521" w:author="Author" w:date="2018-02-27T10:12:00Z"/>
          <w:b/>
          <w:strike/>
          <w:rPrChange w:id="1522" w:author="Author" w:date="2018-02-27T09:21:00Z">
            <w:rPr>
              <w:del w:id="1523" w:author="Author" w:date="2018-02-27T10:12:00Z"/>
              <w:b/>
            </w:rPr>
          </w:rPrChange>
        </w:rPr>
      </w:pPr>
      <w:del w:id="1524" w:author="Author" w:date="2018-02-27T10:12:00Z">
        <w:r w:rsidRPr="00F15054" w:rsidDel="00672D65">
          <w:rPr>
            <w:b/>
            <w:strike/>
            <w:rPrChange w:id="1525" w:author="Author" w:date="2018-02-27T09:21:00Z">
              <w:rPr>
                <w:b/>
              </w:rPr>
            </w:rPrChange>
          </w:rPr>
          <w:delText>AU:</w:delText>
        </w:r>
      </w:del>
    </w:p>
    <w:p w14:paraId="74C01048" w14:textId="61A1517E" w:rsidR="00454595" w:rsidRPr="00CC1F7A" w:rsidDel="00672D65" w:rsidRDefault="00454595" w:rsidP="00454595">
      <w:pPr>
        <w:ind w:left="720"/>
        <w:rPr>
          <w:del w:id="1526" w:author="Author" w:date="2018-02-27T10:12:00Z"/>
          <w:strike/>
        </w:rPr>
      </w:pPr>
      <w:del w:id="1527" w:author="Author" w:date="2018-02-27T10:12:00Z">
        <w:r w:rsidRPr="00CC1F7A" w:rsidDel="00672D65">
          <w:rPr>
            <w:strike/>
          </w:rPr>
          <w:delText>During hiring or rehiring of the employee, pay components have been generated automatically, for which the HR Administrator eventually has entered an amount or adapted the defaulted amount.</w:delText>
        </w:r>
        <w:r w:rsidRPr="00F15054" w:rsidDel="00672D65">
          <w:rPr>
            <w:strike/>
            <w:rPrChange w:id="1528" w:author="Author" w:date="2018-02-27T09:21:00Z">
              <w:rPr/>
            </w:rPrChange>
          </w:rPr>
          <w:delText xml:space="preserve"> </w:delText>
        </w:r>
        <w:r w:rsidRPr="00CC1F7A" w:rsidDel="00672D65">
          <w:rPr>
            <w:strike/>
          </w:rPr>
          <w:delText>Also, du</w:delText>
        </w:r>
        <w:r w:rsidRPr="00657705" w:rsidDel="00672D65">
          <w:rPr>
            <w:strike/>
          </w:rPr>
          <w:delText xml:space="preserve">ring hiring or rehiring, the HR Administrator might have added a </w:delText>
        </w:r>
        <w:r w:rsidRPr="00F15054" w:rsidDel="00672D65">
          <w:rPr>
            <w:rStyle w:val="SAPScreenElement"/>
            <w:strike/>
          </w:rPr>
          <w:delText xml:space="preserve">Pay Component </w:delText>
        </w:r>
        <w:r w:rsidRPr="00F15054" w:rsidDel="00672D65">
          <w:rPr>
            <w:strike/>
          </w:rPr>
          <w:delText>related to recurring payments. In addition, the employee might have experienced a possible promotion or demotion, in which recurring payments have been adapted, too</w:delText>
        </w:r>
        <w:r w:rsidRPr="00F15054" w:rsidDel="00672D65">
          <w:rPr>
            <w:strike/>
            <w:rPrChange w:id="1529" w:author="Author" w:date="2018-02-27T09:21:00Z">
              <w:rPr/>
            </w:rPrChange>
          </w:rPr>
          <w:delText xml:space="preserve">. </w:delText>
        </w:r>
        <w:r w:rsidRPr="00CC1F7A" w:rsidDel="00672D65">
          <w:rPr>
            <w:strike/>
          </w:rPr>
          <w:delText xml:space="preserve">Due to the </w:delText>
        </w:r>
        <w:r w:rsidRPr="00657705" w:rsidDel="00672D65">
          <w:rPr>
            <w:strike/>
          </w:rPr>
          <w:delText>job change performed, the preconfigured business rule will re-generate again automa</w:delText>
        </w:r>
        <w:r w:rsidRPr="00F15054" w:rsidDel="00672D65">
          <w:rPr>
            <w:strike/>
          </w:rPr>
          <w:delText>tically the same pay components like during hiring or rehiring of the employee.</w:delText>
        </w:r>
        <w:r w:rsidRPr="00F15054" w:rsidDel="00672D65">
          <w:rPr>
            <w:strike/>
            <w:rPrChange w:id="1530" w:author="Author" w:date="2018-02-27T09:21:00Z">
              <w:rPr/>
            </w:rPrChange>
          </w:rPr>
          <w:delText xml:space="preserve"> </w:delText>
        </w:r>
        <w:r w:rsidRPr="00CC1F7A" w:rsidDel="00672D65">
          <w:rPr>
            <w:strike/>
          </w:rPr>
          <w:delText xml:space="preserve">Also, additional recurring pay components maintained might disappear. </w:delText>
        </w:r>
      </w:del>
    </w:p>
    <w:p w14:paraId="48BC8D02" w14:textId="5D9071D3" w:rsidR="00454595" w:rsidRPr="00F15054" w:rsidDel="00672D65" w:rsidRDefault="00454595" w:rsidP="00454595">
      <w:pPr>
        <w:ind w:left="720"/>
        <w:rPr>
          <w:del w:id="1531" w:author="Author" w:date="2018-02-27T10:12:00Z"/>
          <w:strike/>
        </w:rPr>
      </w:pPr>
      <w:del w:id="1532" w:author="Author" w:date="2018-02-27T10:12:00Z">
        <w:r w:rsidRPr="00657705" w:rsidDel="00672D65">
          <w:rPr>
            <w:strike/>
          </w:rPr>
          <w:delText>In this case, the HR Administrator needs to manually change back pay components, and possibly add missing</w:delText>
        </w:r>
        <w:r w:rsidRPr="00F15054" w:rsidDel="00672D65">
          <w:rPr>
            <w:strike/>
          </w:rPr>
          <w:delText xml:space="preserve"> recurring payments in that way that the correct compensation information for the employee is obtained.</w:delText>
        </w:r>
      </w:del>
    </w:p>
    <w:p w14:paraId="0064B9B4" w14:textId="096B9023" w:rsidR="00454595" w:rsidRPr="00F15054" w:rsidDel="00672D65" w:rsidRDefault="00454595" w:rsidP="00454595">
      <w:pPr>
        <w:ind w:left="720"/>
        <w:rPr>
          <w:del w:id="1533" w:author="Author" w:date="2018-02-27T10:12:00Z"/>
          <w:b/>
          <w:strike/>
          <w:rPrChange w:id="1534" w:author="Author" w:date="2018-02-27T09:21:00Z">
            <w:rPr>
              <w:del w:id="1535" w:author="Author" w:date="2018-02-27T10:12:00Z"/>
              <w:b/>
            </w:rPr>
          </w:rPrChange>
        </w:rPr>
      </w:pPr>
      <w:del w:id="1536" w:author="Author" w:date="2018-02-27T10:12:00Z">
        <w:r w:rsidRPr="00F15054" w:rsidDel="00672D65">
          <w:rPr>
            <w:b/>
            <w:strike/>
            <w:rPrChange w:id="1537" w:author="Author" w:date="2018-02-27T09:21:00Z">
              <w:rPr>
                <w:b/>
              </w:rPr>
            </w:rPrChange>
          </w:rPr>
          <w:delText>CN:</w:delText>
        </w:r>
      </w:del>
    </w:p>
    <w:p w14:paraId="6E58D917" w14:textId="56DF1F47" w:rsidR="00454595" w:rsidRPr="00F15054" w:rsidDel="00672D65" w:rsidRDefault="00454595" w:rsidP="00454595">
      <w:pPr>
        <w:ind w:left="720"/>
        <w:rPr>
          <w:del w:id="1538" w:author="Author" w:date="2018-02-27T10:12:00Z"/>
          <w:b/>
          <w:strike/>
          <w:rPrChange w:id="1539" w:author="Author" w:date="2018-02-27T09:21:00Z">
            <w:rPr>
              <w:del w:id="1540" w:author="Author" w:date="2018-02-27T10:12:00Z"/>
              <w:b/>
            </w:rPr>
          </w:rPrChange>
        </w:rPr>
      </w:pPr>
      <w:del w:id="1541" w:author="Author" w:date="2018-02-27T10:12:00Z">
        <w:r w:rsidRPr="00F15054" w:rsidDel="00672D65">
          <w:rPr>
            <w:b/>
            <w:strike/>
            <w:rPrChange w:id="1542" w:author="Author" w:date="2018-02-27T09:21:00Z">
              <w:rPr>
                <w:b/>
              </w:rPr>
            </w:rPrChange>
          </w:rPr>
          <w:delText>DE:</w:delText>
        </w:r>
      </w:del>
    </w:p>
    <w:p w14:paraId="7D4A816F" w14:textId="4951CAF1" w:rsidR="00454595" w:rsidRPr="00F15054" w:rsidDel="00672D65" w:rsidRDefault="00454595" w:rsidP="00454595">
      <w:pPr>
        <w:ind w:left="720"/>
        <w:rPr>
          <w:del w:id="1543" w:author="Author" w:date="2018-02-27T10:12:00Z"/>
          <w:strike/>
        </w:rPr>
      </w:pPr>
      <w:del w:id="1544" w:author="Author" w:date="2018-02-27T10:12:00Z">
        <w:r w:rsidRPr="00CC1F7A" w:rsidDel="00672D65">
          <w:rPr>
            <w:strike/>
          </w:rPr>
          <w:delText xml:space="preserve">During hiring or rehiring of the employee, the </w:delText>
        </w:r>
        <w:r w:rsidRPr="00657705" w:rsidDel="00672D65">
          <w:rPr>
            <w:rStyle w:val="SAPScreenElement"/>
            <w:strike/>
          </w:rPr>
          <w:delText>Pay Component</w:delText>
        </w:r>
        <w:r w:rsidRPr="00F15054" w:rsidDel="00672D65">
          <w:rPr>
            <w:strike/>
          </w:rPr>
          <w:delText xml:space="preserve"> related to the basic pay has been generated automatically with a predefined amount, based on a preconfigured business rule from the values maintained for fields </w:delText>
        </w:r>
        <w:r w:rsidRPr="00F15054" w:rsidDel="00672D65">
          <w:rPr>
            <w:rStyle w:val="SAPScreenElement"/>
            <w:strike/>
          </w:rPr>
          <w:delText>Pay Scale Group</w:delText>
        </w:r>
        <w:r w:rsidRPr="00F15054" w:rsidDel="00672D65">
          <w:rPr>
            <w:strike/>
          </w:rPr>
          <w:delText xml:space="preserve"> and </w:delText>
        </w:r>
        <w:r w:rsidRPr="00F15054" w:rsidDel="00672D65">
          <w:rPr>
            <w:rStyle w:val="SAPScreenElement"/>
            <w:strike/>
          </w:rPr>
          <w:delText>Pay Scale Level</w:delText>
        </w:r>
        <w:r w:rsidRPr="00F15054" w:rsidDel="00672D65">
          <w:rPr>
            <w:strike/>
          </w:rPr>
          <w:delText>. For employees having employment type</w:delText>
        </w:r>
        <w:r w:rsidRPr="00F15054" w:rsidDel="00672D65">
          <w:rPr>
            <w:rStyle w:val="SAPUserEntry"/>
            <w:strike/>
          </w:rPr>
          <w:delText xml:space="preserve"> </w:delText>
        </w:r>
        <w:r w:rsidRPr="00F15054" w:rsidDel="00672D65">
          <w:rPr>
            <w:rStyle w:val="SAPUserEntry"/>
            <w:strike/>
            <w:color w:val="auto"/>
          </w:rPr>
          <w:delText>Hourly Wage Earner</w:delText>
        </w:r>
        <w:r w:rsidRPr="00F15054" w:rsidDel="00672D65">
          <w:rPr>
            <w:rStyle w:val="SAPUserEntry"/>
            <w:strike/>
          </w:rPr>
          <w:delText xml:space="preserve"> </w:delText>
        </w:r>
        <w:r w:rsidRPr="00F15054" w:rsidDel="00672D65">
          <w:rPr>
            <w:strike/>
          </w:rPr>
          <w:delText>or pay scale group</w:delText>
        </w:r>
        <w:r w:rsidRPr="00F15054" w:rsidDel="00672D65">
          <w:rPr>
            <w:rStyle w:val="SAPUserEntry"/>
            <w:strike/>
            <w:color w:val="auto"/>
          </w:rPr>
          <w:delText xml:space="preserve"> AT(DEU/40/95/AT)</w:delText>
        </w:r>
        <w:r w:rsidRPr="00F15054" w:rsidDel="00672D65">
          <w:rPr>
            <w:strike/>
          </w:rPr>
          <w:delText xml:space="preserve">, though, this remark is not valid; for these employees, the HR Administrator has entered manually an amount for pay components </w:delText>
        </w:r>
        <w:r w:rsidRPr="00F15054" w:rsidDel="00672D65">
          <w:rPr>
            <w:rStyle w:val="SAPUserEntry"/>
            <w:strike/>
          </w:rPr>
          <w:delText>(DE)</w:delText>
        </w:r>
        <w:r w:rsidRPr="00F15054" w:rsidDel="00672D65">
          <w:rPr>
            <w:b/>
            <w:strike/>
          </w:rPr>
          <w:delText xml:space="preserve"> </w:delText>
        </w:r>
        <w:r w:rsidRPr="00F15054" w:rsidDel="00672D65">
          <w:rPr>
            <w:rStyle w:val="SAPUserEntry"/>
            <w:strike/>
          </w:rPr>
          <w:delText>–</w:delText>
        </w:r>
        <w:r w:rsidRPr="00F15054" w:rsidDel="00672D65">
          <w:rPr>
            <w:b/>
            <w:strike/>
          </w:rPr>
          <w:delText xml:space="preserve"> </w:delText>
        </w:r>
        <w:r w:rsidRPr="00F15054" w:rsidDel="00672D65">
          <w:rPr>
            <w:rStyle w:val="SAPUserEntry"/>
            <w:strike/>
          </w:rPr>
          <w:delText>Hourly Rate</w:delText>
        </w:r>
        <w:r w:rsidRPr="00F15054" w:rsidDel="00672D65">
          <w:rPr>
            <w:b/>
            <w:strike/>
          </w:rPr>
          <w:delText xml:space="preserve"> </w:delText>
        </w:r>
        <w:r w:rsidRPr="00F15054" w:rsidDel="00672D65">
          <w:rPr>
            <w:rStyle w:val="SAPUserEntry"/>
            <w:strike/>
          </w:rPr>
          <w:delText>(1400DE)</w:delText>
        </w:r>
        <w:r w:rsidRPr="00F15054" w:rsidDel="00672D65">
          <w:rPr>
            <w:strike/>
          </w:rPr>
          <w:delText xml:space="preserve"> or</w:delText>
        </w:r>
        <w:r w:rsidRPr="00F15054" w:rsidDel="00672D65">
          <w:rPr>
            <w:rStyle w:val="SAPUserEntry"/>
            <w:strike/>
          </w:rPr>
          <w:delText xml:space="preserve"> DE</w:delText>
        </w:r>
        <w:r w:rsidRPr="00F15054" w:rsidDel="00672D65">
          <w:rPr>
            <w:b/>
            <w:strike/>
          </w:rPr>
          <w:delText xml:space="preserve"> </w:delText>
        </w:r>
        <w:r w:rsidRPr="00F15054" w:rsidDel="00672D65">
          <w:rPr>
            <w:rStyle w:val="SAPUserEntry"/>
            <w:strike/>
          </w:rPr>
          <w:delText>–</w:delText>
        </w:r>
        <w:r w:rsidRPr="00F15054" w:rsidDel="00672D65">
          <w:rPr>
            <w:b/>
            <w:strike/>
          </w:rPr>
          <w:delText xml:space="preserve"> </w:delText>
        </w:r>
        <w:r w:rsidRPr="00F15054" w:rsidDel="00672D65">
          <w:rPr>
            <w:rStyle w:val="SAPUserEntry"/>
            <w:strike/>
          </w:rPr>
          <w:delText>Non-Standard Salary</w:delText>
        </w:r>
        <w:r w:rsidRPr="00F15054" w:rsidDel="00672D65">
          <w:rPr>
            <w:b/>
            <w:strike/>
          </w:rPr>
          <w:delText xml:space="preserve"> </w:delText>
        </w:r>
        <w:r w:rsidRPr="00F15054" w:rsidDel="00672D65">
          <w:rPr>
            <w:rStyle w:val="SAPUserEntry"/>
            <w:strike/>
          </w:rPr>
          <w:delText>(1200DE)</w:delText>
        </w:r>
        <w:r w:rsidRPr="00F15054" w:rsidDel="00672D65">
          <w:rPr>
            <w:strike/>
          </w:rPr>
          <w:delText>.</w:delText>
        </w:r>
        <w:r w:rsidRPr="00F15054" w:rsidDel="00672D65">
          <w:rPr>
            <w:strike/>
            <w:rPrChange w:id="1545" w:author="Author" w:date="2018-02-27T09:21:00Z">
              <w:rPr/>
            </w:rPrChange>
          </w:rPr>
          <w:delText xml:space="preserve"> </w:delText>
        </w:r>
        <w:r w:rsidRPr="00CC1F7A" w:rsidDel="00672D65">
          <w:rPr>
            <w:strike/>
          </w:rPr>
          <w:delText>Due to the job change perform</w:delText>
        </w:r>
        <w:r w:rsidRPr="00657705" w:rsidDel="00672D65">
          <w:rPr>
            <w:strike/>
          </w:rPr>
          <w:delText>ed, the preconfigured business rule will delete for these employees automatically t</w:delText>
        </w:r>
        <w:r w:rsidRPr="00F15054" w:rsidDel="00672D65">
          <w:rPr>
            <w:strike/>
          </w:rPr>
          <w:delText xml:space="preserve">he manually entered amounts for the mentioned pay components. </w:delText>
        </w:r>
      </w:del>
    </w:p>
    <w:p w14:paraId="6FE477C9" w14:textId="6B05B632" w:rsidR="00454595" w:rsidRPr="00F15054" w:rsidDel="00672D65" w:rsidRDefault="00454595" w:rsidP="00454595">
      <w:pPr>
        <w:ind w:left="720"/>
        <w:rPr>
          <w:del w:id="1546" w:author="Author" w:date="2018-02-27T10:12:00Z"/>
          <w:strike/>
        </w:rPr>
      </w:pPr>
      <w:del w:id="1547" w:author="Author" w:date="2018-02-27T10:12:00Z">
        <w:r w:rsidRPr="00F15054" w:rsidDel="00672D65">
          <w:rPr>
            <w:strike/>
          </w:rPr>
          <w:delText>In this case, the HR Administrator needs to manually enter again these pay component amounts, and possibly add missing recurring payments in that way that the correct compensation information for the employee is obtained.</w:delText>
        </w:r>
      </w:del>
    </w:p>
    <w:p w14:paraId="33E5CAC4" w14:textId="552B8390" w:rsidR="00454595" w:rsidRPr="00F15054" w:rsidDel="00672D65" w:rsidRDefault="00454595" w:rsidP="00454595">
      <w:pPr>
        <w:ind w:left="720"/>
        <w:rPr>
          <w:del w:id="1548" w:author="Author" w:date="2018-02-27T10:12:00Z"/>
          <w:b/>
          <w:strike/>
          <w:rPrChange w:id="1549" w:author="Author" w:date="2018-02-27T09:21:00Z">
            <w:rPr>
              <w:del w:id="1550" w:author="Author" w:date="2018-02-27T10:12:00Z"/>
              <w:b/>
            </w:rPr>
          </w:rPrChange>
        </w:rPr>
      </w:pPr>
      <w:del w:id="1551" w:author="Author" w:date="2018-02-27T10:12:00Z">
        <w:r w:rsidRPr="00F15054" w:rsidDel="00672D65">
          <w:rPr>
            <w:b/>
            <w:strike/>
            <w:rPrChange w:id="1552" w:author="Author" w:date="2018-02-27T09:21:00Z">
              <w:rPr>
                <w:b/>
              </w:rPr>
            </w:rPrChange>
          </w:rPr>
          <w:delText>FR:</w:delText>
        </w:r>
      </w:del>
    </w:p>
    <w:p w14:paraId="67D84D00" w14:textId="13CDBEC5" w:rsidR="00454595" w:rsidRPr="00657705" w:rsidDel="00672D65" w:rsidRDefault="00454595" w:rsidP="00454595">
      <w:pPr>
        <w:ind w:left="720"/>
        <w:rPr>
          <w:del w:id="1553" w:author="Author" w:date="2018-02-27T10:12:00Z"/>
          <w:strike/>
        </w:rPr>
      </w:pPr>
      <w:del w:id="1554" w:author="Author" w:date="2018-02-27T10:12:00Z">
        <w:r w:rsidRPr="00CC1F7A" w:rsidDel="00672D65">
          <w:rPr>
            <w:strike/>
          </w:rPr>
          <w:delText>In case during hiring or rehiring of the employee, a pay component (for example</w:delText>
        </w:r>
        <w:r w:rsidRPr="00657705" w:rsidDel="00672D65">
          <w:rPr>
            <w:rStyle w:val="SAPUserEntry"/>
            <w:strike/>
          </w:rPr>
          <w:delText xml:space="preserve"> FR</w:delText>
        </w:r>
        <w:r w:rsidRPr="00F15054" w:rsidDel="00672D65">
          <w:rPr>
            <w:strike/>
          </w:rPr>
          <w:delText xml:space="preserve"> </w:delText>
        </w:r>
        <w:r w:rsidRPr="00F15054" w:rsidDel="00672D65">
          <w:rPr>
            <w:rStyle w:val="SAPUserEntry"/>
            <w:strike/>
          </w:rPr>
          <w:delText>-</w:delText>
        </w:r>
        <w:r w:rsidRPr="00F15054" w:rsidDel="00672D65">
          <w:rPr>
            <w:strike/>
          </w:rPr>
          <w:delText xml:space="preserve"> </w:delText>
        </w:r>
        <w:r w:rsidRPr="00F15054" w:rsidDel="00672D65">
          <w:rPr>
            <w:rStyle w:val="SAPUserEntry"/>
            <w:strike/>
          </w:rPr>
          <w:delText>Monthly Salary(1000FR)</w:delText>
        </w:r>
        <w:r w:rsidRPr="00F15054" w:rsidDel="00672D65">
          <w:rPr>
            <w:strike/>
          </w:rPr>
          <w:delText>) has been generated automatically with a predefined amount, which has then been adapted,</w:delText>
        </w:r>
        <w:r w:rsidRPr="00F15054" w:rsidDel="00672D65">
          <w:rPr>
            <w:strike/>
            <w:rPrChange w:id="1555" w:author="Author" w:date="2018-02-27T09:21:00Z">
              <w:rPr/>
            </w:rPrChange>
          </w:rPr>
          <w:delText xml:space="preserve"> </w:delText>
        </w:r>
        <w:r w:rsidRPr="00CC1F7A" w:rsidDel="00672D65">
          <w:rPr>
            <w:strike/>
          </w:rPr>
          <w:delText>then due to the job change performed, the preconfigured business rule will re-generate again automatically the same predefined (initial) amount for that pay component</w:delText>
        </w:r>
        <w:r w:rsidRPr="00F15054" w:rsidDel="00672D65">
          <w:rPr>
            <w:strike/>
            <w:rPrChange w:id="1556" w:author="Author" w:date="2018-02-27T09:21:00Z">
              <w:rPr/>
            </w:rPrChange>
          </w:rPr>
          <w:delText xml:space="preserve">. </w:delText>
        </w:r>
        <w:r w:rsidRPr="00CC1F7A" w:rsidDel="00672D65">
          <w:rPr>
            <w:strike/>
          </w:rPr>
          <w:delText xml:space="preserve">Also, additional recurring pay </w:delText>
        </w:r>
        <w:r w:rsidRPr="00657705" w:rsidDel="00672D65">
          <w:rPr>
            <w:strike/>
          </w:rPr>
          <w:delText xml:space="preserve">components maintained during hiring or rehiring of the employee might disappear. </w:delText>
        </w:r>
      </w:del>
    </w:p>
    <w:p w14:paraId="4C8B2697" w14:textId="4D4CCF82" w:rsidR="00454595" w:rsidRPr="00F15054" w:rsidDel="00672D65" w:rsidRDefault="00454595" w:rsidP="00454595">
      <w:pPr>
        <w:ind w:left="720"/>
        <w:rPr>
          <w:del w:id="1557" w:author="Author" w:date="2018-02-27T10:12:00Z"/>
          <w:strike/>
          <w:highlight w:val="yellow"/>
        </w:rPr>
      </w:pPr>
      <w:del w:id="1558" w:author="Author" w:date="2018-02-27T10:12:00Z">
        <w:r w:rsidRPr="00F15054" w:rsidDel="00672D65">
          <w:rPr>
            <w:strike/>
          </w:rPr>
          <w:delText>In this case, the HR Administrator needs to manually change back that pay component, and possibly add missing recurring payments in that way that the correct compensation information for the employee is obtained.</w:delText>
        </w:r>
      </w:del>
    </w:p>
    <w:p w14:paraId="7BCFE240" w14:textId="1806D770" w:rsidR="00454595" w:rsidRPr="00F15054" w:rsidDel="00672D65" w:rsidRDefault="00454595" w:rsidP="00454595">
      <w:pPr>
        <w:ind w:left="720"/>
        <w:rPr>
          <w:del w:id="1559" w:author="Author" w:date="2018-02-27T10:12:00Z"/>
          <w:b/>
          <w:strike/>
          <w:rPrChange w:id="1560" w:author="Author" w:date="2018-02-27T09:21:00Z">
            <w:rPr>
              <w:del w:id="1561" w:author="Author" w:date="2018-02-27T10:12:00Z"/>
              <w:b/>
            </w:rPr>
          </w:rPrChange>
        </w:rPr>
      </w:pPr>
      <w:del w:id="1562" w:author="Author" w:date="2018-02-27T10:12:00Z">
        <w:r w:rsidRPr="00F15054" w:rsidDel="00672D65">
          <w:rPr>
            <w:b/>
            <w:strike/>
            <w:rPrChange w:id="1563" w:author="Author" w:date="2018-02-27T09:21:00Z">
              <w:rPr>
                <w:b/>
              </w:rPr>
            </w:rPrChange>
          </w:rPr>
          <w:delText>GB:</w:delText>
        </w:r>
      </w:del>
    </w:p>
    <w:p w14:paraId="3E331DA1" w14:textId="3DCF2A12" w:rsidR="00454595" w:rsidRPr="00F15054" w:rsidDel="00672D65" w:rsidRDefault="00454595" w:rsidP="00454595">
      <w:pPr>
        <w:ind w:left="720"/>
        <w:rPr>
          <w:del w:id="1564" w:author="Author" w:date="2018-02-27T10:12:00Z"/>
          <w:strike/>
          <w:rPrChange w:id="1565" w:author="Author" w:date="2018-02-27T09:21:00Z">
            <w:rPr>
              <w:del w:id="1566" w:author="Author" w:date="2018-02-27T10:12:00Z"/>
            </w:rPr>
          </w:rPrChange>
        </w:rPr>
      </w:pPr>
      <w:del w:id="1567" w:author="Author" w:date="2018-02-27T10:12:00Z">
        <w:r w:rsidRPr="00CC1F7A" w:rsidDel="00672D65">
          <w:rPr>
            <w:strike/>
          </w:rPr>
          <w:delText>Most likely, for an employee having employment type other than</w:delText>
        </w:r>
        <w:r w:rsidRPr="00657705" w:rsidDel="00672D65">
          <w:rPr>
            <w:rStyle w:val="SAPUserEntry"/>
            <w:strike/>
            <w:color w:val="auto"/>
          </w:rPr>
          <w:delText xml:space="preserve"> Hourly(GB)</w:delText>
        </w:r>
        <w:r w:rsidRPr="00F15054" w:rsidDel="00672D65">
          <w:rPr>
            <w:strike/>
          </w:rPr>
          <w:delText xml:space="preserve">, during hiring or rehiring of the employee, </w:delText>
        </w:r>
        <w:r w:rsidRPr="00F15054" w:rsidDel="00672D65">
          <w:rPr>
            <w:rStyle w:val="SAPScreenElement"/>
            <w:strike/>
          </w:rPr>
          <w:delText>Pay Component</w:delText>
        </w:r>
        <w:r w:rsidRPr="00F15054" w:rsidDel="00672D65">
          <w:rPr>
            <w:rStyle w:val="SAPUserEntry"/>
            <w:strike/>
          </w:rPr>
          <w:delText xml:space="preserve"> GB</w:delText>
        </w:r>
        <w:r w:rsidRPr="00F15054" w:rsidDel="00672D65">
          <w:rPr>
            <w:strike/>
          </w:rPr>
          <w:delText xml:space="preserve"> </w:delText>
        </w:r>
        <w:r w:rsidRPr="00F15054" w:rsidDel="00672D65">
          <w:rPr>
            <w:rStyle w:val="SAPUserEntry"/>
            <w:strike/>
          </w:rPr>
          <w:delText>–</w:delText>
        </w:r>
        <w:r w:rsidRPr="00F15054" w:rsidDel="00672D65">
          <w:rPr>
            <w:strike/>
          </w:rPr>
          <w:delText xml:space="preserve"> </w:delText>
        </w:r>
        <w:r w:rsidRPr="00F15054" w:rsidDel="00672D65">
          <w:rPr>
            <w:rStyle w:val="SAPUserEntry"/>
            <w:strike/>
          </w:rPr>
          <w:delText>Monthly Salary</w:delText>
        </w:r>
        <w:r w:rsidRPr="00F15054" w:rsidDel="00672D65">
          <w:rPr>
            <w:b/>
            <w:strike/>
          </w:rPr>
          <w:delText xml:space="preserve"> </w:delText>
        </w:r>
        <w:r w:rsidRPr="00F15054" w:rsidDel="00672D65">
          <w:rPr>
            <w:rStyle w:val="SAPUserEntry"/>
            <w:strike/>
          </w:rPr>
          <w:delText>(1000GB)</w:delText>
        </w:r>
        <w:r w:rsidRPr="00F15054" w:rsidDel="00672D65">
          <w:rPr>
            <w:strike/>
          </w:rPr>
          <w:delText xml:space="preserve"> has been generated automatically with a predefined amount, based on a preconfigured business rule from the values maintained for fields </w:delText>
        </w:r>
        <w:r w:rsidRPr="00F15054" w:rsidDel="00672D65">
          <w:rPr>
            <w:rStyle w:val="SAPScreenElement"/>
            <w:strike/>
          </w:rPr>
          <w:delText>Pay Scale Group</w:delText>
        </w:r>
        <w:r w:rsidRPr="00F15054" w:rsidDel="00672D65">
          <w:rPr>
            <w:strike/>
          </w:rPr>
          <w:delText xml:space="preserve"> and </w:delText>
        </w:r>
        <w:r w:rsidRPr="00F15054" w:rsidDel="00672D65">
          <w:rPr>
            <w:rStyle w:val="SAPScreenElement"/>
            <w:strike/>
          </w:rPr>
          <w:delText>Pay Scale Level</w:delText>
        </w:r>
        <w:r w:rsidRPr="00F15054" w:rsidDel="00672D65">
          <w:rPr>
            <w:strike/>
          </w:rPr>
          <w:delText>. Most likely, the HR Administrator has adapted this defaulted amount.</w:delText>
        </w:r>
        <w:r w:rsidRPr="00F15054" w:rsidDel="00672D65">
          <w:rPr>
            <w:strike/>
            <w:rPrChange w:id="1568" w:author="Author" w:date="2018-02-27T09:21:00Z">
              <w:rPr/>
            </w:rPrChange>
          </w:rPr>
          <w:delText xml:space="preserve"> </w:delText>
        </w:r>
        <w:r w:rsidRPr="00CC1F7A" w:rsidDel="00672D65">
          <w:rPr>
            <w:strike/>
          </w:rPr>
          <w:delText>Also, during hiring or rehiring, the HR Administrator might have a</w:delText>
        </w:r>
        <w:r w:rsidRPr="00657705" w:rsidDel="00672D65">
          <w:rPr>
            <w:strike/>
          </w:rPr>
          <w:delText xml:space="preserve">dded a </w:delText>
        </w:r>
        <w:r w:rsidRPr="00F15054" w:rsidDel="00672D65">
          <w:rPr>
            <w:rStyle w:val="SAPScreenElement"/>
            <w:strike/>
          </w:rPr>
          <w:delText xml:space="preserve">Pay Component </w:delText>
        </w:r>
        <w:r w:rsidRPr="00F15054" w:rsidDel="00672D65">
          <w:rPr>
            <w:strike/>
          </w:rPr>
          <w:delText>related to recurring payments. In addition, the employee might have experienced a possible promotion or demotion, in which recurring payments have been adapted, too.</w:delText>
        </w:r>
      </w:del>
    </w:p>
    <w:p w14:paraId="4A047D55" w14:textId="36F80619" w:rsidR="00454595" w:rsidRPr="00F15054" w:rsidDel="00672D65" w:rsidRDefault="00454595" w:rsidP="00454595">
      <w:pPr>
        <w:pStyle w:val="NoteParagraph"/>
        <w:ind w:left="720"/>
        <w:rPr>
          <w:del w:id="1569" w:author="Author" w:date="2018-02-27T10:12:00Z"/>
          <w:strike/>
          <w:rPrChange w:id="1570" w:author="Author" w:date="2018-02-27T09:21:00Z">
            <w:rPr>
              <w:del w:id="1571" w:author="Author" w:date="2018-02-27T10:12:00Z"/>
            </w:rPr>
          </w:rPrChange>
        </w:rPr>
      </w:pPr>
      <w:del w:id="1572" w:author="Author" w:date="2018-02-27T10:12:00Z">
        <w:r w:rsidRPr="00CC1F7A" w:rsidDel="00672D65">
          <w:rPr>
            <w:strike/>
          </w:rPr>
          <w:delText>Due to the job change performed for an employee having employment typ</w:delText>
        </w:r>
        <w:r w:rsidRPr="00657705" w:rsidDel="00672D65">
          <w:rPr>
            <w:strike/>
          </w:rPr>
          <w:delText>e other than</w:delText>
        </w:r>
        <w:r w:rsidRPr="00F15054" w:rsidDel="00672D65">
          <w:rPr>
            <w:rStyle w:val="SAPUserEntry"/>
            <w:strike/>
            <w:color w:val="auto"/>
          </w:rPr>
          <w:delText xml:space="preserve"> Hourly(GB)</w:delText>
        </w:r>
        <w:r w:rsidRPr="00F15054" w:rsidDel="00672D65">
          <w:rPr>
            <w:strike/>
          </w:rPr>
          <w:delText xml:space="preserve">, the preconfigured business rule will re-generate again automatically the same predefined (initial) amount for </w:delText>
        </w:r>
        <w:r w:rsidRPr="00F15054" w:rsidDel="00672D65">
          <w:rPr>
            <w:rStyle w:val="SAPScreenElement"/>
            <w:strike/>
          </w:rPr>
          <w:delText>Pay Component</w:delText>
        </w:r>
        <w:r w:rsidRPr="00F15054" w:rsidDel="00672D65">
          <w:rPr>
            <w:rStyle w:val="SAPUserEntry"/>
            <w:strike/>
          </w:rPr>
          <w:delText xml:space="preserve"> GB</w:delText>
        </w:r>
        <w:r w:rsidRPr="00F15054" w:rsidDel="00672D65">
          <w:rPr>
            <w:b/>
            <w:strike/>
          </w:rPr>
          <w:delText xml:space="preserve"> </w:delText>
        </w:r>
        <w:r w:rsidRPr="00F15054" w:rsidDel="00672D65">
          <w:rPr>
            <w:rStyle w:val="SAPUserEntry"/>
            <w:strike/>
          </w:rPr>
          <w:delText>–</w:delText>
        </w:r>
        <w:r w:rsidRPr="00F15054" w:rsidDel="00672D65">
          <w:rPr>
            <w:b/>
            <w:strike/>
          </w:rPr>
          <w:delText xml:space="preserve"> </w:delText>
        </w:r>
        <w:r w:rsidRPr="00F15054" w:rsidDel="00672D65">
          <w:rPr>
            <w:rStyle w:val="SAPUserEntry"/>
            <w:strike/>
          </w:rPr>
          <w:delText>Monthly Salary</w:delText>
        </w:r>
        <w:r w:rsidRPr="00F15054" w:rsidDel="00672D65">
          <w:rPr>
            <w:b/>
            <w:strike/>
          </w:rPr>
          <w:delText xml:space="preserve"> </w:delText>
        </w:r>
        <w:r w:rsidRPr="00F15054" w:rsidDel="00672D65">
          <w:rPr>
            <w:rStyle w:val="SAPUserEntry"/>
            <w:strike/>
          </w:rPr>
          <w:delText>(1000GB)</w:delText>
        </w:r>
        <w:r w:rsidRPr="00F15054" w:rsidDel="00672D65">
          <w:rPr>
            <w:b/>
            <w:strike/>
          </w:rPr>
          <w:delText xml:space="preserve"> </w:delText>
        </w:r>
        <w:r w:rsidRPr="00F15054" w:rsidDel="00672D65">
          <w:rPr>
            <w:strike/>
          </w:rPr>
          <w:delText>like during hiring or rehiring of the employee</w:delText>
        </w:r>
        <w:r w:rsidRPr="00F15054" w:rsidDel="00672D65">
          <w:rPr>
            <w:strike/>
            <w:rPrChange w:id="1573" w:author="Author" w:date="2018-02-27T09:21:00Z">
              <w:rPr/>
            </w:rPrChange>
          </w:rPr>
          <w:delText xml:space="preserve">. </w:delText>
        </w:r>
        <w:r w:rsidRPr="00CC1F7A" w:rsidDel="00672D65">
          <w:rPr>
            <w:strike/>
          </w:rPr>
          <w:delText>Also, additional recurring pay</w:delText>
        </w:r>
        <w:r w:rsidRPr="00657705" w:rsidDel="00672D65">
          <w:rPr>
            <w:strike/>
          </w:rPr>
          <w:delText xml:space="preserve"> components maintained might disappear</w:delText>
        </w:r>
        <w:r w:rsidRPr="00F15054" w:rsidDel="00672D65">
          <w:rPr>
            <w:strike/>
            <w:rPrChange w:id="1574" w:author="Author" w:date="2018-02-27T09:21:00Z">
              <w:rPr/>
            </w:rPrChange>
          </w:rPr>
          <w:delText xml:space="preserve">. </w:delText>
        </w:r>
      </w:del>
    </w:p>
    <w:p w14:paraId="4E5435E5" w14:textId="0F04ABC9" w:rsidR="00454595" w:rsidRPr="00F15054" w:rsidDel="00672D65" w:rsidRDefault="00454595" w:rsidP="00454595">
      <w:pPr>
        <w:ind w:left="720"/>
        <w:rPr>
          <w:del w:id="1575" w:author="Author" w:date="2018-02-27T10:12:00Z"/>
          <w:strike/>
          <w:rPrChange w:id="1576" w:author="Author" w:date="2018-02-27T09:21:00Z">
            <w:rPr>
              <w:del w:id="1577" w:author="Author" w:date="2018-02-27T10:12:00Z"/>
            </w:rPr>
          </w:rPrChange>
        </w:rPr>
      </w:pPr>
      <w:del w:id="1578" w:author="Author" w:date="2018-02-27T10:12:00Z">
        <w:r w:rsidRPr="00CC1F7A" w:rsidDel="00672D65">
          <w:rPr>
            <w:strike/>
          </w:rPr>
          <w:delText>In this case, the HR Administrator needs to manually change back</w:delText>
        </w:r>
        <w:r w:rsidRPr="00F15054" w:rsidDel="00672D65">
          <w:rPr>
            <w:strike/>
            <w:rPrChange w:id="1579" w:author="Author" w:date="2018-02-27T09:21:00Z">
              <w:rPr/>
            </w:rPrChange>
          </w:rPr>
          <w:delText xml:space="preserve"> </w:delText>
        </w:r>
        <w:r w:rsidRPr="00F15054" w:rsidDel="00672D65">
          <w:rPr>
            <w:rStyle w:val="SAPScreenElement"/>
            <w:strike/>
            <w:highlight w:val="yellow"/>
            <w:rPrChange w:id="1580" w:author="Author" w:date="2018-02-27T09:21:00Z">
              <w:rPr>
                <w:rStyle w:val="SAPScreenElement"/>
                <w:highlight w:val="yellow"/>
              </w:rPr>
            </w:rPrChange>
          </w:rPr>
          <w:delText>Pay Component</w:delText>
        </w:r>
        <w:r w:rsidRPr="00F15054" w:rsidDel="00672D65">
          <w:rPr>
            <w:rStyle w:val="SAPUserEntry"/>
            <w:strike/>
            <w:highlight w:val="yellow"/>
            <w:rPrChange w:id="1581" w:author="Author" w:date="2018-02-27T09:21:00Z">
              <w:rPr>
                <w:rStyle w:val="SAPUserEntry"/>
                <w:highlight w:val="yellow"/>
              </w:rPr>
            </w:rPrChange>
          </w:rPr>
          <w:delText xml:space="preserve"> GB</w:delText>
        </w:r>
        <w:r w:rsidRPr="00F15054" w:rsidDel="00672D65">
          <w:rPr>
            <w:b/>
            <w:strike/>
            <w:highlight w:val="yellow"/>
            <w:rPrChange w:id="1582" w:author="Author" w:date="2018-02-27T09:21:00Z">
              <w:rPr>
                <w:b/>
                <w:highlight w:val="yellow"/>
              </w:rPr>
            </w:rPrChange>
          </w:rPr>
          <w:delText xml:space="preserve"> </w:delText>
        </w:r>
        <w:r w:rsidRPr="00F15054" w:rsidDel="00672D65">
          <w:rPr>
            <w:rStyle w:val="SAPUserEntry"/>
            <w:strike/>
            <w:highlight w:val="yellow"/>
            <w:rPrChange w:id="1583" w:author="Author" w:date="2018-02-27T09:21:00Z">
              <w:rPr>
                <w:rStyle w:val="SAPUserEntry"/>
                <w:highlight w:val="yellow"/>
              </w:rPr>
            </w:rPrChange>
          </w:rPr>
          <w:delText>–</w:delText>
        </w:r>
        <w:r w:rsidRPr="00F15054" w:rsidDel="00672D65">
          <w:rPr>
            <w:b/>
            <w:strike/>
            <w:highlight w:val="yellow"/>
            <w:rPrChange w:id="1584" w:author="Author" w:date="2018-02-27T09:21:00Z">
              <w:rPr>
                <w:b/>
                <w:highlight w:val="yellow"/>
              </w:rPr>
            </w:rPrChange>
          </w:rPr>
          <w:delText xml:space="preserve"> </w:delText>
        </w:r>
        <w:r w:rsidRPr="00F15054" w:rsidDel="00672D65">
          <w:rPr>
            <w:rStyle w:val="SAPUserEntry"/>
            <w:strike/>
            <w:highlight w:val="yellow"/>
            <w:rPrChange w:id="1585" w:author="Author" w:date="2018-02-27T09:21:00Z">
              <w:rPr>
                <w:rStyle w:val="SAPUserEntry"/>
                <w:highlight w:val="yellow"/>
              </w:rPr>
            </w:rPrChange>
          </w:rPr>
          <w:delText>Monthly Salary</w:delText>
        </w:r>
        <w:r w:rsidRPr="00F15054" w:rsidDel="00672D65">
          <w:rPr>
            <w:b/>
            <w:strike/>
            <w:highlight w:val="yellow"/>
            <w:rPrChange w:id="1586" w:author="Author" w:date="2018-02-27T09:21:00Z">
              <w:rPr>
                <w:b/>
                <w:highlight w:val="yellow"/>
              </w:rPr>
            </w:rPrChange>
          </w:rPr>
          <w:delText xml:space="preserve"> </w:delText>
        </w:r>
        <w:r w:rsidRPr="00F15054" w:rsidDel="00672D65">
          <w:rPr>
            <w:rStyle w:val="SAPUserEntry"/>
            <w:strike/>
            <w:highlight w:val="yellow"/>
            <w:rPrChange w:id="1587" w:author="Author" w:date="2018-02-27T09:21:00Z">
              <w:rPr>
                <w:rStyle w:val="SAPUserEntry"/>
                <w:highlight w:val="yellow"/>
              </w:rPr>
            </w:rPrChange>
          </w:rPr>
          <w:delText>(1000GB)</w:delText>
        </w:r>
        <w:r w:rsidRPr="00F15054" w:rsidDel="00672D65">
          <w:rPr>
            <w:strike/>
            <w:highlight w:val="yellow"/>
            <w:rPrChange w:id="1588" w:author="Author" w:date="2018-02-27T09:21:00Z">
              <w:rPr>
                <w:highlight w:val="yellow"/>
              </w:rPr>
            </w:rPrChange>
          </w:rPr>
          <w:delText>,</w:delText>
        </w:r>
        <w:r w:rsidRPr="00F15054" w:rsidDel="00672D65">
          <w:rPr>
            <w:strike/>
            <w:rPrChange w:id="1589" w:author="Author" w:date="2018-02-27T09:21:00Z">
              <w:rPr/>
            </w:rPrChange>
          </w:rPr>
          <w:delText xml:space="preserve"> </w:delText>
        </w:r>
        <w:r w:rsidRPr="00CC1F7A" w:rsidDel="00672D65">
          <w:rPr>
            <w:strike/>
          </w:rPr>
          <w:delText xml:space="preserve">and possibly add missing recurring payments in that way that the correct compensation information for the </w:delText>
        </w:r>
        <w:r w:rsidRPr="00657705" w:rsidDel="00672D65">
          <w:rPr>
            <w:strike/>
          </w:rPr>
          <w:delText>employee is obtained</w:delText>
        </w:r>
        <w:r w:rsidRPr="00F15054" w:rsidDel="00672D65">
          <w:rPr>
            <w:strike/>
            <w:rPrChange w:id="1590" w:author="Author" w:date="2018-02-27T09:21:00Z">
              <w:rPr/>
            </w:rPrChange>
          </w:rPr>
          <w:delText>.</w:delText>
        </w:r>
      </w:del>
    </w:p>
    <w:p w14:paraId="4E20F58C" w14:textId="2A02216F" w:rsidR="00454595" w:rsidRPr="00F15054" w:rsidDel="00672D65" w:rsidRDefault="00454595" w:rsidP="00454595">
      <w:pPr>
        <w:ind w:left="720"/>
        <w:rPr>
          <w:del w:id="1591" w:author="Author" w:date="2018-02-27T10:12:00Z"/>
          <w:b/>
          <w:strike/>
          <w:rPrChange w:id="1592" w:author="Author" w:date="2018-02-27T09:21:00Z">
            <w:rPr>
              <w:del w:id="1593" w:author="Author" w:date="2018-02-27T10:12:00Z"/>
              <w:b/>
            </w:rPr>
          </w:rPrChange>
        </w:rPr>
      </w:pPr>
      <w:del w:id="1594" w:author="Author" w:date="2018-02-27T10:12:00Z">
        <w:r w:rsidRPr="00F15054" w:rsidDel="00672D65">
          <w:rPr>
            <w:b/>
            <w:strike/>
            <w:rPrChange w:id="1595" w:author="Author" w:date="2018-02-27T09:21:00Z">
              <w:rPr>
                <w:b/>
              </w:rPr>
            </w:rPrChange>
          </w:rPr>
          <w:delText>SA:</w:delText>
        </w:r>
      </w:del>
    </w:p>
    <w:p w14:paraId="52399231" w14:textId="6710A270" w:rsidR="00454595" w:rsidRPr="00F15054" w:rsidDel="00672D65" w:rsidRDefault="00454595" w:rsidP="00454595">
      <w:pPr>
        <w:ind w:left="720"/>
        <w:rPr>
          <w:del w:id="1596" w:author="Author" w:date="2018-02-27T10:12:00Z"/>
          <w:strike/>
          <w:rPrChange w:id="1597" w:author="Author" w:date="2018-02-27T09:21:00Z">
            <w:rPr>
              <w:del w:id="1598" w:author="Author" w:date="2018-02-27T10:12:00Z"/>
            </w:rPr>
          </w:rPrChange>
        </w:rPr>
      </w:pPr>
      <w:del w:id="1599" w:author="Author" w:date="2018-02-27T10:12:00Z">
        <w:r w:rsidRPr="00CC1F7A" w:rsidDel="00672D65">
          <w:rPr>
            <w:strike/>
          </w:rPr>
          <w:delText xml:space="preserve">During hiring or rehiring of the employee, </w:delText>
        </w:r>
        <w:r w:rsidRPr="00657705" w:rsidDel="00672D65">
          <w:rPr>
            <w:rStyle w:val="SAPScreenElement"/>
            <w:strike/>
          </w:rPr>
          <w:delText>Pay Component</w:delText>
        </w:r>
        <w:r w:rsidRPr="00F15054" w:rsidDel="00672D65">
          <w:rPr>
            <w:rStyle w:val="SAPUserEntry"/>
            <w:strike/>
          </w:rPr>
          <w:delText xml:space="preserve"> SA</w:delText>
        </w:r>
        <w:r w:rsidRPr="00F15054" w:rsidDel="00672D65">
          <w:rPr>
            <w:b/>
            <w:strike/>
          </w:rPr>
          <w:delText xml:space="preserve"> </w:delText>
        </w:r>
        <w:r w:rsidRPr="00F15054" w:rsidDel="00672D65">
          <w:rPr>
            <w:rStyle w:val="SAPUserEntry"/>
            <w:strike/>
          </w:rPr>
          <w:delText>-</w:delText>
        </w:r>
        <w:r w:rsidRPr="00F15054" w:rsidDel="00672D65">
          <w:rPr>
            <w:b/>
            <w:strike/>
          </w:rPr>
          <w:delText xml:space="preserve"> </w:delText>
        </w:r>
        <w:r w:rsidRPr="00F15054" w:rsidDel="00672D65">
          <w:rPr>
            <w:rStyle w:val="SAPUserEntry"/>
            <w:strike/>
          </w:rPr>
          <w:delText>Basic Pay(1000SA)</w:delText>
        </w:r>
        <w:r w:rsidRPr="00F15054" w:rsidDel="00672D65">
          <w:rPr>
            <w:strike/>
          </w:rPr>
          <w:delText xml:space="preserve"> has been generated automatically with a predefined amount, based on a preconfigured business rule from the values maintained for fields </w:delText>
        </w:r>
        <w:r w:rsidRPr="00F15054" w:rsidDel="00672D65">
          <w:rPr>
            <w:rStyle w:val="SAPScreenElement"/>
            <w:strike/>
          </w:rPr>
          <w:delText>Pay Scale Group</w:delText>
        </w:r>
        <w:r w:rsidRPr="00F15054" w:rsidDel="00672D65">
          <w:rPr>
            <w:strike/>
          </w:rPr>
          <w:delText xml:space="preserve"> and </w:delText>
        </w:r>
        <w:r w:rsidRPr="00F15054" w:rsidDel="00672D65">
          <w:rPr>
            <w:rStyle w:val="SAPScreenElement"/>
            <w:strike/>
          </w:rPr>
          <w:delText>Pay Scale Level</w:delText>
        </w:r>
        <w:r w:rsidRPr="00F15054" w:rsidDel="00672D65">
          <w:rPr>
            <w:strike/>
          </w:rPr>
          <w:delText>. Most likely, the HR Administrator has adapted this defaulted amount.</w:delText>
        </w:r>
        <w:r w:rsidRPr="00F15054" w:rsidDel="00672D65">
          <w:rPr>
            <w:strike/>
            <w:rPrChange w:id="1600" w:author="Author" w:date="2018-02-27T09:21:00Z">
              <w:rPr/>
            </w:rPrChange>
          </w:rPr>
          <w:delText xml:space="preserve"> </w:delText>
        </w:r>
        <w:r w:rsidRPr="00CC1F7A" w:rsidDel="00672D65">
          <w:rPr>
            <w:strike/>
          </w:rPr>
          <w:delText xml:space="preserve">Also, during hiring or rehiring, the HR Administrator might have added a </w:delText>
        </w:r>
        <w:r w:rsidRPr="00657705" w:rsidDel="00672D65">
          <w:rPr>
            <w:rStyle w:val="SAPScreenElement"/>
            <w:strike/>
          </w:rPr>
          <w:delText xml:space="preserve">Pay Component </w:delText>
        </w:r>
        <w:r w:rsidRPr="00F15054" w:rsidDel="00672D65">
          <w:rPr>
            <w:strike/>
          </w:rPr>
          <w:delText>related to recurring payments. In addition, the employee might have experienced a possible promotion or demotion, in which recurring payments have been adapted, too.</w:delText>
        </w:r>
      </w:del>
    </w:p>
    <w:p w14:paraId="05AA34FA" w14:textId="0EE26B9B" w:rsidR="00454595" w:rsidRPr="00F15054" w:rsidDel="00672D65" w:rsidRDefault="00454595" w:rsidP="00454595">
      <w:pPr>
        <w:pStyle w:val="NoteParagraph"/>
        <w:ind w:left="720"/>
        <w:rPr>
          <w:del w:id="1601" w:author="Author" w:date="2018-02-27T10:12:00Z"/>
          <w:strike/>
          <w:rPrChange w:id="1602" w:author="Author" w:date="2018-02-27T09:21:00Z">
            <w:rPr>
              <w:del w:id="1603" w:author="Author" w:date="2018-02-27T10:12:00Z"/>
            </w:rPr>
          </w:rPrChange>
        </w:rPr>
      </w:pPr>
      <w:del w:id="1604" w:author="Author" w:date="2018-02-27T10:12:00Z">
        <w:r w:rsidRPr="00CC1F7A" w:rsidDel="00672D65">
          <w:rPr>
            <w:strike/>
          </w:rPr>
          <w:delText xml:space="preserve">Due to the job change performed, the preconfigured business rule will re-generate again automatically the same predefined (initial) amount for </w:delText>
        </w:r>
        <w:r w:rsidRPr="00657705" w:rsidDel="00672D65">
          <w:rPr>
            <w:rStyle w:val="SAPScreenElement"/>
            <w:strike/>
          </w:rPr>
          <w:delText>Pay Component</w:delText>
        </w:r>
        <w:r w:rsidRPr="00F15054" w:rsidDel="00672D65">
          <w:rPr>
            <w:rStyle w:val="SAPUserEntry"/>
            <w:strike/>
          </w:rPr>
          <w:delText xml:space="preserve"> SA</w:delText>
        </w:r>
        <w:r w:rsidRPr="00F15054" w:rsidDel="00672D65">
          <w:rPr>
            <w:b/>
            <w:strike/>
          </w:rPr>
          <w:delText xml:space="preserve"> </w:delText>
        </w:r>
        <w:r w:rsidRPr="00F15054" w:rsidDel="00672D65">
          <w:rPr>
            <w:rStyle w:val="SAPUserEntry"/>
            <w:strike/>
          </w:rPr>
          <w:delText>-</w:delText>
        </w:r>
        <w:r w:rsidRPr="00F15054" w:rsidDel="00672D65">
          <w:rPr>
            <w:b/>
            <w:strike/>
          </w:rPr>
          <w:delText xml:space="preserve"> </w:delText>
        </w:r>
        <w:r w:rsidRPr="00F15054" w:rsidDel="00672D65">
          <w:rPr>
            <w:rStyle w:val="SAPUserEntry"/>
            <w:strike/>
          </w:rPr>
          <w:delText>Basic Pay(1000SA)</w:delText>
        </w:r>
        <w:r w:rsidRPr="00F15054" w:rsidDel="00672D65">
          <w:rPr>
            <w:strike/>
          </w:rPr>
          <w:delText xml:space="preserve"> like during hiring or rehiring of the employee.</w:delText>
        </w:r>
        <w:r w:rsidRPr="00F15054" w:rsidDel="00672D65">
          <w:rPr>
            <w:strike/>
            <w:rPrChange w:id="1605" w:author="Author" w:date="2018-02-27T09:21:00Z">
              <w:rPr/>
            </w:rPrChange>
          </w:rPr>
          <w:delText xml:space="preserve"> </w:delText>
        </w:r>
        <w:r w:rsidRPr="00CC1F7A" w:rsidDel="00672D65">
          <w:rPr>
            <w:strike/>
          </w:rPr>
          <w:delText>Also, additional recurring pay components maintained might disappear.</w:delText>
        </w:r>
        <w:r w:rsidRPr="00F15054" w:rsidDel="00672D65">
          <w:rPr>
            <w:strike/>
            <w:rPrChange w:id="1606" w:author="Author" w:date="2018-02-27T09:21:00Z">
              <w:rPr/>
            </w:rPrChange>
          </w:rPr>
          <w:delText xml:space="preserve"> </w:delText>
        </w:r>
      </w:del>
    </w:p>
    <w:p w14:paraId="108F6FB2" w14:textId="2C16BCD4" w:rsidR="00454595" w:rsidRPr="00F15054" w:rsidDel="00672D65" w:rsidRDefault="00454595" w:rsidP="00454595">
      <w:pPr>
        <w:ind w:left="720"/>
        <w:rPr>
          <w:del w:id="1607" w:author="Author" w:date="2018-02-27T10:12:00Z"/>
          <w:strike/>
          <w:highlight w:val="yellow"/>
        </w:rPr>
      </w:pPr>
      <w:del w:id="1608" w:author="Author" w:date="2018-02-27T10:12:00Z">
        <w:r w:rsidRPr="00CC1F7A" w:rsidDel="00672D65">
          <w:rPr>
            <w:strike/>
          </w:rPr>
          <w:delText xml:space="preserve">In this case, the HR Administrator needs to manually change back </w:delText>
        </w:r>
        <w:r w:rsidRPr="00F15054" w:rsidDel="00672D65">
          <w:rPr>
            <w:rStyle w:val="SAPScreenElement"/>
            <w:strike/>
            <w:highlight w:val="yellow"/>
            <w:rPrChange w:id="1609" w:author="Author" w:date="2018-02-27T09:21:00Z">
              <w:rPr>
                <w:rStyle w:val="SAPScreenElement"/>
                <w:highlight w:val="yellow"/>
              </w:rPr>
            </w:rPrChange>
          </w:rPr>
          <w:delText>Pay Component</w:delText>
        </w:r>
        <w:r w:rsidRPr="00F15054" w:rsidDel="00672D65">
          <w:rPr>
            <w:rStyle w:val="SAPUserEntry"/>
            <w:strike/>
            <w:highlight w:val="yellow"/>
            <w:rPrChange w:id="1610" w:author="Author" w:date="2018-02-27T09:21:00Z">
              <w:rPr>
                <w:rStyle w:val="SAPUserEntry"/>
                <w:highlight w:val="yellow"/>
              </w:rPr>
            </w:rPrChange>
          </w:rPr>
          <w:delText xml:space="preserve"> SA</w:delText>
        </w:r>
        <w:r w:rsidRPr="00F15054" w:rsidDel="00672D65">
          <w:rPr>
            <w:strike/>
            <w:highlight w:val="yellow"/>
            <w:rPrChange w:id="1611" w:author="Author" w:date="2018-02-27T09:21:00Z">
              <w:rPr>
                <w:highlight w:val="yellow"/>
              </w:rPr>
            </w:rPrChange>
          </w:rPr>
          <w:delText xml:space="preserve"> </w:delText>
        </w:r>
        <w:r w:rsidRPr="00F15054" w:rsidDel="00672D65">
          <w:rPr>
            <w:rStyle w:val="SAPUserEntry"/>
            <w:strike/>
            <w:highlight w:val="yellow"/>
            <w:rPrChange w:id="1612" w:author="Author" w:date="2018-02-27T09:21:00Z">
              <w:rPr>
                <w:rStyle w:val="SAPUserEntry"/>
                <w:highlight w:val="yellow"/>
              </w:rPr>
            </w:rPrChange>
          </w:rPr>
          <w:delText>-</w:delText>
        </w:r>
        <w:r w:rsidRPr="00F15054" w:rsidDel="00672D65">
          <w:rPr>
            <w:strike/>
            <w:highlight w:val="yellow"/>
            <w:rPrChange w:id="1613" w:author="Author" w:date="2018-02-27T09:21:00Z">
              <w:rPr>
                <w:highlight w:val="yellow"/>
              </w:rPr>
            </w:rPrChange>
          </w:rPr>
          <w:delText xml:space="preserve"> </w:delText>
        </w:r>
        <w:r w:rsidRPr="00F15054" w:rsidDel="00672D65">
          <w:rPr>
            <w:rStyle w:val="SAPUserEntry"/>
            <w:strike/>
            <w:highlight w:val="yellow"/>
            <w:rPrChange w:id="1614" w:author="Author" w:date="2018-02-27T09:21:00Z">
              <w:rPr>
                <w:rStyle w:val="SAPUserEntry"/>
                <w:highlight w:val="yellow"/>
              </w:rPr>
            </w:rPrChange>
          </w:rPr>
          <w:delText>Basic Pay(1000SA)</w:delText>
        </w:r>
        <w:r w:rsidRPr="00F15054" w:rsidDel="00672D65">
          <w:rPr>
            <w:strike/>
            <w:highlight w:val="yellow"/>
            <w:rPrChange w:id="1615" w:author="Author" w:date="2018-02-27T09:21:00Z">
              <w:rPr>
                <w:highlight w:val="yellow"/>
              </w:rPr>
            </w:rPrChange>
          </w:rPr>
          <w:delText>,</w:delText>
        </w:r>
        <w:r w:rsidRPr="00CC1F7A" w:rsidDel="00672D65">
          <w:rPr>
            <w:strike/>
          </w:rPr>
          <w:delText xml:space="preserve"> and possibly add miss</w:delText>
        </w:r>
        <w:r w:rsidRPr="00657705" w:rsidDel="00672D65">
          <w:rPr>
            <w:strike/>
          </w:rPr>
          <w:delText>ing recurring payments in that way that the correct compensation information for th</w:delText>
        </w:r>
        <w:r w:rsidRPr="00F15054" w:rsidDel="00672D65">
          <w:rPr>
            <w:strike/>
          </w:rPr>
          <w:delText>e employee is obtained.</w:delText>
        </w:r>
      </w:del>
    </w:p>
    <w:p w14:paraId="7E248961" w14:textId="7F56CFE0" w:rsidR="00402D2D" w:rsidRPr="00F15054" w:rsidDel="00672D65" w:rsidRDefault="00402D2D" w:rsidP="002B572C">
      <w:pPr>
        <w:ind w:left="720"/>
        <w:rPr>
          <w:del w:id="1616" w:author="Author" w:date="2018-02-27T10:12:00Z"/>
          <w:strike/>
          <w:rPrChange w:id="1617" w:author="Author" w:date="2018-02-27T09:21:00Z">
            <w:rPr>
              <w:del w:id="1618" w:author="Author" w:date="2018-02-27T10:12:00Z"/>
            </w:rPr>
          </w:rPrChange>
        </w:rPr>
      </w:pPr>
    </w:p>
    <w:p w14:paraId="38892CCC" w14:textId="4071D3CA" w:rsidR="00402D2D" w:rsidRPr="00F15054" w:rsidDel="00672D65" w:rsidRDefault="00402D2D" w:rsidP="002B572C">
      <w:pPr>
        <w:ind w:left="720"/>
        <w:rPr>
          <w:del w:id="1619" w:author="Author" w:date="2018-02-27T10:12:00Z"/>
          <w:strike/>
          <w:rPrChange w:id="1620" w:author="Author" w:date="2018-02-27T09:21:00Z">
            <w:rPr>
              <w:del w:id="1621" w:author="Author" w:date="2018-02-27T10:12:00Z"/>
            </w:rPr>
          </w:rPrChange>
        </w:rPr>
      </w:pPr>
    </w:p>
    <w:p w14:paraId="1A5213C9" w14:textId="6A061F6E" w:rsidR="002B572C" w:rsidRPr="00F15054" w:rsidDel="00672D65" w:rsidRDefault="002B572C" w:rsidP="002B572C">
      <w:pPr>
        <w:ind w:left="720"/>
        <w:rPr>
          <w:del w:id="1622" w:author="Author" w:date="2018-02-27T10:12:00Z"/>
          <w:strike/>
          <w:rPrChange w:id="1623" w:author="Author" w:date="2018-02-27T09:21:00Z">
            <w:rPr>
              <w:del w:id="1624" w:author="Author" w:date="2018-02-27T10:12:00Z"/>
            </w:rPr>
          </w:rPrChange>
        </w:rPr>
      </w:pPr>
      <w:del w:id="1625" w:author="Author" w:date="2018-02-27T10:12:00Z">
        <w:r w:rsidRPr="00F15054" w:rsidDel="00672D65">
          <w:rPr>
            <w:strike/>
            <w:rPrChange w:id="1626" w:author="Author" w:date="2018-02-27T09:21:00Z">
              <w:rPr/>
            </w:rPrChange>
          </w:rPr>
          <w:delText>SA, GB, FR, CN(?), AU, AE</w:delText>
        </w:r>
        <w:r w:rsidR="00014E27" w:rsidRPr="00F15054" w:rsidDel="00672D65">
          <w:rPr>
            <w:strike/>
            <w:rPrChange w:id="1627" w:author="Author" w:date="2018-02-27T09:21:00Z">
              <w:rPr/>
            </w:rPrChange>
          </w:rPr>
          <w:delText>, valid for DE too when checking FJ0</w:delText>
        </w:r>
      </w:del>
    </w:p>
    <w:p w14:paraId="0E5E1EE8" w14:textId="2552AFAE" w:rsidR="004132AB" w:rsidRPr="00F15054" w:rsidDel="00672D65" w:rsidRDefault="00402D2D" w:rsidP="00402D2D">
      <w:pPr>
        <w:ind w:left="720"/>
        <w:rPr>
          <w:del w:id="1628" w:author="Author" w:date="2018-02-27T10:12:00Z"/>
          <w:strike/>
          <w:rPrChange w:id="1629" w:author="Author" w:date="2018-02-27T09:21:00Z">
            <w:rPr>
              <w:del w:id="1630" w:author="Author" w:date="2018-02-27T10:12:00Z"/>
            </w:rPr>
          </w:rPrChange>
        </w:rPr>
      </w:pPr>
      <w:del w:id="1631" w:author="Author" w:date="2018-02-27T10:12:00Z">
        <w:r w:rsidRPr="00F15054" w:rsidDel="00672D65">
          <w:rPr>
            <w:strike/>
            <w:rPrChange w:id="1632" w:author="Author" w:date="2018-02-27T09:21:00Z">
              <w:rPr/>
            </w:rPrChange>
          </w:rPr>
          <w:delText xml:space="preserve">Also, during hiring or rehiring, the HR Administrator might have added a </w:delText>
        </w:r>
        <w:r w:rsidRPr="00F15054" w:rsidDel="00672D65">
          <w:rPr>
            <w:rStyle w:val="SAPScreenElement"/>
            <w:strike/>
            <w:rPrChange w:id="1633" w:author="Author" w:date="2018-02-27T09:21:00Z">
              <w:rPr>
                <w:rStyle w:val="SAPScreenElement"/>
              </w:rPr>
            </w:rPrChange>
          </w:rPr>
          <w:delText xml:space="preserve">Pay Component </w:delText>
        </w:r>
        <w:r w:rsidRPr="00F15054" w:rsidDel="00672D65">
          <w:rPr>
            <w:strike/>
            <w:rPrChange w:id="1634" w:author="Author" w:date="2018-02-27T09:21:00Z">
              <w:rPr/>
            </w:rPrChange>
          </w:rPr>
          <w:delText xml:space="preserve">related to recurring payments. </w:delText>
        </w:r>
      </w:del>
    </w:p>
    <w:p w14:paraId="4372DE69" w14:textId="254954E5" w:rsidR="00402D2D" w:rsidRPr="00F15054" w:rsidDel="00672D65" w:rsidRDefault="00402D2D" w:rsidP="00402D2D">
      <w:pPr>
        <w:ind w:left="720"/>
        <w:rPr>
          <w:del w:id="1635" w:author="Author" w:date="2018-02-27T10:12:00Z"/>
          <w:strike/>
          <w:rPrChange w:id="1636" w:author="Author" w:date="2018-02-27T09:21:00Z">
            <w:rPr>
              <w:del w:id="1637" w:author="Author" w:date="2018-02-27T10:12:00Z"/>
            </w:rPr>
          </w:rPrChange>
        </w:rPr>
      </w:pPr>
      <w:del w:id="1638" w:author="Author" w:date="2018-02-27T10:12:00Z">
        <w:r w:rsidRPr="00F15054" w:rsidDel="00672D65">
          <w:rPr>
            <w:strike/>
            <w:rPrChange w:id="1639" w:author="Author" w:date="2018-02-27T09:21:00Z">
              <w:rPr/>
            </w:rPrChange>
          </w:rPr>
          <w:delText>In addition, the employee might have experienced a possible promotion or demotion, in which recurring payments have been adapted, too.</w:delText>
        </w:r>
      </w:del>
    </w:p>
    <w:p w14:paraId="05431019" w14:textId="104BF77A" w:rsidR="000A5770" w:rsidRPr="00F15054" w:rsidDel="00672D65" w:rsidRDefault="000A5770">
      <w:pPr>
        <w:pStyle w:val="NoteParagraph"/>
        <w:ind w:left="720"/>
        <w:rPr>
          <w:del w:id="1640" w:author="Author" w:date="2018-02-27T10:12:00Z"/>
          <w:strike/>
          <w:rPrChange w:id="1641" w:author="Author" w:date="2018-02-27T09:21:00Z">
            <w:rPr>
              <w:del w:id="1642" w:author="Author" w:date="2018-02-27T10:12:00Z"/>
            </w:rPr>
          </w:rPrChange>
        </w:rPr>
        <w:pPrChange w:id="1643" w:author="Author" w:date="2018-01-31T15:14:00Z">
          <w:pPr>
            <w:pStyle w:val="SAPNoteHeading"/>
            <w:ind w:left="720"/>
          </w:pPr>
        </w:pPrChange>
      </w:pPr>
      <w:del w:id="1644" w:author="Author" w:date="2018-02-27T10:12:00Z">
        <w:r w:rsidRPr="00F15054" w:rsidDel="00672D65">
          <w:rPr>
            <w:strike/>
            <w:rPrChange w:id="1645" w:author="Author" w:date="2018-02-27T09:21:00Z">
              <w:rPr/>
            </w:rPrChange>
          </w:rPr>
          <w:delText xml:space="preserve">Due to the job change performed, the preconfigured business rule will re-generate again automatically the same predefined (initial) amount for the pay component </w:delText>
        </w:r>
      </w:del>
      <w:ins w:id="1646" w:author="Author" w:date="2018-01-31T15:20:00Z">
        <w:del w:id="1647" w:author="Author" w:date="2018-02-27T10:12:00Z">
          <w:r w:rsidRPr="00F15054" w:rsidDel="00672D65">
            <w:rPr>
              <w:strike/>
              <w:rPrChange w:id="1648" w:author="Author" w:date="2018-02-27T09:21:00Z">
                <w:rPr/>
              </w:rPrChange>
            </w:rPr>
            <w:delText>related to</w:delText>
          </w:r>
        </w:del>
      </w:ins>
      <w:del w:id="1649" w:author="Author" w:date="2018-02-27T10:12:00Z">
        <w:r w:rsidRPr="00F15054" w:rsidDel="00672D65">
          <w:rPr>
            <w:strike/>
            <w:rPrChange w:id="1650" w:author="Author" w:date="2018-02-27T09:21:00Z">
              <w:rPr/>
            </w:rPrChange>
          </w:rPr>
          <w:delText xml:space="preserve"> basic pay</w:delText>
        </w:r>
      </w:del>
      <w:ins w:id="1651" w:author="Author" w:date="2018-01-31T15:20:00Z">
        <w:del w:id="1652" w:author="Author" w:date="2018-02-27T10:12:00Z">
          <w:r w:rsidRPr="00F15054" w:rsidDel="00672D65">
            <w:rPr>
              <w:strike/>
              <w:rPrChange w:id="1653" w:author="Author" w:date="2018-02-27T09:21:00Z">
                <w:rPr/>
              </w:rPrChange>
            </w:rPr>
            <w:delText xml:space="preserve"> </w:delText>
          </w:r>
        </w:del>
      </w:ins>
      <w:del w:id="1654" w:author="Author" w:date="2018-02-27T10:12:00Z">
        <w:r w:rsidRPr="00F15054" w:rsidDel="00672D65">
          <w:rPr>
            <w:strike/>
            <w:rPrChange w:id="1655" w:author="Author" w:date="2018-02-27T09:21:00Z">
              <w:rPr/>
            </w:rPrChange>
          </w:rPr>
          <w:delText xml:space="preserve">like during hiring or rehiring of the employee, </w:delText>
        </w:r>
      </w:del>
      <w:ins w:id="1656" w:author="Author" w:date="2018-01-31T15:21:00Z">
        <w:del w:id="1657" w:author="Author" w:date="2018-02-27T10:12:00Z">
          <w:r w:rsidRPr="00F15054" w:rsidDel="00672D65">
            <w:rPr>
              <w:strike/>
              <w:rPrChange w:id="1658" w:author="Author" w:date="2018-02-27T09:21:00Z">
                <w:rPr/>
              </w:rPrChange>
            </w:rPr>
            <w:delText>as follows:</w:delText>
          </w:r>
        </w:del>
      </w:ins>
    </w:p>
    <w:p w14:paraId="09521444" w14:textId="1CFC5931" w:rsidR="000A5770" w:rsidRPr="00F15054" w:rsidDel="00672D65" w:rsidRDefault="000A5770">
      <w:pPr>
        <w:pStyle w:val="NoteParagraph"/>
        <w:numPr>
          <w:ilvl w:val="0"/>
          <w:numId w:val="11"/>
        </w:numPr>
        <w:ind w:left="1080"/>
        <w:rPr>
          <w:ins w:id="1659" w:author="Author" w:date="2018-01-31T15:22:00Z"/>
          <w:del w:id="1660" w:author="Author" w:date="2018-02-27T10:12:00Z"/>
          <w:rStyle w:val="SAPUserEntry"/>
          <w:rFonts w:ascii="BentonSans Book" w:hAnsi="BentonSans Book"/>
          <w:b w:val="0"/>
          <w:strike/>
          <w:color w:val="auto"/>
          <w:rPrChange w:id="1661" w:author="Author" w:date="2018-02-27T09:21:00Z">
            <w:rPr>
              <w:ins w:id="1662" w:author="Author" w:date="2018-01-31T15:22:00Z"/>
              <w:del w:id="1663" w:author="Author" w:date="2018-02-27T10:12:00Z"/>
              <w:rStyle w:val="SAPUserEntry"/>
              <w:highlight w:val="yellow"/>
            </w:rPr>
          </w:rPrChange>
        </w:rPr>
        <w:pPrChange w:id="1664" w:author="Author" w:date="2018-01-31T15:21:00Z">
          <w:pPr>
            <w:pStyle w:val="SAPNoteHeading"/>
            <w:ind w:left="720"/>
          </w:pPr>
        </w:pPrChange>
      </w:pPr>
      <w:ins w:id="1665" w:author="Author" w:date="2018-01-31T15:21:00Z">
        <w:del w:id="1666" w:author="Author" w:date="2018-02-27T10:12:00Z">
          <w:r w:rsidRPr="00F15054" w:rsidDel="00672D65">
            <w:rPr>
              <w:strike/>
              <w:rPrChange w:id="1667" w:author="Author" w:date="2018-02-27T09:21:00Z">
                <w:rPr>
                  <w:rFonts w:ascii="Courier New" w:hAnsi="Courier New"/>
                  <w:b/>
                  <w:color w:val="45157E"/>
                </w:rPr>
              </w:rPrChange>
            </w:rPr>
            <w:delText xml:space="preserve">For country </w:delText>
          </w:r>
          <w:r w:rsidRPr="00F15054" w:rsidDel="00672D65">
            <w:rPr>
              <w:b/>
              <w:strike/>
              <w:rPrChange w:id="1668" w:author="Author" w:date="2018-02-27T09:21:00Z">
                <w:rPr>
                  <w:b/>
                </w:rPr>
              </w:rPrChange>
            </w:rPr>
            <w:delText>AE</w:delText>
          </w:r>
          <w:r w:rsidRPr="00F15054" w:rsidDel="00672D65">
            <w:rPr>
              <w:strike/>
              <w:rPrChange w:id="1669" w:author="Author" w:date="2018-02-27T09:21:00Z">
                <w:rPr/>
              </w:rPrChange>
            </w:rPr>
            <w:delText xml:space="preserve">, </w:delText>
          </w:r>
        </w:del>
      </w:ins>
      <w:del w:id="1670" w:author="Author" w:date="2018-02-27T10:12:00Z">
        <w:r w:rsidR="004132AB" w:rsidRPr="00F15054" w:rsidDel="00672D65">
          <w:rPr>
            <w:strike/>
            <w:rPrChange w:id="1671" w:author="Author" w:date="2018-02-27T09:21:00Z">
              <w:rPr/>
            </w:rPrChange>
          </w:rPr>
          <w:delText xml:space="preserve">the amount of </w:delText>
        </w:r>
        <w:r w:rsidRPr="00F15054" w:rsidDel="00672D65">
          <w:rPr>
            <w:rStyle w:val="SAPScreenElement"/>
            <w:strike/>
            <w:rPrChange w:id="1672" w:author="Author" w:date="2018-02-27T09:21:00Z">
              <w:rPr>
                <w:rStyle w:val="SAPScreenElement"/>
              </w:rPr>
            </w:rPrChange>
          </w:rPr>
          <w:delText>Pay Component</w:delText>
        </w:r>
        <w:r w:rsidRPr="00F15054" w:rsidDel="00672D65">
          <w:rPr>
            <w:rStyle w:val="SAPUserEntry"/>
            <w:strike/>
            <w:rPrChange w:id="1673" w:author="Author" w:date="2018-02-27T09:21:00Z">
              <w:rPr>
                <w:rStyle w:val="SAPUserEntry"/>
              </w:rPr>
            </w:rPrChange>
          </w:rPr>
          <w:delText xml:space="preserve"> AE</w:delText>
        </w:r>
        <w:r w:rsidRPr="00F15054" w:rsidDel="00672D65">
          <w:rPr>
            <w:strike/>
            <w:rPrChange w:id="1674" w:author="Author" w:date="2018-02-27T09:21:00Z">
              <w:rPr/>
            </w:rPrChange>
          </w:rPr>
          <w:delText xml:space="preserve"> </w:delText>
        </w:r>
        <w:r w:rsidRPr="00F15054" w:rsidDel="00672D65">
          <w:rPr>
            <w:rStyle w:val="SAPUserEntry"/>
            <w:strike/>
            <w:rPrChange w:id="1675" w:author="Author" w:date="2018-02-27T09:21:00Z">
              <w:rPr>
                <w:rStyle w:val="SAPUserEntry"/>
              </w:rPr>
            </w:rPrChange>
          </w:rPr>
          <w:delText>–</w:delText>
        </w:r>
        <w:r w:rsidRPr="00F15054" w:rsidDel="00672D65">
          <w:rPr>
            <w:strike/>
            <w:rPrChange w:id="1676" w:author="Author" w:date="2018-02-27T09:21:00Z">
              <w:rPr/>
            </w:rPrChange>
          </w:rPr>
          <w:delText xml:space="preserve"> </w:delText>
        </w:r>
        <w:r w:rsidRPr="00F15054" w:rsidDel="00672D65">
          <w:rPr>
            <w:rStyle w:val="SAPUserEntry"/>
            <w:strike/>
            <w:rPrChange w:id="1677" w:author="Author" w:date="2018-02-27T09:21:00Z">
              <w:rPr>
                <w:rStyle w:val="SAPUserEntry"/>
              </w:rPr>
            </w:rPrChange>
          </w:rPr>
          <w:delText>Basic Salary</w:delText>
        </w:r>
        <w:r w:rsidRPr="00F15054" w:rsidDel="00672D65">
          <w:rPr>
            <w:b/>
            <w:strike/>
            <w:rPrChange w:id="1678" w:author="Author" w:date="2018-02-27T09:21:00Z">
              <w:rPr>
                <w:b/>
              </w:rPr>
            </w:rPrChange>
          </w:rPr>
          <w:delText xml:space="preserve"> </w:delText>
        </w:r>
        <w:r w:rsidRPr="00F15054" w:rsidDel="00672D65">
          <w:rPr>
            <w:rStyle w:val="SAPUserEntry"/>
            <w:strike/>
            <w:rPrChange w:id="1679" w:author="Author" w:date="2018-02-27T09:21:00Z">
              <w:rPr>
                <w:rStyle w:val="SAPUserEntry"/>
              </w:rPr>
            </w:rPrChange>
          </w:rPr>
          <w:delText>(1000AE)</w:delText>
        </w:r>
        <w:r w:rsidR="004132AB" w:rsidRPr="00F15054" w:rsidDel="00672D65">
          <w:rPr>
            <w:strike/>
            <w:rPrChange w:id="1680" w:author="Author" w:date="2018-02-27T09:21:00Z">
              <w:rPr/>
            </w:rPrChange>
          </w:rPr>
          <w:delText xml:space="preserve"> will be re-generated</w:delText>
        </w:r>
        <w:r w:rsidRPr="00F15054" w:rsidDel="00672D65">
          <w:rPr>
            <w:strike/>
            <w:rPrChange w:id="1681" w:author="Author" w:date="2018-02-27T09:21:00Z">
              <w:rPr/>
            </w:rPrChange>
          </w:rPr>
          <w:delText>.</w:delText>
        </w:r>
      </w:del>
    </w:p>
    <w:p w14:paraId="2CE03A8A" w14:textId="78728EAD" w:rsidR="000A5770" w:rsidRPr="00F15054" w:rsidDel="00672D65" w:rsidRDefault="000A5770">
      <w:pPr>
        <w:pStyle w:val="NoteParagraph"/>
        <w:numPr>
          <w:ilvl w:val="0"/>
          <w:numId w:val="11"/>
        </w:numPr>
        <w:ind w:left="1080"/>
        <w:rPr>
          <w:del w:id="1682" w:author="Author" w:date="2018-02-27T10:12:00Z"/>
          <w:strike/>
          <w:rPrChange w:id="1683" w:author="Author" w:date="2018-02-27T09:21:00Z">
            <w:rPr>
              <w:del w:id="1684" w:author="Author" w:date="2018-02-27T10:12:00Z"/>
            </w:rPr>
          </w:rPrChange>
        </w:rPr>
        <w:pPrChange w:id="1685" w:author="Author" w:date="2018-01-31T15:21:00Z">
          <w:pPr>
            <w:pStyle w:val="SAPNoteHeading"/>
            <w:ind w:left="720"/>
          </w:pPr>
        </w:pPrChange>
      </w:pPr>
      <w:ins w:id="1686" w:author="Author" w:date="2018-01-31T15:22:00Z">
        <w:del w:id="1687" w:author="Author" w:date="2018-02-27T10:12:00Z">
          <w:r w:rsidRPr="00F15054" w:rsidDel="00672D65">
            <w:rPr>
              <w:strike/>
              <w:rPrChange w:id="1688" w:author="Author" w:date="2018-02-27T09:21:00Z">
                <w:rPr>
                  <w:rStyle w:val="SAPUserEntry"/>
                  <w:highlight w:val="yellow"/>
                </w:rPr>
              </w:rPrChange>
            </w:rPr>
            <w:delText xml:space="preserve">For country </w:delText>
          </w:r>
        </w:del>
      </w:ins>
      <w:ins w:id="1689" w:author="Author" w:date="2018-01-31T15:21:00Z">
        <w:del w:id="1690" w:author="Author" w:date="2018-02-27T10:12:00Z">
          <w:r w:rsidR="0033667F" w:rsidRPr="00F15054" w:rsidDel="00672D65">
            <w:rPr>
              <w:b/>
              <w:strike/>
              <w:rPrChange w:id="1691" w:author="Author" w:date="2018-02-27T09:21:00Z">
                <w:rPr>
                  <w:b/>
                </w:rPr>
              </w:rPrChange>
            </w:rPr>
            <w:delText>A</w:delText>
          </w:r>
        </w:del>
      </w:ins>
      <w:del w:id="1692" w:author="Author" w:date="2018-02-27T10:12:00Z">
        <w:r w:rsidR="0033667F" w:rsidRPr="00F15054" w:rsidDel="00672D65">
          <w:rPr>
            <w:b/>
            <w:strike/>
            <w:rPrChange w:id="1693" w:author="Author" w:date="2018-02-27T09:21:00Z">
              <w:rPr>
                <w:b/>
              </w:rPr>
            </w:rPrChange>
          </w:rPr>
          <w:delText>U</w:delText>
        </w:r>
      </w:del>
      <w:ins w:id="1694" w:author="Author" w:date="2018-01-31T15:22:00Z">
        <w:del w:id="1695" w:author="Author" w:date="2018-02-27T10:12:00Z">
          <w:r w:rsidRPr="00F15054" w:rsidDel="00672D65">
            <w:rPr>
              <w:strike/>
              <w:rPrChange w:id="1696" w:author="Author" w:date="2018-02-27T09:21:00Z">
                <w:rPr>
                  <w:rStyle w:val="SAPUserEntry"/>
                  <w:highlight w:val="yellow"/>
                </w:rPr>
              </w:rPrChange>
            </w:rPr>
            <w:delText xml:space="preserve">, </w:delText>
          </w:r>
        </w:del>
      </w:ins>
      <w:del w:id="1697" w:author="Author" w:date="2018-02-27T10:12:00Z">
        <w:r w:rsidRPr="00CC1F7A" w:rsidDel="00672D65">
          <w:rPr>
            <w:strike/>
          </w:rPr>
          <w:delText>During hiring or rehiring of the employee,</w:delText>
        </w:r>
        <w:r w:rsidRPr="00F15054" w:rsidDel="00672D65">
          <w:rPr>
            <w:strike/>
            <w:rPrChange w:id="1698" w:author="Author" w:date="2018-02-27T09:21:00Z">
              <w:rPr/>
            </w:rPrChange>
          </w:rPr>
          <w:delText xml:space="preserve"> the preconfigured business rule will re-generate again automatically the same pay components like during hiring or rehiring of the employee.</w:delText>
        </w:r>
      </w:del>
    </w:p>
    <w:p w14:paraId="413DC366" w14:textId="3C7AFE78" w:rsidR="00374A65" w:rsidRPr="00F15054" w:rsidDel="00672D65" w:rsidRDefault="000A5770" w:rsidP="00374A65">
      <w:pPr>
        <w:pStyle w:val="NoteParagraph"/>
        <w:numPr>
          <w:ilvl w:val="0"/>
          <w:numId w:val="11"/>
        </w:numPr>
        <w:ind w:left="1080"/>
        <w:rPr>
          <w:del w:id="1699" w:author="Author" w:date="2018-02-27T10:12:00Z"/>
          <w:strike/>
          <w:highlight w:val="yellow"/>
          <w:rPrChange w:id="1700" w:author="Author" w:date="2018-02-27T09:21:00Z">
            <w:rPr>
              <w:del w:id="1701" w:author="Author" w:date="2018-02-27T10:12:00Z"/>
              <w:highlight w:val="yellow"/>
            </w:rPr>
          </w:rPrChange>
        </w:rPr>
      </w:pPr>
      <w:del w:id="1702" w:author="Author" w:date="2018-02-27T10:12:00Z">
        <w:r w:rsidRPr="00F15054" w:rsidDel="00672D65">
          <w:rPr>
            <w:strike/>
            <w:highlight w:val="yellow"/>
            <w:rPrChange w:id="1703" w:author="Author" w:date="2018-02-27T09:21:00Z">
              <w:rPr>
                <w:highlight w:val="yellow"/>
              </w:rPr>
            </w:rPrChange>
          </w:rPr>
          <w:delText xml:space="preserve">For country </w:delText>
        </w:r>
        <w:r w:rsidRPr="00F15054" w:rsidDel="00672D65">
          <w:rPr>
            <w:b/>
            <w:strike/>
            <w:highlight w:val="yellow"/>
            <w:rPrChange w:id="1704" w:author="Author" w:date="2018-02-27T09:21:00Z">
              <w:rPr>
                <w:b/>
                <w:highlight w:val="yellow"/>
              </w:rPr>
            </w:rPrChange>
          </w:rPr>
          <w:delText>CN</w:delText>
        </w:r>
        <w:r w:rsidRPr="00F15054" w:rsidDel="00672D65">
          <w:rPr>
            <w:strike/>
            <w:highlight w:val="yellow"/>
            <w:rPrChange w:id="1705" w:author="Author" w:date="2018-02-27T09:21:00Z">
              <w:rPr>
                <w:highlight w:val="yellow"/>
              </w:rPr>
            </w:rPrChange>
          </w:rPr>
          <w:delText>,</w:delText>
        </w:r>
      </w:del>
    </w:p>
    <w:p w14:paraId="79336633" w14:textId="1DF8F55E" w:rsidR="000A5770" w:rsidRPr="00F15054" w:rsidDel="00672D65" w:rsidRDefault="00374A65" w:rsidP="007F2DF6">
      <w:pPr>
        <w:pStyle w:val="NoteParagraph"/>
        <w:numPr>
          <w:ilvl w:val="0"/>
          <w:numId w:val="11"/>
        </w:numPr>
        <w:ind w:left="1080"/>
        <w:rPr>
          <w:del w:id="1706" w:author="Author" w:date="2018-02-27T10:12:00Z"/>
          <w:strike/>
          <w:highlight w:val="yellow"/>
          <w:rPrChange w:id="1707" w:author="Author" w:date="2018-02-27T09:21:00Z">
            <w:rPr>
              <w:del w:id="1708" w:author="Author" w:date="2018-02-27T10:12:00Z"/>
              <w:highlight w:val="yellow"/>
            </w:rPr>
          </w:rPrChange>
        </w:rPr>
      </w:pPr>
      <w:commentRangeStart w:id="1709"/>
      <w:del w:id="1710" w:author="Author" w:date="2018-02-27T10:12:00Z">
        <w:r w:rsidRPr="00F15054" w:rsidDel="00672D65">
          <w:rPr>
            <w:strike/>
            <w:highlight w:val="yellow"/>
            <w:rPrChange w:id="1711" w:author="Author" w:date="2018-02-27T09:21:00Z">
              <w:rPr>
                <w:highlight w:val="yellow"/>
              </w:rPr>
            </w:rPrChange>
          </w:rPr>
          <w:delText xml:space="preserve">For country </w:delText>
        </w:r>
        <w:r w:rsidRPr="00F15054" w:rsidDel="00672D65">
          <w:rPr>
            <w:b/>
            <w:strike/>
            <w:highlight w:val="yellow"/>
            <w:rPrChange w:id="1712" w:author="Author" w:date="2018-02-27T09:21:00Z">
              <w:rPr>
                <w:b/>
                <w:highlight w:val="yellow"/>
              </w:rPr>
            </w:rPrChange>
          </w:rPr>
          <w:delText>DE</w:delText>
        </w:r>
        <w:r w:rsidRPr="00F15054" w:rsidDel="00672D65">
          <w:rPr>
            <w:strike/>
            <w:highlight w:val="yellow"/>
            <w:rPrChange w:id="1713" w:author="Author" w:date="2018-02-27T09:21:00Z">
              <w:rPr>
                <w:highlight w:val="yellow"/>
              </w:rPr>
            </w:rPrChange>
          </w:rPr>
          <w:delText>, the preconfigured business rule delete</w:delText>
        </w:r>
        <w:r w:rsidR="004132AB" w:rsidRPr="00F15054" w:rsidDel="00672D65">
          <w:rPr>
            <w:strike/>
            <w:highlight w:val="yellow"/>
            <w:rPrChange w:id="1714" w:author="Author" w:date="2018-02-27T09:21:00Z">
              <w:rPr>
                <w:highlight w:val="yellow"/>
              </w:rPr>
            </w:rPrChange>
          </w:rPr>
          <w:delText>s automatically</w:delText>
        </w:r>
        <w:r w:rsidRPr="00F15054" w:rsidDel="00672D65">
          <w:rPr>
            <w:strike/>
            <w:highlight w:val="yellow"/>
            <w:rPrChange w:id="1715" w:author="Author" w:date="2018-02-27T09:21:00Z">
              <w:rPr>
                <w:highlight w:val="yellow"/>
              </w:rPr>
            </w:rPrChange>
          </w:rPr>
          <w:delText xml:space="preserve"> for </w:delText>
        </w:r>
        <w:r w:rsidR="004132AB" w:rsidRPr="00F15054" w:rsidDel="00672D65">
          <w:rPr>
            <w:strike/>
            <w:highlight w:val="yellow"/>
            <w:rPrChange w:id="1716" w:author="Author" w:date="2018-02-27T09:21:00Z">
              <w:rPr>
                <w:highlight w:val="yellow"/>
              </w:rPr>
            </w:rPrChange>
          </w:rPr>
          <w:delText>the</w:delText>
        </w:r>
        <w:r w:rsidRPr="00F15054" w:rsidDel="00672D65">
          <w:rPr>
            <w:strike/>
            <w:highlight w:val="yellow"/>
            <w:rPrChange w:id="1717" w:author="Author" w:date="2018-02-27T09:21:00Z">
              <w:rPr>
                <w:highlight w:val="yellow"/>
              </w:rPr>
            </w:rPrChange>
          </w:rPr>
          <w:delText xml:space="preserve"> employees</w:delText>
        </w:r>
        <w:r w:rsidR="00052E72" w:rsidRPr="00F15054" w:rsidDel="00672D65">
          <w:rPr>
            <w:strike/>
            <w:highlight w:val="yellow"/>
            <w:rPrChange w:id="1718" w:author="Author" w:date="2018-02-27T09:21:00Z">
              <w:rPr>
                <w:highlight w:val="yellow"/>
              </w:rPr>
            </w:rPrChange>
          </w:rPr>
          <w:delText>,</w:delText>
        </w:r>
        <w:r w:rsidRPr="00F15054" w:rsidDel="00672D65">
          <w:rPr>
            <w:strike/>
            <w:highlight w:val="yellow"/>
            <w:rPrChange w:id="1719" w:author="Author" w:date="2018-02-27T09:21:00Z">
              <w:rPr>
                <w:highlight w:val="yellow"/>
              </w:rPr>
            </w:rPrChange>
          </w:rPr>
          <w:delText xml:space="preserve"> </w:delText>
        </w:r>
        <w:r w:rsidR="004132AB" w:rsidRPr="00F15054" w:rsidDel="00672D65">
          <w:rPr>
            <w:strike/>
            <w:rPrChange w:id="1720" w:author="Author" w:date="2018-02-27T09:21:00Z">
              <w:rPr/>
            </w:rPrChange>
          </w:rPr>
          <w:delText>having employment type</w:delText>
        </w:r>
        <w:r w:rsidR="004132AB" w:rsidRPr="00F15054" w:rsidDel="00672D65">
          <w:rPr>
            <w:rStyle w:val="SAPUserEntry"/>
            <w:strike/>
            <w:rPrChange w:id="1721" w:author="Author" w:date="2018-02-27T09:21:00Z">
              <w:rPr>
                <w:rStyle w:val="SAPUserEntry"/>
              </w:rPr>
            </w:rPrChange>
          </w:rPr>
          <w:delText xml:space="preserve"> </w:delText>
        </w:r>
        <w:r w:rsidR="004132AB" w:rsidRPr="00F15054" w:rsidDel="00672D65">
          <w:rPr>
            <w:rStyle w:val="SAPUserEntry"/>
            <w:b w:val="0"/>
            <w:strike/>
            <w:color w:val="auto"/>
            <w:rPrChange w:id="1722" w:author="Author" w:date="2018-02-27T09:21:00Z">
              <w:rPr>
                <w:rStyle w:val="SAPUserEntry"/>
                <w:b w:val="0"/>
                <w:color w:val="auto"/>
              </w:rPr>
            </w:rPrChange>
          </w:rPr>
          <w:delText>Hourly Wage Earner</w:delText>
        </w:r>
        <w:r w:rsidR="004132AB" w:rsidRPr="00F15054" w:rsidDel="00672D65">
          <w:rPr>
            <w:rStyle w:val="SAPUserEntry"/>
            <w:strike/>
            <w:rPrChange w:id="1723" w:author="Author" w:date="2018-02-27T09:21:00Z">
              <w:rPr>
                <w:rStyle w:val="SAPUserEntry"/>
              </w:rPr>
            </w:rPrChange>
          </w:rPr>
          <w:delText xml:space="preserve"> </w:delText>
        </w:r>
        <w:r w:rsidR="004132AB" w:rsidRPr="00F15054" w:rsidDel="00672D65">
          <w:rPr>
            <w:strike/>
            <w:rPrChange w:id="1724" w:author="Author" w:date="2018-02-27T09:21:00Z">
              <w:rPr/>
            </w:rPrChange>
          </w:rPr>
          <w:delText>or pay scale group</w:delText>
        </w:r>
        <w:r w:rsidR="004132AB" w:rsidRPr="00F15054" w:rsidDel="00672D65">
          <w:rPr>
            <w:rStyle w:val="SAPUserEntry"/>
            <w:strike/>
            <w:color w:val="auto"/>
            <w:rPrChange w:id="1725" w:author="Author" w:date="2018-02-27T09:21:00Z">
              <w:rPr>
                <w:rStyle w:val="SAPUserEntry"/>
                <w:color w:val="auto"/>
              </w:rPr>
            </w:rPrChange>
          </w:rPr>
          <w:delText xml:space="preserve"> </w:delText>
        </w:r>
        <w:r w:rsidR="004132AB" w:rsidRPr="00F15054" w:rsidDel="00672D65">
          <w:rPr>
            <w:rStyle w:val="SAPUserEntry"/>
            <w:b w:val="0"/>
            <w:strike/>
            <w:color w:val="auto"/>
            <w:rPrChange w:id="1726" w:author="Author" w:date="2018-02-27T09:21:00Z">
              <w:rPr>
                <w:rStyle w:val="SAPUserEntry"/>
                <w:b w:val="0"/>
                <w:color w:val="auto"/>
              </w:rPr>
            </w:rPrChange>
          </w:rPr>
          <w:delText>AT(DEU/40/95/AT)</w:delText>
        </w:r>
        <w:r w:rsidR="004132AB" w:rsidRPr="00F15054" w:rsidDel="00672D65">
          <w:rPr>
            <w:strike/>
            <w:highlight w:val="yellow"/>
            <w:rPrChange w:id="1727" w:author="Author" w:date="2018-02-27T09:21:00Z">
              <w:rPr>
                <w:highlight w:val="yellow"/>
              </w:rPr>
            </w:rPrChange>
          </w:rPr>
          <w:delText xml:space="preserve">, </w:delText>
        </w:r>
        <w:r w:rsidRPr="00F15054" w:rsidDel="00672D65">
          <w:rPr>
            <w:strike/>
            <w:highlight w:val="yellow"/>
            <w:rPrChange w:id="1728" w:author="Author" w:date="2018-02-27T09:21:00Z">
              <w:rPr>
                <w:highlight w:val="yellow"/>
              </w:rPr>
            </w:rPrChange>
          </w:rPr>
          <w:delText>the manually entered amounts for pay components</w:delText>
        </w:r>
        <w:commentRangeEnd w:id="1709"/>
        <w:r w:rsidRPr="00F15054" w:rsidDel="00672D65">
          <w:rPr>
            <w:rStyle w:val="CommentReference"/>
            <w:rFonts w:ascii="Arial" w:eastAsia="SimSun" w:hAnsi="Arial"/>
            <w:strike/>
            <w:lang w:val="de-DE"/>
            <w:rPrChange w:id="1729" w:author="Author" w:date="2018-02-27T09:21:00Z">
              <w:rPr>
                <w:rStyle w:val="CommentReference"/>
                <w:rFonts w:ascii="Arial" w:eastAsia="SimSun" w:hAnsi="Arial"/>
                <w:lang w:val="de-DE"/>
              </w:rPr>
            </w:rPrChange>
          </w:rPr>
          <w:commentReference w:id="1709"/>
        </w:r>
        <w:r w:rsidR="004132AB" w:rsidRPr="00F15054" w:rsidDel="00672D65">
          <w:rPr>
            <w:rStyle w:val="SAPUserEntry"/>
            <w:strike/>
            <w:rPrChange w:id="1730" w:author="Author" w:date="2018-02-27T09:21:00Z">
              <w:rPr>
                <w:rStyle w:val="SAPUserEntry"/>
              </w:rPr>
            </w:rPrChange>
          </w:rPr>
          <w:delText xml:space="preserve"> DE</w:delText>
        </w:r>
        <w:r w:rsidR="004132AB" w:rsidRPr="00F15054" w:rsidDel="00672D65">
          <w:rPr>
            <w:strike/>
            <w:rPrChange w:id="1731" w:author="Author" w:date="2018-02-27T09:21:00Z">
              <w:rPr/>
            </w:rPrChange>
          </w:rPr>
          <w:delText xml:space="preserve"> </w:delText>
        </w:r>
        <w:r w:rsidR="004132AB" w:rsidRPr="00F15054" w:rsidDel="00672D65">
          <w:rPr>
            <w:rStyle w:val="SAPUserEntry"/>
            <w:strike/>
            <w:rPrChange w:id="1732" w:author="Author" w:date="2018-02-27T09:21:00Z">
              <w:rPr>
                <w:rStyle w:val="SAPUserEntry"/>
              </w:rPr>
            </w:rPrChange>
          </w:rPr>
          <w:delText>–</w:delText>
        </w:r>
        <w:r w:rsidR="004132AB" w:rsidRPr="00F15054" w:rsidDel="00672D65">
          <w:rPr>
            <w:b/>
            <w:strike/>
            <w:rPrChange w:id="1733" w:author="Author" w:date="2018-02-27T09:21:00Z">
              <w:rPr>
                <w:b/>
              </w:rPr>
            </w:rPrChange>
          </w:rPr>
          <w:delText xml:space="preserve"> </w:delText>
        </w:r>
        <w:r w:rsidR="004132AB" w:rsidRPr="00F15054" w:rsidDel="00672D65">
          <w:rPr>
            <w:rStyle w:val="SAPUserEntry"/>
            <w:strike/>
            <w:rPrChange w:id="1734" w:author="Author" w:date="2018-02-27T09:21:00Z">
              <w:rPr>
                <w:rStyle w:val="SAPUserEntry"/>
              </w:rPr>
            </w:rPrChange>
          </w:rPr>
          <w:delText>Hourly Rate</w:delText>
        </w:r>
        <w:r w:rsidR="004132AB" w:rsidRPr="00F15054" w:rsidDel="00672D65">
          <w:rPr>
            <w:b/>
            <w:strike/>
            <w:rPrChange w:id="1735" w:author="Author" w:date="2018-02-27T09:21:00Z">
              <w:rPr>
                <w:b/>
              </w:rPr>
            </w:rPrChange>
          </w:rPr>
          <w:delText xml:space="preserve"> </w:delText>
        </w:r>
        <w:r w:rsidR="004132AB" w:rsidRPr="00F15054" w:rsidDel="00672D65">
          <w:rPr>
            <w:rStyle w:val="SAPUserEntry"/>
            <w:strike/>
            <w:rPrChange w:id="1736" w:author="Author" w:date="2018-02-27T09:21:00Z">
              <w:rPr>
                <w:rStyle w:val="SAPUserEntry"/>
              </w:rPr>
            </w:rPrChange>
          </w:rPr>
          <w:delText>(1400DE)</w:delText>
        </w:r>
        <w:r w:rsidR="004132AB" w:rsidRPr="00F15054" w:rsidDel="00672D65">
          <w:rPr>
            <w:strike/>
            <w:rPrChange w:id="1737" w:author="Author" w:date="2018-02-27T09:21:00Z">
              <w:rPr/>
            </w:rPrChange>
          </w:rPr>
          <w:delText xml:space="preserve"> or</w:delText>
        </w:r>
        <w:r w:rsidR="004132AB" w:rsidRPr="00F15054" w:rsidDel="00672D65">
          <w:rPr>
            <w:rStyle w:val="SAPUserEntry"/>
            <w:strike/>
            <w:rPrChange w:id="1738" w:author="Author" w:date="2018-02-27T09:21:00Z">
              <w:rPr>
                <w:rStyle w:val="SAPUserEntry"/>
              </w:rPr>
            </w:rPrChange>
          </w:rPr>
          <w:delText xml:space="preserve"> DE</w:delText>
        </w:r>
        <w:r w:rsidR="004132AB" w:rsidRPr="00F15054" w:rsidDel="00672D65">
          <w:rPr>
            <w:b/>
            <w:strike/>
            <w:rPrChange w:id="1739" w:author="Author" w:date="2018-02-27T09:21:00Z">
              <w:rPr>
                <w:b/>
              </w:rPr>
            </w:rPrChange>
          </w:rPr>
          <w:delText xml:space="preserve"> </w:delText>
        </w:r>
        <w:r w:rsidR="004132AB" w:rsidRPr="00F15054" w:rsidDel="00672D65">
          <w:rPr>
            <w:rStyle w:val="SAPUserEntry"/>
            <w:strike/>
            <w:rPrChange w:id="1740" w:author="Author" w:date="2018-02-27T09:21:00Z">
              <w:rPr>
                <w:rStyle w:val="SAPUserEntry"/>
              </w:rPr>
            </w:rPrChange>
          </w:rPr>
          <w:delText>–</w:delText>
        </w:r>
        <w:r w:rsidR="004132AB" w:rsidRPr="00F15054" w:rsidDel="00672D65">
          <w:rPr>
            <w:b/>
            <w:strike/>
            <w:rPrChange w:id="1741" w:author="Author" w:date="2018-02-27T09:21:00Z">
              <w:rPr>
                <w:b/>
              </w:rPr>
            </w:rPrChange>
          </w:rPr>
          <w:delText xml:space="preserve"> </w:delText>
        </w:r>
        <w:r w:rsidR="004132AB" w:rsidRPr="00F15054" w:rsidDel="00672D65">
          <w:rPr>
            <w:rStyle w:val="SAPUserEntry"/>
            <w:strike/>
            <w:rPrChange w:id="1742" w:author="Author" w:date="2018-02-27T09:21:00Z">
              <w:rPr>
                <w:rStyle w:val="SAPUserEntry"/>
              </w:rPr>
            </w:rPrChange>
          </w:rPr>
          <w:delText>Non-Standard Salary</w:delText>
        </w:r>
        <w:r w:rsidR="004132AB" w:rsidRPr="00F15054" w:rsidDel="00672D65">
          <w:rPr>
            <w:b/>
            <w:strike/>
            <w:rPrChange w:id="1743" w:author="Author" w:date="2018-02-27T09:21:00Z">
              <w:rPr>
                <w:b/>
              </w:rPr>
            </w:rPrChange>
          </w:rPr>
          <w:delText xml:space="preserve"> </w:delText>
        </w:r>
        <w:r w:rsidR="004132AB" w:rsidRPr="00F15054" w:rsidDel="00672D65">
          <w:rPr>
            <w:rStyle w:val="SAPUserEntry"/>
            <w:strike/>
            <w:rPrChange w:id="1744" w:author="Author" w:date="2018-02-27T09:21:00Z">
              <w:rPr>
                <w:rStyle w:val="SAPUserEntry"/>
              </w:rPr>
            </w:rPrChange>
          </w:rPr>
          <w:delText>(1200DE)</w:delText>
        </w:r>
        <w:r w:rsidR="004132AB" w:rsidRPr="00F15054" w:rsidDel="00672D65">
          <w:rPr>
            <w:strike/>
            <w:rPrChange w:id="1745" w:author="Author" w:date="2018-02-27T09:21:00Z">
              <w:rPr/>
            </w:rPrChange>
          </w:rPr>
          <w:delText>. In this case, the HR Administrator needs to manually enter again these pay component amounts.</w:delText>
        </w:r>
      </w:del>
    </w:p>
    <w:p w14:paraId="057D7F41" w14:textId="54C09F7F" w:rsidR="00374A65" w:rsidRPr="00F15054" w:rsidDel="00672D65" w:rsidRDefault="000A5770" w:rsidP="00374A65">
      <w:pPr>
        <w:pStyle w:val="ListParagraph"/>
        <w:numPr>
          <w:ilvl w:val="0"/>
          <w:numId w:val="11"/>
        </w:numPr>
        <w:ind w:left="1080"/>
        <w:rPr>
          <w:del w:id="1746" w:author="Author" w:date="2018-02-27T10:12:00Z"/>
          <w:strike/>
          <w:highlight w:val="yellow"/>
          <w:rPrChange w:id="1747" w:author="Author" w:date="2018-02-27T09:21:00Z">
            <w:rPr>
              <w:del w:id="1748" w:author="Author" w:date="2018-02-27T10:12:00Z"/>
              <w:highlight w:val="yellow"/>
            </w:rPr>
          </w:rPrChange>
        </w:rPr>
      </w:pPr>
      <w:del w:id="1749" w:author="Author" w:date="2018-02-27T10:12:00Z">
        <w:r w:rsidRPr="00F15054" w:rsidDel="00672D65">
          <w:rPr>
            <w:strike/>
            <w:highlight w:val="yellow"/>
            <w:rPrChange w:id="1750" w:author="Author" w:date="2018-02-27T09:21:00Z">
              <w:rPr/>
            </w:rPrChange>
          </w:rPr>
          <w:delText xml:space="preserve">For country </w:delText>
        </w:r>
        <w:r w:rsidRPr="00F15054" w:rsidDel="00672D65">
          <w:rPr>
            <w:b/>
            <w:strike/>
            <w:highlight w:val="yellow"/>
            <w:rPrChange w:id="1751" w:author="Author" w:date="2018-02-27T09:21:00Z">
              <w:rPr/>
            </w:rPrChange>
          </w:rPr>
          <w:delText>FR</w:delText>
        </w:r>
        <w:r w:rsidRPr="00F15054" w:rsidDel="00672D65">
          <w:rPr>
            <w:strike/>
            <w:highlight w:val="yellow"/>
            <w:rPrChange w:id="1752" w:author="Author" w:date="2018-02-27T09:21:00Z">
              <w:rPr/>
            </w:rPrChange>
          </w:rPr>
          <w:delText xml:space="preserve">, </w:delText>
        </w:r>
        <w:commentRangeStart w:id="1753"/>
        <w:r w:rsidR="00374A65" w:rsidRPr="00F15054" w:rsidDel="00672D65">
          <w:rPr>
            <w:strike/>
            <w:highlight w:val="yellow"/>
            <w:rPrChange w:id="1754" w:author="Author" w:date="2018-02-27T09:21:00Z">
              <w:rPr>
                <w:highlight w:val="yellow"/>
              </w:rPr>
            </w:rPrChange>
          </w:rPr>
          <w:delText>….. then due to the job change performed, the preconfigured business rule will re-generate again automatically the same predefined (initial) amount for that pay component.</w:delText>
        </w:r>
        <w:commentRangeEnd w:id="1753"/>
        <w:r w:rsidR="00374A65" w:rsidRPr="00F15054" w:rsidDel="00672D65">
          <w:rPr>
            <w:rStyle w:val="CommentReference"/>
            <w:rFonts w:ascii="Arial" w:eastAsia="SimSun" w:hAnsi="Arial"/>
            <w:strike/>
            <w:highlight w:val="yellow"/>
            <w:lang w:val="de-DE"/>
            <w:rPrChange w:id="1755" w:author="Author" w:date="2018-02-27T09:21:00Z">
              <w:rPr>
                <w:rStyle w:val="CommentReference"/>
                <w:rFonts w:ascii="Arial" w:eastAsia="SimSun" w:hAnsi="Arial"/>
                <w:highlight w:val="yellow"/>
                <w:lang w:val="de-DE"/>
              </w:rPr>
            </w:rPrChange>
          </w:rPr>
          <w:commentReference w:id="1753"/>
        </w:r>
      </w:del>
    </w:p>
    <w:p w14:paraId="553A010A" w14:textId="7966B770" w:rsidR="00374A65" w:rsidRPr="00F15054" w:rsidDel="00672D65" w:rsidRDefault="000A5770" w:rsidP="007F2DF6">
      <w:pPr>
        <w:pStyle w:val="NoteParagraph"/>
        <w:numPr>
          <w:ilvl w:val="0"/>
          <w:numId w:val="11"/>
        </w:numPr>
        <w:ind w:left="1080"/>
        <w:rPr>
          <w:del w:id="1756" w:author="Author" w:date="2018-02-27T10:12:00Z"/>
          <w:strike/>
          <w:rPrChange w:id="1757" w:author="Author" w:date="2018-02-27T09:21:00Z">
            <w:rPr>
              <w:del w:id="1758" w:author="Author" w:date="2018-02-27T10:12:00Z"/>
            </w:rPr>
          </w:rPrChange>
        </w:rPr>
      </w:pPr>
      <w:del w:id="1759" w:author="Author" w:date="2018-02-27T10:12:00Z">
        <w:r w:rsidRPr="00F15054" w:rsidDel="00672D65">
          <w:rPr>
            <w:strike/>
            <w:rPrChange w:id="1760" w:author="Author" w:date="2018-02-27T09:21:00Z">
              <w:rPr/>
            </w:rPrChange>
          </w:rPr>
          <w:delText xml:space="preserve">For country </w:delText>
        </w:r>
        <w:r w:rsidRPr="00F15054" w:rsidDel="00672D65">
          <w:rPr>
            <w:b/>
            <w:strike/>
            <w:rPrChange w:id="1761" w:author="Author" w:date="2018-02-27T09:21:00Z">
              <w:rPr>
                <w:b/>
              </w:rPr>
            </w:rPrChange>
          </w:rPr>
          <w:delText>GB</w:delText>
        </w:r>
        <w:r w:rsidRPr="00F15054" w:rsidDel="00672D65">
          <w:rPr>
            <w:strike/>
            <w:rPrChange w:id="1762" w:author="Author" w:date="2018-02-27T09:21:00Z">
              <w:rPr/>
            </w:rPrChange>
          </w:rPr>
          <w:delText>,</w:delText>
        </w:r>
        <w:r w:rsidR="00374A65" w:rsidRPr="00F15054" w:rsidDel="00672D65">
          <w:rPr>
            <w:strike/>
            <w:rPrChange w:id="1763" w:author="Author" w:date="2018-02-27T09:21:00Z">
              <w:rPr/>
            </w:rPrChange>
          </w:rPr>
          <w:delText xml:space="preserve"> </w:delText>
        </w:r>
        <w:r w:rsidR="004132AB" w:rsidRPr="00F15054" w:rsidDel="00672D65">
          <w:rPr>
            <w:strike/>
            <w:rPrChange w:id="1764" w:author="Author" w:date="2018-02-27T09:21:00Z">
              <w:rPr/>
            </w:rPrChange>
          </w:rPr>
          <w:delText xml:space="preserve">the amount of </w:delText>
        </w:r>
        <w:r w:rsidR="004132AB" w:rsidRPr="00CC1F7A" w:rsidDel="00672D65">
          <w:rPr>
            <w:strike/>
          </w:rPr>
          <w:delText>During hiring or rehiring of the employee,</w:delText>
        </w:r>
        <w:r w:rsidR="004132AB" w:rsidRPr="00F15054" w:rsidDel="00672D65">
          <w:rPr>
            <w:strike/>
            <w:rPrChange w:id="1765" w:author="Author" w:date="2018-02-27T09:21:00Z">
              <w:rPr/>
            </w:rPrChange>
          </w:rPr>
          <w:delText xml:space="preserve"> </w:delText>
        </w:r>
        <w:r w:rsidR="004132AB" w:rsidRPr="00F15054" w:rsidDel="00672D65">
          <w:rPr>
            <w:rStyle w:val="SAPScreenElement"/>
            <w:strike/>
            <w:rPrChange w:id="1766" w:author="Author" w:date="2018-02-27T09:21:00Z">
              <w:rPr>
                <w:rStyle w:val="SAPScreenElement"/>
              </w:rPr>
            </w:rPrChange>
          </w:rPr>
          <w:delText>Pay Component</w:delText>
        </w:r>
        <w:r w:rsidR="004132AB" w:rsidRPr="00F15054" w:rsidDel="00672D65">
          <w:rPr>
            <w:rStyle w:val="SAPUserEntry"/>
            <w:strike/>
            <w:rPrChange w:id="1767" w:author="Author" w:date="2018-02-27T09:21:00Z">
              <w:rPr>
                <w:rStyle w:val="SAPUserEntry"/>
              </w:rPr>
            </w:rPrChange>
          </w:rPr>
          <w:delText xml:space="preserve"> GB</w:delText>
        </w:r>
        <w:r w:rsidR="004132AB" w:rsidRPr="00F15054" w:rsidDel="00672D65">
          <w:rPr>
            <w:b/>
            <w:strike/>
            <w:rPrChange w:id="1768" w:author="Author" w:date="2018-02-27T09:21:00Z">
              <w:rPr>
                <w:b/>
              </w:rPr>
            </w:rPrChange>
          </w:rPr>
          <w:delText xml:space="preserve"> </w:delText>
        </w:r>
        <w:r w:rsidR="004132AB" w:rsidRPr="00F15054" w:rsidDel="00672D65">
          <w:rPr>
            <w:rStyle w:val="SAPUserEntry"/>
            <w:strike/>
            <w:rPrChange w:id="1769" w:author="Author" w:date="2018-02-27T09:21:00Z">
              <w:rPr>
                <w:rStyle w:val="SAPUserEntry"/>
              </w:rPr>
            </w:rPrChange>
          </w:rPr>
          <w:delText>–</w:delText>
        </w:r>
        <w:r w:rsidR="004132AB" w:rsidRPr="00F15054" w:rsidDel="00672D65">
          <w:rPr>
            <w:b/>
            <w:strike/>
            <w:rPrChange w:id="1770" w:author="Author" w:date="2018-02-27T09:21:00Z">
              <w:rPr>
                <w:b/>
              </w:rPr>
            </w:rPrChange>
          </w:rPr>
          <w:delText xml:space="preserve"> </w:delText>
        </w:r>
        <w:r w:rsidR="004132AB" w:rsidRPr="00F15054" w:rsidDel="00672D65">
          <w:rPr>
            <w:rStyle w:val="SAPUserEntry"/>
            <w:strike/>
            <w:rPrChange w:id="1771" w:author="Author" w:date="2018-02-27T09:21:00Z">
              <w:rPr>
                <w:rStyle w:val="SAPUserEntry"/>
              </w:rPr>
            </w:rPrChange>
          </w:rPr>
          <w:delText>Monthly Salary</w:delText>
        </w:r>
        <w:r w:rsidR="004132AB" w:rsidRPr="00F15054" w:rsidDel="00672D65">
          <w:rPr>
            <w:b/>
            <w:strike/>
            <w:rPrChange w:id="1772" w:author="Author" w:date="2018-02-27T09:21:00Z">
              <w:rPr>
                <w:b/>
              </w:rPr>
            </w:rPrChange>
          </w:rPr>
          <w:delText xml:space="preserve"> </w:delText>
        </w:r>
        <w:r w:rsidR="004132AB" w:rsidRPr="00F15054" w:rsidDel="00672D65">
          <w:rPr>
            <w:rStyle w:val="SAPUserEntry"/>
            <w:strike/>
            <w:rPrChange w:id="1773" w:author="Author" w:date="2018-02-27T09:21:00Z">
              <w:rPr>
                <w:rStyle w:val="SAPUserEntry"/>
              </w:rPr>
            </w:rPrChange>
          </w:rPr>
          <w:delText>(1000GB)</w:delText>
        </w:r>
        <w:r w:rsidR="004132AB" w:rsidRPr="00F15054" w:rsidDel="00672D65">
          <w:rPr>
            <w:b/>
            <w:strike/>
            <w:rPrChange w:id="1774" w:author="Author" w:date="2018-02-27T09:21:00Z">
              <w:rPr>
                <w:b/>
              </w:rPr>
            </w:rPrChange>
          </w:rPr>
          <w:delText xml:space="preserve"> </w:delText>
        </w:r>
        <w:r w:rsidR="004132AB" w:rsidRPr="00F15054" w:rsidDel="00672D65">
          <w:rPr>
            <w:strike/>
            <w:rPrChange w:id="1775" w:author="Author" w:date="2018-02-27T09:21:00Z">
              <w:rPr/>
            </w:rPrChange>
          </w:rPr>
          <w:delText>will be re-generated</w:delText>
        </w:r>
        <w:r w:rsidR="00052E72" w:rsidRPr="00F15054" w:rsidDel="00672D65">
          <w:rPr>
            <w:strike/>
            <w:rPrChange w:id="1776" w:author="Author" w:date="2018-02-27T09:21:00Z">
              <w:rPr/>
            </w:rPrChange>
          </w:rPr>
          <w:delText xml:space="preserve"> </w:delText>
        </w:r>
        <w:r w:rsidR="00374A65" w:rsidRPr="00F15054" w:rsidDel="00672D65">
          <w:rPr>
            <w:strike/>
            <w:rPrChange w:id="1777" w:author="Author" w:date="2018-02-27T09:21:00Z">
              <w:rPr/>
            </w:rPrChange>
          </w:rPr>
          <w:delText>for an employee having employment type other than</w:delText>
        </w:r>
        <w:r w:rsidR="00374A65" w:rsidRPr="00F15054" w:rsidDel="00672D65">
          <w:rPr>
            <w:rStyle w:val="SAPUserEntry"/>
            <w:strike/>
            <w:color w:val="auto"/>
            <w:rPrChange w:id="1778" w:author="Author" w:date="2018-02-27T09:21:00Z">
              <w:rPr>
                <w:rStyle w:val="SAPUserEntry"/>
                <w:color w:val="auto"/>
              </w:rPr>
            </w:rPrChange>
          </w:rPr>
          <w:delText xml:space="preserve"> Hourly(GB)</w:delText>
        </w:r>
        <w:r w:rsidR="00052E72" w:rsidRPr="00F15054" w:rsidDel="00672D65">
          <w:rPr>
            <w:strike/>
            <w:rPrChange w:id="1779" w:author="Author" w:date="2018-02-27T09:21:00Z">
              <w:rPr/>
            </w:rPrChange>
          </w:rPr>
          <w:delText>.</w:delText>
        </w:r>
      </w:del>
    </w:p>
    <w:p w14:paraId="4D87D78A" w14:textId="137FD508" w:rsidR="000A5770" w:rsidRPr="00F15054" w:rsidDel="00672D65" w:rsidRDefault="000A5770" w:rsidP="000A5770">
      <w:pPr>
        <w:pStyle w:val="NoteParagraph"/>
        <w:numPr>
          <w:ilvl w:val="0"/>
          <w:numId w:val="11"/>
        </w:numPr>
        <w:ind w:left="1080"/>
        <w:rPr>
          <w:ins w:id="1780" w:author="Author" w:date="2018-02-27T09:21:00Z"/>
          <w:del w:id="1781" w:author="Author" w:date="2018-02-27T10:12:00Z"/>
          <w:strike/>
          <w:rPrChange w:id="1782" w:author="Author" w:date="2018-02-27T09:21:00Z">
            <w:rPr>
              <w:ins w:id="1783" w:author="Author" w:date="2018-02-27T09:21:00Z"/>
              <w:del w:id="1784" w:author="Author" w:date="2018-02-27T10:12:00Z"/>
            </w:rPr>
          </w:rPrChange>
        </w:rPr>
      </w:pPr>
      <w:del w:id="1785" w:author="Author" w:date="2018-02-27T10:12:00Z">
        <w:r w:rsidRPr="00F15054" w:rsidDel="00672D65">
          <w:rPr>
            <w:strike/>
            <w:rPrChange w:id="1786" w:author="Author" w:date="2018-02-27T09:21:00Z">
              <w:rPr/>
            </w:rPrChange>
          </w:rPr>
          <w:delText xml:space="preserve">For country </w:delText>
        </w:r>
        <w:r w:rsidRPr="00F15054" w:rsidDel="00672D65">
          <w:rPr>
            <w:b/>
            <w:strike/>
            <w:rPrChange w:id="1787" w:author="Author" w:date="2018-02-27T09:21:00Z">
              <w:rPr>
                <w:b/>
              </w:rPr>
            </w:rPrChange>
          </w:rPr>
          <w:delText>SA</w:delText>
        </w:r>
        <w:r w:rsidRPr="00F15054" w:rsidDel="00672D65">
          <w:rPr>
            <w:strike/>
            <w:rPrChange w:id="1788" w:author="Author" w:date="2018-02-27T09:21:00Z">
              <w:rPr/>
            </w:rPrChange>
          </w:rPr>
          <w:delText xml:space="preserve">, </w:delText>
        </w:r>
        <w:r w:rsidR="004132AB" w:rsidRPr="00F15054" w:rsidDel="00672D65">
          <w:rPr>
            <w:strike/>
            <w:rPrChange w:id="1789" w:author="Author" w:date="2018-02-27T09:21:00Z">
              <w:rPr/>
            </w:rPrChange>
          </w:rPr>
          <w:delText xml:space="preserve">the amount of </w:delText>
        </w:r>
        <w:r w:rsidRPr="00CC1F7A" w:rsidDel="00672D65">
          <w:rPr>
            <w:strike/>
          </w:rPr>
          <w:delText>During hiring or rehiri</w:delText>
        </w:r>
        <w:r w:rsidRPr="00657705" w:rsidDel="00672D65">
          <w:rPr>
            <w:strike/>
          </w:rPr>
          <w:delText>ng of the employee,</w:delText>
        </w:r>
        <w:r w:rsidRPr="00F15054" w:rsidDel="00672D65">
          <w:rPr>
            <w:strike/>
            <w:rPrChange w:id="1790" w:author="Author" w:date="2018-02-27T09:21:00Z">
              <w:rPr/>
            </w:rPrChange>
          </w:rPr>
          <w:delText xml:space="preserve"> </w:delText>
        </w:r>
        <w:r w:rsidRPr="00F15054" w:rsidDel="00672D65">
          <w:rPr>
            <w:rStyle w:val="SAPScreenElement"/>
            <w:strike/>
            <w:rPrChange w:id="1791" w:author="Author" w:date="2018-02-27T09:21:00Z">
              <w:rPr>
                <w:rStyle w:val="SAPScreenElement"/>
              </w:rPr>
            </w:rPrChange>
          </w:rPr>
          <w:delText>Pay Component</w:delText>
        </w:r>
        <w:r w:rsidRPr="00F15054" w:rsidDel="00672D65">
          <w:rPr>
            <w:rStyle w:val="SAPUserEntry"/>
            <w:strike/>
            <w:rPrChange w:id="1792" w:author="Author" w:date="2018-02-27T09:21:00Z">
              <w:rPr>
                <w:rStyle w:val="SAPUserEntry"/>
              </w:rPr>
            </w:rPrChange>
          </w:rPr>
          <w:delText xml:space="preserve"> SA</w:delText>
        </w:r>
        <w:r w:rsidRPr="00F15054" w:rsidDel="00672D65">
          <w:rPr>
            <w:b/>
            <w:strike/>
            <w:rPrChange w:id="1793" w:author="Author" w:date="2018-02-27T09:21:00Z">
              <w:rPr>
                <w:b/>
              </w:rPr>
            </w:rPrChange>
          </w:rPr>
          <w:delText xml:space="preserve"> </w:delText>
        </w:r>
        <w:r w:rsidRPr="00F15054" w:rsidDel="00672D65">
          <w:rPr>
            <w:rStyle w:val="SAPUserEntry"/>
            <w:strike/>
            <w:rPrChange w:id="1794" w:author="Author" w:date="2018-02-27T09:21:00Z">
              <w:rPr>
                <w:rStyle w:val="SAPUserEntry"/>
              </w:rPr>
            </w:rPrChange>
          </w:rPr>
          <w:delText>-</w:delText>
        </w:r>
        <w:r w:rsidRPr="00F15054" w:rsidDel="00672D65">
          <w:rPr>
            <w:b/>
            <w:strike/>
            <w:rPrChange w:id="1795" w:author="Author" w:date="2018-02-27T09:21:00Z">
              <w:rPr>
                <w:b/>
              </w:rPr>
            </w:rPrChange>
          </w:rPr>
          <w:delText xml:space="preserve"> </w:delText>
        </w:r>
        <w:r w:rsidRPr="00F15054" w:rsidDel="00672D65">
          <w:rPr>
            <w:rStyle w:val="SAPUserEntry"/>
            <w:strike/>
            <w:rPrChange w:id="1796" w:author="Author" w:date="2018-02-27T09:21:00Z">
              <w:rPr>
                <w:rStyle w:val="SAPUserEntry"/>
              </w:rPr>
            </w:rPrChange>
          </w:rPr>
          <w:delText>Basic Pay(1000SA)</w:delText>
        </w:r>
        <w:r w:rsidR="004132AB" w:rsidRPr="00F15054" w:rsidDel="00672D65">
          <w:rPr>
            <w:strike/>
            <w:rPrChange w:id="1797" w:author="Author" w:date="2018-02-27T09:21:00Z">
              <w:rPr/>
            </w:rPrChange>
          </w:rPr>
          <w:delText xml:space="preserve"> will be re-generated</w:delText>
        </w:r>
        <w:r w:rsidRPr="00F15054" w:rsidDel="00672D65">
          <w:rPr>
            <w:strike/>
            <w:rPrChange w:id="1798" w:author="Author" w:date="2018-02-27T09:21:00Z">
              <w:rPr/>
            </w:rPrChange>
          </w:rPr>
          <w:delText xml:space="preserve">. </w:delText>
        </w:r>
      </w:del>
    </w:p>
    <w:p w14:paraId="0651751E" w14:textId="53E863BB" w:rsidR="00895AB3" w:rsidRPr="00336091" w:rsidRDefault="00895AB3" w:rsidP="00895AB3">
      <w:pPr>
        <w:pStyle w:val="NoteParagraph"/>
        <w:ind w:left="720"/>
        <w:rPr>
          <w:ins w:id="1799" w:author="Author" w:date="2018-02-27T09:21:00Z"/>
        </w:rPr>
      </w:pPr>
      <w:ins w:id="1800" w:author="Author" w:date="2018-02-27T09:21:00Z">
        <w:r w:rsidRPr="00336091">
          <w:t xml:space="preserve">For </w:t>
        </w:r>
      </w:ins>
      <w:ins w:id="1801" w:author="Author" w:date="2018-02-27T10:12:00Z">
        <w:r w:rsidR="00FC2967">
          <w:t xml:space="preserve">the </w:t>
        </w:r>
      </w:ins>
      <w:ins w:id="1802" w:author="Author" w:date="2018-02-27T09:21:00Z">
        <w:r w:rsidRPr="00336091">
          <w:t>countries</w:t>
        </w:r>
      </w:ins>
      <w:ins w:id="1803" w:author="Author" w:date="2018-02-27T09:23:00Z">
        <w:r w:rsidR="00EC5DED">
          <w:t xml:space="preserve"> </w:t>
        </w:r>
        <w:r w:rsidR="00EC5DED" w:rsidRPr="00CF1730">
          <w:rPr>
            <w:b/>
          </w:rPr>
          <w:t>AE</w:t>
        </w:r>
        <w:r w:rsidR="00EC5DED" w:rsidRPr="00F15054">
          <w:rPr>
            <w:rPrChange w:id="1804" w:author="Author" w:date="2018-02-27T09:23:00Z">
              <w:rPr>
                <w:b/>
              </w:rPr>
            </w:rPrChange>
          </w:rPr>
          <w:t>,</w:t>
        </w:r>
        <w:r w:rsidR="00EC5DED" w:rsidRPr="00EC5DED">
          <w:rPr>
            <w:b/>
          </w:rPr>
          <w:t xml:space="preserve"> </w:t>
        </w:r>
        <w:r w:rsidR="00EC5DED" w:rsidRPr="00CF1730">
          <w:rPr>
            <w:b/>
          </w:rPr>
          <w:t>A</w:t>
        </w:r>
        <w:r w:rsidR="00EC5DED">
          <w:rPr>
            <w:b/>
          </w:rPr>
          <w:t>U</w:t>
        </w:r>
        <w:r w:rsidR="00EC5DED" w:rsidRPr="00ED7E42">
          <w:t>,</w:t>
        </w:r>
        <w:r w:rsidR="00EC5DED" w:rsidRPr="00336091">
          <w:t xml:space="preserve"> </w:t>
        </w:r>
        <w:r w:rsidR="00EC5DED">
          <w:rPr>
            <w:b/>
          </w:rPr>
          <w:t>CN</w:t>
        </w:r>
        <w:r w:rsidR="00EC5DED" w:rsidRPr="00ED7E42">
          <w:t>,</w:t>
        </w:r>
        <w:r w:rsidR="00EC5DED" w:rsidRPr="00336091">
          <w:t xml:space="preserve"> </w:t>
        </w:r>
        <w:r w:rsidR="00EC5DED">
          <w:rPr>
            <w:b/>
          </w:rPr>
          <w:t>D</w:t>
        </w:r>
        <w:r w:rsidR="00EC5DED" w:rsidRPr="00CF1730">
          <w:rPr>
            <w:b/>
          </w:rPr>
          <w:t>E</w:t>
        </w:r>
        <w:r w:rsidR="00EC5DED" w:rsidRPr="00ED7E42">
          <w:t>,</w:t>
        </w:r>
        <w:r w:rsidR="00EC5DED" w:rsidRPr="00336091">
          <w:t xml:space="preserve"> </w:t>
        </w:r>
        <w:r w:rsidR="00EC5DED">
          <w:rPr>
            <w:b/>
          </w:rPr>
          <w:t>FR</w:t>
        </w:r>
        <w:r w:rsidR="00EC5DED" w:rsidRPr="00ED7E42">
          <w:t>,</w:t>
        </w:r>
        <w:r w:rsidR="00EC5DED" w:rsidRPr="00EC5DED">
          <w:rPr>
            <w:b/>
          </w:rPr>
          <w:t xml:space="preserve"> </w:t>
        </w:r>
        <w:r w:rsidR="00EC5DED">
          <w:rPr>
            <w:b/>
          </w:rPr>
          <w:t>GB</w:t>
        </w:r>
        <w:r w:rsidR="00EC5DED" w:rsidRPr="00ED7E42">
          <w:t>,</w:t>
        </w:r>
      </w:ins>
      <w:ins w:id="1805" w:author="Author" w:date="2018-02-27T09:24:00Z">
        <w:r w:rsidR="00EC5DED">
          <w:t xml:space="preserve"> </w:t>
        </w:r>
        <w:del w:id="1806" w:author="Author" w:date="2018-03-05T09:34:00Z">
          <w:r w:rsidR="00EC5DED" w:rsidDel="00A772A6">
            <w:delText>and</w:delText>
          </w:r>
        </w:del>
      </w:ins>
      <w:ins w:id="1807" w:author="Author" w:date="2018-02-27T09:23:00Z">
        <w:del w:id="1808" w:author="Author" w:date="2018-03-05T09:34:00Z">
          <w:r w:rsidR="00EC5DED" w:rsidRPr="00336091" w:rsidDel="00A772A6">
            <w:delText xml:space="preserve"> </w:delText>
          </w:r>
        </w:del>
      </w:ins>
      <w:ins w:id="1809" w:author="Author" w:date="2018-02-27T09:24:00Z">
        <w:r w:rsidR="00EC5DED">
          <w:rPr>
            <w:b/>
          </w:rPr>
          <w:t>SA</w:t>
        </w:r>
      </w:ins>
      <w:ins w:id="1810" w:author="Author" w:date="2018-02-27T09:21:00Z">
        <w:r w:rsidRPr="00336091">
          <w:t xml:space="preserve">, during hiring or rehiring of the employee, </w:t>
        </w:r>
      </w:ins>
      <w:ins w:id="1811" w:author="Author" w:date="2018-02-27T09:24:00Z">
        <w:r w:rsidR="00EC5DED">
          <w:t xml:space="preserve">country-specific </w:t>
        </w:r>
      </w:ins>
      <w:ins w:id="1812" w:author="Author" w:date="2018-02-27T09:21:00Z">
        <w:r w:rsidRPr="00336091">
          <w:t>pay component</w:t>
        </w:r>
      </w:ins>
      <w:ins w:id="1813" w:author="Author" w:date="2018-02-27T10:06:00Z">
        <w:r w:rsidR="00F15054">
          <w:t>(s)</w:t>
        </w:r>
      </w:ins>
      <w:ins w:id="1814" w:author="Author" w:date="2018-02-27T09:21:00Z">
        <w:r w:rsidRPr="00336091">
          <w:t xml:space="preserve"> related to basic pay has been generated </w:t>
        </w:r>
        <w:r w:rsidRPr="00CC1F7A">
          <w:t xml:space="preserve">automatically </w:t>
        </w:r>
      </w:ins>
      <w:ins w:id="1815" w:author="Author" w:date="2018-02-27T10:08:00Z">
        <w:r w:rsidR="00F15054" w:rsidRPr="00F15054">
          <w:rPr>
            <w:rPrChange w:id="1816" w:author="Author" w:date="2018-02-27T10:09:00Z">
              <w:rPr>
                <w:highlight w:val="yellow"/>
              </w:rPr>
            </w:rPrChange>
          </w:rPr>
          <w:t xml:space="preserve">(possibly </w:t>
        </w:r>
      </w:ins>
      <w:ins w:id="1817" w:author="Author" w:date="2018-02-27T09:21:00Z">
        <w:r w:rsidRPr="00CC1F7A">
          <w:t>with a predefined amount</w:t>
        </w:r>
      </w:ins>
      <w:ins w:id="1818" w:author="Author" w:date="2018-02-27T10:08:00Z">
        <w:r w:rsidR="00F15054" w:rsidRPr="00657705">
          <w:t>)</w:t>
        </w:r>
      </w:ins>
      <w:ins w:id="1819" w:author="Author" w:date="2018-02-27T09:27:00Z">
        <w:r w:rsidR="00EC5DED" w:rsidRPr="00F15054">
          <w:t>,</w:t>
        </w:r>
      </w:ins>
      <w:ins w:id="1820" w:author="Author" w:date="2018-02-27T09:21:00Z">
        <w:r w:rsidRPr="00F15054">
          <w:t xml:space="preserve"> </w:t>
        </w:r>
      </w:ins>
      <w:ins w:id="1821" w:author="Author" w:date="2018-02-27T09:27:00Z">
        <w:r w:rsidR="00EC5DED" w:rsidRPr="00F15054">
          <w:t>based</w:t>
        </w:r>
        <w:r w:rsidR="00EC5DED" w:rsidRPr="00336091">
          <w:t xml:space="preserve"> on a preconfigured business rule</w:t>
        </w:r>
        <w:r w:rsidR="00EC5DED">
          <w:t>,</w:t>
        </w:r>
        <w:r w:rsidR="00EC5DED" w:rsidRPr="00336091">
          <w:t xml:space="preserve"> </w:t>
        </w:r>
      </w:ins>
      <w:ins w:id="1822" w:author="Author" w:date="2018-02-27T09:21:00Z">
        <w:r w:rsidRPr="00336091">
          <w:t xml:space="preserve">from the values maintained for fields </w:t>
        </w:r>
        <w:r w:rsidRPr="00336091">
          <w:rPr>
            <w:rStyle w:val="SAPScreenElement"/>
          </w:rPr>
          <w:t>Pay Scale Group</w:t>
        </w:r>
        <w:r w:rsidRPr="00336091">
          <w:t xml:space="preserve"> and </w:t>
        </w:r>
        <w:r w:rsidRPr="00336091">
          <w:rPr>
            <w:rStyle w:val="SAPScreenElement"/>
          </w:rPr>
          <w:t>Pay Scale Level</w:t>
        </w:r>
      </w:ins>
      <w:ins w:id="1823" w:author="Author" w:date="2018-02-27T09:27:00Z">
        <w:r w:rsidR="00EC5DED">
          <w:t xml:space="preserve">. </w:t>
        </w:r>
      </w:ins>
      <w:ins w:id="1824" w:author="Author" w:date="2018-02-27T09:28:00Z">
        <w:r w:rsidR="00EC5DED" w:rsidRPr="00336091">
          <w:t xml:space="preserve">Most likely, the HR Administrator has adapted </w:t>
        </w:r>
        <w:r w:rsidR="00EC5DED">
          <w:t>the</w:t>
        </w:r>
        <w:r w:rsidR="00EC5DED" w:rsidRPr="00336091">
          <w:t xml:space="preserve"> defaulted amount</w:t>
        </w:r>
        <w:r w:rsidR="00EC5DED">
          <w:t xml:space="preserve"> or has entered manually a</w:t>
        </w:r>
      </w:ins>
      <w:ins w:id="1825" w:author="Author" w:date="2018-02-27T10:10:00Z">
        <w:r w:rsidR="00F15054">
          <w:t xml:space="preserve">n </w:t>
        </w:r>
      </w:ins>
      <w:ins w:id="1826" w:author="Author" w:date="2018-02-27T09:28:00Z">
        <w:r w:rsidR="00EC5DED">
          <w:t>amount, in case only the pay component value has been generated without any amount.</w:t>
        </w:r>
      </w:ins>
    </w:p>
    <w:p w14:paraId="2F259934" w14:textId="77777777" w:rsidR="00895AB3" w:rsidRDefault="00895AB3" w:rsidP="00895AB3">
      <w:pPr>
        <w:ind w:left="720"/>
        <w:rPr>
          <w:ins w:id="1827" w:author="Author" w:date="2018-02-27T09:21:00Z"/>
        </w:rPr>
      </w:pPr>
      <w:ins w:id="1828" w:author="Author" w:date="2018-02-27T09:21:00Z">
        <w:r w:rsidRPr="00881358">
          <w:t xml:space="preserve">Also, during hiring or rehiring, the HR Administrator might have added a </w:t>
        </w:r>
        <w:r w:rsidRPr="00881358">
          <w:rPr>
            <w:rStyle w:val="SAPScreenElement"/>
          </w:rPr>
          <w:t xml:space="preserve">Pay Component </w:t>
        </w:r>
        <w:r w:rsidRPr="00881358">
          <w:t xml:space="preserve">related to recurring payments. </w:t>
        </w:r>
      </w:ins>
    </w:p>
    <w:p w14:paraId="50731C82" w14:textId="77777777" w:rsidR="00895AB3" w:rsidRDefault="00895AB3" w:rsidP="00F15054">
      <w:pPr>
        <w:ind w:left="720"/>
        <w:rPr>
          <w:ins w:id="1829" w:author="Author" w:date="2018-02-27T09:21:00Z"/>
        </w:rPr>
      </w:pPr>
      <w:ins w:id="1830" w:author="Author" w:date="2018-02-27T09:21:00Z">
        <w:r w:rsidRPr="00881358">
          <w:t>In addition, the employee might have experienced a possible promotion or demotion, in which recurring payments have been adapted, too.</w:t>
        </w:r>
      </w:ins>
    </w:p>
    <w:p w14:paraId="4C223A91" w14:textId="44FACF44" w:rsidR="00895AB3" w:rsidRPr="00052E72" w:rsidDel="00EC5DED" w:rsidRDefault="00895AB3">
      <w:pPr>
        <w:pStyle w:val="NoteParagraph"/>
        <w:ind w:left="720"/>
        <w:rPr>
          <w:del w:id="1831" w:author="Author" w:date="2018-02-27T09:21:00Z"/>
        </w:rPr>
        <w:pPrChange w:id="1832" w:author="Author" w:date="2018-02-27T10:03:00Z">
          <w:pPr>
            <w:pStyle w:val="NoteParagraph"/>
            <w:numPr>
              <w:numId w:val="11"/>
            </w:numPr>
            <w:ind w:left="1080" w:hanging="360"/>
          </w:pPr>
        </w:pPrChange>
      </w:pPr>
      <w:ins w:id="1833" w:author="Author" w:date="2018-02-27T09:21:00Z">
        <w:r w:rsidRPr="008005AD">
          <w:t>Due to the job change performed, the preconfigured business rule will re-generate again automatically the same predefined (initial) amount for</w:t>
        </w:r>
        <w:r>
          <w:t xml:space="preserve"> the</w:t>
        </w:r>
        <w:r w:rsidRPr="008005AD">
          <w:t xml:space="preserve"> </w:t>
        </w:r>
        <w:r>
          <w:t>p</w:t>
        </w:r>
        <w:r w:rsidRPr="000A5770">
          <w:t>ay component</w:t>
        </w:r>
        <w:r>
          <w:t xml:space="preserve"> </w:t>
        </w:r>
        <w:r w:rsidRPr="00336091">
          <w:t xml:space="preserve">related to basic pay </w:t>
        </w:r>
        <w:r w:rsidRPr="008005AD">
          <w:t>like during hiring or rehiring of the employee</w:t>
        </w:r>
      </w:ins>
      <w:ins w:id="1834" w:author="Author" w:date="2018-02-27T10:02:00Z">
        <w:r w:rsidR="00F15054">
          <w:t>.</w:t>
        </w:r>
        <w:r w:rsidR="00E73733">
          <w:t xml:space="preserve"> </w:t>
        </w:r>
      </w:ins>
    </w:p>
    <w:p w14:paraId="36D295AA" w14:textId="75B22410" w:rsidR="00402D2D" w:rsidRPr="00052E72" w:rsidDel="00374A65" w:rsidRDefault="00402D2D">
      <w:pPr>
        <w:pStyle w:val="NoteParagraph"/>
        <w:ind w:left="720"/>
        <w:rPr>
          <w:del w:id="1835" w:author="Author" w:date="2018-01-31T17:14:00Z"/>
          <w:b/>
          <w:strike/>
        </w:rPr>
        <w:pPrChange w:id="1836" w:author="Author" w:date="2018-02-27T10:03:00Z">
          <w:pPr>
            <w:ind w:left="720"/>
          </w:pPr>
        </w:pPrChange>
      </w:pPr>
      <w:del w:id="1837" w:author="Author" w:date="2018-01-31T17:14:00Z">
        <w:r w:rsidRPr="00052E72" w:rsidDel="00374A65">
          <w:rPr>
            <w:b/>
            <w:strike/>
          </w:rPr>
          <w:delText>MAKE GENERIC:</w:delText>
        </w:r>
      </w:del>
    </w:p>
    <w:p w14:paraId="38DCDD51" w14:textId="39969937" w:rsidR="00402D2D" w:rsidRPr="00052E72" w:rsidDel="00374A65" w:rsidRDefault="00402D2D">
      <w:pPr>
        <w:pStyle w:val="NoteParagraph"/>
        <w:ind w:left="720"/>
        <w:rPr>
          <w:del w:id="1838" w:author="Author" w:date="2018-01-31T17:14:00Z"/>
          <w:strike/>
        </w:rPr>
        <w:pPrChange w:id="1839" w:author="Author" w:date="2018-02-27T10:03:00Z">
          <w:pPr>
            <w:ind w:left="720"/>
          </w:pPr>
        </w:pPrChange>
      </w:pPr>
      <w:del w:id="1840" w:author="Author" w:date="2018-01-31T17:14:00Z">
        <w:r w:rsidRPr="00052E72" w:rsidDel="00374A65">
          <w:rPr>
            <w:strike/>
          </w:rPr>
          <w:delText xml:space="preserve">Due to the job change performed, the preconfigured business rule will re-generate again automatically the same predefined (initial) amount for </w:delText>
        </w:r>
        <w:r w:rsidRPr="00052E72" w:rsidDel="00374A65">
          <w:rPr>
            <w:rStyle w:val="SAPScreenElement"/>
            <w:strike/>
          </w:rPr>
          <w:delText>Pay Component</w:delText>
        </w:r>
        <w:r w:rsidRPr="00052E72" w:rsidDel="00374A65">
          <w:rPr>
            <w:rStyle w:val="SAPUserEntry"/>
            <w:strike/>
          </w:rPr>
          <w:delText xml:space="preserve"> SA</w:delText>
        </w:r>
        <w:r w:rsidRPr="00052E72" w:rsidDel="00374A65">
          <w:rPr>
            <w:b/>
            <w:strike/>
          </w:rPr>
          <w:delText xml:space="preserve"> </w:delText>
        </w:r>
        <w:r w:rsidRPr="00052E72" w:rsidDel="00374A65">
          <w:rPr>
            <w:rStyle w:val="SAPUserEntry"/>
            <w:strike/>
          </w:rPr>
          <w:delText>-</w:delText>
        </w:r>
        <w:r w:rsidRPr="00052E72" w:rsidDel="00374A65">
          <w:rPr>
            <w:b/>
            <w:strike/>
          </w:rPr>
          <w:delText xml:space="preserve"> </w:delText>
        </w:r>
        <w:r w:rsidRPr="00052E72" w:rsidDel="00374A65">
          <w:rPr>
            <w:rStyle w:val="SAPUserEntry"/>
            <w:strike/>
          </w:rPr>
          <w:delText>Basic Pay(1000SA)</w:delText>
        </w:r>
        <w:r w:rsidRPr="00052E72" w:rsidDel="00374A65">
          <w:rPr>
            <w:strike/>
          </w:rPr>
          <w:delText xml:space="preserve"> like during hiring or rehiring of the employee.</w:delText>
        </w:r>
      </w:del>
    </w:p>
    <w:p w14:paraId="725AA6DE" w14:textId="1D8ED57A" w:rsidR="00402D2D" w:rsidRPr="00052E72" w:rsidDel="00374A65" w:rsidRDefault="00402D2D">
      <w:pPr>
        <w:pStyle w:val="NoteParagraph"/>
        <w:ind w:left="720"/>
        <w:rPr>
          <w:del w:id="1841" w:author="Author" w:date="2018-01-31T17:14:00Z"/>
          <w:strike/>
        </w:rPr>
        <w:pPrChange w:id="1842" w:author="Author" w:date="2018-02-27T10:03:00Z">
          <w:pPr>
            <w:ind w:left="720"/>
          </w:pPr>
        </w:pPrChange>
      </w:pPr>
      <w:del w:id="1843" w:author="Author" w:date="2018-01-31T17:14:00Z">
        <w:r w:rsidRPr="00052E72" w:rsidDel="00374A65">
          <w:rPr>
            <w:strike/>
          </w:rPr>
          <w:delText>Due to the job change performed for an employee having employment type other than</w:delText>
        </w:r>
        <w:r w:rsidRPr="00052E72" w:rsidDel="00374A65">
          <w:rPr>
            <w:rStyle w:val="SAPUserEntry"/>
            <w:strike/>
            <w:color w:val="auto"/>
          </w:rPr>
          <w:delText xml:space="preserve"> Hourly(GB)</w:delText>
        </w:r>
        <w:r w:rsidRPr="00052E72" w:rsidDel="00374A65">
          <w:rPr>
            <w:strike/>
          </w:rPr>
          <w:delText xml:space="preserve">, the preconfigured business rule will re-generate again automatically the same predefined (initial) amount for </w:delText>
        </w:r>
        <w:r w:rsidRPr="00052E72" w:rsidDel="00374A65">
          <w:rPr>
            <w:rStyle w:val="SAPScreenElement"/>
            <w:strike/>
          </w:rPr>
          <w:delText>Pay Component</w:delText>
        </w:r>
        <w:r w:rsidRPr="00052E72" w:rsidDel="00374A65">
          <w:rPr>
            <w:rStyle w:val="SAPUserEntry"/>
            <w:strike/>
          </w:rPr>
          <w:delText xml:space="preserve"> GB</w:delText>
        </w:r>
        <w:r w:rsidRPr="00052E72" w:rsidDel="00374A65">
          <w:rPr>
            <w:b/>
            <w:strike/>
          </w:rPr>
          <w:delText xml:space="preserve"> </w:delText>
        </w:r>
        <w:r w:rsidRPr="00052E72" w:rsidDel="00374A65">
          <w:rPr>
            <w:rStyle w:val="SAPUserEntry"/>
            <w:strike/>
          </w:rPr>
          <w:delText>–</w:delText>
        </w:r>
        <w:r w:rsidRPr="00052E72" w:rsidDel="00374A65">
          <w:rPr>
            <w:b/>
            <w:strike/>
          </w:rPr>
          <w:delText xml:space="preserve"> </w:delText>
        </w:r>
        <w:r w:rsidRPr="00052E72" w:rsidDel="00374A65">
          <w:rPr>
            <w:rStyle w:val="SAPUserEntry"/>
            <w:strike/>
          </w:rPr>
          <w:delText>Monthly Salary</w:delText>
        </w:r>
        <w:r w:rsidRPr="00052E72" w:rsidDel="00374A65">
          <w:rPr>
            <w:b/>
            <w:strike/>
          </w:rPr>
          <w:delText xml:space="preserve"> </w:delText>
        </w:r>
        <w:r w:rsidRPr="00052E72" w:rsidDel="00374A65">
          <w:rPr>
            <w:rStyle w:val="SAPUserEntry"/>
            <w:strike/>
          </w:rPr>
          <w:delText>(1000GB)</w:delText>
        </w:r>
        <w:r w:rsidRPr="00052E72" w:rsidDel="00374A65">
          <w:rPr>
            <w:b/>
            <w:strike/>
          </w:rPr>
          <w:delText xml:space="preserve"> </w:delText>
        </w:r>
        <w:r w:rsidRPr="00052E72" w:rsidDel="00374A65">
          <w:rPr>
            <w:strike/>
          </w:rPr>
          <w:delText>like during hiring or rehiring of the employee</w:delText>
        </w:r>
      </w:del>
    </w:p>
    <w:p w14:paraId="4D65AC4B" w14:textId="4A857A6D" w:rsidR="00402D2D" w:rsidRPr="00052E72" w:rsidDel="00374A65" w:rsidRDefault="00402D2D">
      <w:pPr>
        <w:pStyle w:val="NoteParagraph"/>
        <w:ind w:left="720"/>
        <w:rPr>
          <w:del w:id="1844" w:author="Author" w:date="2018-01-31T17:14:00Z"/>
          <w:strike/>
        </w:rPr>
        <w:pPrChange w:id="1845" w:author="Author" w:date="2018-02-27T10:03:00Z">
          <w:pPr>
            <w:ind w:left="720"/>
          </w:pPr>
        </w:pPrChange>
      </w:pPr>
      <w:commentRangeStart w:id="1846"/>
      <w:del w:id="1847" w:author="Author" w:date="2018-01-31T17:14:00Z">
        <w:r w:rsidRPr="00052E72" w:rsidDel="00374A65">
          <w:rPr>
            <w:strike/>
          </w:rPr>
          <w:delText>Due to the job change performed, the preconfigured business rule will re-generate again automatically the same pay components like during hiring or rehiring of the employee.</w:delText>
        </w:r>
        <w:commentRangeEnd w:id="1846"/>
        <w:r w:rsidRPr="00052E72" w:rsidDel="00374A65">
          <w:rPr>
            <w:rStyle w:val="CommentReference"/>
            <w:rFonts w:ascii="Arial" w:eastAsia="SimSun" w:hAnsi="Arial"/>
            <w:strike/>
            <w:lang w:val="de-DE"/>
          </w:rPr>
          <w:commentReference w:id="1846"/>
        </w:r>
      </w:del>
    </w:p>
    <w:p w14:paraId="665CEC8C" w14:textId="71642ADF" w:rsidR="00402D2D" w:rsidRPr="00052E72" w:rsidDel="00374A65" w:rsidRDefault="00402D2D">
      <w:pPr>
        <w:pStyle w:val="NoteParagraph"/>
        <w:ind w:left="720"/>
        <w:rPr>
          <w:del w:id="1848" w:author="Author" w:date="2018-01-31T17:14:00Z"/>
          <w:strike/>
        </w:rPr>
        <w:pPrChange w:id="1849" w:author="Author" w:date="2018-02-27T10:03:00Z">
          <w:pPr>
            <w:ind w:left="720"/>
          </w:pPr>
        </w:pPrChange>
      </w:pPr>
      <w:del w:id="1850" w:author="Author" w:date="2018-01-31T17:14:00Z">
        <w:r w:rsidRPr="00052E72" w:rsidDel="00374A65">
          <w:rPr>
            <w:strike/>
          </w:rPr>
          <w:delText xml:space="preserve">Due to the job change performed, the preconfigured business rule will re-generate again automatically the same predefined (initial) amount for </w:delText>
        </w:r>
        <w:r w:rsidRPr="00052E72" w:rsidDel="00374A65">
          <w:rPr>
            <w:rStyle w:val="SAPScreenElement"/>
            <w:strike/>
          </w:rPr>
          <w:delText>Pay Component</w:delText>
        </w:r>
        <w:r w:rsidRPr="00052E72" w:rsidDel="00374A65">
          <w:rPr>
            <w:rStyle w:val="SAPUserEntry"/>
            <w:strike/>
          </w:rPr>
          <w:delText xml:space="preserve"> AE</w:delText>
        </w:r>
        <w:r w:rsidRPr="00052E72" w:rsidDel="00374A65">
          <w:rPr>
            <w:b/>
            <w:strike/>
          </w:rPr>
          <w:delText xml:space="preserve"> </w:delText>
        </w:r>
        <w:r w:rsidRPr="00052E72" w:rsidDel="00374A65">
          <w:rPr>
            <w:rStyle w:val="SAPUserEntry"/>
            <w:strike/>
          </w:rPr>
          <w:delText>–</w:delText>
        </w:r>
        <w:r w:rsidRPr="00052E72" w:rsidDel="00374A65">
          <w:rPr>
            <w:b/>
            <w:strike/>
          </w:rPr>
          <w:delText xml:space="preserve"> </w:delText>
        </w:r>
        <w:r w:rsidRPr="00052E72" w:rsidDel="00374A65">
          <w:rPr>
            <w:rStyle w:val="SAPUserEntry"/>
            <w:strike/>
          </w:rPr>
          <w:delText>Basic Salary</w:delText>
        </w:r>
        <w:r w:rsidRPr="00052E72" w:rsidDel="00374A65">
          <w:rPr>
            <w:b/>
            <w:strike/>
          </w:rPr>
          <w:delText xml:space="preserve"> </w:delText>
        </w:r>
        <w:r w:rsidRPr="00052E72" w:rsidDel="00374A65">
          <w:rPr>
            <w:rStyle w:val="SAPUserEntry"/>
            <w:strike/>
          </w:rPr>
          <w:delText>(1000AE)</w:delText>
        </w:r>
        <w:r w:rsidRPr="00052E72" w:rsidDel="00374A65">
          <w:rPr>
            <w:strike/>
          </w:rPr>
          <w:delText xml:space="preserve"> like during hiring or rehiring of the employee.</w:delText>
        </w:r>
      </w:del>
    </w:p>
    <w:p w14:paraId="29BC9A2E" w14:textId="7654C4C4" w:rsidR="00402D2D" w:rsidRPr="00052E72" w:rsidDel="00374A65" w:rsidRDefault="00402D2D">
      <w:pPr>
        <w:pStyle w:val="NoteParagraph"/>
        <w:ind w:left="720"/>
        <w:rPr>
          <w:del w:id="1851" w:author="Author" w:date="2018-01-31T17:14:00Z"/>
          <w:strike/>
        </w:rPr>
        <w:pPrChange w:id="1852" w:author="Author" w:date="2018-02-27T10:03:00Z">
          <w:pPr>
            <w:ind w:left="720"/>
          </w:pPr>
        </w:pPrChange>
      </w:pPr>
      <w:commentRangeStart w:id="1853"/>
      <w:del w:id="1854" w:author="Author" w:date="2018-01-31T17:14:00Z">
        <w:r w:rsidRPr="00052E72" w:rsidDel="00374A65">
          <w:rPr>
            <w:strike/>
          </w:rPr>
          <w:delText>….. then due to the job change performed, the preconfigured business rule will re-generate again automatically the same predefined (initial) amount for that pay component.</w:delText>
        </w:r>
        <w:commentRangeEnd w:id="1853"/>
        <w:r w:rsidRPr="00052E72" w:rsidDel="00374A65">
          <w:rPr>
            <w:rStyle w:val="CommentReference"/>
            <w:rFonts w:ascii="Arial" w:eastAsia="SimSun" w:hAnsi="Arial"/>
            <w:strike/>
            <w:lang w:val="de-DE"/>
          </w:rPr>
          <w:commentReference w:id="1853"/>
        </w:r>
      </w:del>
    </w:p>
    <w:p w14:paraId="2660C9C9" w14:textId="2AF1091B" w:rsidR="00DC5F36" w:rsidRPr="00052E72" w:rsidDel="00374A65" w:rsidRDefault="00DC5F36">
      <w:pPr>
        <w:pStyle w:val="NoteParagraph"/>
        <w:ind w:left="720"/>
        <w:rPr>
          <w:del w:id="1855" w:author="Author" w:date="2018-01-31T17:14:00Z"/>
          <w:strike/>
        </w:rPr>
        <w:pPrChange w:id="1856" w:author="Author" w:date="2018-02-27T10:03:00Z">
          <w:pPr>
            <w:ind w:left="720"/>
          </w:pPr>
        </w:pPrChange>
      </w:pPr>
      <w:del w:id="1857" w:author="Author" w:date="2018-01-31T17:14:00Z">
        <w:r w:rsidRPr="00052E72" w:rsidDel="00374A65">
          <w:rPr>
            <w:strike/>
          </w:rPr>
          <w:delText xml:space="preserve">Due to the job change performed, the preconfigured business rule will delete for these employees automatically the manually entered amounts for the mentioned pay components. </w:delText>
        </w:r>
      </w:del>
    </w:p>
    <w:p w14:paraId="7A650FCF" w14:textId="26834643" w:rsidR="00DC5F36" w:rsidRPr="00052E72" w:rsidDel="00374A65" w:rsidRDefault="00DC5F36">
      <w:pPr>
        <w:pStyle w:val="NoteParagraph"/>
        <w:ind w:left="720"/>
        <w:rPr>
          <w:del w:id="1858" w:author="Author" w:date="2018-01-31T17:14:00Z"/>
          <w:strike/>
        </w:rPr>
        <w:pPrChange w:id="1859" w:author="Author" w:date="2018-02-27T10:03:00Z">
          <w:pPr>
            <w:ind w:left="720"/>
          </w:pPr>
        </w:pPrChange>
      </w:pPr>
      <w:del w:id="1860" w:author="Author" w:date="2018-01-31T17:14:00Z">
        <w:r w:rsidRPr="00052E72" w:rsidDel="00374A65">
          <w:rPr>
            <w:strike/>
          </w:rPr>
          <w:delText>In this case, the HR Administrator needs to manually enter again these pay component amounts, and possibly add missing recurring payments in that way that the correct compensation information for the employee is obtained.</w:delText>
        </w:r>
      </w:del>
    </w:p>
    <w:p w14:paraId="57B09648" w14:textId="15A64D22" w:rsidR="002B572C" w:rsidRDefault="002B572C">
      <w:pPr>
        <w:pStyle w:val="NoteParagraph"/>
        <w:ind w:left="720"/>
        <w:pPrChange w:id="1861" w:author="Author" w:date="2018-02-27T10:03:00Z">
          <w:pPr>
            <w:ind w:left="720"/>
          </w:pPr>
        </w:pPrChange>
      </w:pPr>
      <w:r w:rsidRPr="00052E72">
        <w:t>Also, additional</w:t>
      </w:r>
      <w:r w:rsidRPr="008005AD">
        <w:t xml:space="preserve"> recurring pay components maintained</w:t>
      </w:r>
      <w:r>
        <w:t xml:space="preserve"> </w:t>
      </w:r>
      <w:ins w:id="1862" w:author="Author" w:date="2018-02-27T10:11:00Z">
        <w:r w:rsidR="00F15054">
          <w:t xml:space="preserve">previously </w:t>
        </w:r>
      </w:ins>
      <w:commentRangeStart w:id="1863"/>
      <w:commentRangeStart w:id="1864"/>
      <w:del w:id="1865" w:author="Author" w:date="2018-01-31T16:45:00Z">
        <w:r w:rsidRPr="00402D2D" w:rsidDel="00602D28">
          <w:rPr>
            <w:strike/>
            <w:highlight w:val="yellow"/>
          </w:rPr>
          <w:delText>during hiring or rehiring of the employee</w:delText>
        </w:r>
        <w:r w:rsidRPr="008005AD" w:rsidDel="00602D28">
          <w:delText xml:space="preserve"> </w:delText>
        </w:r>
        <w:commentRangeEnd w:id="1863"/>
        <w:r w:rsidDel="00602D28">
          <w:rPr>
            <w:rStyle w:val="CommentReference"/>
            <w:rFonts w:ascii="Arial" w:eastAsia="SimSun" w:hAnsi="Arial"/>
            <w:lang w:val="de-DE"/>
          </w:rPr>
          <w:commentReference w:id="1863"/>
        </w:r>
        <w:commentRangeEnd w:id="1864"/>
        <w:r w:rsidR="00402D2D" w:rsidDel="00602D28">
          <w:rPr>
            <w:rStyle w:val="CommentReference"/>
            <w:rFonts w:ascii="Arial" w:eastAsia="SimSun" w:hAnsi="Arial"/>
            <w:lang w:val="de-DE"/>
          </w:rPr>
          <w:commentReference w:id="1864"/>
        </w:r>
      </w:del>
      <w:r w:rsidRPr="008005AD">
        <w:t>might disappear.</w:t>
      </w:r>
    </w:p>
    <w:p w14:paraId="032FCA78" w14:textId="77049C08" w:rsidR="00A32713" w:rsidRPr="002B572C" w:rsidRDefault="002B572C" w:rsidP="00A32713">
      <w:pPr>
        <w:ind w:left="720"/>
      </w:pPr>
      <w:r w:rsidRPr="002B572C">
        <w:t xml:space="preserve">In this case, the HR Administrator needs to manually </w:t>
      </w:r>
      <w:commentRangeStart w:id="1866"/>
      <w:r w:rsidRPr="002B572C">
        <w:t>change back</w:t>
      </w:r>
      <w:ins w:id="1867" w:author="Author" w:date="2018-02-27T10:11:00Z">
        <w:r w:rsidR="00F15054">
          <w:t xml:space="preserve"> or re-enter</w:t>
        </w:r>
      </w:ins>
      <w:r w:rsidRPr="002B572C">
        <w:t xml:space="preserve"> </w:t>
      </w:r>
      <w:commentRangeStart w:id="1868"/>
      <w:r w:rsidRPr="002B572C">
        <w:t>the pay component</w:t>
      </w:r>
      <w:r w:rsidRPr="002B572C">
        <w:rPr>
          <w:b/>
        </w:rPr>
        <w:t xml:space="preserve"> </w:t>
      </w:r>
      <w:r w:rsidRPr="002B572C">
        <w:t>related to the basic pay</w:t>
      </w:r>
      <w:commentRangeEnd w:id="1868"/>
      <w:r w:rsidRPr="002B572C">
        <w:rPr>
          <w:rStyle w:val="CommentReference"/>
          <w:rFonts w:ascii="Arial" w:eastAsia="SimSun" w:hAnsi="Arial"/>
          <w:lang w:val="de-DE"/>
        </w:rPr>
        <w:commentReference w:id="1868"/>
      </w:r>
      <w:commentRangeEnd w:id="1866"/>
      <w:r w:rsidR="00DC5F36">
        <w:rPr>
          <w:rStyle w:val="CommentReference"/>
          <w:rFonts w:ascii="Arial" w:eastAsia="SimSun" w:hAnsi="Arial"/>
          <w:lang w:val="de-DE"/>
        </w:rPr>
        <w:commentReference w:id="1866"/>
      </w:r>
      <w:r w:rsidRPr="002B572C">
        <w:t>, and possibly add missing recurring payments such that the correct compensation information for the employee is obtained back again.</w:t>
      </w:r>
      <w:r w:rsidR="008B3E59">
        <w:t xml:space="preserve"> </w:t>
      </w:r>
      <w:r w:rsidR="00A32713" w:rsidRPr="002B572C">
        <w:t>For this, the HR Administrator can proceed as follows:</w:t>
      </w:r>
    </w:p>
    <w:p w14:paraId="5B770681" w14:textId="77777777" w:rsidR="00A32713" w:rsidRPr="002B572C" w:rsidRDefault="00A32713" w:rsidP="00A32713">
      <w:pPr>
        <w:pStyle w:val="ListBullet3"/>
        <w:numPr>
          <w:ilvl w:val="0"/>
          <w:numId w:val="11"/>
        </w:numPr>
        <w:ind w:left="1080"/>
      </w:pPr>
      <w:r w:rsidRPr="002B572C">
        <w:rPr>
          <w:noProof/>
        </w:rPr>
        <w:t xml:space="preserve">Log on to </w:t>
      </w:r>
      <w:r w:rsidRPr="002B572C">
        <w:rPr>
          <w:rStyle w:val="SAPScreenElement"/>
          <w:color w:val="auto"/>
        </w:rPr>
        <w:t>Employee Central</w:t>
      </w:r>
      <w:r w:rsidRPr="002B572C">
        <w:rPr>
          <w:noProof/>
        </w:rPr>
        <w:t xml:space="preserve"> as an HR </w:t>
      </w:r>
      <w:r w:rsidRPr="002B572C">
        <w:t>Administrator</w:t>
      </w:r>
      <w:r w:rsidRPr="002B572C">
        <w:rPr>
          <w:noProof/>
        </w:rPr>
        <w:t>.</w:t>
      </w:r>
    </w:p>
    <w:p w14:paraId="00416374" w14:textId="77777777" w:rsidR="00A32713" w:rsidRPr="002B572C" w:rsidRDefault="00A32713" w:rsidP="00A32713">
      <w:pPr>
        <w:pStyle w:val="ListBullet3"/>
        <w:numPr>
          <w:ilvl w:val="0"/>
          <w:numId w:val="11"/>
        </w:numPr>
        <w:ind w:left="1080"/>
      </w:pPr>
      <w:r w:rsidRPr="002B572C">
        <w:rPr>
          <w:noProof/>
        </w:rPr>
        <w:t xml:space="preserve">Select from the </w:t>
      </w:r>
      <w:r w:rsidRPr="002B572C">
        <w:rPr>
          <w:rStyle w:val="SAPScreenElement"/>
        </w:rPr>
        <w:t xml:space="preserve">Home </w:t>
      </w:r>
      <w:r w:rsidRPr="002B572C">
        <w:rPr>
          <w:noProof/>
        </w:rPr>
        <w:t xml:space="preserve">drop-down </w:t>
      </w:r>
      <w:r w:rsidRPr="002B572C">
        <w:rPr>
          <w:rStyle w:val="SAPScreenElement"/>
        </w:rPr>
        <w:t>My Employee Files</w:t>
      </w:r>
      <w:r w:rsidRPr="002B572C">
        <w:rPr>
          <w:noProof/>
        </w:rPr>
        <w:t xml:space="preserve">, enter the employee’s name in the search box, and </w:t>
      </w:r>
      <w:r w:rsidRPr="002B572C">
        <w:t xml:space="preserve">in the list of employees </w:t>
      </w:r>
      <w:r w:rsidRPr="002B572C">
        <w:rPr>
          <w:noProof/>
        </w:rPr>
        <w:t xml:space="preserve">select </w:t>
      </w:r>
      <w:r w:rsidRPr="002B572C">
        <w:t>the appropriate employee matching the search criteria.</w:t>
      </w:r>
    </w:p>
    <w:p w14:paraId="6791026D" w14:textId="77777777" w:rsidR="00A32713" w:rsidRPr="002B572C" w:rsidRDefault="00A32713" w:rsidP="00A32713">
      <w:pPr>
        <w:pStyle w:val="ListBullet3"/>
        <w:numPr>
          <w:ilvl w:val="0"/>
          <w:numId w:val="11"/>
        </w:numPr>
        <w:ind w:left="1080"/>
      </w:pPr>
      <w:r w:rsidRPr="002B572C">
        <w:t xml:space="preserve">Go to the </w:t>
      </w:r>
      <w:r w:rsidRPr="002B572C">
        <w:rPr>
          <w:rStyle w:val="SAPScreenElement"/>
        </w:rPr>
        <w:t xml:space="preserve">Employment Information </w:t>
      </w:r>
      <w:r w:rsidRPr="002B572C">
        <w:t xml:space="preserve">section and there scroll </w:t>
      </w:r>
      <w:r w:rsidRPr="002B572C">
        <w:rPr>
          <w:rFonts w:cs="Arial"/>
          <w:bCs/>
        </w:rPr>
        <w:t xml:space="preserve">to the </w:t>
      </w:r>
      <w:r w:rsidRPr="002B572C">
        <w:rPr>
          <w:rStyle w:val="SAPScreenElement"/>
        </w:rPr>
        <w:t>Compensation Information</w:t>
      </w:r>
      <w:r w:rsidRPr="002B572C">
        <w:rPr>
          <w:rFonts w:cs="Arial"/>
          <w:bCs/>
        </w:rPr>
        <w:t xml:space="preserve"> subsection</w:t>
      </w:r>
      <w:r w:rsidRPr="002B572C">
        <w:t>.</w:t>
      </w:r>
    </w:p>
    <w:p w14:paraId="4116ECA9" w14:textId="77777777" w:rsidR="00A32713" w:rsidRPr="002B572C" w:rsidRDefault="00A32713" w:rsidP="00A32713">
      <w:pPr>
        <w:pStyle w:val="NoteParagraph"/>
        <w:numPr>
          <w:ilvl w:val="0"/>
          <w:numId w:val="11"/>
        </w:numPr>
        <w:ind w:left="1080"/>
      </w:pPr>
      <w:r w:rsidRPr="002B572C">
        <w:t xml:space="preserve">Select the </w:t>
      </w:r>
      <w:r w:rsidRPr="002B572C">
        <w:rPr>
          <w:rStyle w:val="SAPScreenElement"/>
        </w:rPr>
        <w:t>Clock (History)</w:t>
      </w:r>
      <w:r w:rsidRPr="002B572C">
        <w:t xml:space="preserve"> icon next to the </w:t>
      </w:r>
      <w:r w:rsidRPr="002B572C">
        <w:rPr>
          <w:rStyle w:val="SAPScreenElement"/>
        </w:rPr>
        <w:t>Compensation Information</w:t>
      </w:r>
      <w:r w:rsidRPr="002B572C">
        <w:t xml:space="preserve"> block. In the </w:t>
      </w:r>
      <w:r w:rsidRPr="002B572C">
        <w:rPr>
          <w:rStyle w:val="SAPScreenElement"/>
        </w:rPr>
        <w:t>Change History</w:t>
      </w:r>
      <w:r w:rsidRPr="002B572C">
        <w:t xml:space="preserve"> part of the upcoming </w:t>
      </w:r>
      <w:r w:rsidRPr="002B572C">
        <w:rPr>
          <w:rStyle w:val="SAPScreenElement"/>
        </w:rPr>
        <w:t>Compensation Information Changes</w:t>
      </w:r>
      <w:r w:rsidRPr="002B572C">
        <w:t xml:space="preserve"> dialog box, select the appropriate record (most likely the one due to job change) and choose the </w:t>
      </w:r>
      <w:r w:rsidRPr="002B572C">
        <w:rPr>
          <w:rStyle w:val="SAPScreenElement"/>
        </w:rPr>
        <w:t>Edit</w:t>
      </w:r>
      <w:r w:rsidRPr="002B572C">
        <w:t xml:space="preserve"> button.</w:t>
      </w:r>
      <w:r w:rsidRPr="002B572C">
        <w:rPr>
          <w:rStyle w:val="SAPScreenElement"/>
        </w:rPr>
        <w:t xml:space="preserve"> </w:t>
      </w:r>
      <w:r w:rsidRPr="002B572C">
        <w:t xml:space="preserve">In the upcoming </w:t>
      </w:r>
      <w:r w:rsidRPr="002B572C">
        <w:rPr>
          <w:rStyle w:val="SAPScreenElement"/>
        </w:rPr>
        <w:t>Edit History of Compensation Information on &lt;validity start date&gt;</w:t>
      </w:r>
      <w:r w:rsidRPr="002B572C">
        <w:t xml:space="preserve"> dialog box, make sure to adapt the </w:t>
      </w:r>
      <w:r w:rsidRPr="002B572C">
        <w:rPr>
          <w:rStyle w:val="SAPScreenElement"/>
        </w:rPr>
        <w:t>When would you like your changes to take effect?</w:t>
      </w:r>
      <w:r w:rsidRPr="002B572C">
        <w:t xml:space="preserve"> date to the </w:t>
      </w:r>
      <w:r w:rsidRPr="002B572C">
        <w:rPr>
          <w:rStyle w:val="SAPScreenElement"/>
        </w:rPr>
        <w:t>&lt;validity start date&gt;</w:t>
      </w:r>
      <w:r w:rsidRPr="002B572C">
        <w:t xml:space="preserve"> and make the appropriate adaptions. For entering the employee’s previous data, you might consider the preceding history record. </w:t>
      </w:r>
    </w:p>
    <w:p w14:paraId="2781E830" w14:textId="63C98B4D" w:rsidR="00A32713" w:rsidRPr="00D059B9" w:rsidDel="00EF2025" w:rsidRDefault="00A32713" w:rsidP="00EF2025">
      <w:pPr>
        <w:pStyle w:val="NoteParagraph"/>
        <w:numPr>
          <w:ilvl w:val="0"/>
          <w:numId w:val="11"/>
        </w:numPr>
        <w:ind w:left="1080"/>
        <w:rPr>
          <w:ins w:id="1869" w:author="Author" w:date="2018-02-27T16:43:00Z"/>
          <w:del w:id="1870" w:author="Author" w:date="2018-02-27T16:46:00Z"/>
          <w:color w:val="003283"/>
          <w:rPrChange w:id="1871" w:author="Author" w:date="2018-02-27T16:43:00Z">
            <w:rPr>
              <w:ins w:id="1872" w:author="Author" w:date="2018-02-27T16:43:00Z"/>
              <w:del w:id="1873" w:author="Author" w:date="2018-02-27T16:46:00Z"/>
            </w:rPr>
          </w:rPrChange>
        </w:rPr>
      </w:pPr>
      <w:r w:rsidRPr="002B572C">
        <w:lastRenderedPageBreak/>
        <w:t>Save the data.</w:t>
      </w:r>
    </w:p>
    <w:p w14:paraId="45F1E7C2" w14:textId="38FE2454" w:rsidR="00D059B9" w:rsidRDefault="00D059B9">
      <w:pPr>
        <w:pStyle w:val="NoteParagraph"/>
        <w:numPr>
          <w:ilvl w:val="0"/>
          <w:numId w:val="11"/>
        </w:numPr>
        <w:ind w:left="1080"/>
        <w:rPr>
          <w:ins w:id="1874" w:author="Author" w:date="2018-02-27T16:43:00Z"/>
        </w:rPr>
      </w:pPr>
    </w:p>
    <w:p w14:paraId="33F8A4BB" w14:textId="77777777" w:rsidR="00D059B9" w:rsidRPr="005F7A67" w:rsidRDefault="00D059B9" w:rsidP="00D059B9">
      <w:pPr>
        <w:pStyle w:val="SAPNoteHeading"/>
        <w:spacing w:before="120"/>
        <w:ind w:left="720"/>
        <w:rPr>
          <w:ins w:id="1875" w:author="Author" w:date="2018-02-27T16:43:00Z"/>
        </w:rPr>
      </w:pPr>
      <w:commentRangeStart w:id="1876"/>
      <w:ins w:id="1877" w:author="Author" w:date="2018-02-27T16:43:00Z">
        <w:r w:rsidRPr="005F7A67">
          <w:rPr>
            <w:noProof/>
          </w:rPr>
          <w:drawing>
            <wp:inline distT="0" distB="0" distL="0" distR="0" wp14:anchorId="6220AD99" wp14:editId="1AB0BD6C">
              <wp:extent cx="228600" cy="228600"/>
              <wp:effectExtent l="0" t="0" r="0" b="0"/>
              <wp:docPr id="2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ins>
    </w:p>
    <w:p w14:paraId="64D461B7" w14:textId="3D44B6A0" w:rsidR="00D059B9" w:rsidRPr="007A1FD8" w:rsidRDefault="00D059B9" w:rsidP="00D059B9">
      <w:pPr>
        <w:ind w:left="720"/>
        <w:rPr>
          <w:ins w:id="1878" w:author="Author" w:date="2018-02-27T16:43:00Z"/>
        </w:rPr>
      </w:pPr>
      <w:ins w:id="1879" w:author="Author" w:date="2018-02-27T16:46:00Z">
        <w:r w:rsidRPr="00336091">
          <w:t xml:space="preserve">For </w:t>
        </w:r>
        <w:r>
          <w:t xml:space="preserve">the </w:t>
        </w:r>
        <w:r w:rsidRPr="00336091">
          <w:t>countries</w:t>
        </w:r>
        <w:r>
          <w:t xml:space="preserve"> </w:t>
        </w:r>
      </w:ins>
      <w:ins w:id="1880" w:author="Author" w:date="2018-02-27T16:43:00Z">
        <w:r w:rsidRPr="0031391C">
          <w:rPr>
            <w:rStyle w:val="SAPEmphasis"/>
          </w:rPr>
          <w:t>AU, AE</w:t>
        </w:r>
        <w:r>
          <w:rPr>
            <w:rStyle w:val="SAPEmphasis"/>
          </w:rPr>
          <w:t>, FR</w:t>
        </w:r>
      </w:ins>
      <w:ins w:id="1881" w:author="Author" w:date="2018-03-05T09:32:00Z">
        <w:r w:rsidR="004C28EA">
          <w:rPr>
            <w:rStyle w:val="SAPEmphasis"/>
          </w:rPr>
          <w:t>,</w:t>
        </w:r>
      </w:ins>
      <w:ins w:id="1882" w:author="Author" w:date="2018-02-27T16:43:00Z">
        <w:del w:id="1883" w:author="Author" w:date="2018-03-05T09:32:00Z">
          <w:r w:rsidRPr="0031391C" w:rsidDel="004C28EA">
            <w:rPr>
              <w:rStyle w:val="SAPEmphasis"/>
            </w:rPr>
            <w:delText xml:space="preserve"> </w:delText>
          </w:r>
        </w:del>
      </w:ins>
      <w:ins w:id="1884" w:author="Author" w:date="2018-03-05T09:31:00Z">
        <w:r w:rsidR="004C28EA" w:rsidRPr="00336091">
          <w:t xml:space="preserve"> </w:t>
        </w:r>
      </w:ins>
      <w:ins w:id="1885" w:author="Author" w:date="2018-02-27T16:43:00Z">
        <w:del w:id="1886" w:author="Author" w:date="2018-03-05T09:31:00Z">
          <w:r w:rsidRPr="00BF67A3" w:rsidDel="004C28EA">
            <w:delText xml:space="preserve">or </w:delText>
          </w:r>
        </w:del>
        <w:r w:rsidRPr="0031391C">
          <w:rPr>
            <w:rStyle w:val="SAPEmphasis"/>
          </w:rPr>
          <w:t>SA</w:t>
        </w:r>
        <w:r w:rsidRPr="005F7A67">
          <w:t xml:space="preserve">, </w:t>
        </w:r>
        <w:r>
          <w:t>in case</w:t>
        </w:r>
        <w:r>
          <w:rPr>
            <w:rStyle w:val="SAPEmphasis"/>
          </w:rPr>
          <w:t xml:space="preserve"> </w:t>
        </w:r>
        <w:r>
          <w:t xml:space="preserve">you have chosen a job change event reason that includes the adaption of the </w:t>
        </w:r>
        <w:r w:rsidRPr="00BF67A3">
          <w:rPr>
            <w:rStyle w:val="SAPScreenElement"/>
          </w:rPr>
          <w:t>FTE</w:t>
        </w:r>
        <w:r w:rsidRPr="002E5254">
          <w:t xml:space="preserve"> </w:t>
        </w:r>
        <w:r w:rsidRPr="00BF67A3">
          <w:t>field</w:t>
        </w:r>
        <w:r w:rsidRPr="002E5254">
          <w:t xml:space="preserve"> </w:t>
        </w:r>
        <w:r w:rsidRPr="00BF67A3">
          <w:t>value</w:t>
        </w:r>
        <w:r>
          <w:t xml:space="preserve">, this </w:t>
        </w:r>
        <w:r w:rsidRPr="00BF67A3">
          <w:t>impact</w:t>
        </w:r>
        <w:r w:rsidRPr="0031391C">
          <w:t>s</w:t>
        </w:r>
        <w:r w:rsidRPr="00BF67A3">
          <w:t xml:space="preserve"> also the compensation information of the employee; the existing pay components(s) might be updated automatically. It needs to be verified if the suggested values for </w:t>
        </w:r>
        <w:r w:rsidRPr="00BF67A3">
          <w:rPr>
            <w:rStyle w:val="SAPScreenElement"/>
          </w:rPr>
          <w:t>Pay Group</w:t>
        </w:r>
        <w:r w:rsidRPr="00BF67A3">
          <w:t xml:space="preserve"> and </w:t>
        </w:r>
        <w:r w:rsidRPr="00BF67A3">
          <w:rPr>
            <w:rStyle w:val="SAPScreenElement"/>
          </w:rPr>
          <w:t>(Pay Component)</w:t>
        </w:r>
        <w:r w:rsidRPr="00BF67A3">
          <w:t xml:space="preserve"> </w:t>
        </w:r>
        <w:r w:rsidRPr="00BF67A3">
          <w:rPr>
            <w:rStyle w:val="SAPScreenElement"/>
          </w:rPr>
          <w:t>Frequency</w:t>
        </w:r>
        <w:r w:rsidRPr="00BF67A3">
          <w:t xml:space="preserve"> fit to each other. If they do not, </w:t>
        </w:r>
        <w:r w:rsidRPr="00BF67A3">
          <w:rPr>
            <w:rStyle w:val="SAPScreenElement"/>
          </w:rPr>
          <w:t>Pay Group</w:t>
        </w:r>
        <w:r w:rsidRPr="00BF67A3">
          <w:t xml:space="preserve">, </w:t>
        </w:r>
        <w:r w:rsidRPr="00BF67A3">
          <w:rPr>
            <w:rStyle w:val="SAPScreenElement"/>
          </w:rPr>
          <w:t>(Pay Component)</w:t>
        </w:r>
        <w:r w:rsidRPr="00BF67A3">
          <w:t xml:space="preserve"> </w:t>
        </w:r>
        <w:r w:rsidRPr="00BF67A3">
          <w:rPr>
            <w:rStyle w:val="SAPScreenElement"/>
          </w:rPr>
          <w:t>Amount</w:t>
        </w:r>
        <w:r w:rsidRPr="00BF67A3">
          <w:t xml:space="preserve"> and </w:t>
        </w:r>
        <w:r w:rsidRPr="00BF67A3">
          <w:rPr>
            <w:rStyle w:val="SAPScreenElement"/>
          </w:rPr>
          <w:t>(Pay Component)</w:t>
        </w:r>
        <w:r w:rsidRPr="00BF67A3">
          <w:t xml:space="preserve"> </w:t>
        </w:r>
        <w:r w:rsidRPr="00BF67A3">
          <w:rPr>
            <w:rStyle w:val="SAPScreenElement"/>
          </w:rPr>
          <w:t>Frequency</w:t>
        </w:r>
        <w:r w:rsidRPr="00BF67A3">
          <w:t xml:space="preserve"> need to be adapted manually</w:t>
        </w:r>
      </w:ins>
      <w:ins w:id="1887" w:author="Author" w:date="2018-02-27T16:45:00Z">
        <w:r>
          <w:t xml:space="preserve"> as described in the above </w:t>
        </w:r>
        <w:r w:rsidRPr="00D059B9">
          <w:rPr>
            <w:rFonts w:ascii="BentonSans Regular" w:hAnsi="BentonSans Regular"/>
            <w:color w:val="666666"/>
            <w:rPrChange w:id="1888" w:author="Author" w:date="2018-02-27T16:45:00Z">
              <w:rPr/>
            </w:rPrChange>
          </w:rPr>
          <w:t>Caution</w:t>
        </w:r>
      </w:ins>
      <w:ins w:id="1889" w:author="Author" w:date="2018-02-27T16:43:00Z">
        <w:r w:rsidRPr="00BF67A3">
          <w:t>.</w:t>
        </w:r>
        <w:r w:rsidRPr="0031391C">
          <w:rPr>
            <w:rStyle w:val="CommentReference"/>
            <w:rFonts w:ascii="Arial" w:eastAsia="SimSun" w:hAnsi="Arial"/>
            <w:lang w:val="de-DE"/>
          </w:rPr>
          <w:commentReference w:id="1890"/>
        </w:r>
        <w:commentRangeEnd w:id="1876"/>
        <w:r>
          <w:rPr>
            <w:rStyle w:val="CommentReference"/>
            <w:rFonts w:ascii="Arial" w:eastAsia="SimSun" w:hAnsi="Arial"/>
            <w:lang w:val="de-DE"/>
          </w:rPr>
          <w:commentReference w:id="1876"/>
        </w:r>
      </w:ins>
    </w:p>
    <w:p w14:paraId="42B583C5" w14:textId="77777777" w:rsidR="00D059B9" w:rsidRPr="0031391C" w:rsidRDefault="00D059B9" w:rsidP="00D059B9">
      <w:pPr>
        <w:pStyle w:val="SAPNoteHeading"/>
        <w:ind w:left="720"/>
        <w:rPr>
          <w:ins w:id="1891" w:author="Author" w:date="2018-02-27T16:43:00Z"/>
        </w:rPr>
      </w:pPr>
      <w:commentRangeStart w:id="1892"/>
      <w:commentRangeStart w:id="1893"/>
      <w:ins w:id="1894" w:author="Author" w:date="2018-02-27T16:43:00Z">
        <w:r w:rsidRPr="0031391C">
          <w:rPr>
            <w:noProof/>
          </w:rPr>
          <w:drawing>
            <wp:inline distT="0" distB="0" distL="0" distR="0" wp14:anchorId="095F8EDC" wp14:editId="31F8515C">
              <wp:extent cx="228600" cy="228600"/>
              <wp:effectExtent l="0" t="0" r="0" b="0"/>
              <wp:docPr id="2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391C">
          <w:t>Note</w:t>
        </w:r>
        <w:commentRangeEnd w:id="1892"/>
        <w:r>
          <w:rPr>
            <w:rStyle w:val="CommentReference"/>
            <w:rFonts w:ascii="Arial" w:eastAsia="SimSun" w:hAnsi="Arial"/>
            <w:color w:val="auto"/>
            <w:lang w:val="de-DE"/>
          </w:rPr>
          <w:commentReference w:id="1892"/>
        </w:r>
        <w:commentRangeEnd w:id="1893"/>
        <w:r>
          <w:rPr>
            <w:rStyle w:val="CommentReference"/>
            <w:rFonts w:ascii="Arial" w:eastAsia="SimSun" w:hAnsi="Arial"/>
            <w:color w:val="auto"/>
            <w:lang w:val="de-DE"/>
          </w:rPr>
          <w:commentReference w:id="1893"/>
        </w:r>
      </w:ins>
    </w:p>
    <w:p w14:paraId="488CF1AF" w14:textId="22F1E372" w:rsidR="00D059B9" w:rsidDel="00EF2025" w:rsidRDefault="00D059B9" w:rsidP="00EF2025">
      <w:pPr>
        <w:pStyle w:val="NoteParagraph"/>
        <w:ind w:left="720"/>
        <w:rPr>
          <w:ins w:id="1895" w:author="Author" w:date="2018-02-27T16:43:00Z"/>
          <w:del w:id="1896" w:author="Author" w:date="2018-02-27T16:46:00Z"/>
          <w:rStyle w:val="SAPEmphasis"/>
        </w:rPr>
      </w:pPr>
      <w:ins w:id="1897" w:author="Author" w:date="2018-02-27T16:46:00Z">
        <w:r w:rsidRPr="00336091">
          <w:t xml:space="preserve">For </w:t>
        </w:r>
        <w:r>
          <w:t xml:space="preserve">the </w:t>
        </w:r>
        <w:r w:rsidRPr="00336091">
          <w:t>countries</w:t>
        </w:r>
        <w:r>
          <w:t xml:space="preserve"> </w:t>
        </w:r>
      </w:ins>
      <w:ins w:id="1898" w:author="Author" w:date="2018-02-27T16:43:00Z">
        <w:r w:rsidRPr="0031391C">
          <w:rPr>
            <w:rStyle w:val="SAPEmphasis"/>
          </w:rPr>
          <w:t>AU, AE</w:t>
        </w:r>
        <w:r>
          <w:rPr>
            <w:rStyle w:val="SAPEmphasis"/>
          </w:rPr>
          <w:t>,</w:t>
        </w:r>
        <w:r w:rsidRPr="00560F58">
          <w:rPr>
            <w:rStyle w:val="SAPEmphasis"/>
          </w:rPr>
          <w:t xml:space="preserve"> </w:t>
        </w:r>
        <w:r w:rsidRPr="0031391C">
          <w:rPr>
            <w:rStyle w:val="SAPEmphasis"/>
          </w:rPr>
          <w:t>FR</w:t>
        </w:r>
        <w:r>
          <w:rPr>
            <w:rStyle w:val="SAPEmphasis"/>
          </w:rPr>
          <w:t>, SA,</w:t>
        </w:r>
        <w:r w:rsidRPr="0031391C">
          <w:rPr>
            <w:rStyle w:val="SAPEmphasis"/>
          </w:rPr>
          <w:t xml:space="preserve"> </w:t>
        </w:r>
        <w:del w:id="1899" w:author="Author" w:date="2018-03-05T09:32:00Z">
          <w:r w:rsidRPr="004C28EA" w:rsidDel="004C28EA">
            <w:rPr>
              <w:rPrChange w:id="1900" w:author="Author" w:date="2018-03-05T09:31:00Z">
                <w:rPr>
                  <w:rStyle w:val="SAPEmphasis"/>
                </w:rPr>
              </w:rPrChange>
            </w:rPr>
            <w:delText>and</w:delText>
          </w:r>
          <w:r w:rsidRPr="0031391C" w:rsidDel="004C28EA">
            <w:rPr>
              <w:rStyle w:val="SAPEmphasis"/>
            </w:rPr>
            <w:delText xml:space="preserve"> </w:delText>
          </w:r>
        </w:del>
        <w:r w:rsidRPr="0031391C">
          <w:rPr>
            <w:rStyle w:val="SAPEmphasis"/>
          </w:rPr>
          <w:t>US</w:t>
        </w:r>
        <w:r>
          <w:rPr>
            <w:rStyle w:val="SAPEmphasis"/>
          </w:rPr>
          <w:t xml:space="preserve">: </w:t>
        </w:r>
        <w:r w:rsidRPr="00772AFF">
          <w:t>in case the</w:t>
        </w:r>
        <w:r w:rsidRPr="0031391C">
          <w:rPr>
            <w:rStyle w:val="SAPEmphasis"/>
          </w:rPr>
          <w:t xml:space="preserve"> Time Off </w:t>
        </w:r>
        <w:r w:rsidRPr="00772AFF">
          <w:t>content has been</w:t>
        </w:r>
        <w:r w:rsidRPr="0031391C">
          <w:rPr>
            <w:rStyle w:val="SAPEmphasis"/>
          </w:rPr>
          <w:t xml:space="preserve"> implemented </w:t>
        </w:r>
        <w:r w:rsidRPr="00772AFF">
          <w:t>in your</w:t>
        </w:r>
        <w:r w:rsidRPr="0031391C">
          <w:rPr>
            <w:rStyle w:val="SAPEmphasis"/>
          </w:rPr>
          <w:t xml:space="preserve"> Employee Central instance</w:t>
        </w:r>
        <w:r w:rsidRPr="0031391C">
          <w:t>,</w:t>
        </w:r>
        <w:r>
          <w:t xml:space="preserve"> and you have chosen a job change event reason that includes the adaption of the </w:t>
        </w:r>
        <w:r w:rsidRPr="00BF67A3">
          <w:rPr>
            <w:rStyle w:val="SAPScreenElement"/>
          </w:rPr>
          <w:t>FTE</w:t>
        </w:r>
        <w:r w:rsidRPr="002E5254">
          <w:t xml:space="preserve"> </w:t>
        </w:r>
        <w:r w:rsidRPr="00BF67A3">
          <w:t>field</w:t>
        </w:r>
        <w:r w:rsidRPr="002E5254">
          <w:t xml:space="preserve"> </w:t>
        </w:r>
        <w:r w:rsidRPr="00BF67A3">
          <w:t>value</w:t>
        </w:r>
        <w:r>
          <w:t xml:space="preserve"> to </w:t>
        </w:r>
        <w:r w:rsidRPr="00BF67A3">
          <w:t xml:space="preserve">become less than </w:t>
        </w:r>
        <w:r w:rsidRPr="00BF67A3">
          <w:rPr>
            <w:rStyle w:val="SAPUserEntry"/>
          </w:rPr>
          <w:t>1</w:t>
        </w:r>
        <w:r w:rsidRPr="00BF67A3">
          <w:t>,</w:t>
        </w:r>
        <w:r w:rsidRPr="00560F58">
          <w:t xml:space="preserve"> </w:t>
        </w:r>
        <w:r>
          <w:t xml:space="preserve">then </w:t>
        </w:r>
        <w:r w:rsidRPr="00BF67A3">
          <w:t>the annual leave</w:t>
        </w:r>
        <w:r>
          <w:t xml:space="preserve"> / vacation</w:t>
        </w:r>
        <w:r w:rsidRPr="00BF67A3">
          <w:t xml:space="preserve"> entitlement also decreases and has to be adjusted manually</w:t>
        </w:r>
        <w:r>
          <w:t>.</w:t>
        </w:r>
      </w:ins>
    </w:p>
    <w:p w14:paraId="08C470E1" w14:textId="7ED2EE3A" w:rsidR="00D059B9" w:rsidRPr="00CF1730" w:rsidDel="00D059B9" w:rsidRDefault="00D059B9">
      <w:pPr>
        <w:pStyle w:val="NoteParagraph"/>
        <w:ind w:left="0"/>
        <w:rPr>
          <w:del w:id="1901" w:author="Author" w:date="2018-02-27T16:43:00Z"/>
          <w:color w:val="003283"/>
        </w:rPr>
        <w:pPrChange w:id="1902" w:author="Author" w:date="2018-02-27T16:46:00Z">
          <w:pPr>
            <w:pStyle w:val="NoteParagraph"/>
            <w:numPr>
              <w:numId w:val="11"/>
            </w:numPr>
            <w:ind w:left="1080" w:hanging="360"/>
          </w:pPr>
        </w:pPrChange>
      </w:pPr>
    </w:p>
    <w:p w14:paraId="637EB1C8" w14:textId="77777777" w:rsidR="00CF1730" w:rsidRPr="002B572C" w:rsidRDefault="00CF1730">
      <w:pPr>
        <w:pStyle w:val="NoteParagraph"/>
        <w:ind w:left="720"/>
        <w:rPr>
          <w:color w:val="003283"/>
        </w:rPr>
        <w:pPrChange w:id="1903" w:author="Author" w:date="2018-02-27T16:46:00Z">
          <w:pPr>
            <w:pStyle w:val="NoteParagraph"/>
            <w:ind w:left="1080"/>
          </w:pPr>
        </w:pPrChange>
      </w:pPr>
    </w:p>
    <w:p w14:paraId="0AB58F12" w14:textId="77777777" w:rsidR="002A3AAA" w:rsidRPr="00CF1730" w:rsidRDefault="002A3AAA" w:rsidP="00CF1730">
      <w:pPr>
        <w:pStyle w:val="SAPNoteHeading"/>
        <w:ind w:left="720"/>
      </w:pPr>
      <w:commentRangeStart w:id="1904"/>
      <w:r w:rsidRPr="00CF1730">
        <w:rPr>
          <w:noProof/>
        </w:rPr>
        <w:drawing>
          <wp:inline distT="0" distB="0" distL="0" distR="0" wp14:anchorId="552F7FA4" wp14:editId="1A40A3C0">
            <wp:extent cx="228600" cy="228600"/>
            <wp:effectExtent l="0" t="0" r="0" b="0"/>
            <wp:docPr id="3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730">
        <w:t> Note</w:t>
      </w:r>
      <w:commentRangeEnd w:id="1904"/>
      <w:r w:rsidRPr="00CF1730">
        <w:rPr>
          <w:rStyle w:val="CommentReference"/>
          <w:rFonts w:ascii="Arial" w:eastAsia="SimSun" w:hAnsi="Arial"/>
          <w:color w:val="auto"/>
          <w:lang w:val="de-DE"/>
        </w:rPr>
        <w:commentReference w:id="1904"/>
      </w:r>
    </w:p>
    <w:p w14:paraId="723E4B86" w14:textId="770408E9" w:rsidR="002A3AAA" w:rsidRPr="00CF1730" w:rsidRDefault="00CF1730" w:rsidP="00CF1730">
      <w:pPr>
        <w:ind w:left="720"/>
      </w:pPr>
      <w:ins w:id="1905" w:author="Author" w:date="2018-01-31T16:59:00Z">
        <w:r w:rsidRPr="00CF1730">
          <w:t>For country</w:t>
        </w:r>
        <w:r w:rsidRPr="00CF1730">
          <w:rPr>
            <w:b/>
          </w:rPr>
          <w:t xml:space="preserve"> AU</w:t>
        </w:r>
        <w:r w:rsidRPr="00CF1730">
          <w:t xml:space="preserve">, </w:t>
        </w:r>
      </w:ins>
      <w:del w:id="1906" w:author="Author" w:date="2018-01-31T16:59:00Z">
        <w:r w:rsidR="002A3AAA" w:rsidRPr="00CF1730" w:rsidDel="00CF1730">
          <w:delText>I</w:delText>
        </w:r>
      </w:del>
      <w:ins w:id="1907" w:author="Author" w:date="2018-01-31T16:59:00Z">
        <w:r w:rsidRPr="00CF1730">
          <w:t>i</w:t>
        </w:r>
      </w:ins>
      <w:r w:rsidR="002A3AAA" w:rsidRPr="00CF1730">
        <w:t>n case corrections to the job information of an employee need to be made without going through any approval processes, the HR Administrator can perform these corrections and add a note to the updates performed. For this, the HR Administrator can proceed as follows:</w:t>
      </w:r>
    </w:p>
    <w:p w14:paraId="5AE45767" w14:textId="77777777" w:rsidR="002A3AAA" w:rsidRPr="00CF1730" w:rsidRDefault="002A3AAA" w:rsidP="00CF1730">
      <w:pPr>
        <w:pStyle w:val="ListBullet3"/>
        <w:numPr>
          <w:ilvl w:val="0"/>
          <w:numId w:val="11"/>
        </w:numPr>
        <w:ind w:left="1080"/>
      </w:pPr>
      <w:r w:rsidRPr="00CF1730">
        <w:rPr>
          <w:noProof/>
        </w:rPr>
        <w:t xml:space="preserve">Log on to </w:t>
      </w:r>
      <w:r w:rsidRPr="00CF1730">
        <w:rPr>
          <w:rStyle w:val="SAPScreenElement"/>
          <w:color w:val="auto"/>
        </w:rPr>
        <w:t>Employee Central</w:t>
      </w:r>
      <w:r w:rsidRPr="00CF1730">
        <w:rPr>
          <w:noProof/>
        </w:rPr>
        <w:t xml:space="preserve"> as an HR </w:t>
      </w:r>
      <w:r w:rsidRPr="00CF1730">
        <w:t>Administrator</w:t>
      </w:r>
      <w:r w:rsidRPr="00CF1730">
        <w:rPr>
          <w:noProof/>
        </w:rPr>
        <w:t>.</w:t>
      </w:r>
    </w:p>
    <w:p w14:paraId="04F9F0D9" w14:textId="77777777" w:rsidR="002A3AAA" w:rsidRPr="00CF1730" w:rsidRDefault="002A3AAA" w:rsidP="00CF1730">
      <w:pPr>
        <w:pStyle w:val="ListBullet3"/>
        <w:numPr>
          <w:ilvl w:val="0"/>
          <w:numId w:val="11"/>
        </w:numPr>
        <w:ind w:left="1080"/>
      </w:pPr>
      <w:r w:rsidRPr="00CF1730">
        <w:rPr>
          <w:noProof/>
        </w:rPr>
        <w:t xml:space="preserve">Select from the </w:t>
      </w:r>
      <w:r w:rsidRPr="00CF1730">
        <w:rPr>
          <w:rStyle w:val="SAPScreenElement"/>
        </w:rPr>
        <w:t xml:space="preserve">Home </w:t>
      </w:r>
      <w:r w:rsidRPr="00CF1730">
        <w:rPr>
          <w:noProof/>
        </w:rPr>
        <w:t xml:space="preserve">drop-down </w:t>
      </w:r>
      <w:r w:rsidRPr="00CF1730">
        <w:rPr>
          <w:rStyle w:val="SAPScreenElement"/>
        </w:rPr>
        <w:t>My Employee Files</w:t>
      </w:r>
      <w:r w:rsidRPr="00CF1730">
        <w:rPr>
          <w:noProof/>
        </w:rPr>
        <w:t>, enter the employee’s name in the search box, and c</w:t>
      </w:r>
      <w:r w:rsidRPr="00CF1730">
        <w:t>lick in the list of employees matching the search criteria the appropriate employee.</w:t>
      </w:r>
    </w:p>
    <w:p w14:paraId="039973ED" w14:textId="77777777" w:rsidR="002A3AAA" w:rsidRPr="00CF1730" w:rsidRDefault="002A3AAA" w:rsidP="00CF1730">
      <w:pPr>
        <w:pStyle w:val="ListBullet3"/>
        <w:numPr>
          <w:ilvl w:val="0"/>
          <w:numId w:val="11"/>
        </w:numPr>
        <w:ind w:left="1080"/>
      </w:pPr>
      <w:r w:rsidRPr="00CF1730">
        <w:t xml:space="preserve">Go to the </w:t>
      </w:r>
      <w:r w:rsidRPr="00CF1730">
        <w:rPr>
          <w:rStyle w:val="SAPScreenElement"/>
        </w:rPr>
        <w:t xml:space="preserve">Employment Information </w:t>
      </w:r>
      <w:r w:rsidRPr="00CF1730">
        <w:t xml:space="preserve">section and scroll </w:t>
      </w:r>
      <w:r w:rsidRPr="00CF1730">
        <w:rPr>
          <w:rFonts w:cs="Arial"/>
          <w:bCs/>
        </w:rPr>
        <w:t xml:space="preserve">there to the </w:t>
      </w:r>
      <w:r w:rsidRPr="00CF1730">
        <w:rPr>
          <w:rStyle w:val="SAPScreenElement"/>
        </w:rPr>
        <w:t>Job Information</w:t>
      </w:r>
      <w:r w:rsidRPr="00CF1730">
        <w:rPr>
          <w:rFonts w:cs="Arial"/>
          <w:bCs/>
        </w:rPr>
        <w:t xml:space="preserve"> subsection</w:t>
      </w:r>
      <w:r w:rsidRPr="00CF1730">
        <w:t>.</w:t>
      </w:r>
    </w:p>
    <w:p w14:paraId="3100FC54" w14:textId="77777777" w:rsidR="002A3AAA" w:rsidRPr="00CF1730" w:rsidRDefault="002A3AAA" w:rsidP="00CF1730">
      <w:pPr>
        <w:pStyle w:val="ListBullet3"/>
        <w:numPr>
          <w:ilvl w:val="0"/>
          <w:numId w:val="11"/>
        </w:numPr>
        <w:ind w:left="1080"/>
      </w:pPr>
      <w:r w:rsidRPr="00CF1730">
        <w:t xml:space="preserve">Select the </w:t>
      </w:r>
      <w:r w:rsidRPr="00CF1730">
        <w:rPr>
          <w:rStyle w:val="SAPScreenElement"/>
        </w:rPr>
        <w:t>Clock (History)</w:t>
      </w:r>
      <w:r w:rsidRPr="00CF1730">
        <w:t xml:space="preserve"> icon next to the </w:t>
      </w:r>
      <w:r w:rsidRPr="00CF1730">
        <w:rPr>
          <w:rStyle w:val="SAPScreenElement"/>
        </w:rPr>
        <w:t>Job Information</w:t>
      </w:r>
      <w:r w:rsidRPr="00CF1730">
        <w:t xml:space="preserve"> block. In the </w:t>
      </w:r>
      <w:r w:rsidRPr="00CF1730">
        <w:rPr>
          <w:rStyle w:val="SAPScreenElement"/>
        </w:rPr>
        <w:t>Change History</w:t>
      </w:r>
      <w:r w:rsidRPr="00CF1730">
        <w:t xml:space="preserve"> part of the upcoming dialog box, select the appropriate record and choose the </w:t>
      </w:r>
      <w:r w:rsidRPr="00CF1730">
        <w:rPr>
          <w:rStyle w:val="SAPScreenElement"/>
        </w:rPr>
        <w:t>Edit</w:t>
      </w:r>
      <w:r w:rsidRPr="00CF1730">
        <w:t xml:space="preserve"> button. </w:t>
      </w:r>
    </w:p>
    <w:p w14:paraId="0DDCE2F5" w14:textId="77777777" w:rsidR="002A3AAA" w:rsidRPr="00CF1730" w:rsidRDefault="002A3AAA" w:rsidP="00CF1730">
      <w:pPr>
        <w:pStyle w:val="ListBullet3"/>
        <w:numPr>
          <w:ilvl w:val="0"/>
          <w:numId w:val="11"/>
        </w:numPr>
        <w:ind w:left="1080"/>
      </w:pPr>
      <w:r w:rsidRPr="00CF1730">
        <w:t xml:space="preserve">In the upcoming </w:t>
      </w:r>
      <w:r w:rsidRPr="00CF1730">
        <w:rPr>
          <w:rStyle w:val="SAPScreenElement"/>
        </w:rPr>
        <w:t>Edit History of Job Information on &lt;validity start date&gt;</w:t>
      </w:r>
      <w:r w:rsidRPr="00CF1730">
        <w:t xml:space="preserve"> dialog box, make sure to adapt the </w:t>
      </w:r>
      <w:r w:rsidRPr="00CF1730">
        <w:rPr>
          <w:rStyle w:val="SAPScreenElement"/>
        </w:rPr>
        <w:t>When would you like your changes to take effect?</w:t>
      </w:r>
      <w:r w:rsidRPr="00CF1730">
        <w:t xml:space="preserve"> date to the </w:t>
      </w:r>
      <w:r w:rsidRPr="00CF1730">
        <w:rPr>
          <w:rStyle w:val="SAPScreenElement"/>
        </w:rPr>
        <w:t>&lt;validity start date&gt;.</w:t>
      </w:r>
    </w:p>
    <w:p w14:paraId="6DFB8C92" w14:textId="77777777" w:rsidR="002A3AAA" w:rsidRPr="00CF1730" w:rsidRDefault="002A3AAA" w:rsidP="00CF1730">
      <w:pPr>
        <w:pStyle w:val="NoteParagraph"/>
        <w:numPr>
          <w:ilvl w:val="0"/>
          <w:numId w:val="11"/>
        </w:numPr>
        <w:ind w:left="1080"/>
      </w:pPr>
      <w:r w:rsidRPr="00CF1730">
        <w:t xml:space="preserve">Make the correction as appropriate. In the </w:t>
      </w:r>
      <w:r w:rsidRPr="00CF1730">
        <w:rPr>
          <w:rStyle w:val="SAPScreenElement"/>
        </w:rPr>
        <w:t>Notes</w:t>
      </w:r>
      <w:r w:rsidRPr="00CF1730">
        <w:t xml:space="preserve"> field, make a note to record the data changes done on the employee. For a correct change tracking, it is recommended that you add to your note also the date on which you made the change. </w:t>
      </w:r>
    </w:p>
    <w:p w14:paraId="664CA663" w14:textId="77777777" w:rsidR="002A3AAA" w:rsidRPr="00CF1730" w:rsidRDefault="002A3AAA" w:rsidP="00CF1730">
      <w:pPr>
        <w:pStyle w:val="NoteParagraph"/>
        <w:numPr>
          <w:ilvl w:val="0"/>
          <w:numId w:val="11"/>
        </w:numPr>
        <w:ind w:left="1080"/>
      </w:pPr>
      <w:r w:rsidRPr="00CF1730">
        <w:t>Save the correction.</w:t>
      </w:r>
    </w:p>
    <w:p w14:paraId="25980CCB" w14:textId="77777777" w:rsidR="002A3AAA" w:rsidRPr="00CF1730" w:rsidRDefault="002A3AAA" w:rsidP="00CF1730">
      <w:pPr>
        <w:pStyle w:val="NoteParagraph"/>
        <w:numPr>
          <w:ilvl w:val="0"/>
          <w:numId w:val="11"/>
        </w:numPr>
        <w:ind w:left="1080"/>
      </w:pPr>
      <w:r w:rsidRPr="00CF1730">
        <w:t xml:space="preserve">In case corrections have been performed to fields, which influence the pay components (like, for example, pay scale group, pay scale level, FTE, etc.), you need to check the automatically updated values in the </w:t>
      </w:r>
      <w:r w:rsidRPr="00CF1730">
        <w:rPr>
          <w:rStyle w:val="SAPScreenElement"/>
        </w:rPr>
        <w:t>Compensation Information</w:t>
      </w:r>
      <w:r w:rsidRPr="00CF1730">
        <w:t xml:space="preserve"> and </w:t>
      </w:r>
      <w:r w:rsidRPr="00CF1730">
        <w:rPr>
          <w:rStyle w:val="SAPScreenElement"/>
        </w:rPr>
        <w:t>Compensation</w:t>
      </w:r>
      <w:r w:rsidRPr="00CF1730">
        <w:t xml:space="preserve"> blocks. In case the suggested values for </w:t>
      </w:r>
      <w:r w:rsidRPr="00CF1730">
        <w:rPr>
          <w:rStyle w:val="SAPScreenElement"/>
        </w:rPr>
        <w:t>Pay Group</w:t>
      </w:r>
      <w:r w:rsidRPr="00CF1730">
        <w:t xml:space="preserve"> and </w:t>
      </w:r>
      <w:r w:rsidRPr="00CF1730">
        <w:rPr>
          <w:rStyle w:val="SAPScreenElement"/>
        </w:rPr>
        <w:t>(Pay Component)</w:t>
      </w:r>
      <w:r w:rsidRPr="00CF1730">
        <w:t xml:space="preserve"> </w:t>
      </w:r>
      <w:r w:rsidRPr="00CF1730">
        <w:rPr>
          <w:rStyle w:val="SAPScreenElement"/>
        </w:rPr>
        <w:t>Frequency</w:t>
      </w:r>
      <w:r w:rsidRPr="00CF1730">
        <w:t xml:space="preserve"> do not fit to each other, you need to adapt this manually. To do so, select the </w:t>
      </w:r>
      <w:r w:rsidRPr="00CF1730">
        <w:rPr>
          <w:rStyle w:val="SAPScreenElement"/>
        </w:rPr>
        <w:t>Clock (History)</w:t>
      </w:r>
      <w:r w:rsidRPr="00CF1730">
        <w:t xml:space="preserve"> icon next to the </w:t>
      </w:r>
      <w:r w:rsidRPr="00CF1730">
        <w:rPr>
          <w:rStyle w:val="SAPScreenElement"/>
        </w:rPr>
        <w:t>Compensation Information</w:t>
      </w:r>
      <w:r w:rsidRPr="00CF1730">
        <w:t xml:space="preserve"> block. In the </w:t>
      </w:r>
      <w:r w:rsidRPr="00CF1730">
        <w:rPr>
          <w:rStyle w:val="SAPScreenElement"/>
        </w:rPr>
        <w:t>Change History</w:t>
      </w:r>
      <w:r w:rsidRPr="00CF1730">
        <w:t xml:space="preserve"> part of the upcoming </w:t>
      </w:r>
      <w:r w:rsidRPr="00CF1730">
        <w:rPr>
          <w:rStyle w:val="SAPScreenElement"/>
        </w:rPr>
        <w:t>Compensation Information Changes</w:t>
      </w:r>
      <w:r w:rsidRPr="00CF1730">
        <w:t xml:space="preserve"> dialog box, select the appropriate record and choose the </w:t>
      </w:r>
      <w:r w:rsidRPr="00CF1730">
        <w:rPr>
          <w:rStyle w:val="SAPScreenElement"/>
        </w:rPr>
        <w:t>Edit</w:t>
      </w:r>
      <w:r w:rsidRPr="00CF1730">
        <w:t xml:space="preserve"> button.</w:t>
      </w:r>
      <w:r w:rsidRPr="00CF1730">
        <w:rPr>
          <w:rStyle w:val="SAPScreenElement"/>
        </w:rPr>
        <w:t xml:space="preserve"> </w:t>
      </w:r>
      <w:r w:rsidRPr="00CF1730">
        <w:t xml:space="preserve">In the upcoming </w:t>
      </w:r>
      <w:r w:rsidRPr="00CF1730">
        <w:rPr>
          <w:rStyle w:val="SAPScreenElement"/>
        </w:rPr>
        <w:t>Edit History of Compensation Information on &lt;validity start date&gt;</w:t>
      </w:r>
      <w:r w:rsidRPr="00CF1730">
        <w:t xml:space="preserve"> dialog box, make sure to adapt the </w:t>
      </w:r>
      <w:r w:rsidRPr="00CF1730">
        <w:rPr>
          <w:rStyle w:val="SAPScreenElement"/>
        </w:rPr>
        <w:t>When would you like your changes to take effect?</w:t>
      </w:r>
      <w:r w:rsidRPr="00CF1730">
        <w:t xml:space="preserve"> date to the </w:t>
      </w:r>
      <w:r w:rsidRPr="00CF1730">
        <w:rPr>
          <w:rStyle w:val="SAPScreenElement"/>
        </w:rPr>
        <w:t>&lt;validity start date&gt;</w:t>
      </w:r>
      <w:r w:rsidRPr="00CF1730">
        <w:t xml:space="preserve"> and make the appropriate adaptions.</w:t>
      </w:r>
      <w:r w:rsidRPr="00CF1730">
        <w:rPr>
          <w:rStyle w:val="SAPScreenElement"/>
        </w:rPr>
        <w:t xml:space="preserve"> </w:t>
      </w:r>
      <w:r w:rsidRPr="00CF1730">
        <w:t xml:space="preserve">Make sure to adapt also the </w:t>
      </w:r>
      <w:r w:rsidRPr="00CF1730">
        <w:rPr>
          <w:rStyle w:val="SAPScreenElement"/>
        </w:rPr>
        <w:t>(Pay Component) Amount</w:t>
      </w:r>
      <w:r w:rsidRPr="00CF1730">
        <w:t xml:space="preserve"> in this case such that the annual salary of the employee is preserved.</w:t>
      </w:r>
      <w:r w:rsidRPr="00CF1730" w:rsidDel="005F4FB1">
        <w:t xml:space="preserve"> </w:t>
      </w:r>
    </w:p>
    <w:p w14:paraId="743B345C" w14:textId="77777777" w:rsidR="0052442E" w:rsidRPr="005F7A67" w:rsidRDefault="0052442E" w:rsidP="00D9174E">
      <w:pPr>
        <w:pStyle w:val="Heading2"/>
      </w:pPr>
      <w:bookmarkStart w:id="1908" w:name="_Toc507492091"/>
      <w:r w:rsidRPr="005F7A67">
        <w:lastRenderedPageBreak/>
        <w:t>Take Action: Transfer</w:t>
      </w:r>
      <w:bookmarkEnd w:id="1267"/>
      <w:bookmarkEnd w:id="1908"/>
    </w:p>
    <w:p w14:paraId="1E54A250" w14:textId="77777777" w:rsidR="00D14F07" w:rsidRPr="005F7A67" w:rsidRDefault="00453C07" w:rsidP="00D14F07">
      <w:pPr>
        <w:pStyle w:val="Heading3"/>
      </w:pPr>
      <w:r w:rsidRPr="005F7A67">
        <w:t xml:space="preserve"> </w:t>
      </w:r>
      <w:bookmarkStart w:id="1909" w:name="_Toc507492092"/>
      <w:r w:rsidR="00D14F07" w:rsidRPr="005F7A67">
        <w:t>Requesting Employee Transfer (process step outside software)</w:t>
      </w:r>
      <w:bookmarkEnd w:id="1909"/>
    </w:p>
    <w:p w14:paraId="2FE39854" w14:textId="77777777" w:rsidR="00D14F07" w:rsidRPr="005F7A67" w:rsidRDefault="00D14F07" w:rsidP="00D14F07">
      <w:pPr>
        <w:pStyle w:val="SAPKeyblockTitle"/>
      </w:pPr>
      <w:r w:rsidRPr="005F7A67">
        <w:t>Purpose</w:t>
      </w:r>
    </w:p>
    <w:p w14:paraId="49578A02" w14:textId="0F2C3EC1" w:rsidR="00D14F07" w:rsidRPr="005F7A67" w:rsidRDefault="00D14F07" w:rsidP="00D14F07">
      <w:r w:rsidRPr="005F7A67">
        <w:t xml:space="preserve">The line manager (called </w:t>
      </w:r>
      <w:r w:rsidR="00CF22BD" w:rsidRPr="005F7A67">
        <w:rPr>
          <w:rStyle w:val="SAPScreenElement"/>
          <w:color w:val="auto"/>
        </w:rPr>
        <w:t>S</w:t>
      </w:r>
      <w:r w:rsidRPr="005F7A67">
        <w:rPr>
          <w:rStyle w:val="SAPScreenElement"/>
          <w:color w:val="auto"/>
        </w:rPr>
        <w:t>upervisor</w:t>
      </w:r>
      <w:r w:rsidRPr="005F7A67">
        <w:t xml:space="preserve"> in the </w:t>
      </w:r>
      <w:r w:rsidR="002F4552" w:rsidRPr="005F7A67">
        <w:rPr>
          <w:rStyle w:val="SAPTextReference"/>
        </w:rPr>
        <w:t>Employee Central</w:t>
      </w:r>
      <w:r w:rsidRPr="005F7A67">
        <w:t xml:space="preserve"> system), from whose area the employee is to be transferred, sends a request to the HR </w:t>
      </w:r>
      <w:r w:rsidR="00F22331" w:rsidRPr="005F7A67">
        <w:t>a</w:t>
      </w:r>
      <w:r w:rsidR="00F22331" w:rsidRPr="005F7A67">
        <w:rPr>
          <w:color w:val="000000"/>
        </w:rPr>
        <w:t>dministrator</w:t>
      </w:r>
      <w:r w:rsidRPr="005F7A67">
        <w:t xml:space="preserve">, providing information about the selected employee and </w:t>
      </w:r>
      <w:r w:rsidR="00453C07" w:rsidRPr="005F7A67">
        <w:t xml:space="preserve">the new organizational </w:t>
      </w:r>
      <w:r w:rsidRPr="005F7A67">
        <w:t xml:space="preserve">details </w:t>
      </w:r>
      <w:r w:rsidR="00453C07" w:rsidRPr="005F7A67">
        <w:t>of the same</w:t>
      </w:r>
      <w:r w:rsidRPr="005F7A67">
        <w:t>, and asking him or her to enter the data into the system.</w:t>
      </w:r>
      <w:r w:rsidR="004E187E" w:rsidRPr="005F7A67">
        <w:t xml:space="preserve"> This can be done for example via email, or phone call.</w:t>
      </w:r>
    </w:p>
    <w:p w14:paraId="3E56511C" w14:textId="77777777" w:rsidR="00D14F07" w:rsidRPr="005F7A67" w:rsidRDefault="00D14F07" w:rsidP="00D14F07">
      <w:pPr>
        <w:pStyle w:val="Heading3"/>
      </w:pPr>
      <w:r w:rsidRPr="005F7A67">
        <w:t xml:space="preserve"> </w:t>
      </w:r>
      <w:bookmarkStart w:id="1910" w:name="_Toc507492093"/>
      <w:r w:rsidRPr="005F7A67">
        <w:t>Receiving Employee Transfer Request (process step outside software)</w:t>
      </w:r>
      <w:bookmarkEnd w:id="1910"/>
    </w:p>
    <w:p w14:paraId="1072659C" w14:textId="77777777" w:rsidR="00D14F07" w:rsidRPr="005F7A67" w:rsidRDefault="00D14F07" w:rsidP="00D14F07">
      <w:pPr>
        <w:pStyle w:val="SAPKeyblockTitle"/>
      </w:pPr>
      <w:r w:rsidRPr="005F7A67">
        <w:t>Purpose</w:t>
      </w:r>
    </w:p>
    <w:p w14:paraId="0FB0BB43" w14:textId="5B5CDC5E" w:rsidR="00D14F07" w:rsidRPr="005F7A67" w:rsidRDefault="00D14F07" w:rsidP="00F067B2">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has received from the </w:t>
      </w:r>
      <w:r w:rsidR="00CF22BD" w:rsidRPr="005F7A67">
        <w:t xml:space="preserve">line manager </w:t>
      </w:r>
      <w:r w:rsidRPr="005F7A67">
        <w:t>the request to execute a transfer for a direct report</w:t>
      </w:r>
      <w:r w:rsidR="0071691C" w:rsidRPr="005F7A67">
        <w:t>.</w:t>
      </w:r>
      <w:r w:rsidRPr="005F7A67">
        <w:t xml:space="preserve"> </w:t>
      </w:r>
      <w:r w:rsidR="0071691C" w:rsidRPr="005F7A67">
        <w:t xml:space="preserve">He or she </w:t>
      </w:r>
      <w:r w:rsidRPr="005F7A67">
        <w:t>will start the process of changing the data in the system.</w:t>
      </w:r>
    </w:p>
    <w:p w14:paraId="0A0CA58D" w14:textId="77777777" w:rsidR="00A864C5" w:rsidRPr="005F7A67" w:rsidRDefault="0052442E" w:rsidP="00DD6B7A">
      <w:pPr>
        <w:pStyle w:val="Heading3"/>
      </w:pPr>
      <w:r w:rsidRPr="005F7A67">
        <w:t xml:space="preserve"> </w:t>
      </w:r>
      <w:bookmarkStart w:id="1911" w:name="_Toc421516476"/>
      <w:bookmarkStart w:id="1912" w:name="_Toc507492094"/>
      <w:r w:rsidR="00A864C5" w:rsidRPr="005F7A67">
        <w:t>Entering Transfer</w:t>
      </w:r>
      <w:bookmarkEnd w:id="1268"/>
      <w:r w:rsidR="00A864C5" w:rsidRPr="005F7A67">
        <w:t xml:space="preserve"> Data</w:t>
      </w:r>
      <w:bookmarkEnd w:id="1269"/>
      <w:bookmarkEnd w:id="1270"/>
      <w:bookmarkEnd w:id="1911"/>
      <w:bookmarkEnd w:id="1912"/>
    </w:p>
    <w:p w14:paraId="2237CC25" w14:textId="77777777" w:rsidR="00581CF9" w:rsidRPr="005F7A67" w:rsidRDefault="00581CF9" w:rsidP="00581CF9">
      <w:pPr>
        <w:pStyle w:val="SAPKeyblockTitle"/>
      </w:pPr>
      <w:r w:rsidRPr="005F7A67">
        <w:t>Test Administration</w:t>
      </w:r>
    </w:p>
    <w:p w14:paraId="519F6A94" w14:textId="16854A63" w:rsidR="00581CF9" w:rsidRPr="005F7A67" w:rsidRDefault="00581CF9" w:rsidP="00581CF9">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81CF9" w:rsidRPr="005F7A67" w14:paraId="269F035A"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6BC88003" w14:textId="77777777" w:rsidR="00581CF9" w:rsidRPr="005F7A67" w:rsidRDefault="00581CF9">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5E3E18A" w14:textId="77777777" w:rsidR="00581CF9" w:rsidRPr="005F7A67" w:rsidRDefault="00581CF9">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125014B9" w14:textId="77777777" w:rsidR="00581CF9" w:rsidRPr="005F7A67" w:rsidRDefault="00581CF9">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537A96B" w14:textId="2DFFDF00" w:rsidR="00581CF9" w:rsidRPr="005F7A67" w:rsidRDefault="003207A6">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36B27CA" w14:textId="77777777" w:rsidR="00581CF9" w:rsidRPr="005F7A67" w:rsidRDefault="00581CF9">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0E259E2" w14:textId="2496033D" w:rsidR="00581CF9" w:rsidRPr="005F7A67" w:rsidRDefault="00526B18">
            <w:r w:rsidRPr="005F7A67">
              <w:t>&lt;date&gt;</w:t>
            </w:r>
          </w:p>
        </w:tc>
      </w:tr>
      <w:tr w:rsidR="00581CF9" w:rsidRPr="005F7A67" w14:paraId="29DFAA5B"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3D505BC7" w14:textId="77777777" w:rsidR="00581CF9" w:rsidRPr="005F7A67" w:rsidRDefault="00581CF9">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EDDB117" w14:textId="147ED83E" w:rsidR="00581CF9" w:rsidRPr="005F7A67" w:rsidRDefault="00581CF9">
            <w:r w:rsidRPr="005F7A67">
              <w:t xml:space="preserve">HR </w:t>
            </w:r>
            <w:r w:rsidR="00F22331" w:rsidRPr="005F7A67">
              <w:t>A</w:t>
            </w:r>
            <w:r w:rsidR="00F22331" w:rsidRPr="005F7A67">
              <w:rPr>
                <w:color w:val="000000"/>
              </w:rPr>
              <w:t>dministrator</w:t>
            </w:r>
          </w:p>
        </w:tc>
      </w:tr>
      <w:tr w:rsidR="00581CF9" w:rsidRPr="005F7A67" w14:paraId="6B5359DE"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04972739" w14:textId="77777777" w:rsidR="00581CF9" w:rsidRPr="005F7A67" w:rsidRDefault="00581CF9">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5C87818" w14:textId="77777777" w:rsidR="00581CF9" w:rsidRPr="005F7A67" w:rsidRDefault="00581CF9">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6B40802" w14:textId="77777777" w:rsidR="00581CF9" w:rsidRPr="005F7A67" w:rsidRDefault="00581CF9">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3A42605" w14:textId="723BA8BD" w:rsidR="00581CF9" w:rsidRPr="005F7A67" w:rsidRDefault="00402197" w:rsidP="00571824">
            <w:r>
              <w:t>&lt;duration&gt;</w:t>
            </w:r>
          </w:p>
        </w:tc>
      </w:tr>
    </w:tbl>
    <w:p w14:paraId="77AB817F" w14:textId="77777777" w:rsidR="00A864C5" w:rsidRPr="005F7A67" w:rsidRDefault="00A864C5" w:rsidP="00FB2307">
      <w:pPr>
        <w:pStyle w:val="SAPKeyblockTitle"/>
      </w:pPr>
      <w:r w:rsidRPr="005F7A67">
        <w:lastRenderedPageBreak/>
        <w:t>Purpose</w:t>
      </w:r>
    </w:p>
    <w:p w14:paraId="0993DC0D" w14:textId="4A9900DB" w:rsidR="00A864C5" w:rsidRPr="005F7A67" w:rsidRDefault="00A864C5" w:rsidP="00A864C5">
      <w:r w:rsidRPr="005F7A67">
        <w:t xml:space="preserve">Within an organization, an employee changes his or her company, department or cost center. </w:t>
      </w:r>
      <w:r w:rsidR="00874A86" w:rsidRPr="005F7A67">
        <w:t>The transfer</w:t>
      </w:r>
      <w:r w:rsidR="00D1602C" w:rsidRPr="005F7A67">
        <w:t xml:space="preserve"> also</w:t>
      </w:r>
      <w:r w:rsidR="00874A86" w:rsidRPr="005F7A67">
        <w:t xml:space="preserve"> includes a new </w:t>
      </w:r>
      <w:r w:rsidR="00B433EF" w:rsidRPr="005F7A67">
        <w:t>line manager (</w:t>
      </w:r>
      <w:r w:rsidR="00874A86" w:rsidRPr="005F7A67">
        <w:t>supervisor</w:t>
      </w:r>
      <w:r w:rsidR="00B433EF" w:rsidRPr="005F7A67">
        <w:t>)</w:t>
      </w:r>
      <w:r w:rsidR="00874A86" w:rsidRPr="005F7A67">
        <w:t xml:space="preserve"> for the employee. </w:t>
      </w:r>
      <w:r w:rsidR="001B5548" w:rsidRPr="005F7A67">
        <w:t>Thus</w:t>
      </w:r>
      <w:r w:rsidRPr="005F7A67">
        <w:t xml:space="preserve">, a transfer event </w:t>
      </w:r>
      <w:del w:id="1913" w:author="Author" w:date="2018-01-30T18:11:00Z">
        <w:r w:rsidRPr="005F7A67" w:rsidDel="002E419C">
          <w:delText xml:space="preserve">will </w:delText>
        </w:r>
      </w:del>
      <w:r w:rsidRPr="005F7A67">
        <w:t>need</w:t>
      </w:r>
      <w:ins w:id="1914" w:author="Author" w:date="2018-01-30T18:11:00Z">
        <w:r w:rsidR="002E419C">
          <w:t>s</w:t>
        </w:r>
      </w:ins>
      <w:r w:rsidRPr="005F7A67">
        <w:t xml:space="preserve"> to be </w:t>
      </w:r>
      <w:r w:rsidR="001B2009" w:rsidRPr="005F7A67">
        <w:t xml:space="preserve">executed </w:t>
      </w:r>
      <w:r w:rsidRPr="005F7A67">
        <w:t xml:space="preserve">for this employee. </w:t>
      </w:r>
    </w:p>
    <w:p w14:paraId="086D9C64" w14:textId="7081A672" w:rsidR="00A864C5" w:rsidRPr="005F7A67" w:rsidRDefault="00A864C5" w:rsidP="00A864C5">
      <w:pPr>
        <w:rPr>
          <w:lang w:eastAsia="zh-CN"/>
        </w:rPr>
      </w:pPr>
      <w:r w:rsidRPr="005F7A67">
        <w:t xml:space="preserve">In this </w:t>
      </w:r>
      <w:ins w:id="1915" w:author="Author" w:date="2018-01-30T18:11:00Z">
        <w:r w:rsidR="002E419C">
          <w:t xml:space="preserve">process </w:t>
        </w:r>
      </w:ins>
      <w:r w:rsidRPr="005F7A67">
        <w:t>step</w:t>
      </w:r>
      <w:r w:rsidR="00341847" w:rsidRPr="005F7A67">
        <w:t>,</w:t>
      </w:r>
      <w:r w:rsidRPr="005F7A67">
        <w:t xml:space="preserve"> the HR </w:t>
      </w:r>
      <w:r w:rsidR="00F22331" w:rsidRPr="005F7A67">
        <w:t>A</w:t>
      </w:r>
      <w:r w:rsidR="00F22331" w:rsidRPr="005F7A67">
        <w:rPr>
          <w:color w:val="000000"/>
        </w:rPr>
        <w:t>dministrator</w:t>
      </w:r>
      <w:r w:rsidR="00F22331" w:rsidRPr="005F7A67">
        <w:t xml:space="preserve"> </w:t>
      </w:r>
      <w:r w:rsidRPr="005F7A67">
        <w:t>enters transfer data for an employee.</w:t>
      </w:r>
    </w:p>
    <w:p w14:paraId="70156E9C" w14:textId="77777777" w:rsidR="00A864C5" w:rsidRPr="005F7A67" w:rsidRDefault="00A864C5" w:rsidP="00FB2307">
      <w:pPr>
        <w:pStyle w:val="SAPKeyblockTitle"/>
      </w:pPr>
      <w:r w:rsidRPr="005F7A67">
        <w:t>Procedure</w:t>
      </w:r>
    </w:p>
    <w:p w14:paraId="3F1C8A3F" w14:textId="77777777" w:rsidR="00874A86" w:rsidRPr="005F7A67" w:rsidRDefault="00604E14" w:rsidP="00115BCD">
      <w:pPr>
        <w:ind w:left="720"/>
      </w:pPr>
      <w:r w:rsidRPr="005F7A67">
        <w:rPr>
          <w:noProof/>
        </w:rPr>
        <w:drawing>
          <wp:inline distT="0" distB="0" distL="0" distR="0" wp14:anchorId="2382A9BC" wp14:editId="66B64512">
            <wp:extent cx="228600" cy="2286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74A86" w:rsidRPr="005F7A67">
        <w:t> </w:t>
      </w:r>
      <w:r w:rsidR="00874A86" w:rsidRPr="005F7A67">
        <w:rPr>
          <w:rFonts w:ascii="BentonSans Regular" w:hAnsi="BentonSans Regular"/>
          <w:color w:val="666666"/>
          <w:sz w:val="22"/>
        </w:rPr>
        <w:t>Caution</w:t>
      </w:r>
    </w:p>
    <w:p w14:paraId="44F07964" w14:textId="6E38A396" w:rsidR="00874A86" w:rsidRPr="005F7A67" w:rsidRDefault="00874A86" w:rsidP="00115BCD">
      <w:pPr>
        <w:ind w:left="720"/>
      </w:pPr>
      <w:r w:rsidRPr="005F7A67">
        <w:t>In this document</w:t>
      </w:r>
      <w:r w:rsidR="00FA087C" w:rsidRPr="005F7A67">
        <w:t>,</w:t>
      </w:r>
      <w:r w:rsidRPr="005F7A67">
        <w:t xml:space="preserve"> we focus only on the mandatory fields to be filled (they are marked with a</w:t>
      </w:r>
      <w:r w:rsidR="00BB0A91" w:rsidRPr="005F7A67">
        <w:t>n</w:t>
      </w:r>
      <w:r w:rsidRPr="005F7A67">
        <w:t xml:space="preserve"> asterisk on the screen) and those optional fields which may need to be entered in order to achieve a meaningful employee master data record</w:t>
      </w:r>
      <w:r w:rsidR="00B559ED" w:rsidRPr="005F7A67">
        <w:t>.</w:t>
      </w:r>
    </w:p>
    <w:p w14:paraId="586DC2D9" w14:textId="77777777" w:rsidR="00E62552" w:rsidRPr="005F7A67" w:rsidRDefault="00604E14" w:rsidP="0080053D">
      <w:pPr>
        <w:pStyle w:val="SAPNoteHeading"/>
        <w:ind w:left="720"/>
      </w:pPr>
      <w:r w:rsidRPr="005F7A67">
        <w:rPr>
          <w:noProof/>
        </w:rPr>
        <w:drawing>
          <wp:inline distT="0" distB="0" distL="0" distR="0" wp14:anchorId="7984B115" wp14:editId="728A61E5">
            <wp:extent cx="228600" cy="228600"/>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62552" w:rsidRPr="005F7A67">
        <w:t> Recommendation</w:t>
      </w:r>
    </w:p>
    <w:p w14:paraId="127F6DD4" w14:textId="3C0C48A8" w:rsidR="0080053D" w:rsidRDefault="0080053D" w:rsidP="0080053D">
      <w:pPr>
        <w:ind w:left="720"/>
        <w:rPr>
          <w:ins w:id="1916" w:author="Author" w:date="2018-02-02T14:13:00Z"/>
        </w:rPr>
      </w:pPr>
      <w:ins w:id="1917" w:author="Author" w:date="2018-02-02T14:13:00Z">
        <w:r>
          <w:t>For a complete list of</w:t>
        </w:r>
        <w:r w:rsidRPr="005F7A67">
          <w:t xml:space="preserve"> event reasons </w:t>
        </w:r>
        <w:r>
          <w:t>relevant for the country where your company is located</w:t>
        </w:r>
        <w:r w:rsidRPr="005F7A67">
          <w:t xml:space="preserve">, you can refer to the </w:t>
        </w:r>
        <w:del w:id="1918" w:author="Author" w:date="2018-02-06T13:34:00Z">
          <w:r w:rsidRPr="005F7A67" w:rsidDel="00FA5C21">
            <w:delText xml:space="preserve">configuration guide of building block </w:delText>
          </w:r>
          <w:r w:rsidRPr="005F7A67" w:rsidDel="00FA5C21">
            <w:rPr>
              <w:b/>
            </w:rPr>
            <w:delText>15T</w:delText>
          </w:r>
          <w:r w:rsidRPr="005F7A67" w:rsidDel="00FA5C21">
            <w:delText xml:space="preserve">, where in chapter </w:delText>
          </w:r>
          <w:r w:rsidRPr="005F7A67" w:rsidDel="00FA5C21">
            <w:rPr>
              <w:rStyle w:val="SAPTextReference"/>
            </w:rPr>
            <w:delText>Preparation / Prerequisites</w:delText>
          </w:r>
          <w:r w:rsidRPr="005F7A67" w:rsidDel="00FA5C21">
            <w:delText xml:space="preserve"> the reference to the appropriate </w:delText>
          </w:r>
        </w:del>
        <w:r w:rsidRPr="005F7A67">
          <w:rPr>
            <w:rStyle w:val="SAPScreenElement"/>
            <w:color w:val="auto"/>
          </w:rPr>
          <w:t>HR Transactions</w:t>
        </w:r>
        <w:r w:rsidRPr="005F7A67">
          <w:t xml:space="preserve"> </w:t>
        </w:r>
        <w:r w:rsidRPr="00733850">
          <w:t xml:space="preserve">workbook </w:t>
        </w:r>
      </w:ins>
      <w:ins w:id="1919" w:author="Author" w:date="2018-02-06T13:34:00Z">
        <w:r w:rsidR="00FA5C21" w:rsidRPr="00733850">
          <w:rPr>
            <w:rPrChange w:id="1920" w:author="Author" w:date="2018-02-06T13:34:00Z">
              <w:rPr>
                <w:highlight w:val="yellow"/>
              </w:rPr>
            </w:rPrChange>
          </w:rPr>
          <w:t xml:space="preserve">appropriate for </w:t>
        </w:r>
        <w:r w:rsidR="00FA5C21" w:rsidRPr="00733850">
          <w:rPr>
            <w:rStyle w:val="SAPScreenElement"/>
            <w:color w:val="auto"/>
            <w:rPrChange w:id="1921" w:author="Author" w:date="2018-02-06T13:34:00Z">
              <w:rPr>
                <w:rStyle w:val="SAPScreenElement"/>
                <w:color w:val="auto"/>
                <w:highlight w:val="yellow"/>
              </w:rPr>
            </w:rPrChange>
          </w:rPr>
          <w:t>&lt;YourCountry&gt;</w:t>
        </w:r>
      </w:ins>
      <w:ins w:id="1922" w:author="Author" w:date="2018-02-02T14:13:00Z">
        <w:del w:id="1923" w:author="Author" w:date="2018-02-06T13:34:00Z">
          <w:r w:rsidRPr="00733850" w:rsidDel="00FA5C21">
            <w:delText>is given</w:delText>
          </w:r>
        </w:del>
      </w:ins>
      <w:ins w:id="1924" w:author="Author" w:date="2018-02-02T14:14:00Z">
        <w:r w:rsidRPr="00733850">
          <w:t>.</w:t>
        </w:r>
      </w:ins>
    </w:p>
    <w:p w14:paraId="05D8F0A7" w14:textId="6692381C" w:rsidR="00E62552" w:rsidRPr="005F7A67" w:rsidDel="0080053D" w:rsidRDefault="00E62552" w:rsidP="0080053D">
      <w:pPr>
        <w:ind w:left="720"/>
        <w:rPr>
          <w:del w:id="1925" w:author="Author" w:date="2018-02-02T14:13:00Z"/>
        </w:rPr>
      </w:pPr>
      <w:del w:id="1926" w:author="Author" w:date="2018-02-02T14:13:00Z">
        <w:r w:rsidRPr="005F7A67" w:rsidDel="0080053D">
          <w:delText xml:space="preserve">In case you are interested in additional event reasons than the ones given in this test script, you can refer to the </w:delText>
        </w:r>
        <w:r w:rsidR="00DD67C8" w:rsidRPr="005F7A67" w:rsidDel="0080053D">
          <w:delText xml:space="preserve">configuration guide of building block </w:delText>
        </w:r>
        <w:r w:rsidR="00DD67C8" w:rsidRPr="005F7A67" w:rsidDel="0080053D">
          <w:rPr>
            <w:b/>
          </w:rPr>
          <w:delText>15T</w:delText>
        </w:r>
        <w:r w:rsidR="00DD67C8" w:rsidRPr="005F7A67" w:rsidDel="0080053D">
          <w:delText xml:space="preserve">, where in chapter </w:delText>
        </w:r>
        <w:r w:rsidR="00DD67C8" w:rsidRPr="005F7A67" w:rsidDel="0080053D">
          <w:rPr>
            <w:rStyle w:val="SAPTextReference"/>
          </w:rPr>
          <w:delText>Preparation / Prerequisites</w:delText>
        </w:r>
        <w:r w:rsidR="00DD67C8" w:rsidRPr="005F7A67" w:rsidDel="0080053D">
          <w:delText xml:space="preserve"> the reference to the appropriate </w:delText>
        </w:r>
        <w:r w:rsidR="00DD67C8" w:rsidRPr="005F7A67" w:rsidDel="0080053D">
          <w:rPr>
            <w:rStyle w:val="SAPScreenElement"/>
            <w:color w:val="auto"/>
          </w:rPr>
          <w:delText>HR Transactions</w:delText>
        </w:r>
        <w:r w:rsidR="00DD67C8" w:rsidRPr="005F7A67" w:rsidDel="0080053D">
          <w:delText xml:space="preserve"> workbook is given</w:delText>
        </w:r>
        <w:r w:rsidR="00B73958" w:rsidRPr="005F7A67" w:rsidDel="0080053D">
          <w:delText>.</w:delText>
        </w:r>
      </w:del>
    </w:p>
    <w:p w14:paraId="6E94E6C5" w14:textId="77777777" w:rsidR="00A864C5" w:rsidRPr="005F7A67" w:rsidRDefault="00A864C5" w:rsidP="0080053D">
      <w:pPr>
        <w:ind w:left="720"/>
        <w:rPr>
          <w:rFonts w:cs="Arial"/>
          <w:bCs/>
          <w:lang w:eastAsia="zh-CN"/>
        </w:rPr>
      </w:pP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513"/>
        <w:gridCol w:w="3150"/>
        <w:gridCol w:w="2520"/>
        <w:gridCol w:w="2430"/>
        <w:gridCol w:w="2790"/>
        <w:gridCol w:w="1172"/>
      </w:tblGrid>
      <w:tr w:rsidR="00A864C5" w:rsidRPr="005F7A67" w14:paraId="3730A8F7" w14:textId="77777777" w:rsidTr="00052E72">
        <w:trPr>
          <w:trHeight w:val="864"/>
          <w:tblHeader/>
        </w:trPr>
        <w:tc>
          <w:tcPr>
            <w:tcW w:w="709" w:type="dxa"/>
            <w:shd w:val="solid" w:color="999999" w:fill="FFFFFF"/>
            <w:hideMark/>
          </w:tcPr>
          <w:p w14:paraId="616604EE" w14:textId="77777777" w:rsidR="00A864C5" w:rsidRPr="005F7A67" w:rsidRDefault="00A864C5">
            <w:pPr>
              <w:pStyle w:val="TableHeading"/>
              <w:spacing w:line="276" w:lineRule="auto"/>
              <w:rPr>
                <w:rFonts w:ascii="BentonSans Bold" w:hAnsi="BentonSans Bold"/>
                <w:bCs/>
                <w:color w:val="FFFFFF"/>
                <w:sz w:val="18"/>
                <w:szCs w:val="18"/>
                <w:lang w:val="en-US" w:eastAsia="en-US"/>
              </w:rPr>
            </w:pPr>
            <w:r w:rsidRPr="005F7A67">
              <w:rPr>
                <w:rFonts w:ascii="BentonSans Bold" w:hAnsi="BentonSans Bold"/>
                <w:bCs/>
                <w:color w:val="FFFFFF"/>
                <w:sz w:val="18"/>
                <w:szCs w:val="18"/>
                <w:lang w:val="en-US"/>
              </w:rPr>
              <w:t>Test Step #</w:t>
            </w:r>
          </w:p>
        </w:tc>
        <w:tc>
          <w:tcPr>
            <w:tcW w:w="1513" w:type="dxa"/>
            <w:shd w:val="solid" w:color="999999" w:fill="FFFFFF"/>
            <w:hideMark/>
          </w:tcPr>
          <w:p w14:paraId="21D817EC" w14:textId="77777777" w:rsidR="00A864C5" w:rsidRPr="005F7A67" w:rsidRDefault="00A864C5">
            <w:pPr>
              <w:pStyle w:val="TableHeading"/>
              <w:spacing w:line="276" w:lineRule="auto"/>
              <w:rPr>
                <w:rFonts w:ascii="BentonSans Bold" w:hAnsi="BentonSans Bold"/>
                <w:bCs/>
                <w:color w:val="FFFFFF"/>
                <w:sz w:val="18"/>
                <w:szCs w:val="18"/>
                <w:lang w:val="en-US" w:eastAsia="en-US"/>
              </w:rPr>
            </w:pPr>
            <w:r w:rsidRPr="005F7A67">
              <w:rPr>
                <w:rFonts w:ascii="BentonSans Bold" w:hAnsi="BentonSans Bold"/>
                <w:bCs/>
                <w:color w:val="FFFFFF"/>
                <w:sz w:val="18"/>
                <w:szCs w:val="18"/>
                <w:lang w:val="en-US"/>
              </w:rPr>
              <w:t>Test Step Name</w:t>
            </w:r>
          </w:p>
        </w:tc>
        <w:tc>
          <w:tcPr>
            <w:tcW w:w="3150" w:type="dxa"/>
            <w:shd w:val="solid" w:color="999999" w:fill="FFFFFF"/>
            <w:hideMark/>
          </w:tcPr>
          <w:p w14:paraId="7A1A7D11" w14:textId="77777777" w:rsidR="00A864C5" w:rsidRPr="005F7A67" w:rsidRDefault="00A864C5">
            <w:pPr>
              <w:pStyle w:val="TableHeading"/>
              <w:spacing w:line="276" w:lineRule="auto"/>
              <w:rPr>
                <w:rFonts w:ascii="BentonSans Bold" w:hAnsi="BentonSans Bold"/>
                <w:bCs/>
                <w:color w:val="FFFFFF"/>
                <w:sz w:val="18"/>
                <w:szCs w:val="18"/>
                <w:lang w:val="en-US" w:eastAsia="en-US"/>
              </w:rPr>
            </w:pPr>
            <w:r w:rsidRPr="005F7A67">
              <w:rPr>
                <w:rFonts w:ascii="BentonSans Bold" w:hAnsi="BentonSans Bold"/>
                <w:bCs/>
                <w:color w:val="FFFFFF"/>
                <w:sz w:val="18"/>
                <w:szCs w:val="18"/>
                <w:lang w:val="en-US"/>
              </w:rPr>
              <w:t>Instruction</w:t>
            </w:r>
          </w:p>
        </w:tc>
        <w:tc>
          <w:tcPr>
            <w:tcW w:w="2520" w:type="dxa"/>
            <w:shd w:val="solid" w:color="999999" w:fill="FFFFFF"/>
            <w:hideMark/>
          </w:tcPr>
          <w:p w14:paraId="653CE830" w14:textId="77777777" w:rsidR="00A864C5" w:rsidRPr="005F7A67" w:rsidRDefault="00A864C5">
            <w:pPr>
              <w:pStyle w:val="TableHeading"/>
              <w:spacing w:line="276" w:lineRule="auto"/>
              <w:rPr>
                <w:rFonts w:ascii="BentonSans Bold" w:hAnsi="BentonSans Bold"/>
                <w:bCs/>
                <w:color w:val="FFFFFF"/>
                <w:sz w:val="18"/>
                <w:szCs w:val="18"/>
                <w:lang w:val="en-US" w:eastAsia="en-US"/>
              </w:rPr>
            </w:pPr>
            <w:r w:rsidRPr="005F7A67">
              <w:rPr>
                <w:rFonts w:ascii="BentonSans Bold" w:hAnsi="BentonSans Bold"/>
                <w:bCs/>
                <w:color w:val="FFFFFF"/>
                <w:sz w:val="18"/>
                <w:szCs w:val="18"/>
                <w:lang w:val="en-US"/>
              </w:rPr>
              <w:t>User Entries:</w:t>
            </w:r>
            <w:r w:rsidRPr="005F7A67">
              <w:rPr>
                <w:rFonts w:ascii="BentonSans Bold" w:hAnsi="BentonSans Bold"/>
                <w:bCs/>
                <w:color w:val="FFFFFF"/>
                <w:sz w:val="18"/>
                <w:szCs w:val="18"/>
                <w:lang w:val="en-US"/>
              </w:rPr>
              <w:br/>
              <w:t>Field Name: User Action and Value</w:t>
            </w:r>
          </w:p>
        </w:tc>
        <w:tc>
          <w:tcPr>
            <w:tcW w:w="2430" w:type="dxa"/>
            <w:shd w:val="solid" w:color="999999" w:fill="FFFFFF"/>
            <w:hideMark/>
          </w:tcPr>
          <w:p w14:paraId="6CA472BE" w14:textId="77777777" w:rsidR="00A864C5" w:rsidRPr="005F7A67" w:rsidRDefault="00A864C5">
            <w:pPr>
              <w:pStyle w:val="TableHeading"/>
              <w:spacing w:line="276" w:lineRule="auto"/>
              <w:rPr>
                <w:rFonts w:ascii="BentonSans Bold" w:hAnsi="BentonSans Bold"/>
                <w:bCs/>
                <w:color w:val="FFFFFF"/>
                <w:sz w:val="18"/>
                <w:szCs w:val="18"/>
                <w:lang w:val="en-US" w:eastAsia="en-US"/>
              </w:rPr>
            </w:pPr>
            <w:r w:rsidRPr="005F7A67">
              <w:rPr>
                <w:rFonts w:ascii="BentonSans Bold" w:hAnsi="BentonSans Bold"/>
                <w:bCs/>
                <w:color w:val="FFFFFF"/>
                <w:sz w:val="18"/>
                <w:szCs w:val="18"/>
                <w:lang w:val="en-US"/>
              </w:rPr>
              <w:t>Additional information</w:t>
            </w:r>
          </w:p>
        </w:tc>
        <w:tc>
          <w:tcPr>
            <w:tcW w:w="2790" w:type="dxa"/>
            <w:shd w:val="solid" w:color="999999" w:fill="FFFFFF"/>
            <w:hideMark/>
          </w:tcPr>
          <w:p w14:paraId="7BD2E625" w14:textId="77777777" w:rsidR="00A864C5" w:rsidRPr="005F7A67" w:rsidRDefault="00A864C5">
            <w:pPr>
              <w:pStyle w:val="TableHeading"/>
              <w:spacing w:line="276" w:lineRule="auto"/>
              <w:rPr>
                <w:rFonts w:ascii="BentonSans Bold" w:hAnsi="BentonSans Bold"/>
                <w:bCs/>
                <w:color w:val="FFFFFF"/>
                <w:sz w:val="18"/>
                <w:szCs w:val="18"/>
                <w:lang w:val="en-US" w:eastAsia="en-US"/>
              </w:rPr>
            </w:pPr>
            <w:r w:rsidRPr="005F7A67">
              <w:rPr>
                <w:rFonts w:ascii="BentonSans Bold" w:hAnsi="BentonSans Bold"/>
                <w:bCs/>
                <w:color w:val="FFFFFF"/>
                <w:sz w:val="18"/>
                <w:szCs w:val="18"/>
                <w:lang w:val="en-US"/>
              </w:rPr>
              <w:t>Expected Result</w:t>
            </w:r>
          </w:p>
        </w:tc>
        <w:tc>
          <w:tcPr>
            <w:tcW w:w="1172" w:type="dxa"/>
            <w:shd w:val="solid" w:color="999999" w:fill="FFFFFF"/>
            <w:hideMark/>
          </w:tcPr>
          <w:p w14:paraId="64D414D9" w14:textId="77777777" w:rsidR="00A864C5" w:rsidRPr="005F7A67" w:rsidRDefault="00A864C5">
            <w:pPr>
              <w:pStyle w:val="TableHeading"/>
              <w:spacing w:line="276" w:lineRule="auto"/>
              <w:rPr>
                <w:rFonts w:ascii="BentonSans Bold" w:hAnsi="BentonSans Bold"/>
                <w:bCs/>
                <w:color w:val="FFFFFF"/>
                <w:sz w:val="18"/>
                <w:szCs w:val="18"/>
                <w:lang w:val="en-US" w:eastAsia="en-US"/>
              </w:rPr>
            </w:pPr>
            <w:r w:rsidRPr="005F7A67">
              <w:rPr>
                <w:rFonts w:ascii="BentonSans Bold" w:hAnsi="BentonSans Bold"/>
                <w:bCs/>
                <w:color w:val="FFFFFF"/>
                <w:sz w:val="18"/>
                <w:szCs w:val="18"/>
                <w:lang w:val="en-US"/>
              </w:rPr>
              <w:t>Pass / Fail / Comment</w:t>
            </w:r>
          </w:p>
        </w:tc>
      </w:tr>
      <w:tr w:rsidR="00A864C5" w:rsidRPr="005F7A67" w14:paraId="0D29999E" w14:textId="77777777" w:rsidTr="00052E72">
        <w:trPr>
          <w:trHeight w:val="357"/>
        </w:trPr>
        <w:tc>
          <w:tcPr>
            <w:tcW w:w="709" w:type="dxa"/>
            <w:hideMark/>
          </w:tcPr>
          <w:p w14:paraId="60CEE74B" w14:textId="77777777" w:rsidR="00A864C5" w:rsidRPr="005F7A67" w:rsidRDefault="00A864C5">
            <w:r w:rsidRPr="005F7A67">
              <w:t>1</w:t>
            </w:r>
          </w:p>
        </w:tc>
        <w:tc>
          <w:tcPr>
            <w:tcW w:w="1513" w:type="dxa"/>
            <w:hideMark/>
          </w:tcPr>
          <w:p w14:paraId="7C8C00BC" w14:textId="77777777" w:rsidR="00A864C5" w:rsidRPr="005F7A67" w:rsidRDefault="00A864C5">
            <w:pPr>
              <w:rPr>
                <w:b/>
              </w:rPr>
            </w:pPr>
            <w:r w:rsidRPr="005F7A67">
              <w:rPr>
                <w:rStyle w:val="SAPEmphasis"/>
              </w:rPr>
              <w:t>Log on, search and select employee</w:t>
            </w:r>
          </w:p>
        </w:tc>
        <w:tc>
          <w:tcPr>
            <w:tcW w:w="3150" w:type="dxa"/>
            <w:hideMark/>
          </w:tcPr>
          <w:p w14:paraId="220519FE" w14:textId="5A8C82F8" w:rsidR="00A864C5" w:rsidRPr="005F7A67" w:rsidRDefault="00A864C5">
            <w:r w:rsidRPr="005F7A67">
              <w:t xml:space="preserve">Log on to </w:t>
            </w:r>
            <w:r w:rsidR="004414EC" w:rsidRPr="005F7A67">
              <w:rPr>
                <w:rStyle w:val="SAPScreenElement"/>
                <w:color w:val="auto"/>
              </w:rPr>
              <w:t>Employee Central</w:t>
            </w:r>
            <w:r w:rsidR="004414EC" w:rsidRPr="005F7A67">
              <w:t xml:space="preserve"> </w:t>
            </w:r>
            <w:r w:rsidR="007764B0" w:rsidRPr="005F7A67">
              <w:t>as an HR Administrator</w:t>
            </w:r>
            <w:r w:rsidR="004414EC" w:rsidRPr="005F7A67">
              <w:t>.</w:t>
            </w:r>
            <w:r w:rsidRPr="005F7A67">
              <w:t xml:space="preserve"> </w:t>
            </w:r>
            <w:r w:rsidR="004414EC" w:rsidRPr="005F7A67">
              <w:t>S</w:t>
            </w:r>
            <w:r w:rsidRPr="005F7A67">
              <w:t>earch and select an em</w:t>
            </w:r>
            <w:r w:rsidR="00FB2307" w:rsidRPr="005F7A67">
              <w:t xml:space="preserve">ployee as described in the </w:t>
            </w:r>
            <w:r w:rsidR="00604E14" w:rsidRPr="005F7A67">
              <w:rPr>
                <w:noProof/>
              </w:rPr>
              <w:drawing>
                <wp:inline distT="0" distB="0" distL="0" distR="0" wp14:anchorId="41DA845B" wp14:editId="77145BC4">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477CA" w:rsidRPr="005F7A67">
              <w:rPr>
                <w:rFonts w:ascii="BentonSans Regular" w:hAnsi="BentonSans Regular"/>
                <w:color w:val="666666"/>
                <w:sz w:val="22"/>
              </w:rPr>
              <w:t>Note</w:t>
            </w:r>
            <w:r w:rsidR="00FB2307" w:rsidRPr="005F7A67">
              <w:t> </w:t>
            </w:r>
            <w:r w:rsidRPr="005F7A67">
              <w:t>at the beginning of chapter</w:t>
            </w:r>
            <w:r w:rsidR="00E34E1C" w:rsidRPr="005F7A67">
              <w:t xml:space="preserve"> </w:t>
            </w:r>
            <w:r w:rsidR="00E34E1C" w:rsidRPr="005F7A67">
              <w:rPr>
                <w:rStyle w:val="SAPTextReference"/>
              </w:rPr>
              <w:t>Testing the Process Steps</w:t>
            </w:r>
            <w:r w:rsidR="00E34E1C" w:rsidRPr="005F7A67">
              <w:rPr>
                <w:rFonts w:cs="Arial"/>
                <w:bCs/>
              </w:rPr>
              <w:t>.</w:t>
            </w:r>
          </w:p>
        </w:tc>
        <w:tc>
          <w:tcPr>
            <w:tcW w:w="2520" w:type="dxa"/>
          </w:tcPr>
          <w:p w14:paraId="38C2FC1E" w14:textId="77777777" w:rsidR="00A864C5" w:rsidRPr="005F7A67" w:rsidRDefault="00A864C5">
            <w:pPr>
              <w:rPr>
                <w:i/>
              </w:rPr>
            </w:pPr>
          </w:p>
        </w:tc>
        <w:tc>
          <w:tcPr>
            <w:tcW w:w="2430" w:type="dxa"/>
          </w:tcPr>
          <w:p w14:paraId="2B4ED262" w14:textId="77777777" w:rsidR="00A864C5" w:rsidRPr="005F7A67" w:rsidRDefault="00A864C5">
            <w:pPr>
              <w:rPr>
                <w:rFonts w:cs="Arial"/>
                <w:bCs/>
              </w:rPr>
            </w:pPr>
          </w:p>
        </w:tc>
        <w:tc>
          <w:tcPr>
            <w:tcW w:w="2790" w:type="dxa"/>
          </w:tcPr>
          <w:p w14:paraId="09E9B805" w14:textId="77777777" w:rsidR="00A864C5" w:rsidRPr="005F7A67" w:rsidRDefault="00A864C5"/>
        </w:tc>
        <w:tc>
          <w:tcPr>
            <w:tcW w:w="1172" w:type="dxa"/>
          </w:tcPr>
          <w:p w14:paraId="6645570E" w14:textId="77777777" w:rsidR="00A864C5" w:rsidRPr="005F7A67" w:rsidRDefault="00A864C5">
            <w:pPr>
              <w:rPr>
                <w:rFonts w:cs="Arial"/>
                <w:bCs/>
              </w:rPr>
            </w:pPr>
          </w:p>
        </w:tc>
      </w:tr>
      <w:tr w:rsidR="00A864C5" w:rsidRPr="005F7A67" w14:paraId="27EE06F0" w14:textId="77777777" w:rsidTr="00052E72">
        <w:trPr>
          <w:trHeight w:val="357"/>
        </w:trPr>
        <w:tc>
          <w:tcPr>
            <w:tcW w:w="709" w:type="dxa"/>
            <w:hideMark/>
          </w:tcPr>
          <w:p w14:paraId="0FF6FA99" w14:textId="77777777" w:rsidR="00A864C5" w:rsidRPr="005F7A67" w:rsidRDefault="00A864C5">
            <w:r w:rsidRPr="005F7A67">
              <w:t>2</w:t>
            </w:r>
          </w:p>
        </w:tc>
        <w:tc>
          <w:tcPr>
            <w:tcW w:w="1513" w:type="dxa"/>
            <w:hideMark/>
          </w:tcPr>
          <w:p w14:paraId="10F87BE7" w14:textId="77777777" w:rsidR="00A864C5" w:rsidRPr="005F7A67" w:rsidRDefault="00A864C5">
            <w:pPr>
              <w:rPr>
                <w:rStyle w:val="SAPEmphasis"/>
              </w:rPr>
            </w:pPr>
            <w:r w:rsidRPr="005F7A67">
              <w:rPr>
                <w:rStyle w:val="SAPEmphasis"/>
              </w:rPr>
              <w:t>Select Action to be Performed</w:t>
            </w:r>
          </w:p>
        </w:tc>
        <w:tc>
          <w:tcPr>
            <w:tcW w:w="3150" w:type="dxa"/>
            <w:hideMark/>
          </w:tcPr>
          <w:p w14:paraId="27B608DD" w14:textId="7801196A" w:rsidR="00945DA4" w:rsidRPr="005F7A67" w:rsidRDefault="00945DA4" w:rsidP="00FB2307">
            <w:r w:rsidRPr="005F7A67">
              <w:t xml:space="preserve">Select </w:t>
            </w:r>
            <w:r w:rsidRPr="005F7A67">
              <w:rPr>
                <w:rFonts w:cs="Arial"/>
                <w:bCs/>
              </w:rPr>
              <w:t xml:space="preserve">the </w:t>
            </w:r>
            <w:del w:id="1927" w:author="Author" w:date="2018-03-07T10:53:00Z">
              <w:r w:rsidRPr="005F7A67" w:rsidDel="008F0355">
                <w:rPr>
                  <w:rStyle w:val="SAPScreenElement"/>
                </w:rPr>
                <w:delText xml:space="preserve">Take </w:delText>
              </w:r>
            </w:del>
            <w:r w:rsidRPr="005F7A67">
              <w:rPr>
                <w:rStyle w:val="SAPScreenElement"/>
              </w:rPr>
              <w:t>Action</w:t>
            </w:r>
            <w:ins w:id="1928" w:author="Author" w:date="2018-03-07T10:54: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Change Job and Compensation Info.</w:t>
            </w:r>
          </w:p>
        </w:tc>
        <w:tc>
          <w:tcPr>
            <w:tcW w:w="2520" w:type="dxa"/>
          </w:tcPr>
          <w:p w14:paraId="0D7EC5C1" w14:textId="77777777" w:rsidR="00A864C5" w:rsidRPr="005F7A67" w:rsidRDefault="00A864C5">
            <w:pPr>
              <w:rPr>
                <w:i/>
              </w:rPr>
            </w:pPr>
          </w:p>
        </w:tc>
        <w:tc>
          <w:tcPr>
            <w:tcW w:w="2430" w:type="dxa"/>
          </w:tcPr>
          <w:p w14:paraId="53752AD2" w14:textId="13A6FDC8" w:rsidR="00A864C5" w:rsidRPr="005F7A67" w:rsidRDefault="00740EE7">
            <w:pPr>
              <w:rPr>
                <w:rFonts w:cs="Arial"/>
                <w:bCs/>
              </w:rPr>
            </w:pPr>
            <w:r w:rsidRPr="005F7A67">
              <w:rPr>
                <w:rFonts w:cs="Arial"/>
                <w:bCs/>
              </w:rPr>
              <w:t xml:space="preserve">Alternatively, you can go to the </w:t>
            </w:r>
            <w:r w:rsidRPr="005F7A67">
              <w:rPr>
                <w:rStyle w:val="SAPScreenElement"/>
              </w:rPr>
              <w:t>Employment Information</w:t>
            </w:r>
            <w:r w:rsidRPr="005F7A67">
              <w:rPr>
                <w:rFonts w:cs="Arial"/>
                <w:bCs/>
              </w:rPr>
              <w:t xml:space="preserve"> section, scroll there to the </w:t>
            </w:r>
            <w:r w:rsidR="00135405" w:rsidRPr="005F7A67">
              <w:rPr>
                <w:rStyle w:val="SAPScreenElement"/>
              </w:rPr>
              <w:t xml:space="preserve">Organizational </w:t>
            </w:r>
            <w:r w:rsidRPr="005F7A67">
              <w:rPr>
                <w:rStyle w:val="SAPScreenElement"/>
              </w:rPr>
              <w:t>Information</w:t>
            </w:r>
            <w:r w:rsidRPr="005F7A67">
              <w:rPr>
                <w:rFonts w:cs="Arial"/>
                <w:bCs/>
              </w:rPr>
              <w:t xml:space="preserve"> subsection, and choose the </w:t>
            </w:r>
            <w:r w:rsidRPr="005F7A67">
              <w:rPr>
                <w:rStyle w:val="SAPScreenElement"/>
              </w:rPr>
              <w:t>Pencil (Edit)</w:t>
            </w:r>
            <w:r w:rsidRPr="005F7A67">
              <w:rPr>
                <w:rFonts w:cs="Arial"/>
                <w:bCs/>
              </w:rPr>
              <w:t xml:space="preserve"> icon.</w:t>
            </w:r>
          </w:p>
        </w:tc>
        <w:tc>
          <w:tcPr>
            <w:tcW w:w="2790" w:type="dxa"/>
            <w:hideMark/>
          </w:tcPr>
          <w:p w14:paraId="74023ECD" w14:textId="77777777" w:rsidR="00A864C5" w:rsidRPr="005F7A67" w:rsidRDefault="00A864C5">
            <w:r w:rsidRPr="005F7A67">
              <w:t xml:space="preserve">The </w:t>
            </w:r>
            <w:r w:rsidR="00635C49" w:rsidRPr="005F7A67">
              <w:rPr>
                <w:rStyle w:val="SAPScreenElement"/>
              </w:rPr>
              <w:t xml:space="preserve">Change Job and Compensation Info </w:t>
            </w:r>
            <w:r w:rsidR="00635C49" w:rsidRPr="005F7A67">
              <w:t xml:space="preserve">dialog box </w:t>
            </w:r>
            <w:r w:rsidRPr="005F7A67">
              <w:t>is displayed.</w:t>
            </w:r>
          </w:p>
          <w:p w14:paraId="34C0689A" w14:textId="77777777" w:rsidR="001944E2" w:rsidRPr="005F7A67" w:rsidRDefault="001944E2" w:rsidP="001944E2">
            <w:pPr>
              <w:rPr>
                <w:rFonts w:ascii="Calibri" w:eastAsia="Times New Roman" w:hAnsi="Calibri"/>
                <w:sz w:val="22"/>
                <w:szCs w:val="22"/>
              </w:rPr>
            </w:pPr>
            <w:r w:rsidRPr="005F7A67">
              <w:rPr>
                <w:noProof/>
              </w:rPr>
              <w:drawing>
                <wp:inline distT="0" distB="0" distL="0" distR="0" wp14:anchorId="5C177380" wp14:editId="0AB6E239">
                  <wp:extent cx="225425" cy="225425"/>
                  <wp:effectExtent l="0" t="0" r="3175" b="3175"/>
                  <wp:docPr id="268" name="Picture 268"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w:t>
            </w:r>
            <w:r w:rsidRPr="005F7A67">
              <w:rPr>
                <w:rFonts w:ascii="BentonSans Regular" w:hAnsi="BentonSans Regular"/>
                <w:color w:val="666666"/>
                <w:sz w:val="22"/>
              </w:rPr>
              <w:t>Note</w:t>
            </w:r>
          </w:p>
          <w:p w14:paraId="50F88C7C" w14:textId="0F2CDC3A" w:rsidR="001944E2" w:rsidRPr="005F7A67" w:rsidRDefault="00654C91" w:rsidP="001944E2">
            <w:r w:rsidRPr="005F7A67">
              <w:t xml:space="preserve">In case you have chosen to execute the transfer directly from the </w:t>
            </w:r>
            <w:r w:rsidRPr="005F7A67">
              <w:rPr>
                <w:rStyle w:val="SAPScreenElement"/>
              </w:rPr>
              <w:t xml:space="preserve">Organizational Information </w:t>
            </w:r>
            <w:r w:rsidRPr="005F7A67">
              <w:rPr>
                <w:rFonts w:cs="Arial"/>
                <w:bCs/>
              </w:rPr>
              <w:t xml:space="preserve">subsection, </w:t>
            </w:r>
            <w:r w:rsidRPr="005F7A67">
              <w:t xml:space="preserve">the </w:t>
            </w:r>
            <w:r w:rsidRPr="005F7A67">
              <w:rPr>
                <w:rStyle w:val="SAPScreenElement"/>
              </w:rPr>
              <w:t xml:space="preserve">Organizational Information </w:t>
            </w:r>
            <w:r w:rsidRPr="005F7A67">
              <w:t xml:space="preserve">dialog box is displayed. You can skip test step # 3 and </w:t>
            </w:r>
            <w:r w:rsidRPr="005F7A67">
              <w:lastRenderedPageBreak/>
              <w:t>continue directly with test step # 4.</w:t>
            </w:r>
          </w:p>
        </w:tc>
        <w:tc>
          <w:tcPr>
            <w:tcW w:w="1172" w:type="dxa"/>
          </w:tcPr>
          <w:p w14:paraId="6A3254D9" w14:textId="77777777" w:rsidR="00A864C5" w:rsidRPr="005F7A67" w:rsidRDefault="00A864C5">
            <w:pPr>
              <w:rPr>
                <w:rFonts w:cs="Arial"/>
                <w:bCs/>
              </w:rPr>
            </w:pPr>
          </w:p>
        </w:tc>
      </w:tr>
      <w:tr w:rsidR="001944E2" w:rsidRPr="005F7A67" w14:paraId="4490EBC2" w14:textId="77777777" w:rsidTr="00052E72">
        <w:trPr>
          <w:trHeight w:val="357"/>
        </w:trPr>
        <w:tc>
          <w:tcPr>
            <w:tcW w:w="709" w:type="dxa"/>
          </w:tcPr>
          <w:p w14:paraId="0675C573" w14:textId="48673488" w:rsidR="001944E2" w:rsidRPr="005F7A67" w:rsidRDefault="001944E2" w:rsidP="001944E2">
            <w:r w:rsidRPr="005F7A67">
              <w:t>3</w:t>
            </w:r>
          </w:p>
        </w:tc>
        <w:tc>
          <w:tcPr>
            <w:tcW w:w="1513" w:type="dxa"/>
          </w:tcPr>
          <w:p w14:paraId="6F247024" w14:textId="3A572CBC" w:rsidR="001944E2" w:rsidRPr="005F7A67" w:rsidRDefault="001944E2" w:rsidP="001944E2">
            <w:pPr>
              <w:rPr>
                <w:rStyle w:val="SAPEmphasis"/>
              </w:rPr>
            </w:pPr>
            <w:r w:rsidRPr="005F7A67">
              <w:rPr>
                <w:rStyle w:val="SAPEmphasis"/>
              </w:rPr>
              <w:t xml:space="preserve">Select Type of </w:t>
            </w:r>
            <w:r w:rsidRPr="005F7A67">
              <w:rPr>
                <w:rStyle w:val="SAPScreenElement"/>
                <w:b/>
                <w:color w:val="auto"/>
              </w:rPr>
              <w:t>Change Job and Compensation Info</w:t>
            </w:r>
          </w:p>
        </w:tc>
        <w:tc>
          <w:tcPr>
            <w:tcW w:w="3150" w:type="dxa"/>
          </w:tcPr>
          <w:p w14:paraId="63EF0B17" w14:textId="02794069" w:rsidR="001944E2" w:rsidRPr="005F7A67" w:rsidRDefault="001944E2" w:rsidP="001944E2">
            <w:r w:rsidRPr="005F7A67">
              <w:t xml:space="preserve">In the </w:t>
            </w:r>
            <w:ins w:id="1929" w:author="Author" w:date="2018-03-07T11:18:00Z">
              <w:r w:rsidR="00CD3A99" w:rsidRPr="00CD3A99">
                <w:rPr>
                  <w:rStyle w:val="SAPScreenElement"/>
                </w:rPr>
                <w:t>Choose what you want to change</w:t>
              </w:r>
            </w:ins>
            <w:del w:id="1930" w:author="Author" w:date="2018-03-07T11:18:00Z">
              <w:r w:rsidR="00BB6CB6" w:rsidRPr="005F7A67" w:rsidDel="00CD3A99">
                <w:rPr>
                  <w:rStyle w:val="SAPScreenElement"/>
                </w:rPr>
                <w:delText>You May Also Change</w:delText>
              </w:r>
              <w:r w:rsidR="00BB6CB6" w:rsidRPr="005F7A67" w:rsidDel="00CD3A99">
                <w:delText xml:space="preserve"> </w:delText>
              </w:r>
            </w:del>
            <w:ins w:id="1931" w:author="Author" w:date="2018-03-07T11:18:00Z">
              <w:r w:rsidR="00CD3A99">
                <w:t xml:space="preserve"> </w:t>
              </w:r>
            </w:ins>
            <w:r w:rsidRPr="005F7A67">
              <w:t xml:space="preserve">block, flag the </w:t>
            </w:r>
            <w:r w:rsidRPr="005F7A67">
              <w:rPr>
                <w:rStyle w:val="SAPScreenElement"/>
              </w:rPr>
              <w:t>Job Information</w:t>
            </w:r>
            <w:r w:rsidRPr="005F7A67">
              <w:t xml:space="preserve"> check box.</w:t>
            </w:r>
          </w:p>
        </w:tc>
        <w:tc>
          <w:tcPr>
            <w:tcW w:w="2520" w:type="dxa"/>
          </w:tcPr>
          <w:p w14:paraId="64894E7D" w14:textId="77777777" w:rsidR="001944E2" w:rsidRPr="005F7A67" w:rsidRDefault="001944E2" w:rsidP="001944E2">
            <w:pPr>
              <w:rPr>
                <w:rStyle w:val="SAPScreenElement"/>
              </w:rPr>
            </w:pPr>
          </w:p>
        </w:tc>
        <w:tc>
          <w:tcPr>
            <w:tcW w:w="2430" w:type="dxa"/>
          </w:tcPr>
          <w:p w14:paraId="02950926" w14:textId="77777777" w:rsidR="001944E2" w:rsidRPr="005F7A67" w:rsidRDefault="001944E2" w:rsidP="001944E2"/>
        </w:tc>
        <w:tc>
          <w:tcPr>
            <w:tcW w:w="2790" w:type="dxa"/>
          </w:tcPr>
          <w:p w14:paraId="2A8CB453" w14:textId="0AD10CA9" w:rsidR="001944E2" w:rsidRPr="005F7A67" w:rsidRDefault="001944E2" w:rsidP="001944E2">
            <w:r w:rsidRPr="005F7A67">
              <w:t xml:space="preserve">The </w:t>
            </w:r>
            <w:r w:rsidRPr="005F7A67">
              <w:rPr>
                <w:rStyle w:val="SAPScreenElement"/>
              </w:rPr>
              <w:t>When would you like your changes to take effect?</w:t>
            </w:r>
            <w:r w:rsidRPr="005F7A67">
              <w:rPr>
                <w:rFonts w:cs="Arial"/>
              </w:rPr>
              <w:t xml:space="preserve"> </w:t>
            </w:r>
            <w:r w:rsidRPr="005F7A67">
              <w:t>field is displayed.</w:t>
            </w:r>
          </w:p>
        </w:tc>
        <w:tc>
          <w:tcPr>
            <w:tcW w:w="1172" w:type="dxa"/>
          </w:tcPr>
          <w:p w14:paraId="72EE8C7F" w14:textId="77777777" w:rsidR="001944E2" w:rsidRPr="005F7A67" w:rsidRDefault="001944E2" w:rsidP="001944E2">
            <w:pPr>
              <w:rPr>
                <w:rFonts w:cs="Arial"/>
                <w:bCs/>
              </w:rPr>
            </w:pPr>
          </w:p>
        </w:tc>
      </w:tr>
      <w:tr w:rsidR="001944E2" w:rsidRPr="005F7A67" w14:paraId="59330713" w14:textId="77777777" w:rsidTr="00052E72">
        <w:trPr>
          <w:trHeight w:val="357"/>
        </w:trPr>
        <w:tc>
          <w:tcPr>
            <w:tcW w:w="709" w:type="dxa"/>
            <w:hideMark/>
          </w:tcPr>
          <w:p w14:paraId="3CE378EA" w14:textId="0A252502" w:rsidR="001944E2" w:rsidRPr="005F7A67" w:rsidRDefault="001944E2" w:rsidP="001944E2">
            <w:r w:rsidRPr="005F7A67">
              <w:t>4</w:t>
            </w:r>
          </w:p>
        </w:tc>
        <w:tc>
          <w:tcPr>
            <w:tcW w:w="1513" w:type="dxa"/>
            <w:hideMark/>
          </w:tcPr>
          <w:p w14:paraId="7DA27B47" w14:textId="77777777" w:rsidR="001944E2" w:rsidRPr="005F7A67" w:rsidRDefault="001944E2" w:rsidP="001944E2">
            <w:pPr>
              <w:rPr>
                <w:rStyle w:val="SAPEmphasis"/>
              </w:rPr>
            </w:pPr>
            <w:r w:rsidRPr="005F7A67">
              <w:rPr>
                <w:rStyle w:val="SAPEmphasis"/>
              </w:rPr>
              <w:t xml:space="preserve">Enter Effective Date </w:t>
            </w:r>
          </w:p>
        </w:tc>
        <w:tc>
          <w:tcPr>
            <w:tcW w:w="3150" w:type="dxa"/>
            <w:hideMark/>
          </w:tcPr>
          <w:p w14:paraId="5D603D90" w14:textId="77777777" w:rsidR="001944E2" w:rsidRPr="005F7A67" w:rsidRDefault="001944E2" w:rsidP="001944E2">
            <w:r w:rsidRPr="005F7A67">
              <w:t>Enter effective date of change:</w:t>
            </w:r>
          </w:p>
        </w:tc>
        <w:tc>
          <w:tcPr>
            <w:tcW w:w="2520" w:type="dxa"/>
            <w:hideMark/>
          </w:tcPr>
          <w:p w14:paraId="5026B75F" w14:textId="0EA35AAA" w:rsidR="001944E2" w:rsidRPr="005F7A67" w:rsidRDefault="001944E2" w:rsidP="001944E2">
            <w:r w:rsidRPr="005F7A67">
              <w:rPr>
                <w:rStyle w:val="SAPScreenElement"/>
              </w:rPr>
              <w:t>When would you like your changes to take effect?:</w:t>
            </w:r>
            <w:r w:rsidRPr="005F7A67">
              <w:rPr>
                <w:rFonts w:cs="Arial"/>
              </w:rPr>
              <w:t xml:space="preserve"> </w:t>
            </w:r>
            <w:r w:rsidRPr="005F7A67">
              <w:t>select using calendar icon</w:t>
            </w:r>
          </w:p>
        </w:tc>
        <w:tc>
          <w:tcPr>
            <w:tcW w:w="2430" w:type="dxa"/>
            <w:hideMark/>
          </w:tcPr>
          <w:p w14:paraId="78558D3A" w14:textId="5B5CC8A8" w:rsidR="001944E2" w:rsidRPr="005F7A67" w:rsidRDefault="001944E2" w:rsidP="001944E2">
            <w:pPr>
              <w:rPr>
                <w:rFonts w:cs="Arial"/>
                <w:bCs/>
              </w:rPr>
            </w:pPr>
          </w:p>
        </w:tc>
        <w:tc>
          <w:tcPr>
            <w:tcW w:w="2790" w:type="dxa"/>
          </w:tcPr>
          <w:p w14:paraId="0517E27C" w14:textId="707A7A1A" w:rsidR="001944E2" w:rsidRPr="005F7A67" w:rsidRDefault="001944E2" w:rsidP="001944E2">
            <w:r w:rsidRPr="005F7A67">
              <w:t xml:space="preserve">The </w:t>
            </w:r>
            <w:r w:rsidRPr="005F7A67">
              <w:rPr>
                <w:rStyle w:val="SAPScreenElement"/>
              </w:rPr>
              <w:t xml:space="preserve">Event </w:t>
            </w:r>
            <w:r w:rsidRPr="005F7A67">
              <w:t>field, and several blocks related to organizational and job information are displayed.</w:t>
            </w:r>
          </w:p>
        </w:tc>
        <w:tc>
          <w:tcPr>
            <w:tcW w:w="1172" w:type="dxa"/>
          </w:tcPr>
          <w:p w14:paraId="00585EA1" w14:textId="77777777" w:rsidR="001944E2" w:rsidRPr="005F7A67" w:rsidRDefault="001944E2" w:rsidP="001944E2">
            <w:pPr>
              <w:rPr>
                <w:rFonts w:cs="Arial"/>
                <w:bCs/>
              </w:rPr>
            </w:pPr>
          </w:p>
        </w:tc>
      </w:tr>
      <w:tr w:rsidR="001944E2" w:rsidRPr="005F7A67" w14:paraId="50F2950A" w14:textId="77777777" w:rsidTr="00052E72">
        <w:trPr>
          <w:trHeight w:val="357"/>
        </w:trPr>
        <w:tc>
          <w:tcPr>
            <w:tcW w:w="709" w:type="dxa"/>
            <w:hideMark/>
          </w:tcPr>
          <w:p w14:paraId="15A353C6" w14:textId="118AB7F1" w:rsidR="001944E2" w:rsidRPr="005F7A67" w:rsidRDefault="001944E2" w:rsidP="001944E2">
            <w:r w:rsidRPr="005F7A67">
              <w:t>5</w:t>
            </w:r>
          </w:p>
        </w:tc>
        <w:tc>
          <w:tcPr>
            <w:tcW w:w="1513" w:type="dxa"/>
            <w:hideMark/>
          </w:tcPr>
          <w:p w14:paraId="35D19C10" w14:textId="77777777" w:rsidR="001944E2" w:rsidRPr="005F7A67" w:rsidRDefault="001944E2" w:rsidP="001944E2">
            <w:pPr>
              <w:rPr>
                <w:rStyle w:val="SAPEmphasis"/>
              </w:rPr>
            </w:pPr>
            <w:r w:rsidRPr="005F7A67">
              <w:rPr>
                <w:rStyle w:val="SAPEmphasis"/>
              </w:rPr>
              <w:t>Enter Event</w:t>
            </w:r>
          </w:p>
        </w:tc>
        <w:tc>
          <w:tcPr>
            <w:tcW w:w="3150" w:type="dxa"/>
            <w:hideMark/>
          </w:tcPr>
          <w:p w14:paraId="455CD014" w14:textId="77777777" w:rsidR="001944E2" w:rsidRPr="005F7A67" w:rsidRDefault="001944E2" w:rsidP="001944E2">
            <w:r w:rsidRPr="005F7A67">
              <w:t xml:space="preserve">Select the event for the change. </w:t>
            </w:r>
          </w:p>
        </w:tc>
        <w:tc>
          <w:tcPr>
            <w:tcW w:w="2520" w:type="dxa"/>
            <w:hideMark/>
          </w:tcPr>
          <w:p w14:paraId="14A766EF" w14:textId="77777777" w:rsidR="001944E2" w:rsidRPr="005F7A67" w:rsidRDefault="001944E2" w:rsidP="001944E2">
            <w:r w:rsidRPr="005F7A67">
              <w:rPr>
                <w:rStyle w:val="SAPScreenElement"/>
              </w:rPr>
              <w:t>Event:</w:t>
            </w:r>
            <w:r w:rsidRPr="005F7A67">
              <w:t xml:space="preserve"> select</w:t>
            </w:r>
            <w:r w:rsidRPr="005F7A67">
              <w:rPr>
                <w:rStyle w:val="SAPUserEntry"/>
              </w:rPr>
              <w:t xml:space="preserve"> Transfer</w:t>
            </w:r>
            <w:r w:rsidRPr="005F7A67">
              <w:rPr>
                <w:rStyle w:val="SAPScreenElement"/>
              </w:rPr>
              <w:t xml:space="preserve"> </w:t>
            </w:r>
            <w:r w:rsidRPr="005F7A67">
              <w:t>from drop-down</w:t>
            </w:r>
          </w:p>
        </w:tc>
        <w:tc>
          <w:tcPr>
            <w:tcW w:w="2430" w:type="dxa"/>
          </w:tcPr>
          <w:p w14:paraId="7524A63A" w14:textId="77777777" w:rsidR="001944E2" w:rsidRPr="005F7A67" w:rsidRDefault="001944E2" w:rsidP="001944E2">
            <w:pPr>
              <w:rPr>
                <w:rFonts w:cs="Arial"/>
                <w:bCs/>
              </w:rPr>
            </w:pPr>
          </w:p>
        </w:tc>
        <w:tc>
          <w:tcPr>
            <w:tcW w:w="2790" w:type="dxa"/>
            <w:hideMark/>
          </w:tcPr>
          <w:p w14:paraId="1A0A033F" w14:textId="11BF430A" w:rsidR="001944E2" w:rsidRPr="005F7A67" w:rsidRDefault="001944E2" w:rsidP="001944E2">
            <w:r w:rsidRPr="005F7A67">
              <w:rPr>
                <w:rFonts w:cs="Arial"/>
                <w:bCs/>
              </w:rPr>
              <w:t xml:space="preserve">Once you enter the </w:t>
            </w:r>
            <w:r w:rsidRPr="005F7A67">
              <w:rPr>
                <w:rStyle w:val="SAPScreenElement"/>
              </w:rPr>
              <w:t>Event</w:t>
            </w:r>
            <w:r w:rsidRPr="005F7A67">
              <w:rPr>
                <w:rFonts w:cs="Arial"/>
                <w:bCs/>
              </w:rPr>
              <w:t xml:space="preserve">, the </w:t>
            </w:r>
            <w:r w:rsidRPr="005F7A67">
              <w:rPr>
                <w:rStyle w:val="SAPScreenElement"/>
              </w:rPr>
              <w:t>Event Reason</w:t>
            </w:r>
            <w:r w:rsidRPr="005F7A67">
              <w:rPr>
                <w:rFonts w:cs="Arial"/>
                <w:bCs/>
              </w:rPr>
              <w:t xml:space="preserve"> can be selected.</w:t>
            </w:r>
          </w:p>
        </w:tc>
        <w:tc>
          <w:tcPr>
            <w:tcW w:w="1172" w:type="dxa"/>
          </w:tcPr>
          <w:p w14:paraId="0D2B4B40" w14:textId="77777777" w:rsidR="001944E2" w:rsidRPr="005F7A67" w:rsidRDefault="001944E2" w:rsidP="001944E2">
            <w:pPr>
              <w:rPr>
                <w:rFonts w:cs="Arial"/>
                <w:bCs/>
              </w:rPr>
            </w:pPr>
          </w:p>
        </w:tc>
      </w:tr>
      <w:tr w:rsidR="001944E2" w:rsidRPr="005F7A67" w14:paraId="413DDDE0" w14:textId="77777777" w:rsidTr="00052E72">
        <w:trPr>
          <w:trHeight w:val="357"/>
        </w:trPr>
        <w:tc>
          <w:tcPr>
            <w:tcW w:w="709" w:type="dxa"/>
            <w:hideMark/>
          </w:tcPr>
          <w:p w14:paraId="054C82B8" w14:textId="717B89BB" w:rsidR="001944E2" w:rsidRPr="005F7A67" w:rsidRDefault="001944E2" w:rsidP="001944E2">
            <w:r w:rsidRPr="005F7A67">
              <w:t>6</w:t>
            </w:r>
          </w:p>
        </w:tc>
        <w:tc>
          <w:tcPr>
            <w:tcW w:w="1513" w:type="dxa"/>
            <w:hideMark/>
          </w:tcPr>
          <w:p w14:paraId="633F7767" w14:textId="77777777" w:rsidR="001944E2" w:rsidRPr="005F7A67" w:rsidRDefault="001944E2" w:rsidP="001944E2">
            <w:pPr>
              <w:rPr>
                <w:rStyle w:val="SAPEmphasis"/>
              </w:rPr>
            </w:pPr>
            <w:r w:rsidRPr="005F7A67">
              <w:rPr>
                <w:rStyle w:val="SAPEmphasis"/>
              </w:rPr>
              <w:t>Enter Event Reason</w:t>
            </w:r>
          </w:p>
        </w:tc>
        <w:tc>
          <w:tcPr>
            <w:tcW w:w="3150" w:type="dxa"/>
            <w:hideMark/>
          </w:tcPr>
          <w:p w14:paraId="2F46964A" w14:textId="77777777" w:rsidR="001944E2" w:rsidRDefault="001944E2" w:rsidP="001944E2">
            <w:pPr>
              <w:rPr>
                <w:ins w:id="1932" w:author="Author" w:date="2018-01-30T17:55:00Z"/>
              </w:rPr>
            </w:pPr>
            <w:r w:rsidRPr="005F7A67">
              <w:t>Select the event reason for the change.</w:t>
            </w:r>
          </w:p>
          <w:p w14:paraId="40DB3F9F" w14:textId="77777777" w:rsidR="00A13BA0" w:rsidRPr="00CC1F7A" w:rsidRDefault="00A13BA0" w:rsidP="00A13BA0">
            <w:pPr>
              <w:pStyle w:val="SAPNoteHeading"/>
              <w:ind w:left="0"/>
              <w:rPr>
                <w:ins w:id="1933" w:author="Author" w:date="2018-01-30T17:55:00Z"/>
                <w:rPrChange w:id="1934" w:author="Author" w:date="2018-02-27T10:20:00Z">
                  <w:rPr>
                    <w:ins w:id="1935" w:author="Author" w:date="2018-01-30T17:55:00Z"/>
                    <w:highlight w:val="cyan"/>
                  </w:rPr>
                </w:rPrChange>
              </w:rPr>
            </w:pPr>
            <w:ins w:id="1936" w:author="Author" w:date="2018-01-30T17:55:00Z">
              <w:r w:rsidRPr="00CC1F7A">
                <w:rPr>
                  <w:noProof/>
                  <w:rPrChange w:id="1937" w:author="Author" w:date="2018-02-27T10:20:00Z">
                    <w:rPr>
                      <w:noProof/>
                      <w:highlight w:val="cyan"/>
                    </w:rPr>
                  </w:rPrChange>
                </w:rPr>
                <w:drawing>
                  <wp:inline distT="0" distB="0" distL="0" distR="0" wp14:anchorId="3544C4AD" wp14:editId="2A39F777">
                    <wp:extent cx="225425" cy="225425"/>
                    <wp:effectExtent l="0" t="0" r="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C1F7A">
                <w:rPr>
                  <w:rPrChange w:id="1938" w:author="Author" w:date="2018-02-27T10:20:00Z">
                    <w:rPr>
                      <w:highlight w:val="cyan"/>
                    </w:rPr>
                  </w:rPrChange>
                </w:rPr>
                <w:t> Note</w:t>
              </w:r>
            </w:ins>
          </w:p>
          <w:p w14:paraId="14D48ADB" w14:textId="36249A6B" w:rsidR="00A13BA0" w:rsidRPr="005F7A67" w:rsidRDefault="00A13BA0" w:rsidP="00A13BA0">
            <w:ins w:id="1939" w:author="Author" w:date="2018-01-30T17:55:00Z">
              <w:r w:rsidRPr="00CC1F7A">
                <w:rPr>
                  <w:rPrChange w:id="1940" w:author="Author" w:date="2018-02-27T10:20:00Z">
                    <w:rPr>
                      <w:highlight w:val="cyan"/>
                    </w:rPr>
                  </w:rPrChange>
                </w:rPr>
                <w:t>This information is country-specific.</w:t>
              </w:r>
            </w:ins>
          </w:p>
        </w:tc>
        <w:tc>
          <w:tcPr>
            <w:tcW w:w="2520" w:type="dxa"/>
            <w:hideMark/>
          </w:tcPr>
          <w:p w14:paraId="6C81F549" w14:textId="1F5862C7" w:rsidR="00A13BA0" w:rsidRPr="00DC0269" w:rsidRDefault="001944E2" w:rsidP="001944E2">
            <w:pPr>
              <w:rPr>
                <w:ins w:id="1941" w:author="Author" w:date="2018-01-30T18:00:00Z"/>
              </w:rPr>
            </w:pPr>
            <w:r w:rsidRPr="005F7A67">
              <w:rPr>
                <w:rStyle w:val="SAPScreenElement"/>
              </w:rPr>
              <w:t>Event Reason:</w:t>
            </w:r>
            <w:r w:rsidRPr="005F7A67">
              <w:t xml:space="preserve"> select </w:t>
            </w:r>
            <w:del w:id="1942" w:author="Author" w:date="2018-01-30T18:07:00Z">
              <w:r w:rsidRPr="005F7A67" w:rsidDel="001C21C3">
                <w:delText>for example</w:delText>
              </w:r>
              <w:r w:rsidRPr="005F7A67" w:rsidDel="001C21C3">
                <w:rPr>
                  <w:rStyle w:val="SAPUserEntry"/>
                </w:rPr>
                <w:delText xml:space="preserve"> Transfer</w:delText>
              </w:r>
              <w:r w:rsidRPr="005F7A67" w:rsidDel="001C21C3">
                <w:rPr>
                  <w:b/>
                </w:rPr>
                <w:delText xml:space="preserve"> </w:delText>
              </w:r>
              <w:r w:rsidRPr="005F7A67" w:rsidDel="001C21C3">
                <w:rPr>
                  <w:rStyle w:val="SAPUserEntry"/>
                </w:rPr>
                <w:delText>-Department Change</w:delText>
              </w:r>
              <w:r w:rsidRPr="005F7A67" w:rsidDel="001C21C3">
                <w:delText xml:space="preserve"> </w:delText>
              </w:r>
              <w:r w:rsidRPr="005F7A67" w:rsidDel="001C21C3">
                <w:rPr>
                  <w:rStyle w:val="SAPUserEntry"/>
                </w:rPr>
                <w:delText>(TRANDEPT)</w:delText>
              </w:r>
              <w:r w:rsidRPr="005F7A67" w:rsidDel="001C21C3">
                <w:delText xml:space="preserve"> </w:delText>
              </w:r>
            </w:del>
            <w:r w:rsidRPr="005F7A67">
              <w:t>from drop-down</w:t>
            </w:r>
            <w:ins w:id="1943" w:author="Author" w:date="2018-01-30T18:07:00Z">
              <w:r w:rsidR="001C21C3">
                <w:t xml:space="preserve">. </w:t>
              </w:r>
            </w:ins>
            <w:ins w:id="1944" w:author="Author" w:date="2018-01-30T17:54:00Z">
              <w:r w:rsidR="00A13BA0">
                <w:t>Depend</w:t>
              </w:r>
            </w:ins>
            <w:ins w:id="1945" w:author="Author" w:date="2018-01-30T18:00:00Z">
              <w:r w:rsidR="001C21C3">
                <w:t>ent</w:t>
              </w:r>
            </w:ins>
            <w:ins w:id="1946" w:author="Author" w:date="2018-01-30T17:54:00Z">
              <w:r w:rsidR="00A13BA0">
                <w:t xml:space="preserve"> on the country where </w:t>
              </w:r>
            </w:ins>
            <w:r w:rsidR="003940E3">
              <w:t>your</w:t>
            </w:r>
            <w:ins w:id="1947" w:author="Author" w:date="2018-01-30T17:54:00Z">
              <w:r w:rsidR="00A13BA0">
                <w:t xml:space="preserve"> </w:t>
              </w:r>
              <w:r w:rsidR="00A13BA0" w:rsidRPr="00DC0269">
                <w:t>company is located,</w:t>
              </w:r>
            </w:ins>
            <w:ins w:id="1948" w:author="Author" w:date="2018-01-30T17:55:00Z">
              <w:r w:rsidR="00A13BA0" w:rsidRPr="00DC0269">
                <w:t xml:space="preserve"> choose for example:</w:t>
              </w:r>
            </w:ins>
          </w:p>
          <w:p w14:paraId="079CEDFF" w14:textId="0442C12D" w:rsidR="001C21C3" w:rsidRPr="00DC0269" w:rsidRDefault="001C21C3">
            <w:pPr>
              <w:pStyle w:val="ListParagraph"/>
              <w:numPr>
                <w:ilvl w:val="0"/>
                <w:numId w:val="11"/>
              </w:numPr>
              <w:ind w:left="169" w:hanging="169"/>
              <w:rPr>
                <w:ins w:id="1949" w:author="Author" w:date="2018-01-30T17:59:00Z"/>
              </w:rPr>
              <w:pPrChange w:id="1950" w:author="Author" w:date="2018-01-30T18:08:00Z">
                <w:pPr/>
              </w:pPrChange>
            </w:pPr>
            <w:ins w:id="1951" w:author="Author" w:date="2018-01-30T18:00:00Z">
              <w:r w:rsidRPr="00DC0269">
                <w:t xml:space="preserve">for countries </w:t>
              </w:r>
              <w:r w:rsidRPr="00DC0269">
                <w:rPr>
                  <w:rStyle w:val="SAPEmphasis"/>
                  <w:rPrChange w:id="1952" w:author="Author" w:date="2018-01-30T18:08:00Z">
                    <w:rPr>
                      <w:highlight w:val="cyan"/>
                    </w:rPr>
                  </w:rPrChange>
                </w:rPr>
                <w:t xml:space="preserve">AE, </w:t>
              </w:r>
            </w:ins>
            <w:ins w:id="1953" w:author="Author" w:date="2018-01-30T18:03:00Z">
              <w:r w:rsidRPr="00DC0269">
                <w:rPr>
                  <w:rStyle w:val="SAPEmphasis"/>
                  <w:rPrChange w:id="1954" w:author="Author" w:date="2018-01-30T18:08:00Z">
                    <w:rPr>
                      <w:highlight w:val="cyan"/>
                    </w:rPr>
                  </w:rPrChange>
                </w:rPr>
                <w:t>CN</w:t>
              </w:r>
            </w:ins>
            <w:ins w:id="1955" w:author="Author" w:date="2018-01-30T18:00:00Z">
              <w:r w:rsidRPr="00DC0269">
                <w:rPr>
                  <w:rStyle w:val="SAPEmphasis"/>
                  <w:rPrChange w:id="1956" w:author="Author" w:date="2018-01-30T18:08:00Z">
                    <w:rPr>
                      <w:highlight w:val="cyan"/>
                    </w:rPr>
                  </w:rPrChange>
                </w:rPr>
                <w:t>, FR, GB, SA</w:t>
              </w:r>
            </w:ins>
            <w:ins w:id="1957" w:author="Author" w:date="2018-01-30T18:01:00Z">
              <w:r w:rsidRPr="00DC0269">
                <w:rPr>
                  <w:rStyle w:val="SAPEmphasis"/>
                  <w:rPrChange w:id="1958" w:author="Author" w:date="2018-01-30T18:08:00Z">
                    <w:rPr>
                      <w:highlight w:val="cyan"/>
                    </w:rPr>
                  </w:rPrChange>
                </w:rPr>
                <w:t>, US</w:t>
              </w:r>
            </w:ins>
            <w:ins w:id="1959" w:author="Author" w:date="2018-01-30T18:00:00Z">
              <w:r w:rsidRPr="00DC0269">
                <w:rPr>
                  <w:rPrChange w:id="1960" w:author="Author" w:date="2018-01-30T18:08:00Z">
                    <w:rPr>
                      <w:b/>
                    </w:rPr>
                  </w:rPrChange>
                </w:rPr>
                <w:t xml:space="preserve">: </w:t>
              </w:r>
              <w:r w:rsidRPr="00DC0269">
                <w:rPr>
                  <w:rStyle w:val="SAPUserEntry"/>
                </w:rPr>
                <w:t>Transfer</w:t>
              </w:r>
              <w:r w:rsidRPr="00DC0269">
                <w:rPr>
                  <w:b/>
                  <w:rPrChange w:id="1961" w:author="Author" w:date="2018-01-30T18:08:00Z">
                    <w:rPr/>
                  </w:rPrChange>
                </w:rPr>
                <w:t xml:space="preserve"> </w:t>
              </w:r>
              <w:r w:rsidRPr="00DC0269">
                <w:rPr>
                  <w:rStyle w:val="SAPUserEntry"/>
                </w:rPr>
                <w:t>-</w:t>
              </w:r>
            </w:ins>
            <w:ins w:id="1962" w:author="Author" w:date="2018-01-30T18:08:00Z">
              <w:r w:rsidRPr="00DC0269">
                <w:rPr>
                  <w:rPrChange w:id="1963" w:author="Author" w:date="2018-01-30T18:08:00Z">
                    <w:rPr>
                      <w:rStyle w:val="SAPUserEntry"/>
                    </w:rPr>
                  </w:rPrChange>
                </w:rPr>
                <w:t xml:space="preserve"> </w:t>
              </w:r>
            </w:ins>
            <w:ins w:id="1964" w:author="Author" w:date="2018-01-30T18:00:00Z">
              <w:r w:rsidRPr="00DC0269">
                <w:rPr>
                  <w:rStyle w:val="SAPUserEntry"/>
                </w:rPr>
                <w:t>Department Change</w:t>
              </w:r>
              <w:r w:rsidRPr="00DC0269">
                <w:t xml:space="preserve"> </w:t>
              </w:r>
              <w:r w:rsidRPr="00DC0269">
                <w:rPr>
                  <w:rStyle w:val="SAPUserEntry"/>
                </w:rPr>
                <w:t>(TRANDEPT)</w:t>
              </w:r>
            </w:ins>
          </w:p>
          <w:p w14:paraId="0DD20EE9" w14:textId="17DEFF84" w:rsidR="001C21C3" w:rsidRPr="00DC0269" w:rsidRDefault="001C21C3">
            <w:pPr>
              <w:pStyle w:val="ListParagraph"/>
              <w:numPr>
                <w:ilvl w:val="0"/>
                <w:numId w:val="11"/>
              </w:numPr>
              <w:ind w:left="169" w:hanging="169"/>
              <w:rPr>
                <w:ins w:id="1965" w:author="Author" w:date="2018-01-30T18:04:00Z"/>
                <w:rStyle w:val="SAPUserEntry"/>
                <w:rFonts w:ascii="BentonSans Book" w:hAnsi="BentonSans Book"/>
                <w:b w:val="0"/>
                <w:i/>
                <w:color w:val="auto"/>
                <w:rPrChange w:id="1966" w:author="Author" w:date="2018-01-30T18:04:00Z">
                  <w:rPr>
                    <w:ins w:id="1967" w:author="Author" w:date="2018-01-30T18:04:00Z"/>
                    <w:rStyle w:val="SAPUserEntry"/>
                  </w:rPr>
                </w:rPrChange>
              </w:rPr>
              <w:pPrChange w:id="1968" w:author="Author" w:date="2018-01-30T18:04:00Z">
                <w:pPr/>
              </w:pPrChange>
            </w:pPr>
            <w:ins w:id="1969" w:author="Author" w:date="2018-01-30T18:03:00Z">
              <w:r w:rsidRPr="00DC0269">
                <w:t xml:space="preserve">for country </w:t>
              </w:r>
              <w:r w:rsidRPr="00DC0269">
                <w:rPr>
                  <w:rStyle w:val="SAPEmphasis"/>
                  <w:rPrChange w:id="1970" w:author="Author" w:date="2018-01-30T18:03:00Z">
                    <w:rPr>
                      <w:highlight w:val="cyan"/>
                    </w:rPr>
                  </w:rPrChange>
                </w:rPr>
                <w:t>A</w:t>
              </w:r>
              <w:r w:rsidRPr="00DC0269">
                <w:rPr>
                  <w:rStyle w:val="SAPEmphasis"/>
                </w:rPr>
                <w:t>U</w:t>
              </w:r>
              <w:r w:rsidRPr="00DC0269">
                <w:t>:</w:t>
              </w:r>
            </w:ins>
            <w:ins w:id="1971" w:author="Author" w:date="2018-01-30T18:04:00Z">
              <w:r w:rsidRPr="00DC0269">
                <w:t xml:space="preserve"> </w:t>
              </w:r>
            </w:ins>
            <w:ins w:id="1972" w:author="Author" w:date="2018-01-30T18:03:00Z">
              <w:r w:rsidRPr="00DC0269">
                <w:rPr>
                  <w:rStyle w:val="SAPUserEntry"/>
                  <w:rPrChange w:id="1973" w:author="Author" w:date="2018-01-30T18:04:00Z">
                    <w:rPr>
                      <w:i/>
                    </w:rPr>
                  </w:rPrChange>
                </w:rPr>
                <w:t>Manager Request</w:t>
              </w:r>
              <w:r w:rsidRPr="00DC0269">
                <w:rPr>
                  <w:rPrChange w:id="1974" w:author="Author" w:date="2018-01-30T18:07:00Z">
                    <w:rPr>
                      <w:i/>
                    </w:rPr>
                  </w:rPrChange>
                </w:rPr>
                <w:t xml:space="preserve"> </w:t>
              </w:r>
              <w:r w:rsidRPr="00DC0269">
                <w:rPr>
                  <w:rStyle w:val="SAPUserEntry"/>
                  <w:rPrChange w:id="1975" w:author="Author" w:date="2018-01-30T18:04:00Z">
                    <w:rPr>
                      <w:i/>
                    </w:rPr>
                  </w:rPrChange>
                </w:rPr>
                <w:t>(TRANMGRQ)</w:t>
              </w:r>
            </w:ins>
          </w:p>
          <w:p w14:paraId="38DF9E45" w14:textId="6A0E6817" w:rsidR="001C21C3" w:rsidRPr="002E419C" w:rsidRDefault="001C21C3">
            <w:pPr>
              <w:pStyle w:val="ListParagraph"/>
              <w:numPr>
                <w:ilvl w:val="0"/>
                <w:numId w:val="11"/>
              </w:numPr>
              <w:ind w:left="169" w:hanging="169"/>
              <w:rPr>
                <w:i/>
              </w:rPr>
              <w:pPrChange w:id="1976" w:author="Author" w:date="2018-01-30T18:04:00Z">
                <w:pPr/>
              </w:pPrChange>
            </w:pPr>
            <w:ins w:id="1977" w:author="Author" w:date="2018-01-30T18:04:00Z">
              <w:r w:rsidRPr="00DC0269">
                <w:t xml:space="preserve">for country </w:t>
              </w:r>
              <w:r w:rsidRPr="00DC0269">
                <w:rPr>
                  <w:rStyle w:val="SAPEmphasis"/>
                </w:rPr>
                <w:t>DE</w:t>
              </w:r>
              <w:r w:rsidRPr="00DC0269">
                <w:t xml:space="preserve">: </w:t>
              </w:r>
              <w:r w:rsidRPr="00DC0269">
                <w:rPr>
                  <w:rStyle w:val="SAPUserEntry"/>
                  <w:rPrChange w:id="1978" w:author="Author" w:date="2018-01-30T18:04:00Z">
                    <w:rPr>
                      <w:i/>
                    </w:rPr>
                  </w:rPrChange>
                </w:rPr>
                <w:t>Transfer</w:t>
              </w:r>
              <w:r w:rsidRPr="00DC0269">
                <w:rPr>
                  <w:rPrChange w:id="1979" w:author="Author" w:date="2018-01-30T18:07:00Z">
                    <w:rPr>
                      <w:i/>
                    </w:rPr>
                  </w:rPrChange>
                </w:rPr>
                <w:t xml:space="preserve"> </w:t>
              </w:r>
              <w:r w:rsidRPr="00DC0269">
                <w:rPr>
                  <w:rStyle w:val="SAPUserEntry"/>
                  <w:rPrChange w:id="1980" w:author="Author" w:date="2018-01-30T18:04:00Z">
                    <w:rPr>
                      <w:i/>
                    </w:rPr>
                  </w:rPrChange>
                </w:rPr>
                <w:t>–</w:t>
              </w:r>
            </w:ins>
            <w:ins w:id="1981" w:author="Author" w:date="2018-01-30T18:07:00Z">
              <w:r w:rsidRPr="00DC0269">
                <w:rPr>
                  <w:rPrChange w:id="1982" w:author="Author" w:date="2018-01-30T18:07:00Z">
                    <w:rPr>
                      <w:rStyle w:val="SAPUserEntry"/>
                    </w:rPr>
                  </w:rPrChange>
                </w:rPr>
                <w:t xml:space="preserve"> </w:t>
              </w:r>
            </w:ins>
            <w:ins w:id="1983" w:author="Author" w:date="2018-01-30T18:04:00Z">
              <w:r w:rsidRPr="00DC0269">
                <w:rPr>
                  <w:rStyle w:val="SAPUserEntry"/>
                  <w:rPrChange w:id="1984" w:author="Author" w:date="2018-01-30T18:04:00Z">
                    <w:rPr>
                      <w:i/>
                    </w:rPr>
                  </w:rPrChange>
                </w:rPr>
                <w:t>Employee Request</w:t>
              </w:r>
              <w:r w:rsidRPr="00DC0269">
                <w:rPr>
                  <w:rPrChange w:id="1985" w:author="Author" w:date="2018-01-30T18:07:00Z">
                    <w:rPr>
                      <w:i/>
                    </w:rPr>
                  </w:rPrChange>
                </w:rPr>
                <w:t xml:space="preserve"> </w:t>
              </w:r>
              <w:r w:rsidRPr="00DC0269">
                <w:rPr>
                  <w:rStyle w:val="SAPUserEntry"/>
                  <w:rPrChange w:id="1986" w:author="Author" w:date="2018-01-30T18:04:00Z">
                    <w:rPr>
                      <w:i/>
                    </w:rPr>
                  </w:rPrChange>
                </w:rPr>
                <w:t>(TRANEERQ)</w:t>
              </w:r>
            </w:ins>
          </w:p>
        </w:tc>
        <w:tc>
          <w:tcPr>
            <w:tcW w:w="2430" w:type="dxa"/>
            <w:hideMark/>
          </w:tcPr>
          <w:p w14:paraId="75C78512" w14:textId="77777777" w:rsidR="001944E2" w:rsidRPr="005F7A67" w:rsidRDefault="001944E2" w:rsidP="001944E2">
            <w:pPr>
              <w:rPr>
                <w:rFonts w:cs="Arial"/>
                <w:bCs/>
              </w:rPr>
            </w:pPr>
            <w:r w:rsidRPr="005F7A67">
              <w:t xml:space="preserve">The </w:t>
            </w:r>
            <w:r w:rsidRPr="005F7A67">
              <w:rPr>
                <w:rStyle w:val="SAPScreenElement"/>
              </w:rPr>
              <w:t>Transfer</w:t>
            </w:r>
            <w:r w:rsidRPr="005F7A67">
              <w:t xml:space="preserve"> event reasons will be dependent on what is configured in your system.</w:t>
            </w:r>
          </w:p>
        </w:tc>
        <w:tc>
          <w:tcPr>
            <w:tcW w:w="2790" w:type="dxa"/>
          </w:tcPr>
          <w:p w14:paraId="0248F2BD" w14:textId="77777777" w:rsidR="001944E2" w:rsidRPr="005F7A67" w:rsidRDefault="001944E2" w:rsidP="001944E2"/>
        </w:tc>
        <w:tc>
          <w:tcPr>
            <w:tcW w:w="1172" w:type="dxa"/>
          </w:tcPr>
          <w:p w14:paraId="4394DF0D" w14:textId="77777777" w:rsidR="001944E2" w:rsidRPr="005F7A67" w:rsidRDefault="001944E2" w:rsidP="001944E2">
            <w:pPr>
              <w:rPr>
                <w:rFonts w:cs="Arial"/>
                <w:bCs/>
              </w:rPr>
            </w:pPr>
          </w:p>
        </w:tc>
      </w:tr>
      <w:tr w:rsidR="00886EEC" w:rsidRPr="005F7A67" w14:paraId="36368414" w14:textId="77777777" w:rsidTr="00052E72">
        <w:trPr>
          <w:trHeight w:val="357"/>
        </w:trPr>
        <w:tc>
          <w:tcPr>
            <w:tcW w:w="709" w:type="dxa"/>
            <w:hideMark/>
          </w:tcPr>
          <w:p w14:paraId="7D75B748" w14:textId="2B5FC67E" w:rsidR="00886EEC" w:rsidRPr="005F7A67" w:rsidRDefault="00886EEC" w:rsidP="00886EEC">
            <w:r w:rsidRPr="005F7A67">
              <w:t>7</w:t>
            </w:r>
          </w:p>
        </w:tc>
        <w:tc>
          <w:tcPr>
            <w:tcW w:w="1513" w:type="dxa"/>
            <w:hideMark/>
          </w:tcPr>
          <w:p w14:paraId="28054E5A" w14:textId="77777777" w:rsidR="00886EEC" w:rsidRPr="005F7A67" w:rsidRDefault="00886EEC" w:rsidP="00886EEC">
            <w:pPr>
              <w:rPr>
                <w:rStyle w:val="SAPEmphasis"/>
              </w:rPr>
            </w:pPr>
            <w:r w:rsidRPr="005F7A67">
              <w:rPr>
                <w:rStyle w:val="SAPEmphasis"/>
              </w:rPr>
              <w:t>Enter Organizational Information</w:t>
            </w:r>
          </w:p>
        </w:tc>
        <w:tc>
          <w:tcPr>
            <w:tcW w:w="3150" w:type="dxa"/>
            <w:hideMark/>
          </w:tcPr>
          <w:p w14:paraId="00EC324F" w14:textId="77777777" w:rsidR="00BC273B" w:rsidRDefault="00886EEC" w:rsidP="00886EEC">
            <w:pPr>
              <w:rPr>
                <w:ins w:id="1987" w:author="Author" w:date="2018-02-23T16:31:00Z"/>
                <w:i/>
              </w:rPr>
            </w:pPr>
            <w:commentRangeStart w:id="1988"/>
            <w:commentRangeStart w:id="1989"/>
            <w:r w:rsidRPr="005F7A67">
              <w:t xml:space="preserve">Make changes in the </w:t>
            </w:r>
            <w:r w:rsidRPr="005F7A67">
              <w:rPr>
                <w:rStyle w:val="SAPScreenElement"/>
              </w:rPr>
              <w:t>Organizational Information</w:t>
            </w:r>
            <w:r w:rsidRPr="005F7A67">
              <w:t xml:space="preserve"> block as appropriate</w:t>
            </w:r>
            <w:r w:rsidRPr="005F7A67">
              <w:rPr>
                <w:i/>
              </w:rPr>
              <w:t>.</w:t>
            </w:r>
          </w:p>
          <w:p w14:paraId="6E9B9CA6" w14:textId="0D22D58F" w:rsidR="00886EEC" w:rsidRPr="005F7A67" w:rsidRDefault="00BC273B">
            <w:ins w:id="1990" w:author="Author" w:date="2018-02-23T16:31:00Z">
              <w:r>
                <w:t xml:space="preserve">Depending </w:t>
              </w:r>
            </w:ins>
            <w:ins w:id="1991" w:author="Author" w:date="2018-02-23T16:36:00Z">
              <w:r>
                <w:t>on the event reason chosen, different fields will need to be filled.</w:t>
              </w:r>
            </w:ins>
            <w:r w:rsidR="00886EEC" w:rsidRPr="005F7A67">
              <w:rPr>
                <w:i/>
              </w:rPr>
              <w:t xml:space="preserve"> </w:t>
            </w:r>
            <w:del w:id="1992" w:author="Author" w:date="2018-02-23T16:15:00Z">
              <w:r w:rsidR="00886EEC" w:rsidRPr="005F7A67" w:rsidDel="00886EEC">
                <w:delText xml:space="preserve">Enter values relevant for the transfer, for example, </w:delText>
              </w:r>
              <w:r w:rsidR="00886EEC" w:rsidRPr="005F7A67" w:rsidDel="00886EEC">
                <w:rPr>
                  <w:rStyle w:val="SAPScreenElement"/>
                </w:rPr>
                <w:delText>Department, Cost Center</w:delText>
              </w:r>
              <w:r w:rsidR="00886EEC" w:rsidRPr="005F7A67" w:rsidDel="00886EEC">
                <w:delText xml:space="preserve">, </w:delText>
              </w:r>
              <w:r w:rsidR="00886EEC" w:rsidRPr="005F7A67" w:rsidDel="00886EEC">
                <w:rPr>
                  <w:rStyle w:val="SAPScreenElement"/>
                </w:rPr>
                <w:delText>Location</w:delText>
              </w:r>
              <w:r w:rsidR="00886EEC" w:rsidRPr="005F7A67" w:rsidDel="00886EEC">
                <w:delText>, and so on.</w:delText>
              </w:r>
              <w:commentRangeEnd w:id="1988"/>
              <w:r w:rsidR="00886EEC" w:rsidDel="00886EEC">
                <w:rPr>
                  <w:rStyle w:val="CommentReference"/>
                  <w:rFonts w:ascii="Arial" w:eastAsia="SimSun" w:hAnsi="Arial"/>
                  <w:lang w:val="de-DE"/>
                </w:rPr>
                <w:commentReference w:id="1988"/>
              </w:r>
            </w:del>
            <w:commentRangeEnd w:id="1989"/>
            <w:r>
              <w:rPr>
                <w:rStyle w:val="CommentReference"/>
                <w:rFonts w:ascii="Arial" w:eastAsia="SimSun" w:hAnsi="Arial"/>
                <w:lang w:val="de-DE"/>
              </w:rPr>
              <w:commentReference w:id="1989"/>
            </w:r>
          </w:p>
        </w:tc>
        <w:tc>
          <w:tcPr>
            <w:tcW w:w="2520" w:type="dxa"/>
          </w:tcPr>
          <w:p w14:paraId="62D570DB" w14:textId="0B823052" w:rsidR="00886EEC" w:rsidRPr="00AA5F9C" w:rsidRDefault="00AA5F9C">
            <w:pPr>
              <w:rPr>
                <w:rPrChange w:id="1993" w:author="Author" w:date="2018-02-23T16:40:00Z">
                  <w:rPr>
                    <w:i/>
                  </w:rPr>
                </w:rPrChange>
              </w:rPr>
            </w:pPr>
            <w:ins w:id="1994" w:author="Author" w:date="2018-02-23T16:37:00Z">
              <w:r>
                <w:t xml:space="preserve">Example fields to be filled </w:t>
              </w:r>
            </w:ins>
            <w:ins w:id="1995" w:author="Author" w:date="2018-02-23T16:38:00Z">
              <w:r>
                <w:t>might include</w:t>
              </w:r>
            </w:ins>
            <w:ins w:id="1996" w:author="Author" w:date="2018-02-23T16:37:00Z">
              <w:r>
                <w:t xml:space="preserve"> </w:t>
              </w:r>
              <w:r w:rsidRPr="00AA5F9C">
                <w:rPr>
                  <w:rStyle w:val="SAPScreenElement"/>
                  <w:rPrChange w:id="1997" w:author="Author" w:date="2018-02-23T16:38:00Z">
                    <w:rPr/>
                  </w:rPrChange>
                </w:rPr>
                <w:t>Department</w:t>
              </w:r>
              <w:r>
                <w:t xml:space="preserve">, </w:t>
              </w:r>
              <w:r w:rsidRPr="00AA5F9C">
                <w:rPr>
                  <w:rStyle w:val="SAPScreenElement"/>
                  <w:rPrChange w:id="1998" w:author="Author" w:date="2018-02-23T16:38:00Z">
                    <w:rPr/>
                  </w:rPrChange>
                </w:rPr>
                <w:t>Cost Center</w:t>
              </w:r>
              <w:r>
                <w:t xml:space="preserve">, </w:t>
              </w:r>
              <w:r w:rsidRPr="00AA5F9C">
                <w:rPr>
                  <w:rStyle w:val="SAPScreenElement"/>
                  <w:rPrChange w:id="1999" w:author="Author" w:date="2018-02-23T16:38:00Z">
                    <w:rPr/>
                  </w:rPrChange>
                </w:rPr>
                <w:t>Location</w:t>
              </w:r>
              <w:r>
                <w:t>, etc.</w:t>
              </w:r>
            </w:ins>
          </w:p>
        </w:tc>
        <w:tc>
          <w:tcPr>
            <w:tcW w:w="2430" w:type="dxa"/>
            <w:hideMark/>
          </w:tcPr>
          <w:p w14:paraId="315778C5" w14:textId="77777777" w:rsidR="00886EEC" w:rsidRPr="005F7A67" w:rsidRDefault="00886EEC" w:rsidP="00886EEC">
            <w:pPr>
              <w:rPr>
                <w:rFonts w:cs="Arial"/>
                <w:bCs/>
              </w:rPr>
            </w:pPr>
            <w:r w:rsidRPr="005F7A67">
              <w:rPr>
                <w:rFonts w:cs="Arial"/>
                <w:bCs/>
              </w:rPr>
              <w:t>After entering the new value, the old value is displayed crossed out.</w:t>
            </w:r>
          </w:p>
        </w:tc>
        <w:tc>
          <w:tcPr>
            <w:tcW w:w="2790" w:type="dxa"/>
            <w:hideMark/>
          </w:tcPr>
          <w:p w14:paraId="03C0F709" w14:textId="2D521B59" w:rsidR="00886EEC" w:rsidRPr="005F7A67" w:rsidRDefault="00886EEC" w:rsidP="00886EEC"/>
        </w:tc>
        <w:tc>
          <w:tcPr>
            <w:tcW w:w="1172" w:type="dxa"/>
          </w:tcPr>
          <w:p w14:paraId="1CD1C31A" w14:textId="77777777" w:rsidR="00886EEC" w:rsidRPr="005F7A67" w:rsidRDefault="00886EEC" w:rsidP="00886EEC">
            <w:pPr>
              <w:rPr>
                <w:rFonts w:cs="Arial"/>
                <w:bCs/>
              </w:rPr>
            </w:pPr>
          </w:p>
        </w:tc>
      </w:tr>
      <w:tr w:rsidR="00886EEC" w:rsidRPr="005F7A67" w14:paraId="0B5FBF77" w14:textId="77777777" w:rsidTr="00052E72">
        <w:trPr>
          <w:trHeight w:val="357"/>
        </w:trPr>
        <w:tc>
          <w:tcPr>
            <w:tcW w:w="709" w:type="dxa"/>
          </w:tcPr>
          <w:p w14:paraId="6475BF9E" w14:textId="144E977C" w:rsidR="00886EEC" w:rsidRPr="005F7A67" w:rsidRDefault="00886EEC" w:rsidP="00886EEC">
            <w:r w:rsidRPr="005F7A67">
              <w:t>8</w:t>
            </w:r>
          </w:p>
        </w:tc>
        <w:tc>
          <w:tcPr>
            <w:tcW w:w="1513" w:type="dxa"/>
          </w:tcPr>
          <w:p w14:paraId="1444EDC3" w14:textId="77777777" w:rsidR="00886EEC" w:rsidRPr="005F7A67" w:rsidRDefault="00886EEC" w:rsidP="00886EEC">
            <w:pPr>
              <w:rPr>
                <w:rStyle w:val="SAPEmphasis"/>
              </w:rPr>
            </w:pPr>
            <w:r w:rsidRPr="005F7A67">
              <w:rPr>
                <w:rStyle w:val="SAPEmphasis"/>
              </w:rPr>
              <w:t>Maintain Job Information</w:t>
            </w:r>
          </w:p>
        </w:tc>
        <w:tc>
          <w:tcPr>
            <w:tcW w:w="3150" w:type="dxa"/>
          </w:tcPr>
          <w:p w14:paraId="336211C1" w14:textId="7CC95161" w:rsidR="00886EEC" w:rsidRPr="005F7A67" w:rsidRDefault="00886EEC" w:rsidP="00886EEC">
            <w:r w:rsidRPr="005F7A67">
              <w:t xml:space="preserve">Review the data existing in the </w:t>
            </w:r>
            <w:r w:rsidRPr="005F7A67">
              <w:rPr>
                <w:rStyle w:val="SAPScreenElement"/>
              </w:rPr>
              <w:t>Job Information</w:t>
            </w:r>
            <w:r w:rsidRPr="005F7A67">
              <w:t xml:space="preserve"> block and adapt it as appropriate.</w:t>
            </w:r>
          </w:p>
        </w:tc>
        <w:tc>
          <w:tcPr>
            <w:tcW w:w="2520" w:type="dxa"/>
          </w:tcPr>
          <w:p w14:paraId="35F5D040" w14:textId="77777777" w:rsidR="00886EEC" w:rsidRDefault="00886EEC" w:rsidP="00886EEC">
            <w:pPr>
              <w:rPr>
                <w:ins w:id="2000" w:author="Author" w:date="2018-02-23T16:40:00Z"/>
                <w:rStyle w:val="SAPScreenElement"/>
              </w:rPr>
            </w:pPr>
            <w:r w:rsidRPr="005F7A67">
              <w:t xml:space="preserve">For example, </w:t>
            </w:r>
            <w:del w:id="2001" w:author="Author" w:date="2018-01-30T17:47:00Z">
              <w:r w:rsidRPr="005F7A67" w:rsidDel="00912855">
                <w:delText xml:space="preserve">enter </w:delText>
              </w:r>
            </w:del>
            <w:ins w:id="2002" w:author="Author" w:date="2018-01-30T17:47:00Z">
              <w:r>
                <w:t>select</w:t>
              </w:r>
              <w:r w:rsidRPr="005F7A67">
                <w:t xml:space="preserve"> </w:t>
              </w:r>
            </w:ins>
            <w:r w:rsidRPr="005F7A67">
              <w:t xml:space="preserve">the employee’s new </w:t>
            </w:r>
            <w:r w:rsidRPr="005F7A67">
              <w:rPr>
                <w:rStyle w:val="SAPScreenElement"/>
              </w:rPr>
              <w:t>Supervisor.</w:t>
            </w:r>
          </w:p>
          <w:p w14:paraId="544FF0A1" w14:textId="6182DC83" w:rsidR="00AA5F9C" w:rsidRPr="005F7A67" w:rsidRDefault="00AA5F9C" w:rsidP="00886EEC">
            <w:pPr>
              <w:rPr>
                <w:i/>
              </w:rPr>
            </w:pPr>
            <w:ins w:id="2003" w:author="Author" w:date="2018-02-23T16:40:00Z">
              <w:r>
                <w:lastRenderedPageBreak/>
                <w:t xml:space="preserve">Maintain other fields as appropriate, for example </w:t>
              </w:r>
              <w:r w:rsidRPr="00AA5F9C">
                <w:rPr>
                  <w:rStyle w:val="SAPScreenElement"/>
                  <w:rPrChange w:id="2004" w:author="Author" w:date="2018-02-23T16:41:00Z">
                    <w:rPr/>
                  </w:rPrChange>
                </w:rPr>
                <w:t>FTE</w:t>
              </w:r>
            </w:ins>
            <w:ins w:id="2005" w:author="Author" w:date="2018-02-23T16:41:00Z">
              <w:r>
                <w:t>, etc</w:t>
              </w:r>
            </w:ins>
            <w:ins w:id="2006" w:author="Author" w:date="2018-02-23T16:40:00Z">
              <w:r>
                <w:t>.</w:t>
              </w:r>
            </w:ins>
          </w:p>
        </w:tc>
        <w:tc>
          <w:tcPr>
            <w:tcW w:w="2430" w:type="dxa"/>
          </w:tcPr>
          <w:p w14:paraId="19CF3053" w14:textId="77777777" w:rsidR="00886EEC" w:rsidRPr="005F7A67" w:rsidRDefault="00886EEC" w:rsidP="00886EEC">
            <w:pPr>
              <w:rPr>
                <w:rFonts w:cs="Arial"/>
                <w:bCs/>
              </w:rPr>
            </w:pPr>
          </w:p>
        </w:tc>
        <w:tc>
          <w:tcPr>
            <w:tcW w:w="2790" w:type="dxa"/>
          </w:tcPr>
          <w:p w14:paraId="3C7D9FD8" w14:textId="77777777" w:rsidR="00886EEC" w:rsidRPr="005F7A67" w:rsidRDefault="00886EEC" w:rsidP="00886EEC"/>
        </w:tc>
        <w:tc>
          <w:tcPr>
            <w:tcW w:w="1172" w:type="dxa"/>
          </w:tcPr>
          <w:p w14:paraId="3A69E415" w14:textId="77777777" w:rsidR="00886EEC" w:rsidRPr="005F7A67" w:rsidRDefault="00886EEC" w:rsidP="00886EEC">
            <w:pPr>
              <w:rPr>
                <w:rFonts w:cs="Arial"/>
                <w:bCs/>
              </w:rPr>
            </w:pPr>
          </w:p>
        </w:tc>
      </w:tr>
      <w:tr w:rsidR="00886EEC" w:rsidRPr="005F7A67" w14:paraId="324944C0" w14:textId="77777777" w:rsidTr="00052E72">
        <w:trPr>
          <w:trHeight w:val="357"/>
        </w:trPr>
        <w:tc>
          <w:tcPr>
            <w:tcW w:w="709" w:type="dxa"/>
            <w:vMerge w:val="restart"/>
          </w:tcPr>
          <w:p w14:paraId="0EAE3A12" w14:textId="26161D01" w:rsidR="00886EEC" w:rsidRPr="005F7A67" w:rsidRDefault="00886EEC" w:rsidP="00886EEC">
            <w:r w:rsidRPr="005F7A67">
              <w:t>9</w:t>
            </w:r>
          </w:p>
        </w:tc>
        <w:tc>
          <w:tcPr>
            <w:tcW w:w="1513" w:type="dxa"/>
            <w:vMerge w:val="restart"/>
          </w:tcPr>
          <w:p w14:paraId="4CF6744E" w14:textId="118B9C9C" w:rsidR="00886EEC" w:rsidRPr="005F7A67" w:rsidRDefault="00886EEC" w:rsidP="00886EEC">
            <w:pPr>
              <w:rPr>
                <w:rStyle w:val="SAPEmphasis"/>
              </w:rPr>
            </w:pPr>
            <w:r w:rsidRPr="005F7A67">
              <w:rPr>
                <w:rStyle w:val="SAPEmphasis"/>
              </w:rPr>
              <w:t>Maintain Time Off Information (Optional)</w:t>
            </w:r>
          </w:p>
        </w:tc>
        <w:tc>
          <w:tcPr>
            <w:tcW w:w="3150" w:type="dxa"/>
            <w:vMerge w:val="restart"/>
          </w:tcPr>
          <w:p w14:paraId="2A92E2F1" w14:textId="77777777" w:rsidR="00886EEC" w:rsidRPr="00CC1F7A" w:rsidRDefault="00886EEC" w:rsidP="00886EEC">
            <w:pPr>
              <w:rPr>
                <w:rFonts w:ascii="BentonSans Regular" w:hAnsi="BentonSans Regular"/>
                <w:color w:val="666666"/>
                <w:sz w:val="22"/>
                <w:rPrChange w:id="2007" w:author="Author" w:date="2018-02-27T10:20:00Z">
                  <w:rPr>
                    <w:rFonts w:ascii="BentonSans Regular" w:hAnsi="BentonSans Regular"/>
                    <w:color w:val="666666"/>
                    <w:sz w:val="22"/>
                    <w:highlight w:val="cyan"/>
                  </w:rPr>
                </w:rPrChange>
              </w:rPr>
            </w:pPr>
            <w:r w:rsidRPr="00CC1F7A">
              <w:rPr>
                <w:noProof/>
                <w:rPrChange w:id="2008" w:author="Author" w:date="2018-02-27T10:20:00Z">
                  <w:rPr>
                    <w:noProof/>
                    <w:highlight w:val="cyan"/>
                  </w:rPr>
                </w:rPrChange>
              </w:rPr>
              <w:drawing>
                <wp:inline distT="0" distB="0" distL="0" distR="0" wp14:anchorId="3B332CB8" wp14:editId="35475D5F">
                  <wp:extent cx="213995" cy="23749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CC1F7A">
              <w:rPr>
                <w:rPrChange w:id="2009" w:author="Author" w:date="2018-02-27T10:20:00Z">
                  <w:rPr>
                    <w:highlight w:val="cyan"/>
                  </w:rPr>
                </w:rPrChange>
              </w:rPr>
              <w:t> </w:t>
            </w:r>
            <w:r w:rsidRPr="00CC1F7A">
              <w:rPr>
                <w:rFonts w:ascii="BentonSans Regular" w:hAnsi="BentonSans Regular"/>
                <w:color w:val="666666"/>
                <w:sz w:val="22"/>
                <w:rPrChange w:id="2010" w:author="Author" w:date="2018-02-27T10:20:00Z">
                  <w:rPr>
                    <w:rFonts w:ascii="BentonSans Regular" w:hAnsi="BentonSans Regular"/>
                    <w:color w:val="666666"/>
                    <w:sz w:val="22"/>
                    <w:highlight w:val="cyan"/>
                  </w:rPr>
                </w:rPrChange>
              </w:rPr>
              <w:t>Caution</w:t>
            </w:r>
          </w:p>
          <w:p w14:paraId="28CD1028" w14:textId="0930E0F0" w:rsidR="00886EEC" w:rsidRDefault="00886EEC" w:rsidP="00886EEC">
            <w:pPr>
              <w:rPr>
                <w:rStyle w:val="SAPEmphasis"/>
              </w:rPr>
            </w:pPr>
            <w:r w:rsidRPr="00CC1F7A">
              <w:rPr>
                <w:rPrChange w:id="2011" w:author="Author" w:date="2018-02-27T10:20:00Z">
                  <w:rPr>
                    <w:highlight w:val="cyan"/>
                  </w:rPr>
                </w:rPrChange>
              </w:rPr>
              <w:t xml:space="preserve">This test step might be relevant only for the following countries: </w:t>
            </w:r>
            <w:r w:rsidRPr="00CC1F7A">
              <w:rPr>
                <w:rStyle w:val="SAPEmphasis"/>
              </w:rPr>
              <w:t>AE, AU, FR, GB, SA, US</w:t>
            </w:r>
            <w:r w:rsidRPr="00CC1F7A">
              <w:rPr>
                <w:rPrChange w:id="2012" w:author="Author" w:date="2018-02-27T10:20:00Z">
                  <w:rPr>
                    <w:highlight w:val="cyan"/>
                  </w:rPr>
                </w:rPrChange>
              </w:rPr>
              <w:t>.</w:t>
            </w:r>
          </w:p>
          <w:p w14:paraId="6E245804" w14:textId="77777777" w:rsidR="00886EEC" w:rsidRDefault="00886EEC" w:rsidP="00886EEC">
            <w:pPr>
              <w:rPr>
                <w:rStyle w:val="SAPEmphasis"/>
              </w:rPr>
            </w:pPr>
          </w:p>
          <w:p w14:paraId="25D8B987" w14:textId="42B49AEC" w:rsidR="00886EEC" w:rsidRPr="005F7A67" w:rsidRDefault="00886EEC" w:rsidP="00886EEC">
            <w:r w:rsidRPr="005F7A67">
              <w:rPr>
                <w:rStyle w:val="SAPEmphasis"/>
              </w:rPr>
              <w:t>In case the Time Off content has</w:t>
            </w:r>
            <w:ins w:id="2013" w:author="Author" w:date="2018-02-13T09:59:00Z">
              <w:r>
                <w:rPr>
                  <w:rStyle w:val="SAPEmphasis"/>
                </w:rPr>
                <w:t xml:space="preserve"> already</w:t>
              </w:r>
            </w:ins>
            <w:r w:rsidRPr="005F7A67">
              <w:rPr>
                <w:rStyle w:val="SAPEmphasis"/>
              </w:rPr>
              <w:t xml:space="preserve"> been implemented in your Employee Central instance</w:t>
            </w:r>
            <w:ins w:id="2014" w:author="Author" w:date="2018-02-13T10:00:00Z">
              <w:r>
                <w:rPr>
                  <w:rStyle w:val="SAPEmphasis"/>
                </w:rPr>
                <w:t xml:space="preserve"> when executing the transfer action</w:t>
              </w:r>
            </w:ins>
            <w:r w:rsidRPr="005F7A67">
              <w:t xml:space="preserve">, you might need to adapt the data existing in the </w:t>
            </w:r>
            <w:r w:rsidRPr="005F7A67">
              <w:rPr>
                <w:rStyle w:val="SAPScreenElement"/>
              </w:rPr>
              <w:t>Time Off Information</w:t>
            </w:r>
            <w:r w:rsidRPr="005F7A67">
              <w:t xml:space="preserve"> block. If the employee is transferred to another location, typically a new holiday calendar and time profile is assigned to the employee. Check the existing data and adapt if required.</w:t>
            </w:r>
          </w:p>
        </w:tc>
        <w:tc>
          <w:tcPr>
            <w:tcW w:w="2520" w:type="dxa"/>
          </w:tcPr>
          <w:p w14:paraId="06524278" w14:textId="576DB651" w:rsidR="00886EEC" w:rsidRPr="005F7A67" w:rsidRDefault="00886EEC" w:rsidP="00886EEC">
            <w:r w:rsidRPr="005F7A67">
              <w:rPr>
                <w:rStyle w:val="SAPScreenElement"/>
              </w:rPr>
              <w:t xml:space="preserve">Time Profile: </w:t>
            </w:r>
            <w:r w:rsidRPr="005F7A67">
              <w:t>adapt if appropriate</w:t>
            </w:r>
          </w:p>
        </w:tc>
        <w:tc>
          <w:tcPr>
            <w:tcW w:w="2430" w:type="dxa"/>
            <w:vMerge w:val="restart"/>
          </w:tcPr>
          <w:p w14:paraId="1CCCA194" w14:textId="73B087C5" w:rsidR="00886EEC" w:rsidRPr="005F7A67" w:rsidRDefault="00886EEC" w:rsidP="00886EEC">
            <w:pPr>
              <w:rPr>
                <w:lang w:eastAsia="de-DE"/>
              </w:rPr>
            </w:pPr>
            <w:del w:id="2015" w:author="Author" w:date="2018-02-13T17:28:00Z">
              <w:r w:rsidRPr="005F7A67" w:rsidDel="00DD13C3">
                <w:rPr>
                  <w:noProof/>
                </w:rPr>
                <w:delText xml:space="preserve">For details in maintaining the </w:delText>
              </w:r>
              <w:r w:rsidRPr="005F7A67" w:rsidDel="00DD13C3">
                <w:rPr>
                  <w:rStyle w:val="SAPEmphasis"/>
                </w:rPr>
                <w:delText>Time Off</w:delText>
              </w:r>
              <w:r w:rsidRPr="005F7A67" w:rsidDel="00DD13C3">
                <w:rPr>
                  <w:noProof/>
                </w:rPr>
                <w:delText xml:space="preserve"> relevant fields in the </w:delText>
              </w:r>
              <w:r w:rsidRPr="005F7A67" w:rsidDel="00DD13C3">
                <w:rPr>
                  <w:rStyle w:val="SAPScreenElement"/>
                </w:rPr>
                <w:delText xml:space="preserve">Time Off Information </w:delText>
              </w:r>
              <w:r w:rsidRPr="005F7A67" w:rsidDel="00DD13C3">
                <w:delText xml:space="preserve">block, refer to test script </w:delText>
              </w:r>
              <w:r w:rsidRPr="005F7A67" w:rsidDel="00DD13C3">
                <w:rPr>
                  <w:rStyle w:val="SAPScreenElement"/>
                  <w:color w:val="auto"/>
                </w:rPr>
                <w:delText>Request and Manage Time Off (FJ7)</w:delText>
              </w:r>
              <w:r w:rsidRPr="005F7A67" w:rsidDel="00DD13C3">
                <w:delText xml:space="preserve">, chapter </w:delText>
              </w:r>
              <w:r w:rsidRPr="005F7A67" w:rsidDel="00DD13C3">
                <w:rPr>
                  <w:rStyle w:val="SAPScreenElement"/>
                  <w:color w:val="auto"/>
                </w:rPr>
                <w:delText>Preliminary Steps</w:delText>
              </w:r>
              <w:r w:rsidRPr="005F7A67" w:rsidDel="00DD13C3">
                <w:delText>.</w:delText>
              </w:r>
            </w:del>
            <w:ins w:id="2016" w:author="Author" w:date="2018-02-13T17:27:00Z">
              <w:r>
                <w:t xml:space="preserve">In case the </w:t>
              </w:r>
              <w:r w:rsidRPr="004C67B0">
                <w:rPr>
                  <w:rStyle w:val="SAPEmphasis"/>
                </w:rPr>
                <w:t>Time Off</w:t>
              </w:r>
              <w:r>
                <w:rPr>
                  <w:noProof/>
                </w:rPr>
                <w:t xml:space="preserve"> </w:t>
              </w:r>
              <w:r>
                <w:t xml:space="preserve">content has been deployed with the SAP Best Practices, you can refer to </w:t>
              </w:r>
            </w:ins>
            <w:ins w:id="2017" w:author="Author" w:date="2018-02-23T15:21:00Z">
              <w:r>
                <w:t>c</w:t>
              </w:r>
              <w:r w:rsidRPr="00C26759">
                <w:t xml:space="preserve">hapter </w:t>
              </w:r>
              <w:r>
                <w:rPr>
                  <w:rStyle w:val="SAPScreenElement"/>
                  <w:color w:val="auto"/>
                </w:rPr>
                <w:t>Preliminary Steps</w:t>
              </w:r>
              <w:r>
                <w:t xml:space="preserve"> </w:t>
              </w:r>
            </w:ins>
            <w:ins w:id="2018" w:author="Author" w:date="2018-02-23T15:22:00Z">
              <w:r>
                <w:t xml:space="preserve">of </w:t>
              </w:r>
            </w:ins>
            <w:ins w:id="2019" w:author="Author" w:date="2018-02-13T17:27:00Z">
              <w:r>
                <w:t xml:space="preserve">test script </w:t>
              </w:r>
              <w:r w:rsidRPr="00096338">
                <w:rPr>
                  <w:rStyle w:val="SAPScreenElement"/>
                  <w:color w:val="auto"/>
                </w:rPr>
                <w:t xml:space="preserve">Request and Manage Time Off </w:t>
              </w:r>
              <w:r w:rsidRPr="00C50C67">
                <w:rPr>
                  <w:rStyle w:val="SAPScreenElement"/>
                  <w:color w:val="auto"/>
                </w:rPr>
                <w:t>(FJ</w:t>
              </w:r>
              <w:r>
                <w:rPr>
                  <w:rStyle w:val="SAPScreenElement"/>
                  <w:color w:val="auto"/>
                </w:rPr>
                <w:t>7</w:t>
              </w:r>
              <w:r w:rsidRPr="00C50C67">
                <w:rPr>
                  <w:rStyle w:val="SAPScreenElement"/>
                  <w:color w:val="auto"/>
                </w:rPr>
                <w:t>)</w:t>
              </w:r>
              <w:del w:id="2020" w:author="Author" w:date="2018-02-23T15:22:00Z">
                <w:r w:rsidRPr="00C26759" w:rsidDel="00A070EF">
                  <w:delText>,</w:delText>
                </w:r>
              </w:del>
            </w:ins>
            <w:ins w:id="2021" w:author="Author" w:date="2018-02-23T15:22:00Z">
              <w:r>
                <w:t xml:space="preserve"> appropriate for your country,</w:t>
              </w:r>
            </w:ins>
            <w:ins w:id="2022" w:author="Author" w:date="2018-02-13T17:27:00Z">
              <w:del w:id="2023" w:author="Author" w:date="2018-02-23T15:22:00Z">
                <w:r w:rsidDel="00A070EF">
                  <w:delText xml:space="preserve"> </w:delText>
                </w:r>
              </w:del>
              <w:del w:id="2024" w:author="Author" w:date="2018-02-23T15:21:00Z">
                <w:r w:rsidDel="00A070EF">
                  <w:delText>c</w:delText>
                </w:r>
                <w:r w:rsidRPr="00C26759" w:rsidDel="00A070EF">
                  <w:delText xml:space="preserve">hapter </w:delText>
                </w:r>
                <w:r w:rsidDel="00A070EF">
                  <w:rPr>
                    <w:rStyle w:val="SAPScreenElement"/>
                    <w:color w:val="auto"/>
                  </w:rPr>
                  <w:delText>Preliminary Steps</w:delText>
                </w:r>
              </w:del>
              <w:del w:id="2025" w:author="Author" w:date="2018-02-23T15:22:00Z">
                <w:r w:rsidDel="00A070EF">
                  <w:rPr>
                    <w:rStyle w:val="SAPScreenElement"/>
                    <w:color w:val="auto"/>
                  </w:rPr>
                  <w:delText>,</w:delText>
                </w:r>
              </w:del>
              <w:r>
                <w:rPr>
                  <w:rStyle w:val="SAPScreenElement"/>
                  <w:color w:val="auto"/>
                </w:rPr>
                <w:t xml:space="preserve"> </w:t>
              </w:r>
              <w:r>
                <w:rPr>
                  <w:noProof/>
                </w:rPr>
                <w:t xml:space="preserve">for details in maintaining the time off relevant fields in the </w:t>
              </w:r>
              <w:r w:rsidRPr="00B11C25">
                <w:rPr>
                  <w:rStyle w:val="SAPScreenElement"/>
                </w:rPr>
                <w:t>Time</w:t>
              </w:r>
              <w:r w:rsidRPr="005F7A67">
                <w:rPr>
                  <w:rStyle w:val="SAPScreenElement"/>
                </w:rPr>
                <w:t xml:space="preserve"> Off</w:t>
              </w:r>
              <w:r w:rsidRPr="00B11C25">
                <w:rPr>
                  <w:rStyle w:val="SAPScreenElement"/>
                </w:rPr>
                <w:t xml:space="preserve"> Information </w:t>
              </w:r>
              <w:r w:rsidRPr="00B11C25">
                <w:t>block</w:t>
              </w:r>
              <w:r>
                <w:t>.</w:t>
              </w:r>
            </w:ins>
          </w:p>
        </w:tc>
        <w:tc>
          <w:tcPr>
            <w:tcW w:w="2790" w:type="dxa"/>
            <w:vMerge w:val="restart"/>
          </w:tcPr>
          <w:p w14:paraId="715F7624" w14:textId="77777777" w:rsidR="00886EEC" w:rsidRPr="005F7A67" w:rsidRDefault="00886EEC" w:rsidP="00886EEC"/>
        </w:tc>
        <w:tc>
          <w:tcPr>
            <w:tcW w:w="1172" w:type="dxa"/>
          </w:tcPr>
          <w:p w14:paraId="764438F0" w14:textId="77777777" w:rsidR="00886EEC" w:rsidRPr="005F7A67" w:rsidRDefault="00886EEC" w:rsidP="00886EEC">
            <w:pPr>
              <w:rPr>
                <w:rFonts w:cs="Arial"/>
                <w:bCs/>
              </w:rPr>
            </w:pPr>
          </w:p>
        </w:tc>
      </w:tr>
      <w:tr w:rsidR="00886EEC" w:rsidRPr="005F7A67" w14:paraId="7C63033F" w14:textId="77777777" w:rsidTr="00052E72">
        <w:trPr>
          <w:trHeight w:val="357"/>
        </w:trPr>
        <w:tc>
          <w:tcPr>
            <w:tcW w:w="709" w:type="dxa"/>
            <w:vMerge/>
          </w:tcPr>
          <w:p w14:paraId="3E29BB9F" w14:textId="77777777" w:rsidR="00886EEC" w:rsidRPr="005F7A67" w:rsidRDefault="00886EEC" w:rsidP="00886EEC"/>
        </w:tc>
        <w:tc>
          <w:tcPr>
            <w:tcW w:w="1513" w:type="dxa"/>
            <w:vMerge/>
          </w:tcPr>
          <w:p w14:paraId="620F854C" w14:textId="77777777" w:rsidR="00886EEC" w:rsidRPr="005F7A67" w:rsidRDefault="00886EEC" w:rsidP="00886EEC">
            <w:pPr>
              <w:rPr>
                <w:rStyle w:val="SAPEmphasis"/>
              </w:rPr>
            </w:pPr>
          </w:p>
        </w:tc>
        <w:tc>
          <w:tcPr>
            <w:tcW w:w="3150" w:type="dxa"/>
            <w:vMerge/>
          </w:tcPr>
          <w:p w14:paraId="087999D7" w14:textId="77777777" w:rsidR="00886EEC" w:rsidRPr="005F7A67" w:rsidRDefault="00886EEC" w:rsidP="00886EEC">
            <w:pPr>
              <w:rPr>
                <w:rStyle w:val="SAPEmphasis"/>
              </w:rPr>
            </w:pPr>
          </w:p>
        </w:tc>
        <w:tc>
          <w:tcPr>
            <w:tcW w:w="2520" w:type="dxa"/>
          </w:tcPr>
          <w:p w14:paraId="3C0F8FCB" w14:textId="6E95C79B" w:rsidR="00886EEC" w:rsidRPr="005F7A67" w:rsidRDefault="00886EEC" w:rsidP="00886EEC">
            <w:r w:rsidRPr="005F7A67">
              <w:rPr>
                <w:rStyle w:val="SAPScreenElement"/>
              </w:rPr>
              <w:t xml:space="preserve">Holiday Calendar Code: </w:t>
            </w:r>
            <w:r w:rsidRPr="005F7A67">
              <w:t>adapt if appropriate</w:t>
            </w:r>
          </w:p>
        </w:tc>
        <w:tc>
          <w:tcPr>
            <w:tcW w:w="2430" w:type="dxa"/>
            <w:vMerge/>
          </w:tcPr>
          <w:p w14:paraId="3C0C2B8C" w14:textId="77777777" w:rsidR="00886EEC" w:rsidRPr="005F7A67" w:rsidRDefault="00886EEC" w:rsidP="00886EEC">
            <w:pPr>
              <w:rPr>
                <w:rFonts w:cs="Arial"/>
                <w:bCs/>
              </w:rPr>
            </w:pPr>
          </w:p>
        </w:tc>
        <w:tc>
          <w:tcPr>
            <w:tcW w:w="2790" w:type="dxa"/>
            <w:vMerge/>
          </w:tcPr>
          <w:p w14:paraId="39EF7AAB" w14:textId="77777777" w:rsidR="00886EEC" w:rsidRPr="005F7A67" w:rsidRDefault="00886EEC" w:rsidP="00886EEC"/>
        </w:tc>
        <w:tc>
          <w:tcPr>
            <w:tcW w:w="1172" w:type="dxa"/>
          </w:tcPr>
          <w:p w14:paraId="3341BFAC" w14:textId="77777777" w:rsidR="00886EEC" w:rsidRPr="005F7A67" w:rsidRDefault="00886EEC" w:rsidP="00886EEC">
            <w:pPr>
              <w:rPr>
                <w:rFonts w:cs="Arial"/>
                <w:bCs/>
              </w:rPr>
            </w:pPr>
          </w:p>
        </w:tc>
      </w:tr>
      <w:tr w:rsidR="00886EEC" w:rsidRPr="005F7A67" w14:paraId="0F13AE56" w14:textId="77777777" w:rsidTr="00052E72">
        <w:trPr>
          <w:trHeight w:val="357"/>
        </w:trPr>
        <w:tc>
          <w:tcPr>
            <w:tcW w:w="709" w:type="dxa"/>
            <w:vMerge/>
          </w:tcPr>
          <w:p w14:paraId="651AD9AB" w14:textId="77777777" w:rsidR="00886EEC" w:rsidRPr="005F7A67" w:rsidRDefault="00886EEC" w:rsidP="00886EEC"/>
        </w:tc>
        <w:tc>
          <w:tcPr>
            <w:tcW w:w="1513" w:type="dxa"/>
            <w:vMerge/>
          </w:tcPr>
          <w:p w14:paraId="521D56C0" w14:textId="77777777" w:rsidR="00886EEC" w:rsidRPr="005F7A67" w:rsidRDefault="00886EEC" w:rsidP="00886EEC">
            <w:pPr>
              <w:rPr>
                <w:rStyle w:val="SAPEmphasis"/>
              </w:rPr>
            </w:pPr>
          </w:p>
        </w:tc>
        <w:tc>
          <w:tcPr>
            <w:tcW w:w="3150" w:type="dxa"/>
            <w:vMerge/>
          </w:tcPr>
          <w:p w14:paraId="4A95F797" w14:textId="77777777" w:rsidR="00886EEC" w:rsidRPr="005F7A67" w:rsidRDefault="00886EEC" w:rsidP="00886EEC">
            <w:pPr>
              <w:rPr>
                <w:rStyle w:val="SAPEmphasis"/>
              </w:rPr>
            </w:pPr>
          </w:p>
        </w:tc>
        <w:tc>
          <w:tcPr>
            <w:tcW w:w="2520" w:type="dxa"/>
          </w:tcPr>
          <w:p w14:paraId="76482EA6" w14:textId="3698194A" w:rsidR="00886EEC" w:rsidRPr="005F7A67" w:rsidRDefault="00886EEC" w:rsidP="00886EEC">
            <w:r w:rsidRPr="005F7A67">
              <w:rPr>
                <w:rStyle w:val="SAPScreenElement"/>
              </w:rPr>
              <w:t xml:space="preserve">Work Schedule: </w:t>
            </w:r>
            <w:r w:rsidRPr="005F7A67">
              <w:t>adapt if appropriate</w:t>
            </w:r>
          </w:p>
        </w:tc>
        <w:tc>
          <w:tcPr>
            <w:tcW w:w="2430" w:type="dxa"/>
            <w:vMerge/>
          </w:tcPr>
          <w:p w14:paraId="4A328B7E" w14:textId="77777777" w:rsidR="00886EEC" w:rsidRPr="005F7A67" w:rsidRDefault="00886EEC" w:rsidP="00886EEC">
            <w:pPr>
              <w:rPr>
                <w:rFonts w:cs="Arial"/>
                <w:bCs/>
              </w:rPr>
            </w:pPr>
          </w:p>
        </w:tc>
        <w:tc>
          <w:tcPr>
            <w:tcW w:w="2790" w:type="dxa"/>
            <w:vMerge/>
          </w:tcPr>
          <w:p w14:paraId="101E3DEA" w14:textId="77777777" w:rsidR="00886EEC" w:rsidRPr="005F7A67" w:rsidRDefault="00886EEC" w:rsidP="00886EEC"/>
        </w:tc>
        <w:tc>
          <w:tcPr>
            <w:tcW w:w="1172" w:type="dxa"/>
          </w:tcPr>
          <w:p w14:paraId="7339E504" w14:textId="77777777" w:rsidR="00886EEC" w:rsidRPr="005F7A67" w:rsidRDefault="00886EEC" w:rsidP="00886EEC">
            <w:pPr>
              <w:rPr>
                <w:rFonts w:cs="Arial"/>
                <w:bCs/>
              </w:rPr>
            </w:pPr>
          </w:p>
        </w:tc>
      </w:tr>
      <w:tr w:rsidR="00886EEC" w:rsidRPr="005F7A67" w14:paraId="679720C3" w14:textId="77777777" w:rsidTr="00052E72">
        <w:trPr>
          <w:trHeight w:val="357"/>
        </w:trPr>
        <w:tc>
          <w:tcPr>
            <w:tcW w:w="709" w:type="dxa"/>
            <w:vMerge/>
          </w:tcPr>
          <w:p w14:paraId="2A301B7B" w14:textId="77777777" w:rsidR="00886EEC" w:rsidRPr="005F7A67" w:rsidRDefault="00886EEC" w:rsidP="00886EEC"/>
        </w:tc>
        <w:tc>
          <w:tcPr>
            <w:tcW w:w="1513" w:type="dxa"/>
            <w:vMerge/>
          </w:tcPr>
          <w:p w14:paraId="129B0E29" w14:textId="77777777" w:rsidR="00886EEC" w:rsidRPr="005F7A67" w:rsidRDefault="00886EEC" w:rsidP="00886EEC">
            <w:pPr>
              <w:rPr>
                <w:rStyle w:val="SAPEmphasis"/>
              </w:rPr>
            </w:pPr>
          </w:p>
        </w:tc>
        <w:tc>
          <w:tcPr>
            <w:tcW w:w="3150" w:type="dxa"/>
            <w:vMerge/>
          </w:tcPr>
          <w:p w14:paraId="617AF184" w14:textId="77777777" w:rsidR="00886EEC" w:rsidRPr="005F7A67" w:rsidRDefault="00886EEC" w:rsidP="00886EEC">
            <w:pPr>
              <w:rPr>
                <w:rStyle w:val="SAPEmphasis"/>
              </w:rPr>
            </w:pPr>
          </w:p>
        </w:tc>
        <w:tc>
          <w:tcPr>
            <w:tcW w:w="2520" w:type="dxa"/>
          </w:tcPr>
          <w:p w14:paraId="44903EC0" w14:textId="2E4A01A1" w:rsidR="00886EEC" w:rsidRPr="005F7A67" w:rsidRDefault="00886EEC" w:rsidP="00886EEC">
            <w:pPr>
              <w:rPr>
                <w:rStyle w:val="SAPScreenElement"/>
              </w:rPr>
            </w:pPr>
            <w:del w:id="2026" w:author="Author" w:date="2018-02-13T10:02:00Z">
              <w:r w:rsidRPr="005F7A67" w:rsidDel="00373E1D">
                <w:rPr>
                  <w:rStyle w:val="SAPScreenElement"/>
                </w:rPr>
                <w:delText>Time Recording Variant:</w:delText>
              </w:r>
              <w:r w:rsidRPr="005F7A67" w:rsidDel="00373E1D">
                <w:delText xml:space="preserve"> adapt if appropriate</w:delText>
              </w:r>
            </w:del>
          </w:p>
        </w:tc>
        <w:tc>
          <w:tcPr>
            <w:tcW w:w="2430" w:type="dxa"/>
            <w:vMerge/>
          </w:tcPr>
          <w:p w14:paraId="6CC437DE" w14:textId="77777777" w:rsidR="00886EEC" w:rsidRPr="005F7A67" w:rsidRDefault="00886EEC" w:rsidP="00886EEC">
            <w:pPr>
              <w:rPr>
                <w:rFonts w:cs="Arial"/>
                <w:bCs/>
              </w:rPr>
            </w:pPr>
          </w:p>
        </w:tc>
        <w:tc>
          <w:tcPr>
            <w:tcW w:w="2790" w:type="dxa"/>
            <w:vMerge/>
          </w:tcPr>
          <w:p w14:paraId="3EA043F9" w14:textId="77777777" w:rsidR="00886EEC" w:rsidRPr="005F7A67" w:rsidRDefault="00886EEC" w:rsidP="00886EEC"/>
        </w:tc>
        <w:tc>
          <w:tcPr>
            <w:tcW w:w="1172" w:type="dxa"/>
          </w:tcPr>
          <w:p w14:paraId="255C78E8" w14:textId="77777777" w:rsidR="00886EEC" w:rsidRPr="005F7A67" w:rsidRDefault="00886EEC" w:rsidP="00886EEC">
            <w:pPr>
              <w:rPr>
                <w:rFonts w:cs="Arial"/>
                <w:bCs/>
              </w:rPr>
            </w:pPr>
          </w:p>
        </w:tc>
      </w:tr>
      <w:tr w:rsidR="00886EEC" w:rsidRPr="005F7A67" w14:paraId="57EABBFC" w14:textId="77777777" w:rsidTr="00052E72">
        <w:trPr>
          <w:trHeight w:val="357"/>
        </w:trPr>
        <w:tc>
          <w:tcPr>
            <w:tcW w:w="709" w:type="dxa"/>
            <w:vMerge/>
          </w:tcPr>
          <w:p w14:paraId="0EFDB578" w14:textId="77777777" w:rsidR="00886EEC" w:rsidRPr="005F7A67" w:rsidRDefault="00886EEC" w:rsidP="00886EEC"/>
        </w:tc>
        <w:tc>
          <w:tcPr>
            <w:tcW w:w="1513" w:type="dxa"/>
            <w:vMerge/>
          </w:tcPr>
          <w:p w14:paraId="3627808E" w14:textId="77777777" w:rsidR="00886EEC" w:rsidRPr="005F7A67" w:rsidRDefault="00886EEC" w:rsidP="00886EEC">
            <w:pPr>
              <w:rPr>
                <w:rStyle w:val="SAPEmphasis"/>
              </w:rPr>
            </w:pPr>
          </w:p>
        </w:tc>
        <w:tc>
          <w:tcPr>
            <w:tcW w:w="3150" w:type="dxa"/>
            <w:vMerge w:val="restart"/>
          </w:tcPr>
          <w:p w14:paraId="651F0C38" w14:textId="77777777" w:rsidR="00886EEC" w:rsidRPr="00CC1F7A" w:rsidRDefault="00886EEC" w:rsidP="00886EEC">
            <w:pPr>
              <w:rPr>
                <w:rFonts w:ascii="BentonSans Regular" w:hAnsi="BentonSans Regular"/>
                <w:color w:val="666666"/>
                <w:sz w:val="22"/>
                <w:rPrChange w:id="2027" w:author="Author" w:date="2018-02-27T10:20:00Z">
                  <w:rPr>
                    <w:rFonts w:ascii="BentonSans Regular" w:hAnsi="BentonSans Regular"/>
                    <w:color w:val="666666"/>
                    <w:sz w:val="22"/>
                    <w:highlight w:val="cyan"/>
                  </w:rPr>
                </w:rPrChange>
              </w:rPr>
            </w:pPr>
            <w:r w:rsidRPr="00CC1F7A">
              <w:rPr>
                <w:noProof/>
                <w:rPrChange w:id="2028" w:author="Author" w:date="2018-02-27T10:20:00Z">
                  <w:rPr>
                    <w:noProof/>
                    <w:highlight w:val="cyan"/>
                  </w:rPr>
                </w:rPrChange>
              </w:rPr>
              <w:drawing>
                <wp:inline distT="0" distB="0" distL="0" distR="0" wp14:anchorId="5E66ECCE" wp14:editId="2D978336">
                  <wp:extent cx="213995" cy="23749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CC1F7A">
              <w:rPr>
                <w:rPrChange w:id="2029" w:author="Author" w:date="2018-02-27T10:20:00Z">
                  <w:rPr>
                    <w:highlight w:val="cyan"/>
                  </w:rPr>
                </w:rPrChange>
              </w:rPr>
              <w:t> </w:t>
            </w:r>
            <w:r w:rsidRPr="00CC1F7A">
              <w:rPr>
                <w:rFonts w:ascii="BentonSans Regular" w:hAnsi="BentonSans Regular"/>
                <w:color w:val="666666"/>
                <w:sz w:val="22"/>
                <w:rPrChange w:id="2030" w:author="Author" w:date="2018-02-27T10:20:00Z">
                  <w:rPr>
                    <w:rFonts w:ascii="BentonSans Regular" w:hAnsi="BentonSans Regular"/>
                    <w:color w:val="666666"/>
                    <w:sz w:val="22"/>
                    <w:highlight w:val="cyan"/>
                  </w:rPr>
                </w:rPrChange>
              </w:rPr>
              <w:t>Caution</w:t>
            </w:r>
          </w:p>
          <w:p w14:paraId="73249B4E" w14:textId="20C5E09E" w:rsidR="00886EEC" w:rsidRDefault="00886EEC" w:rsidP="00886EEC">
            <w:pPr>
              <w:rPr>
                <w:rStyle w:val="SAPEmphasis"/>
              </w:rPr>
            </w:pPr>
            <w:r w:rsidRPr="00CC1F7A">
              <w:rPr>
                <w:rPrChange w:id="2031" w:author="Author" w:date="2018-02-27T10:20:00Z">
                  <w:rPr>
                    <w:highlight w:val="cyan"/>
                  </w:rPr>
                </w:rPrChange>
              </w:rPr>
              <w:t xml:space="preserve">This test step might be relevant only for the following countries: </w:t>
            </w:r>
            <w:r w:rsidRPr="00CC1F7A">
              <w:rPr>
                <w:rStyle w:val="SAPEmphasis"/>
              </w:rPr>
              <w:t>AE, AU, FR, GB, SA, US</w:t>
            </w:r>
            <w:r w:rsidRPr="00CC1F7A">
              <w:rPr>
                <w:rPrChange w:id="2032" w:author="Author" w:date="2018-02-27T10:20:00Z">
                  <w:rPr>
                    <w:highlight w:val="cyan"/>
                  </w:rPr>
                </w:rPrChange>
              </w:rPr>
              <w:t>.</w:t>
            </w:r>
          </w:p>
          <w:p w14:paraId="5B7FEDC8" w14:textId="77777777" w:rsidR="00886EEC" w:rsidRDefault="00886EEC" w:rsidP="00886EEC">
            <w:pPr>
              <w:rPr>
                <w:rStyle w:val="SAPEmphasis"/>
              </w:rPr>
            </w:pPr>
          </w:p>
          <w:p w14:paraId="247B97C3" w14:textId="71DF93CC" w:rsidR="00886EEC" w:rsidRPr="005F7A67" w:rsidRDefault="00886EEC" w:rsidP="00886EEC">
            <w:pPr>
              <w:rPr>
                <w:rStyle w:val="SAPEmphasis"/>
              </w:rPr>
            </w:pPr>
            <w:r w:rsidRPr="005F7A67">
              <w:rPr>
                <w:rStyle w:val="SAPEmphasis"/>
              </w:rPr>
              <w:t xml:space="preserve">In case the Payroll Time Sheet content has </w:t>
            </w:r>
            <w:del w:id="2033" w:author="Author" w:date="2018-02-13T10:00:00Z">
              <w:r w:rsidRPr="005F7A67" w:rsidDel="00373E1D">
                <w:rPr>
                  <w:rStyle w:val="SAPEmphasis"/>
                </w:rPr>
                <w:delText xml:space="preserve">also </w:delText>
              </w:r>
            </w:del>
            <w:ins w:id="2034" w:author="Author" w:date="2018-02-13T10:00:00Z">
              <w:r>
                <w:rPr>
                  <w:rStyle w:val="SAPEmphasis"/>
                </w:rPr>
                <w:t>already</w:t>
              </w:r>
              <w:r w:rsidRPr="005F7A67">
                <w:rPr>
                  <w:rStyle w:val="SAPEmphasis"/>
                </w:rPr>
                <w:t xml:space="preserve"> </w:t>
              </w:r>
            </w:ins>
            <w:r w:rsidRPr="005F7A67">
              <w:rPr>
                <w:rStyle w:val="SAPEmphasis"/>
              </w:rPr>
              <w:t>been implemented</w:t>
            </w:r>
            <w:ins w:id="2035" w:author="Author" w:date="2018-02-13T10:00:00Z">
              <w:r w:rsidRPr="005F7A67">
                <w:rPr>
                  <w:rStyle w:val="SAPEmphasis"/>
                </w:rPr>
                <w:t xml:space="preserve"> in your Employee Central instance</w:t>
              </w:r>
              <w:r>
                <w:rPr>
                  <w:rStyle w:val="SAPEmphasis"/>
                </w:rPr>
                <w:t xml:space="preserve"> when executing the transfer action</w:t>
              </w:r>
            </w:ins>
            <w:r w:rsidRPr="005F7A67">
              <w:t>, check the existing data and adapt if required.</w:t>
            </w:r>
          </w:p>
        </w:tc>
        <w:tc>
          <w:tcPr>
            <w:tcW w:w="2520" w:type="dxa"/>
          </w:tcPr>
          <w:p w14:paraId="3479D4F4" w14:textId="2F421645" w:rsidR="00886EEC" w:rsidRPr="005F7A67" w:rsidRDefault="00886EEC" w:rsidP="00886EEC">
            <w:pPr>
              <w:rPr>
                <w:rStyle w:val="SAPScreenElement"/>
              </w:rPr>
            </w:pPr>
            <w:r w:rsidRPr="005F7A67">
              <w:rPr>
                <w:rStyle w:val="SAPScreenElement"/>
              </w:rPr>
              <w:t xml:space="preserve">Time Recording Profile: </w:t>
            </w:r>
            <w:r w:rsidRPr="005F7A67">
              <w:t>adapt if appropriate</w:t>
            </w:r>
          </w:p>
        </w:tc>
        <w:tc>
          <w:tcPr>
            <w:tcW w:w="2430" w:type="dxa"/>
            <w:vMerge w:val="restart"/>
          </w:tcPr>
          <w:p w14:paraId="40EB6890" w14:textId="712ABC56" w:rsidR="00886EEC" w:rsidRPr="005F7A67" w:rsidRDefault="00886EEC" w:rsidP="00886EEC">
            <w:del w:id="2036" w:author="Author" w:date="2018-02-13T17:28:00Z">
              <w:r w:rsidRPr="005F7A67" w:rsidDel="00DD13C3">
                <w:rPr>
                  <w:noProof/>
                </w:rPr>
                <w:delText xml:space="preserve">For details in maintaining the </w:delText>
              </w:r>
              <w:r w:rsidRPr="005F7A67" w:rsidDel="00DD13C3">
                <w:rPr>
                  <w:rStyle w:val="SAPEmphasis"/>
                </w:rPr>
                <w:delText>Payroll Time Sheet</w:delText>
              </w:r>
              <w:r w:rsidRPr="005F7A67" w:rsidDel="00DD13C3">
                <w:rPr>
                  <w:noProof/>
                </w:rPr>
                <w:delText xml:space="preserve"> relevant fields in the </w:delText>
              </w:r>
              <w:r w:rsidRPr="005F7A67" w:rsidDel="00DD13C3">
                <w:rPr>
                  <w:rStyle w:val="SAPScreenElement"/>
                </w:rPr>
                <w:delText xml:space="preserve">Time Off Information </w:delText>
              </w:r>
              <w:r w:rsidRPr="005F7A67" w:rsidDel="00DD13C3">
                <w:delText xml:space="preserve">block, refer to test script </w:delText>
              </w:r>
              <w:r w:rsidRPr="005F7A67" w:rsidDel="00DD13C3">
                <w:rPr>
                  <w:rStyle w:val="SAPScreenElement"/>
                  <w:color w:val="auto"/>
                </w:rPr>
                <w:delText>Record Working Time (15S)</w:delText>
              </w:r>
              <w:r w:rsidRPr="005F7A67" w:rsidDel="00DD13C3">
                <w:delText xml:space="preserve">, chapter </w:delText>
              </w:r>
              <w:r w:rsidRPr="005F7A67" w:rsidDel="00DD13C3">
                <w:rPr>
                  <w:rStyle w:val="SAPScreenElement"/>
                  <w:color w:val="auto"/>
                </w:rPr>
                <w:delText>Preliminary Steps</w:delText>
              </w:r>
              <w:r w:rsidRPr="005F7A67" w:rsidDel="00DD13C3">
                <w:delText>.</w:delText>
              </w:r>
            </w:del>
            <w:ins w:id="2037" w:author="Author" w:date="2018-02-13T17:28:00Z">
              <w:r>
                <w:t xml:space="preserve">In case the </w:t>
              </w:r>
              <w:r w:rsidRPr="004C67B0">
                <w:rPr>
                  <w:rStyle w:val="SAPEmphasis"/>
                </w:rPr>
                <w:t>Payroll Time Sheet</w:t>
              </w:r>
              <w:r>
                <w:t xml:space="preserve"> content has been deployed with the SAP Best Practices, you can refer to test script </w:t>
              </w:r>
              <w:r>
                <w:rPr>
                  <w:rStyle w:val="SAPScreenElement"/>
                  <w:color w:val="auto"/>
                </w:rPr>
                <w:t>Record Working Time</w:t>
              </w:r>
              <w:r w:rsidRPr="00096338">
                <w:rPr>
                  <w:rStyle w:val="SAPScreenElement"/>
                  <w:color w:val="auto"/>
                </w:rPr>
                <w:t xml:space="preserve"> </w:t>
              </w:r>
              <w:r w:rsidRPr="00C50C67">
                <w:rPr>
                  <w:rStyle w:val="SAPScreenElement"/>
                  <w:color w:val="auto"/>
                </w:rPr>
                <w:t>(</w:t>
              </w:r>
              <w:r>
                <w:rPr>
                  <w:rStyle w:val="SAPScreenElement"/>
                  <w:color w:val="auto"/>
                </w:rPr>
                <w:t>15S</w:t>
              </w:r>
              <w:r w:rsidRPr="00C50C67">
                <w:rPr>
                  <w:rStyle w:val="SAPScreenElement"/>
                  <w:color w:val="auto"/>
                </w:rPr>
                <w:t>)</w:t>
              </w:r>
              <w:r w:rsidRPr="00C26759">
                <w:t>,</w:t>
              </w:r>
              <w:r>
                <w:t xml:space="preserve"> c</w:t>
              </w:r>
              <w:r w:rsidRPr="00C26759">
                <w:t xml:space="preserve">hapter </w:t>
              </w:r>
              <w:r>
                <w:rPr>
                  <w:rStyle w:val="SAPScreenElement"/>
                  <w:color w:val="auto"/>
                </w:rPr>
                <w:t xml:space="preserve">Preliminary Steps, </w:t>
              </w:r>
              <w:r>
                <w:rPr>
                  <w:noProof/>
                </w:rPr>
                <w:t xml:space="preserve">for details in maintaining the time sheet relevant fields in the </w:t>
              </w:r>
              <w:r w:rsidRPr="00B11C25">
                <w:rPr>
                  <w:rStyle w:val="SAPScreenElement"/>
                </w:rPr>
                <w:t xml:space="preserve">Time </w:t>
              </w:r>
              <w:r>
                <w:rPr>
                  <w:rStyle w:val="SAPScreenElement"/>
                </w:rPr>
                <w:t xml:space="preserve">Off </w:t>
              </w:r>
              <w:r w:rsidRPr="00B11C25">
                <w:rPr>
                  <w:rStyle w:val="SAPScreenElement"/>
                </w:rPr>
                <w:t xml:space="preserve">Information </w:t>
              </w:r>
              <w:r w:rsidRPr="00B11C25">
                <w:t>block</w:t>
              </w:r>
              <w:r>
                <w:t>.</w:t>
              </w:r>
            </w:ins>
          </w:p>
        </w:tc>
        <w:tc>
          <w:tcPr>
            <w:tcW w:w="2790" w:type="dxa"/>
            <w:vMerge w:val="restart"/>
          </w:tcPr>
          <w:p w14:paraId="22172093" w14:textId="77777777" w:rsidR="00886EEC" w:rsidRPr="005F7A67" w:rsidRDefault="00886EEC" w:rsidP="00886EEC"/>
        </w:tc>
        <w:tc>
          <w:tcPr>
            <w:tcW w:w="1172" w:type="dxa"/>
          </w:tcPr>
          <w:p w14:paraId="6C496D15" w14:textId="77777777" w:rsidR="00886EEC" w:rsidRPr="005F7A67" w:rsidRDefault="00886EEC" w:rsidP="00886EEC">
            <w:pPr>
              <w:rPr>
                <w:rFonts w:cs="Arial"/>
                <w:bCs/>
              </w:rPr>
            </w:pPr>
          </w:p>
        </w:tc>
      </w:tr>
      <w:tr w:rsidR="00886EEC" w:rsidRPr="005F7A67" w14:paraId="7C28191E" w14:textId="77777777" w:rsidTr="00052E72">
        <w:trPr>
          <w:trHeight w:val="357"/>
          <w:ins w:id="2038" w:author="Author" w:date="2018-02-13T10:01:00Z"/>
        </w:trPr>
        <w:tc>
          <w:tcPr>
            <w:tcW w:w="709" w:type="dxa"/>
            <w:vMerge/>
          </w:tcPr>
          <w:p w14:paraId="72D2524A" w14:textId="77777777" w:rsidR="00886EEC" w:rsidRPr="005F7A67" w:rsidRDefault="00886EEC" w:rsidP="00886EEC">
            <w:pPr>
              <w:rPr>
                <w:ins w:id="2039" w:author="Author" w:date="2018-02-13T10:01:00Z"/>
              </w:rPr>
            </w:pPr>
          </w:p>
        </w:tc>
        <w:tc>
          <w:tcPr>
            <w:tcW w:w="1513" w:type="dxa"/>
            <w:vMerge/>
          </w:tcPr>
          <w:p w14:paraId="09ABE403" w14:textId="77777777" w:rsidR="00886EEC" w:rsidRPr="005F7A67" w:rsidRDefault="00886EEC" w:rsidP="00886EEC">
            <w:pPr>
              <w:rPr>
                <w:ins w:id="2040" w:author="Author" w:date="2018-02-13T10:01:00Z"/>
                <w:rStyle w:val="SAPEmphasis"/>
              </w:rPr>
            </w:pPr>
          </w:p>
        </w:tc>
        <w:tc>
          <w:tcPr>
            <w:tcW w:w="3150" w:type="dxa"/>
            <w:vMerge/>
          </w:tcPr>
          <w:p w14:paraId="2256F5C6" w14:textId="77777777" w:rsidR="00886EEC" w:rsidRPr="005F7A67" w:rsidRDefault="00886EEC" w:rsidP="00886EEC">
            <w:pPr>
              <w:rPr>
                <w:ins w:id="2041" w:author="Author" w:date="2018-02-13T10:01:00Z"/>
                <w:rStyle w:val="SAPEmphasis"/>
              </w:rPr>
            </w:pPr>
          </w:p>
        </w:tc>
        <w:tc>
          <w:tcPr>
            <w:tcW w:w="2520" w:type="dxa"/>
          </w:tcPr>
          <w:p w14:paraId="7D1F669F" w14:textId="235CD699" w:rsidR="00886EEC" w:rsidRPr="005F7A67" w:rsidRDefault="00886EEC" w:rsidP="00886EEC">
            <w:pPr>
              <w:rPr>
                <w:ins w:id="2042" w:author="Author" w:date="2018-02-13T10:01:00Z"/>
                <w:rStyle w:val="SAPScreenElement"/>
              </w:rPr>
            </w:pPr>
            <w:ins w:id="2043" w:author="Author" w:date="2018-02-13T10:01:00Z">
              <w:r w:rsidRPr="005F7A67">
                <w:rPr>
                  <w:rStyle w:val="SAPScreenElement"/>
                </w:rPr>
                <w:t>Time Recording Variant:</w:t>
              </w:r>
              <w:r w:rsidRPr="005F7A67">
                <w:t xml:space="preserve"> adapt if appropriate</w:t>
              </w:r>
            </w:ins>
          </w:p>
        </w:tc>
        <w:tc>
          <w:tcPr>
            <w:tcW w:w="2430" w:type="dxa"/>
            <w:vMerge/>
          </w:tcPr>
          <w:p w14:paraId="38B0DCB8" w14:textId="77777777" w:rsidR="00886EEC" w:rsidRPr="005F7A67" w:rsidRDefault="00886EEC" w:rsidP="00886EEC">
            <w:pPr>
              <w:rPr>
                <w:ins w:id="2044" w:author="Author" w:date="2018-02-13T10:01:00Z"/>
                <w:rFonts w:cs="Arial"/>
                <w:bCs/>
              </w:rPr>
            </w:pPr>
          </w:p>
        </w:tc>
        <w:tc>
          <w:tcPr>
            <w:tcW w:w="2790" w:type="dxa"/>
            <w:vMerge/>
          </w:tcPr>
          <w:p w14:paraId="74105B87" w14:textId="77777777" w:rsidR="00886EEC" w:rsidRPr="005F7A67" w:rsidRDefault="00886EEC" w:rsidP="00886EEC">
            <w:pPr>
              <w:rPr>
                <w:ins w:id="2045" w:author="Author" w:date="2018-02-13T10:01:00Z"/>
              </w:rPr>
            </w:pPr>
          </w:p>
        </w:tc>
        <w:tc>
          <w:tcPr>
            <w:tcW w:w="1172" w:type="dxa"/>
          </w:tcPr>
          <w:p w14:paraId="32943E55" w14:textId="77777777" w:rsidR="00886EEC" w:rsidRPr="005F7A67" w:rsidRDefault="00886EEC" w:rsidP="00886EEC">
            <w:pPr>
              <w:rPr>
                <w:ins w:id="2046" w:author="Author" w:date="2018-02-13T10:01:00Z"/>
                <w:rFonts w:cs="Arial"/>
                <w:bCs/>
              </w:rPr>
            </w:pPr>
          </w:p>
        </w:tc>
      </w:tr>
      <w:tr w:rsidR="00886EEC" w:rsidRPr="005F7A67" w14:paraId="170D9199" w14:textId="77777777" w:rsidTr="00052E72">
        <w:trPr>
          <w:trHeight w:val="357"/>
        </w:trPr>
        <w:tc>
          <w:tcPr>
            <w:tcW w:w="709" w:type="dxa"/>
            <w:vMerge/>
          </w:tcPr>
          <w:p w14:paraId="085A43FA" w14:textId="77777777" w:rsidR="00886EEC" w:rsidRPr="005F7A67" w:rsidRDefault="00886EEC" w:rsidP="00886EEC"/>
        </w:tc>
        <w:tc>
          <w:tcPr>
            <w:tcW w:w="1513" w:type="dxa"/>
            <w:vMerge/>
          </w:tcPr>
          <w:p w14:paraId="09EE9515" w14:textId="77777777" w:rsidR="00886EEC" w:rsidRPr="005F7A67" w:rsidRDefault="00886EEC" w:rsidP="00886EEC">
            <w:pPr>
              <w:rPr>
                <w:rStyle w:val="SAPEmphasis"/>
              </w:rPr>
            </w:pPr>
          </w:p>
        </w:tc>
        <w:tc>
          <w:tcPr>
            <w:tcW w:w="3150" w:type="dxa"/>
            <w:vMerge/>
          </w:tcPr>
          <w:p w14:paraId="20D9F024" w14:textId="77777777" w:rsidR="00886EEC" w:rsidRPr="005F7A67" w:rsidRDefault="00886EEC" w:rsidP="00886EEC">
            <w:pPr>
              <w:rPr>
                <w:rStyle w:val="SAPEmphasis"/>
              </w:rPr>
            </w:pPr>
          </w:p>
        </w:tc>
        <w:tc>
          <w:tcPr>
            <w:tcW w:w="2520" w:type="dxa"/>
          </w:tcPr>
          <w:p w14:paraId="63DE60AE" w14:textId="3E2AC668" w:rsidR="00886EEC" w:rsidRPr="005F7A67" w:rsidRDefault="00886EEC" w:rsidP="00886EEC">
            <w:pPr>
              <w:rPr>
                <w:rStyle w:val="SAPScreenElement"/>
              </w:rPr>
            </w:pPr>
            <w:r w:rsidRPr="005F7A67">
              <w:rPr>
                <w:rStyle w:val="SAPScreenElement"/>
              </w:rPr>
              <w:t xml:space="preserve">Time Recording Admissibility: </w:t>
            </w:r>
            <w:r w:rsidRPr="005F7A67">
              <w:t>adapt if appropriate</w:t>
            </w:r>
          </w:p>
        </w:tc>
        <w:tc>
          <w:tcPr>
            <w:tcW w:w="2430" w:type="dxa"/>
            <w:vMerge/>
          </w:tcPr>
          <w:p w14:paraId="652FD79D" w14:textId="77777777" w:rsidR="00886EEC" w:rsidRPr="005F7A67" w:rsidRDefault="00886EEC" w:rsidP="00886EEC">
            <w:pPr>
              <w:rPr>
                <w:rFonts w:cs="Arial"/>
                <w:bCs/>
              </w:rPr>
            </w:pPr>
          </w:p>
        </w:tc>
        <w:tc>
          <w:tcPr>
            <w:tcW w:w="2790" w:type="dxa"/>
            <w:vMerge/>
          </w:tcPr>
          <w:p w14:paraId="776F8B28" w14:textId="77777777" w:rsidR="00886EEC" w:rsidRPr="005F7A67" w:rsidRDefault="00886EEC" w:rsidP="00886EEC"/>
        </w:tc>
        <w:tc>
          <w:tcPr>
            <w:tcW w:w="1172" w:type="dxa"/>
          </w:tcPr>
          <w:p w14:paraId="0D3A77AB" w14:textId="77777777" w:rsidR="00886EEC" w:rsidRPr="005F7A67" w:rsidRDefault="00886EEC" w:rsidP="00886EEC">
            <w:pPr>
              <w:rPr>
                <w:rFonts w:cs="Arial"/>
                <w:bCs/>
              </w:rPr>
            </w:pPr>
          </w:p>
        </w:tc>
      </w:tr>
      <w:tr w:rsidR="00886EEC" w:rsidRPr="005F7A67" w14:paraId="64092CDF" w14:textId="77777777" w:rsidTr="00052E72">
        <w:trPr>
          <w:trHeight w:val="357"/>
        </w:trPr>
        <w:tc>
          <w:tcPr>
            <w:tcW w:w="709" w:type="dxa"/>
            <w:vMerge/>
          </w:tcPr>
          <w:p w14:paraId="6E2314F9" w14:textId="77777777" w:rsidR="00886EEC" w:rsidRPr="005F7A67" w:rsidRDefault="00886EEC" w:rsidP="00886EEC"/>
        </w:tc>
        <w:tc>
          <w:tcPr>
            <w:tcW w:w="1513" w:type="dxa"/>
            <w:vMerge/>
          </w:tcPr>
          <w:p w14:paraId="52E87749" w14:textId="77777777" w:rsidR="00886EEC" w:rsidRPr="005F7A67" w:rsidRDefault="00886EEC" w:rsidP="00886EEC">
            <w:pPr>
              <w:rPr>
                <w:rStyle w:val="SAPEmphasis"/>
              </w:rPr>
            </w:pPr>
          </w:p>
        </w:tc>
        <w:tc>
          <w:tcPr>
            <w:tcW w:w="3150" w:type="dxa"/>
            <w:vMerge/>
          </w:tcPr>
          <w:p w14:paraId="3B351BD6" w14:textId="77777777" w:rsidR="00886EEC" w:rsidRPr="005F7A67" w:rsidRDefault="00886EEC" w:rsidP="00886EEC">
            <w:pPr>
              <w:rPr>
                <w:rStyle w:val="SAPEmphasis"/>
              </w:rPr>
            </w:pPr>
          </w:p>
        </w:tc>
        <w:tc>
          <w:tcPr>
            <w:tcW w:w="2520" w:type="dxa"/>
          </w:tcPr>
          <w:p w14:paraId="7F79C54B" w14:textId="6DC27E22" w:rsidR="00886EEC" w:rsidRPr="005F7A67" w:rsidRDefault="00886EEC" w:rsidP="00886EEC">
            <w:r w:rsidRPr="005F7A67">
              <w:rPr>
                <w:rStyle w:val="SAPScreenElement"/>
              </w:rPr>
              <w:t>Default Overtime Compensation Variant:</w:t>
            </w:r>
            <w:r w:rsidRPr="005F7A67">
              <w:t xml:space="preserve"> adapt if appropriate</w:t>
            </w:r>
          </w:p>
        </w:tc>
        <w:tc>
          <w:tcPr>
            <w:tcW w:w="2430" w:type="dxa"/>
            <w:vMerge/>
          </w:tcPr>
          <w:p w14:paraId="7D92C54E" w14:textId="77777777" w:rsidR="00886EEC" w:rsidRPr="005F7A67" w:rsidRDefault="00886EEC" w:rsidP="00886EEC">
            <w:pPr>
              <w:rPr>
                <w:rFonts w:cs="Arial"/>
                <w:bCs/>
              </w:rPr>
            </w:pPr>
          </w:p>
        </w:tc>
        <w:tc>
          <w:tcPr>
            <w:tcW w:w="2790" w:type="dxa"/>
            <w:vMerge/>
          </w:tcPr>
          <w:p w14:paraId="02A8334E" w14:textId="77777777" w:rsidR="00886EEC" w:rsidRPr="005F7A67" w:rsidRDefault="00886EEC" w:rsidP="00886EEC"/>
        </w:tc>
        <w:tc>
          <w:tcPr>
            <w:tcW w:w="1172" w:type="dxa"/>
          </w:tcPr>
          <w:p w14:paraId="09C4F575" w14:textId="77777777" w:rsidR="00886EEC" w:rsidRPr="005F7A67" w:rsidRDefault="00886EEC" w:rsidP="00886EEC">
            <w:pPr>
              <w:rPr>
                <w:rFonts w:cs="Arial"/>
                <w:bCs/>
              </w:rPr>
            </w:pPr>
          </w:p>
        </w:tc>
      </w:tr>
      <w:tr w:rsidR="00886EEC" w:rsidRPr="005F7A67" w14:paraId="1CD763D9" w14:textId="77777777" w:rsidTr="00052E72">
        <w:trPr>
          <w:trHeight w:val="357"/>
        </w:trPr>
        <w:tc>
          <w:tcPr>
            <w:tcW w:w="709" w:type="dxa"/>
            <w:hideMark/>
          </w:tcPr>
          <w:p w14:paraId="7340F6CB" w14:textId="23124C5C" w:rsidR="00886EEC" w:rsidRPr="005F7A67" w:rsidRDefault="00886EEC" w:rsidP="00886EEC">
            <w:r w:rsidRPr="005F7A67">
              <w:t>10</w:t>
            </w:r>
          </w:p>
        </w:tc>
        <w:tc>
          <w:tcPr>
            <w:tcW w:w="1513" w:type="dxa"/>
            <w:hideMark/>
          </w:tcPr>
          <w:p w14:paraId="1E48BD4A" w14:textId="7BF64128" w:rsidR="00886EEC" w:rsidRPr="005F7A67" w:rsidRDefault="00886EEC" w:rsidP="00886EEC">
            <w:pPr>
              <w:rPr>
                <w:rStyle w:val="SAPEmphasis"/>
              </w:rPr>
            </w:pPr>
            <w:r w:rsidRPr="005F7A67">
              <w:rPr>
                <w:rStyle w:val="SAPEmphasis"/>
              </w:rPr>
              <w:t>Save Data</w:t>
            </w:r>
          </w:p>
        </w:tc>
        <w:tc>
          <w:tcPr>
            <w:tcW w:w="3150" w:type="dxa"/>
          </w:tcPr>
          <w:p w14:paraId="679276F4" w14:textId="63DA0FE3" w:rsidR="00886EEC" w:rsidRPr="005F7A67" w:rsidRDefault="00886EEC" w:rsidP="00886EEC">
            <w:pPr>
              <w:rPr>
                <w:rFonts w:cs="Arial"/>
                <w:bCs/>
              </w:rPr>
            </w:pPr>
            <w:r w:rsidRPr="005F7A67">
              <w:rPr>
                <w:rFonts w:cs="Arial"/>
                <w:bCs/>
              </w:rPr>
              <w:t xml:space="preserve">Choose the </w:t>
            </w:r>
            <w:r w:rsidRPr="005F7A67">
              <w:rPr>
                <w:rStyle w:val="SAPScreenElement"/>
              </w:rPr>
              <w:t>Save</w:t>
            </w:r>
            <w:r w:rsidRPr="005F7A67">
              <w:rPr>
                <w:rFonts w:cs="Arial"/>
                <w:bCs/>
              </w:rPr>
              <w:t xml:space="preserve"> pushbutton. </w:t>
            </w:r>
          </w:p>
          <w:p w14:paraId="78EA5BE2" w14:textId="77777777" w:rsidR="00886EEC" w:rsidRPr="005F7A67" w:rsidRDefault="00886EEC" w:rsidP="00886EEC">
            <w:pPr>
              <w:rPr>
                <w:rFonts w:cs="Arial"/>
                <w:bCs/>
              </w:rPr>
            </w:pPr>
          </w:p>
        </w:tc>
        <w:tc>
          <w:tcPr>
            <w:tcW w:w="2520" w:type="dxa"/>
          </w:tcPr>
          <w:p w14:paraId="51D3E6DC" w14:textId="77777777" w:rsidR="00886EEC" w:rsidRPr="005F7A67" w:rsidRDefault="00886EEC" w:rsidP="00886EEC">
            <w:pPr>
              <w:rPr>
                <w:i/>
              </w:rPr>
            </w:pPr>
          </w:p>
        </w:tc>
        <w:tc>
          <w:tcPr>
            <w:tcW w:w="2430" w:type="dxa"/>
          </w:tcPr>
          <w:p w14:paraId="494C6634" w14:textId="77777777" w:rsidR="00886EEC" w:rsidRPr="005F7A67" w:rsidRDefault="00886EEC" w:rsidP="00886EEC">
            <w:pPr>
              <w:rPr>
                <w:rFonts w:cs="Arial"/>
                <w:bCs/>
              </w:rPr>
            </w:pPr>
          </w:p>
        </w:tc>
        <w:tc>
          <w:tcPr>
            <w:tcW w:w="2790" w:type="dxa"/>
            <w:hideMark/>
          </w:tcPr>
          <w:p w14:paraId="12F9C265" w14:textId="7CD92D6D" w:rsidR="00886EEC" w:rsidRPr="005F7A67" w:rsidRDefault="00886EEC" w:rsidP="00886EEC">
            <w:r w:rsidRPr="005F7A67">
              <w:t>The message</w:t>
            </w:r>
            <w:r w:rsidRPr="005F7A67">
              <w:rPr>
                <w:rStyle w:val="SAPMonospace"/>
              </w:rPr>
              <w:t xml:space="preserve"> Your changes were successfully saved </w:t>
            </w:r>
            <w:r w:rsidRPr="005F7A67">
              <w:t xml:space="preserve">is displayed and you return to </w:t>
            </w:r>
            <w:r w:rsidRPr="005F7A67">
              <w:lastRenderedPageBreak/>
              <w:t xml:space="preserve">the employee’s </w:t>
            </w:r>
            <w:r w:rsidRPr="005F7A67">
              <w:rPr>
                <w:rStyle w:val="SAPScreenElement"/>
              </w:rPr>
              <w:t xml:space="preserve">Employment Information </w:t>
            </w:r>
            <w:r w:rsidRPr="005F7A67">
              <w:t>section.</w:t>
            </w:r>
          </w:p>
        </w:tc>
        <w:tc>
          <w:tcPr>
            <w:tcW w:w="1172" w:type="dxa"/>
          </w:tcPr>
          <w:p w14:paraId="12A34694" w14:textId="77777777" w:rsidR="00886EEC" w:rsidRPr="005F7A67" w:rsidRDefault="00886EEC" w:rsidP="00886EEC">
            <w:pPr>
              <w:rPr>
                <w:rFonts w:cs="Arial"/>
                <w:bCs/>
              </w:rPr>
            </w:pPr>
          </w:p>
        </w:tc>
      </w:tr>
      <w:tr w:rsidR="00886EEC" w:rsidRPr="005F7A67" w14:paraId="76A8C4D1" w14:textId="77777777" w:rsidTr="00052E72">
        <w:trPr>
          <w:trHeight w:val="357"/>
        </w:trPr>
        <w:tc>
          <w:tcPr>
            <w:tcW w:w="709" w:type="dxa"/>
            <w:vMerge w:val="restart"/>
            <w:hideMark/>
          </w:tcPr>
          <w:p w14:paraId="0E1E4BA2" w14:textId="10082E55" w:rsidR="00886EEC" w:rsidRPr="005F7A67" w:rsidRDefault="00886EEC" w:rsidP="00886EEC">
            <w:r w:rsidRPr="005F7A67">
              <w:t>11</w:t>
            </w:r>
          </w:p>
        </w:tc>
        <w:tc>
          <w:tcPr>
            <w:tcW w:w="1513" w:type="dxa"/>
            <w:vMerge w:val="restart"/>
            <w:hideMark/>
          </w:tcPr>
          <w:p w14:paraId="3B484A7D" w14:textId="77777777" w:rsidR="00886EEC" w:rsidRPr="005F7A67" w:rsidRDefault="00886EEC" w:rsidP="00886EEC">
            <w:pPr>
              <w:rPr>
                <w:rStyle w:val="SAPEmphasis"/>
              </w:rPr>
            </w:pPr>
            <w:r w:rsidRPr="005F7A67">
              <w:rPr>
                <w:rStyle w:val="SAPEmphasis"/>
              </w:rPr>
              <w:t>Verify Employee’s Transfer</w:t>
            </w:r>
          </w:p>
        </w:tc>
        <w:tc>
          <w:tcPr>
            <w:tcW w:w="3150" w:type="dxa"/>
            <w:hideMark/>
          </w:tcPr>
          <w:p w14:paraId="5F5E5F92" w14:textId="208A20FB" w:rsidR="00886EEC" w:rsidRPr="005F7A67" w:rsidRDefault="00886EEC" w:rsidP="00886EEC">
            <w:pPr>
              <w:rPr>
                <w:rFonts w:cs="Arial"/>
                <w:bCs/>
              </w:rPr>
            </w:pPr>
            <w:r w:rsidRPr="005F7A67">
              <w:rPr>
                <w:rFonts w:cs="Arial"/>
                <w:bCs/>
              </w:rPr>
              <w:t>Depending which fields have been maintained for the</w:t>
            </w:r>
            <w:r w:rsidRPr="005F7A67">
              <w:rPr>
                <w:rStyle w:val="SAPUserEntry"/>
                <w:color w:val="auto"/>
              </w:rPr>
              <w:t xml:space="preserve"> </w:t>
            </w:r>
            <w:r w:rsidRPr="005F7A67">
              <w:rPr>
                <w:rStyle w:val="SAPUserEntry"/>
                <w:b w:val="0"/>
                <w:color w:val="auto"/>
              </w:rPr>
              <w:t>Transfer</w:t>
            </w:r>
            <w:r w:rsidRPr="005F7A67">
              <w:rPr>
                <w:rStyle w:val="SAPScreenElement"/>
                <w:color w:val="auto"/>
              </w:rPr>
              <w:t xml:space="preserve"> </w:t>
            </w:r>
            <w:r w:rsidRPr="005F7A67">
              <w:rPr>
                <w:rFonts w:cs="Arial"/>
                <w:bCs/>
              </w:rPr>
              <w:t xml:space="preserve">event, check in the </w:t>
            </w:r>
            <w:r w:rsidRPr="005F7A67">
              <w:rPr>
                <w:rStyle w:val="SAPScreenElement"/>
              </w:rPr>
              <w:t>Job Information</w:t>
            </w:r>
            <w:r w:rsidRPr="005F7A67">
              <w:t xml:space="preserve"> and/or</w:t>
            </w:r>
            <w:r w:rsidRPr="005F7A67">
              <w:rPr>
                <w:rStyle w:val="SAPScreenElement"/>
              </w:rPr>
              <w:t xml:space="preserve"> Organizational Information</w:t>
            </w:r>
            <w:r w:rsidRPr="005F7A67">
              <w:t xml:space="preserve"> subsections</w:t>
            </w:r>
            <w:r w:rsidRPr="005F7A67">
              <w:rPr>
                <w:rFonts w:cs="Arial"/>
                <w:bCs/>
              </w:rPr>
              <w:t xml:space="preserve"> t</w:t>
            </w:r>
            <w:r>
              <w:rPr>
                <w:rFonts w:cs="Arial"/>
                <w:bCs/>
              </w:rPr>
              <w:t xml:space="preserve">hat the changes are displayed. </w:t>
            </w:r>
          </w:p>
        </w:tc>
        <w:tc>
          <w:tcPr>
            <w:tcW w:w="2520" w:type="dxa"/>
          </w:tcPr>
          <w:p w14:paraId="42854CCA" w14:textId="77777777" w:rsidR="00886EEC" w:rsidRPr="005F7A67" w:rsidRDefault="00886EEC" w:rsidP="00886EEC"/>
        </w:tc>
        <w:tc>
          <w:tcPr>
            <w:tcW w:w="2430" w:type="dxa"/>
          </w:tcPr>
          <w:p w14:paraId="0EDFB8AD" w14:textId="211D2B6C" w:rsidR="00886EEC" w:rsidRPr="005F7A67" w:rsidRDefault="00886EEC" w:rsidP="00886EEC">
            <w:pPr>
              <w:rPr>
                <w:rFonts w:cs="Arial"/>
                <w:bCs/>
              </w:rPr>
            </w:pPr>
            <w:r w:rsidRPr="005F7A67">
              <w:rPr>
                <w:rFonts w:cs="Arial"/>
                <w:bCs/>
              </w:rPr>
              <w:t xml:space="preserve">In case the changes are effective on a future date, an appropriate link, </w:t>
            </w:r>
            <w:r w:rsidRPr="005F7A67">
              <w:rPr>
                <w:rStyle w:val="SAPScreenElement"/>
              </w:rPr>
              <w:t>Pending future change in Job Information (mm/dd/yy)</w:t>
            </w:r>
            <w:r w:rsidRPr="005F7A67">
              <w:rPr>
                <w:rFonts w:cs="Arial"/>
                <w:bCs/>
              </w:rPr>
              <w:t xml:space="preserve">, will be visible in both the </w:t>
            </w:r>
            <w:r w:rsidRPr="005F7A67">
              <w:rPr>
                <w:rStyle w:val="SAPScreenElement"/>
              </w:rPr>
              <w:t>Job Information</w:t>
            </w:r>
            <w:r w:rsidRPr="005F7A67">
              <w:rPr>
                <w:rFonts w:cs="Arial"/>
                <w:bCs/>
              </w:rPr>
              <w:t xml:space="preserve"> and </w:t>
            </w:r>
            <w:r w:rsidRPr="005F7A67">
              <w:rPr>
                <w:rStyle w:val="SAPScreenElement"/>
              </w:rPr>
              <w:t>Organizational Information</w:t>
            </w:r>
            <w:r w:rsidRPr="005F7A67">
              <w:rPr>
                <w:rFonts w:cs="Arial"/>
                <w:bCs/>
              </w:rPr>
              <w:t xml:space="preserve"> subsections. Click this link to view the changes.</w:t>
            </w:r>
          </w:p>
        </w:tc>
        <w:tc>
          <w:tcPr>
            <w:tcW w:w="2790" w:type="dxa"/>
          </w:tcPr>
          <w:p w14:paraId="37BC8FC7" w14:textId="77777777" w:rsidR="00886EEC" w:rsidRPr="005F7A67" w:rsidRDefault="00886EEC" w:rsidP="00886EEC">
            <w:pPr>
              <w:pStyle w:val="NoteParagraph"/>
              <w:ind w:left="0"/>
            </w:pPr>
          </w:p>
        </w:tc>
        <w:tc>
          <w:tcPr>
            <w:tcW w:w="1172" w:type="dxa"/>
          </w:tcPr>
          <w:p w14:paraId="57E49158" w14:textId="77777777" w:rsidR="00886EEC" w:rsidRPr="005F7A67" w:rsidRDefault="00886EEC" w:rsidP="00886EEC">
            <w:pPr>
              <w:rPr>
                <w:b/>
              </w:rPr>
            </w:pPr>
          </w:p>
        </w:tc>
      </w:tr>
      <w:tr w:rsidR="00886EEC" w:rsidRPr="005F7A67" w14:paraId="69405D1E" w14:textId="77777777" w:rsidTr="00052E72">
        <w:trPr>
          <w:trHeight w:val="357"/>
        </w:trPr>
        <w:tc>
          <w:tcPr>
            <w:tcW w:w="709" w:type="dxa"/>
            <w:vMerge/>
          </w:tcPr>
          <w:p w14:paraId="68597583" w14:textId="77777777" w:rsidR="00886EEC" w:rsidRPr="005F7A67" w:rsidRDefault="00886EEC" w:rsidP="00886EEC"/>
        </w:tc>
        <w:tc>
          <w:tcPr>
            <w:tcW w:w="1513" w:type="dxa"/>
            <w:vMerge/>
          </w:tcPr>
          <w:p w14:paraId="4AFE033F" w14:textId="77777777" w:rsidR="00886EEC" w:rsidRPr="005F7A67" w:rsidRDefault="00886EEC" w:rsidP="00886EEC">
            <w:pPr>
              <w:rPr>
                <w:rStyle w:val="SAPEmphasis"/>
              </w:rPr>
            </w:pPr>
          </w:p>
        </w:tc>
        <w:tc>
          <w:tcPr>
            <w:tcW w:w="3150" w:type="dxa"/>
          </w:tcPr>
          <w:p w14:paraId="6E1FB16C" w14:textId="77777777" w:rsidR="00886EEC" w:rsidRPr="00CC1F7A" w:rsidRDefault="00886EEC" w:rsidP="00886EEC">
            <w:pPr>
              <w:rPr>
                <w:rFonts w:ascii="BentonSans Regular" w:hAnsi="BentonSans Regular"/>
                <w:color w:val="666666"/>
                <w:sz w:val="22"/>
                <w:rPrChange w:id="2047" w:author="Author" w:date="2018-02-27T10:21:00Z">
                  <w:rPr>
                    <w:rFonts w:ascii="BentonSans Regular" w:hAnsi="BentonSans Regular"/>
                    <w:color w:val="666666"/>
                    <w:sz w:val="22"/>
                    <w:highlight w:val="cyan"/>
                  </w:rPr>
                </w:rPrChange>
              </w:rPr>
            </w:pPr>
            <w:r w:rsidRPr="00CC1F7A">
              <w:rPr>
                <w:noProof/>
                <w:rPrChange w:id="2048" w:author="Author" w:date="2018-02-27T10:21:00Z">
                  <w:rPr>
                    <w:noProof/>
                    <w:highlight w:val="cyan"/>
                  </w:rPr>
                </w:rPrChange>
              </w:rPr>
              <w:drawing>
                <wp:inline distT="0" distB="0" distL="0" distR="0" wp14:anchorId="3269673B" wp14:editId="10AA0A38">
                  <wp:extent cx="213995" cy="23749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CC1F7A">
              <w:rPr>
                <w:rPrChange w:id="2049" w:author="Author" w:date="2018-02-27T10:21:00Z">
                  <w:rPr>
                    <w:highlight w:val="cyan"/>
                  </w:rPr>
                </w:rPrChange>
              </w:rPr>
              <w:t> </w:t>
            </w:r>
            <w:r w:rsidRPr="00CC1F7A">
              <w:rPr>
                <w:rFonts w:ascii="BentonSans Regular" w:hAnsi="BentonSans Regular"/>
                <w:color w:val="666666"/>
                <w:sz w:val="22"/>
                <w:rPrChange w:id="2050" w:author="Author" w:date="2018-02-27T10:21:00Z">
                  <w:rPr>
                    <w:rFonts w:ascii="BentonSans Regular" w:hAnsi="BentonSans Regular"/>
                    <w:color w:val="666666"/>
                    <w:sz w:val="22"/>
                    <w:highlight w:val="cyan"/>
                  </w:rPr>
                </w:rPrChange>
              </w:rPr>
              <w:t>Caution</w:t>
            </w:r>
          </w:p>
          <w:p w14:paraId="50E6697B" w14:textId="77777777" w:rsidR="00886EEC" w:rsidRDefault="00886EEC" w:rsidP="00886EEC">
            <w:pPr>
              <w:rPr>
                <w:rStyle w:val="SAPEmphasis"/>
              </w:rPr>
            </w:pPr>
            <w:r w:rsidRPr="00CC1F7A">
              <w:rPr>
                <w:rPrChange w:id="2051" w:author="Author" w:date="2018-02-27T10:21:00Z">
                  <w:rPr>
                    <w:highlight w:val="cyan"/>
                  </w:rPr>
                </w:rPrChange>
              </w:rPr>
              <w:t xml:space="preserve">This test step might be relevant only for the following countries: </w:t>
            </w:r>
            <w:r w:rsidRPr="00CC1F7A">
              <w:rPr>
                <w:rStyle w:val="SAPEmphasis"/>
              </w:rPr>
              <w:t>AE, AU, FR, GB, SA, US</w:t>
            </w:r>
            <w:r w:rsidRPr="00CC1F7A">
              <w:rPr>
                <w:rPrChange w:id="2052" w:author="Author" w:date="2018-02-27T10:21:00Z">
                  <w:rPr>
                    <w:highlight w:val="cyan"/>
                  </w:rPr>
                </w:rPrChange>
              </w:rPr>
              <w:t>.</w:t>
            </w:r>
          </w:p>
          <w:p w14:paraId="3387EBB5" w14:textId="77777777" w:rsidR="00886EEC" w:rsidRDefault="00886EEC" w:rsidP="00886EEC">
            <w:pPr>
              <w:rPr>
                <w:rStyle w:val="SAPEmphasis"/>
              </w:rPr>
            </w:pPr>
          </w:p>
          <w:p w14:paraId="0DCF6DDE" w14:textId="117B2320" w:rsidR="00886EEC" w:rsidRPr="005F7A67" w:rsidDel="005E28FB" w:rsidRDefault="00886EEC" w:rsidP="00886EEC">
            <w:pPr>
              <w:rPr>
                <w:rFonts w:cs="Arial"/>
                <w:bCs/>
              </w:rPr>
            </w:pPr>
            <w:ins w:id="2053" w:author="Author" w:date="2018-02-13T10:02:00Z">
              <w:r w:rsidRPr="005F7A67">
                <w:rPr>
                  <w:rStyle w:val="SAPEmphasis"/>
                </w:rPr>
                <w:t>In case the Time Off content has</w:t>
              </w:r>
              <w:r>
                <w:rPr>
                  <w:rStyle w:val="SAPEmphasis"/>
                </w:rPr>
                <w:t xml:space="preserve"> already</w:t>
              </w:r>
              <w:r w:rsidRPr="005F7A67">
                <w:rPr>
                  <w:rStyle w:val="SAPEmphasis"/>
                </w:rPr>
                <w:t xml:space="preserve"> been implemented in your Employee Central instance</w:t>
              </w:r>
              <w:r>
                <w:rPr>
                  <w:rStyle w:val="SAPEmphasis"/>
                </w:rPr>
                <w:t xml:space="preserve"> when executing the transfer action</w:t>
              </w:r>
            </w:ins>
            <w:del w:id="2054" w:author="Author" w:date="2018-02-13T10:02:00Z">
              <w:r w:rsidRPr="005F7A67" w:rsidDel="00373E1D">
                <w:rPr>
                  <w:rStyle w:val="SAPEmphasis"/>
                </w:rPr>
                <w:delText>In case</w:delText>
              </w:r>
              <w:r w:rsidRPr="007A79FE" w:rsidDel="00373E1D">
                <w:rPr>
                  <w:rStyle w:val="SAPEmphasis"/>
                </w:rPr>
                <w:delText xml:space="preserve"> the</w:delText>
              </w:r>
              <w:r w:rsidRPr="005F7A67" w:rsidDel="00373E1D">
                <w:rPr>
                  <w:rStyle w:val="SAPEmphasis"/>
                </w:rPr>
                <w:delText xml:space="preserve"> Time Off </w:delText>
              </w:r>
              <w:r w:rsidRPr="007A79FE" w:rsidDel="00373E1D">
                <w:rPr>
                  <w:rStyle w:val="SAPEmphasis"/>
                </w:rPr>
                <w:delText xml:space="preserve">content has been implemented </w:delText>
              </w:r>
              <w:r w:rsidRPr="005F7A67" w:rsidDel="00373E1D">
                <w:rPr>
                  <w:rStyle w:val="SAPEmphasis"/>
                </w:rPr>
                <w:delText>in your Employee Central instance</w:delText>
              </w:r>
            </w:del>
            <w:r w:rsidRPr="005F7A67">
              <w:rPr>
                <w:rStyle w:val="SAPEmphasis"/>
              </w:rPr>
              <w:t xml:space="preserve">, </w:t>
            </w:r>
            <w:r w:rsidRPr="005F7A67">
              <w:t xml:space="preserve">depending if and what kind of data has been changed in the </w:t>
            </w:r>
            <w:r w:rsidRPr="005F7A67">
              <w:rPr>
                <w:rStyle w:val="SAPScreenElement"/>
              </w:rPr>
              <w:t>Time Off Information</w:t>
            </w:r>
            <w:r w:rsidRPr="005F7A67">
              <w:t xml:space="preserve"> block, new time accounts have been created automatically. To check this, go to the </w:t>
            </w:r>
            <w:r w:rsidRPr="005F7A67">
              <w:rPr>
                <w:rStyle w:val="SAPScreenElement"/>
              </w:rPr>
              <w:t>Time Off</w:t>
            </w:r>
            <w:r w:rsidRPr="005F7A67">
              <w:t xml:space="preserve"> section and in the </w:t>
            </w:r>
            <w:r w:rsidRPr="005F7A67">
              <w:rPr>
                <w:rStyle w:val="SAPScreenElement"/>
              </w:rPr>
              <w:t xml:space="preserve">Upcoming Time Off </w:t>
            </w:r>
            <w:r w:rsidRPr="005F7A67">
              <w:t xml:space="preserve">block select the </w:t>
            </w:r>
            <w:r w:rsidRPr="005F7A67">
              <w:rPr>
                <w:rStyle w:val="SAPScreenElement"/>
              </w:rPr>
              <w:t>Administer Time</w:t>
            </w:r>
            <w:r w:rsidRPr="005F7A67">
              <w:t xml:space="preserve"> link. Go to the </w:t>
            </w:r>
            <w:r w:rsidRPr="005F7A67">
              <w:rPr>
                <w:rStyle w:val="SAPScreenElement"/>
              </w:rPr>
              <w:t xml:space="preserve">Time Accounts </w:t>
            </w:r>
            <w:r w:rsidRPr="005F7A67">
              <w:t xml:space="preserve">section, select in the </w:t>
            </w:r>
            <w:r w:rsidRPr="005F7A67">
              <w:rPr>
                <w:rStyle w:val="SAPScreenElement"/>
              </w:rPr>
              <w:t>Accounts as of Today</w:t>
            </w:r>
            <w:r w:rsidRPr="005F7A67">
              <w:t xml:space="preserve"> link a date on which the employee’s transfer is effective, select the</w:t>
            </w:r>
            <w:r w:rsidRPr="005F7A67">
              <w:rPr>
                <w:rStyle w:val="SAPScreenElement"/>
              </w:rPr>
              <w:t xml:space="preserve"> Account Types (#)</w:t>
            </w:r>
            <w:r w:rsidRPr="005F7A67">
              <w:t xml:space="preserve"> link, and in the upcoming drop-</w:t>
            </w:r>
            <w:r w:rsidRPr="005F7A67">
              <w:lastRenderedPageBreak/>
              <w:t>down verify that new time account(s) are available.</w:t>
            </w:r>
          </w:p>
        </w:tc>
        <w:tc>
          <w:tcPr>
            <w:tcW w:w="2520" w:type="dxa"/>
          </w:tcPr>
          <w:p w14:paraId="69B6994A" w14:textId="77777777" w:rsidR="00886EEC" w:rsidRPr="005F7A67" w:rsidRDefault="00886EEC" w:rsidP="00886EEC"/>
        </w:tc>
        <w:tc>
          <w:tcPr>
            <w:tcW w:w="2430" w:type="dxa"/>
          </w:tcPr>
          <w:p w14:paraId="6B6DE4AE" w14:textId="77777777" w:rsidR="00886EEC" w:rsidRDefault="00886EEC" w:rsidP="00886EEC">
            <w:pPr>
              <w:rPr>
                <w:ins w:id="2055" w:author="Author" w:date="2018-02-13T17:30:00Z"/>
              </w:rPr>
            </w:pPr>
            <w:r w:rsidRPr="005F7A67">
              <w:t xml:space="preserve">The old time account(s) need to be closed manually. The remaining balance needs to be transferred manually, if wanted. </w:t>
            </w:r>
          </w:p>
          <w:p w14:paraId="31297467" w14:textId="77777777" w:rsidR="00886EEC" w:rsidRDefault="00886EEC" w:rsidP="00886EEC">
            <w:pPr>
              <w:pStyle w:val="SAPNoteHeading"/>
              <w:ind w:left="0"/>
              <w:rPr>
                <w:ins w:id="2056" w:author="Author" w:date="2018-02-13T17:30:00Z"/>
              </w:rPr>
            </w:pPr>
            <w:ins w:id="2057" w:author="Author" w:date="2018-02-13T17:30:00Z">
              <w:r>
                <w:rPr>
                  <w:noProof/>
                </w:rPr>
                <w:drawing>
                  <wp:inline distT="0" distB="0" distL="0" distR="0" wp14:anchorId="1E636C96" wp14:editId="67496FCF">
                    <wp:extent cx="225425" cy="225425"/>
                    <wp:effectExtent l="0" t="0" r="0" b="317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ins>
          </w:p>
          <w:p w14:paraId="1D239C34" w14:textId="62154113" w:rsidR="00886EEC" w:rsidRPr="005171F4" w:rsidRDefault="00886EEC" w:rsidP="00886EEC">
            <w:ins w:id="2058" w:author="Author" w:date="2018-02-13T17:30:00Z">
              <w:r>
                <w:t xml:space="preserve">In case the </w:t>
              </w:r>
              <w:r w:rsidRPr="004C67B0">
                <w:rPr>
                  <w:rStyle w:val="SAPEmphasis"/>
                </w:rPr>
                <w:t>Time Off</w:t>
              </w:r>
              <w:r>
                <w:rPr>
                  <w:noProof/>
                </w:rPr>
                <w:t xml:space="preserve"> </w:t>
              </w:r>
              <w:r>
                <w:t>content has been deployed with the SAP Best Practices, you can refer</w:t>
              </w:r>
              <w:r w:rsidRPr="005F7A67">
                <w:t xml:space="preserve"> </w:t>
              </w:r>
            </w:ins>
            <w:del w:id="2059" w:author="Author" w:date="2018-02-13T17:30:00Z">
              <w:r w:rsidRPr="005F7A67" w:rsidDel="00DD13C3">
                <w:delText>F</w:delText>
              </w:r>
            </w:del>
            <w:ins w:id="2060" w:author="Author" w:date="2018-02-13T17:30:00Z">
              <w:del w:id="2061" w:author="Author" w:date="2018-02-16T13:43:00Z">
                <w:r w:rsidDel="00862AB8">
                  <w:delText>f</w:delText>
                </w:r>
              </w:del>
            </w:ins>
            <w:del w:id="2062" w:author="Author" w:date="2018-02-16T13:43:00Z">
              <w:r w:rsidRPr="005F7A67" w:rsidDel="00862AB8">
                <w:delText xml:space="preserve">or details on this, </w:delText>
              </w:r>
            </w:del>
            <w:del w:id="2063" w:author="Author" w:date="2018-02-13T17:30:00Z">
              <w:r w:rsidRPr="005F7A67" w:rsidDel="00DD13C3">
                <w:delText xml:space="preserve">refer </w:delText>
              </w:r>
            </w:del>
            <w:r w:rsidRPr="005F7A67">
              <w:t>to</w:t>
            </w:r>
            <w:ins w:id="2064" w:author="Author" w:date="2018-02-16T13:43:00Z">
              <w:r>
                <w:t xml:space="preserve"> the </w:t>
              </w:r>
            </w:ins>
            <w:ins w:id="2065" w:author="Author" w:date="2018-02-16T13:44:00Z">
              <w:r w:rsidRPr="005171F4">
                <w:rPr>
                  <w:rFonts w:ascii="BentonSans Regular" w:hAnsi="BentonSans Regular"/>
                  <w:color w:val="666666"/>
                  <w:rPrChange w:id="2066" w:author="Author" w:date="2018-02-16T13:44:00Z">
                    <w:rPr>
                      <w:rFonts w:ascii="BentonSans Regular" w:hAnsi="BentonSans Regular"/>
                      <w:color w:val="666666"/>
                      <w:sz w:val="22"/>
                    </w:rPr>
                  </w:rPrChange>
                </w:rPr>
                <w:t>N</w:t>
              </w:r>
            </w:ins>
            <w:ins w:id="2067" w:author="Author" w:date="2018-02-16T13:43:00Z">
              <w:r w:rsidRPr="005171F4">
                <w:rPr>
                  <w:rFonts w:ascii="BentonSans Regular" w:hAnsi="BentonSans Regular"/>
                  <w:color w:val="666666"/>
                  <w:rPrChange w:id="2068" w:author="Author" w:date="2018-02-16T13:44:00Z">
                    <w:rPr/>
                  </w:rPrChange>
                </w:rPr>
                <w:t>ote</w:t>
              </w:r>
            </w:ins>
            <w:r w:rsidRPr="005171F4">
              <w:rPr>
                <w:sz w:val="14"/>
                <w:rPrChange w:id="2069" w:author="Author" w:date="2018-02-16T13:44:00Z">
                  <w:rPr/>
                </w:rPrChange>
              </w:rPr>
              <w:t xml:space="preserve"> </w:t>
            </w:r>
            <w:del w:id="2070" w:author="Author" w:date="2018-02-16T13:44:00Z">
              <w:r w:rsidRPr="005F7A67" w:rsidDel="00862AB8">
                <w:delText xml:space="preserve">test </w:delText>
              </w:r>
            </w:del>
            <w:ins w:id="2071" w:author="Author" w:date="2018-02-16T13:44:00Z">
              <w:r>
                <w:t>at the end of the</w:t>
              </w:r>
              <w:r w:rsidRPr="005F7A67">
                <w:t xml:space="preserve"> optional</w:t>
              </w:r>
              <w:r w:rsidRPr="005F7A67">
                <w:rPr>
                  <w:rStyle w:val="SAPScreenElement"/>
                  <w:color w:val="auto"/>
                </w:rPr>
                <w:t xml:space="preserve"> </w:t>
              </w:r>
              <w:r w:rsidRPr="005F7A67">
                <w:t xml:space="preserve">process step </w:t>
              </w:r>
              <w:r w:rsidRPr="005F7A67">
                <w:rPr>
                  <w:rFonts w:ascii="BentonSans Book Italic" w:hAnsi="BentonSans Book Italic"/>
                </w:rPr>
                <w:t>Adjusting Employee Time Accounts Manually</w:t>
              </w:r>
              <w:r w:rsidRPr="005F7A67">
                <w:t xml:space="preserve"> </w:t>
              </w:r>
            </w:ins>
            <w:ins w:id="2072" w:author="Author" w:date="2018-02-16T13:45:00Z">
              <w:r>
                <w:t xml:space="preserve">in test </w:t>
              </w:r>
            </w:ins>
            <w:r w:rsidRPr="005F7A67">
              <w:t xml:space="preserve">script </w:t>
            </w:r>
            <w:del w:id="2073" w:author="Author" w:date="2018-02-16T13:45:00Z">
              <w:r w:rsidRPr="005F7A67" w:rsidDel="00862AB8">
                <w:delText xml:space="preserve">of scope item </w:delText>
              </w:r>
            </w:del>
            <w:r w:rsidRPr="005F7A67">
              <w:rPr>
                <w:rFonts w:ascii="BentonSans Book Italic" w:hAnsi="BentonSans Book Italic"/>
              </w:rPr>
              <w:t xml:space="preserve">Request and Manage Time Off </w:t>
            </w:r>
            <w:r w:rsidRPr="005F7A67">
              <w:rPr>
                <w:rStyle w:val="SAPScreenElement"/>
                <w:color w:val="auto"/>
              </w:rPr>
              <w:t>(FJ7)</w:t>
            </w:r>
            <w:ins w:id="2074" w:author="Author" w:date="2018-02-23T15:22:00Z">
              <w:r>
                <w:rPr>
                  <w:rStyle w:val="SAPScreenElement"/>
                  <w:color w:val="auto"/>
                </w:rPr>
                <w:t xml:space="preserve"> </w:t>
              </w:r>
              <w:r>
                <w:t>appropriate for your country</w:t>
              </w:r>
            </w:ins>
            <w:del w:id="2075" w:author="Author" w:date="2018-02-16T13:45:00Z">
              <w:r w:rsidRPr="005F7A67" w:rsidDel="00862AB8">
                <w:rPr>
                  <w:rStyle w:val="SAPScreenElement"/>
                  <w:color w:val="auto"/>
                </w:rPr>
                <w:delText>,</w:delText>
              </w:r>
            </w:del>
            <w:del w:id="2076" w:author="Author" w:date="2018-02-16T13:44:00Z">
              <w:r w:rsidRPr="005F7A67" w:rsidDel="00862AB8">
                <w:rPr>
                  <w:rStyle w:val="SAPScreenElement"/>
                  <w:color w:val="auto"/>
                </w:rPr>
                <w:delText xml:space="preserve"> </w:delText>
              </w:r>
              <w:r w:rsidRPr="005F7A67" w:rsidDel="00862AB8">
                <w:delText>optional</w:delText>
              </w:r>
              <w:r w:rsidRPr="005F7A67" w:rsidDel="00862AB8">
                <w:rPr>
                  <w:rStyle w:val="SAPScreenElement"/>
                  <w:color w:val="auto"/>
                </w:rPr>
                <w:delText xml:space="preserve"> </w:delText>
              </w:r>
              <w:r w:rsidRPr="005F7A67" w:rsidDel="00862AB8">
                <w:delText xml:space="preserve">process step </w:delText>
              </w:r>
              <w:r w:rsidRPr="005F7A67" w:rsidDel="00862AB8">
                <w:rPr>
                  <w:rFonts w:ascii="BentonSans Book Italic" w:hAnsi="BentonSans Book Italic"/>
                </w:rPr>
                <w:delText>Adjusting Employee Time Accounts Manually</w:delText>
              </w:r>
            </w:del>
            <w:r w:rsidRPr="005F7A67">
              <w:t>.</w:t>
            </w:r>
          </w:p>
        </w:tc>
        <w:tc>
          <w:tcPr>
            <w:tcW w:w="2790" w:type="dxa"/>
          </w:tcPr>
          <w:p w14:paraId="7A2C3514" w14:textId="77777777" w:rsidR="00886EEC" w:rsidRPr="005F7A67" w:rsidRDefault="00886EEC" w:rsidP="00886EEC">
            <w:pPr>
              <w:pStyle w:val="NoteParagraph"/>
              <w:ind w:left="0"/>
              <w:rPr>
                <w:rStyle w:val="CommentReference"/>
                <w:rFonts w:ascii="Arial" w:eastAsia="SimSun" w:hAnsi="Arial"/>
              </w:rPr>
            </w:pPr>
          </w:p>
        </w:tc>
        <w:tc>
          <w:tcPr>
            <w:tcW w:w="1172" w:type="dxa"/>
          </w:tcPr>
          <w:p w14:paraId="0CFD3755" w14:textId="77777777" w:rsidR="00886EEC" w:rsidRPr="005F7A67" w:rsidRDefault="00886EEC" w:rsidP="00886EEC">
            <w:pPr>
              <w:rPr>
                <w:b/>
              </w:rPr>
            </w:pPr>
          </w:p>
        </w:tc>
      </w:tr>
    </w:tbl>
    <w:p w14:paraId="0C234209" w14:textId="7B4E133B" w:rsidR="002226D1" w:rsidRPr="005F7A67" w:rsidDel="00560ED3" w:rsidRDefault="00604E14" w:rsidP="00560ED3">
      <w:pPr>
        <w:pStyle w:val="SAPNoteHeading"/>
        <w:spacing w:before="120"/>
        <w:ind w:left="720"/>
        <w:rPr>
          <w:del w:id="2077" w:author="Author" w:date="2018-02-01T10:24:00Z"/>
        </w:rPr>
      </w:pPr>
      <w:bookmarkStart w:id="2078" w:name="_Toc394393055"/>
      <w:bookmarkStart w:id="2079" w:name="_Toc394393481"/>
      <w:bookmarkEnd w:id="2078"/>
      <w:bookmarkEnd w:id="2079"/>
      <w:del w:id="2080" w:author="Author" w:date="2018-02-01T10:24:00Z">
        <w:r w:rsidRPr="005F7A67" w:rsidDel="00560ED3">
          <w:rPr>
            <w:noProof/>
          </w:rPr>
          <w:drawing>
            <wp:inline distT="0" distB="0" distL="0" distR="0" wp14:anchorId="63115DB2" wp14:editId="2C445A4B">
              <wp:extent cx="228600" cy="22860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commentRangeStart w:id="2081"/>
        <w:r w:rsidR="002226D1" w:rsidRPr="005F7A67" w:rsidDel="00560ED3">
          <w:delText>Note</w:delText>
        </w:r>
        <w:commentRangeEnd w:id="2081"/>
        <w:r w:rsidR="00050FF5" w:rsidDel="00560ED3">
          <w:rPr>
            <w:rStyle w:val="CommentReference"/>
            <w:rFonts w:ascii="Arial" w:eastAsia="SimSun" w:hAnsi="Arial"/>
            <w:color w:val="auto"/>
            <w:lang w:val="de-DE"/>
          </w:rPr>
          <w:commentReference w:id="2081"/>
        </w:r>
      </w:del>
    </w:p>
    <w:p w14:paraId="3FA8FB6E" w14:textId="7971E6FC" w:rsidR="002226D1" w:rsidDel="00560ED3" w:rsidRDefault="00F97517" w:rsidP="00560ED3">
      <w:pPr>
        <w:pStyle w:val="NoteParagraph"/>
        <w:ind w:left="720"/>
        <w:rPr>
          <w:del w:id="2082" w:author="Author" w:date="2018-02-01T10:24:00Z"/>
        </w:rPr>
      </w:pPr>
      <w:del w:id="2083" w:author="Author" w:date="2018-02-01T10:24:00Z">
        <w:r w:rsidRPr="00050FF5" w:rsidDel="00560ED3">
          <w:rPr>
            <w:rStyle w:val="SAPEmphasis"/>
            <w:highlight w:val="yellow"/>
          </w:rPr>
          <w:delText xml:space="preserve">In case </w:delText>
        </w:r>
        <w:r w:rsidR="002314E8" w:rsidRPr="00050FF5" w:rsidDel="00560ED3">
          <w:rPr>
            <w:rStyle w:val="SAPEmphasis"/>
            <w:highlight w:val="yellow"/>
          </w:rPr>
          <w:delText xml:space="preserve">the </w:delText>
        </w:r>
        <w:r w:rsidRPr="00050FF5" w:rsidDel="00560ED3">
          <w:rPr>
            <w:rStyle w:val="SAPEmphasis"/>
            <w:highlight w:val="yellow"/>
          </w:rPr>
          <w:delText xml:space="preserve">Time Off </w:delText>
        </w:r>
        <w:r w:rsidR="002314E8" w:rsidRPr="00050FF5" w:rsidDel="00560ED3">
          <w:rPr>
            <w:rStyle w:val="SAPEmphasis"/>
            <w:highlight w:val="yellow"/>
          </w:rPr>
          <w:delText xml:space="preserve">content has been implemented </w:delText>
        </w:r>
        <w:r w:rsidRPr="00050FF5" w:rsidDel="00560ED3">
          <w:rPr>
            <w:rStyle w:val="SAPEmphasis"/>
            <w:highlight w:val="yellow"/>
          </w:rPr>
          <w:delText>in your Employee Central instance</w:delText>
        </w:r>
        <w:r w:rsidRPr="00050FF5" w:rsidDel="00560ED3">
          <w:rPr>
            <w:highlight w:val="yellow"/>
          </w:rPr>
          <w:delText xml:space="preserve">, </w:delText>
        </w:r>
        <w:r w:rsidR="002314E8" w:rsidRPr="00050FF5" w:rsidDel="00560ED3">
          <w:rPr>
            <w:highlight w:val="yellow"/>
          </w:rPr>
          <w:delText>if</w:delText>
        </w:r>
        <w:r w:rsidR="00F22312" w:rsidRPr="00050FF5" w:rsidDel="00560ED3">
          <w:rPr>
            <w:highlight w:val="yellow"/>
          </w:rPr>
          <w:delText xml:space="preserve"> the </w:delText>
        </w:r>
        <w:r w:rsidR="0092107C" w:rsidRPr="00F86EC9" w:rsidDel="00560ED3">
          <w:rPr>
            <w:rStyle w:val="SAPScreenElement"/>
          </w:rPr>
          <w:delText>FTE</w:delText>
        </w:r>
        <w:r w:rsidR="0092107C" w:rsidRPr="00F86EC9" w:rsidDel="00560ED3">
          <w:delText xml:space="preserve"> </w:delText>
        </w:r>
        <w:r w:rsidR="00F22312" w:rsidRPr="00050FF5" w:rsidDel="00560ED3">
          <w:rPr>
            <w:highlight w:val="yellow"/>
          </w:rPr>
          <w:delText xml:space="preserve">value is </w:delText>
        </w:r>
        <w:r w:rsidR="00727CDC" w:rsidRPr="00050FF5" w:rsidDel="00560ED3">
          <w:rPr>
            <w:highlight w:val="yellow"/>
          </w:rPr>
          <w:delText>changed</w:delText>
        </w:r>
        <w:r w:rsidR="00F22312" w:rsidRPr="00050FF5" w:rsidDel="00560ED3">
          <w:rPr>
            <w:highlight w:val="yellow"/>
          </w:rPr>
          <w:delText>, manual rework of data related to vacation entitlement needs to be performed.</w:delText>
        </w:r>
      </w:del>
    </w:p>
    <w:p w14:paraId="3A2352AC" w14:textId="45AF90A6" w:rsidR="008D1821" w:rsidRPr="000915E0" w:rsidDel="00560ED3" w:rsidRDefault="008D1821" w:rsidP="00560ED3">
      <w:pPr>
        <w:pStyle w:val="SAPNoteHeading"/>
        <w:spacing w:before="120"/>
        <w:ind w:left="720"/>
        <w:rPr>
          <w:del w:id="2084" w:author="Author" w:date="2018-02-01T10:25:00Z"/>
        </w:rPr>
      </w:pPr>
      <w:del w:id="2085" w:author="Author" w:date="2018-02-01T10:25:00Z">
        <w:r w:rsidRPr="000915E0" w:rsidDel="00560ED3">
          <w:rPr>
            <w:noProof/>
          </w:rPr>
          <w:drawing>
            <wp:inline distT="0" distB="0" distL="0" distR="0" wp14:anchorId="1B746056" wp14:editId="5AA07A2A">
              <wp:extent cx="228600" cy="228600"/>
              <wp:effectExtent l="0" t="0" r="0" b="0"/>
              <wp:docPr id="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915E0" w:rsidDel="00560ED3">
          <w:delText>Note</w:delText>
        </w:r>
      </w:del>
    </w:p>
    <w:p w14:paraId="3D8D8ABF" w14:textId="1DDBB32F" w:rsidR="008D1821" w:rsidDel="00560ED3" w:rsidRDefault="008D1821" w:rsidP="00560ED3">
      <w:pPr>
        <w:pStyle w:val="NoteParagraph"/>
        <w:ind w:left="720"/>
        <w:rPr>
          <w:del w:id="2086" w:author="Author" w:date="2018-02-01T10:25:00Z"/>
        </w:rPr>
      </w:pPr>
      <w:commentRangeStart w:id="2087"/>
      <w:del w:id="2088" w:author="Author" w:date="2018-02-01T10:25:00Z">
        <w:r w:rsidRPr="008D1821" w:rsidDel="00560ED3">
          <w:rPr>
            <w:rStyle w:val="SAPEmphasis"/>
            <w:highlight w:val="yellow"/>
          </w:rPr>
          <w:delText>In case the Time Off content has been implemented in your Employee Central instance</w:delText>
        </w:r>
        <w:r w:rsidRPr="008D1821" w:rsidDel="00560ED3">
          <w:rPr>
            <w:highlight w:val="yellow"/>
          </w:rPr>
          <w:delText xml:space="preserve">, if the </w:delText>
        </w:r>
        <w:r w:rsidRPr="008D1821" w:rsidDel="00560ED3">
          <w:rPr>
            <w:rStyle w:val="SAPScreenElement"/>
            <w:highlight w:val="yellow"/>
          </w:rPr>
          <w:delText>FTE</w:delText>
        </w:r>
        <w:r w:rsidRPr="008D1821" w:rsidDel="00560ED3">
          <w:rPr>
            <w:highlight w:val="yellow"/>
          </w:rPr>
          <w:delText xml:space="preserve"> value is changed, the annual holiday is adapted automatically based on a recalculation rule. For more details on this rule, refer to configuration guide of building block </w:delText>
        </w:r>
        <w:r w:rsidRPr="008D1821" w:rsidDel="00560ED3">
          <w:rPr>
            <w:b/>
            <w:highlight w:val="yellow"/>
          </w:rPr>
          <w:delText>FK4(GB)</w:delText>
        </w:r>
        <w:r w:rsidRPr="008D1821" w:rsidDel="00560ED3">
          <w:rPr>
            <w:highlight w:val="yellow"/>
          </w:rPr>
          <w:delText xml:space="preserve">, where in chapter </w:delText>
        </w:r>
        <w:r w:rsidRPr="008D1821" w:rsidDel="00560ED3">
          <w:rPr>
            <w:rStyle w:val="SAPScreenElement"/>
            <w:color w:val="auto"/>
            <w:highlight w:val="yellow"/>
          </w:rPr>
          <w:delText>Preparation / Prerequisites</w:delText>
        </w:r>
        <w:r w:rsidRPr="008D1821" w:rsidDel="00560ED3">
          <w:rPr>
            <w:highlight w:val="yellow"/>
          </w:rPr>
          <w:delText xml:space="preserve"> the reference to the appropriate </w:delText>
        </w:r>
        <w:r w:rsidRPr="008D1821" w:rsidDel="00560ED3">
          <w:rPr>
            <w:rStyle w:val="SAPScreenElement"/>
            <w:color w:val="auto"/>
            <w:highlight w:val="yellow"/>
          </w:rPr>
          <w:delText>Time Off</w:delText>
        </w:r>
        <w:r w:rsidRPr="008D1821" w:rsidDel="00560ED3">
          <w:rPr>
            <w:highlight w:val="yellow"/>
          </w:rPr>
          <w:delText xml:space="preserve"> workbook is given.</w:delText>
        </w:r>
        <w:commentRangeEnd w:id="2087"/>
        <w:r w:rsidDel="00560ED3">
          <w:rPr>
            <w:rStyle w:val="CommentReference"/>
            <w:rFonts w:ascii="Arial" w:eastAsia="SimSun" w:hAnsi="Arial"/>
            <w:lang w:val="de-DE"/>
          </w:rPr>
          <w:commentReference w:id="2087"/>
        </w:r>
      </w:del>
    </w:p>
    <w:p w14:paraId="02E9A716" w14:textId="6447276B" w:rsidR="00115428" w:rsidRPr="007E2715" w:rsidDel="00560ED3" w:rsidRDefault="00115428" w:rsidP="00560ED3">
      <w:pPr>
        <w:pStyle w:val="SAPNoteHeading"/>
        <w:ind w:left="720"/>
        <w:rPr>
          <w:del w:id="2089" w:author="Author" w:date="2018-02-01T10:25:00Z"/>
        </w:rPr>
      </w:pPr>
      <w:commentRangeStart w:id="2090"/>
      <w:del w:id="2091" w:author="Author" w:date="2018-02-01T10:25:00Z">
        <w:r w:rsidRPr="007E2715" w:rsidDel="00560ED3">
          <w:rPr>
            <w:noProof/>
          </w:rPr>
          <w:drawing>
            <wp:inline distT="0" distB="0" distL="0" distR="0" wp14:anchorId="34DA9480" wp14:editId="407FB377">
              <wp:extent cx="228600" cy="228600"/>
              <wp:effectExtent l="0" t="0" r="0" b="0"/>
              <wp:docPr id="2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E2715" w:rsidDel="00560ED3">
          <w:delText>Note</w:delText>
        </w:r>
        <w:commentRangeEnd w:id="2090"/>
        <w:r w:rsidDel="00560ED3">
          <w:rPr>
            <w:rStyle w:val="CommentReference"/>
            <w:rFonts w:ascii="Arial" w:eastAsia="SimSun" w:hAnsi="Arial"/>
            <w:color w:val="auto"/>
            <w:lang w:val="de-DE"/>
          </w:rPr>
          <w:commentReference w:id="2090"/>
        </w:r>
      </w:del>
    </w:p>
    <w:p w14:paraId="7E998A66" w14:textId="5E78CF6E" w:rsidR="00560ED3" w:rsidRPr="0031391C" w:rsidRDefault="00115428">
      <w:pPr>
        <w:pStyle w:val="SAPNoteHeading"/>
        <w:spacing w:before="120"/>
        <w:ind w:left="720"/>
        <w:rPr>
          <w:ins w:id="2092" w:author="Author" w:date="2018-02-01T10:22:00Z"/>
        </w:rPr>
        <w:pPrChange w:id="2093" w:author="Author" w:date="2018-02-01T10:25:00Z">
          <w:pPr>
            <w:pStyle w:val="SAPNoteHeading"/>
            <w:ind w:left="720"/>
          </w:pPr>
        </w:pPrChange>
      </w:pPr>
      <w:del w:id="2094" w:author="Author" w:date="2018-02-01T10:25:00Z">
        <w:r w:rsidRPr="00115428" w:rsidDel="00560ED3">
          <w:rPr>
            <w:rStyle w:val="SAPEmphasis"/>
            <w:highlight w:val="yellow"/>
          </w:rPr>
          <w:delText>In case the Time Off content has been implemented in your Employee Central instance,</w:delText>
        </w:r>
        <w:r w:rsidRPr="00115428" w:rsidDel="00560ED3">
          <w:rPr>
            <w:highlight w:val="yellow"/>
          </w:rPr>
          <w:delText xml:space="preserve"> if the </w:delText>
        </w:r>
        <w:r w:rsidRPr="00115428" w:rsidDel="00560ED3">
          <w:rPr>
            <w:rStyle w:val="SAPScreenElement"/>
            <w:highlight w:val="yellow"/>
          </w:rPr>
          <w:delText>FTE</w:delText>
        </w:r>
        <w:r w:rsidRPr="00115428" w:rsidDel="00560ED3">
          <w:rPr>
            <w:highlight w:val="yellow"/>
          </w:rPr>
          <w:delText xml:space="preserve"> value has been adapted, too, the vacation entitlement of the employee also changes and needs to be adapted manually. For details, refer to test script of scope item </w:delText>
        </w:r>
        <w:r w:rsidRPr="00115428" w:rsidDel="00560ED3">
          <w:rPr>
            <w:rFonts w:ascii="BentonSans Book Italic" w:hAnsi="BentonSans Book Italic"/>
            <w:highlight w:val="yellow"/>
          </w:rPr>
          <w:delText xml:space="preserve">Request and Manage Time Off </w:delText>
        </w:r>
        <w:r w:rsidRPr="00115428" w:rsidDel="00560ED3">
          <w:rPr>
            <w:rStyle w:val="SAPScreenElement"/>
            <w:color w:val="auto"/>
            <w:highlight w:val="yellow"/>
          </w:rPr>
          <w:delText>(FJ7)</w:delText>
        </w:r>
        <w:r w:rsidRPr="00115428" w:rsidDel="00560ED3">
          <w:rPr>
            <w:highlight w:val="yellow"/>
          </w:rPr>
          <w:delText xml:space="preserve">, process step </w:delText>
        </w:r>
        <w:r w:rsidRPr="00115428" w:rsidDel="00560ED3">
          <w:rPr>
            <w:rFonts w:ascii="BentonSans Book Italic" w:hAnsi="BentonSans Book Italic"/>
            <w:highlight w:val="yellow"/>
          </w:rPr>
          <w:delText>Adjusting Employee Time Accounts Manually</w:delText>
        </w:r>
        <w:r w:rsidRPr="00115428" w:rsidDel="00560ED3">
          <w:rPr>
            <w:highlight w:val="yellow"/>
          </w:rPr>
          <w:delText>.</w:delText>
        </w:r>
      </w:del>
      <w:ins w:id="2095" w:author="Author" w:date="2018-02-01T10:22:00Z">
        <w:r w:rsidR="00560ED3" w:rsidRPr="0031391C">
          <w:rPr>
            <w:noProof/>
          </w:rPr>
          <w:drawing>
            <wp:inline distT="0" distB="0" distL="0" distR="0" wp14:anchorId="4950D04D" wp14:editId="3C53EECB">
              <wp:extent cx="228600" cy="228600"/>
              <wp:effectExtent l="0" t="0" r="0" b="0"/>
              <wp:docPr id="1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60ED3" w:rsidRPr="0031391C">
          <w:t>Note</w:t>
        </w:r>
      </w:ins>
    </w:p>
    <w:p w14:paraId="635F7033" w14:textId="2DC48D5C" w:rsidR="00560ED3" w:rsidRPr="0031391C" w:rsidRDefault="00373E1D" w:rsidP="00560ED3">
      <w:pPr>
        <w:pStyle w:val="NoteParagraph"/>
        <w:ind w:left="720"/>
        <w:rPr>
          <w:ins w:id="2096" w:author="Author" w:date="2018-02-01T10:22:00Z"/>
        </w:rPr>
      </w:pPr>
      <w:commentRangeStart w:id="2097"/>
      <w:ins w:id="2098" w:author="Author" w:date="2018-02-13T10:03:00Z">
        <w:r w:rsidRPr="005F7A67">
          <w:rPr>
            <w:rStyle w:val="SAPEmphasis"/>
          </w:rPr>
          <w:t>In case the Time Off content has</w:t>
        </w:r>
        <w:r>
          <w:rPr>
            <w:rStyle w:val="SAPEmphasis"/>
          </w:rPr>
          <w:t xml:space="preserve"> already</w:t>
        </w:r>
        <w:r w:rsidRPr="005F7A67">
          <w:rPr>
            <w:rStyle w:val="SAPEmphasis"/>
          </w:rPr>
          <w:t xml:space="preserve"> been </w:t>
        </w:r>
        <w:del w:id="2099" w:author="Author" w:date="2018-02-16T13:50:00Z">
          <w:r w:rsidRPr="005F7A67" w:rsidDel="005171F4">
            <w:rPr>
              <w:rStyle w:val="SAPEmphasis"/>
            </w:rPr>
            <w:delText>implemented</w:delText>
          </w:r>
        </w:del>
      </w:ins>
      <w:ins w:id="2100" w:author="Author" w:date="2018-02-16T13:51:00Z">
        <w:del w:id="2101" w:author="Author" w:date="2018-02-19T05:56:00Z">
          <w:r w:rsidR="005171F4" w:rsidDel="003C32DC">
            <w:rPr>
              <w:rStyle w:val="SAPEmphasis"/>
            </w:rPr>
            <w:delText>implemented</w:delText>
          </w:r>
        </w:del>
      </w:ins>
      <w:ins w:id="2102" w:author="Author" w:date="2018-02-19T05:56:00Z">
        <w:r w:rsidR="003C32DC">
          <w:rPr>
            <w:rStyle w:val="SAPEmphasis"/>
          </w:rPr>
          <w:t>deployed</w:t>
        </w:r>
      </w:ins>
      <w:ins w:id="2103" w:author="Author" w:date="2018-02-19T05:57:00Z">
        <w:r w:rsidR="003C32DC">
          <w:rPr>
            <w:rStyle w:val="SAPEmphasis"/>
          </w:rPr>
          <w:t xml:space="preserve"> with SAP Best Practices</w:t>
        </w:r>
      </w:ins>
      <w:ins w:id="2104" w:author="Author" w:date="2018-02-13T10:03:00Z">
        <w:r w:rsidRPr="005F7A67">
          <w:rPr>
            <w:rStyle w:val="SAPEmphasis"/>
          </w:rPr>
          <w:t xml:space="preserve"> in your Employee Central instance</w:t>
        </w:r>
        <w:r>
          <w:rPr>
            <w:rStyle w:val="SAPEmphasis"/>
          </w:rPr>
          <w:t xml:space="preserve"> when executing the transfer action</w:t>
        </w:r>
      </w:ins>
      <w:commentRangeEnd w:id="2097"/>
      <w:r w:rsidR="005171F4">
        <w:rPr>
          <w:rStyle w:val="CommentReference"/>
          <w:rFonts w:ascii="Arial" w:eastAsia="SimSun" w:hAnsi="Arial"/>
          <w:lang w:val="de-DE"/>
        </w:rPr>
        <w:commentReference w:id="2097"/>
      </w:r>
      <w:ins w:id="2105" w:author="Author" w:date="2018-02-01T10:22:00Z">
        <w:del w:id="2106" w:author="Author" w:date="2018-02-13T10:03:00Z">
          <w:r w:rsidR="00560ED3" w:rsidRPr="0031391C" w:rsidDel="00373E1D">
            <w:rPr>
              <w:rStyle w:val="SAPEmphasis"/>
            </w:rPr>
            <w:delText>In case the Time Off content has been implemented in your Employee Central instance</w:delText>
          </w:r>
        </w:del>
        <w:r w:rsidR="00560ED3" w:rsidRPr="0031391C">
          <w:t xml:space="preserve">, </w:t>
        </w:r>
      </w:ins>
      <w:ins w:id="2107" w:author="Author" w:date="2018-02-02T14:49:00Z">
        <w:r w:rsidR="00B21B0A">
          <w:t xml:space="preserve">and the </w:t>
        </w:r>
        <w:r w:rsidR="00B21B0A" w:rsidRPr="00560ED3">
          <w:rPr>
            <w:rStyle w:val="SAPScreenElement"/>
          </w:rPr>
          <w:t>FTE</w:t>
        </w:r>
        <w:r w:rsidR="00B21B0A" w:rsidRPr="00560ED3">
          <w:t xml:space="preserve"> </w:t>
        </w:r>
        <w:r w:rsidR="00B21B0A" w:rsidRPr="00BF67A3">
          <w:t xml:space="preserve">value </w:t>
        </w:r>
        <w:r w:rsidR="00B21B0A">
          <w:t>has been</w:t>
        </w:r>
        <w:r w:rsidR="00B21B0A" w:rsidRPr="00BF67A3">
          <w:t xml:space="preserve"> changed</w:t>
        </w:r>
        <w:r w:rsidR="00B21B0A">
          <w:t xml:space="preserve"> due to the transfer event, then </w:t>
        </w:r>
      </w:ins>
      <w:ins w:id="2108" w:author="Author" w:date="2018-02-01T10:22:00Z">
        <w:r w:rsidR="00560ED3" w:rsidRPr="0031391C">
          <w:t>depending on the country where your company is located, different situations occur:</w:t>
        </w:r>
      </w:ins>
    </w:p>
    <w:p w14:paraId="4F376492" w14:textId="745B6F49" w:rsidR="00560ED3" w:rsidRPr="00560ED3" w:rsidDel="009C72FD" w:rsidRDefault="00560ED3" w:rsidP="00916A00">
      <w:pPr>
        <w:pStyle w:val="NoteParagraph"/>
        <w:numPr>
          <w:ilvl w:val="0"/>
          <w:numId w:val="11"/>
        </w:numPr>
        <w:ind w:left="1080"/>
        <w:rPr>
          <w:ins w:id="2109" w:author="Author" w:date="2018-02-01T10:24:00Z"/>
          <w:del w:id="2110" w:author="Author" w:date="2018-02-23T15:33:00Z"/>
        </w:rPr>
      </w:pPr>
      <w:ins w:id="2111" w:author="Author" w:date="2018-02-01T10:22:00Z">
        <w:r w:rsidRPr="00560ED3">
          <w:rPr>
            <w:rStyle w:val="SAPEmphasis"/>
          </w:rPr>
          <w:t>For the countries AU, AE</w:t>
        </w:r>
      </w:ins>
      <w:ins w:id="2112" w:author="Author" w:date="2018-02-01T10:23:00Z">
        <w:r w:rsidRPr="00560ED3">
          <w:rPr>
            <w:rStyle w:val="SAPEmphasis"/>
          </w:rPr>
          <w:t xml:space="preserve">, </w:t>
        </w:r>
      </w:ins>
      <w:ins w:id="2113" w:author="Author" w:date="2018-02-23T15:32:00Z">
        <w:r w:rsidR="009C72FD">
          <w:rPr>
            <w:rStyle w:val="SAPEmphasis"/>
          </w:rPr>
          <w:t xml:space="preserve">DE, </w:t>
        </w:r>
      </w:ins>
      <w:ins w:id="2114" w:author="Author" w:date="2018-02-01T10:23:00Z">
        <w:r w:rsidRPr="00560ED3">
          <w:rPr>
            <w:rStyle w:val="SAPEmphasis"/>
          </w:rPr>
          <w:t>FR, SA</w:t>
        </w:r>
      </w:ins>
      <w:ins w:id="2115" w:author="Author" w:date="2018-02-02T14:57:00Z">
        <w:r w:rsidR="00AE11E0">
          <w:rPr>
            <w:rStyle w:val="SAPEmphasis"/>
          </w:rPr>
          <w:t>,</w:t>
        </w:r>
      </w:ins>
      <w:ins w:id="2116" w:author="Author" w:date="2018-02-01T10:22:00Z">
        <w:r w:rsidRPr="00560ED3">
          <w:rPr>
            <w:rStyle w:val="SAPEmphasis"/>
          </w:rPr>
          <w:t xml:space="preserve"> and </w:t>
        </w:r>
      </w:ins>
      <w:ins w:id="2117" w:author="Author" w:date="2018-02-01T10:23:00Z">
        <w:r w:rsidRPr="00560ED3">
          <w:rPr>
            <w:rStyle w:val="SAPEmphasis"/>
          </w:rPr>
          <w:t>U</w:t>
        </w:r>
      </w:ins>
      <w:ins w:id="2118" w:author="Author" w:date="2018-02-01T10:22:00Z">
        <w:r w:rsidRPr="00560ED3">
          <w:rPr>
            <w:rStyle w:val="SAPEmphasis"/>
          </w:rPr>
          <w:t>S:</w:t>
        </w:r>
        <w:r w:rsidRPr="00560ED3">
          <w:t xml:space="preserve"> </w:t>
        </w:r>
      </w:ins>
      <w:ins w:id="2119" w:author="Author" w:date="2018-02-01T10:23:00Z">
        <w:del w:id="2120" w:author="Author" w:date="2018-02-02T14:49:00Z">
          <w:r w:rsidRPr="00560ED3" w:rsidDel="00B21B0A">
            <w:rPr>
              <w:rPrChange w:id="2121" w:author="Author" w:date="2018-02-01T10:25:00Z">
                <w:rPr>
                  <w:highlight w:val="yellow"/>
                </w:rPr>
              </w:rPrChange>
            </w:rPr>
            <w:delText xml:space="preserve">if the </w:delText>
          </w:r>
          <w:r w:rsidRPr="00560ED3" w:rsidDel="00B21B0A">
            <w:rPr>
              <w:rStyle w:val="SAPScreenElement"/>
            </w:rPr>
            <w:delText>FTE</w:delText>
          </w:r>
          <w:r w:rsidRPr="00560ED3" w:rsidDel="00B21B0A">
            <w:delText xml:space="preserve"> </w:delText>
          </w:r>
          <w:r w:rsidRPr="00560ED3" w:rsidDel="00B21B0A">
            <w:rPr>
              <w:rPrChange w:id="2122" w:author="Author" w:date="2018-02-01T10:25:00Z">
                <w:rPr>
                  <w:highlight w:val="yellow"/>
                </w:rPr>
              </w:rPrChange>
            </w:rPr>
            <w:delText xml:space="preserve">value is changed, </w:delText>
          </w:r>
        </w:del>
        <w:r w:rsidRPr="00560ED3">
          <w:rPr>
            <w:rPrChange w:id="2123" w:author="Author" w:date="2018-02-01T10:25:00Z">
              <w:rPr>
                <w:highlight w:val="yellow"/>
              </w:rPr>
            </w:rPrChange>
          </w:rPr>
          <w:t>manual rework of data related to</w:t>
        </w:r>
      </w:ins>
      <w:ins w:id="2124" w:author="Author" w:date="2018-02-02T14:56:00Z">
        <w:r w:rsidR="00AE11E0">
          <w:t xml:space="preserve"> the</w:t>
        </w:r>
      </w:ins>
      <w:ins w:id="2125" w:author="Author" w:date="2018-02-01T10:23:00Z">
        <w:r w:rsidRPr="00560ED3">
          <w:rPr>
            <w:rPrChange w:id="2126" w:author="Author" w:date="2018-02-01T10:25:00Z">
              <w:rPr>
                <w:highlight w:val="yellow"/>
              </w:rPr>
            </w:rPrChange>
          </w:rPr>
          <w:t xml:space="preserve"> vacation</w:t>
        </w:r>
      </w:ins>
      <w:ins w:id="2127" w:author="Author" w:date="2018-02-01T10:24:00Z">
        <w:r w:rsidRPr="00560ED3">
          <w:rPr>
            <w:rPrChange w:id="2128" w:author="Author" w:date="2018-02-01T10:25:00Z">
              <w:rPr>
                <w:highlight w:val="yellow"/>
              </w:rPr>
            </w:rPrChange>
          </w:rPr>
          <w:t xml:space="preserve"> / annual leave</w:t>
        </w:r>
      </w:ins>
      <w:ins w:id="2129" w:author="Author" w:date="2018-02-01T10:23:00Z">
        <w:r w:rsidRPr="00560ED3">
          <w:rPr>
            <w:rPrChange w:id="2130" w:author="Author" w:date="2018-02-01T10:25:00Z">
              <w:rPr>
                <w:highlight w:val="yellow"/>
              </w:rPr>
            </w:rPrChange>
          </w:rPr>
          <w:t xml:space="preserve"> entitlement </w:t>
        </w:r>
      </w:ins>
      <w:ins w:id="2131" w:author="Author" w:date="2018-02-02T14:56:00Z">
        <w:r w:rsidR="00AE11E0" w:rsidRPr="00560ED3">
          <w:t xml:space="preserve">of the employee </w:t>
        </w:r>
      </w:ins>
      <w:ins w:id="2132" w:author="Author" w:date="2018-02-01T10:23:00Z">
        <w:r w:rsidRPr="00560ED3">
          <w:rPr>
            <w:rPrChange w:id="2133" w:author="Author" w:date="2018-02-01T10:25:00Z">
              <w:rPr>
                <w:highlight w:val="yellow"/>
              </w:rPr>
            </w:rPrChange>
          </w:rPr>
          <w:t>needs to be performed.</w:t>
        </w:r>
      </w:ins>
      <w:ins w:id="2134" w:author="Author" w:date="2018-02-23T15:33:00Z">
        <w:r w:rsidR="009C72FD">
          <w:t xml:space="preserve"> </w:t>
        </w:r>
      </w:ins>
    </w:p>
    <w:p w14:paraId="0C57AA5A" w14:textId="53BF9CBA" w:rsidR="00560ED3" w:rsidRPr="00560ED3" w:rsidRDefault="00560ED3" w:rsidP="00BC273B">
      <w:pPr>
        <w:pStyle w:val="NoteParagraph"/>
        <w:numPr>
          <w:ilvl w:val="0"/>
          <w:numId w:val="11"/>
        </w:numPr>
        <w:ind w:left="1080"/>
        <w:rPr>
          <w:ins w:id="2135" w:author="Author" w:date="2018-02-01T10:22:00Z"/>
        </w:rPr>
      </w:pPr>
      <w:commentRangeStart w:id="2136"/>
      <w:ins w:id="2137" w:author="Author" w:date="2018-02-01T10:22:00Z">
        <w:del w:id="2138" w:author="Author" w:date="2018-02-23T15:33:00Z">
          <w:r w:rsidRPr="00560ED3" w:rsidDel="009C72FD">
            <w:rPr>
              <w:rStyle w:val="SAPEmphasis"/>
            </w:rPr>
            <w:delText>For the country DE:</w:delText>
          </w:r>
          <w:r w:rsidRPr="00560ED3" w:rsidDel="009C72FD">
            <w:delText xml:space="preserve"> if the </w:delText>
          </w:r>
          <w:r w:rsidRPr="00560ED3" w:rsidDel="009C72FD">
            <w:rPr>
              <w:rStyle w:val="SAPScreenElement"/>
            </w:rPr>
            <w:delText>FTE</w:delText>
          </w:r>
          <w:r w:rsidRPr="00560ED3" w:rsidDel="009C72FD">
            <w:delText xml:space="preserve"> value has been </w:delText>
          </w:r>
        </w:del>
      </w:ins>
      <w:ins w:id="2139" w:author="Author" w:date="2018-02-01T10:24:00Z">
        <w:del w:id="2140" w:author="Author" w:date="2018-02-23T15:33:00Z">
          <w:r w:rsidRPr="00560ED3" w:rsidDel="009C72FD">
            <w:rPr>
              <w:rPrChange w:id="2141" w:author="Author" w:date="2018-02-01T10:25:00Z">
                <w:rPr>
                  <w:highlight w:val="yellow"/>
                </w:rPr>
              </w:rPrChange>
            </w:rPr>
            <w:delText>adapted, too</w:delText>
          </w:r>
        </w:del>
      </w:ins>
      <w:ins w:id="2142" w:author="Author" w:date="2018-02-01T10:22:00Z">
        <w:del w:id="2143" w:author="Author" w:date="2018-02-23T15:33:00Z">
          <w:r w:rsidRPr="00560ED3" w:rsidDel="009C72FD">
            <w:delText xml:space="preserve">, the vacation entitlement of the employee also changes and needs to be adapted manually. </w:delText>
          </w:r>
        </w:del>
      </w:ins>
      <w:ins w:id="2144" w:author="Author" w:date="2018-02-13T17:32:00Z">
        <w:del w:id="2145" w:author="Author" w:date="2018-02-23T15:48:00Z">
          <w:r w:rsidR="002E163F" w:rsidDel="00185F7F">
            <w:delText xml:space="preserve">In case the </w:delText>
          </w:r>
          <w:r w:rsidR="002E163F" w:rsidRPr="004C67B0" w:rsidDel="00185F7F">
            <w:rPr>
              <w:rStyle w:val="SAPEmphasis"/>
            </w:rPr>
            <w:delText>Time Off</w:delText>
          </w:r>
          <w:r w:rsidR="002E163F" w:rsidDel="00185F7F">
            <w:rPr>
              <w:noProof/>
            </w:rPr>
            <w:delText xml:space="preserve"> </w:delText>
          </w:r>
          <w:r w:rsidR="002E163F" w:rsidDel="00185F7F">
            <w:delText>content has been deployed with the SAP Best Practices, you</w:delText>
          </w:r>
        </w:del>
      </w:ins>
      <w:ins w:id="2146" w:author="Author" w:date="2018-02-23T15:48:00Z">
        <w:r w:rsidR="00185F7F">
          <w:t>You</w:t>
        </w:r>
      </w:ins>
      <w:ins w:id="2147" w:author="Author" w:date="2018-02-13T17:32:00Z">
        <w:r w:rsidR="002E163F">
          <w:t xml:space="preserve"> can refer</w:t>
        </w:r>
        <w:r w:rsidR="002E163F" w:rsidRPr="005F7A67">
          <w:t xml:space="preserve"> </w:t>
        </w:r>
        <w:r w:rsidR="002E163F">
          <w:t>f</w:t>
        </w:r>
        <w:r w:rsidR="002E163F" w:rsidRPr="005F7A67">
          <w:t xml:space="preserve">or </w:t>
        </w:r>
      </w:ins>
      <w:ins w:id="2148" w:author="Author" w:date="2018-02-01T10:22:00Z">
        <w:del w:id="2149" w:author="Author" w:date="2018-02-13T17:32:00Z">
          <w:r w:rsidRPr="00560ED3" w:rsidDel="002E163F">
            <w:delText xml:space="preserve">For details, </w:delText>
          </w:r>
        </w:del>
      </w:ins>
      <w:ins w:id="2150" w:author="Author" w:date="2018-02-13T17:32:00Z">
        <w:r w:rsidR="002E163F" w:rsidRPr="005F7A67">
          <w:t xml:space="preserve">details on this </w:t>
        </w:r>
      </w:ins>
      <w:ins w:id="2151" w:author="Author" w:date="2018-02-01T10:22:00Z">
        <w:del w:id="2152" w:author="Author" w:date="2018-02-13T17:32:00Z">
          <w:r w:rsidRPr="00560ED3" w:rsidDel="002E163F">
            <w:delText xml:space="preserve">refer </w:delText>
          </w:r>
        </w:del>
        <w:r w:rsidRPr="00560ED3">
          <w:t xml:space="preserve">to </w:t>
        </w:r>
      </w:ins>
      <w:ins w:id="2153" w:author="Author" w:date="2018-02-23T15:48:00Z">
        <w:r w:rsidR="00185F7F" w:rsidRPr="00560ED3">
          <w:t xml:space="preserve">process step </w:t>
        </w:r>
        <w:r w:rsidR="00185F7F" w:rsidRPr="00560ED3">
          <w:rPr>
            <w:rFonts w:ascii="BentonSans Book Italic" w:hAnsi="BentonSans Book Italic"/>
          </w:rPr>
          <w:t>Adjusting Employee Time Accounts Manually</w:t>
        </w:r>
        <w:r w:rsidR="00185F7F" w:rsidRPr="00560ED3">
          <w:t xml:space="preserve"> </w:t>
        </w:r>
      </w:ins>
      <w:ins w:id="2154" w:author="Author" w:date="2018-02-23T15:49:00Z">
        <w:r w:rsidR="00185F7F">
          <w:t>in</w:t>
        </w:r>
      </w:ins>
      <w:ins w:id="2155" w:author="Author" w:date="2018-02-23T15:48:00Z">
        <w:r w:rsidR="00185F7F">
          <w:t xml:space="preserve"> </w:t>
        </w:r>
      </w:ins>
      <w:ins w:id="2156" w:author="Author" w:date="2018-02-01T10:22:00Z">
        <w:r w:rsidRPr="00560ED3">
          <w:t xml:space="preserve">test script of scope item </w:t>
        </w:r>
        <w:r w:rsidRPr="00560ED3">
          <w:rPr>
            <w:rFonts w:ascii="BentonSans Book Italic" w:hAnsi="BentonSans Book Italic"/>
          </w:rPr>
          <w:t xml:space="preserve">Request and Manage Time Off </w:t>
        </w:r>
        <w:r w:rsidRPr="00560ED3">
          <w:rPr>
            <w:rStyle w:val="SAPScreenElement"/>
            <w:color w:val="auto"/>
          </w:rPr>
          <w:t>(FJ7</w:t>
        </w:r>
      </w:ins>
      <w:ins w:id="2157" w:author="Author" w:date="2018-02-23T15:49:00Z">
        <w:r w:rsidR="00185F7F">
          <w:rPr>
            <w:rStyle w:val="SAPScreenElement"/>
            <w:color w:val="auto"/>
          </w:rPr>
          <w:t xml:space="preserve">) </w:t>
        </w:r>
        <w:r w:rsidR="00185F7F" w:rsidRPr="00916A00">
          <w:rPr>
            <w:rPrChange w:id="2158" w:author="Author" w:date="2018-02-23T15:49:00Z">
              <w:rPr>
                <w:rStyle w:val="SAPScreenElement"/>
                <w:color w:val="auto"/>
              </w:rPr>
            </w:rPrChange>
          </w:rPr>
          <w:t>appropriate for your country</w:t>
        </w:r>
        <w:r w:rsidR="00185F7F">
          <w:rPr>
            <w:rStyle w:val="SAPScreenElement"/>
            <w:color w:val="auto"/>
          </w:rPr>
          <w:t>.</w:t>
        </w:r>
      </w:ins>
      <w:ins w:id="2159" w:author="Author" w:date="2018-02-01T10:22:00Z">
        <w:del w:id="2160" w:author="Author" w:date="2018-02-23T15:49:00Z">
          <w:r w:rsidRPr="00560ED3" w:rsidDel="00185F7F">
            <w:rPr>
              <w:rStyle w:val="SAPScreenElement"/>
              <w:color w:val="auto"/>
            </w:rPr>
            <w:delText>)</w:delText>
          </w:r>
          <w:r w:rsidRPr="00560ED3" w:rsidDel="00185F7F">
            <w:delText>,</w:delText>
          </w:r>
        </w:del>
        <w:del w:id="2161" w:author="Author" w:date="2018-02-23T15:48:00Z">
          <w:r w:rsidRPr="00560ED3" w:rsidDel="00185F7F">
            <w:delText xml:space="preserve"> process step </w:delText>
          </w:r>
          <w:r w:rsidRPr="00560ED3" w:rsidDel="00185F7F">
            <w:rPr>
              <w:rFonts w:ascii="BentonSans Book Italic" w:hAnsi="BentonSans Book Italic"/>
            </w:rPr>
            <w:delText>Adjusting Employee Time Accounts Manually</w:delText>
          </w:r>
        </w:del>
        <w:del w:id="2162" w:author="Author" w:date="2018-02-23T15:49:00Z">
          <w:r w:rsidRPr="00560ED3" w:rsidDel="00185F7F">
            <w:delText>.</w:delText>
          </w:r>
        </w:del>
      </w:ins>
      <w:commentRangeEnd w:id="2136"/>
      <w:r w:rsidR="00862AB8">
        <w:rPr>
          <w:rStyle w:val="CommentReference"/>
          <w:rFonts w:ascii="Arial" w:eastAsia="SimSun" w:hAnsi="Arial"/>
          <w:lang w:val="de-DE"/>
        </w:rPr>
        <w:commentReference w:id="2136"/>
      </w:r>
    </w:p>
    <w:p w14:paraId="1A2EFB2A" w14:textId="7C84E1EA" w:rsidR="00560ED3" w:rsidRPr="0031391C" w:rsidRDefault="00560ED3" w:rsidP="00560ED3">
      <w:pPr>
        <w:pStyle w:val="NoteParagraph"/>
        <w:numPr>
          <w:ilvl w:val="0"/>
          <w:numId w:val="11"/>
        </w:numPr>
        <w:ind w:left="1080"/>
        <w:rPr>
          <w:ins w:id="2163" w:author="Author" w:date="2018-02-01T10:22:00Z"/>
        </w:rPr>
      </w:pPr>
      <w:commentRangeStart w:id="2164"/>
      <w:ins w:id="2165" w:author="Author" w:date="2018-02-01T10:22:00Z">
        <w:r w:rsidRPr="00560ED3">
          <w:rPr>
            <w:rStyle w:val="SAPEmphasis"/>
          </w:rPr>
          <w:t>For the country GB:</w:t>
        </w:r>
        <w:r w:rsidRPr="00560ED3">
          <w:t xml:space="preserve"> </w:t>
        </w:r>
        <w:del w:id="2166" w:author="Author" w:date="2018-02-02T14:50:00Z">
          <w:r w:rsidRPr="00560ED3" w:rsidDel="00B21B0A">
            <w:delText xml:space="preserve">if the value of field </w:delText>
          </w:r>
          <w:r w:rsidRPr="00560ED3" w:rsidDel="00B21B0A">
            <w:rPr>
              <w:rStyle w:val="SAPScreenElement"/>
            </w:rPr>
            <w:delText>FTE</w:delText>
          </w:r>
          <w:r w:rsidRPr="00560ED3" w:rsidDel="00B21B0A">
            <w:delText xml:space="preserve"> </w:delText>
          </w:r>
        </w:del>
      </w:ins>
      <w:ins w:id="2167" w:author="Author" w:date="2018-02-01T10:25:00Z">
        <w:del w:id="2168" w:author="Author" w:date="2018-02-02T14:50:00Z">
          <w:r w:rsidRPr="00560ED3" w:rsidDel="00B21B0A">
            <w:rPr>
              <w:rPrChange w:id="2169" w:author="Author" w:date="2018-02-01T10:25:00Z">
                <w:rPr>
                  <w:highlight w:val="yellow"/>
                </w:rPr>
              </w:rPrChange>
            </w:rPr>
            <w:delText>is changed</w:delText>
          </w:r>
        </w:del>
      </w:ins>
      <w:ins w:id="2170" w:author="Author" w:date="2018-02-01T10:22:00Z">
        <w:del w:id="2171" w:author="Author" w:date="2018-02-02T14:50:00Z">
          <w:r w:rsidRPr="00560ED3" w:rsidDel="00B21B0A">
            <w:delText xml:space="preserve">, </w:delText>
          </w:r>
        </w:del>
        <w:r w:rsidRPr="00560ED3">
          <w:t xml:space="preserve">the annual holiday </w:t>
        </w:r>
      </w:ins>
      <w:ins w:id="2172" w:author="Author" w:date="2018-02-02T14:50:00Z">
        <w:r w:rsidR="00B21B0A" w:rsidRPr="00BF67A3">
          <w:t xml:space="preserve">entitlement </w:t>
        </w:r>
      </w:ins>
      <w:ins w:id="2173" w:author="Author" w:date="2018-02-01T10:22:00Z">
        <w:r w:rsidRPr="00560ED3">
          <w:t xml:space="preserve">is adapted automatically based on a recalculation rule. For more details on this rule, refer to </w:t>
        </w:r>
        <w:del w:id="2174" w:author="Author" w:date="2018-02-23T15:31:00Z">
          <w:r w:rsidRPr="00560ED3" w:rsidDel="009C72FD">
            <w:delText xml:space="preserve">configuration guide of building block </w:delText>
          </w:r>
          <w:r w:rsidRPr="00560ED3" w:rsidDel="009C72FD">
            <w:rPr>
              <w:b/>
            </w:rPr>
            <w:delText>FK4(GB)</w:delText>
          </w:r>
          <w:r w:rsidRPr="00560ED3" w:rsidDel="009C72FD">
            <w:delText>, where in</w:delText>
          </w:r>
          <w:r w:rsidRPr="0031391C" w:rsidDel="009C72FD">
            <w:delText xml:space="preserve"> chapter </w:delText>
          </w:r>
          <w:r w:rsidRPr="0031391C" w:rsidDel="009C72FD">
            <w:rPr>
              <w:rStyle w:val="SAPScreenElement"/>
              <w:color w:val="auto"/>
            </w:rPr>
            <w:delText>Preparation / Prerequisites</w:delText>
          </w:r>
          <w:r w:rsidRPr="0031391C" w:rsidDel="009C72FD">
            <w:delText xml:space="preserve"> the reference to </w:delText>
          </w:r>
        </w:del>
        <w:r w:rsidRPr="0031391C">
          <w:t xml:space="preserve">the </w:t>
        </w:r>
        <w:del w:id="2175" w:author="Author" w:date="2018-02-23T15:32:00Z">
          <w:r w:rsidRPr="0031391C" w:rsidDel="009C72FD">
            <w:delText xml:space="preserve">appropriate </w:delText>
          </w:r>
        </w:del>
        <w:r w:rsidRPr="0031391C">
          <w:rPr>
            <w:rStyle w:val="SAPScreenElement"/>
            <w:color w:val="auto"/>
          </w:rPr>
          <w:t>Time Off</w:t>
        </w:r>
        <w:r w:rsidRPr="0031391C">
          <w:t xml:space="preserve"> workbook </w:t>
        </w:r>
        <w:del w:id="2176" w:author="Author" w:date="2018-02-23T15:32:00Z">
          <w:r w:rsidRPr="0031391C" w:rsidDel="009C72FD">
            <w:delText>is given</w:delText>
          </w:r>
        </w:del>
      </w:ins>
      <w:ins w:id="2177" w:author="Author" w:date="2018-02-23T15:32:00Z">
        <w:r w:rsidR="009C72FD">
          <w:t xml:space="preserve">for </w:t>
        </w:r>
        <w:r w:rsidR="009C72FD" w:rsidRPr="00560ED3">
          <w:rPr>
            <w:rStyle w:val="SAPEmphasis"/>
          </w:rPr>
          <w:t>GB</w:t>
        </w:r>
      </w:ins>
      <w:ins w:id="2178" w:author="Author" w:date="2018-02-01T10:22:00Z">
        <w:r w:rsidRPr="0031391C">
          <w:t>.</w:t>
        </w:r>
      </w:ins>
      <w:commentRangeEnd w:id="2164"/>
      <w:r w:rsidR="002E163F">
        <w:rPr>
          <w:rStyle w:val="CommentReference"/>
          <w:rFonts w:ascii="Arial" w:eastAsia="SimSun" w:hAnsi="Arial"/>
          <w:lang w:val="de-DE"/>
        </w:rPr>
        <w:commentReference w:id="2164"/>
      </w:r>
    </w:p>
    <w:p w14:paraId="2DA15B42" w14:textId="5522F515" w:rsidR="00560ED3" w:rsidDel="00BF6F2B" w:rsidRDefault="00560ED3" w:rsidP="003767C1">
      <w:pPr>
        <w:pStyle w:val="NoteParagraph"/>
        <w:ind w:left="720"/>
        <w:rPr>
          <w:del w:id="2179" w:author="Author" w:date="2018-02-01T10:25:00Z"/>
        </w:rPr>
      </w:pPr>
    </w:p>
    <w:p w14:paraId="36E8ECAF" w14:textId="4284D7B2" w:rsidR="00115428" w:rsidRPr="005F7A67" w:rsidDel="00560ED3" w:rsidRDefault="00115428" w:rsidP="008D1821">
      <w:pPr>
        <w:pStyle w:val="NoteParagraph"/>
        <w:ind w:left="720"/>
        <w:rPr>
          <w:del w:id="2180" w:author="Author" w:date="2018-02-01T10:25:00Z"/>
        </w:rPr>
      </w:pPr>
    </w:p>
    <w:p w14:paraId="50C29296" w14:textId="77777777" w:rsidR="002226D1" w:rsidRPr="005F7A67" w:rsidRDefault="002226D1" w:rsidP="003767C1">
      <w:pPr>
        <w:pStyle w:val="NoteParagraph"/>
        <w:ind w:left="720"/>
      </w:pPr>
    </w:p>
    <w:p w14:paraId="537E6659" w14:textId="77777777" w:rsidR="00A864C5" w:rsidRPr="005F7A67" w:rsidRDefault="00604E14" w:rsidP="003767C1">
      <w:pPr>
        <w:pStyle w:val="SAPNoteHeading"/>
        <w:ind w:left="720"/>
      </w:pPr>
      <w:r w:rsidRPr="005F7A67">
        <w:rPr>
          <w:noProof/>
        </w:rPr>
        <w:drawing>
          <wp:inline distT="0" distB="0" distL="0" distR="0" wp14:anchorId="5548C6E9" wp14:editId="6403C66A">
            <wp:extent cx="228600" cy="22860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B2307" w:rsidRPr="005F7A67">
        <w:t> Caution</w:t>
      </w:r>
    </w:p>
    <w:p w14:paraId="332946B7" w14:textId="7A2877B4" w:rsidR="00B33CDC" w:rsidRPr="005F7A67" w:rsidRDefault="00A864C5" w:rsidP="003767C1">
      <w:pPr>
        <w:pStyle w:val="NoteParagraph"/>
        <w:ind w:left="720"/>
      </w:pPr>
      <w:r w:rsidRPr="005F7A67">
        <w:rPr>
          <w:b/>
          <w:u w:val="single"/>
        </w:rPr>
        <w:t xml:space="preserve">Only in case integration with </w:t>
      </w:r>
      <w:r w:rsidR="008B2CE7" w:rsidRPr="005F7A67">
        <w:rPr>
          <w:b/>
          <w:u w:val="single"/>
        </w:rPr>
        <w:t xml:space="preserve">Employee Central </w:t>
      </w:r>
      <w:r w:rsidRPr="005F7A67">
        <w:rPr>
          <w:b/>
          <w:u w:val="single"/>
        </w:rPr>
        <w:t>Payroll is in place</w:t>
      </w:r>
      <w:r w:rsidRPr="005F7A67">
        <w:t xml:space="preserve">, the transfer data is replicated to </w:t>
      </w:r>
      <w:r w:rsidR="008B2CE7" w:rsidRPr="005F7A67">
        <w:t>Employee Central</w:t>
      </w:r>
      <w:r w:rsidRPr="005F7A67">
        <w:t xml:space="preserve"> Payroll</w:t>
      </w:r>
      <w:r w:rsidR="00B33CDC" w:rsidRPr="005F7A67">
        <w:t>.</w:t>
      </w:r>
      <w:r w:rsidRPr="005F7A67">
        <w:t xml:space="preserve"> </w:t>
      </w:r>
      <w:r w:rsidR="00B33CDC" w:rsidRPr="005F7A67">
        <w:t xml:space="preserve">In order to check the correctness of the replicated data, proceed as described in test script of scope item </w:t>
      </w:r>
      <w:r w:rsidR="00E35F75"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00E35F75" w:rsidRPr="005F7A67">
        <w:rPr>
          <w:rFonts w:ascii="BentonSans Book Italic" w:hAnsi="BentonSans Book Italic"/>
        </w:rPr>
        <w:t xml:space="preserve">SuccessFactors Employee Central Payroll </w:t>
      </w:r>
      <w:r w:rsidR="00B33CDC" w:rsidRPr="005F7A67">
        <w:rPr>
          <w:rStyle w:val="SAPScreenElement"/>
          <w:color w:val="auto"/>
        </w:rPr>
        <w:t>(15O)</w:t>
      </w:r>
      <w:r w:rsidR="00B33CDC" w:rsidRPr="005F7A67">
        <w:t>.</w:t>
      </w:r>
    </w:p>
    <w:p w14:paraId="518AA0EA" w14:textId="30560F29" w:rsidR="00453C07" w:rsidRPr="005F7A67" w:rsidRDefault="00453C07" w:rsidP="00CF22BD">
      <w:pPr>
        <w:pStyle w:val="Heading3"/>
      </w:pPr>
      <w:bookmarkStart w:id="2181" w:name="_Toc507492095"/>
      <w:r w:rsidRPr="005F7A67">
        <w:t xml:space="preserve">Notifying </w:t>
      </w:r>
      <w:r w:rsidR="00CF22BD" w:rsidRPr="005F7A67">
        <w:t xml:space="preserve">Line Manager </w:t>
      </w:r>
      <w:r w:rsidRPr="005F7A67">
        <w:t>and Employee about Transfer Completion (process step outside software)</w:t>
      </w:r>
      <w:bookmarkEnd w:id="2181"/>
    </w:p>
    <w:p w14:paraId="4E4C00F5" w14:textId="77777777" w:rsidR="00503A01" w:rsidRPr="005F7A67" w:rsidRDefault="00503A01" w:rsidP="00100ED3">
      <w:pPr>
        <w:pStyle w:val="SAPKeyblockTitle"/>
      </w:pPr>
      <w:r w:rsidRPr="005F7A67">
        <w:t>Purpose</w:t>
      </w:r>
    </w:p>
    <w:p w14:paraId="54CD8993" w14:textId="3C2A223B" w:rsidR="00453C07" w:rsidRPr="005F7A67" w:rsidRDefault="00453C07" w:rsidP="00453C07">
      <w:r w:rsidRPr="005F7A67">
        <w:t xml:space="preserve">After the transfer data for the employee has been entered successfully into the system, the HR </w:t>
      </w:r>
      <w:r w:rsidR="00F22331" w:rsidRPr="005F7A67">
        <w:t>a</w:t>
      </w:r>
      <w:r w:rsidR="00F22331" w:rsidRPr="005F7A67">
        <w:rPr>
          <w:color w:val="000000"/>
        </w:rPr>
        <w:t>dministrator</w:t>
      </w:r>
      <w:r w:rsidR="00F22331" w:rsidRPr="005F7A67">
        <w:t xml:space="preserve"> </w:t>
      </w:r>
      <w:r w:rsidRPr="005F7A67">
        <w:t xml:space="preserve">notifies the </w:t>
      </w:r>
      <w:r w:rsidR="00CF22BD" w:rsidRPr="005F7A67">
        <w:t xml:space="preserve">line manager </w:t>
      </w:r>
      <w:r w:rsidRPr="005F7A67">
        <w:t>and the affected employee about the completion of the request. This can be done for example via email, or phone call.</w:t>
      </w:r>
    </w:p>
    <w:p w14:paraId="6C23ACAF" w14:textId="77777777" w:rsidR="00453C07" w:rsidRPr="005F7A67" w:rsidRDefault="00453C07" w:rsidP="00453C07">
      <w:pPr>
        <w:pStyle w:val="Heading3"/>
      </w:pPr>
      <w:r w:rsidRPr="005F7A67">
        <w:lastRenderedPageBreak/>
        <w:t xml:space="preserve"> </w:t>
      </w:r>
      <w:bookmarkStart w:id="2182" w:name="_Toc507492096"/>
      <w:r w:rsidRPr="005F7A67">
        <w:t>Receiving Transfer Completion Notification (process step outside software)</w:t>
      </w:r>
      <w:bookmarkEnd w:id="2182"/>
    </w:p>
    <w:p w14:paraId="2FA49F13" w14:textId="77777777" w:rsidR="00503A01" w:rsidRPr="005F7A67" w:rsidRDefault="00503A01" w:rsidP="00100ED3">
      <w:pPr>
        <w:pStyle w:val="SAPKeyblockTitle"/>
      </w:pPr>
      <w:r w:rsidRPr="005F7A67">
        <w:t>Purpose</w:t>
      </w:r>
    </w:p>
    <w:p w14:paraId="59776C26" w14:textId="5C6FEEE7" w:rsidR="00453C07" w:rsidRDefault="00453C07" w:rsidP="00DC77B9">
      <w:pPr>
        <w:pStyle w:val="NoteParagraph"/>
        <w:ind w:left="0"/>
      </w:pPr>
      <w:r w:rsidRPr="005F7A67">
        <w:t xml:space="preserve">The </w:t>
      </w:r>
      <w:r w:rsidR="00CF22BD" w:rsidRPr="005F7A67">
        <w:t xml:space="preserve">line manager </w:t>
      </w:r>
      <w:r w:rsidRPr="005F7A67">
        <w:t xml:space="preserve">and the affected employee have received the notification from the HR </w:t>
      </w:r>
      <w:r w:rsidR="00F22331" w:rsidRPr="005F7A67">
        <w:t>a</w:t>
      </w:r>
      <w:r w:rsidR="00F22331" w:rsidRPr="005F7A67">
        <w:rPr>
          <w:color w:val="000000"/>
        </w:rPr>
        <w:t>dministrator</w:t>
      </w:r>
      <w:r w:rsidR="00F22331" w:rsidRPr="005F7A67">
        <w:t xml:space="preserve"> </w:t>
      </w:r>
      <w:r w:rsidRPr="005F7A67">
        <w:t xml:space="preserve">that the employee’s transfer has become effective starting the date </w:t>
      </w:r>
      <w:r w:rsidR="00CC39D9" w:rsidRPr="005F7A67">
        <w:t>entered</w:t>
      </w:r>
      <w:r w:rsidRPr="005F7A67">
        <w:t>.</w:t>
      </w:r>
    </w:p>
    <w:p w14:paraId="4D2D049C" w14:textId="77777777" w:rsidR="0092107C" w:rsidRDefault="0092107C" w:rsidP="00DC77B9">
      <w:pPr>
        <w:pStyle w:val="NoteParagraph"/>
        <w:ind w:left="0"/>
      </w:pPr>
    </w:p>
    <w:p w14:paraId="772A9E75" w14:textId="1740E2CB" w:rsidR="0092107C" w:rsidRPr="0092107C" w:rsidDel="004829EC" w:rsidRDefault="0092107C" w:rsidP="0092107C">
      <w:pPr>
        <w:pStyle w:val="SAPNoteHeading"/>
        <w:ind w:left="720"/>
        <w:rPr>
          <w:del w:id="2183" w:author="Author" w:date="2018-01-31T18:00:00Z"/>
          <w:highlight w:val="yellow"/>
        </w:rPr>
      </w:pPr>
      <w:commentRangeStart w:id="2184"/>
      <w:del w:id="2185" w:author="Author" w:date="2018-01-31T18:00:00Z">
        <w:r w:rsidRPr="0092107C" w:rsidDel="004829EC">
          <w:rPr>
            <w:noProof/>
            <w:highlight w:val="yellow"/>
          </w:rPr>
          <w:drawing>
            <wp:inline distT="0" distB="0" distL="0" distR="0" wp14:anchorId="4E9953BF" wp14:editId="6B2EA398">
              <wp:extent cx="225425" cy="225425"/>
              <wp:effectExtent l="0" t="0" r="3175" b="31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107C" w:rsidDel="004829EC">
          <w:rPr>
            <w:highlight w:val="yellow"/>
          </w:rPr>
          <w:delText> Caution</w:delText>
        </w:r>
        <w:commentRangeEnd w:id="2184"/>
        <w:r w:rsidDel="004829EC">
          <w:rPr>
            <w:rStyle w:val="CommentReference"/>
            <w:rFonts w:ascii="Arial" w:eastAsia="SimSun" w:hAnsi="Arial"/>
            <w:color w:val="auto"/>
            <w:lang w:val="de-DE"/>
          </w:rPr>
          <w:commentReference w:id="2184"/>
        </w:r>
      </w:del>
    </w:p>
    <w:p w14:paraId="390DEE2F" w14:textId="4DC85A15" w:rsidR="0092107C" w:rsidRPr="0092107C" w:rsidDel="004829EC" w:rsidRDefault="0092107C" w:rsidP="0092107C">
      <w:pPr>
        <w:ind w:left="720"/>
        <w:rPr>
          <w:del w:id="2186" w:author="Author" w:date="2018-01-31T18:00:00Z"/>
          <w:highlight w:val="yellow"/>
        </w:rPr>
      </w:pPr>
      <w:del w:id="2187" w:author="Author" w:date="2018-01-31T18:00:00Z">
        <w:r w:rsidRPr="0092107C" w:rsidDel="004829EC">
          <w:rPr>
            <w:highlight w:val="yellow"/>
          </w:rPr>
          <w:delText xml:space="preserve">During hiring or rehiring of the employee, </w:delText>
        </w:r>
        <w:r w:rsidRPr="0092107C" w:rsidDel="004829EC">
          <w:rPr>
            <w:rStyle w:val="SAPScreenElement"/>
            <w:highlight w:val="yellow"/>
          </w:rPr>
          <w:delText>Pay Component</w:delText>
        </w:r>
        <w:r w:rsidRPr="0092107C" w:rsidDel="004829EC">
          <w:rPr>
            <w:rStyle w:val="SAPUserEntry"/>
            <w:highlight w:val="yellow"/>
          </w:rPr>
          <w:delText xml:space="preserve"> SA</w:delText>
        </w:r>
        <w:r w:rsidRPr="0092107C" w:rsidDel="004829EC">
          <w:rPr>
            <w:b/>
            <w:highlight w:val="yellow"/>
          </w:rPr>
          <w:delText xml:space="preserve"> </w:delText>
        </w:r>
        <w:r w:rsidRPr="0092107C" w:rsidDel="004829EC">
          <w:rPr>
            <w:rStyle w:val="SAPUserEntry"/>
            <w:highlight w:val="yellow"/>
          </w:rPr>
          <w:delText>-</w:delText>
        </w:r>
        <w:r w:rsidRPr="0092107C" w:rsidDel="004829EC">
          <w:rPr>
            <w:b/>
            <w:highlight w:val="yellow"/>
          </w:rPr>
          <w:delText xml:space="preserve"> </w:delText>
        </w:r>
        <w:r w:rsidRPr="0092107C" w:rsidDel="004829EC">
          <w:rPr>
            <w:rStyle w:val="SAPUserEntry"/>
            <w:highlight w:val="yellow"/>
          </w:rPr>
          <w:delText>Basic Pay(1000SA)</w:delText>
        </w:r>
        <w:r w:rsidRPr="0092107C" w:rsidDel="004829EC">
          <w:rPr>
            <w:highlight w:val="yellow"/>
          </w:rPr>
          <w:delText xml:space="preserve"> has been generated automatically with a predefined amount, based on a preconfigured business rule from the values maintained for fields </w:delText>
        </w:r>
        <w:r w:rsidRPr="0092107C" w:rsidDel="004829EC">
          <w:rPr>
            <w:rStyle w:val="SAPScreenElement"/>
            <w:highlight w:val="yellow"/>
          </w:rPr>
          <w:delText>Pay Scale Group</w:delText>
        </w:r>
        <w:r w:rsidRPr="0092107C" w:rsidDel="004829EC">
          <w:rPr>
            <w:highlight w:val="yellow"/>
          </w:rPr>
          <w:delText xml:space="preserve"> and </w:delText>
        </w:r>
        <w:r w:rsidRPr="0092107C" w:rsidDel="004829EC">
          <w:rPr>
            <w:rStyle w:val="SAPScreenElement"/>
            <w:highlight w:val="yellow"/>
          </w:rPr>
          <w:delText>Pay Scale Level</w:delText>
        </w:r>
        <w:r w:rsidRPr="0092107C" w:rsidDel="004829EC">
          <w:rPr>
            <w:highlight w:val="yellow"/>
          </w:rPr>
          <w:delText xml:space="preserve">. Most likely, the HR Administrator has adapted this defaulted amount. Also, during hiring or rehiring, the HR Administrator might have added a </w:delText>
        </w:r>
        <w:r w:rsidRPr="0092107C" w:rsidDel="004829EC">
          <w:rPr>
            <w:rStyle w:val="SAPScreenElement"/>
            <w:highlight w:val="yellow"/>
          </w:rPr>
          <w:delText xml:space="preserve">Pay Component </w:delText>
        </w:r>
        <w:r w:rsidRPr="0092107C" w:rsidDel="004829EC">
          <w:rPr>
            <w:highlight w:val="yellow"/>
          </w:rPr>
          <w:delText>related to recurring payments. In addition, the employee might have experienced a possible promotion or demotion, in which recurring payments have been adapted, too.</w:delText>
        </w:r>
      </w:del>
    </w:p>
    <w:p w14:paraId="66774854" w14:textId="78810A5E" w:rsidR="0092107C" w:rsidRPr="0092107C" w:rsidDel="004829EC" w:rsidRDefault="0092107C" w:rsidP="0092107C">
      <w:pPr>
        <w:pStyle w:val="NoteParagraph"/>
        <w:ind w:left="720"/>
        <w:rPr>
          <w:del w:id="2188" w:author="Author" w:date="2018-01-31T18:00:00Z"/>
          <w:highlight w:val="yellow"/>
        </w:rPr>
      </w:pPr>
      <w:del w:id="2189" w:author="Author" w:date="2018-01-31T18:00:00Z">
        <w:r w:rsidRPr="0092107C" w:rsidDel="004829EC">
          <w:rPr>
            <w:highlight w:val="yellow"/>
          </w:rPr>
          <w:delText xml:space="preserve">Due to the transfer performed, the preconfigured business rule will re-generate again automatically the same predefined (initial) amount for </w:delText>
        </w:r>
        <w:r w:rsidRPr="0092107C" w:rsidDel="004829EC">
          <w:rPr>
            <w:rStyle w:val="SAPScreenElement"/>
            <w:highlight w:val="yellow"/>
          </w:rPr>
          <w:delText>Pay Component</w:delText>
        </w:r>
        <w:r w:rsidRPr="0092107C" w:rsidDel="004829EC">
          <w:rPr>
            <w:rStyle w:val="SAPUserEntry"/>
            <w:highlight w:val="yellow"/>
          </w:rPr>
          <w:delText xml:space="preserve"> SA</w:delText>
        </w:r>
        <w:r w:rsidRPr="0092107C" w:rsidDel="004829EC">
          <w:rPr>
            <w:b/>
            <w:highlight w:val="yellow"/>
          </w:rPr>
          <w:delText xml:space="preserve"> </w:delText>
        </w:r>
        <w:r w:rsidRPr="0092107C" w:rsidDel="004829EC">
          <w:rPr>
            <w:rStyle w:val="SAPUserEntry"/>
            <w:highlight w:val="yellow"/>
          </w:rPr>
          <w:delText>-</w:delText>
        </w:r>
        <w:r w:rsidRPr="0092107C" w:rsidDel="004829EC">
          <w:rPr>
            <w:b/>
            <w:highlight w:val="yellow"/>
          </w:rPr>
          <w:delText xml:space="preserve"> </w:delText>
        </w:r>
        <w:r w:rsidRPr="0092107C" w:rsidDel="004829EC">
          <w:rPr>
            <w:rStyle w:val="SAPUserEntry"/>
            <w:highlight w:val="yellow"/>
          </w:rPr>
          <w:delText>Basic Pay(1000SA)</w:delText>
        </w:r>
        <w:r w:rsidRPr="0092107C" w:rsidDel="004829EC">
          <w:rPr>
            <w:highlight w:val="yellow"/>
          </w:rPr>
          <w:delText xml:space="preserve"> like during hiring or rehiring of the employee. Also, additional recurring pay components maintained might disappear. </w:delText>
        </w:r>
      </w:del>
    </w:p>
    <w:p w14:paraId="091EB4C2" w14:textId="6DDAC72C" w:rsidR="0092107C" w:rsidRPr="00C33D48" w:rsidDel="004829EC" w:rsidRDefault="0092107C" w:rsidP="0092107C">
      <w:pPr>
        <w:ind w:left="720"/>
        <w:rPr>
          <w:del w:id="2190" w:author="Author" w:date="2018-01-31T18:00:00Z"/>
          <w:highlight w:val="green"/>
        </w:rPr>
      </w:pPr>
      <w:del w:id="2191" w:author="Author" w:date="2018-01-31T18:00:00Z">
        <w:r w:rsidRPr="0092107C" w:rsidDel="004829EC">
          <w:rPr>
            <w:highlight w:val="yellow"/>
          </w:rPr>
          <w:delText xml:space="preserve">In this case, the HR Administrator needs to manually change back </w:delText>
        </w:r>
        <w:r w:rsidRPr="0092107C" w:rsidDel="004829EC">
          <w:rPr>
            <w:rStyle w:val="SAPScreenElement"/>
            <w:highlight w:val="yellow"/>
          </w:rPr>
          <w:delText>Pay Component</w:delText>
        </w:r>
        <w:r w:rsidRPr="0092107C" w:rsidDel="004829EC">
          <w:rPr>
            <w:rStyle w:val="SAPUserEntry"/>
            <w:highlight w:val="yellow"/>
          </w:rPr>
          <w:delText xml:space="preserve"> SA</w:delText>
        </w:r>
        <w:r w:rsidRPr="0092107C" w:rsidDel="004829EC">
          <w:rPr>
            <w:b/>
            <w:highlight w:val="yellow"/>
          </w:rPr>
          <w:delText xml:space="preserve"> </w:delText>
        </w:r>
        <w:r w:rsidRPr="0092107C" w:rsidDel="004829EC">
          <w:rPr>
            <w:rStyle w:val="SAPUserEntry"/>
            <w:highlight w:val="yellow"/>
          </w:rPr>
          <w:delText>-</w:delText>
        </w:r>
        <w:r w:rsidRPr="0092107C" w:rsidDel="004829EC">
          <w:rPr>
            <w:highlight w:val="yellow"/>
          </w:rPr>
          <w:delText xml:space="preserve"> </w:delText>
        </w:r>
        <w:r w:rsidRPr="0092107C" w:rsidDel="004829EC">
          <w:rPr>
            <w:rStyle w:val="SAPUserEntry"/>
            <w:highlight w:val="yellow"/>
          </w:rPr>
          <w:delText>Basic Pay(1000SA)</w:delText>
        </w:r>
        <w:r w:rsidRPr="0092107C" w:rsidDel="004829EC">
          <w:rPr>
            <w:highlight w:val="yellow"/>
          </w:rPr>
          <w:delText xml:space="preserve">, and possibly add missing recurring payments in that way that the correct compensation information for the employee is obtained. </w:delText>
        </w:r>
        <w:r w:rsidRPr="00C33D48" w:rsidDel="004829EC">
          <w:rPr>
            <w:highlight w:val="green"/>
          </w:rPr>
          <w:delText>For this, the HR Administrator can proceed as follows:</w:delText>
        </w:r>
      </w:del>
    </w:p>
    <w:p w14:paraId="7A091BB6" w14:textId="25D7CB1B" w:rsidR="0092107C" w:rsidRPr="00C33D48" w:rsidDel="004829EC" w:rsidRDefault="0092107C" w:rsidP="0092107C">
      <w:pPr>
        <w:pStyle w:val="ListBullet3"/>
        <w:numPr>
          <w:ilvl w:val="0"/>
          <w:numId w:val="11"/>
        </w:numPr>
        <w:ind w:left="1080"/>
        <w:rPr>
          <w:del w:id="2192" w:author="Author" w:date="2018-01-31T18:00:00Z"/>
          <w:highlight w:val="green"/>
        </w:rPr>
      </w:pPr>
      <w:del w:id="2193" w:author="Author" w:date="2018-01-31T18:00:00Z">
        <w:r w:rsidRPr="00C33D48" w:rsidDel="004829EC">
          <w:rPr>
            <w:noProof/>
            <w:highlight w:val="green"/>
          </w:rPr>
          <w:delText xml:space="preserve">Log on to </w:delText>
        </w:r>
        <w:r w:rsidRPr="00C33D48" w:rsidDel="004829EC">
          <w:rPr>
            <w:rStyle w:val="SAPScreenElement"/>
            <w:highlight w:val="green"/>
          </w:rPr>
          <w:delText>Employee Central</w:delText>
        </w:r>
        <w:r w:rsidRPr="00C33D48" w:rsidDel="004829EC">
          <w:rPr>
            <w:noProof/>
            <w:highlight w:val="green"/>
          </w:rPr>
          <w:delText xml:space="preserve"> as an HR </w:delText>
        </w:r>
        <w:r w:rsidRPr="00C33D48" w:rsidDel="004829EC">
          <w:rPr>
            <w:highlight w:val="green"/>
          </w:rPr>
          <w:delText>Administrator</w:delText>
        </w:r>
        <w:r w:rsidRPr="00C33D48" w:rsidDel="004829EC">
          <w:rPr>
            <w:noProof/>
            <w:highlight w:val="green"/>
          </w:rPr>
          <w:delText>.</w:delText>
        </w:r>
      </w:del>
    </w:p>
    <w:p w14:paraId="4A791FE2" w14:textId="5F707E29" w:rsidR="0092107C" w:rsidRPr="00C33D48" w:rsidDel="004829EC" w:rsidRDefault="0092107C" w:rsidP="0092107C">
      <w:pPr>
        <w:pStyle w:val="ListBullet3"/>
        <w:numPr>
          <w:ilvl w:val="0"/>
          <w:numId w:val="11"/>
        </w:numPr>
        <w:ind w:left="1080"/>
        <w:rPr>
          <w:del w:id="2194" w:author="Author" w:date="2018-01-31T18:00:00Z"/>
          <w:highlight w:val="green"/>
        </w:rPr>
      </w:pPr>
      <w:del w:id="2195" w:author="Author" w:date="2018-01-31T18:00:00Z">
        <w:r w:rsidRPr="00C33D48" w:rsidDel="004829EC">
          <w:rPr>
            <w:noProof/>
            <w:highlight w:val="green"/>
          </w:rPr>
          <w:delText xml:space="preserve">Select from the </w:delText>
        </w:r>
        <w:r w:rsidRPr="00C33D48" w:rsidDel="004829EC">
          <w:rPr>
            <w:rStyle w:val="SAPScreenElement"/>
            <w:highlight w:val="green"/>
          </w:rPr>
          <w:delText xml:space="preserve">Home </w:delText>
        </w:r>
        <w:r w:rsidRPr="00C33D48" w:rsidDel="004829EC">
          <w:rPr>
            <w:noProof/>
            <w:highlight w:val="green"/>
          </w:rPr>
          <w:delText xml:space="preserve">drop-down </w:delText>
        </w:r>
        <w:r w:rsidRPr="00C33D48" w:rsidDel="004829EC">
          <w:rPr>
            <w:rStyle w:val="SAPScreenElement"/>
            <w:highlight w:val="green"/>
          </w:rPr>
          <w:delText>My Employee Files</w:delText>
        </w:r>
        <w:r w:rsidRPr="00C33D48" w:rsidDel="004829EC">
          <w:rPr>
            <w:noProof/>
            <w:highlight w:val="green"/>
          </w:rPr>
          <w:delText xml:space="preserve">, enter the employee’s name in the search box, and </w:delText>
        </w:r>
        <w:r w:rsidRPr="00C33D48" w:rsidDel="004829EC">
          <w:rPr>
            <w:highlight w:val="green"/>
          </w:rPr>
          <w:delText xml:space="preserve">in the list of employees </w:delText>
        </w:r>
        <w:r w:rsidRPr="00C33D48" w:rsidDel="004829EC">
          <w:rPr>
            <w:noProof/>
            <w:highlight w:val="green"/>
          </w:rPr>
          <w:delText xml:space="preserve">select </w:delText>
        </w:r>
        <w:r w:rsidRPr="00C33D48" w:rsidDel="004829EC">
          <w:rPr>
            <w:highlight w:val="green"/>
          </w:rPr>
          <w:delText>the appropriate employee matching the search criteria.</w:delText>
        </w:r>
      </w:del>
    </w:p>
    <w:p w14:paraId="23C90A3A" w14:textId="17E9975E" w:rsidR="0092107C" w:rsidRPr="00C33D48" w:rsidDel="004829EC" w:rsidRDefault="0092107C" w:rsidP="0092107C">
      <w:pPr>
        <w:pStyle w:val="ListBullet3"/>
        <w:numPr>
          <w:ilvl w:val="0"/>
          <w:numId w:val="11"/>
        </w:numPr>
        <w:ind w:left="1080"/>
        <w:rPr>
          <w:del w:id="2196" w:author="Author" w:date="2018-01-31T18:00:00Z"/>
          <w:highlight w:val="green"/>
        </w:rPr>
      </w:pPr>
      <w:del w:id="2197" w:author="Author" w:date="2018-01-31T18:00:00Z">
        <w:r w:rsidRPr="00C33D48" w:rsidDel="004829EC">
          <w:rPr>
            <w:highlight w:val="green"/>
          </w:rPr>
          <w:delText xml:space="preserve">Go to the </w:delText>
        </w:r>
        <w:r w:rsidRPr="00C33D48" w:rsidDel="004829EC">
          <w:rPr>
            <w:rStyle w:val="SAPScreenElement"/>
            <w:highlight w:val="green"/>
          </w:rPr>
          <w:delText xml:space="preserve">Employment Information </w:delText>
        </w:r>
        <w:r w:rsidRPr="00C33D48" w:rsidDel="004829EC">
          <w:rPr>
            <w:highlight w:val="green"/>
          </w:rPr>
          <w:delText xml:space="preserve">section and there scroll </w:delText>
        </w:r>
        <w:r w:rsidRPr="00C33D48" w:rsidDel="004829EC">
          <w:rPr>
            <w:rFonts w:cs="Arial"/>
            <w:bCs/>
            <w:highlight w:val="green"/>
          </w:rPr>
          <w:delText xml:space="preserve">to the </w:delText>
        </w:r>
        <w:r w:rsidRPr="00C33D48" w:rsidDel="004829EC">
          <w:rPr>
            <w:rStyle w:val="SAPScreenElement"/>
            <w:highlight w:val="green"/>
          </w:rPr>
          <w:delText>Compensation Information</w:delText>
        </w:r>
        <w:r w:rsidRPr="00C33D48" w:rsidDel="004829EC">
          <w:rPr>
            <w:rFonts w:cs="Arial"/>
            <w:bCs/>
            <w:highlight w:val="green"/>
          </w:rPr>
          <w:delText xml:space="preserve"> subsection</w:delText>
        </w:r>
        <w:r w:rsidRPr="00C33D48" w:rsidDel="004829EC">
          <w:rPr>
            <w:highlight w:val="green"/>
          </w:rPr>
          <w:delText>.</w:delText>
        </w:r>
      </w:del>
    </w:p>
    <w:p w14:paraId="729A26D6" w14:textId="68BAC379" w:rsidR="0092107C" w:rsidRPr="00C33D48" w:rsidDel="004829EC" w:rsidRDefault="0092107C" w:rsidP="0092107C">
      <w:pPr>
        <w:pStyle w:val="NoteParagraph"/>
        <w:numPr>
          <w:ilvl w:val="0"/>
          <w:numId w:val="11"/>
        </w:numPr>
        <w:ind w:left="1080"/>
        <w:rPr>
          <w:del w:id="2198" w:author="Author" w:date="2018-01-31T18:00:00Z"/>
          <w:highlight w:val="green"/>
        </w:rPr>
      </w:pPr>
      <w:del w:id="2199" w:author="Author" w:date="2018-01-31T18:00:00Z">
        <w:r w:rsidRPr="00C33D48" w:rsidDel="004829EC">
          <w:rPr>
            <w:highlight w:val="green"/>
          </w:rPr>
          <w:delText xml:space="preserve">Select the </w:delText>
        </w:r>
        <w:r w:rsidRPr="00C33D48" w:rsidDel="004829EC">
          <w:rPr>
            <w:rStyle w:val="SAPScreenElement"/>
            <w:highlight w:val="green"/>
          </w:rPr>
          <w:delText>Clock (History)</w:delText>
        </w:r>
        <w:r w:rsidRPr="00C33D48" w:rsidDel="004829EC">
          <w:rPr>
            <w:highlight w:val="green"/>
          </w:rPr>
          <w:delText xml:space="preserve"> icon next to the </w:delText>
        </w:r>
        <w:r w:rsidRPr="00C33D48" w:rsidDel="004829EC">
          <w:rPr>
            <w:rStyle w:val="SAPScreenElement"/>
            <w:highlight w:val="green"/>
          </w:rPr>
          <w:delText>Compensation Information</w:delText>
        </w:r>
        <w:r w:rsidRPr="00C33D48" w:rsidDel="004829EC">
          <w:rPr>
            <w:highlight w:val="green"/>
          </w:rPr>
          <w:delText xml:space="preserve"> block. In the </w:delText>
        </w:r>
        <w:r w:rsidRPr="00C33D48" w:rsidDel="004829EC">
          <w:rPr>
            <w:rStyle w:val="SAPScreenElement"/>
            <w:highlight w:val="green"/>
          </w:rPr>
          <w:delText>Change History</w:delText>
        </w:r>
        <w:r w:rsidRPr="00C33D48" w:rsidDel="004829EC">
          <w:rPr>
            <w:highlight w:val="green"/>
          </w:rPr>
          <w:delText xml:space="preserve"> part of the upcoming </w:delText>
        </w:r>
        <w:r w:rsidRPr="00C33D48" w:rsidDel="004829EC">
          <w:rPr>
            <w:rStyle w:val="SAPScreenElement"/>
            <w:highlight w:val="green"/>
          </w:rPr>
          <w:delText>Compensation Information Changes</w:delText>
        </w:r>
        <w:r w:rsidRPr="00C33D48" w:rsidDel="004829EC">
          <w:rPr>
            <w:highlight w:val="green"/>
          </w:rPr>
          <w:delText xml:space="preserve"> dialog box, select the appropriate record (most likely the one due to transfer) and choose the </w:delText>
        </w:r>
        <w:r w:rsidRPr="00C33D48" w:rsidDel="004829EC">
          <w:rPr>
            <w:rStyle w:val="SAPScreenElement"/>
            <w:highlight w:val="green"/>
          </w:rPr>
          <w:delText>Edit</w:delText>
        </w:r>
        <w:r w:rsidRPr="00C33D48" w:rsidDel="004829EC">
          <w:rPr>
            <w:highlight w:val="green"/>
          </w:rPr>
          <w:delText xml:space="preserve"> button.</w:delText>
        </w:r>
        <w:r w:rsidRPr="00C33D48" w:rsidDel="004829EC">
          <w:rPr>
            <w:rStyle w:val="SAPScreenElement"/>
            <w:highlight w:val="green"/>
          </w:rPr>
          <w:delText xml:space="preserve"> </w:delText>
        </w:r>
        <w:r w:rsidRPr="00C33D48" w:rsidDel="004829EC">
          <w:rPr>
            <w:highlight w:val="green"/>
          </w:rPr>
          <w:delText xml:space="preserve">In the upcoming </w:delText>
        </w:r>
        <w:r w:rsidRPr="00C33D48" w:rsidDel="004829EC">
          <w:rPr>
            <w:rStyle w:val="SAPScreenElement"/>
            <w:highlight w:val="green"/>
          </w:rPr>
          <w:delText>Edit History of Compensation Information on &lt;validity start date&gt;</w:delText>
        </w:r>
        <w:r w:rsidRPr="00C33D48" w:rsidDel="004829EC">
          <w:rPr>
            <w:highlight w:val="green"/>
          </w:rPr>
          <w:delText xml:space="preserve"> dialog box, make sure to adapt the </w:delText>
        </w:r>
        <w:r w:rsidRPr="00C33D48" w:rsidDel="004829EC">
          <w:rPr>
            <w:rStyle w:val="SAPScreenElement"/>
            <w:highlight w:val="green"/>
          </w:rPr>
          <w:delText>When would you like your changes to take effect?</w:delText>
        </w:r>
        <w:r w:rsidRPr="00C33D48" w:rsidDel="004829EC">
          <w:rPr>
            <w:highlight w:val="green"/>
          </w:rPr>
          <w:delText xml:space="preserve"> date to the </w:delText>
        </w:r>
        <w:r w:rsidRPr="00C33D48" w:rsidDel="004829EC">
          <w:rPr>
            <w:rStyle w:val="SAPScreenElement"/>
            <w:highlight w:val="green"/>
          </w:rPr>
          <w:delText>&lt;validity start date&gt;</w:delText>
        </w:r>
        <w:r w:rsidRPr="00C33D48" w:rsidDel="004829EC">
          <w:rPr>
            <w:highlight w:val="green"/>
          </w:rPr>
          <w:delText xml:space="preserve"> and make the appropriate adaptions. For entering the employee’s previous data, you might consider the preceding history record. </w:delText>
        </w:r>
      </w:del>
    </w:p>
    <w:p w14:paraId="1ED0E2CB" w14:textId="2959C17F" w:rsidR="0092107C" w:rsidRPr="00C33D48" w:rsidDel="004829EC" w:rsidRDefault="0092107C" w:rsidP="0092107C">
      <w:pPr>
        <w:pStyle w:val="NoteParagraph"/>
        <w:numPr>
          <w:ilvl w:val="0"/>
          <w:numId w:val="11"/>
        </w:numPr>
        <w:ind w:left="1080"/>
        <w:rPr>
          <w:del w:id="2200" w:author="Author" w:date="2018-01-31T18:00:00Z"/>
          <w:rFonts w:ascii="BentonSans Book Italic" w:hAnsi="BentonSans Book Italic"/>
          <w:color w:val="003283"/>
          <w:highlight w:val="green"/>
        </w:rPr>
      </w:pPr>
      <w:del w:id="2201" w:author="Author" w:date="2018-01-31T18:00:00Z">
        <w:r w:rsidRPr="00C33D48" w:rsidDel="004829EC">
          <w:rPr>
            <w:highlight w:val="green"/>
          </w:rPr>
          <w:delText>Save the data.</w:delText>
        </w:r>
      </w:del>
    </w:p>
    <w:p w14:paraId="3BC2DF65" w14:textId="7360F6A8" w:rsidR="008D1821" w:rsidDel="004829EC" w:rsidRDefault="008D1821" w:rsidP="008D1821">
      <w:pPr>
        <w:pStyle w:val="NoteParagraph"/>
        <w:rPr>
          <w:del w:id="2202" w:author="Author" w:date="2018-01-31T18:00:00Z"/>
          <w:highlight w:val="yellow"/>
        </w:rPr>
      </w:pPr>
    </w:p>
    <w:p w14:paraId="10966D1C" w14:textId="33E416BC" w:rsidR="008D1821" w:rsidRPr="008D1821" w:rsidDel="004829EC" w:rsidRDefault="008D1821" w:rsidP="008D1821">
      <w:pPr>
        <w:pStyle w:val="SAPNoteHeading"/>
        <w:ind w:left="720"/>
        <w:rPr>
          <w:del w:id="2203" w:author="Author" w:date="2018-01-31T18:00:00Z"/>
          <w:highlight w:val="yellow"/>
        </w:rPr>
      </w:pPr>
      <w:commentRangeStart w:id="2204"/>
      <w:del w:id="2205" w:author="Author" w:date="2018-01-31T18:00:00Z">
        <w:r w:rsidRPr="008D1821" w:rsidDel="004829EC">
          <w:rPr>
            <w:noProof/>
            <w:highlight w:val="yellow"/>
          </w:rPr>
          <w:drawing>
            <wp:inline distT="0" distB="0" distL="0" distR="0" wp14:anchorId="440A147E" wp14:editId="51C0F08D">
              <wp:extent cx="228600" cy="228600"/>
              <wp:effectExtent l="0" t="0" r="0" b="0"/>
              <wp:docPr id="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D1821" w:rsidDel="004829EC">
          <w:rPr>
            <w:highlight w:val="yellow"/>
          </w:rPr>
          <w:delText> Caution</w:delText>
        </w:r>
        <w:commentRangeEnd w:id="2204"/>
        <w:r w:rsidDel="004829EC">
          <w:rPr>
            <w:rStyle w:val="CommentReference"/>
            <w:rFonts w:ascii="Arial" w:eastAsia="SimSun" w:hAnsi="Arial"/>
            <w:color w:val="auto"/>
            <w:lang w:val="de-DE"/>
          </w:rPr>
          <w:commentReference w:id="2204"/>
        </w:r>
      </w:del>
    </w:p>
    <w:p w14:paraId="75E47414" w14:textId="30E78D67" w:rsidR="008D1821" w:rsidRPr="008D1821" w:rsidDel="004829EC" w:rsidRDefault="008D1821" w:rsidP="008D1821">
      <w:pPr>
        <w:ind w:left="720"/>
        <w:rPr>
          <w:del w:id="2206" w:author="Author" w:date="2018-01-31T18:00:00Z"/>
          <w:highlight w:val="yellow"/>
        </w:rPr>
      </w:pPr>
      <w:del w:id="2207" w:author="Author" w:date="2018-01-31T18:00:00Z">
        <w:r w:rsidRPr="008D1821" w:rsidDel="004829EC">
          <w:rPr>
            <w:highlight w:val="yellow"/>
          </w:rPr>
          <w:delText>Most likely, for an employee having employment type other than</w:delText>
        </w:r>
        <w:r w:rsidRPr="008D1821" w:rsidDel="004829EC">
          <w:rPr>
            <w:rStyle w:val="SAPUserEntry"/>
            <w:color w:val="auto"/>
            <w:highlight w:val="yellow"/>
          </w:rPr>
          <w:delText xml:space="preserve"> Hourly(GB)</w:delText>
        </w:r>
        <w:r w:rsidRPr="008D1821" w:rsidDel="004829EC">
          <w:rPr>
            <w:highlight w:val="yellow"/>
          </w:rPr>
          <w:delText xml:space="preserve">, during hiring or rehiring of the employee, </w:delText>
        </w:r>
        <w:r w:rsidRPr="008D1821" w:rsidDel="004829EC">
          <w:rPr>
            <w:rStyle w:val="SAPScreenElement"/>
            <w:highlight w:val="yellow"/>
          </w:rPr>
          <w:delText>Pay Component</w:delText>
        </w:r>
        <w:r w:rsidRPr="008D1821" w:rsidDel="004829EC">
          <w:rPr>
            <w:rStyle w:val="SAPUserEntry"/>
            <w:highlight w:val="yellow"/>
          </w:rPr>
          <w:delText xml:space="preserve"> GB</w:delText>
        </w:r>
        <w:r w:rsidRPr="008D1821" w:rsidDel="004829EC">
          <w:rPr>
            <w:b/>
            <w:highlight w:val="yellow"/>
          </w:rPr>
          <w:delText xml:space="preserve"> </w:delText>
        </w:r>
        <w:r w:rsidRPr="008D1821" w:rsidDel="004829EC">
          <w:rPr>
            <w:rStyle w:val="SAPUserEntry"/>
            <w:highlight w:val="yellow"/>
          </w:rPr>
          <w:delText>–</w:delText>
        </w:r>
        <w:r w:rsidRPr="008D1821" w:rsidDel="004829EC">
          <w:rPr>
            <w:b/>
            <w:highlight w:val="yellow"/>
          </w:rPr>
          <w:delText xml:space="preserve"> </w:delText>
        </w:r>
        <w:r w:rsidRPr="008D1821" w:rsidDel="004829EC">
          <w:rPr>
            <w:rStyle w:val="SAPUserEntry"/>
            <w:highlight w:val="yellow"/>
          </w:rPr>
          <w:delText>Monthly Salary</w:delText>
        </w:r>
        <w:r w:rsidRPr="008D1821" w:rsidDel="004829EC">
          <w:rPr>
            <w:b/>
            <w:highlight w:val="yellow"/>
          </w:rPr>
          <w:delText xml:space="preserve"> </w:delText>
        </w:r>
        <w:r w:rsidRPr="008D1821" w:rsidDel="004829EC">
          <w:rPr>
            <w:rStyle w:val="SAPUserEntry"/>
            <w:highlight w:val="yellow"/>
          </w:rPr>
          <w:delText>(1000GB)</w:delText>
        </w:r>
        <w:r w:rsidRPr="008D1821" w:rsidDel="004829EC">
          <w:rPr>
            <w:highlight w:val="yellow"/>
          </w:rPr>
          <w:delText xml:space="preserve"> has been generated automatically with a predefined amount, based on a preconfigured business rule from the values maintained for fields </w:delText>
        </w:r>
        <w:r w:rsidRPr="008D1821" w:rsidDel="004829EC">
          <w:rPr>
            <w:rStyle w:val="SAPScreenElement"/>
            <w:highlight w:val="yellow"/>
          </w:rPr>
          <w:delText>Pay Scale Group</w:delText>
        </w:r>
        <w:r w:rsidRPr="008D1821" w:rsidDel="004829EC">
          <w:rPr>
            <w:highlight w:val="yellow"/>
          </w:rPr>
          <w:delText xml:space="preserve"> and </w:delText>
        </w:r>
        <w:r w:rsidRPr="008D1821" w:rsidDel="004829EC">
          <w:rPr>
            <w:rStyle w:val="SAPScreenElement"/>
            <w:highlight w:val="yellow"/>
          </w:rPr>
          <w:delText>Pay Scale Level</w:delText>
        </w:r>
        <w:r w:rsidRPr="008D1821" w:rsidDel="004829EC">
          <w:rPr>
            <w:highlight w:val="yellow"/>
          </w:rPr>
          <w:delText xml:space="preserve">. Most likely, the HR Administrator has adapted this defaulted amount. Also, during hiring or rehiring, the HR Administrator might have added a </w:delText>
        </w:r>
        <w:r w:rsidRPr="008D1821" w:rsidDel="004829EC">
          <w:rPr>
            <w:rStyle w:val="SAPScreenElement"/>
            <w:highlight w:val="yellow"/>
          </w:rPr>
          <w:delText xml:space="preserve">Pay Component </w:delText>
        </w:r>
        <w:r w:rsidRPr="008D1821" w:rsidDel="004829EC">
          <w:rPr>
            <w:highlight w:val="yellow"/>
          </w:rPr>
          <w:delText>related to recurring payments. In addition, the employee might have experienced a possible promotion or demotion, in which recurring payments have been adapted, too.</w:delText>
        </w:r>
      </w:del>
    </w:p>
    <w:p w14:paraId="58462A36" w14:textId="710F2DC3" w:rsidR="008D1821" w:rsidRPr="008D1821" w:rsidDel="004829EC" w:rsidRDefault="008D1821" w:rsidP="008D1821">
      <w:pPr>
        <w:pStyle w:val="NoteParagraph"/>
        <w:ind w:left="720"/>
        <w:rPr>
          <w:del w:id="2208" w:author="Author" w:date="2018-01-31T18:00:00Z"/>
          <w:highlight w:val="yellow"/>
        </w:rPr>
      </w:pPr>
      <w:del w:id="2209" w:author="Author" w:date="2018-01-31T18:00:00Z">
        <w:r w:rsidRPr="008D1821" w:rsidDel="004829EC">
          <w:rPr>
            <w:highlight w:val="yellow"/>
          </w:rPr>
          <w:delText>Due to the transfer performed for an employee having employment type other than</w:delText>
        </w:r>
        <w:r w:rsidRPr="008D1821" w:rsidDel="004829EC">
          <w:rPr>
            <w:rStyle w:val="SAPUserEntry"/>
            <w:color w:val="auto"/>
            <w:highlight w:val="yellow"/>
          </w:rPr>
          <w:delText xml:space="preserve"> Hourly(GB)</w:delText>
        </w:r>
        <w:r w:rsidRPr="008D1821" w:rsidDel="004829EC">
          <w:rPr>
            <w:highlight w:val="yellow"/>
          </w:rPr>
          <w:delText xml:space="preserve">, the preconfigured business rule will re-generate again automatically the same predefined (initial) amount for </w:delText>
        </w:r>
        <w:r w:rsidRPr="008D1821" w:rsidDel="004829EC">
          <w:rPr>
            <w:rStyle w:val="SAPScreenElement"/>
            <w:highlight w:val="yellow"/>
          </w:rPr>
          <w:delText>Pay Component</w:delText>
        </w:r>
        <w:r w:rsidRPr="008D1821" w:rsidDel="004829EC">
          <w:rPr>
            <w:rStyle w:val="SAPUserEntry"/>
            <w:highlight w:val="yellow"/>
          </w:rPr>
          <w:delText xml:space="preserve"> GB</w:delText>
        </w:r>
        <w:r w:rsidRPr="008D1821" w:rsidDel="004829EC">
          <w:rPr>
            <w:b/>
            <w:highlight w:val="yellow"/>
          </w:rPr>
          <w:delText xml:space="preserve"> </w:delText>
        </w:r>
        <w:r w:rsidRPr="008D1821" w:rsidDel="004829EC">
          <w:rPr>
            <w:rStyle w:val="SAPUserEntry"/>
            <w:highlight w:val="yellow"/>
          </w:rPr>
          <w:delText>–</w:delText>
        </w:r>
        <w:r w:rsidRPr="008D1821" w:rsidDel="004829EC">
          <w:rPr>
            <w:b/>
            <w:highlight w:val="yellow"/>
          </w:rPr>
          <w:delText xml:space="preserve"> </w:delText>
        </w:r>
        <w:r w:rsidRPr="008D1821" w:rsidDel="004829EC">
          <w:rPr>
            <w:rStyle w:val="SAPUserEntry"/>
            <w:highlight w:val="yellow"/>
          </w:rPr>
          <w:delText>Monthly Salary</w:delText>
        </w:r>
        <w:r w:rsidRPr="008D1821" w:rsidDel="004829EC">
          <w:rPr>
            <w:b/>
            <w:highlight w:val="yellow"/>
          </w:rPr>
          <w:delText xml:space="preserve"> </w:delText>
        </w:r>
        <w:r w:rsidRPr="008D1821" w:rsidDel="004829EC">
          <w:rPr>
            <w:rStyle w:val="SAPUserEntry"/>
            <w:highlight w:val="yellow"/>
          </w:rPr>
          <w:delText>(1000GB)</w:delText>
        </w:r>
        <w:r w:rsidRPr="008D1821" w:rsidDel="004829EC">
          <w:rPr>
            <w:b/>
            <w:highlight w:val="yellow"/>
          </w:rPr>
          <w:delText xml:space="preserve"> </w:delText>
        </w:r>
        <w:r w:rsidRPr="008D1821" w:rsidDel="004829EC">
          <w:rPr>
            <w:highlight w:val="yellow"/>
          </w:rPr>
          <w:delText xml:space="preserve">like during hiring or rehiring of the employee. Also, additional recurring pay components maintained might disappear. </w:delText>
        </w:r>
      </w:del>
    </w:p>
    <w:p w14:paraId="16CE38B4" w14:textId="59220BD2" w:rsidR="008D1821" w:rsidRPr="00C33D48" w:rsidDel="004829EC" w:rsidRDefault="008D1821" w:rsidP="008D1821">
      <w:pPr>
        <w:ind w:left="720"/>
        <w:rPr>
          <w:del w:id="2210" w:author="Author" w:date="2018-01-31T18:00:00Z"/>
          <w:highlight w:val="green"/>
        </w:rPr>
      </w:pPr>
      <w:del w:id="2211" w:author="Author" w:date="2018-01-31T18:00:00Z">
        <w:r w:rsidRPr="008D1821" w:rsidDel="004829EC">
          <w:rPr>
            <w:highlight w:val="yellow"/>
          </w:rPr>
          <w:delText xml:space="preserve">In this case, the HR Administrator needs to manually change back </w:delText>
        </w:r>
        <w:r w:rsidRPr="008D1821" w:rsidDel="004829EC">
          <w:rPr>
            <w:rStyle w:val="SAPScreenElement"/>
            <w:highlight w:val="yellow"/>
          </w:rPr>
          <w:delText>Pay Component</w:delText>
        </w:r>
        <w:r w:rsidRPr="008D1821" w:rsidDel="004829EC">
          <w:rPr>
            <w:rStyle w:val="SAPUserEntry"/>
            <w:highlight w:val="yellow"/>
          </w:rPr>
          <w:delText xml:space="preserve"> GB</w:delText>
        </w:r>
        <w:r w:rsidRPr="008D1821" w:rsidDel="004829EC">
          <w:rPr>
            <w:b/>
            <w:highlight w:val="yellow"/>
          </w:rPr>
          <w:delText xml:space="preserve"> </w:delText>
        </w:r>
        <w:r w:rsidRPr="008D1821" w:rsidDel="004829EC">
          <w:rPr>
            <w:rStyle w:val="SAPUserEntry"/>
            <w:highlight w:val="yellow"/>
          </w:rPr>
          <w:delText>–</w:delText>
        </w:r>
        <w:r w:rsidRPr="008D1821" w:rsidDel="004829EC">
          <w:rPr>
            <w:b/>
            <w:highlight w:val="yellow"/>
          </w:rPr>
          <w:delText xml:space="preserve"> </w:delText>
        </w:r>
        <w:r w:rsidRPr="008D1821" w:rsidDel="004829EC">
          <w:rPr>
            <w:rStyle w:val="SAPUserEntry"/>
            <w:highlight w:val="yellow"/>
          </w:rPr>
          <w:delText>Monthly Salary</w:delText>
        </w:r>
        <w:r w:rsidRPr="008D1821" w:rsidDel="004829EC">
          <w:rPr>
            <w:b/>
            <w:highlight w:val="yellow"/>
          </w:rPr>
          <w:delText xml:space="preserve"> </w:delText>
        </w:r>
        <w:r w:rsidRPr="008D1821" w:rsidDel="004829EC">
          <w:rPr>
            <w:rStyle w:val="SAPUserEntry"/>
            <w:highlight w:val="yellow"/>
          </w:rPr>
          <w:delText>(1000GB)</w:delText>
        </w:r>
        <w:r w:rsidRPr="008D1821" w:rsidDel="004829EC">
          <w:rPr>
            <w:highlight w:val="yellow"/>
          </w:rPr>
          <w:delText xml:space="preserve">, and possibly add missing recurring payments in that way that the correct compensation information for the employee is obtained. </w:delText>
        </w:r>
        <w:r w:rsidRPr="00C33D48" w:rsidDel="004829EC">
          <w:rPr>
            <w:highlight w:val="green"/>
          </w:rPr>
          <w:delText>For this, the HR Administrator can proceed as follows:</w:delText>
        </w:r>
      </w:del>
    </w:p>
    <w:p w14:paraId="00621821" w14:textId="58F12C4B" w:rsidR="008D1821" w:rsidRPr="00C33D48" w:rsidDel="004829EC" w:rsidRDefault="008D1821" w:rsidP="008D1821">
      <w:pPr>
        <w:pStyle w:val="ListBullet3"/>
        <w:numPr>
          <w:ilvl w:val="0"/>
          <w:numId w:val="11"/>
        </w:numPr>
        <w:ind w:left="1080"/>
        <w:rPr>
          <w:del w:id="2212" w:author="Author" w:date="2018-01-31T18:00:00Z"/>
          <w:highlight w:val="green"/>
        </w:rPr>
      </w:pPr>
      <w:del w:id="2213" w:author="Author" w:date="2018-01-31T18:00:00Z">
        <w:r w:rsidRPr="00C33D48" w:rsidDel="004829EC">
          <w:rPr>
            <w:noProof/>
            <w:highlight w:val="green"/>
          </w:rPr>
          <w:delText xml:space="preserve">Log on to </w:delText>
        </w:r>
        <w:r w:rsidRPr="00C33D48" w:rsidDel="004829EC">
          <w:rPr>
            <w:rStyle w:val="SAPScreenElement"/>
            <w:color w:val="auto"/>
            <w:highlight w:val="green"/>
          </w:rPr>
          <w:delText>Employee Central</w:delText>
        </w:r>
        <w:r w:rsidRPr="00C33D48" w:rsidDel="004829EC">
          <w:rPr>
            <w:noProof/>
            <w:highlight w:val="green"/>
          </w:rPr>
          <w:delText xml:space="preserve"> as an HR </w:delText>
        </w:r>
        <w:r w:rsidRPr="00C33D48" w:rsidDel="004829EC">
          <w:rPr>
            <w:highlight w:val="green"/>
          </w:rPr>
          <w:delText>Administrator</w:delText>
        </w:r>
        <w:r w:rsidRPr="00C33D48" w:rsidDel="004829EC">
          <w:rPr>
            <w:noProof/>
            <w:highlight w:val="green"/>
          </w:rPr>
          <w:delText>.</w:delText>
        </w:r>
      </w:del>
    </w:p>
    <w:p w14:paraId="4E444915" w14:textId="0C2264A3" w:rsidR="008D1821" w:rsidRPr="00C33D48" w:rsidDel="004829EC" w:rsidRDefault="008D1821" w:rsidP="008D1821">
      <w:pPr>
        <w:pStyle w:val="ListBullet3"/>
        <w:numPr>
          <w:ilvl w:val="0"/>
          <w:numId w:val="11"/>
        </w:numPr>
        <w:ind w:left="1080"/>
        <w:rPr>
          <w:del w:id="2214" w:author="Author" w:date="2018-01-31T18:00:00Z"/>
          <w:highlight w:val="green"/>
        </w:rPr>
      </w:pPr>
      <w:del w:id="2215" w:author="Author" w:date="2018-01-31T18:00:00Z">
        <w:r w:rsidRPr="00C33D48" w:rsidDel="004829EC">
          <w:rPr>
            <w:noProof/>
            <w:highlight w:val="green"/>
          </w:rPr>
          <w:delText xml:space="preserve">Select from the </w:delText>
        </w:r>
        <w:r w:rsidRPr="00C33D48" w:rsidDel="004829EC">
          <w:rPr>
            <w:rStyle w:val="SAPScreenElement"/>
            <w:highlight w:val="green"/>
          </w:rPr>
          <w:delText xml:space="preserve">Home </w:delText>
        </w:r>
        <w:r w:rsidRPr="00C33D48" w:rsidDel="004829EC">
          <w:rPr>
            <w:noProof/>
            <w:highlight w:val="green"/>
          </w:rPr>
          <w:delText xml:space="preserve">drop-down </w:delText>
        </w:r>
        <w:r w:rsidRPr="00C33D48" w:rsidDel="004829EC">
          <w:rPr>
            <w:rStyle w:val="SAPScreenElement"/>
            <w:highlight w:val="green"/>
          </w:rPr>
          <w:delText>My Employee Files</w:delText>
        </w:r>
        <w:r w:rsidRPr="00C33D48" w:rsidDel="004829EC">
          <w:rPr>
            <w:noProof/>
            <w:highlight w:val="green"/>
          </w:rPr>
          <w:delText xml:space="preserve">, enter the employee’s name in the search box, and </w:delText>
        </w:r>
        <w:r w:rsidRPr="00C33D48" w:rsidDel="004829EC">
          <w:rPr>
            <w:highlight w:val="green"/>
          </w:rPr>
          <w:delText xml:space="preserve">in the list of employees </w:delText>
        </w:r>
        <w:r w:rsidRPr="00C33D48" w:rsidDel="004829EC">
          <w:rPr>
            <w:noProof/>
            <w:highlight w:val="green"/>
          </w:rPr>
          <w:delText xml:space="preserve">select </w:delText>
        </w:r>
        <w:r w:rsidRPr="00C33D48" w:rsidDel="004829EC">
          <w:rPr>
            <w:highlight w:val="green"/>
          </w:rPr>
          <w:delText>the appropriate employee matching the search criteria.</w:delText>
        </w:r>
      </w:del>
    </w:p>
    <w:p w14:paraId="2CB49315" w14:textId="58FDC9A8" w:rsidR="008D1821" w:rsidRPr="00C33D48" w:rsidDel="004829EC" w:rsidRDefault="008D1821" w:rsidP="008D1821">
      <w:pPr>
        <w:pStyle w:val="ListBullet3"/>
        <w:numPr>
          <w:ilvl w:val="0"/>
          <w:numId w:val="11"/>
        </w:numPr>
        <w:ind w:left="1080"/>
        <w:rPr>
          <w:del w:id="2216" w:author="Author" w:date="2018-01-31T18:00:00Z"/>
          <w:highlight w:val="green"/>
        </w:rPr>
      </w:pPr>
      <w:del w:id="2217" w:author="Author" w:date="2018-01-31T18:00:00Z">
        <w:r w:rsidRPr="00C33D48" w:rsidDel="004829EC">
          <w:rPr>
            <w:highlight w:val="green"/>
          </w:rPr>
          <w:delText xml:space="preserve">Go to the </w:delText>
        </w:r>
        <w:r w:rsidRPr="00C33D48" w:rsidDel="004829EC">
          <w:rPr>
            <w:rStyle w:val="SAPScreenElement"/>
            <w:highlight w:val="green"/>
          </w:rPr>
          <w:delText xml:space="preserve">Employment Information </w:delText>
        </w:r>
        <w:r w:rsidRPr="00C33D48" w:rsidDel="004829EC">
          <w:rPr>
            <w:highlight w:val="green"/>
          </w:rPr>
          <w:delText xml:space="preserve">section and there scroll </w:delText>
        </w:r>
        <w:r w:rsidRPr="00C33D48" w:rsidDel="004829EC">
          <w:rPr>
            <w:rFonts w:cs="Arial"/>
            <w:bCs/>
            <w:highlight w:val="green"/>
          </w:rPr>
          <w:delText xml:space="preserve">to the </w:delText>
        </w:r>
        <w:r w:rsidRPr="00C33D48" w:rsidDel="004829EC">
          <w:rPr>
            <w:rStyle w:val="SAPScreenElement"/>
            <w:highlight w:val="green"/>
          </w:rPr>
          <w:delText>Compensation Information</w:delText>
        </w:r>
        <w:r w:rsidRPr="00C33D48" w:rsidDel="004829EC">
          <w:rPr>
            <w:rFonts w:cs="Arial"/>
            <w:bCs/>
            <w:highlight w:val="green"/>
          </w:rPr>
          <w:delText xml:space="preserve"> subsection</w:delText>
        </w:r>
        <w:r w:rsidRPr="00C33D48" w:rsidDel="004829EC">
          <w:rPr>
            <w:highlight w:val="green"/>
          </w:rPr>
          <w:delText>.</w:delText>
        </w:r>
      </w:del>
    </w:p>
    <w:p w14:paraId="267B566F" w14:textId="2CFDAC42" w:rsidR="008D1821" w:rsidRPr="00C33D48" w:rsidDel="004829EC" w:rsidRDefault="008D1821" w:rsidP="008D1821">
      <w:pPr>
        <w:pStyle w:val="NoteParagraph"/>
        <w:numPr>
          <w:ilvl w:val="0"/>
          <w:numId w:val="11"/>
        </w:numPr>
        <w:ind w:left="1080"/>
        <w:rPr>
          <w:del w:id="2218" w:author="Author" w:date="2018-01-31T18:00:00Z"/>
          <w:highlight w:val="green"/>
        </w:rPr>
      </w:pPr>
      <w:del w:id="2219" w:author="Author" w:date="2018-01-31T18:00:00Z">
        <w:r w:rsidRPr="00C33D48" w:rsidDel="004829EC">
          <w:rPr>
            <w:highlight w:val="green"/>
          </w:rPr>
          <w:delText xml:space="preserve">Select the </w:delText>
        </w:r>
        <w:r w:rsidRPr="00C33D48" w:rsidDel="004829EC">
          <w:rPr>
            <w:rStyle w:val="SAPScreenElement"/>
            <w:highlight w:val="green"/>
          </w:rPr>
          <w:delText>Clock (History)</w:delText>
        </w:r>
        <w:r w:rsidRPr="00C33D48" w:rsidDel="004829EC">
          <w:rPr>
            <w:highlight w:val="green"/>
          </w:rPr>
          <w:delText xml:space="preserve"> icon next to the </w:delText>
        </w:r>
        <w:r w:rsidRPr="00C33D48" w:rsidDel="004829EC">
          <w:rPr>
            <w:rStyle w:val="SAPScreenElement"/>
            <w:highlight w:val="green"/>
          </w:rPr>
          <w:delText>Compensation Information</w:delText>
        </w:r>
        <w:r w:rsidRPr="00C33D48" w:rsidDel="004829EC">
          <w:rPr>
            <w:highlight w:val="green"/>
          </w:rPr>
          <w:delText xml:space="preserve"> block. In the </w:delText>
        </w:r>
        <w:r w:rsidRPr="00C33D48" w:rsidDel="004829EC">
          <w:rPr>
            <w:rStyle w:val="SAPScreenElement"/>
            <w:highlight w:val="green"/>
          </w:rPr>
          <w:delText>Change History</w:delText>
        </w:r>
        <w:r w:rsidRPr="00C33D48" w:rsidDel="004829EC">
          <w:rPr>
            <w:highlight w:val="green"/>
          </w:rPr>
          <w:delText xml:space="preserve"> part of the upcoming </w:delText>
        </w:r>
        <w:r w:rsidRPr="00C33D48" w:rsidDel="004829EC">
          <w:rPr>
            <w:rStyle w:val="SAPScreenElement"/>
            <w:highlight w:val="green"/>
          </w:rPr>
          <w:delText>Compensation Information Changes</w:delText>
        </w:r>
        <w:r w:rsidRPr="00C33D48" w:rsidDel="004829EC">
          <w:rPr>
            <w:highlight w:val="green"/>
          </w:rPr>
          <w:delText xml:space="preserve"> dialog box, select the appropriate record (most likely the one due to transfer) and choose the </w:delText>
        </w:r>
        <w:r w:rsidRPr="00C33D48" w:rsidDel="004829EC">
          <w:rPr>
            <w:rStyle w:val="SAPScreenElement"/>
            <w:highlight w:val="green"/>
          </w:rPr>
          <w:delText>Edit</w:delText>
        </w:r>
        <w:r w:rsidRPr="00C33D48" w:rsidDel="004829EC">
          <w:rPr>
            <w:highlight w:val="green"/>
          </w:rPr>
          <w:delText xml:space="preserve"> button.</w:delText>
        </w:r>
        <w:r w:rsidRPr="00C33D48" w:rsidDel="004829EC">
          <w:rPr>
            <w:rStyle w:val="SAPScreenElement"/>
            <w:highlight w:val="green"/>
          </w:rPr>
          <w:delText xml:space="preserve"> </w:delText>
        </w:r>
        <w:r w:rsidRPr="00C33D48" w:rsidDel="004829EC">
          <w:rPr>
            <w:highlight w:val="green"/>
          </w:rPr>
          <w:delText xml:space="preserve">In the upcoming </w:delText>
        </w:r>
        <w:r w:rsidRPr="00C33D48" w:rsidDel="004829EC">
          <w:rPr>
            <w:rStyle w:val="SAPScreenElement"/>
            <w:highlight w:val="green"/>
          </w:rPr>
          <w:delText>Edit History of Compensation Information on &lt;validity start date&gt;</w:delText>
        </w:r>
        <w:r w:rsidRPr="00C33D48" w:rsidDel="004829EC">
          <w:rPr>
            <w:highlight w:val="green"/>
          </w:rPr>
          <w:delText xml:space="preserve"> dialog box, make sure to adapt the </w:delText>
        </w:r>
        <w:r w:rsidRPr="00C33D48" w:rsidDel="004829EC">
          <w:rPr>
            <w:rStyle w:val="SAPScreenElement"/>
            <w:highlight w:val="green"/>
          </w:rPr>
          <w:delText>When would you like your changes to take effect?</w:delText>
        </w:r>
        <w:r w:rsidRPr="00C33D48" w:rsidDel="004829EC">
          <w:rPr>
            <w:highlight w:val="green"/>
          </w:rPr>
          <w:delText xml:space="preserve"> date to the </w:delText>
        </w:r>
        <w:r w:rsidRPr="00C33D48" w:rsidDel="004829EC">
          <w:rPr>
            <w:rStyle w:val="SAPScreenElement"/>
            <w:highlight w:val="green"/>
          </w:rPr>
          <w:delText>&lt;validity start date&gt;</w:delText>
        </w:r>
        <w:r w:rsidRPr="00C33D48" w:rsidDel="004829EC">
          <w:rPr>
            <w:highlight w:val="green"/>
          </w:rPr>
          <w:delText xml:space="preserve"> and make the appropriate adaptions. For entering the employee’s previous data, you might consider the preceding history record. </w:delText>
        </w:r>
      </w:del>
    </w:p>
    <w:p w14:paraId="64AFB6F0" w14:textId="4551BF0D" w:rsidR="008D1821" w:rsidRPr="00C33D48" w:rsidDel="004829EC" w:rsidRDefault="008D1821" w:rsidP="008D1821">
      <w:pPr>
        <w:pStyle w:val="NoteParagraph"/>
        <w:numPr>
          <w:ilvl w:val="0"/>
          <w:numId w:val="11"/>
        </w:numPr>
        <w:ind w:left="1080"/>
        <w:rPr>
          <w:del w:id="2220" w:author="Author" w:date="2018-01-31T18:00:00Z"/>
          <w:color w:val="003283"/>
          <w:highlight w:val="green"/>
        </w:rPr>
      </w:pPr>
      <w:del w:id="2221" w:author="Author" w:date="2018-01-31T18:00:00Z">
        <w:r w:rsidRPr="00C33D48" w:rsidDel="004829EC">
          <w:rPr>
            <w:highlight w:val="green"/>
          </w:rPr>
          <w:delText>Save the data.</w:delText>
        </w:r>
      </w:del>
    </w:p>
    <w:p w14:paraId="171DBA6E" w14:textId="4500AAA1" w:rsidR="00A96081" w:rsidRPr="00A96081" w:rsidDel="004829EC" w:rsidRDefault="00A96081" w:rsidP="00A96081">
      <w:pPr>
        <w:pStyle w:val="SAPNoteHeading"/>
        <w:ind w:left="720"/>
        <w:rPr>
          <w:del w:id="2222" w:author="Author" w:date="2018-01-31T18:00:00Z"/>
          <w:highlight w:val="yellow"/>
        </w:rPr>
      </w:pPr>
      <w:commentRangeStart w:id="2223"/>
      <w:del w:id="2224" w:author="Author" w:date="2018-01-31T18:00:00Z">
        <w:r w:rsidRPr="00A96081" w:rsidDel="004829EC">
          <w:rPr>
            <w:noProof/>
            <w:highlight w:val="yellow"/>
          </w:rPr>
          <w:drawing>
            <wp:inline distT="0" distB="0" distL="0" distR="0" wp14:anchorId="59821AC6" wp14:editId="6F4A040E">
              <wp:extent cx="228600" cy="228600"/>
              <wp:effectExtent l="0" t="0" r="0" b="0"/>
              <wp:docPr id="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96081" w:rsidDel="004829EC">
          <w:rPr>
            <w:highlight w:val="yellow"/>
          </w:rPr>
          <w:delText> Caution</w:delText>
        </w:r>
        <w:commentRangeEnd w:id="2223"/>
        <w:r w:rsidDel="004829EC">
          <w:rPr>
            <w:rStyle w:val="CommentReference"/>
            <w:rFonts w:ascii="Arial" w:eastAsia="SimSun" w:hAnsi="Arial"/>
            <w:color w:val="auto"/>
            <w:lang w:val="de-DE"/>
          </w:rPr>
          <w:commentReference w:id="2223"/>
        </w:r>
      </w:del>
    </w:p>
    <w:p w14:paraId="6A85D42B" w14:textId="56552C91" w:rsidR="00A96081" w:rsidRPr="00A96081" w:rsidDel="004829EC" w:rsidRDefault="00A96081" w:rsidP="00A96081">
      <w:pPr>
        <w:ind w:left="720"/>
        <w:rPr>
          <w:del w:id="2225" w:author="Author" w:date="2018-01-31T18:00:00Z"/>
          <w:highlight w:val="yellow"/>
        </w:rPr>
      </w:pPr>
      <w:del w:id="2226" w:author="Author" w:date="2018-01-31T18:00:00Z">
        <w:r w:rsidRPr="00A96081" w:rsidDel="004829EC">
          <w:rPr>
            <w:highlight w:val="yellow"/>
          </w:rPr>
          <w:delText>In case during hiring or rehiring of the employee, a pay component (for example</w:delText>
        </w:r>
        <w:r w:rsidRPr="00A96081" w:rsidDel="004829EC">
          <w:rPr>
            <w:rStyle w:val="SAPUserEntry"/>
            <w:highlight w:val="yellow"/>
          </w:rPr>
          <w:delText xml:space="preserve"> FR</w:delText>
        </w:r>
        <w:r w:rsidRPr="00A96081" w:rsidDel="004829EC">
          <w:rPr>
            <w:highlight w:val="yellow"/>
          </w:rPr>
          <w:delText xml:space="preserve"> </w:delText>
        </w:r>
        <w:r w:rsidRPr="00A96081" w:rsidDel="004829EC">
          <w:rPr>
            <w:rStyle w:val="SAPUserEntry"/>
            <w:highlight w:val="yellow"/>
          </w:rPr>
          <w:delText>-</w:delText>
        </w:r>
        <w:r w:rsidRPr="00A96081" w:rsidDel="004829EC">
          <w:rPr>
            <w:highlight w:val="yellow"/>
          </w:rPr>
          <w:delText xml:space="preserve"> </w:delText>
        </w:r>
        <w:r w:rsidRPr="00A96081" w:rsidDel="004829EC">
          <w:rPr>
            <w:rStyle w:val="SAPUserEntry"/>
            <w:highlight w:val="yellow"/>
          </w:rPr>
          <w:delText>Monthly Salary(1000FR)</w:delText>
        </w:r>
        <w:r w:rsidRPr="00A96081" w:rsidDel="004829EC">
          <w:rPr>
            <w:highlight w:val="yellow"/>
          </w:rPr>
          <w:delText xml:space="preserve">) has been generated automatically with a predefined amount, which has then been adapted, then due to the transfer performed, the preconfigured business rule will re-generate again automatically the same predefined (initial) amount for that pay component. Also, additional recurring pay components maintained during hiring or rehiring of the employee might disappear. </w:delText>
        </w:r>
      </w:del>
    </w:p>
    <w:p w14:paraId="2B295708" w14:textId="62822BAD" w:rsidR="00A96081" w:rsidRPr="00C33D48" w:rsidDel="004829EC" w:rsidRDefault="00A96081" w:rsidP="00A96081">
      <w:pPr>
        <w:ind w:left="720"/>
        <w:rPr>
          <w:del w:id="2227" w:author="Author" w:date="2018-01-31T18:00:00Z"/>
          <w:highlight w:val="green"/>
        </w:rPr>
      </w:pPr>
      <w:del w:id="2228" w:author="Author" w:date="2018-01-31T18:00:00Z">
        <w:r w:rsidRPr="00A96081" w:rsidDel="004829EC">
          <w:rPr>
            <w:highlight w:val="yellow"/>
          </w:rPr>
          <w:delText xml:space="preserve">In this case, the HR Administrator needs to manually change back that pay component, and possibly add missing recurring payments in that way that the correct compensation information for the employee is obtained. </w:delText>
        </w:r>
        <w:r w:rsidRPr="00C33D48" w:rsidDel="004829EC">
          <w:rPr>
            <w:highlight w:val="green"/>
          </w:rPr>
          <w:delText>For this, the HR Administrator can proceed as follows:</w:delText>
        </w:r>
      </w:del>
    </w:p>
    <w:p w14:paraId="6BFC867A" w14:textId="0F96444F" w:rsidR="00A96081" w:rsidRPr="00C33D48" w:rsidDel="004829EC" w:rsidRDefault="00A96081" w:rsidP="00A96081">
      <w:pPr>
        <w:pStyle w:val="ListBullet3"/>
        <w:numPr>
          <w:ilvl w:val="0"/>
          <w:numId w:val="11"/>
        </w:numPr>
        <w:ind w:left="1080"/>
        <w:rPr>
          <w:del w:id="2229" w:author="Author" w:date="2018-01-31T18:00:00Z"/>
          <w:highlight w:val="green"/>
        </w:rPr>
      </w:pPr>
      <w:del w:id="2230" w:author="Author" w:date="2018-01-31T18:00:00Z">
        <w:r w:rsidRPr="00C33D48" w:rsidDel="004829EC">
          <w:rPr>
            <w:noProof/>
            <w:highlight w:val="green"/>
          </w:rPr>
          <w:delText xml:space="preserve">Log on to </w:delText>
        </w:r>
        <w:r w:rsidRPr="00C33D48" w:rsidDel="004829EC">
          <w:rPr>
            <w:rStyle w:val="SAPScreenElement"/>
            <w:color w:val="auto"/>
            <w:highlight w:val="green"/>
          </w:rPr>
          <w:delText>Employee Central</w:delText>
        </w:r>
        <w:r w:rsidRPr="00C33D48" w:rsidDel="004829EC">
          <w:rPr>
            <w:noProof/>
            <w:highlight w:val="green"/>
          </w:rPr>
          <w:delText xml:space="preserve"> as an HR </w:delText>
        </w:r>
        <w:r w:rsidRPr="00C33D48" w:rsidDel="004829EC">
          <w:rPr>
            <w:highlight w:val="green"/>
          </w:rPr>
          <w:delText>Administrator</w:delText>
        </w:r>
        <w:r w:rsidRPr="00C33D48" w:rsidDel="004829EC">
          <w:rPr>
            <w:noProof/>
            <w:highlight w:val="green"/>
          </w:rPr>
          <w:delText>.</w:delText>
        </w:r>
      </w:del>
    </w:p>
    <w:p w14:paraId="51BFD57A" w14:textId="1628F8F8" w:rsidR="00A96081" w:rsidRPr="00C33D48" w:rsidDel="004829EC" w:rsidRDefault="00A96081" w:rsidP="00A96081">
      <w:pPr>
        <w:pStyle w:val="ListBullet3"/>
        <w:numPr>
          <w:ilvl w:val="0"/>
          <w:numId w:val="11"/>
        </w:numPr>
        <w:ind w:left="1080"/>
        <w:rPr>
          <w:del w:id="2231" w:author="Author" w:date="2018-01-31T18:00:00Z"/>
          <w:highlight w:val="green"/>
        </w:rPr>
      </w:pPr>
      <w:del w:id="2232" w:author="Author" w:date="2018-01-31T18:00:00Z">
        <w:r w:rsidRPr="00C33D48" w:rsidDel="004829EC">
          <w:rPr>
            <w:noProof/>
            <w:highlight w:val="green"/>
          </w:rPr>
          <w:delText xml:space="preserve">Select from the </w:delText>
        </w:r>
        <w:r w:rsidRPr="00C33D48" w:rsidDel="004829EC">
          <w:rPr>
            <w:rStyle w:val="SAPScreenElement"/>
            <w:highlight w:val="green"/>
          </w:rPr>
          <w:delText xml:space="preserve">Home </w:delText>
        </w:r>
        <w:r w:rsidRPr="00C33D48" w:rsidDel="004829EC">
          <w:rPr>
            <w:noProof/>
            <w:highlight w:val="green"/>
          </w:rPr>
          <w:delText xml:space="preserve">drop-down </w:delText>
        </w:r>
        <w:r w:rsidRPr="00C33D48" w:rsidDel="004829EC">
          <w:rPr>
            <w:rStyle w:val="SAPScreenElement"/>
            <w:highlight w:val="green"/>
          </w:rPr>
          <w:delText>My Employee Files</w:delText>
        </w:r>
        <w:r w:rsidRPr="00C33D48" w:rsidDel="004829EC">
          <w:rPr>
            <w:noProof/>
            <w:highlight w:val="green"/>
          </w:rPr>
          <w:delText xml:space="preserve">, enter the employee’s name in the search box, and </w:delText>
        </w:r>
        <w:r w:rsidRPr="00C33D48" w:rsidDel="004829EC">
          <w:rPr>
            <w:highlight w:val="green"/>
          </w:rPr>
          <w:delText xml:space="preserve">in the list of employees </w:delText>
        </w:r>
        <w:r w:rsidRPr="00C33D48" w:rsidDel="004829EC">
          <w:rPr>
            <w:noProof/>
            <w:highlight w:val="green"/>
          </w:rPr>
          <w:delText xml:space="preserve">select </w:delText>
        </w:r>
        <w:r w:rsidRPr="00C33D48" w:rsidDel="004829EC">
          <w:rPr>
            <w:highlight w:val="green"/>
          </w:rPr>
          <w:delText>the appropriate employee matching the search criteria.</w:delText>
        </w:r>
      </w:del>
    </w:p>
    <w:p w14:paraId="476D9D89" w14:textId="03EDF900" w:rsidR="00A96081" w:rsidRPr="00C33D48" w:rsidDel="004829EC" w:rsidRDefault="00A96081" w:rsidP="00A96081">
      <w:pPr>
        <w:pStyle w:val="ListBullet3"/>
        <w:numPr>
          <w:ilvl w:val="0"/>
          <w:numId w:val="11"/>
        </w:numPr>
        <w:ind w:left="1080"/>
        <w:rPr>
          <w:del w:id="2233" w:author="Author" w:date="2018-01-31T18:00:00Z"/>
          <w:highlight w:val="green"/>
        </w:rPr>
      </w:pPr>
      <w:del w:id="2234" w:author="Author" w:date="2018-01-31T18:00:00Z">
        <w:r w:rsidRPr="00C33D48" w:rsidDel="004829EC">
          <w:rPr>
            <w:highlight w:val="green"/>
          </w:rPr>
          <w:delText xml:space="preserve">Go to the </w:delText>
        </w:r>
        <w:r w:rsidRPr="00C33D48" w:rsidDel="004829EC">
          <w:rPr>
            <w:rStyle w:val="SAPScreenElement"/>
            <w:highlight w:val="green"/>
          </w:rPr>
          <w:delText xml:space="preserve">Employment Information </w:delText>
        </w:r>
        <w:r w:rsidRPr="00C33D48" w:rsidDel="004829EC">
          <w:rPr>
            <w:highlight w:val="green"/>
          </w:rPr>
          <w:delText xml:space="preserve">section and there scroll </w:delText>
        </w:r>
        <w:r w:rsidRPr="00C33D48" w:rsidDel="004829EC">
          <w:rPr>
            <w:rFonts w:cs="Arial"/>
            <w:bCs/>
            <w:highlight w:val="green"/>
          </w:rPr>
          <w:delText xml:space="preserve">to the </w:delText>
        </w:r>
        <w:r w:rsidRPr="00C33D48" w:rsidDel="004829EC">
          <w:rPr>
            <w:rStyle w:val="SAPScreenElement"/>
            <w:highlight w:val="green"/>
          </w:rPr>
          <w:delText>Compensation Information</w:delText>
        </w:r>
        <w:r w:rsidRPr="00C33D48" w:rsidDel="004829EC">
          <w:rPr>
            <w:rFonts w:cs="Arial"/>
            <w:bCs/>
            <w:highlight w:val="green"/>
          </w:rPr>
          <w:delText xml:space="preserve"> subsection</w:delText>
        </w:r>
        <w:r w:rsidRPr="00C33D48" w:rsidDel="004829EC">
          <w:rPr>
            <w:highlight w:val="green"/>
          </w:rPr>
          <w:delText>.</w:delText>
        </w:r>
      </w:del>
    </w:p>
    <w:p w14:paraId="5341600B" w14:textId="135AD458" w:rsidR="00A96081" w:rsidRPr="00C33D48" w:rsidDel="004829EC" w:rsidRDefault="00A96081" w:rsidP="00A96081">
      <w:pPr>
        <w:pStyle w:val="NoteParagraph"/>
        <w:numPr>
          <w:ilvl w:val="0"/>
          <w:numId w:val="11"/>
        </w:numPr>
        <w:ind w:left="1080"/>
        <w:rPr>
          <w:del w:id="2235" w:author="Author" w:date="2018-01-31T18:00:00Z"/>
          <w:highlight w:val="green"/>
        </w:rPr>
      </w:pPr>
      <w:del w:id="2236" w:author="Author" w:date="2018-01-31T18:00:00Z">
        <w:r w:rsidRPr="00C33D48" w:rsidDel="004829EC">
          <w:rPr>
            <w:highlight w:val="green"/>
          </w:rPr>
          <w:delText xml:space="preserve">Select the </w:delText>
        </w:r>
        <w:r w:rsidRPr="00C33D48" w:rsidDel="004829EC">
          <w:rPr>
            <w:rStyle w:val="SAPScreenElement"/>
            <w:highlight w:val="green"/>
          </w:rPr>
          <w:delText>Clock (History)</w:delText>
        </w:r>
        <w:r w:rsidRPr="00C33D48" w:rsidDel="004829EC">
          <w:rPr>
            <w:highlight w:val="green"/>
          </w:rPr>
          <w:delText xml:space="preserve"> icon next to the </w:delText>
        </w:r>
        <w:r w:rsidRPr="00C33D48" w:rsidDel="004829EC">
          <w:rPr>
            <w:rStyle w:val="SAPScreenElement"/>
            <w:highlight w:val="green"/>
          </w:rPr>
          <w:delText>Compensation Information</w:delText>
        </w:r>
        <w:r w:rsidRPr="00C33D48" w:rsidDel="004829EC">
          <w:rPr>
            <w:highlight w:val="green"/>
          </w:rPr>
          <w:delText xml:space="preserve"> block. In the </w:delText>
        </w:r>
        <w:r w:rsidRPr="00C33D48" w:rsidDel="004829EC">
          <w:rPr>
            <w:rStyle w:val="SAPScreenElement"/>
            <w:highlight w:val="green"/>
          </w:rPr>
          <w:delText>Change History</w:delText>
        </w:r>
        <w:r w:rsidRPr="00C33D48" w:rsidDel="004829EC">
          <w:rPr>
            <w:highlight w:val="green"/>
          </w:rPr>
          <w:delText xml:space="preserve"> part of the upcoming </w:delText>
        </w:r>
        <w:r w:rsidRPr="00C33D48" w:rsidDel="004829EC">
          <w:rPr>
            <w:rStyle w:val="SAPScreenElement"/>
            <w:highlight w:val="green"/>
          </w:rPr>
          <w:delText>Compensation Information Changes</w:delText>
        </w:r>
        <w:r w:rsidRPr="00C33D48" w:rsidDel="004829EC">
          <w:rPr>
            <w:highlight w:val="green"/>
          </w:rPr>
          <w:delText xml:space="preserve"> dialog box, select the appropriate record (most likely the one due to transfer) and choose the </w:delText>
        </w:r>
        <w:r w:rsidRPr="00C33D48" w:rsidDel="004829EC">
          <w:rPr>
            <w:rStyle w:val="SAPScreenElement"/>
            <w:highlight w:val="green"/>
          </w:rPr>
          <w:delText>Edit</w:delText>
        </w:r>
        <w:r w:rsidRPr="00C33D48" w:rsidDel="004829EC">
          <w:rPr>
            <w:highlight w:val="green"/>
          </w:rPr>
          <w:delText xml:space="preserve"> button.</w:delText>
        </w:r>
        <w:r w:rsidRPr="00C33D48" w:rsidDel="004829EC">
          <w:rPr>
            <w:rStyle w:val="SAPScreenElement"/>
            <w:highlight w:val="green"/>
          </w:rPr>
          <w:delText xml:space="preserve"> </w:delText>
        </w:r>
        <w:r w:rsidRPr="00C33D48" w:rsidDel="004829EC">
          <w:rPr>
            <w:highlight w:val="green"/>
          </w:rPr>
          <w:delText xml:space="preserve">In the upcoming </w:delText>
        </w:r>
        <w:r w:rsidRPr="00C33D48" w:rsidDel="004829EC">
          <w:rPr>
            <w:rStyle w:val="SAPScreenElement"/>
            <w:highlight w:val="green"/>
          </w:rPr>
          <w:delText>Edit History of Compensation Information on &lt;validity start date&gt;</w:delText>
        </w:r>
        <w:r w:rsidRPr="00C33D48" w:rsidDel="004829EC">
          <w:rPr>
            <w:highlight w:val="green"/>
          </w:rPr>
          <w:delText xml:space="preserve"> dialog box, make sure to adapt the </w:delText>
        </w:r>
        <w:r w:rsidRPr="00C33D48" w:rsidDel="004829EC">
          <w:rPr>
            <w:rStyle w:val="SAPScreenElement"/>
            <w:highlight w:val="green"/>
          </w:rPr>
          <w:delText>When would you like your changes to take effect?</w:delText>
        </w:r>
        <w:r w:rsidRPr="00C33D48" w:rsidDel="004829EC">
          <w:rPr>
            <w:highlight w:val="green"/>
          </w:rPr>
          <w:delText xml:space="preserve"> date to the </w:delText>
        </w:r>
        <w:r w:rsidRPr="00C33D48" w:rsidDel="004829EC">
          <w:rPr>
            <w:rStyle w:val="SAPScreenElement"/>
            <w:highlight w:val="green"/>
          </w:rPr>
          <w:delText>&lt;validity start date&gt;</w:delText>
        </w:r>
        <w:r w:rsidRPr="00C33D48" w:rsidDel="004829EC">
          <w:rPr>
            <w:highlight w:val="green"/>
          </w:rPr>
          <w:delText xml:space="preserve"> and make the appropriate adaptions. For entering the employee’s previous data, you might consider the preceding history record. </w:delText>
        </w:r>
      </w:del>
    </w:p>
    <w:p w14:paraId="0E0E6695" w14:textId="3A16FA8D" w:rsidR="00A96081" w:rsidRPr="00115428" w:rsidDel="004829EC" w:rsidRDefault="00A96081" w:rsidP="00A96081">
      <w:pPr>
        <w:pStyle w:val="NoteParagraph"/>
        <w:numPr>
          <w:ilvl w:val="0"/>
          <w:numId w:val="11"/>
        </w:numPr>
        <w:ind w:left="1080"/>
        <w:rPr>
          <w:del w:id="2237" w:author="Author" w:date="2018-01-31T18:00:00Z"/>
          <w:color w:val="003283"/>
          <w:highlight w:val="yellow"/>
        </w:rPr>
      </w:pPr>
      <w:del w:id="2238" w:author="Author" w:date="2018-01-31T18:00:00Z">
        <w:r w:rsidRPr="00C33D48" w:rsidDel="004829EC">
          <w:rPr>
            <w:highlight w:val="green"/>
          </w:rPr>
          <w:delText>Save the data.</w:delText>
        </w:r>
      </w:del>
    </w:p>
    <w:p w14:paraId="098DAF8E" w14:textId="4DA98284" w:rsidR="00115428" w:rsidRPr="00115428" w:rsidDel="004829EC" w:rsidRDefault="00115428" w:rsidP="00115428">
      <w:pPr>
        <w:pStyle w:val="SAPNoteHeading"/>
        <w:ind w:left="720"/>
        <w:rPr>
          <w:del w:id="2239" w:author="Author" w:date="2018-01-31T18:00:00Z"/>
          <w:highlight w:val="yellow"/>
        </w:rPr>
      </w:pPr>
      <w:commentRangeStart w:id="2240"/>
      <w:del w:id="2241" w:author="Author" w:date="2018-01-31T18:00:00Z">
        <w:r w:rsidRPr="00115428" w:rsidDel="004829EC">
          <w:rPr>
            <w:noProof/>
            <w:highlight w:val="yellow"/>
          </w:rPr>
          <w:drawing>
            <wp:inline distT="0" distB="0" distL="0" distR="0" wp14:anchorId="49E6B2DE" wp14:editId="3268C651">
              <wp:extent cx="228600" cy="228600"/>
              <wp:effectExtent l="0" t="0" r="0" b="0"/>
              <wp:docPr id="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428" w:rsidDel="004829EC">
          <w:rPr>
            <w:highlight w:val="yellow"/>
          </w:rPr>
          <w:delText xml:space="preserve"> Caution </w:delText>
        </w:r>
        <w:commentRangeEnd w:id="2240"/>
        <w:r w:rsidDel="004829EC">
          <w:rPr>
            <w:rStyle w:val="CommentReference"/>
            <w:rFonts w:ascii="Arial" w:eastAsia="SimSun" w:hAnsi="Arial"/>
            <w:color w:val="auto"/>
            <w:lang w:val="de-DE"/>
          </w:rPr>
          <w:commentReference w:id="2240"/>
        </w:r>
      </w:del>
    </w:p>
    <w:p w14:paraId="1B947F4E" w14:textId="455E7323" w:rsidR="00115428" w:rsidRPr="00115428" w:rsidDel="004829EC" w:rsidRDefault="00115428" w:rsidP="00115428">
      <w:pPr>
        <w:ind w:left="720"/>
        <w:rPr>
          <w:del w:id="2242" w:author="Author" w:date="2018-01-31T18:00:00Z"/>
          <w:highlight w:val="yellow"/>
        </w:rPr>
      </w:pPr>
      <w:del w:id="2243" w:author="Author" w:date="2018-01-31T18:00:00Z">
        <w:r w:rsidRPr="00115428" w:rsidDel="004829EC">
          <w:rPr>
            <w:highlight w:val="yellow"/>
          </w:rPr>
          <w:delText xml:space="preserve">During hiring or rehiring of the employee, the </w:delText>
        </w:r>
        <w:r w:rsidRPr="00115428" w:rsidDel="004829EC">
          <w:rPr>
            <w:rStyle w:val="SAPScreenElement"/>
            <w:highlight w:val="yellow"/>
          </w:rPr>
          <w:delText>Pay Component</w:delText>
        </w:r>
        <w:r w:rsidRPr="00115428" w:rsidDel="004829EC">
          <w:rPr>
            <w:b/>
            <w:highlight w:val="yellow"/>
          </w:rPr>
          <w:delText xml:space="preserve"> </w:delText>
        </w:r>
        <w:r w:rsidRPr="00115428" w:rsidDel="004829EC">
          <w:rPr>
            <w:highlight w:val="yellow"/>
          </w:rPr>
          <w:delText xml:space="preserve">related to the basic pay has been generated automatically with a predefined amount, based on a preconfigured business rule from the values maintained for fields </w:delText>
        </w:r>
        <w:r w:rsidRPr="00115428" w:rsidDel="004829EC">
          <w:rPr>
            <w:rStyle w:val="SAPScreenElement"/>
            <w:highlight w:val="yellow"/>
          </w:rPr>
          <w:delText>Pay Scale Group</w:delText>
        </w:r>
        <w:r w:rsidRPr="00115428" w:rsidDel="004829EC">
          <w:rPr>
            <w:highlight w:val="yellow"/>
          </w:rPr>
          <w:delText xml:space="preserve"> and </w:delText>
        </w:r>
        <w:r w:rsidRPr="00115428" w:rsidDel="004829EC">
          <w:rPr>
            <w:rStyle w:val="SAPScreenElement"/>
            <w:highlight w:val="yellow"/>
          </w:rPr>
          <w:delText>Pay Scale Level</w:delText>
        </w:r>
        <w:r w:rsidRPr="00115428" w:rsidDel="004829EC">
          <w:rPr>
            <w:highlight w:val="yellow"/>
          </w:rPr>
          <w:delText>. For employees having employment type</w:delText>
        </w:r>
        <w:r w:rsidRPr="00115428" w:rsidDel="004829EC">
          <w:rPr>
            <w:rStyle w:val="SAPUserEntry"/>
            <w:highlight w:val="yellow"/>
          </w:rPr>
          <w:delText xml:space="preserve"> </w:delText>
        </w:r>
        <w:r w:rsidRPr="00115428" w:rsidDel="004829EC">
          <w:rPr>
            <w:rStyle w:val="SAPUserEntry"/>
            <w:color w:val="auto"/>
            <w:highlight w:val="yellow"/>
          </w:rPr>
          <w:delText>Hourly Wage Earner</w:delText>
        </w:r>
        <w:r w:rsidRPr="00115428" w:rsidDel="004829EC">
          <w:rPr>
            <w:rStyle w:val="SAPUserEntry"/>
            <w:highlight w:val="yellow"/>
          </w:rPr>
          <w:delText xml:space="preserve"> </w:delText>
        </w:r>
        <w:r w:rsidRPr="00115428" w:rsidDel="004829EC">
          <w:rPr>
            <w:highlight w:val="yellow"/>
          </w:rPr>
          <w:delText>or pay scale group</w:delText>
        </w:r>
        <w:r w:rsidRPr="00115428" w:rsidDel="004829EC">
          <w:rPr>
            <w:rStyle w:val="SAPUserEntry"/>
            <w:color w:val="auto"/>
            <w:highlight w:val="yellow"/>
          </w:rPr>
          <w:delText xml:space="preserve"> AT(DEU/40/95/AT)</w:delText>
        </w:r>
        <w:r w:rsidRPr="00115428" w:rsidDel="004829EC">
          <w:rPr>
            <w:highlight w:val="yellow"/>
          </w:rPr>
          <w:delText xml:space="preserve">, though, this remark is not valid; for these employees, the HR Administrator has entered manually an amount for pay components </w:delText>
        </w:r>
        <w:r w:rsidRPr="00115428" w:rsidDel="004829EC">
          <w:rPr>
            <w:rStyle w:val="SAPUserEntry"/>
            <w:highlight w:val="yellow"/>
          </w:rPr>
          <w:delText>(DE)</w:delText>
        </w:r>
        <w:r w:rsidRPr="00115428" w:rsidDel="004829EC">
          <w:rPr>
            <w:b/>
            <w:highlight w:val="yellow"/>
          </w:rPr>
          <w:delText xml:space="preserve"> </w:delText>
        </w:r>
        <w:r w:rsidRPr="00115428" w:rsidDel="004829EC">
          <w:rPr>
            <w:rStyle w:val="SAPUserEntry"/>
            <w:highlight w:val="yellow"/>
          </w:rPr>
          <w:delText>–</w:delText>
        </w:r>
        <w:r w:rsidRPr="00115428" w:rsidDel="004829EC">
          <w:rPr>
            <w:b/>
            <w:highlight w:val="yellow"/>
          </w:rPr>
          <w:delText xml:space="preserve"> </w:delText>
        </w:r>
        <w:r w:rsidRPr="00115428" w:rsidDel="004829EC">
          <w:rPr>
            <w:rStyle w:val="SAPUserEntry"/>
            <w:highlight w:val="yellow"/>
          </w:rPr>
          <w:delText>Hourly Rate</w:delText>
        </w:r>
        <w:r w:rsidRPr="00115428" w:rsidDel="004829EC">
          <w:rPr>
            <w:b/>
            <w:highlight w:val="yellow"/>
          </w:rPr>
          <w:delText xml:space="preserve"> </w:delText>
        </w:r>
        <w:r w:rsidRPr="00115428" w:rsidDel="004829EC">
          <w:rPr>
            <w:rStyle w:val="SAPUserEntry"/>
            <w:highlight w:val="yellow"/>
          </w:rPr>
          <w:delText>(1400DE)</w:delText>
        </w:r>
        <w:r w:rsidRPr="00115428" w:rsidDel="004829EC">
          <w:rPr>
            <w:highlight w:val="yellow"/>
          </w:rPr>
          <w:delText xml:space="preserve"> or</w:delText>
        </w:r>
        <w:r w:rsidRPr="00115428" w:rsidDel="004829EC">
          <w:rPr>
            <w:rStyle w:val="SAPUserEntry"/>
            <w:highlight w:val="yellow"/>
          </w:rPr>
          <w:delText xml:space="preserve"> DE</w:delText>
        </w:r>
        <w:r w:rsidRPr="00115428" w:rsidDel="004829EC">
          <w:rPr>
            <w:b/>
            <w:highlight w:val="yellow"/>
          </w:rPr>
          <w:delText xml:space="preserve"> </w:delText>
        </w:r>
        <w:r w:rsidRPr="00115428" w:rsidDel="004829EC">
          <w:rPr>
            <w:rStyle w:val="SAPUserEntry"/>
            <w:highlight w:val="yellow"/>
          </w:rPr>
          <w:delText>–</w:delText>
        </w:r>
        <w:r w:rsidRPr="00115428" w:rsidDel="004829EC">
          <w:rPr>
            <w:b/>
            <w:highlight w:val="yellow"/>
          </w:rPr>
          <w:delText xml:space="preserve"> </w:delText>
        </w:r>
        <w:r w:rsidRPr="00115428" w:rsidDel="004829EC">
          <w:rPr>
            <w:rStyle w:val="SAPUserEntry"/>
            <w:highlight w:val="yellow"/>
          </w:rPr>
          <w:delText>Non-Standard Salary</w:delText>
        </w:r>
        <w:r w:rsidRPr="00115428" w:rsidDel="004829EC">
          <w:rPr>
            <w:b/>
            <w:highlight w:val="yellow"/>
          </w:rPr>
          <w:delText xml:space="preserve"> </w:delText>
        </w:r>
        <w:r w:rsidRPr="00115428" w:rsidDel="004829EC">
          <w:rPr>
            <w:rStyle w:val="SAPUserEntry"/>
            <w:highlight w:val="yellow"/>
          </w:rPr>
          <w:delText>(1200DE)</w:delText>
        </w:r>
        <w:r w:rsidRPr="00115428" w:rsidDel="004829EC">
          <w:rPr>
            <w:highlight w:val="yellow"/>
          </w:rPr>
          <w:delText xml:space="preserve">. Due to the transfer performed, the preconfigured business rule will delete for these employees automatically the manually entered amounts for the mentioned pay components. </w:delText>
        </w:r>
      </w:del>
    </w:p>
    <w:p w14:paraId="2AE486F7" w14:textId="2A6A1DC8" w:rsidR="00115428" w:rsidRPr="00C33D48" w:rsidDel="004829EC" w:rsidRDefault="00115428" w:rsidP="00115428">
      <w:pPr>
        <w:ind w:left="720"/>
        <w:rPr>
          <w:del w:id="2244" w:author="Author" w:date="2018-01-31T18:00:00Z"/>
          <w:highlight w:val="green"/>
        </w:rPr>
      </w:pPr>
      <w:del w:id="2245" w:author="Author" w:date="2018-01-31T18:00:00Z">
        <w:r w:rsidRPr="00115428" w:rsidDel="004829EC">
          <w:rPr>
            <w:highlight w:val="yellow"/>
          </w:rPr>
          <w:delText xml:space="preserve">In this case, the HR Administrator needs to manually enter again these pay component amounts, and possibly add missing recurring payments in that way that the correct compensation information for the employee is obtained. </w:delText>
        </w:r>
        <w:r w:rsidRPr="00C33D48" w:rsidDel="004829EC">
          <w:rPr>
            <w:highlight w:val="green"/>
          </w:rPr>
          <w:delText>For this, the HR Administrator can proceed as follows:</w:delText>
        </w:r>
      </w:del>
    </w:p>
    <w:p w14:paraId="1C1A6AFA" w14:textId="1684282D" w:rsidR="00115428" w:rsidRPr="00C33D48" w:rsidDel="004829EC" w:rsidRDefault="00115428" w:rsidP="00115428">
      <w:pPr>
        <w:pStyle w:val="ListBullet3"/>
        <w:numPr>
          <w:ilvl w:val="0"/>
          <w:numId w:val="11"/>
        </w:numPr>
        <w:ind w:left="1080"/>
        <w:rPr>
          <w:del w:id="2246" w:author="Author" w:date="2018-01-31T18:00:00Z"/>
          <w:highlight w:val="green"/>
        </w:rPr>
      </w:pPr>
      <w:del w:id="2247" w:author="Author" w:date="2018-01-31T18:00:00Z">
        <w:r w:rsidRPr="00C33D48" w:rsidDel="004829EC">
          <w:rPr>
            <w:noProof/>
            <w:highlight w:val="green"/>
          </w:rPr>
          <w:delText xml:space="preserve">Log on to </w:delText>
        </w:r>
        <w:r w:rsidRPr="00C33D48" w:rsidDel="004829EC">
          <w:rPr>
            <w:rStyle w:val="SAPScreenElement"/>
            <w:color w:val="auto"/>
            <w:highlight w:val="green"/>
          </w:rPr>
          <w:delText>Employee Central</w:delText>
        </w:r>
        <w:r w:rsidRPr="00C33D48" w:rsidDel="004829EC">
          <w:rPr>
            <w:noProof/>
            <w:highlight w:val="green"/>
          </w:rPr>
          <w:delText xml:space="preserve"> as an HR </w:delText>
        </w:r>
        <w:r w:rsidRPr="00C33D48" w:rsidDel="004829EC">
          <w:rPr>
            <w:highlight w:val="green"/>
          </w:rPr>
          <w:delText>Administrator</w:delText>
        </w:r>
        <w:r w:rsidRPr="00C33D48" w:rsidDel="004829EC">
          <w:rPr>
            <w:noProof/>
            <w:highlight w:val="green"/>
          </w:rPr>
          <w:delText>.</w:delText>
        </w:r>
      </w:del>
    </w:p>
    <w:p w14:paraId="3C86C9F8" w14:textId="0C947E7B" w:rsidR="00115428" w:rsidRPr="00C33D48" w:rsidDel="004829EC" w:rsidRDefault="00115428" w:rsidP="00115428">
      <w:pPr>
        <w:pStyle w:val="ListBullet3"/>
        <w:numPr>
          <w:ilvl w:val="0"/>
          <w:numId w:val="11"/>
        </w:numPr>
        <w:ind w:left="1080"/>
        <w:rPr>
          <w:del w:id="2248" w:author="Author" w:date="2018-01-31T18:00:00Z"/>
          <w:highlight w:val="green"/>
        </w:rPr>
      </w:pPr>
      <w:del w:id="2249" w:author="Author" w:date="2018-01-31T18:00:00Z">
        <w:r w:rsidRPr="00C33D48" w:rsidDel="004829EC">
          <w:rPr>
            <w:noProof/>
            <w:highlight w:val="green"/>
          </w:rPr>
          <w:delText xml:space="preserve">Select from the </w:delText>
        </w:r>
        <w:r w:rsidRPr="00C33D48" w:rsidDel="004829EC">
          <w:rPr>
            <w:rStyle w:val="SAPScreenElement"/>
            <w:highlight w:val="green"/>
          </w:rPr>
          <w:delText xml:space="preserve">Home </w:delText>
        </w:r>
        <w:r w:rsidRPr="00C33D48" w:rsidDel="004829EC">
          <w:rPr>
            <w:noProof/>
            <w:highlight w:val="green"/>
          </w:rPr>
          <w:delText xml:space="preserve">drop-down </w:delText>
        </w:r>
        <w:r w:rsidRPr="00C33D48" w:rsidDel="004829EC">
          <w:rPr>
            <w:rStyle w:val="SAPScreenElement"/>
            <w:highlight w:val="green"/>
          </w:rPr>
          <w:delText>My Employee Files</w:delText>
        </w:r>
        <w:r w:rsidRPr="00C33D48" w:rsidDel="004829EC">
          <w:rPr>
            <w:noProof/>
            <w:highlight w:val="green"/>
          </w:rPr>
          <w:delText xml:space="preserve">, enter the employee’s name in the search box, and </w:delText>
        </w:r>
        <w:r w:rsidRPr="00C33D48" w:rsidDel="004829EC">
          <w:rPr>
            <w:highlight w:val="green"/>
          </w:rPr>
          <w:delText xml:space="preserve">in the list of employees </w:delText>
        </w:r>
        <w:r w:rsidRPr="00C33D48" w:rsidDel="004829EC">
          <w:rPr>
            <w:noProof/>
            <w:highlight w:val="green"/>
          </w:rPr>
          <w:delText xml:space="preserve">select </w:delText>
        </w:r>
        <w:r w:rsidRPr="00C33D48" w:rsidDel="004829EC">
          <w:rPr>
            <w:highlight w:val="green"/>
          </w:rPr>
          <w:delText>the appropriate employee matching the search criteria.</w:delText>
        </w:r>
      </w:del>
    </w:p>
    <w:p w14:paraId="19FEFE12" w14:textId="5E50284B" w:rsidR="00115428" w:rsidRPr="00C33D48" w:rsidDel="004829EC" w:rsidRDefault="00115428" w:rsidP="00115428">
      <w:pPr>
        <w:pStyle w:val="ListBullet3"/>
        <w:numPr>
          <w:ilvl w:val="0"/>
          <w:numId w:val="11"/>
        </w:numPr>
        <w:ind w:left="1080"/>
        <w:rPr>
          <w:del w:id="2250" w:author="Author" w:date="2018-01-31T18:00:00Z"/>
          <w:highlight w:val="green"/>
        </w:rPr>
      </w:pPr>
      <w:del w:id="2251" w:author="Author" w:date="2018-01-31T18:00:00Z">
        <w:r w:rsidRPr="00C33D48" w:rsidDel="004829EC">
          <w:rPr>
            <w:highlight w:val="green"/>
          </w:rPr>
          <w:delText xml:space="preserve">Go to the </w:delText>
        </w:r>
        <w:r w:rsidRPr="00C33D48" w:rsidDel="004829EC">
          <w:rPr>
            <w:rStyle w:val="SAPScreenElement"/>
            <w:highlight w:val="green"/>
          </w:rPr>
          <w:delText xml:space="preserve">Employment Information </w:delText>
        </w:r>
        <w:r w:rsidRPr="00C33D48" w:rsidDel="004829EC">
          <w:rPr>
            <w:highlight w:val="green"/>
          </w:rPr>
          <w:delText xml:space="preserve">section and there scroll </w:delText>
        </w:r>
        <w:r w:rsidRPr="00C33D48" w:rsidDel="004829EC">
          <w:rPr>
            <w:rFonts w:cs="Arial"/>
            <w:bCs/>
            <w:highlight w:val="green"/>
          </w:rPr>
          <w:delText xml:space="preserve">to the </w:delText>
        </w:r>
        <w:r w:rsidRPr="00C33D48" w:rsidDel="004829EC">
          <w:rPr>
            <w:rStyle w:val="SAPScreenElement"/>
            <w:highlight w:val="green"/>
          </w:rPr>
          <w:delText>Compensation Information</w:delText>
        </w:r>
        <w:r w:rsidRPr="00C33D48" w:rsidDel="004829EC">
          <w:rPr>
            <w:rFonts w:cs="Arial"/>
            <w:bCs/>
            <w:highlight w:val="green"/>
          </w:rPr>
          <w:delText xml:space="preserve"> subsection</w:delText>
        </w:r>
        <w:r w:rsidRPr="00C33D48" w:rsidDel="004829EC">
          <w:rPr>
            <w:highlight w:val="green"/>
          </w:rPr>
          <w:delText>.</w:delText>
        </w:r>
      </w:del>
    </w:p>
    <w:p w14:paraId="6665BD3F" w14:textId="359A0A53" w:rsidR="00115428" w:rsidRPr="00C33D48" w:rsidDel="004829EC" w:rsidRDefault="00115428" w:rsidP="00115428">
      <w:pPr>
        <w:pStyle w:val="NoteParagraph"/>
        <w:numPr>
          <w:ilvl w:val="0"/>
          <w:numId w:val="11"/>
        </w:numPr>
        <w:ind w:left="1080"/>
        <w:rPr>
          <w:del w:id="2252" w:author="Author" w:date="2018-01-31T18:00:00Z"/>
          <w:highlight w:val="green"/>
        </w:rPr>
      </w:pPr>
      <w:del w:id="2253" w:author="Author" w:date="2018-01-31T18:00:00Z">
        <w:r w:rsidRPr="00C33D48" w:rsidDel="004829EC">
          <w:rPr>
            <w:highlight w:val="green"/>
          </w:rPr>
          <w:delText xml:space="preserve">Select the </w:delText>
        </w:r>
        <w:r w:rsidRPr="00C33D48" w:rsidDel="004829EC">
          <w:rPr>
            <w:rStyle w:val="SAPScreenElement"/>
            <w:highlight w:val="green"/>
          </w:rPr>
          <w:delText>Clock (History)</w:delText>
        </w:r>
        <w:r w:rsidRPr="00C33D48" w:rsidDel="004829EC">
          <w:rPr>
            <w:highlight w:val="green"/>
          </w:rPr>
          <w:delText xml:space="preserve"> icon next to the </w:delText>
        </w:r>
        <w:r w:rsidRPr="00C33D48" w:rsidDel="004829EC">
          <w:rPr>
            <w:rStyle w:val="SAPScreenElement"/>
            <w:highlight w:val="green"/>
          </w:rPr>
          <w:delText>Compensation Information</w:delText>
        </w:r>
        <w:r w:rsidRPr="00C33D48" w:rsidDel="004829EC">
          <w:rPr>
            <w:highlight w:val="green"/>
          </w:rPr>
          <w:delText xml:space="preserve"> block. In the </w:delText>
        </w:r>
        <w:r w:rsidRPr="00C33D48" w:rsidDel="004829EC">
          <w:rPr>
            <w:rStyle w:val="SAPScreenElement"/>
            <w:highlight w:val="green"/>
          </w:rPr>
          <w:delText>Change History</w:delText>
        </w:r>
        <w:r w:rsidRPr="00C33D48" w:rsidDel="004829EC">
          <w:rPr>
            <w:highlight w:val="green"/>
          </w:rPr>
          <w:delText xml:space="preserve"> part of the upcoming </w:delText>
        </w:r>
        <w:r w:rsidRPr="00C33D48" w:rsidDel="004829EC">
          <w:rPr>
            <w:rStyle w:val="SAPScreenElement"/>
            <w:highlight w:val="green"/>
          </w:rPr>
          <w:delText>Compensation Information Changes</w:delText>
        </w:r>
        <w:r w:rsidRPr="00C33D48" w:rsidDel="004829EC">
          <w:rPr>
            <w:highlight w:val="green"/>
          </w:rPr>
          <w:delText xml:space="preserve"> dialog box, select the appropriate record (most likely the one due to transfer) and choose the </w:delText>
        </w:r>
        <w:r w:rsidRPr="00C33D48" w:rsidDel="004829EC">
          <w:rPr>
            <w:rStyle w:val="SAPScreenElement"/>
            <w:highlight w:val="green"/>
          </w:rPr>
          <w:delText>Edit</w:delText>
        </w:r>
        <w:r w:rsidRPr="00C33D48" w:rsidDel="004829EC">
          <w:rPr>
            <w:highlight w:val="green"/>
          </w:rPr>
          <w:delText xml:space="preserve"> button.</w:delText>
        </w:r>
        <w:r w:rsidRPr="00C33D48" w:rsidDel="004829EC">
          <w:rPr>
            <w:rStyle w:val="SAPScreenElement"/>
            <w:highlight w:val="green"/>
          </w:rPr>
          <w:delText xml:space="preserve"> </w:delText>
        </w:r>
        <w:r w:rsidRPr="00C33D48" w:rsidDel="004829EC">
          <w:rPr>
            <w:highlight w:val="green"/>
          </w:rPr>
          <w:delText xml:space="preserve">In the upcoming </w:delText>
        </w:r>
        <w:r w:rsidRPr="00C33D48" w:rsidDel="004829EC">
          <w:rPr>
            <w:rStyle w:val="SAPScreenElement"/>
            <w:highlight w:val="green"/>
          </w:rPr>
          <w:delText>Edit History of Compensation Information on &lt;validity start date&gt;</w:delText>
        </w:r>
        <w:r w:rsidRPr="00C33D48" w:rsidDel="004829EC">
          <w:rPr>
            <w:highlight w:val="green"/>
          </w:rPr>
          <w:delText xml:space="preserve"> dialog box, make sure to adapt the </w:delText>
        </w:r>
        <w:r w:rsidRPr="00C33D48" w:rsidDel="004829EC">
          <w:rPr>
            <w:rStyle w:val="SAPScreenElement"/>
            <w:highlight w:val="green"/>
          </w:rPr>
          <w:delText>When would you like your changes to take effect?</w:delText>
        </w:r>
        <w:r w:rsidRPr="00C33D48" w:rsidDel="004829EC">
          <w:rPr>
            <w:highlight w:val="green"/>
          </w:rPr>
          <w:delText xml:space="preserve"> date to the </w:delText>
        </w:r>
        <w:r w:rsidRPr="00C33D48" w:rsidDel="004829EC">
          <w:rPr>
            <w:rStyle w:val="SAPScreenElement"/>
            <w:highlight w:val="green"/>
          </w:rPr>
          <w:delText>&lt;validity start date&gt;</w:delText>
        </w:r>
        <w:r w:rsidRPr="00C33D48" w:rsidDel="004829EC">
          <w:rPr>
            <w:highlight w:val="green"/>
          </w:rPr>
          <w:delText xml:space="preserve"> and make the appropriate adaptions. For entering the employee’s previous data, you might consider the preceding history record. </w:delText>
        </w:r>
      </w:del>
    </w:p>
    <w:p w14:paraId="681A0961" w14:textId="718AEEFC" w:rsidR="00115428" w:rsidRPr="00C33D48" w:rsidDel="004829EC" w:rsidRDefault="00115428" w:rsidP="00115428">
      <w:pPr>
        <w:pStyle w:val="NoteParagraph"/>
        <w:numPr>
          <w:ilvl w:val="0"/>
          <w:numId w:val="11"/>
        </w:numPr>
        <w:ind w:left="1080"/>
        <w:rPr>
          <w:del w:id="2254" w:author="Author" w:date="2018-01-31T18:00:00Z"/>
          <w:highlight w:val="green"/>
        </w:rPr>
      </w:pPr>
      <w:del w:id="2255" w:author="Author" w:date="2018-01-31T18:00:00Z">
        <w:r w:rsidRPr="00C33D48" w:rsidDel="004829EC">
          <w:rPr>
            <w:highlight w:val="green"/>
          </w:rPr>
          <w:delText>Save the data.</w:delText>
        </w:r>
      </w:del>
    </w:p>
    <w:p w14:paraId="61657EC9" w14:textId="79FF3BC5" w:rsidR="00373316" w:rsidRPr="00712C72" w:rsidDel="004829EC" w:rsidRDefault="00373316" w:rsidP="00373316">
      <w:pPr>
        <w:pStyle w:val="NoteParagraph"/>
        <w:rPr>
          <w:del w:id="2256" w:author="Author" w:date="2018-01-31T18:00:00Z"/>
        </w:rPr>
      </w:pPr>
    </w:p>
    <w:p w14:paraId="0DBDD4E4" w14:textId="29C475B5" w:rsidR="00373316" w:rsidRPr="00373316" w:rsidDel="004829EC" w:rsidRDefault="00373316" w:rsidP="00373316">
      <w:pPr>
        <w:pStyle w:val="SAPNoteHeading"/>
        <w:ind w:left="0"/>
        <w:rPr>
          <w:del w:id="2257" w:author="Author" w:date="2018-01-31T18:00:00Z"/>
          <w:highlight w:val="yellow"/>
        </w:rPr>
      </w:pPr>
      <w:commentRangeStart w:id="2258"/>
      <w:del w:id="2259" w:author="Author" w:date="2018-01-31T18:00:00Z">
        <w:r w:rsidRPr="00373316" w:rsidDel="004829EC">
          <w:rPr>
            <w:noProof/>
            <w:highlight w:val="yellow"/>
          </w:rPr>
          <w:drawing>
            <wp:inline distT="0" distB="0" distL="0" distR="0" wp14:anchorId="38F16B17" wp14:editId="20A629B3">
              <wp:extent cx="228600" cy="228600"/>
              <wp:effectExtent l="0" t="0" r="0" b="0"/>
              <wp:docPr id="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3316" w:rsidDel="004829EC">
          <w:rPr>
            <w:highlight w:val="yellow"/>
          </w:rPr>
          <w:delText> Caution</w:delText>
        </w:r>
        <w:commentRangeEnd w:id="2258"/>
        <w:r w:rsidDel="004829EC">
          <w:rPr>
            <w:rStyle w:val="CommentReference"/>
            <w:rFonts w:ascii="Arial" w:eastAsia="SimSun" w:hAnsi="Arial"/>
            <w:color w:val="auto"/>
            <w:lang w:val="de-DE"/>
          </w:rPr>
          <w:commentReference w:id="2258"/>
        </w:r>
      </w:del>
    </w:p>
    <w:p w14:paraId="469CE992" w14:textId="7F085F7B" w:rsidR="00373316" w:rsidRPr="00373316" w:rsidDel="004829EC" w:rsidRDefault="00373316" w:rsidP="00373316">
      <w:pPr>
        <w:rPr>
          <w:del w:id="2260" w:author="Author" w:date="2018-01-31T18:00:00Z"/>
          <w:highlight w:val="yellow"/>
        </w:rPr>
      </w:pPr>
      <w:del w:id="2261" w:author="Author" w:date="2018-01-31T18:00:00Z">
        <w:r w:rsidRPr="00373316" w:rsidDel="004829EC">
          <w:rPr>
            <w:highlight w:val="yellow"/>
          </w:rPr>
          <w:delText xml:space="preserve">During hiring or rehiring of the employee, pay components have been generated automatically, for which the HR Administrator eventually has entered an amount or adapted the defaulted amount. Also, during hiring or rehiring, the HR Administrator might have added a </w:delText>
        </w:r>
        <w:r w:rsidRPr="00373316" w:rsidDel="004829EC">
          <w:rPr>
            <w:rStyle w:val="SAPScreenElement"/>
            <w:highlight w:val="yellow"/>
          </w:rPr>
          <w:delText xml:space="preserve">Pay Component </w:delText>
        </w:r>
        <w:r w:rsidRPr="00373316" w:rsidDel="004829EC">
          <w:rPr>
            <w:highlight w:val="yellow"/>
          </w:rPr>
          <w:delText xml:space="preserve">related to recurring payments. In addition, the employee might have experienced a possible promotion or demotion, in which recurring payments have been adapted, too. Due to the transfer performed, the preconfigured business rule will re-generate again automatically the same pay components like during hiring or rehiring of the employee. Also, additional recurring pay components maintained might disappear. </w:delText>
        </w:r>
      </w:del>
    </w:p>
    <w:p w14:paraId="0CB96F77" w14:textId="08C845F0" w:rsidR="00373316" w:rsidRPr="00C33D48" w:rsidDel="004829EC" w:rsidRDefault="00373316" w:rsidP="00373316">
      <w:pPr>
        <w:rPr>
          <w:del w:id="2262" w:author="Author" w:date="2018-01-31T18:00:00Z"/>
          <w:highlight w:val="green"/>
        </w:rPr>
      </w:pPr>
      <w:del w:id="2263" w:author="Author" w:date="2018-01-31T18:00:00Z">
        <w:r w:rsidRPr="00373316" w:rsidDel="004829EC">
          <w:rPr>
            <w:highlight w:val="yellow"/>
          </w:rPr>
          <w:delText xml:space="preserve">In this case, the HR Administrator needs to manually change back pay components, and possibly add missing recurring payments in that way that the correct compensation information for the employee is obtained. </w:delText>
        </w:r>
        <w:r w:rsidRPr="00C33D48" w:rsidDel="004829EC">
          <w:rPr>
            <w:highlight w:val="green"/>
          </w:rPr>
          <w:delText>For this, the HR Administrator can proceed as follows:</w:delText>
        </w:r>
      </w:del>
    </w:p>
    <w:p w14:paraId="40F5F183" w14:textId="546D17A9" w:rsidR="00373316" w:rsidRPr="00C33D48" w:rsidDel="004829EC" w:rsidRDefault="00373316" w:rsidP="00373316">
      <w:pPr>
        <w:pStyle w:val="ListBullet3"/>
        <w:numPr>
          <w:ilvl w:val="0"/>
          <w:numId w:val="11"/>
        </w:numPr>
        <w:ind w:left="360"/>
        <w:rPr>
          <w:del w:id="2264" w:author="Author" w:date="2018-01-31T18:00:00Z"/>
          <w:highlight w:val="green"/>
        </w:rPr>
      </w:pPr>
      <w:del w:id="2265" w:author="Author" w:date="2018-01-31T18:00:00Z">
        <w:r w:rsidRPr="00C33D48" w:rsidDel="004829EC">
          <w:rPr>
            <w:noProof/>
            <w:highlight w:val="green"/>
          </w:rPr>
          <w:delText xml:space="preserve">Log on to </w:delText>
        </w:r>
        <w:r w:rsidRPr="00C33D48" w:rsidDel="004829EC">
          <w:rPr>
            <w:rStyle w:val="SAPScreenElement"/>
            <w:highlight w:val="green"/>
          </w:rPr>
          <w:delText>Employee Central</w:delText>
        </w:r>
        <w:r w:rsidRPr="00C33D48" w:rsidDel="004829EC">
          <w:rPr>
            <w:noProof/>
            <w:highlight w:val="green"/>
          </w:rPr>
          <w:delText xml:space="preserve"> as an HR </w:delText>
        </w:r>
        <w:r w:rsidRPr="00C33D48" w:rsidDel="004829EC">
          <w:rPr>
            <w:highlight w:val="green"/>
          </w:rPr>
          <w:delText>Administrator</w:delText>
        </w:r>
        <w:r w:rsidRPr="00C33D48" w:rsidDel="004829EC">
          <w:rPr>
            <w:noProof/>
            <w:highlight w:val="green"/>
          </w:rPr>
          <w:delText>.</w:delText>
        </w:r>
      </w:del>
    </w:p>
    <w:p w14:paraId="363EFACB" w14:textId="0FEF7357" w:rsidR="00373316" w:rsidRPr="00C33D48" w:rsidDel="004829EC" w:rsidRDefault="00373316" w:rsidP="00373316">
      <w:pPr>
        <w:pStyle w:val="ListBullet3"/>
        <w:numPr>
          <w:ilvl w:val="0"/>
          <w:numId w:val="11"/>
        </w:numPr>
        <w:ind w:left="360"/>
        <w:rPr>
          <w:del w:id="2266" w:author="Author" w:date="2018-01-31T18:00:00Z"/>
          <w:highlight w:val="green"/>
        </w:rPr>
      </w:pPr>
      <w:del w:id="2267" w:author="Author" w:date="2018-01-31T18:00:00Z">
        <w:r w:rsidRPr="00C33D48" w:rsidDel="004829EC">
          <w:rPr>
            <w:noProof/>
            <w:highlight w:val="green"/>
          </w:rPr>
          <w:delText xml:space="preserve">Select from the </w:delText>
        </w:r>
        <w:r w:rsidRPr="00C33D48" w:rsidDel="004829EC">
          <w:rPr>
            <w:rStyle w:val="SAPScreenElement"/>
            <w:highlight w:val="green"/>
          </w:rPr>
          <w:delText xml:space="preserve">Home </w:delText>
        </w:r>
        <w:r w:rsidRPr="00C33D48" w:rsidDel="004829EC">
          <w:rPr>
            <w:noProof/>
            <w:highlight w:val="green"/>
          </w:rPr>
          <w:delText xml:space="preserve">drop-down </w:delText>
        </w:r>
        <w:r w:rsidRPr="00C33D48" w:rsidDel="004829EC">
          <w:rPr>
            <w:rStyle w:val="SAPScreenElement"/>
            <w:highlight w:val="green"/>
          </w:rPr>
          <w:delText>My Employee Files</w:delText>
        </w:r>
        <w:r w:rsidRPr="00C33D48" w:rsidDel="004829EC">
          <w:rPr>
            <w:noProof/>
            <w:highlight w:val="green"/>
          </w:rPr>
          <w:delText xml:space="preserve">, enter the employee’s name in the search box, and </w:delText>
        </w:r>
        <w:r w:rsidRPr="00C33D48" w:rsidDel="004829EC">
          <w:rPr>
            <w:highlight w:val="green"/>
          </w:rPr>
          <w:delText xml:space="preserve">in the list of employees </w:delText>
        </w:r>
        <w:r w:rsidRPr="00C33D48" w:rsidDel="004829EC">
          <w:rPr>
            <w:noProof/>
            <w:highlight w:val="green"/>
          </w:rPr>
          <w:delText xml:space="preserve">select </w:delText>
        </w:r>
        <w:r w:rsidRPr="00C33D48" w:rsidDel="004829EC">
          <w:rPr>
            <w:highlight w:val="green"/>
          </w:rPr>
          <w:delText>the appropriate employee matching the search criteria.</w:delText>
        </w:r>
      </w:del>
    </w:p>
    <w:p w14:paraId="29280D2C" w14:textId="7C25314F" w:rsidR="00373316" w:rsidRPr="00C33D48" w:rsidDel="004829EC" w:rsidRDefault="00373316" w:rsidP="00373316">
      <w:pPr>
        <w:pStyle w:val="ListBullet3"/>
        <w:numPr>
          <w:ilvl w:val="0"/>
          <w:numId w:val="11"/>
        </w:numPr>
        <w:ind w:left="360"/>
        <w:rPr>
          <w:del w:id="2268" w:author="Author" w:date="2018-01-31T18:00:00Z"/>
          <w:highlight w:val="green"/>
        </w:rPr>
      </w:pPr>
      <w:del w:id="2269" w:author="Author" w:date="2018-01-31T18:00:00Z">
        <w:r w:rsidRPr="00C33D48" w:rsidDel="004829EC">
          <w:rPr>
            <w:highlight w:val="green"/>
          </w:rPr>
          <w:delText xml:space="preserve">Go to the </w:delText>
        </w:r>
        <w:r w:rsidRPr="00C33D48" w:rsidDel="004829EC">
          <w:rPr>
            <w:rStyle w:val="SAPScreenElement"/>
            <w:highlight w:val="green"/>
          </w:rPr>
          <w:delText xml:space="preserve">Employment Information </w:delText>
        </w:r>
        <w:r w:rsidRPr="00C33D48" w:rsidDel="004829EC">
          <w:rPr>
            <w:highlight w:val="green"/>
          </w:rPr>
          <w:delText xml:space="preserve">section and there scroll </w:delText>
        </w:r>
        <w:r w:rsidRPr="00C33D48" w:rsidDel="004829EC">
          <w:rPr>
            <w:rFonts w:cs="Arial"/>
            <w:bCs/>
            <w:highlight w:val="green"/>
          </w:rPr>
          <w:delText xml:space="preserve">to the </w:delText>
        </w:r>
        <w:r w:rsidRPr="00C33D48" w:rsidDel="004829EC">
          <w:rPr>
            <w:rStyle w:val="SAPScreenElement"/>
            <w:highlight w:val="green"/>
          </w:rPr>
          <w:delText>Compensation Information</w:delText>
        </w:r>
        <w:r w:rsidRPr="00C33D48" w:rsidDel="004829EC">
          <w:rPr>
            <w:rFonts w:cs="Arial"/>
            <w:bCs/>
            <w:highlight w:val="green"/>
          </w:rPr>
          <w:delText xml:space="preserve"> subsection</w:delText>
        </w:r>
        <w:r w:rsidRPr="00C33D48" w:rsidDel="004829EC">
          <w:rPr>
            <w:highlight w:val="green"/>
          </w:rPr>
          <w:delText>.</w:delText>
        </w:r>
      </w:del>
    </w:p>
    <w:p w14:paraId="008E1925" w14:textId="047BE791" w:rsidR="00373316" w:rsidRPr="00C33D48" w:rsidDel="004829EC" w:rsidRDefault="00373316" w:rsidP="00373316">
      <w:pPr>
        <w:pStyle w:val="NoteParagraph"/>
        <w:numPr>
          <w:ilvl w:val="0"/>
          <w:numId w:val="11"/>
        </w:numPr>
        <w:ind w:left="360"/>
        <w:rPr>
          <w:del w:id="2270" w:author="Author" w:date="2018-01-31T18:00:00Z"/>
          <w:highlight w:val="green"/>
        </w:rPr>
      </w:pPr>
      <w:del w:id="2271" w:author="Author" w:date="2018-01-31T18:00:00Z">
        <w:r w:rsidRPr="00C33D48" w:rsidDel="004829EC">
          <w:rPr>
            <w:highlight w:val="green"/>
          </w:rPr>
          <w:delText xml:space="preserve">Select the </w:delText>
        </w:r>
        <w:r w:rsidRPr="00C33D48" w:rsidDel="004829EC">
          <w:rPr>
            <w:rStyle w:val="SAPScreenElement"/>
            <w:highlight w:val="green"/>
          </w:rPr>
          <w:delText>Clock (History)</w:delText>
        </w:r>
        <w:r w:rsidRPr="00C33D48" w:rsidDel="004829EC">
          <w:rPr>
            <w:highlight w:val="green"/>
          </w:rPr>
          <w:delText xml:space="preserve"> icon next to the </w:delText>
        </w:r>
        <w:r w:rsidRPr="00C33D48" w:rsidDel="004829EC">
          <w:rPr>
            <w:rStyle w:val="SAPScreenElement"/>
            <w:highlight w:val="green"/>
          </w:rPr>
          <w:delText>Compensation Information</w:delText>
        </w:r>
        <w:r w:rsidRPr="00C33D48" w:rsidDel="004829EC">
          <w:rPr>
            <w:highlight w:val="green"/>
          </w:rPr>
          <w:delText xml:space="preserve"> block. In the </w:delText>
        </w:r>
        <w:r w:rsidRPr="00C33D48" w:rsidDel="004829EC">
          <w:rPr>
            <w:rStyle w:val="SAPScreenElement"/>
            <w:highlight w:val="green"/>
          </w:rPr>
          <w:delText>Change History</w:delText>
        </w:r>
        <w:r w:rsidRPr="00C33D48" w:rsidDel="004829EC">
          <w:rPr>
            <w:highlight w:val="green"/>
          </w:rPr>
          <w:delText xml:space="preserve"> part of the upcoming </w:delText>
        </w:r>
        <w:r w:rsidRPr="00C33D48" w:rsidDel="004829EC">
          <w:rPr>
            <w:rStyle w:val="SAPScreenElement"/>
            <w:highlight w:val="green"/>
          </w:rPr>
          <w:delText>Compensation Information Changes</w:delText>
        </w:r>
        <w:r w:rsidRPr="00C33D48" w:rsidDel="004829EC">
          <w:rPr>
            <w:highlight w:val="green"/>
          </w:rPr>
          <w:delText xml:space="preserve"> dialog box, select the appropriate record (most likely the one due to transfer) and choose the </w:delText>
        </w:r>
        <w:r w:rsidRPr="00C33D48" w:rsidDel="004829EC">
          <w:rPr>
            <w:rStyle w:val="SAPScreenElement"/>
            <w:highlight w:val="green"/>
          </w:rPr>
          <w:delText>Edit</w:delText>
        </w:r>
        <w:r w:rsidRPr="00C33D48" w:rsidDel="004829EC">
          <w:rPr>
            <w:highlight w:val="green"/>
          </w:rPr>
          <w:delText xml:space="preserve"> button.</w:delText>
        </w:r>
        <w:r w:rsidRPr="00C33D48" w:rsidDel="004829EC">
          <w:rPr>
            <w:rStyle w:val="SAPScreenElement"/>
            <w:highlight w:val="green"/>
          </w:rPr>
          <w:delText xml:space="preserve"> </w:delText>
        </w:r>
        <w:r w:rsidRPr="00C33D48" w:rsidDel="004829EC">
          <w:rPr>
            <w:highlight w:val="green"/>
          </w:rPr>
          <w:delText xml:space="preserve">In the upcoming </w:delText>
        </w:r>
        <w:r w:rsidRPr="00C33D48" w:rsidDel="004829EC">
          <w:rPr>
            <w:rStyle w:val="SAPScreenElement"/>
            <w:highlight w:val="green"/>
          </w:rPr>
          <w:delText>Edit History of Compensation Information on &lt;validity start date&gt;</w:delText>
        </w:r>
        <w:r w:rsidRPr="00C33D48" w:rsidDel="004829EC">
          <w:rPr>
            <w:highlight w:val="green"/>
          </w:rPr>
          <w:delText xml:space="preserve"> dialog box, make sure to adapt the </w:delText>
        </w:r>
        <w:r w:rsidRPr="00C33D48" w:rsidDel="004829EC">
          <w:rPr>
            <w:rStyle w:val="SAPScreenElement"/>
            <w:highlight w:val="green"/>
          </w:rPr>
          <w:delText>When would you like your changes to take effect?</w:delText>
        </w:r>
        <w:r w:rsidRPr="00C33D48" w:rsidDel="004829EC">
          <w:rPr>
            <w:highlight w:val="green"/>
          </w:rPr>
          <w:delText xml:space="preserve"> date to the </w:delText>
        </w:r>
        <w:r w:rsidRPr="00C33D48" w:rsidDel="004829EC">
          <w:rPr>
            <w:rStyle w:val="SAPScreenElement"/>
            <w:highlight w:val="green"/>
          </w:rPr>
          <w:delText>&lt;validity start date&gt;</w:delText>
        </w:r>
        <w:r w:rsidRPr="00C33D48" w:rsidDel="004829EC">
          <w:rPr>
            <w:highlight w:val="green"/>
          </w:rPr>
          <w:delText xml:space="preserve"> and make the appropriate adaptions. For entering the employee’s previous data, you might consider the preceding history record. </w:delText>
        </w:r>
      </w:del>
    </w:p>
    <w:p w14:paraId="666750D8" w14:textId="6CDB4665" w:rsidR="00373316" w:rsidRPr="00C33D48" w:rsidDel="004829EC" w:rsidRDefault="00373316" w:rsidP="00373316">
      <w:pPr>
        <w:pStyle w:val="NoteParagraph"/>
        <w:numPr>
          <w:ilvl w:val="0"/>
          <w:numId w:val="11"/>
        </w:numPr>
        <w:ind w:left="360"/>
        <w:rPr>
          <w:del w:id="2272" w:author="Author" w:date="2018-01-31T18:00:00Z"/>
          <w:color w:val="003283"/>
          <w:highlight w:val="green"/>
        </w:rPr>
      </w:pPr>
      <w:del w:id="2273" w:author="Author" w:date="2018-01-31T18:00:00Z">
        <w:r w:rsidRPr="00C33D48" w:rsidDel="004829EC">
          <w:rPr>
            <w:highlight w:val="green"/>
          </w:rPr>
          <w:delText>Save the data.</w:delText>
        </w:r>
      </w:del>
    </w:p>
    <w:p w14:paraId="73EE459B" w14:textId="79785B35" w:rsidR="00A32713" w:rsidRPr="00A32713" w:rsidDel="004829EC" w:rsidRDefault="00A32713" w:rsidP="00A32713">
      <w:pPr>
        <w:pStyle w:val="SAPNoteHeading"/>
        <w:ind w:left="720"/>
        <w:rPr>
          <w:del w:id="2274" w:author="Author" w:date="2018-01-31T18:00:00Z"/>
          <w:highlight w:val="yellow"/>
        </w:rPr>
      </w:pPr>
      <w:commentRangeStart w:id="2275"/>
      <w:del w:id="2276" w:author="Author" w:date="2018-01-31T18:00:00Z">
        <w:r w:rsidRPr="00A32713" w:rsidDel="004829EC">
          <w:rPr>
            <w:noProof/>
            <w:highlight w:val="yellow"/>
          </w:rPr>
          <w:drawing>
            <wp:inline distT="0" distB="0" distL="0" distR="0" wp14:anchorId="52075BF2" wp14:editId="7F5F2BDA">
              <wp:extent cx="228600" cy="228600"/>
              <wp:effectExtent l="0" t="0" r="0" b="0"/>
              <wp:docPr id="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32713" w:rsidDel="004829EC">
          <w:rPr>
            <w:highlight w:val="yellow"/>
          </w:rPr>
          <w:delText> Caution</w:delText>
        </w:r>
        <w:commentRangeEnd w:id="2275"/>
        <w:r w:rsidDel="004829EC">
          <w:rPr>
            <w:rStyle w:val="CommentReference"/>
            <w:rFonts w:ascii="Arial" w:eastAsia="SimSun" w:hAnsi="Arial"/>
            <w:color w:val="auto"/>
            <w:lang w:val="de-DE"/>
          </w:rPr>
          <w:commentReference w:id="2275"/>
        </w:r>
      </w:del>
    </w:p>
    <w:p w14:paraId="16F13C31" w14:textId="7872EC97" w:rsidR="00A32713" w:rsidRPr="00A32713" w:rsidDel="004829EC" w:rsidRDefault="00A32713" w:rsidP="00A32713">
      <w:pPr>
        <w:ind w:left="720"/>
        <w:rPr>
          <w:del w:id="2277" w:author="Author" w:date="2018-01-31T18:00:00Z"/>
          <w:highlight w:val="yellow"/>
        </w:rPr>
      </w:pPr>
      <w:del w:id="2278" w:author="Author" w:date="2018-01-31T18:00:00Z">
        <w:r w:rsidRPr="00A32713" w:rsidDel="004829EC">
          <w:rPr>
            <w:highlight w:val="yellow"/>
          </w:rPr>
          <w:delText xml:space="preserve">During hiring or rehiring of the employee, </w:delText>
        </w:r>
        <w:r w:rsidRPr="00A32713" w:rsidDel="004829EC">
          <w:rPr>
            <w:rStyle w:val="SAPScreenElement"/>
            <w:highlight w:val="yellow"/>
          </w:rPr>
          <w:delText>Pay Component</w:delText>
        </w:r>
        <w:r w:rsidRPr="00A32713" w:rsidDel="004829EC">
          <w:rPr>
            <w:rStyle w:val="SAPUserEntry"/>
            <w:highlight w:val="yellow"/>
          </w:rPr>
          <w:delText xml:space="preserve"> AE</w:delText>
        </w:r>
        <w:r w:rsidRPr="00A32713" w:rsidDel="004829EC">
          <w:rPr>
            <w:b/>
            <w:highlight w:val="yellow"/>
          </w:rPr>
          <w:delText xml:space="preserve"> </w:delText>
        </w:r>
        <w:r w:rsidRPr="00A32713" w:rsidDel="004829EC">
          <w:rPr>
            <w:rStyle w:val="SAPUserEntry"/>
            <w:highlight w:val="yellow"/>
          </w:rPr>
          <w:delText>–</w:delText>
        </w:r>
        <w:r w:rsidRPr="00A32713" w:rsidDel="004829EC">
          <w:rPr>
            <w:b/>
            <w:highlight w:val="yellow"/>
          </w:rPr>
          <w:delText xml:space="preserve"> </w:delText>
        </w:r>
        <w:r w:rsidRPr="00A32713" w:rsidDel="004829EC">
          <w:rPr>
            <w:rStyle w:val="SAPUserEntry"/>
            <w:highlight w:val="yellow"/>
          </w:rPr>
          <w:delText>Basic Salary</w:delText>
        </w:r>
        <w:r w:rsidRPr="00A32713" w:rsidDel="004829EC">
          <w:rPr>
            <w:b/>
            <w:highlight w:val="yellow"/>
          </w:rPr>
          <w:delText xml:space="preserve"> </w:delText>
        </w:r>
        <w:r w:rsidRPr="00A32713" w:rsidDel="004829EC">
          <w:rPr>
            <w:rStyle w:val="SAPUserEntry"/>
            <w:highlight w:val="yellow"/>
          </w:rPr>
          <w:delText>(1000AE)</w:delText>
        </w:r>
        <w:r w:rsidRPr="00A32713" w:rsidDel="004829EC">
          <w:rPr>
            <w:highlight w:val="yellow"/>
          </w:rPr>
          <w:delText xml:space="preserve"> has been generated automatically with a predefined amount, based on a preconfigured business rule from the values maintained for fields </w:delText>
        </w:r>
        <w:r w:rsidRPr="00A32713" w:rsidDel="004829EC">
          <w:rPr>
            <w:rStyle w:val="SAPScreenElement"/>
            <w:highlight w:val="yellow"/>
          </w:rPr>
          <w:delText>Pay Scale Group</w:delText>
        </w:r>
        <w:r w:rsidRPr="00A32713" w:rsidDel="004829EC">
          <w:rPr>
            <w:highlight w:val="yellow"/>
          </w:rPr>
          <w:delText xml:space="preserve"> and </w:delText>
        </w:r>
        <w:r w:rsidRPr="00A32713" w:rsidDel="004829EC">
          <w:rPr>
            <w:rStyle w:val="SAPScreenElement"/>
            <w:highlight w:val="yellow"/>
          </w:rPr>
          <w:delText>Pay Scale Level</w:delText>
        </w:r>
        <w:r w:rsidRPr="00A32713" w:rsidDel="004829EC">
          <w:rPr>
            <w:highlight w:val="yellow"/>
          </w:rPr>
          <w:delText xml:space="preserve">. Most likely, the HR Administrator has adapted this defaulted amount. Also, during hiring or rehiring, the HR Administrator might have added a </w:delText>
        </w:r>
        <w:r w:rsidRPr="00A32713" w:rsidDel="004829EC">
          <w:rPr>
            <w:rStyle w:val="SAPScreenElement"/>
            <w:highlight w:val="yellow"/>
          </w:rPr>
          <w:delText xml:space="preserve">Pay Component </w:delText>
        </w:r>
        <w:r w:rsidRPr="00A32713" w:rsidDel="004829EC">
          <w:rPr>
            <w:highlight w:val="yellow"/>
          </w:rPr>
          <w:delText>related to recurring payments. In addition, the employee might have experienced a possible promotion or demotion, in which recurring payments have been adapted, too.</w:delText>
        </w:r>
      </w:del>
    </w:p>
    <w:p w14:paraId="3F9EDCD2" w14:textId="588593E7" w:rsidR="00A32713" w:rsidRPr="00A32713" w:rsidDel="004829EC" w:rsidRDefault="00A32713" w:rsidP="00A32713">
      <w:pPr>
        <w:pStyle w:val="NoteParagraph"/>
        <w:ind w:left="720"/>
        <w:rPr>
          <w:del w:id="2279" w:author="Author" w:date="2018-01-31T18:00:00Z"/>
          <w:highlight w:val="yellow"/>
        </w:rPr>
      </w:pPr>
      <w:del w:id="2280" w:author="Author" w:date="2018-01-31T18:00:00Z">
        <w:r w:rsidRPr="00A32713" w:rsidDel="004829EC">
          <w:rPr>
            <w:highlight w:val="yellow"/>
          </w:rPr>
          <w:delText xml:space="preserve">Due to the transfer performed, the preconfigured business rule will re-generate again automatically the same predefined (initial) amount for </w:delText>
        </w:r>
        <w:r w:rsidRPr="00A32713" w:rsidDel="004829EC">
          <w:rPr>
            <w:rStyle w:val="SAPScreenElement"/>
            <w:highlight w:val="yellow"/>
          </w:rPr>
          <w:delText>Pay Component</w:delText>
        </w:r>
        <w:r w:rsidRPr="00A32713" w:rsidDel="004829EC">
          <w:rPr>
            <w:rStyle w:val="SAPUserEntry"/>
            <w:highlight w:val="yellow"/>
          </w:rPr>
          <w:delText xml:space="preserve"> AE</w:delText>
        </w:r>
        <w:r w:rsidRPr="00A32713" w:rsidDel="004829EC">
          <w:rPr>
            <w:b/>
            <w:highlight w:val="yellow"/>
          </w:rPr>
          <w:delText xml:space="preserve"> </w:delText>
        </w:r>
        <w:r w:rsidRPr="00A32713" w:rsidDel="004829EC">
          <w:rPr>
            <w:rStyle w:val="SAPUserEntry"/>
            <w:highlight w:val="yellow"/>
          </w:rPr>
          <w:delText>–</w:delText>
        </w:r>
        <w:r w:rsidRPr="00A32713" w:rsidDel="004829EC">
          <w:rPr>
            <w:b/>
            <w:highlight w:val="yellow"/>
          </w:rPr>
          <w:delText xml:space="preserve"> </w:delText>
        </w:r>
        <w:r w:rsidRPr="00A32713" w:rsidDel="004829EC">
          <w:rPr>
            <w:rStyle w:val="SAPUserEntry"/>
            <w:highlight w:val="yellow"/>
          </w:rPr>
          <w:delText>Basic Salary</w:delText>
        </w:r>
        <w:r w:rsidRPr="00A32713" w:rsidDel="004829EC">
          <w:rPr>
            <w:b/>
            <w:highlight w:val="yellow"/>
          </w:rPr>
          <w:delText xml:space="preserve"> </w:delText>
        </w:r>
        <w:r w:rsidRPr="00A32713" w:rsidDel="004829EC">
          <w:rPr>
            <w:rStyle w:val="SAPUserEntry"/>
            <w:highlight w:val="yellow"/>
          </w:rPr>
          <w:delText>(1000AE)</w:delText>
        </w:r>
        <w:r w:rsidRPr="00A32713" w:rsidDel="004829EC">
          <w:rPr>
            <w:highlight w:val="yellow"/>
          </w:rPr>
          <w:delText xml:space="preserve"> like during hiring or rehiring of the employee. Also, additional recurring pay components maintained might disappear. </w:delText>
        </w:r>
      </w:del>
    </w:p>
    <w:p w14:paraId="61B4FEAC" w14:textId="08FE8D90" w:rsidR="00F976E0" w:rsidDel="004829EC" w:rsidRDefault="00A32713" w:rsidP="00A32713">
      <w:pPr>
        <w:ind w:left="720"/>
        <w:rPr>
          <w:del w:id="2281" w:author="Author" w:date="2018-01-31T18:00:00Z"/>
          <w:highlight w:val="yellow"/>
        </w:rPr>
      </w:pPr>
      <w:del w:id="2282" w:author="Author" w:date="2018-01-31T18:00:00Z">
        <w:r w:rsidRPr="00A32713" w:rsidDel="004829EC">
          <w:rPr>
            <w:highlight w:val="yellow"/>
          </w:rPr>
          <w:delText xml:space="preserve">In this case, the HR Administrator needs to manually change back </w:delText>
        </w:r>
        <w:r w:rsidRPr="00A32713" w:rsidDel="004829EC">
          <w:rPr>
            <w:rStyle w:val="SAPScreenElement"/>
            <w:highlight w:val="yellow"/>
          </w:rPr>
          <w:delText>Pay Component</w:delText>
        </w:r>
        <w:r w:rsidRPr="00A32713" w:rsidDel="004829EC">
          <w:rPr>
            <w:rStyle w:val="SAPUserEntry"/>
            <w:highlight w:val="yellow"/>
          </w:rPr>
          <w:delText xml:space="preserve"> AE</w:delText>
        </w:r>
        <w:r w:rsidRPr="00A32713" w:rsidDel="004829EC">
          <w:rPr>
            <w:b/>
            <w:highlight w:val="yellow"/>
          </w:rPr>
          <w:delText xml:space="preserve"> </w:delText>
        </w:r>
        <w:r w:rsidRPr="00A32713" w:rsidDel="004829EC">
          <w:rPr>
            <w:rStyle w:val="SAPUserEntry"/>
            <w:highlight w:val="yellow"/>
          </w:rPr>
          <w:delText>–</w:delText>
        </w:r>
        <w:r w:rsidRPr="00A32713" w:rsidDel="004829EC">
          <w:rPr>
            <w:b/>
            <w:highlight w:val="yellow"/>
          </w:rPr>
          <w:delText xml:space="preserve"> </w:delText>
        </w:r>
        <w:r w:rsidRPr="00A32713" w:rsidDel="004829EC">
          <w:rPr>
            <w:rStyle w:val="SAPUserEntry"/>
            <w:highlight w:val="yellow"/>
          </w:rPr>
          <w:delText>Basic Salary</w:delText>
        </w:r>
        <w:r w:rsidRPr="00A32713" w:rsidDel="004829EC">
          <w:rPr>
            <w:b/>
            <w:highlight w:val="yellow"/>
          </w:rPr>
          <w:delText xml:space="preserve"> </w:delText>
        </w:r>
        <w:r w:rsidRPr="00A32713" w:rsidDel="004829EC">
          <w:rPr>
            <w:rStyle w:val="SAPUserEntry"/>
            <w:highlight w:val="yellow"/>
          </w:rPr>
          <w:delText>(1000AE)</w:delText>
        </w:r>
        <w:r w:rsidRPr="00A32713" w:rsidDel="004829EC">
          <w:rPr>
            <w:highlight w:val="yellow"/>
          </w:rPr>
          <w:delText xml:space="preserve">, and possibly add missing recurring payments in that way that the correct compensation information for the employee is obtained. </w:delText>
        </w:r>
      </w:del>
    </w:p>
    <w:p w14:paraId="098BBC94" w14:textId="3AB804E6" w:rsidR="004829EC" w:rsidDel="004829EC" w:rsidRDefault="004829EC" w:rsidP="004829EC">
      <w:pPr>
        <w:ind w:left="720"/>
        <w:rPr>
          <w:del w:id="2283" w:author="Author" w:date="2018-01-31T18:00:00Z"/>
        </w:rPr>
      </w:pPr>
    </w:p>
    <w:p w14:paraId="461D9FA8" w14:textId="52BAA3C5" w:rsidR="004829EC" w:rsidRDefault="004829EC" w:rsidP="004829EC">
      <w:pPr>
        <w:pStyle w:val="SAPNoteHeading"/>
        <w:ind w:left="720"/>
      </w:pPr>
      <w:r>
        <w:rPr>
          <w:noProof/>
        </w:rPr>
        <w:drawing>
          <wp:inline distT="0" distB="0" distL="0" distR="0" wp14:anchorId="367BCABE" wp14:editId="245E5A4B">
            <wp:extent cx="225425" cy="225425"/>
            <wp:effectExtent l="0" t="0" r="3175" b="317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Caution</w:t>
      </w:r>
    </w:p>
    <w:p w14:paraId="7982D88E" w14:textId="4F8CA2F3" w:rsidR="004829EC" w:rsidRPr="00CC1F7A" w:rsidDel="00EA6F7A" w:rsidRDefault="004829EC">
      <w:pPr>
        <w:pStyle w:val="NoteParagraph"/>
        <w:ind w:left="720"/>
        <w:rPr>
          <w:ins w:id="2284" w:author="Author" w:date="2018-02-27T10:25:00Z"/>
          <w:del w:id="2285" w:author="Author" w:date="2018-02-27T10:32:00Z"/>
          <w:strike/>
          <w:rPrChange w:id="2286" w:author="Author" w:date="2018-02-27T10:25:00Z">
            <w:rPr>
              <w:ins w:id="2287" w:author="Author" w:date="2018-02-27T10:25:00Z"/>
              <w:del w:id="2288" w:author="Author" w:date="2018-02-27T10:32:00Z"/>
            </w:rPr>
          </w:rPrChange>
        </w:rPr>
        <w:pPrChange w:id="2289" w:author="Author" w:date="2018-01-31T15:14:00Z">
          <w:pPr>
            <w:pStyle w:val="SAPNoteHeading"/>
            <w:ind w:left="720"/>
          </w:pPr>
        </w:pPrChange>
      </w:pPr>
      <w:del w:id="2290" w:author="Author" w:date="2018-02-27T10:32:00Z">
        <w:r w:rsidRPr="00CC1F7A" w:rsidDel="00EA6F7A">
          <w:rPr>
            <w:strike/>
            <w:rPrChange w:id="2291" w:author="Author" w:date="2018-02-27T10:25:00Z">
              <w:rPr/>
            </w:rPrChange>
          </w:rPr>
          <w:delText xml:space="preserve">For most of the countries in scope of this SAP Best Practices solution, during hiring or rehiring of the employee, a pay component related to basic pay has been generated automatically with a predefined amount from the values maintained for fields </w:delText>
        </w:r>
        <w:r w:rsidRPr="00CC1F7A" w:rsidDel="00EA6F7A">
          <w:rPr>
            <w:rStyle w:val="SAPScreenElement"/>
            <w:strike/>
            <w:rPrChange w:id="2292" w:author="Author" w:date="2018-02-27T10:25:00Z">
              <w:rPr>
                <w:rStyle w:val="SAPScreenElement"/>
              </w:rPr>
            </w:rPrChange>
          </w:rPr>
          <w:delText>Pay Scale Group</w:delText>
        </w:r>
        <w:r w:rsidRPr="00CC1F7A" w:rsidDel="00EA6F7A">
          <w:rPr>
            <w:strike/>
            <w:rPrChange w:id="2293" w:author="Author" w:date="2018-02-27T10:25:00Z">
              <w:rPr/>
            </w:rPrChange>
          </w:rPr>
          <w:delText xml:space="preserve"> and </w:delText>
        </w:r>
        <w:r w:rsidRPr="00CC1F7A" w:rsidDel="00EA6F7A">
          <w:rPr>
            <w:rStyle w:val="SAPScreenElement"/>
            <w:strike/>
            <w:rPrChange w:id="2294" w:author="Author" w:date="2018-02-27T10:25:00Z">
              <w:rPr>
                <w:rStyle w:val="SAPScreenElement"/>
              </w:rPr>
            </w:rPrChange>
          </w:rPr>
          <w:delText>Pay Scale Level</w:delText>
        </w:r>
        <w:r w:rsidRPr="00CC1F7A" w:rsidDel="00EA6F7A">
          <w:rPr>
            <w:strike/>
            <w:rPrChange w:id="2295" w:author="Author" w:date="2018-02-27T10:25:00Z">
              <w:rPr/>
            </w:rPrChange>
          </w:rPr>
          <w:delText>, based on a preconfigured business rule, as follows:</w:delText>
        </w:r>
      </w:del>
    </w:p>
    <w:p w14:paraId="640C92AA" w14:textId="0DF2D416" w:rsidR="00CC1F7A" w:rsidRPr="00336091" w:rsidRDefault="00CC1F7A" w:rsidP="00CC1F7A">
      <w:pPr>
        <w:pStyle w:val="NoteParagraph"/>
        <w:ind w:left="720"/>
        <w:rPr>
          <w:ins w:id="2296" w:author="Author" w:date="2018-02-27T10:25:00Z"/>
        </w:rPr>
      </w:pPr>
      <w:ins w:id="2297" w:author="Author" w:date="2018-02-27T10:25:00Z">
        <w:r w:rsidRPr="00336091">
          <w:t xml:space="preserve">For </w:t>
        </w:r>
        <w:r>
          <w:t xml:space="preserve">the </w:t>
        </w:r>
        <w:r w:rsidRPr="00336091">
          <w:t>countries</w:t>
        </w:r>
        <w:r>
          <w:t xml:space="preserve"> </w:t>
        </w:r>
        <w:r w:rsidRPr="00CF1730">
          <w:rPr>
            <w:b/>
          </w:rPr>
          <w:t>AE</w:t>
        </w:r>
        <w:r w:rsidRPr="00ED7E42">
          <w:t>,</w:t>
        </w:r>
        <w:r w:rsidRPr="00EC5DED">
          <w:rPr>
            <w:b/>
          </w:rPr>
          <w:t xml:space="preserve"> </w:t>
        </w:r>
        <w:r w:rsidRPr="00CF1730">
          <w:rPr>
            <w:b/>
          </w:rPr>
          <w:t>A</w:t>
        </w:r>
        <w:r>
          <w:rPr>
            <w:b/>
          </w:rPr>
          <w:t>U</w:t>
        </w:r>
        <w:r w:rsidRPr="00ED7E42">
          <w:t>,</w:t>
        </w:r>
        <w:r w:rsidRPr="00336091">
          <w:t xml:space="preserve"> </w:t>
        </w:r>
        <w:r>
          <w:rPr>
            <w:b/>
          </w:rPr>
          <w:t>CN</w:t>
        </w:r>
        <w:r w:rsidRPr="00ED7E42">
          <w:t>,</w:t>
        </w:r>
        <w:r w:rsidRPr="00336091">
          <w:t xml:space="preserve"> </w:t>
        </w:r>
        <w:r>
          <w:rPr>
            <w:b/>
          </w:rPr>
          <w:t>D</w:t>
        </w:r>
        <w:r w:rsidRPr="00CF1730">
          <w:rPr>
            <w:b/>
          </w:rPr>
          <w:t>E</w:t>
        </w:r>
        <w:r w:rsidRPr="00ED7E42">
          <w:t>,</w:t>
        </w:r>
        <w:r w:rsidRPr="00336091">
          <w:t xml:space="preserve"> </w:t>
        </w:r>
        <w:r>
          <w:rPr>
            <w:b/>
          </w:rPr>
          <w:t>FR</w:t>
        </w:r>
        <w:r w:rsidRPr="00ED7E42">
          <w:t>,</w:t>
        </w:r>
        <w:r w:rsidRPr="00EC5DED">
          <w:rPr>
            <w:b/>
          </w:rPr>
          <w:t xml:space="preserve"> </w:t>
        </w:r>
        <w:r>
          <w:rPr>
            <w:b/>
          </w:rPr>
          <w:t>GB</w:t>
        </w:r>
        <w:r w:rsidRPr="00ED7E42">
          <w:t>,</w:t>
        </w:r>
        <w:r>
          <w:t xml:space="preserve"> </w:t>
        </w:r>
        <w:del w:id="2298" w:author="Author" w:date="2018-03-05T09:31:00Z">
          <w:r w:rsidDel="004C28EA">
            <w:delText>and</w:delText>
          </w:r>
          <w:r w:rsidRPr="00336091" w:rsidDel="004C28EA">
            <w:delText xml:space="preserve"> </w:delText>
          </w:r>
        </w:del>
        <w:r>
          <w:rPr>
            <w:b/>
          </w:rPr>
          <w:t>SA</w:t>
        </w:r>
        <w:r w:rsidRPr="00336091">
          <w:t xml:space="preserve">, during hiring or rehiring of the employee, </w:t>
        </w:r>
        <w:r>
          <w:t xml:space="preserve">country-specific </w:t>
        </w:r>
        <w:r w:rsidRPr="00336091">
          <w:t>pay component</w:t>
        </w:r>
        <w:r>
          <w:t>(s)</w:t>
        </w:r>
        <w:r w:rsidRPr="00336091">
          <w:t xml:space="preserve"> related to basic pay has been generated </w:t>
        </w:r>
        <w:r w:rsidRPr="00ED7E42">
          <w:t>automatically (possibly with a predefined amount), based</w:t>
        </w:r>
        <w:r w:rsidRPr="00336091">
          <w:t xml:space="preserve"> on a preconfigured business rule</w:t>
        </w:r>
        <w:r>
          <w:t>,</w:t>
        </w:r>
        <w:r w:rsidRPr="00336091">
          <w:t xml:space="preserve"> from the values maintained for fields </w:t>
        </w:r>
        <w:r w:rsidRPr="00336091">
          <w:rPr>
            <w:rStyle w:val="SAPScreenElement"/>
          </w:rPr>
          <w:t>Pay Scale Group</w:t>
        </w:r>
        <w:r w:rsidRPr="00336091">
          <w:t xml:space="preserve"> and </w:t>
        </w:r>
        <w:r w:rsidRPr="00336091">
          <w:rPr>
            <w:rStyle w:val="SAPScreenElement"/>
          </w:rPr>
          <w:t>Pay Scale Level</w:t>
        </w:r>
        <w:r>
          <w:t xml:space="preserve">. </w:t>
        </w:r>
        <w:r w:rsidRPr="00336091">
          <w:t xml:space="preserve">Most likely, the HR Administrator has adapted </w:t>
        </w:r>
        <w:r>
          <w:t>the</w:t>
        </w:r>
        <w:r w:rsidRPr="00336091">
          <w:t xml:space="preserve"> defaulted amount</w:t>
        </w:r>
        <w:r>
          <w:t xml:space="preserve"> or has entered manually an amount, in case only the pay component value has been generated without any amount.</w:t>
        </w:r>
      </w:ins>
    </w:p>
    <w:p w14:paraId="4681D4DF" w14:textId="550E224C" w:rsidR="00CC1F7A" w:rsidRPr="00CC1F7A" w:rsidDel="00CC1F7A" w:rsidRDefault="00CC1F7A">
      <w:pPr>
        <w:pStyle w:val="NoteParagraph"/>
        <w:ind w:left="720"/>
        <w:rPr>
          <w:del w:id="2299" w:author="Author" w:date="2018-02-27T10:25:00Z"/>
          <w:strike/>
          <w:rPrChange w:id="2300" w:author="Author" w:date="2018-02-27T10:27:00Z">
            <w:rPr>
              <w:del w:id="2301" w:author="Author" w:date="2018-02-27T10:25:00Z"/>
            </w:rPr>
          </w:rPrChange>
        </w:rPr>
        <w:pPrChange w:id="2302" w:author="Author" w:date="2018-01-31T15:14:00Z">
          <w:pPr>
            <w:pStyle w:val="SAPNoteHeading"/>
            <w:ind w:left="720"/>
          </w:pPr>
        </w:pPrChange>
      </w:pPr>
    </w:p>
    <w:p w14:paraId="2BBAA856" w14:textId="4ECA2B52" w:rsidR="004829EC" w:rsidRPr="00CC1F7A" w:rsidDel="00EA6F7A" w:rsidRDefault="004829EC">
      <w:pPr>
        <w:pStyle w:val="NoteParagraph"/>
        <w:numPr>
          <w:ilvl w:val="0"/>
          <w:numId w:val="56"/>
        </w:numPr>
        <w:ind w:left="1080"/>
        <w:rPr>
          <w:del w:id="2303" w:author="Author" w:date="2018-02-27T10:32:00Z"/>
          <w:rStyle w:val="SAPUserEntry"/>
          <w:rFonts w:ascii="BentonSans Book" w:hAnsi="BentonSans Book"/>
          <w:b w:val="0"/>
          <w:strike/>
          <w:color w:val="auto"/>
          <w:rPrChange w:id="2304" w:author="Author" w:date="2018-02-27T10:27:00Z">
            <w:rPr>
              <w:del w:id="2305" w:author="Author" w:date="2018-02-27T10:32:00Z"/>
              <w:rStyle w:val="SAPUserEntry"/>
              <w:rFonts w:ascii="BentonSans Book" w:hAnsi="BentonSans Book"/>
              <w:b w:val="0"/>
              <w:color w:val="auto"/>
            </w:rPr>
          </w:rPrChange>
        </w:rPr>
        <w:pPrChange w:id="2306" w:author="Author" w:date="2018-01-31T15:21:00Z">
          <w:pPr>
            <w:pStyle w:val="SAPNoteHeading"/>
          </w:pPr>
        </w:pPrChange>
      </w:pPr>
      <w:del w:id="2307" w:author="Author" w:date="2018-02-27T10:32:00Z">
        <w:r w:rsidRPr="00CC1F7A" w:rsidDel="00EA6F7A">
          <w:rPr>
            <w:strike/>
            <w:rPrChange w:id="2308" w:author="Author" w:date="2018-02-27T10:27:00Z">
              <w:rPr>
                <w:rFonts w:ascii="Courier New" w:hAnsi="Courier New"/>
                <w:b/>
                <w:color w:val="45157E"/>
              </w:rPr>
            </w:rPrChange>
          </w:rPr>
          <w:delText xml:space="preserve">For country </w:delText>
        </w:r>
        <w:r w:rsidRPr="00CC1F7A" w:rsidDel="00EA6F7A">
          <w:rPr>
            <w:b/>
            <w:strike/>
            <w:rPrChange w:id="2309" w:author="Author" w:date="2018-02-27T10:27:00Z">
              <w:rPr>
                <w:b/>
              </w:rPr>
            </w:rPrChange>
          </w:rPr>
          <w:delText>AE</w:delText>
        </w:r>
        <w:r w:rsidRPr="00CC1F7A" w:rsidDel="00EA6F7A">
          <w:rPr>
            <w:strike/>
            <w:rPrChange w:id="2310" w:author="Author" w:date="2018-02-27T10:27:00Z">
              <w:rPr/>
            </w:rPrChange>
          </w:rPr>
          <w:delText xml:space="preserve">, </w:delText>
        </w:r>
        <w:r w:rsidRPr="00CC1F7A" w:rsidDel="00EA6F7A">
          <w:rPr>
            <w:rStyle w:val="SAPScreenElement"/>
            <w:strike/>
            <w:rPrChange w:id="2311" w:author="Author" w:date="2018-02-27T10:27:00Z">
              <w:rPr>
                <w:rStyle w:val="SAPScreenElement"/>
              </w:rPr>
            </w:rPrChange>
          </w:rPr>
          <w:delText>Pay Component</w:delText>
        </w:r>
        <w:r w:rsidRPr="00CC1F7A" w:rsidDel="00EA6F7A">
          <w:rPr>
            <w:rStyle w:val="SAPUserEntry"/>
            <w:strike/>
            <w:rPrChange w:id="2312" w:author="Author" w:date="2018-02-27T10:27:00Z">
              <w:rPr>
                <w:rStyle w:val="SAPUserEntry"/>
              </w:rPr>
            </w:rPrChange>
          </w:rPr>
          <w:delText xml:space="preserve"> AE</w:delText>
        </w:r>
        <w:r w:rsidRPr="00CC1F7A" w:rsidDel="00EA6F7A">
          <w:rPr>
            <w:strike/>
            <w:rPrChange w:id="2313" w:author="Author" w:date="2018-02-27T10:27:00Z">
              <w:rPr/>
            </w:rPrChange>
          </w:rPr>
          <w:delText xml:space="preserve"> </w:delText>
        </w:r>
        <w:r w:rsidRPr="00CC1F7A" w:rsidDel="00EA6F7A">
          <w:rPr>
            <w:rStyle w:val="SAPUserEntry"/>
            <w:strike/>
            <w:rPrChange w:id="2314" w:author="Author" w:date="2018-02-27T10:27:00Z">
              <w:rPr>
                <w:rStyle w:val="SAPUserEntry"/>
              </w:rPr>
            </w:rPrChange>
          </w:rPr>
          <w:delText>–</w:delText>
        </w:r>
        <w:r w:rsidRPr="00CC1F7A" w:rsidDel="00EA6F7A">
          <w:rPr>
            <w:strike/>
            <w:rPrChange w:id="2315" w:author="Author" w:date="2018-02-27T10:27:00Z">
              <w:rPr/>
            </w:rPrChange>
          </w:rPr>
          <w:delText xml:space="preserve"> </w:delText>
        </w:r>
        <w:r w:rsidRPr="00CC1F7A" w:rsidDel="00EA6F7A">
          <w:rPr>
            <w:rStyle w:val="SAPUserEntry"/>
            <w:strike/>
            <w:rPrChange w:id="2316" w:author="Author" w:date="2018-02-27T10:27:00Z">
              <w:rPr>
                <w:rStyle w:val="SAPUserEntry"/>
              </w:rPr>
            </w:rPrChange>
          </w:rPr>
          <w:delText>Basic Salary</w:delText>
        </w:r>
        <w:r w:rsidRPr="00CC1F7A" w:rsidDel="00EA6F7A">
          <w:rPr>
            <w:b/>
            <w:strike/>
            <w:rPrChange w:id="2317" w:author="Author" w:date="2018-02-27T10:27:00Z">
              <w:rPr>
                <w:b/>
              </w:rPr>
            </w:rPrChange>
          </w:rPr>
          <w:delText xml:space="preserve"> </w:delText>
        </w:r>
        <w:r w:rsidRPr="00CC1F7A" w:rsidDel="00EA6F7A">
          <w:rPr>
            <w:rStyle w:val="SAPUserEntry"/>
            <w:strike/>
            <w:rPrChange w:id="2318" w:author="Author" w:date="2018-02-27T10:27:00Z">
              <w:rPr>
                <w:rStyle w:val="SAPUserEntry"/>
              </w:rPr>
            </w:rPrChange>
          </w:rPr>
          <w:delText>(1000AE)</w:delText>
        </w:r>
        <w:r w:rsidRPr="00CC1F7A" w:rsidDel="00EA6F7A">
          <w:rPr>
            <w:strike/>
            <w:rPrChange w:id="2319" w:author="Author" w:date="2018-02-27T10:27:00Z">
              <w:rPr/>
            </w:rPrChange>
          </w:rPr>
          <w:delText xml:space="preserve"> has been generated automatically. Most likely, the HR Administrator has adapted the defaulted amount.</w:delText>
        </w:r>
      </w:del>
    </w:p>
    <w:p w14:paraId="32D8C2AF" w14:textId="70F930DA" w:rsidR="004829EC" w:rsidRPr="00CC1F7A" w:rsidDel="00EA6F7A" w:rsidRDefault="004829EC">
      <w:pPr>
        <w:pStyle w:val="NoteParagraph"/>
        <w:numPr>
          <w:ilvl w:val="0"/>
          <w:numId w:val="56"/>
        </w:numPr>
        <w:ind w:left="1080"/>
        <w:rPr>
          <w:del w:id="2320" w:author="Author" w:date="2018-02-27T10:32:00Z"/>
          <w:strike/>
          <w:rPrChange w:id="2321" w:author="Author" w:date="2018-02-27T10:27:00Z">
            <w:rPr>
              <w:del w:id="2322" w:author="Author" w:date="2018-02-27T10:32:00Z"/>
            </w:rPr>
          </w:rPrChange>
        </w:rPr>
        <w:pPrChange w:id="2323" w:author="Author" w:date="2018-01-31T15:21:00Z">
          <w:pPr>
            <w:pStyle w:val="SAPNoteHeading"/>
          </w:pPr>
        </w:pPrChange>
      </w:pPr>
      <w:del w:id="2324" w:author="Author" w:date="2018-02-27T10:32:00Z">
        <w:r w:rsidRPr="00CC1F7A" w:rsidDel="00EA6F7A">
          <w:rPr>
            <w:strike/>
            <w:rPrChange w:id="2325" w:author="Author" w:date="2018-02-27T10:27:00Z">
              <w:rPr>
                <w:rStyle w:val="Heading7Char"/>
                <w:highlight w:val="yellow"/>
              </w:rPr>
            </w:rPrChange>
          </w:rPr>
          <w:delText>For country</w:delText>
        </w:r>
        <w:r w:rsidR="00905C72" w:rsidRPr="00CC1F7A" w:rsidDel="00EA6F7A">
          <w:rPr>
            <w:strike/>
            <w:rPrChange w:id="2326" w:author="Author" w:date="2018-02-27T10:27:00Z">
              <w:rPr/>
            </w:rPrChange>
          </w:rPr>
          <w:delText xml:space="preserve"> </w:delText>
        </w:r>
        <w:r w:rsidR="00905C72" w:rsidRPr="00CC1F7A" w:rsidDel="00EA6F7A">
          <w:rPr>
            <w:b/>
            <w:strike/>
            <w:rPrChange w:id="2327" w:author="Author" w:date="2018-02-27T10:27:00Z">
              <w:rPr>
                <w:b/>
              </w:rPr>
            </w:rPrChange>
          </w:rPr>
          <w:delText>AU</w:delText>
        </w:r>
        <w:r w:rsidR="00905C72" w:rsidRPr="00CC1F7A" w:rsidDel="00EA6F7A">
          <w:rPr>
            <w:strike/>
            <w:rPrChange w:id="2328" w:author="Author" w:date="2018-02-27T10:27:00Z">
              <w:rPr/>
            </w:rPrChange>
          </w:rPr>
          <w:delText xml:space="preserve">, </w:delText>
        </w:r>
        <w:r w:rsidRPr="00CC1F7A" w:rsidDel="00EA6F7A">
          <w:rPr>
            <w:strike/>
            <w:rPrChange w:id="2329" w:author="Author" w:date="2018-02-27T10:27:00Z">
              <w:rPr/>
            </w:rPrChange>
          </w:rPr>
          <w:delText>pay components have been generated automatically, for which the HR Administrator eventually has entered an amount or adapted the defaulted amount.</w:delText>
        </w:r>
      </w:del>
    </w:p>
    <w:p w14:paraId="40B18C71" w14:textId="46238169" w:rsidR="004829EC" w:rsidRPr="00CC1F7A" w:rsidDel="00EA6F7A" w:rsidRDefault="004829EC" w:rsidP="004829EC">
      <w:pPr>
        <w:pStyle w:val="NoteParagraph"/>
        <w:numPr>
          <w:ilvl w:val="0"/>
          <w:numId w:val="56"/>
        </w:numPr>
        <w:ind w:left="1080"/>
        <w:rPr>
          <w:del w:id="2330" w:author="Author" w:date="2018-02-27T10:32:00Z"/>
          <w:strike/>
          <w:highlight w:val="yellow"/>
          <w:rPrChange w:id="2331" w:author="Author" w:date="2018-02-27T10:27:00Z">
            <w:rPr>
              <w:del w:id="2332" w:author="Author" w:date="2018-02-27T10:32:00Z"/>
              <w:highlight w:val="yellow"/>
            </w:rPr>
          </w:rPrChange>
        </w:rPr>
      </w:pPr>
      <w:del w:id="2333" w:author="Author" w:date="2018-02-27T10:32:00Z">
        <w:r w:rsidRPr="00CC1F7A" w:rsidDel="00EA6F7A">
          <w:rPr>
            <w:strike/>
            <w:highlight w:val="yellow"/>
            <w:rPrChange w:id="2334" w:author="Author" w:date="2018-02-27T10:27:00Z">
              <w:rPr>
                <w:highlight w:val="yellow"/>
              </w:rPr>
            </w:rPrChange>
          </w:rPr>
          <w:delText xml:space="preserve">For country </w:delText>
        </w:r>
        <w:r w:rsidRPr="00CC1F7A" w:rsidDel="00EA6F7A">
          <w:rPr>
            <w:b/>
            <w:strike/>
            <w:highlight w:val="yellow"/>
            <w:rPrChange w:id="2335" w:author="Author" w:date="2018-02-27T10:27:00Z">
              <w:rPr>
                <w:b/>
                <w:highlight w:val="yellow"/>
              </w:rPr>
            </w:rPrChange>
          </w:rPr>
          <w:delText>CN</w:delText>
        </w:r>
        <w:r w:rsidRPr="00CC1F7A" w:rsidDel="00EA6F7A">
          <w:rPr>
            <w:strike/>
            <w:highlight w:val="yellow"/>
            <w:rPrChange w:id="2336" w:author="Author" w:date="2018-02-27T10:27:00Z">
              <w:rPr>
                <w:highlight w:val="yellow"/>
              </w:rPr>
            </w:rPrChange>
          </w:rPr>
          <w:delText>,</w:delText>
        </w:r>
      </w:del>
    </w:p>
    <w:p w14:paraId="76658EDC" w14:textId="69E20E77" w:rsidR="004829EC" w:rsidRPr="00CC1F7A" w:rsidDel="00EA6F7A" w:rsidRDefault="004829EC" w:rsidP="004829EC">
      <w:pPr>
        <w:pStyle w:val="NoteParagraph"/>
        <w:numPr>
          <w:ilvl w:val="0"/>
          <w:numId w:val="56"/>
        </w:numPr>
        <w:ind w:left="1080"/>
        <w:rPr>
          <w:del w:id="2337" w:author="Author" w:date="2018-02-27T10:32:00Z"/>
          <w:strike/>
          <w:rPrChange w:id="2338" w:author="Author" w:date="2018-02-27T10:27:00Z">
            <w:rPr>
              <w:del w:id="2339" w:author="Author" w:date="2018-02-27T10:32:00Z"/>
            </w:rPr>
          </w:rPrChange>
        </w:rPr>
      </w:pPr>
      <w:del w:id="2340" w:author="Author" w:date="2018-02-27T10:32:00Z">
        <w:r w:rsidRPr="00CC1F7A" w:rsidDel="00EA6F7A">
          <w:rPr>
            <w:strike/>
            <w:rPrChange w:id="2341" w:author="Author" w:date="2018-02-27T10:27:00Z">
              <w:rPr/>
            </w:rPrChange>
          </w:rPr>
          <w:delText xml:space="preserve">For country </w:delText>
        </w:r>
        <w:r w:rsidRPr="00CC1F7A" w:rsidDel="00EA6F7A">
          <w:rPr>
            <w:b/>
            <w:strike/>
            <w:rPrChange w:id="2342" w:author="Author" w:date="2018-02-27T10:27:00Z">
              <w:rPr>
                <w:b/>
              </w:rPr>
            </w:rPrChange>
          </w:rPr>
          <w:delText>DE</w:delText>
        </w:r>
        <w:r w:rsidRPr="00CC1F7A" w:rsidDel="00EA6F7A">
          <w:rPr>
            <w:strike/>
            <w:rPrChange w:id="2343" w:author="Author" w:date="2018-02-27T10:27:00Z">
              <w:rPr/>
            </w:rPrChange>
          </w:rPr>
          <w:delText>, for all employees, except those having employment type</w:delText>
        </w:r>
        <w:r w:rsidRPr="00CC1F7A" w:rsidDel="00EA6F7A">
          <w:rPr>
            <w:rStyle w:val="SAPUserEntry"/>
            <w:strike/>
            <w:rPrChange w:id="2344" w:author="Author" w:date="2018-02-27T10:27:00Z">
              <w:rPr>
                <w:rStyle w:val="SAPUserEntry"/>
              </w:rPr>
            </w:rPrChange>
          </w:rPr>
          <w:delText xml:space="preserve"> </w:delText>
        </w:r>
        <w:r w:rsidRPr="00CC1F7A" w:rsidDel="00EA6F7A">
          <w:rPr>
            <w:rStyle w:val="SAPUserEntry"/>
            <w:b w:val="0"/>
            <w:strike/>
            <w:color w:val="auto"/>
            <w:rPrChange w:id="2345" w:author="Author" w:date="2018-02-27T10:27:00Z">
              <w:rPr>
                <w:rStyle w:val="SAPUserEntry"/>
                <w:b w:val="0"/>
                <w:color w:val="auto"/>
              </w:rPr>
            </w:rPrChange>
          </w:rPr>
          <w:delText>Hourly Wage Earner</w:delText>
        </w:r>
        <w:r w:rsidRPr="00CC1F7A" w:rsidDel="00EA6F7A">
          <w:rPr>
            <w:rStyle w:val="SAPUserEntry"/>
            <w:strike/>
            <w:color w:val="auto"/>
            <w:rPrChange w:id="2346" w:author="Author" w:date="2018-02-27T10:27:00Z">
              <w:rPr>
                <w:rStyle w:val="SAPUserEntry"/>
                <w:color w:val="auto"/>
              </w:rPr>
            </w:rPrChange>
          </w:rPr>
          <w:delText xml:space="preserve"> </w:delText>
        </w:r>
        <w:r w:rsidRPr="00CC1F7A" w:rsidDel="00EA6F7A">
          <w:rPr>
            <w:strike/>
            <w:rPrChange w:id="2347" w:author="Author" w:date="2018-02-27T10:27:00Z">
              <w:rPr/>
            </w:rPrChange>
          </w:rPr>
          <w:delText>or pay scale group</w:delText>
        </w:r>
        <w:r w:rsidRPr="00CC1F7A" w:rsidDel="00EA6F7A">
          <w:rPr>
            <w:rStyle w:val="SAPUserEntry"/>
            <w:strike/>
            <w:rPrChange w:id="2348" w:author="Author" w:date="2018-02-27T10:27:00Z">
              <w:rPr>
                <w:rStyle w:val="SAPUserEntry"/>
              </w:rPr>
            </w:rPrChange>
          </w:rPr>
          <w:delText xml:space="preserve"> </w:delText>
        </w:r>
        <w:r w:rsidRPr="00CC1F7A" w:rsidDel="00EA6F7A">
          <w:rPr>
            <w:rStyle w:val="SAPUserEntry"/>
            <w:b w:val="0"/>
            <w:strike/>
            <w:color w:val="auto"/>
            <w:rPrChange w:id="2349" w:author="Author" w:date="2018-02-27T10:27:00Z">
              <w:rPr>
                <w:rStyle w:val="SAPUserEntry"/>
                <w:b w:val="0"/>
                <w:color w:val="auto"/>
              </w:rPr>
            </w:rPrChange>
          </w:rPr>
          <w:delText>AT(DEU/40/95/AT)</w:delText>
        </w:r>
        <w:r w:rsidRPr="00CC1F7A" w:rsidDel="00EA6F7A">
          <w:rPr>
            <w:strike/>
            <w:rPrChange w:id="2350" w:author="Author" w:date="2018-02-27T10:27:00Z">
              <w:rPr/>
            </w:rPrChange>
          </w:rPr>
          <w:delText xml:space="preserve">, the </w:delText>
        </w:r>
        <w:r w:rsidRPr="00CC1F7A" w:rsidDel="00EA6F7A">
          <w:rPr>
            <w:rStyle w:val="SAPScreenElement"/>
            <w:strike/>
            <w:rPrChange w:id="2351" w:author="Author" w:date="2018-02-27T10:27:00Z">
              <w:rPr>
                <w:rStyle w:val="SAPScreenElement"/>
              </w:rPr>
            </w:rPrChange>
          </w:rPr>
          <w:delText>Pay Component</w:delText>
        </w:r>
        <w:r w:rsidRPr="00CC1F7A" w:rsidDel="00EA6F7A">
          <w:rPr>
            <w:strike/>
            <w:rPrChange w:id="2352" w:author="Author" w:date="2018-02-27T10:27:00Z">
              <w:rPr/>
            </w:rPrChange>
          </w:rPr>
          <w:delText xml:space="preserve"> related to the basic pay has been generated automatically. For employees having employment type</w:delText>
        </w:r>
        <w:r w:rsidRPr="00CC1F7A" w:rsidDel="00EA6F7A">
          <w:rPr>
            <w:rStyle w:val="SAPUserEntry"/>
            <w:strike/>
            <w:rPrChange w:id="2353" w:author="Author" w:date="2018-02-27T10:27:00Z">
              <w:rPr>
                <w:rStyle w:val="SAPUserEntry"/>
              </w:rPr>
            </w:rPrChange>
          </w:rPr>
          <w:delText xml:space="preserve"> </w:delText>
        </w:r>
        <w:r w:rsidRPr="00CC1F7A" w:rsidDel="00EA6F7A">
          <w:rPr>
            <w:rStyle w:val="SAPUserEntry"/>
            <w:b w:val="0"/>
            <w:strike/>
            <w:color w:val="auto"/>
            <w:rPrChange w:id="2354" w:author="Author" w:date="2018-02-27T10:27:00Z">
              <w:rPr>
                <w:rStyle w:val="SAPUserEntry"/>
                <w:b w:val="0"/>
                <w:color w:val="auto"/>
              </w:rPr>
            </w:rPrChange>
          </w:rPr>
          <w:delText>Hourly Wage Earner</w:delText>
        </w:r>
        <w:r w:rsidRPr="00CC1F7A" w:rsidDel="00EA6F7A">
          <w:rPr>
            <w:rStyle w:val="SAPUserEntry"/>
            <w:strike/>
            <w:rPrChange w:id="2355" w:author="Author" w:date="2018-02-27T10:27:00Z">
              <w:rPr>
                <w:rStyle w:val="SAPUserEntry"/>
              </w:rPr>
            </w:rPrChange>
          </w:rPr>
          <w:delText xml:space="preserve"> </w:delText>
        </w:r>
        <w:r w:rsidRPr="00CC1F7A" w:rsidDel="00EA6F7A">
          <w:rPr>
            <w:strike/>
            <w:rPrChange w:id="2356" w:author="Author" w:date="2018-02-27T10:27:00Z">
              <w:rPr/>
            </w:rPrChange>
          </w:rPr>
          <w:delText>or pay scale group</w:delText>
        </w:r>
        <w:r w:rsidRPr="00CC1F7A" w:rsidDel="00EA6F7A">
          <w:rPr>
            <w:rStyle w:val="SAPUserEntry"/>
            <w:strike/>
            <w:rPrChange w:id="2357" w:author="Author" w:date="2018-02-27T10:27:00Z">
              <w:rPr>
                <w:rStyle w:val="SAPUserEntry"/>
              </w:rPr>
            </w:rPrChange>
          </w:rPr>
          <w:delText xml:space="preserve"> </w:delText>
        </w:r>
        <w:r w:rsidRPr="00CC1F7A" w:rsidDel="00EA6F7A">
          <w:rPr>
            <w:rStyle w:val="SAPUserEntry"/>
            <w:b w:val="0"/>
            <w:strike/>
            <w:color w:val="auto"/>
            <w:rPrChange w:id="2358" w:author="Author" w:date="2018-02-27T10:27:00Z">
              <w:rPr>
                <w:rStyle w:val="SAPUserEntry"/>
                <w:b w:val="0"/>
                <w:color w:val="auto"/>
              </w:rPr>
            </w:rPrChange>
          </w:rPr>
          <w:delText>AT(DEU/40/95/AT)</w:delText>
        </w:r>
        <w:r w:rsidRPr="00CC1F7A" w:rsidDel="00EA6F7A">
          <w:rPr>
            <w:strike/>
            <w:rPrChange w:id="2359" w:author="Author" w:date="2018-02-27T10:27:00Z">
              <w:rPr/>
            </w:rPrChange>
          </w:rPr>
          <w:delText>, the HR Administrator has entered manually an amount for pay components</w:delText>
        </w:r>
        <w:r w:rsidRPr="00CC1F7A" w:rsidDel="00EA6F7A">
          <w:rPr>
            <w:rStyle w:val="SAPUserEntry"/>
            <w:strike/>
            <w:rPrChange w:id="2360" w:author="Author" w:date="2018-02-27T10:27:00Z">
              <w:rPr>
                <w:rStyle w:val="SAPUserEntry"/>
              </w:rPr>
            </w:rPrChange>
          </w:rPr>
          <w:delText xml:space="preserve"> DE</w:delText>
        </w:r>
        <w:r w:rsidRPr="00CC1F7A" w:rsidDel="00EA6F7A">
          <w:rPr>
            <w:strike/>
            <w:rPrChange w:id="2361" w:author="Author" w:date="2018-02-27T10:27:00Z">
              <w:rPr/>
            </w:rPrChange>
          </w:rPr>
          <w:delText xml:space="preserve"> </w:delText>
        </w:r>
        <w:r w:rsidRPr="00CC1F7A" w:rsidDel="00EA6F7A">
          <w:rPr>
            <w:rStyle w:val="SAPUserEntry"/>
            <w:strike/>
            <w:rPrChange w:id="2362" w:author="Author" w:date="2018-02-27T10:27:00Z">
              <w:rPr>
                <w:rStyle w:val="SAPUserEntry"/>
              </w:rPr>
            </w:rPrChange>
          </w:rPr>
          <w:delText>–</w:delText>
        </w:r>
        <w:r w:rsidRPr="00CC1F7A" w:rsidDel="00EA6F7A">
          <w:rPr>
            <w:b/>
            <w:strike/>
            <w:rPrChange w:id="2363" w:author="Author" w:date="2018-02-27T10:27:00Z">
              <w:rPr>
                <w:b/>
              </w:rPr>
            </w:rPrChange>
          </w:rPr>
          <w:delText xml:space="preserve"> </w:delText>
        </w:r>
        <w:r w:rsidRPr="00CC1F7A" w:rsidDel="00EA6F7A">
          <w:rPr>
            <w:rStyle w:val="SAPUserEntry"/>
            <w:strike/>
            <w:rPrChange w:id="2364" w:author="Author" w:date="2018-02-27T10:27:00Z">
              <w:rPr>
                <w:rStyle w:val="SAPUserEntry"/>
              </w:rPr>
            </w:rPrChange>
          </w:rPr>
          <w:delText>Hourly Rate</w:delText>
        </w:r>
        <w:r w:rsidRPr="00CC1F7A" w:rsidDel="00EA6F7A">
          <w:rPr>
            <w:b/>
            <w:strike/>
            <w:rPrChange w:id="2365" w:author="Author" w:date="2018-02-27T10:27:00Z">
              <w:rPr>
                <w:b/>
              </w:rPr>
            </w:rPrChange>
          </w:rPr>
          <w:delText xml:space="preserve"> </w:delText>
        </w:r>
        <w:r w:rsidRPr="00CC1F7A" w:rsidDel="00EA6F7A">
          <w:rPr>
            <w:rStyle w:val="SAPUserEntry"/>
            <w:strike/>
            <w:rPrChange w:id="2366" w:author="Author" w:date="2018-02-27T10:27:00Z">
              <w:rPr>
                <w:rStyle w:val="SAPUserEntry"/>
              </w:rPr>
            </w:rPrChange>
          </w:rPr>
          <w:delText>(1400DE)</w:delText>
        </w:r>
        <w:r w:rsidRPr="00CC1F7A" w:rsidDel="00EA6F7A">
          <w:rPr>
            <w:strike/>
            <w:rPrChange w:id="2367" w:author="Author" w:date="2018-02-27T10:27:00Z">
              <w:rPr/>
            </w:rPrChange>
          </w:rPr>
          <w:delText xml:space="preserve"> or</w:delText>
        </w:r>
        <w:r w:rsidRPr="00CC1F7A" w:rsidDel="00EA6F7A">
          <w:rPr>
            <w:rStyle w:val="SAPUserEntry"/>
            <w:strike/>
            <w:rPrChange w:id="2368" w:author="Author" w:date="2018-02-27T10:27:00Z">
              <w:rPr>
                <w:rStyle w:val="SAPUserEntry"/>
              </w:rPr>
            </w:rPrChange>
          </w:rPr>
          <w:delText xml:space="preserve"> DE</w:delText>
        </w:r>
        <w:r w:rsidRPr="00CC1F7A" w:rsidDel="00EA6F7A">
          <w:rPr>
            <w:b/>
            <w:strike/>
            <w:rPrChange w:id="2369" w:author="Author" w:date="2018-02-27T10:27:00Z">
              <w:rPr>
                <w:b/>
              </w:rPr>
            </w:rPrChange>
          </w:rPr>
          <w:delText xml:space="preserve"> </w:delText>
        </w:r>
        <w:r w:rsidRPr="00CC1F7A" w:rsidDel="00EA6F7A">
          <w:rPr>
            <w:rStyle w:val="SAPUserEntry"/>
            <w:strike/>
            <w:rPrChange w:id="2370" w:author="Author" w:date="2018-02-27T10:27:00Z">
              <w:rPr>
                <w:rStyle w:val="SAPUserEntry"/>
              </w:rPr>
            </w:rPrChange>
          </w:rPr>
          <w:delText>–</w:delText>
        </w:r>
        <w:r w:rsidRPr="00CC1F7A" w:rsidDel="00EA6F7A">
          <w:rPr>
            <w:b/>
            <w:strike/>
            <w:rPrChange w:id="2371" w:author="Author" w:date="2018-02-27T10:27:00Z">
              <w:rPr>
                <w:b/>
              </w:rPr>
            </w:rPrChange>
          </w:rPr>
          <w:delText xml:space="preserve"> </w:delText>
        </w:r>
        <w:r w:rsidRPr="00CC1F7A" w:rsidDel="00EA6F7A">
          <w:rPr>
            <w:rStyle w:val="SAPUserEntry"/>
            <w:strike/>
            <w:rPrChange w:id="2372" w:author="Author" w:date="2018-02-27T10:27:00Z">
              <w:rPr>
                <w:rStyle w:val="SAPUserEntry"/>
              </w:rPr>
            </w:rPrChange>
          </w:rPr>
          <w:delText>Non-Standard Salary</w:delText>
        </w:r>
        <w:r w:rsidRPr="00CC1F7A" w:rsidDel="00EA6F7A">
          <w:rPr>
            <w:b/>
            <w:strike/>
            <w:rPrChange w:id="2373" w:author="Author" w:date="2018-02-27T10:27:00Z">
              <w:rPr>
                <w:b/>
              </w:rPr>
            </w:rPrChange>
          </w:rPr>
          <w:delText xml:space="preserve"> </w:delText>
        </w:r>
        <w:r w:rsidRPr="00CC1F7A" w:rsidDel="00EA6F7A">
          <w:rPr>
            <w:rStyle w:val="SAPUserEntry"/>
            <w:strike/>
            <w:rPrChange w:id="2374" w:author="Author" w:date="2018-02-27T10:27:00Z">
              <w:rPr>
                <w:rStyle w:val="SAPUserEntry"/>
              </w:rPr>
            </w:rPrChange>
          </w:rPr>
          <w:delText>(1200DE)</w:delText>
        </w:r>
        <w:r w:rsidRPr="00CC1F7A" w:rsidDel="00EA6F7A">
          <w:rPr>
            <w:strike/>
            <w:rPrChange w:id="2375" w:author="Author" w:date="2018-02-27T10:27:00Z">
              <w:rPr/>
            </w:rPrChange>
          </w:rPr>
          <w:delText>.</w:delText>
        </w:r>
      </w:del>
    </w:p>
    <w:p w14:paraId="31267686" w14:textId="284123D0" w:rsidR="004829EC" w:rsidRPr="00CC1F7A" w:rsidDel="00EA6F7A" w:rsidRDefault="004829EC" w:rsidP="004829EC">
      <w:pPr>
        <w:pStyle w:val="NoteParagraph"/>
        <w:numPr>
          <w:ilvl w:val="0"/>
          <w:numId w:val="56"/>
        </w:numPr>
        <w:ind w:left="1080"/>
        <w:rPr>
          <w:del w:id="2376" w:author="Author" w:date="2018-02-27T10:32:00Z"/>
          <w:strike/>
          <w:rPrChange w:id="2377" w:author="Author" w:date="2018-02-27T10:27:00Z">
            <w:rPr>
              <w:del w:id="2378" w:author="Author" w:date="2018-02-27T10:32:00Z"/>
            </w:rPr>
          </w:rPrChange>
        </w:rPr>
      </w:pPr>
      <w:del w:id="2379" w:author="Author" w:date="2018-02-27T10:32:00Z">
        <w:r w:rsidRPr="00CC1F7A" w:rsidDel="00EA6F7A">
          <w:rPr>
            <w:strike/>
            <w:rPrChange w:id="2380" w:author="Author" w:date="2018-02-27T10:27:00Z">
              <w:rPr/>
            </w:rPrChange>
          </w:rPr>
          <w:delText xml:space="preserve">For country </w:delText>
        </w:r>
        <w:r w:rsidRPr="00CC1F7A" w:rsidDel="00EA6F7A">
          <w:rPr>
            <w:b/>
            <w:strike/>
            <w:rPrChange w:id="2381" w:author="Author" w:date="2018-02-27T10:27:00Z">
              <w:rPr/>
            </w:rPrChange>
          </w:rPr>
          <w:delText>FR</w:delText>
        </w:r>
        <w:r w:rsidRPr="00CC1F7A" w:rsidDel="00EA6F7A">
          <w:rPr>
            <w:strike/>
            <w:rPrChange w:id="2382" w:author="Author" w:date="2018-02-27T10:27:00Z">
              <w:rPr/>
            </w:rPrChange>
          </w:rPr>
          <w:delText xml:space="preserve">, </w:delText>
        </w:r>
        <w:commentRangeStart w:id="2383"/>
        <w:r w:rsidRPr="00CC1F7A" w:rsidDel="00EA6F7A">
          <w:rPr>
            <w:strike/>
            <w:rPrChange w:id="2384" w:author="Author" w:date="2018-02-27T10:27:00Z">
              <w:rPr/>
            </w:rPrChange>
          </w:rPr>
          <w:delText>possibly pay component</w:delText>
        </w:r>
        <w:r w:rsidRPr="00CC1F7A" w:rsidDel="00EA6F7A">
          <w:rPr>
            <w:rStyle w:val="SAPUserEntry"/>
            <w:strike/>
            <w:rPrChange w:id="2385" w:author="Author" w:date="2018-02-27T10:27:00Z">
              <w:rPr>
                <w:rStyle w:val="SAPUserEntry"/>
                <w:b w:val="0"/>
              </w:rPr>
            </w:rPrChange>
          </w:rPr>
          <w:delText xml:space="preserve"> </w:delText>
        </w:r>
        <w:r w:rsidRPr="00CC1F7A" w:rsidDel="00EA6F7A">
          <w:rPr>
            <w:rStyle w:val="SAPUserEntry"/>
            <w:strike/>
            <w:rPrChange w:id="2386" w:author="Author" w:date="2018-02-27T10:27:00Z">
              <w:rPr>
                <w:rStyle w:val="SAPUserEntry"/>
              </w:rPr>
            </w:rPrChange>
          </w:rPr>
          <w:delText>FR</w:delText>
        </w:r>
        <w:r w:rsidRPr="00CC1F7A" w:rsidDel="00EA6F7A">
          <w:rPr>
            <w:strike/>
            <w:rPrChange w:id="2387" w:author="Author" w:date="2018-02-27T10:27:00Z">
              <w:rPr/>
            </w:rPrChange>
          </w:rPr>
          <w:delText xml:space="preserve"> </w:delText>
        </w:r>
        <w:r w:rsidRPr="00CC1F7A" w:rsidDel="00EA6F7A">
          <w:rPr>
            <w:rStyle w:val="SAPUserEntry"/>
            <w:strike/>
            <w:rPrChange w:id="2388" w:author="Author" w:date="2018-02-27T10:27:00Z">
              <w:rPr>
                <w:rStyle w:val="SAPUserEntry"/>
              </w:rPr>
            </w:rPrChange>
          </w:rPr>
          <w:delText>-</w:delText>
        </w:r>
        <w:r w:rsidRPr="00CC1F7A" w:rsidDel="00EA6F7A">
          <w:rPr>
            <w:strike/>
            <w:rPrChange w:id="2389" w:author="Author" w:date="2018-02-27T10:27:00Z">
              <w:rPr/>
            </w:rPrChange>
          </w:rPr>
          <w:delText xml:space="preserve"> </w:delText>
        </w:r>
        <w:r w:rsidRPr="00CC1F7A" w:rsidDel="00EA6F7A">
          <w:rPr>
            <w:rStyle w:val="SAPUserEntry"/>
            <w:strike/>
            <w:rPrChange w:id="2390" w:author="Author" w:date="2018-02-27T10:27:00Z">
              <w:rPr>
                <w:rStyle w:val="SAPUserEntry"/>
              </w:rPr>
            </w:rPrChange>
          </w:rPr>
          <w:delText>Monthly Salary(1000FR)</w:delText>
        </w:r>
        <w:r w:rsidRPr="00CC1F7A" w:rsidDel="00EA6F7A">
          <w:rPr>
            <w:strike/>
            <w:rPrChange w:id="2391" w:author="Author" w:date="2018-02-27T10:27:00Z">
              <w:rPr/>
            </w:rPrChange>
          </w:rPr>
          <w:delText xml:space="preserve"> has </w:delText>
        </w:r>
        <w:commentRangeEnd w:id="2383"/>
        <w:r w:rsidR="00905C72" w:rsidRPr="00CC1F7A" w:rsidDel="00EA6F7A">
          <w:rPr>
            <w:rStyle w:val="CommentReference"/>
            <w:rFonts w:ascii="Arial" w:eastAsia="SimSun" w:hAnsi="Arial"/>
            <w:strike/>
            <w:lang w:val="de-DE"/>
            <w:rPrChange w:id="2392" w:author="Author" w:date="2018-02-27T10:27:00Z">
              <w:rPr>
                <w:rStyle w:val="CommentReference"/>
                <w:rFonts w:ascii="Arial" w:eastAsia="SimSun" w:hAnsi="Arial"/>
                <w:lang w:val="de-DE"/>
              </w:rPr>
            </w:rPrChange>
          </w:rPr>
          <w:commentReference w:id="2383"/>
        </w:r>
        <w:r w:rsidRPr="00CC1F7A" w:rsidDel="00EA6F7A">
          <w:rPr>
            <w:strike/>
            <w:rPrChange w:id="2393" w:author="Author" w:date="2018-02-27T10:27:00Z">
              <w:rPr/>
            </w:rPrChange>
          </w:rPr>
          <w:delText>been generated automatically. Most likely, the HR Administrator has adapted the defaulted amount.</w:delText>
        </w:r>
      </w:del>
    </w:p>
    <w:p w14:paraId="2B9DBC09" w14:textId="65FCEEC2" w:rsidR="004829EC" w:rsidRPr="00CC1F7A" w:rsidDel="00EA6F7A" w:rsidRDefault="004829EC" w:rsidP="004829EC">
      <w:pPr>
        <w:pStyle w:val="NoteParagraph"/>
        <w:numPr>
          <w:ilvl w:val="0"/>
          <w:numId w:val="56"/>
        </w:numPr>
        <w:ind w:left="1080"/>
        <w:rPr>
          <w:del w:id="2394" w:author="Author" w:date="2018-02-27T10:32:00Z"/>
          <w:strike/>
          <w:rPrChange w:id="2395" w:author="Author" w:date="2018-02-27T10:27:00Z">
            <w:rPr>
              <w:del w:id="2396" w:author="Author" w:date="2018-02-27T10:32:00Z"/>
            </w:rPr>
          </w:rPrChange>
        </w:rPr>
      </w:pPr>
      <w:del w:id="2397" w:author="Author" w:date="2018-02-27T10:32:00Z">
        <w:r w:rsidRPr="00CC1F7A" w:rsidDel="00EA6F7A">
          <w:rPr>
            <w:strike/>
            <w:rPrChange w:id="2398" w:author="Author" w:date="2018-02-27T10:27:00Z">
              <w:rPr/>
            </w:rPrChange>
          </w:rPr>
          <w:delText xml:space="preserve">For country </w:delText>
        </w:r>
        <w:r w:rsidRPr="00CC1F7A" w:rsidDel="00EA6F7A">
          <w:rPr>
            <w:b/>
            <w:strike/>
            <w:rPrChange w:id="2399" w:author="Author" w:date="2018-02-27T10:27:00Z">
              <w:rPr>
                <w:b/>
              </w:rPr>
            </w:rPrChange>
          </w:rPr>
          <w:delText>GB</w:delText>
        </w:r>
        <w:r w:rsidRPr="00CC1F7A" w:rsidDel="00EA6F7A">
          <w:rPr>
            <w:strike/>
            <w:rPrChange w:id="2400" w:author="Author" w:date="2018-02-27T10:27:00Z">
              <w:rPr/>
            </w:rPrChange>
          </w:rPr>
          <w:delText>, for all employees, except those having employment type</w:delText>
        </w:r>
        <w:r w:rsidRPr="00CC1F7A" w:rsidDel="00EA6F7A">
          <w:rPr>
            <w:rStyle w:val="SAPUserEntry"/>
            <w:strike/>
            <w:rPrChange w:id="2401" w:author="Author" w:date="2018-02-27T10:27:00Z">
              <w:rPr>
                <w:rStyle w:val="SAPUserEntry"/>
                <w:b w:val="0"/>
              </w:rPr>
            </w:rPrChange>
          </w:rPr>
          <w:delText xml:space="preserve"> </w:delText>
        </w:r>
        <w:r w:rsidRPr="00CC1F7A" w:rsidDel="00EA6F7A">
          <w:rPr>
            <w:rStyle w:val="SAPUserEntry"/>
            <w:b w:val="0"/>
            <w:strike/>
            <w:color w:val="auto"/>
            <w:rPrChange w:id="2402" w:author="Author" w:date="2018-02-27T10:27:00Z">
              <w:rPr>
                <w:rStyle w:val="SAPUserEntry"/>
                <w:b w:val="0"/>
                <w:color w:val="auto"/>
              </w:rPr>
            </w:rPrChange>
          </w:rPr>
          <w:delText>Hourly(GB)</w:delText>
        </w:r>
        <w:r w:rsidRPr="00CC1F7A" w:rsidDel="00EA6F7A">
          <w:rPr>
            <w:strike/>
            <w:rPrChange w:id="2403" w:author="Author" w:date="2018-02-27T10:27:00Z">
              <w:rPr/>
            </w:rPrChange>
          </w:rPr>
          <w:delText xml:space="preserve">, </w:delText>
        </w:r>
        <w:r w:rsidRPr="00CC1F7A" w:rsidDel="00EA6F7A">
          <w:rPr>
            <w:rStyle w:val="SAPScreenElement"/>
            <w:strike/>
            <w:rPrChange w:id="2404" w:author="Author" w:date="2018-02-27T10:27:00Z">
              <w:rPr>
                <w:rStyle w:val="SAPScreenElement"/>
              </w:rPr>
            </w:rPrChange>
          </w:rPr>
          <w:delText>Pay Component</w:delText>
        </w:r>
        <w:r w:rsidRPr="00CC1F7A" w:rsidDel="00EA6F7A">
          <w:rPr>
            <w:rStyle w:val="SAPUserEntry"/>
            <w:strike/>
            <w:rPrChange w:id="2405" w:author="Author" w:date="2018-02-27T10:27:00Z">
              <w:rPr>
                <w:rStyle w:val="SAPUserEntry"/>
              </w:rPr>
            </w:rPrChange>
          </w:rPr>
          <w:delText xml:space="preserve"> GB</w:delText>
        </w:r>
        <w:r w:rsidRPr="00CC1F7A" w:rsidDel="00EA6F7A">
          <w:rPr>
            <w:strike/>
            <w:rPrChange w:id="2406" w:author="Author" w:date="2018-02-27T10:27:00Z">
              <w:rPr/>
            </w:rPrChange>
          </w:rPr>
          <w:delText xml:space="preserve"> </w:delText>
        </w:r>
        <w:r w:rsidRPr="00CC1F7A" w:rsidDel="00EA6F7A">
          <w:rPr>
            <w:rStyle w:val="SAPUserEntry"/>
            <w:strike/>
            <w:rPrChange w:id="2407" w:author="Author" w:date="2018-02-27T10:27:00Z">
              <w:rPr>
                <w:rStyle w:val="SAPUserEntry"/>
              </w:rPr>
            </w:rPrChange>
          </w:rPr>
          <w:delText>–</w:delText>
        </w:r>
        <w:r w:rsidRPr="00CC1F7A" w:rsidDel="00EA6F7A">
          <w:rPr>
            <w:strike/>
            <w:rPrChange w:id="2408" w:author="Author" w:date="2018-02-27T10:27:00Z">
              <w:rPr/>
            </w:rPrChange>
          </w:rPr>
          <w:delText xml:space="preserve"> </w:delText>
        </w:r>
        <w:r w:rsidRPr="00CC1F7A" w:rsidDel="00EA6F7A">
          <w:rPr>
            <w:rStyle w:val="SAPUserEntry"/>
            <w:strike/>
            <w:rPrChange w:id="2409" w:author="Author" w:date="2018-02-27T10:27:00Z">
              <w:rPr>
                <w:rStyle w:val="SAPUserEntry"/>
              </w:rPr>
            </w:rPrChange>
          </w:rPr>
          <w:delText>Monthly Salary</w:delText>
        </w:r>
        <w:r w:rsidRPr="00CC1F7A" w:rsidDel="00EA6F7A">
          <w:rPr>
            <w:b/>
            <w:strike/>
            <w:rPrChange w:id="2410" w:author="Author" w:date="2018-02-27T10:27:00Z">
              <w:rPr>
                <w:b/>
              </w:rPr>
            </w:rPrChange>
          </w:rPr>
          <w:delText xml:space="preserve"> </w:delText>
        </w:r>
        <w:r w:rsidRPr="00CC1F7A" w:rsidDel="00EA6F7A">
          <w:rPr>
            <w:rStyle w:val="SAPUserEntry"/>
            <w:strike/>
            <w:rPrChange w:id="2411" w:author="Author" w:date="2018-02-27T10:27:00Z">
              <w:rPr>
                <w:rStyle w:val="SAPUserEntry"/>
              </w:rPr>
            </w:rPrChange>
          </w:rPr>
          <w:delText>(1000GB)</w:delText>
        </w:r>
        <w:r w:rsidRPr="00CC1F7A" w:rsidDel="00EA6F7A">
          <w:rPr>
            <w:strike/>
            <w:rPrChange w:id="2412" w:author="Author" w:date="2018-02-27T10:27:00Z">
              <w:rPr/>
            </w:rPrChange>
          </w:rPr>
          <w:delText xml:space="preserve"> has been generated automatically. Most likely, the HR Administrator has adapted the defaulted amount.</w:delText>
        </w:r>
      </w:del>
    </w:p>
    <w:p w14:paraId="5D437870" w14:textId="0B0506C5" w:rsidR="004829EC" w:rsidRPr="00CC1F7A" w:rsidDel="00EA6F7A" w:rsidRDefault="004829EC" w:rsidP="004829EC">
      <w:pPr>
        <w:pStyle w:val="NoteParagraph"/>
        <w:numPr>
          <w:ilvl w:val="0"/>
          <w:numId w:val="56"/>
        </w:numPr>
        <w:ind w:left="1080"/>
        <w:rPr>
          <w:del w:id="2413" w:author="Author" w:date="2018-02-27T10:32:00Z"/>
          <w:strike/>
          <w:rPrChange w:id="2414" w:author="Author" w:date="2018-02-27T10:27:00Z">
            <w:rPr>
              <w:del w:id="2415" w:author="Author" w:date="2018-02-27T10:32:00Z"/>
            </w:rPr>
          </w:rPrChange>
        </w:rPr>
      </w:pPr>
      <w:del w:id="2416" w:author="Author" w:date="2018-02-27T10:32:00Z">
        <w:r w:rsidRPr="00CC1F7A" w:rsidDel="00EA6F7A">
          <w:rPr>
            <w:strike/>
            <w:rPrChange w:id="2417" w:author="Author" w:date="2018-02-27T10:27:00Z">
              <w:rPr/>
            </w:rPrChange>
          </w:rPr>
          <w:delText xml:space="preserve">For country </w:delText>
        </w:r>
        <w:r w:rsidRPr="00CC1F7A" w:rsidDel="00EA6F7A">
          <w:rPr>
            <w:b/>
            <w:strike/>
            <w:rPrChange w:id="2418" w:author="Author" w:date="2018-02-27T10:27:00Z">
              <w:rPr>
                <w:b/>
              </w:rPr>
            </w:rPrChange>
          </w:rPr>
          <w:delText>SA</w:delText>
        </w:r>
        <w:r w:rsidRPr="00CC1F7A" w:rsidDel="00EA6F7A">
          <w:rPr>
            <w:strike/>
            <w:rPrChange w:id="2419" w:author="Author" w:date="2018-02-27T10:27:00Z">
              <w:rPr/>
            </w:rPrChange>
          </w:rPr>
          <w:delText xml:space="preserve">, </w:delText>
        </w:r>
        <w:r w:rsidRPr="00CC1F7A" w:rsidDel="00EA6F7A">
          <w:rPr>
            <w:rStyle w:val="SAPScreenElement"/>
            <w:strike/>
            <w:rPrChange w:id="2420" w:author="Author" w:date="2018-02-27T10:27:00Z">
              <w:rPr>
                <w:rStyle w:val="SAPScreenElement"/>
              </w:rPr>
            </w:rPrChange>
          </w:rPr>
          <w:delText>Pay Component</w:delText>
        </w:r>
        <w:r w:rsidRPr="00CC1F7A" w:rsidDel="00EA6F7A">
          <w:rPr>
            <w:rStyle w:val="SAPUserEntry"/>
            <w:strike/>
            <w:rPrChange w:id="2421" w:author="Author" w:date="2018-02-27T10:27:00Z">
              <w:rPr>
                <w:rStyle w:val="SAPUserEntry"/>
              </w:rPr>
            </w:rPrChange>
          </w:rPr>
          <w:delText xml:space="preserve"> SA</w:delText>
        </w:r>
        <w:r w:rsidRPr="00CC1F7A" w:rsidDel="00EA6F7A">
          <w:rPr>
            <w:b/>
            <w:strike/>
            <w:rPrChange w:id="2422" w:author="Author" w:date="2018-02-27T10:27:00Z">
              <w:rPr>
                <w:b/>
              </w:rPr>
            </w:rPrChange>
          </w:rPr>
          <w:delText xml:space="preserve"> </w:delText>
        </w:r>
        <w:r w:rsidRPr="00CC1F7A" w:rsidDel="00EA6F7A">
          <w:rPr>
            <w:rStyle w:val="SAPUserEntry"/>
            <w:strike/>
            <w:rPrChange w:id="2423" w:author="Author" w:date="2018-02-27T10:27:00Z">
              <w:rPr>
                <w:rStyle w:val="SAPUserEntry"/>
              </w:rPr>
            </w:rPrChange>
          </w:rPr>
          <w:delText>-</w:delText>
        </w:r>
        <w:r w:rsidRPr="00CC1F7A" w:rsidDel="00EA6F7A">
          <w:rPr>
            <w:b/>
            <w:strike/>
            <w:rPrChange w:id="2424" w:author="Author" w:date="2018-02-27T10:27:00Z">
              <w:rPr>
                <w:b/>
              </w:rPr>
            </w:rPrChange>
          </w:rPr>
          <w:delText xml:space="preserve"> </w:delText>
        </w:r>
        <w:r w:rsidRPr="00CC1F7A" w:rsidDel="00EA6F7A">
          <w:rPr>
            <w:rStyle w:val="SAPUserEntry"/>
            <w:strike/>
            <w:rPrChange w:id="2425" w:author="Author" w:date="2018-02-27T10:27:00Z">
              <w:rPr>
                <w:rStyle w:val="SAPUserEntry"/>
              </w:rPr>
            </w:rPrChange>
          </w:rPr>
          <w:delText>Basic Pay(1000SA)</w:delText>
        </w:r>
        <w:r w:rsidRPr="00CC1F7A" w:rsidDel="00EA6F7A">
          <w:rPr>
            <w:strike/>
            <w:rPrChange w:id="2426" w:author="Author" w:date="2018-02-27T10:27:00Z">
              <w:rPr/>
            </w:rPrChange>
          </w:rPr>
          <w:delText xml:space="preserve"> has been generated automatically. Most likely, the HR Administrator has adapted the defaulted amount. </w:delText>
        </w:r>
      </w:del>
    </w:p>
    <w:p w14:paraId="0070525C" w14:textId="77777777" w:rsidR="004829EC" w:rsidRDefault="004829EC" w:rsidP="004829EC">
      <w:pPr>
        <w:ind w:left="720"/>
      </w:pPr>
      <w:r>
        <w:t xml:space="preserve">Also, during hiring or rehiring, the HR Administrator might have added a </w:t>
      </w:r>
      <w:r>
        <w:rPr>
          <w:rStyle w:val="SAPScreenElement"/>
        </w:rPr>
        <w:t xml:space="preserve">Pay Component </w:t>
      </w:r>
      <w:r>
        <w:t xml:space="preserve">related to recurring payments. </w:t>
      </w:r>
    </w:p>
    <w:p w14:paraId="70143596" w14:textId="77777777" w:rsidR="004829EC" w:rsidRDefault="004829EC" w:rsidP="004829EC">
      <w:pPr>
        <w:ind w:left="720"/>
      </w:pPr>
      <w:r>
        <w:t>In addition, the employee might have experienced a possible promotion or demotion, in which recurring payments have been adapted, too.</w:t>
      </w:r>
    </w:p>
    <w:p w14:paraId="5258B51A" w14:textId="1227457B" w:rsidR="004829EC" w:rsidRDefault="004829EC">
      <w:pPr>
        <w:pStyle w:val="NoteParagraph"/>
        <w:ind w:left="720"/>
        <w:pPrChange w:id="2427" w:author="Author" w:date="2018-01-31T15:14:00Z">
          <w:pPr>
            <w:pStyle w:val="SAPNoteHeading"/>
            <w:ind w:left="720"/>
          </w:pPr>
        </w:pPrChange>
      </w:pPr>
      <w:r>
        <w:t>Due to the transfer performed, the preconfigured business rule will re-generate again automatically the same predefined (initial) amount for the pay component related to basic pay like during hiring or rehiring of the employee</w:t>
      </w:r>
      <w:ins w:id="2428" w:author="Author" w:date="2018-02-27T10:28:00Z">
        <w:r w:rsidR="00CC1F7A">
          <w:t>.</w:t>
        </w:r>
      </w:ins>
      <w:del w:id="2429" w:author="Author" w:date="2018-02-27T10:32:00Z">
        <w:r w:rsidRPr="00CC1F7A" w:rsidDel="00EA6F7A">
          <w:rPr>
            <w:strike/>
            <w:rPrChange w:id="2430" w:author="Author" w:date="2018-02-27T10:28:00Z">
              <w:rPr/>
            </w:rPrChange>
          </w:rPr>
          <w:delText>, as follows:</w:delText>
        </w:r>
      </w:del>
    </w:p>
    <w:p w14:paraId="30288455" w14:textId="66253287" w:rsidR="004829EC" w:rsidRPr="00CC1F7A" w:rsidDel="00EA6F7A" w:rsidRDefault="004829EC">
      <w:pPr>
        <w:pStyle w:val="NoteParagraph"/>
        <w:numPr>
          <w:ilvl w:val="0"/>
          <w:numId w:val="56"/>
        </w:numPr>
        <w:ind w:left="1080"/>
        <w:rPr>
          <w:del w:id="2431" w:author="Author" w:date="2018-02-27T10:32:00Z"/>
          <w:rStyle w:val="SAPUserEntry"/>
          <w:rFonts w:ascii="BentonSans Book" w:hAnsi="BentonSans Book"/>
          <w:b w:val="0"/>
          <w:strike/>
          <w:color w:val="auto"/>
          <w:rPrChange w:id="2432" w:author="Author" w:date="2018-02-27T10:28:00Z">
            <w:rPr>
              <w:del w:id="2433" w:author="Author" w:date="2018-02-27T10:32:00Z"/>
              <w:rStyle w:val="SAPUserEntry"/>
              <w:rFonts w:ascii="BentonSans Book" w:hAnsi="BentonSans Book"/>
              <w:b w:val="0"/>
              <w:color w:val="auto"/>
            </w:rPr>
          </w:rPrChange>
        </w:rPr>
        <w:pPrChange w:id="2434" w:author="Author" w:date="2018-01-31T15:21:00Z">
          <w:pPr>
            <w:pStyle w:val="SAPNoteHeading"/>
          </w:pPr>
        </w:pPrChange>
      </w:pPr>
      <w:del w:id="2435" w:author="Author" w:date="2018-02-27T10:32:00Z">
        <w:r w:rsidRPr="00CC1F7A" w:rsidDel="00EA6F7A">
          <w:rPr>
            <w:strike/>
            <w:rPrChange w:id="2436" w:author="Author" w:date="2018-02-27T10:28:00Z">
              <w:rPr>
                <w:rFonts w:ascii="Courier New" w:hAnsi="Courier New"/>
                <w:b/>
                <w:color w:val="45157E"/>
              </w:rPr>
            </w:rPrChange>
          </w:rPr>
          <w:delText xml:space="preserve">For country </w:delText>
        </w:r>
        <w:r w:rsidRPr="00CC1F7A" w:rsidDel="00EA6F7A">
          <w:rPr>
            <w:b/>
            <w:strike/>
            <w:rPrChange w:id="2437" w:author="Author" w:date="2018-02-27T10:28:00Z">
              <w:rPr>
                <w:b/>
              </w:rPr>
            </w:rPrChange>
          </w:rPr>
          <w:delText>AE</w:delText>
        </w:r>
        <w:r w:rsidRPr="00CC1F7A" w:rsidDel="00EA6F7A">
          <w:rPr>
            <w:strike/>
            <w:rPrChange w:id="2438" w:author="Author" w:date="2018-02-27T10:28:00Z">
              <w:rPr/>
            </w:rPrChange>
          </w:rPr>
          <w:delText xml:space="preserve">, the amount of </w:delText>
        </w:r>
        <w:r w:rsidRPr="00CC1F7A" w:rsidDel="00EA6F7A">
          <w:rPr>
            <w:rStyle w:val="SAPScreenElement"/>
            <w:strike/>
            <w:rPrChange w:id="2439" w:author="Author" w:date="2018-02-27T10:28:00Z">
              <w:rPr>
                <w:rStyle w:val="SAPScreenElement"/>
              </w:rPr>
            </w:rPrChange>
          </w:rPr>
          <w:delText>Pay Component</w:delText>
        </w:r>
        <w:r w:rsidRPr="00CC1F7A" w:rsidDel="00EA6F7A">
          <w:rPr>
            <w:rStyle w:val="SAPUserEntry"/>
            <w:strike/>
            <w:rPrChange w:id="2440" w:author="Author" w:date="2018-02-27T10:28:00Z">
              <w:rPr>
                <w:rStyle w:val="SAPUserEntry"/>
              </w:rPr>
            </w:rPrChange>
          </w:rPr>
          <w:delText xml:space="preserve"> AE</w:delText>
        </w:r>
        <w:r w:rsidRPr="00CC1F7A" w:rsidDel="00EA6F7A">
          <w:rPr>
            <w:strike/>
            <w:rPrChange w:id="2441" w:author="Author" w:date="2018-02-27T10:28:00Z">
              <w:rPr/>
            </w:rPrChange>
          </w:rPr>
          <w:delText xml:space="preserve"> </w:delText>
        </w:r>
        <w:r w:rsidRPr="00CC1F7A" w:rsidDel="00EA6F7A">
          <w:rPr>
            <w:rStyle w:val="SAPUserEntry"/>
            <w:strike/>
            <w:rPrChange w:id="2442" w:author="Author" w:date="2018-02-27T10:28:00Z">
              <w:rPr>
                <w:rStyle w:val="SAPUserEntry"/>
              </w:rPr>
            </w:rPrChange>
          </w:rPr>
          <w:delText>–</w:delText>
        </w:r>
        <w:r w:rsidRPr="00CC1F7A" w:rsidDel="00EA6F7A">
          <w:rPr>
            <w:strike/>
            <w:rPrChange w:id="2443" w:author="Author" w:date="2018-02-27T10:28:00Z">
              <w:rPr/>
            </w:rPrChange>
          </w:rPr>
          <w:delText xml:space="preserve"> </w:delText>
        </w:r>
        <w:r w:rsidRPr="00CC1F7A" w:rsidDel="00EA6F7A">
          <w:rPr>
            <w:rStyle w:val="SAPUserEntry"/>
            <w:strike/>
            <w:rPrChange w:id="2444" w:author="Author" w:date="2018-02-27T10:28:00Z">
              <w:rPr>
                <w:rStyle w:val="SAPUserEntry"/>
              </w:rPr>
            </w:rPrChange>
          </w:rPr>
          <w:delText>Basic Salary</w:delText>
        </w:r>
        <w:r w:rsidRPr="00CC1F7A" w:rsidDel="00EA6F7A">
          <w:rPr>
            <w:b/>
            <w:strike/>
            <w:rPrChange w:id="2445" w:author="Author" w:date="2018-02-27T10:28:00Z">
              <w:rPr>
                <w:b/>
              </w:rPr>
            </w:rPrChange>
          </w:rPr>
          <w:delText xml:space="preserve"> </w:delText>
        </w:r>
        <w:r w:rsidRPr="00CC1F7A" w:rsidDel="00EA6F7A">
          <w:rPr>
            <w:rStyle w:val="SAPUserEntry"/>
            <w:strike/>
            <w:rPrChange w:id="2446" w:author="Author" w:date="2018-02-27T10:28:00Z">
              <w:rPr>
                <w:rStyle w:val="SAPUserEntry"/>
              </w:rPr>
            </w:rPrChange>
          </w:rPr>
          <w:delText>(1000AE)</w:delText>
        </w:r>
        <w:r w:rsidRPr="00CC1F7A" w:rsidDel="00EA6F7A">
          <w:rPr>
            <w:strike/>
            <w:rPrChange w:id="2447" w:author="Author" w:date="2018-02-27T10:28:00Z">
              <w:rPr/>
            </w:rPrChange>
          </w:rPr>
          <w:delText xml:space="preserve"> will be re-generated.</w:delText>
        </w:r>
      </w:del>
    </w:p>
    <w:p w14:paraId="1D697B36" w14:textId="7850327A" w:rsidR="004829EC" w:rsidRPr="00CC1F7A" w:rsidDel="00EA6F7A" w:rsidRDefault="004829EC">
      <w:pPr>
        <w:pStyle w:val="NoteParagraph"/>
        <w:numPr>
          <w:ilvl w:val="0"/>
          <w:numId w:val="56"/>
        </w:numPr>
        <w:ind w:left="1080"/>
        <w:rPr>
          <w:del w:id="2448" w:author="Author" w:date="2018-02-27T10:32:00Z"/>
          <w:strike/>
          <w:rPrChange w:id="2449" w:author="Author" w:date="2018-02-27T10:28:00Z">
            <w:rPr>
              <w:del w:id="2450" w:author="Author" w:date="2018-02-27T10:32:00Z"/>
            </w:rPr>
          </w:rPrChange>
        </w:rPr>
        <w:pPrChange w:id="2451" w:author="Author" w:date="2018-01-31T15:21:00Z">
          <w:pPr>
            <w:pStyle w:val="SAPNoteHeading"/>
          </w:pPr>
        </w:pPrChange>
      </w:pPr>
      <w:del w:id="2452" w:author="Author" w:date="2018-02-27T10:32:00Z">
        <w:r w:rsidRPr="00CC1F7A" w:rsidDel="00EA6F7A">
          <w:rPr>
            <w:strike/>
            <w:rPrChange w:id="2453" w:author="Author" w:date="2018-02-27T10:28:00Z">
              <w:rPr>
                <w:rStyle w:val="Heading7Char"/>
                <w:highlight w:val="yellow"/>
              </w:rPr>
            </w:rPrChange>
          </w:rPr>
          <w:delText xml:space="preserve">For country </w:delText>
        </w:r>
        <w:r w:rsidRPr="00CC1F7A" w:rsidDel="00EA6F7A">
          <w:rPr>
            <w:b/>
            <w:strike/>
            <w:rPrChange w:id="2454" w:author="Author" w:date="2018-02-27T10:28:00Z">
              <w:rPr>
                <w:rStyle w:val="Heading7Char"/>
                <w:highlight w:val="yellow"/>
              </w:rPr>
            </w:rPrChange>
          </w:rPr>
          <w:delText>AU</w:delText>
        </w:r>
        <w:r w:rsidRPr="00CC1F7A" w:rsidDel="00EA6F7A">
          <w:rPr>
            <w:strike/>
            <w:rPrChange w:id="2455" w:author="Author" w:date="2018-02-27T10:28:00Z">
              <w:rPr>
                <w:rStyle w:val="Heading7Char"/>
                <w:highlight w:val="yellow"/>
              </w:rPr>
            </w:rPrChange>
          </w:rPr>
          <w:delText xml:space="preserve">, </w:delText>
        </w:r>
        <w:r w:rsidRPr="00CC1F7A" w:rsidDel="00EA6F7A">
          <w:rPr>
            <w:strike/>
            <w:rPrChange w:id="2456" w:author="Author" w:date="2018-02-27T10:28:00Z">
              <w:rPr/>
            </w:rPrChange>
          </w:rPr>
          <w:delText>the preconfigured business rule will re-generate again automatically the same pay components like during hiring or rehiring of the employee.</w:delText>
        </w:r>
      </w:del>
    </w:p>
    <w:p w14:paraId="72A88149" w14:textId="7058CA6A" w:rsidR="004829EC" w:rsidRPr="00CC1F7A" w:rsidDel="00EA6F7A" w:rsidRDefault="004829EC" w:rsidP="004829EC">
      <w:pPr>
        <w:pStyle w:val="NoteParagraph"/>
        <w:numPr>
          <w:ilvl w:val="0"/>
          <w:numId w:val="56"/>
        </w:numPr>
        <w:ind w:left="1080"/>
        <w:rPr>
          <w:del w:id="2457" w:author="Author" w:date="2018-02-27T10:32:00Z"/>
          <w:strike/>
          <w:highlight w:val="yellow"/>
          <w:rPrChange w:id="2458" w:author="Author" w:date="2018-02-27T10:28:00Z">
            <w:rPr>
              <w:del w:id="2459" w:author="Author" w:date="2018-02-27T10:32:00Z"/>
              <w:highlight w:val="yellow"/>
            </w:rPr>
          </w:rPrChange>
        </w:rPr>
      </w:pPr>
      <w:commentRangeStart w:id="2460"/>
      <w:del w:id="2461" w:author="Author" w:date="2018-02-27T10:32:00Z">
        <w:r w:rsidRPr="00CC1F7A" w:rsidDel="00EA6F7A">
          <w:rPr>
            <w:strike/>
            <w:highlight w:val="yellow"/>
            <w:rPrChange w:id="2462" w:author="Author" w:date="2018-02-27T10:28:00Z">
              <w:rPr>
                <w:highlight w:val="yellow"/>
              </w:rPr>
            </w:rPrChange>
          </w:rPr>
          <w:delText xml:space="preserve">For country </w:delText>
        </w:r>
        <w:r w:rsidRPr="00CC1F7A" w:rsidDel="00EA6F7A">
          <w:rPr>
            <w:b/>
            <w:strike/>
            <w:highlight w:val="yellow"/>
            <w:rPrChange w:id="2463" w:author="Author" w:date="2018-02-27T10:28:00Z">
              <w:rPr>
                <w:b/>
                <w:highlight w:val="yellow"/>
              </w:rPr>
            </w:rPrChange>
          </w:rPr>
          <w:delText>CN</w:delText>
        </w:r>
        <w:r w:rsidRPr="00CC1F7A" w:rsidDel="00EA6F7A">
          <w:rPr>
            <w:strike/>
            <w:highlight w:val="yellow"/>
            <w:rPrChange w:id="2464" w:author="Author" w:date="2018-02-27T10:28:00Z">
              <w:rPr>
                <w:highlight w:val="yellow"/>
              </w:rPr>
            </w:rPrChange>
          </w:rPr>
          <w:delText>,</w:delText>
        </w:r>
        <w:commentRangeEnd w:id="2460"/>
        <w:r w:rsidR="00B21B0A" w:rsidRPr="00CC1F7A" w:rsidDel="00EA6F7A">
          <w:rPr>
            <w:rStyle w:val="CommentReference"/>
            <w:rFonts w:ascii="Arial" w:eastAsia="SimSun" w:hAnsi="Arial"/>
            <w:strike/>
            <w:lang w:val="de-DE"/>
            <w:rPrChange w:id="2465" w:author="Author" w:date="2018-02-27T10:28:00Z">
              <w:rPr>
                <w:rStyle w:val="CommentReference"/>
                <w:rFonts w:ascii="Arial" w:eastAsia="SimSun" w:hAnsi="Arial"/>
                <w:lang w:val="de-DE"/>
              </w:rPr>
            </w:rPrChange>
          </w:rPr>
          <w:commentReference w:id="2460"/>
        </w:r>
      </w:del>
    </w:p>
    <w:p w14:paraId="4574AFFA" w14:textId="0DCC694D" w:rsidR="004829EC" w:rsidRPr="00CC1F7A" w:rsidDel="00EA6F7A" w:rsidRDefault="004829EC" w:rsidP="004829EC">
      <w:pPr>
        <w:pStyle w:val="NoteParagraph"/>
        <w:numPr>
          <w:ilvl w:val="0"/>
          <w:numId w:val="56"/>
        </w:numPr>
        <w:ind w:left="1080"/>
        <w:rPr>
          <w:del w:id="2466" w:author="Author" w:date="2018-02-27T10:32:00Z"/>
          <w:strike/>
          <w:highlight w:val="yellow"/>
          <w:rPrChange w:id="2467" w:author="Author" w:date="2018-02-27T10:28:00Z">
            <w:rPr>
              <w:del w:id="2468" w:author="Author" w:date="2018-02-27T10:32:00Z"/>
              <w:highlight w:val="yellow"/>
            </w:rPr>
          </w:rPrChange>
        </w:rPr>
      </w:pPr>
      <w:del w:id="2469" w:author="Author" w:date="2018-02-27T10:32:00Z">
        <w:r w:rsidRPr="00CC1F7A" w:rsidDel="00EA6F7A">
          <w:rPr>
            <w:strike/>
            <w:highlight w:val="yellow"/>
            <w:rPrChange w:id="2470" w:author="Author" w:date="2018-02-27T10:28:00Z">
              <w:rPr>
                <w:highlight w:val="yellow"/>
              </w:rPr>
            </w:rPrChange>
          </w:rPr>
          <w:delText xml:space="preserve">For country </w:delText>
        </w:r>
        <w:r w:rsidRPr="00CC1F7A" w:rsidDel="00EA6F7A">
          <w:rPr>
            <w:b/>
            <w:strike/>
            <w:highlight w:val="yellow"/>
            <w:rPrChange w:id="2471" w:author="Author" w:date="2018-02-27T10:28:00Z">
              <w:rPr>
                <w:b/>
                <w:highlight w:val="yellow"/>
              </w:rPr>
            </w:rPrChange>
          </w:rPr>
          <w:delText>DE</w:delText>
        </w:r>
        <w:r w:rsidRPr="00CC1F7A" w:rsidDel="00EA6F7A">
          <w:rPr>
            <w:strike/>
            <w:highlight w:val="yellow"/>
            <w:rPrChange w:id="2472" w:author="Author" w:date="2018-02-27T10:28:00Z">
              <w:rPr>
                <w:highlight w:val="yellow"/>
              </w:rPr>
            </w:rPrChange>
          </w:rPr>
          <w:delText xml:space="preserve">, the preconfigured business rule deletes automatically for the employees, </w:delText>
        </w:r>
        <w:r w:rsidRPr="00CC1F7A" w:rsidDel="00EA6F7A">
          <w:rPr>
            <w:strike/>
            <w:rPrChange w:id="2473" w:author="Author" w:date="2018-02-27T10:28:00Z">
              <w:rPr/>
            </w:rPrChange>
          </w:rPr>
          <w:delText>having employment type</w:delText>
        </w:r>
        <w:r w:rsidRPr="00CC1F7A" w:rsidDel="00EA6F7A">
          <w:rPr>
            <w:rStyle w:val="SAPUserEntry"/>
            <w:strike/>
            <w:rPrChange w:id="2474" w:author="Author" w:date="2018-02-27T10:28:00Z">
              <w:rPr>
                <w:rStyle w:val="SAPUserEntry"/>
              </w:rPr>
            </w:rPrChange>
          </w:rPr>
          <w:delText xml:space="preserve"> </w:delText>
        </w:r>
        <w:r w:rsidRPr="00CC1F7A" w:rsidDel="00EA6F7A">
          <w:rPr>
            <w:rStyle w:val="SAPUserEntry"/>
            <w:b w:val="0"/>
            <w:strike/>
            <w:color w:val="auto"/>
            <w:rPrChange w:id="2475" w:author="Author" w:date="2018-02-27T10:28:00Z">
              <w:rPr>
                <w:rStyle w:val="SAPUserEntry"/>
                <w:b w:val="0"/>
                <w:color w:val="auto"/>
              </w:rPr>
            </w:rPrChange>
          </w:rPr>
          <w:delText>Hourly Wage Earner</w:delText>
        </w:r>
        <w:r w:rsidRPr="00CC1F7A" w:rsidDel="00EA6F7A">
          <w:rPr>
            <w:rStyle w:val="SAPUserEntry"/>
            <w:strike/>
            <w:color w:val="auto"/>
            <w:rPrChange w:id="2476" w:author="Author" w:date="2018-02-27T10:28:00Z">
              <w:rPr>
                <w:rStyle w:val="SAPUserEntry"/>
                <w:color w:val="auto"/>
              </w:rPr>
            </w:rPrChange>
          </w:rPr>
          <w:delText xml:space="preserve"> </w:delText>
        </w:r>
        <w:r w:rsidRPr="00CC1F7A" w:rsidDel="00EA6F7A">
          <w:rPr>
            <w:strike/>
            <w:rPrChange w:id="2477" w:author="Author" w:date="2018-02-27T10:28:00Z">
              <w:rPr/>
            </w:rPrChange>
          </w:rPr>
          <w:delText>or pay scale group</w:delText>
        </w:r>
        <w:r w:rsidRPr="00CC1F7A" w:rsidDel="00EA6F7A">
          <w:rPr>
            <w:rStyle w:val="SAPUserEntry"/>
            <w:strike/>
            <w:rPrChange w:id="2478" w:author="Author" w:date="2018-02-27T10:28:00Z">
              <w:rPr>
                <w:rStyle w:val="SAPUserEntry"/>
              </w:rPr>
            </w:rPrChange>
          </w:rPr>
          <w:delText xml:space="preserve"> </w:delText>
        </w:r>
        <w:r w:rsidRPr="00CC1F7A" w:rsidDel="00EA6F7A">
          <w:rPr>
            <w:rStyle w:val="SAPUserEntry"/>
            <w:b w:val="0"/>
            <w:strike/>
            <w:color w:val="auto"/>
            <w:rPrChange w:id="2479" w:author="Author" w:date="2018-02-27T10:28:00Z">
              <w:rPr>
                <w:rStyle w:val="SAPUserEntry"/>
                <w:b w:val="0"/>
                <w:color w:val="auto"/>
              </w:rPr>
            </w:rPrChange>
          </w:rPr>
          <w:delText>AT(DEU/40/95/AT)</w:delText>
        </w:r>
        <w:r w:rsidRPr="00CC1F7A" w:rsidDel="00EA6F7A">
          <w:rPr>
            <w:strike/>
            <w:highlight w:val="yellow"/>
            <w:rPrChange w:id="2480" w:author="Author" w:date="2018-02-27T10:28:00Z">
              <w:rPr>
                <w:highlight w:val="yellow"/>
              </w:rPr>
            </w:rPrChange>
          </w:rPr>
          <w:delText>, the manually entered amounts for pay components</w:delText>
        </w:r>
        <w:r w:rsidRPr="00CC1F7A" w:rsidDel="00EA6F7A">
          <w:rPr>
            <w:rStyle w:val="SAPUserEntry"/>
            <w:strike/>
            <w:rPrChange w:id="2481" w:author="Author" w:date="2018-02-27T10:28:00Z">
              <w:rPr>
                <w:rStyle w:val="SAPUserEntry"/>
              </w:rPr>
            </w:rPrChange>
          </w:rPr>
          <w:delText xml:space="preserve"> DE</w:delText>
        </w:r>
        <w:r w:rsidRPr="00CC1F7A" w:rsidDel="00EA6F7A">
          <w:rPr>
            <w:strike/>
            <w:rPrChange w:id="2482" w:author="Author" w:date="2018-02-27T10:28:00Z">
              <w:rPr/>
            </w:rPrChange>
          </w:rPr>
          <w:delText xml:space="preserve"> </w:delText>
        </w:r>
        <w:r w:rsidRPr="00CC1F7A" w:rsidDel="00EA6F7A">
          <w:rPr>
            <w:rStyle w:val="SAPUserEntry"/>
            <w:strike/>
            <w:rPrChange w:id="2483" w:author="Author" w:date="2018-02-27T10:28:00Z">
              <w:rPr>
                <w:rStyle w:val="SAPUserEntry"/>
              </w:rPr>
            </w:rPrChange>
          </w:rPr>
          <w:delText>–</w:delText>
        </w:r>
        <w:r w:rsidRPr="00CC1F7A" w:rsidDel="00EA6F7A">
          <w:rPr>
            <w:b/>
            <w:strike/>
            <w:rPrChange w:id="2484" w:author="Author" w:date="2018-02-27T10:28:00Z">
              <w:rPr>
                <w:b/>
              </w:rPr>
            </w:rPrChange>
          </w:rPr>
          <w:delText xml:space="preserve"> </w:delText>
        </w:r>
        <w:r w:rsidRPr="00CC1F7A" w:rsidDel="00EA6F7A">
          <w:rPr>
            <w:rStyle w:val="SAPUserEntry"/>
            <w:strike/>
            <w:rPrChange w:id="2485" w:author="Author" w:date="2018-02-27T10:28:00Z">
              <w:rPr>
                <w:rStyle w:val="SAPUserEntry"/>
              </w:rPr>
            </w:rPrChange>
          </w:rPr>
          <w:delText>Hourly Rate</w:delText>
        </w:r>
        <w:r w:rsidRPr="00CC1F7A" w:rsidDel="00EA6F7A">
          <w:rPr>
            <w:b/>
            <w:strike/>
            <w:rPrChange w:id="2486" w:author="Author" w:date="2018-02-27T10:28:00Z">
              <w:rPr>
                <w:b/>
              </w:rPr>
            </w:rPrChange>
          </w:rPr>
          <w:delText xml:space="preserve"> </w:delText>
        </w:r>
        <w:r w:rsidRPr="00CC1F7A" w:rsidDel="00EA6F7A">
          <w:rPr>
            <w:rStyle w:val="SAPUserEntry"/>
            <w:strike/>
            <w:rPrChange w:id="2487" w:author="Author" w:date="2018-02-27T10:28:00Z">
              <w:rPr>
                <w:rStyle w:val="SAPUserEntry"/>
              </w:rPr>
            </w:rPrChange>
          </w:rPr>
          <w:delText>(1400DE)</w:delText>
        </w:r>
        <w:r w:rsidRPr="00CC1F7A" w:rsidDel="00EA6F7A">
          <w:rPr>
            <w:strike/>
            <w:rPrChange w:id="2488" w:author="Author" w:date="2018-02-27T10:28:00Z">
              <w:rPr/>
            </w:rPrChange>
          </w:rPr>
          <w:delText xml:space="preserve"> or</w:delText>
        </w:r>
        <w:r w:rsidRPr="00CC1F7A" w:rsidDel="00EA6F7A">
          <w:rPr>
            <w:rStyle w:val="SAPUserEntry"/>
            <w:strike/>
            <w:rPrChange w:id="2489" w:author="Author" w:date="2018-02-27T10:28:00Z">
              <w:rPr>
                <w:rStyle w:val="SAPUserEntry"/>
              </w:rPr>
            </w:rPrChange>
          </w:rPr>
          <w:delText xml:space="preserve"> DE</w:delText>
        </w:r>
        <w:r w:rsidRPr="00CC1F7A" w:rsidDel="00EA6F7A">
          <w:rPr>
            <w:b/>
            <w:strike/>
            <w:rPrChange w:id="2490" w:author="Author" w:date="2018-02-27T10:28:00Z">
              <w:rPr>
                <w:b/>
              </w:rPr>
            </w:rPrChange>
          </w:rPr>
          <w:delText xml:space="preserve"> </w:delText>
        </w:r>
        <w:r w:rsidRPr="00CC1F7A" w:rsidDel="00EA6F7A">
          <w:rPr>
            <w:rStyle w:val="SAPUserEntry"/>
            <w:strike/>
            <w:rPrChange w:id="2491" w:author="Author" w:date="2018-02-27T10:28:00Z">
              <w:rPr>
                <w:rStyle w:val="SAPUserEntry"/>
              </w:rPr>
            </w:rPrChange>
          </w:rPr>
          <w:delText>–</w:delText>
        </w:r>
        <w:r w:rsidRPr="00CC1F7A" w:rsidDel="00EA6F7A">
          <w:rPr>
            <w:b/>
            <w:strike/>
            <w:rPrChange w:id="2492" w:author="Author" w:date="2018-02-27T10:28:00Z">
              <w:rPr>
                <w:b/>
              </w:rPr>
            </w:rPrChange>
          </w:rPr>
          <w:delText xml:space="preserve"> </w:delText>
        </w:r>
        <w:r w:rsidRPr="00CC1F7A" w:rsidDel="00EA6F7A">
          <w:rPr>
            <w:rStyle w:val="SAPUserEntry"/>
            <w:strike/>
            <w:rPrChange w:id="2493" w:author="Author" w:date="2018-02-27T10:28:00Z">
              <w:rPr>
                <w:rStyle w:val="SAPUserEntry"/>
              </w:rPr>
            </w:rPrChange>
          </w:rPr>
          <w:delText>Non-Standard Salary</w:delText>
        </w:r>
        <w:r w:rsidRPr="00CC1F7A" w:rsidDel="00EA6F7A">
          <w:rPr>
            <w:b/>
            <w:strike/>
            <w:rPrChange w:id="2494" w:author="Author" w:date="2018-02-27T10:28:00Z">
              <w:rPr>
                <w:b/>
              </w:rPr>
            </w:rPrChange>
          </w:rPr>
          <w:delText xml:space="preserve"> </w:delText>
        </w:r>
        <w:r w:rsidRPr="00CC1F7A" w:rsidDel="00EA6F7A">
          <w:rPr>
            <w:rStyle w:val="SAPUserEntry"/>
            <w:strike/>
            <w:rPrChange w:id="2495" w:author="Author" w:date="2018-02-27T10:28:00Z">
              <w:rPr>
                <w:rStyle w:val="SAPUserEntry"/>
              </w:rPr>
            </w:rPrChange>
          </w:rPr>
          <w:delText>(1200DE)</w:delText>
        </w:r>
        <w:r w:rsidRPr="00CC1F7A" w:rsidDel="00EA6F7A">
          <w:rPr>
            <w:strike/>
            <w:rPrChange w:id="2496" w:author="Author" w:date="2018-02-27T10:28:00Z">
              <w:rPr/>
            </w:rPrChange>
          </w:rPr>
          <w:delText>. In this case, the HR Administrator needs to manually enter again these pay component amounts.</w:delText>
        </w:r>
      </w:del>
    </w:p>
    <w:p w14:paraId="288FD75F" w14:textId="3F1F39FB" w:rsidR="004829EC" w:rsidRPr="00CC1F7A" w:rsidDel="00EA6F7A" w:rsidRDefault="004829EC" w:rsidP="004829EC">
      <w:pPr>
        <w:pStyle w:val="ListParagraph"/>
        <w:numPr>
          <w:ilvl w:val="0"/>
          <w:numId w:val="56"/>
        </w:numPr>
        <w:ind w:left="1080"/>
        <w:rPr>
          <w:del w:id="2497" w:author="Author" w:date="2018-02-27T10:32:00Z"/>
          <w:strike/>
          <w:highlight w:val="yellow"/>
          <w:rPrChange w:id="2498" w:author="Author" w:date="2018-02-27T10:28:00Z">
            <w:rPr>
              <w:del w:id="2499" w:author="Author" w:date="2018-02-27T10:32:00Z"/>
              <w:highlight w:val="yellow"/>
            </w:rPr>
          </w:rPrChange>
        </w:rPr>
      </w:pPr>
      <w:del w:id="2500" w:author="Author" w:date="2018-02-27T10:32:00Z">
        <w:r w:rsidRPr="00CC1F7A" w:rsidDel="00EA6F7A">
          <w:rPr>
            <w:strike/>
            <w:highlight w:val="yellow"/>
            <w:rPrChange w:id="2501" w:author="Author" w:date="2018-02-27T10:28:00Z">
              <w:rPr/>
            </w:rPrChange>
          </w:rPr>
          <w:delText xml:space="preserve">For country </w:delText>
        </w:r>
        <w:r w:rsidRPr="00CC1F7A" w:rsidDel="00EA6F7A">
          <w:rPr>
            <w:b/>
            <w:strike/>
            <w:highlight w:val="yellow"/>
            <w:rPrChange w:id="2502" w:author="Author" w:date="2018-02-27T10:28:00Z">
              <w:rPr/>
            </w:rPrChange>
          </w:rPr>
          <w:delText>FR</w:delText>
        </w:r>
        <w:r w:rsidRPr="00CC1F7A" w:rsidDel="00EA6F7A">
          <w:rPr>
            <w:strike/>
            <w:highlight w:val="yellow"/>
            <w:rPrChange w:id="2503" w:author="Author" w:date="2018-02-27T10:28:00Z">
              <w:rPr/>
            </w:rPrChange>
          </w:rPr>
          <w:delText xml:space="preserve">, </w:delText>
        </w:r>
        <w:r w:rsidRPr="00CC1F7A" w:rsidDel="00EA6F7A">
          <w:rPr>
            <w:strike/>
            <w:highlight w:val="yellow"/>
            <w:rPrChange w:id="2504" w:author="Author" w:date="2018-02-27T10:28:00Z">
              <w:rPr>
                <w:highlight w:val="yellow"/>
              </w:rPr>
            </w:rPrChange>
          </w:rPr>
          <w:delText>….. then due to the job change</w:delText>
        </w:r>
      </w:del>
      <w:ins w:id="2505" w:author="Author" w:date="2018-02-06T09:39:00Z">
        <w:del w:id="2506" w:author="Author" w:date="2018-02-27T10:32:00Z">
          <w:r w:rsidR="00DC78FA" w:rsidRPr="00CC1F7A" w:rsidDel="00EA6F7A">
            <w:rPr>
              <w:strike/>
              <w:highlight w:val="yellow"/>
              <w:rPrChange w:id="2507" w:author="Author" w:date="2018-02-27T10:28:00Z">
                <w:rPr>
                  <w:highlight w:val="yellow"/>
                </w:rPr>
              </w:rPrChange>
            </w:rPr>
            <w:delText>transfer</w:delText>
          </w:r>
        </w:del>
      </w:ins>
      <w:del w:id="2508" w:author="Author" w:date="2018-02-27T10:32:00Z">
        <w:r w:rsidRPr="00CC1F7A" w:rsidDel="00EA6F7A">
          <w:rPr>
            <w:strike/>
            <w:highlight w:val="yellow"/>
            <w:rPrChange w:id="2509" w:author="Author" w:date="2018-02-27T10:28:00Z">
              <w:rPr>
                <w:highlight w:val="yellow"/>
              </w:rPr>
            </w:rPrChange>
          </w:rPr>
          <w:delText xml:space="preserve"> performed, the preconfigured business rule will re-generate again automatically the same predefined (initial) amount for that pay component.</w:delText>
        </w:r>
      </w:del>
    </w:p>
    <w:p w14:paraId="31463147" w14:textId="2460784A" w:rsidR="004829EC" w:rsidRPr="00CC1F7A" w:rsidDel="00EA6F7A" w:rsidRDefault="004829EC" w:rsidP="004829EC">
      <w:pPr>
        <w:pStyle w:val="NoteParagraph"/>
        <w:numPr>
          <w:ilvl w:val="0"/>
          <w:numId w:val="56"/>
        </w:numPr>
        <w:ind w:left="1080"/>
        <w:rPr>
          <w:del w:id="2510" w:author="Author" w:date="2018-02-27T10:32:00Z"/>
          <w:strike/>
          <w:rPrChange w:id="2511" w:author="Author" w:date="2018-02-27T10:28:00Z">
            <w:rPr>
              <w:del w:id="2512" w:author="Author" w:date="2018-02-27T10:32:00Z"/>
            </w:rPr>
          </w:rPrChange>
        </w:rPr>
      </w:pPr>
      <w:del w:id="2513" w:author="Author" w:date="2018-02-27T10:32:00Z">
        <w:r w:rsidRPr="00CC1F7A" w:rsidDel="00EA6F7A">
          <w:rPr>
            <w:strike/>
            <w:rPrChange w:id="2514" w:author="Author" w:date="2018-02-27T10:28:00Z">
              <w:rPr/>
            </w:rPrChange>
          </w:rPr>
          <w:delText xml:space="preserve">For country </w:delText>
        </w:r>
        <w:r w:rsidRPr="00CC1F7A" w:rsidDel="00EA6F7A">
          <w:rPr>
            <w:b/>
            <w:strike/>
            <w:rPrChange w:id="2515" w:author="Author" w:date="2018-02-27T10:28:00Z">
              <w:rPr>
                <w:b/>
              </w:rPr>
            </w:rPrChange>
          </w:rPr>
          <w:delText>GB</w:delText>
        </w:r>
        <w:r w:rsidRPr="00CC1F7A" w:rsidDel="00EA6F7A">
          <w:rPr>
            <w:strike/>
            <w:rPrChange w:id="2516" w:author="Author" w:date="2018-02-27T10:28:00Z">
              <w:rPr/>
            </w:rPrChange>
          </w:rPr>
          <w:delText xml:space="preserve">, the amount of </w:delText>
        </w:r>
        <w:r w:rsidRPr="00CC1F7A" w:rsidDel="00EA6F7A">
          <w:rPr>
            <w:rStyle w:val="SAPScreenElement"/>
            <w:strike/>
            <w:rPrChange w:id="2517" w:author="Author" w:date="2018-02-27T10:28:00Z">
              <w:rPr>
                <w:rStyle w:val="SAPScreenElement"/>
              </w:rPr>
            </w:rPrChange>
          </w:rPr>
          <w:delText>Pay Component</w:delText>
        </w:r>
        <w:r w:rsidRPr="00CC1F7A" w:rsidDel="00EA6F7A">
          <w:rPr>
            <w:rStyle w:val="SAPUserEntry"/>
            <w:strike/>
            <w:rPrChange w:id="2518" w:author="Author" w:date="2018-02-27T10:28:00Z">
              <w:rPr>
                <w:rStyle w:val="SAPUserEntry"/>
              </w:rPr>
            </w:rPrChange>
          </w:rPr>
          <w:delText xml:space="preserve"> GB</w:delText>
        </w:r>
        <w:r w:rsidRPr="00CC1F7A" w:rsidDel="00EA6F7A">
          <w:rPr>
            <w:b/>
            <w:strike/>
            <w:rPrChange w:id="2519" w:author="Author" w:date="2018-02-27T10:28:00Z">
              <w:rPr>
                <w:b/>
              </w:rPr>
            </w:rPrChange>
          </w:rPr>
          <w:delText xml:space="preserve"> </w:delText>
        </w:r>
        <w:r w:rsidRPr="00CC1F7A" w:rsidDel="00EA6F7A">
          <w:rPr>
            <w:rStyle w:val="SAPUserEntry"/>
            <w:strike/>
            <w:rPrChange w:id="2520" w:author="Author" w:date="2018-02-27T10:28:00Z">
              <w:rPr>
                <w:rStyle w:val="SAPUserEntry"/>
              </w:rPr>
            </w:rPrChange>
          </w:rPr>
          <w:delText>–</w:delText>
        </w:r>
        <w:r w:rsidRPr="00CC1F7A" w:rsidDel="00EA6F7A">
          <w:rPr>
            <w:b/>
            <w:strike/>
            <w:rPrChange w:id="2521" w:author="Author" w:date="2018-02-27T10:28:00Z">
              <w:rPr>
                <w:b/>
              </w:rPr>
            </w:rPrChange>
          </w:rPr>
          <w:delText xml:space="preserve"> </w:delText>
        </w:r>
        <w:r w:rsidRPr="00CC1F7A" w:rsidDel="00EA6F7A">
          <w:rPr>
            <w:rStyle w:val="SAPUserEntry"/>
            <w:strike/>
            <w:rPrChange w:id="2522" w:author="Author" w:date="2018-02-27T10:28:00Z">
              <w:rPr>
                <w:rStyle w:val="SAPUserEntry"/>
              </w:rPr>
            </w:rPrChange>
          </w:rPr>
          <w:delText>Monthly Salary</w:delText>
        </w:r>
        <w:r w:rsidRPr="00CC1F7A" w:rsidDel="00EA6F7A">
          <w:rPr>
            <w:b/>
            <w:strike/>
            <w:rPrChange w:id="2523" w:author="Author" w:date="2018-02-27T10:28:00Z">
              <w:rPr>
                <w:b/>
              </w:rPr>
            </w:rPrChange>
          </w:rPr>
          <w:delText xml:space="preserve"> </w:delText>
        </w:r>
        <w:r w:rsidRPr="00CC1F7A" w:rsidDel="00EA6F7A">
          <w:rPr>
            <w:rStyle w:val="SAPUserEntry"/>
            <w:strike/>
            <w:rPrChange w:id="2524" w:author="Author" w:date="2018-02-27T10:28:00Z">
              <w:rPr>
                <w:rStyle w:val="SAPUserEntry"/>
              </w:rPr>
            </w:rPrChange>
          </w:rPr>
          <w:delText>(1000GB)</w:delText>
        </w:r>
        <w:r w:rsidRPr="00CC1F7A" w:rsidDel="00EA6F7A">
          <w:rPr>
            <w:b/>
            <w:strike/>
            <w:rPrChange w:id="2525" w:author="Author" w:date="2018-02-27T10:28:00Z">
              <w:rPr>
                <w:b/>
              </w:rPr>
            </w:rPrChange>
          </w:rPr>
          <w:delText xml:space="preserve"> </w:delText>
        </w:r>
        <w:r w:rsidRPr="00CC1F7A" w:rsidDel="00EA6F7A">
          <w:rPr>
            <w:strike/>
            <w:rPrChange w:id="2526" w:author="Author" w:date="2018-02-27T10:28:00Z">
              <w:rPr/>
            </w:rPrChange>
          </w:rPr>
          <w:delText>will be re-generated for an employee having employment type other than</w:delText>
        </w:r>
        <w:r w:rsidRPr="00CC1F7A" w:rsidDel="00EA6F7A">
          <w:rPr>
            <w:rStyle w:val="SAPUserEntry"/>
            <w:strike/>
            <w:rPrChange w:id="2527" w:author="Author" w:date="2018-02-27T10:28:00Z">
              <w:rPr>
                <w:rStyle w:val="SAPUserEntry"/>
              </w:rPr>
            </w:rPrChange>
          </w:rPr>
          <w:delText xml:space="preserve"> </w:delText>
        </w:r>
        <w:r w:rsidRPr="00CC1F7A" w:rsidDel="00EA6F7A">
          <w:rPr>
            <w:rStyle w:val="SAPUserEntry"/>
            <w:b w:val="0"/>
            <w:strike/>
            <w:color w:val="auto"/>
            <w:rPrChange w:id="2528" w:author="Author" w:date="2018-02-27T10:28:00Z">
              <w:rPr>
                <w:rStyle w:val="SAPUserEntry"/>
                <w:b w:val="0"/>
                <w:color w:val="auto"/>
              </w:rPr>
            </w:rPrChange>
          </w:rPr>
          <w:delText>Hourly(GB)</w:delText>
        </w:r>
        <w:r w:rsidRPr="00CC1F7A" w:rsidDel="00EA6F7A">
          <w:rPr>
            <w:strike/>
            <w:rPrChange w:id="2529" w:author="Author" w:date="2018-02-27T10:28:00Z">
              <w:rPr/>
            </w:rPrChange>
          </w:rPr>
          <w:delText>.</w:delText>
        </w:r>
      </w:del>
    </w:p>
    <w:p w14:paraId="6CDD3B7E" w14:textId="325208D9" w:rsidR="004829EC" w:rsidRPr="00CC1F7A" w:rsidDel="00EA6F7A" w:rsidRDefault="004829EC" w:rsidP="004829EC">
      <w:pPr>
        <w:pStyle w:val="NoteParagraph"/>
        <w:numPr>
          <w:ilvl w:val="0"/>
          <w:numId w:val="56"/>
        </w:numPr>
        <w:ind w:left="1080"/>
        <w:rPr>
          <w:del w:id="2530" w:author="Author" w:date="2018-02-27T10:32:00Z"/>
          <w:strike/>
          <w:rPrChange w:id="2531" w:author="Author" w:date="2018-02-27T10:28:00Z">
            <w:rPr>
              <w:del w:id="2532" w:author="Author" w:date="2018-02-27T10:32:00Z"/>
            </w:rPr>
          </w:rPrChange>
        </w:rPr>
      </w:pPr>
      <w:del w:id="2533" w:author="Author" w:date="2018-02-27T10:32:00Z">
        <w:r w:rsidRPr="00CC1F7A" w:rsidDel="00EA6F7A">
          <w:rPr>
            <w:strike/>
            <w:rPrChange w:id="2534" w:author="Author" w:date="2018-02-27T10:28:00Z">
              <w:rPr/>
            </w:rPrChange>
          </w:rPr>
          <w:delText xml:space="preserve">For country </w:delText>
        </w:r>
        <w:r w:rsidRPr="00CC1F7A" w:rsidDel="00EA6F7A">
          <w:rPr>
            <w:b/>
            <w:strike/>
            <w:rPrChange w:id="2535" w:author="Author" w:date="2018-02-27T10:28:00Z">
              <w:rPr>
                <w:b/>
              </w:rPr>
            </w:rPrChange>
          </w:rPr>
          <w:delText>SA</w:delText>
        </w:r>
        <w:r w:rsidRPr="00CC1F7A" w:rsidDel="00EA6F7A">
          <w:rPr>
            <w:strike/>
            <w:rPrChange w:id="2536" w:author="Author" w:date="2018-02-27T10:28:00Z">
              <w:rPr/>
            </w:rPrChange>
          </w:rPr>
          <w:delText xml:space="preserve">, the amount of </w:delText>
        </w:r>
        <w:r w:rsidRPr="00CC1F7A" w:rsidDel="00EA6F7A">
          <w:rPr>
            <w:rStyle w:val="SAPScreenElement"/>
            <w:strike/>
            <w:rPrChange w:id="2537" w:author="Author" w:date="2018-02-27T10:28:00Z">
              <w:rPr>
                <w:rStyle w:val="SAPScreenElement"/>
              </w:rPr>
            </w:rPrChange>
          </w:rPr>
          <w:delText>Pay Component</w:delText>
        </w:r>
        <w:r w:rsidRPr="00CC1F7A" w:rsidDel="00EA6F7A">
          <w:rPr>
            <w:rStyle w:val="SAPUserEntry"/>
            <w:strike/>
            <w:rPrChange w:id="2538" w:author="Author" w:date="2018-02-27T10:28:00Z">
              <w:rPr>
                <w:rStyle w:val="SAPUserEntry"/>
              </w:rPr>
            </w:rPrChange>
          </w:rPr>
          <w:delText xml:space="preserve"> SA</w:delText>
        </w:r>
        <w:r w:rsidRPr="00CC1F7A" w:rsidDel="00EA6F7A">
          <w:rPr>
            <w:b/>
            <w:strike/>
            <w:rPrChange w:id="2539" w:author="Author" w:date="2018-02-27T10:28:00Z">
              <w:rPr>
                <w:b/>
              </w:rPr>
            </w:rPrChange>
          </w:rPr>
          <w:delText xml:space="preserve"> </w:delText>
        </w:r>
        <w:r w:rsidRPr="00CC1F7A" w:rsidDel="00EA6F7A">
          <w:rPr>
            <w:rStyle w:val="SAPUserEntry"/>
            <w:strike/>
            <w:rPrChange w:id="2540" w:author="Author" w:date="2018-02-27T10:28:00Z">
              <w:rPr>
                <w:rStyle w:val="SAPUserEntry"/>
              </w:rPr>
            </w:rPrChange>
          </w:rPr>
          <w:delText>-</w:delText>
        </w:r>
        <w:r w:rsidRPr="00CC1F7A" w:rsidDel="00EA6F7A">
          <w:rPr>
            <w:b/>
            <w:strike/>
            <w:rPrChange w:id="2541" w:author="Author" w:date="2018-02-27T10:28:00Z">
              <w:rPr>
                <w:b/>
              </w:rPr>
            </w:rPrChange>
          </w:rPr>
          <w:delText xml:space="preserve"> </w:delText>
        </w:r>
        <w:r w:rsidRPr="00CC1F7A" w:rsidDel="00EA6F7A">
          <w:rPr>
            <w:rStyle w:val="SAPUserEntry"/>
            <w:strike/>
            <w:rPrChange w:id="2542" w:author="Author" w:date="2018-02-27T10:28:00Z">
              <w:rPr>
                <w:rStyle w:val="SAPUserEntry"/>
              </w:rPr>
            </w:rPrChange>
          </w:rPr>
          <w:delText>Basic Pay(1000SA)</w:delText>
        </w:r>
        <w:r w:rsidRPr="00CC1F7A" w:rsidDel="00EA6F7A">
          <w:rPr>
            <w:strike/>
            <w:rPrChange w:id="2543" w:author="Author" w:date="2018-02-27T10:28:00Z">
              <w:rPr/>
            </w:rPrChange>
          </w:rPr>
          <w:delText xml:space="preserve"> will be re-generated. </w:delText>
        </w:r>
      </w:del>
    </w:p>
    <w:p w14:paraId="54A8A3BF" w14:textId="1D5E1DB6" w:rsidR="004829EC" w:rsidRDefault="004829EC" w:rsidP="004829EC">
      <w:pPr>
        <w:ind w:left="720"/>
        <w:rPr>
          <w:rFonts w:asciiTheme="minorHAnsi" w:eastAsiaTheme="minorHAnsi" w:hAnsiTheme="minorHAnsi"/>
          <w:sz w:val="22"/>
          <w:szCs w:val="22"/>
        </w:rPr>
      </w:pPr>
      <w:r>
        <w:t xml:space="preserve">Also, additional recurring pay components maintained </w:t>
      </w:r>
      <w:ins w:id="2544" w:author="Author" w:date="2018-02-27T10:30:00Z">
        <w:r w:rsidR="00CC1F7A">
          <w:t xml:space="preserve">previously </w:t>
        </w:r>
      </w:ins>
      <w:r>
        <w:t>might disappear.</w:t>
      </w:r>
    </w:p>
    <w:p w14:paraId="6764935B" w14:textId="78C6EB18" w:rsidR="004829EC" w:rsidDel="00CC1F7A" w:rsidRDefault="004829EC" w:rsidP="004829EC">
      <w:pPr>
        <w:ind w:left="720"/>
        <w:rPr>
          <w:del w:id="2545" w:author="Author" w:date="2018-02-27T10:30:00Z"/>
          <w:highlight w:val="green"/>
        </w:rPr>
      </w:pPr>
      <w:r>
        <w:t xml:space="preserve">In this case, the HR Administrator needs to manually change back </w:t>
      </w:r>
      <w:ins w:id="2546" w:author="Author" w:date="2018-02-27T10:30:00Z">
        <w:r w:rsidR="00CC1F7A">
          <w:t>or re-enter</w:t>
        </w:r>
        <w:r w:rsidR="00CC1F7A" w:rsidRPr="002B572C">
          <w:t xml:space="preserve"> </w:t>
        </w:r>
      </w:ins>
      <w:r>
        <w:t>the pay component</w:t>
      </w:r>
      <w:r>
        <w:rPr>
          <w:b/>
        </w:rPr>
        <w:t xml:space="preserve"> </w:t>
      </w:r>
      <w:r>
        <w:t>related to the basic pay, and possibly add missing recurring payments such that the correct compensation information for the employee is obtained back again.</w:t>
      </w:r>
    </w:p>
    <w:p w14:paraId="4C8A46E5" w14:textId="06FD621E" w:rsidR="00A32713" w:rsidRPr="00CD106E" w:rsidRDefault="00CC1F7A" w:rsidP="00A32713">
      <w:pPr>
        <w:ind w:left="720"/>
      </w:pPr>
      <w:ins w:id="2547" w:author="Author" w:date="2018-02-27T10:30:00Z">
        <w:r>
          <w:t xml:space="preserve"> </w:t>
        </w:r>
      </w:ins>
      <w:r w:rsidR="00A32713" w:rsidRPr="00CD106E">
        <w:t>For this, the HR Administrator can proceed as follows:</w:t>
      </w:r>
    </w:p>
    <w:p w14:paraId="6FCE9A87" w14:textId="77777777" w:rsidR="00A32713" w:rsidRPr="00CD106E" w:rsidRDefault="00A32713" w:rsidP="00A32713">
      <w:pPr>
        <w:pStyle w:val="ListBullet3"/>
        <w:numPr>
          <w:ilvl w:val="0"/>
          <w:numId w:val="11"/>
        </w:numPr>
        <w:ind w:left="1170" w:hanging="450"/>
      </w:pPr>
      <w:r w:rsidRPr="00CD106E">
        <w:rPr>
          <w:noProof/>
        </w:rPr>
        <w:t xml:space="preserve">Log on to </w:t>
      </w:r>
      <w:r w:rsidRPr="00CD106E">
        <w:rPr>
          <w:rStyle w:val="SAPScreenElement"/>
          <w:color w:val="auto"/>
        </w:rPr>
        <w:t>Employee Central</w:t>
      </w:r>
      <w:r w:rsidRPr="00CD106E">
        <w:rPr>
          <w:noProof/>
        </w:rPr>
        <w:t xml:space="preserve"> as an HR </w:t>
      </w:r>
      <w:r w:rsidRPr="00CD106E">
        <w:t>Administrator</w:t>
      </w:r>
      <w:r w:rsidRPr="00CD106E">
        <w:rPr>
          <w:noProof/>
        </w:rPr>
        <w:t>.</w:t>
      </w:r>
    </w:p>
    <w:p w14:paraId="640B16FD" w14:textId="77777777" w:rsidR="00A32713" w:rsidRPr="00CD106E" w:rsidRDefault="00A32713" w:rsidP="00A32713">
      <w:pPr>
        <w:pStyle w:val="ListBullet3"/>
        <w:numPr>
          <w:ilvl w:val="0"/>
          <w:numId w:val="11"/>
        </w:numPr>
        <w:ind w:left="1170" w:hanging="450"/>
      </w:pPr>
      <w:r w:rsidRPr="00CD106E">
        <w:rPr>
          <w:noProof/>
        </w:rPr>
        <w:t xml:space="preserve">Select from the </w:t>
      </w:r>
      <w:r w:rsidRPr="00CD106E">
        <w:rPr>
          <w:rStyle w:val="SAPScreenElement"/>
        </w:rPr>
        <w:t xml:space="preserve">Home </w:t>
      </w:r>
      <w:r w:rsidRPr="00CD106E">
        <w:rPr>
          <w:noProof/>
        </w:rPr>
        <w:t xml:space="preserve">drop-down </w:t>
      </w:r>
      <w:r w:rsidRPr="00CD106E">
        <w:rPr>
          <w:rStyle w:val="SAPScreenElement"/>
        </w:rPr>
        <w:t>My Employee Files</w:t>
      </w:r>
      <w:r w:rsidRPr="00CD106E">
        <w:rPr>
          <w:noProof/>
        </w:rPr>
        <w:t xml:space="preserve">, enter the employee’s name in the search box, and </w:t>
      </w:r>
      <w:r w:rsidRPr="00CD106E">
        <w:t xml:space="preserve">in the list of employees </w:t>
      </w:r>
      <w:r w:rsidRPr="00CD106E">
        <w:rPr>
          <w:noProof/>
        </w:rPr>
        <w:t xml:space="preserve">select </w:t>
      </w:r>
      <w:r w:rsidRPr="00CD106E">
        <w:t>the appropriate employee matching the search criteria.</w:t>
      </w:r>
    </w:p>
    <w:p w14:paraId="187DE21F" w14:textId="77777777" w:rsidR="00A32713" w:rsidRPr="00CD106E" w:rsidRDefault="00A32713" w:rsidP="00A32713">
      <w:pPr>
        <w:pStyle w:val="ListBullet3"/>
        <w:numPr>
          <w:ilvl w:val="0"/>
          <w:numId w:val="11"/>
        </w:numPr>
        <w:ind w:left="1170" w:hanging="450"/>
      </w:pPr>
      <w:r w:rsidRPr="00CD106E">
        <w:t xml:space="preserve">Go to the </w:t>
      </w:r>
      <w:r w:rsidRPr="00CD106E">
        <w:rPr>
          <w:rStyle w:val="SAPScreenElement"/>
        </w:rPr>
        <w:t xml:space="preserve">Employment Information </w:t>
      </w:r>
      <w:r w:rsidRPr="00CD106E">
        <w:t xml:space="preserve">section and there scroll </w:t>
      </w:r>
      <w:r w:rsidRPr="00CD106E">
        <w:rPr>
          <w:rFonts w:cs="Arial"/>
          <w:bCs/>
        </w:rPr>
        <w:t xml:space="preserve">to the </w:t>
      </w:r>
      <w:r w:rsidRPr="00CD106E">
        <w:rPr>
          <w:rStyle w:val="SAPScreenElement"/>
        </w:rPr>
        <w:t>Compensation Information</w:t>
      </w:r>
      <w:r w:rsidRPr="00CD106E">
        <w:rPr>
          <w:rFonts w:cs="Arial"/>
          <w:bCs/>
        </w:rPr>
        <w:t xml:space="preserve"> subsection</w:t>
      </w:r>
      <w:r w:rsidRPr="00CD106E">
        <w:t>.</w:t>
      </w:r>
    </w:p>
    <w:p w14:paraId="30587C8E" w14:textId="77777777" w:rsidR="00A32713" w:rsidRPr="00CD106E" w:rsidRDefault="00A32713" w:rsidP="00A32713">
      <w:pPr>
        <w:pStyle w:val="NoteParagraph"/>
        <w:numPr>
          <w:ilvl w:val="0"/>
          <w:numId w:val="11"/>
        </w:numPr>
        <w:ind w:left="1170" w:hanging="450"/>
      </w:pPr>
      <w:r w:rsidRPr="00CD106E">
        <w:t xml:space="preserve">Select the </w:t>
      </w:r>
      <w:r w:rsidRPr="00CD106E">
        <w:rPr>
          <w:rStyle w:val="SAPScreenElement"/>
        </w:rPr>
        <w:t>Clock (History)</w:t>
      </w:r>
      <w:r w:rsidRPr="00CD106E">
        <w:t xml:space="preserve"> icon next to the </w:t>
      </w:r>
      <w:r w:rsidRPr="00CD106E">
        <w:rPr>
          <w:rStyle w:val="SAPScreenElement"/>
        </w:rPr>
        <w:t>Compensation Information</w:t>
      </w:r>
      <w:r w:rsidRPr="00CD106E">
        <w:t xml:space="preserve"> block. In the </w:t>
      </w:r>
      <w:r w:rsidRPr="00CD106E">
        <w:rPr>
          <w:rStyle w:val="SAPScreenElement"/>
        </w:rPr>
        <w:t>Change History</w:t>
      </w:r>
      <w:r w:rsidRPr="00CD106E">
        <w:t xml:space="preserve"> part of the upcoming </w:t>
      </w:r>
      <w:r w:rsidRPr="00CD106E">
        <w:rPr>
          <w:rStyle w:val="SAPScreenElement"/>
        </w:rPr>
        <w:t>Compensation Information Changes</w:t>
      </w:r>
      <w:r w:rsidRPr="00CD106E">
        <w:t xml:space="preserve"> dialog box, select the appropriate record (most likely the one due to transfer) and choose the </w:t>
      </w:r>
      <w:r w:rsidRPr="00CD106E">
        <w:rPr>
          <w:rStyle w:val="SAPScreenElement"/>
        </w:rPr>
        <w:t>Edit</w:t>
      </w:r>
      <w:r w:rsidRPr="00CD106E">
        <w:t xml:space="preserve"> button.</w:t>
      </w:r>
      <w:r w:rsidRPr="00CD106E">
        <w:rPr>
          <w:rStyle w:val="SAPScreenElement"/>
        </w:rPr>
        <w:t xml:space="preserve"> </w:t>
      </w:r>
      <w:r w:rsidRPr="00CD106E">
        <w:t xml:space="preserve">In the upcoming </w:t>
      </w:r>
      <w:r w:rsidRPr="00CD106E">
        <w:rPr>
          <w:rStyle w:val="SAPScreenElement"/>
        </w:rPr>
        <w:t>Edit History of Compensation Information on &lt;validity start date&gt;</w:t>
      </w:r>
      <w:r w:rsidRPr="00CD106E">
        <w:t xml:space="preserve"> dialog box, make sure to adapt the </w:t>
      </w:r>
      <w:r w:rsidRPr="00CD106E">
        <w:rPr>
          <w:rStyle w:val="SAPScreenElement"/>
        </w:rPr>
        <w:t>When would you like your changes to take effect?</w:t>
      </w:r>
      <w:r w:rsidRPr="00CD106E">
        <w:t xml:space="preserve"> date to the </w:t>
      </w:r>
      <w:r w:rsidRPr="00CD106E">
        <w:rPr>
          <w:rStyle w:val="SAPScreenElement"/>
        </w:rPr>
        <w:t>&lt;validity start date&gt;</w:t>
      </w:r>
      <w:r w:rsidRPr="00CD106E">
        <w:t xml:space="preserve"> and make the appropriate adaptions. For entering the employee’s previous data, you might consider the preceding history record. </w:t>
      </w:r>
    </w:p>
    <w:p w14:paraId="444DCA6B" w14:textId="21459798" w:rsidR="00836827" w:rsidRPr="00CC1F7A" w:rsidRDefault="00A32713" w:rsidP="00CC1F7A">
      <w:pPr>
        <w:pStyle w:val="NoteParagraph"/>
        <w:numPr>
          <w:ilvl w:val="0"/>
          <w:numId w:val="11"/>
        </w:numPr>
        <w:ind w:left="1170" w:hanging="450"/>
        <w:rPr>
          <w:color w:val="003283"/>
        </w:rPr>
      </w:pPr>
      <w:r w:rsidRPr="00CD106E">
        <w:t>Save the data.</w:t>
      </w:r>
    </w:p>
    <w:p w14:paraId="6085C9C4" w14:textId="7E6A7848" w:rsidR="00DC0269" w:rsidRDefault="00DC0269" w:rsidP="00DC0269">
      <w:pPr>
        <w:pStyle w:val="NoteParagraph"/>
        <w:rPr>
          <w:highlight w:val="green"/>
        </w:rPr>
      </w:pPr>
    </w:p>
    <w:p w14:paraId="4E979079" w14:textId="77777777" w:rsidR="00DC0269" w:rsidRPr="00DC0269" w:rsidRDefault="00DC0269" w:rsidP="00DC0269">
      <w:pPr>
        <w:pStyle w:val="SAPNoteHeading"/>
        <w:ind w:left="720"/>
      </w:pPr>
      <w:r w:rsidRPr="00DC0269">
        <w:rPr>
          <w:noProof/>
        </w:rPr>
        <w:drawing>
          <wp:inline distT="0" distB="0" distL="0" distR="0" wp14:anchorId="40215517" wp14:editId="59CA216E">
            <wp:extent cx="228600" cy="228600"/>
            <wp:effectExtent l="0" t="0" r="0" b="0"/>
            <wp:docPr id="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C0269">
        <w:t> Note</w:t>
      </w:r>
    </w:p>
    <w:p w14:paraId="278E40EF" w14:textId="3B652CFC" w:rsidR="00DC0269" w:rsidRPr="00DC0269" w:rsidRDefault="00DC0269" w:rsidP="00DC0269">
      <w:pPr>
        <w:ind w:left="720"/>
      </w:pPr>
      <w:r w:rsidRPr="00DC0269">
        <w:t>For country</w:t>
      </w:r>
      <w:r w:rsidRPr="00DC0269">
        <w:rPr>
          <w:b/>
        </w:rPr>
        <w:t xml:space="preserve"> AU</w:t>
      </w:r>
      <w:r w:rsidRPr="00DC0269">
        <w:t>, in case corrections to the job information of an employee need to be made, the HR Administrator can perform these corrections and add a note to the updates performed. For this, the HR Administrator can proceed as follows:</w:t>
      </w:r>
    </w:p>
    <w:p w14:paraId="175DD589" w14:textId="62C0F5A4" w:rsidR="00DC0269" w:rsidRPr="00DC0269" w:rsidRDefault="00DC0269" w:rsidP="00DC0269">
      <w:pPr>
        <w:pStyle w:val="ListBullet3"/>
        <w:numPr>
          <w:ilvl w:val="0"/>
          <w:numId w:val="11"/>
        </w:numPr>
        <w:ind w:left="1080"/>
      </w:pPr>
      <w:r w:rsidRPr="00DC0269">
        <w:rPr>
          <w:noProof/>
        </w:rPr>
        <w:t xml:space="preserve">Log on to </w:t>
      </w:r>
      <w:r w:rsidRPr="00DC0269">
        <w:rPr>
          <w:rStyle w:val="SAPScreenElement"/>
          <w:color w:val="auto"/>
        </w:rPr>
        <w:t>Employee Central</w:t>
      </w:r>
      <w:r w:rsidRPr="00DC0269">
        <w:rPr>
          <w:noProof/>
        </w:rPr>
        <w:t xml:space="preserve"> as an HR</w:t>
      </w:r>
      <w:r>
        <w:rPr>
          <w:noProof/>
        </w:rPr>
        <w:t xml:space="preserve"> Administrator.</w:t>
      </w:r>
    </w:p>
    <w:p w14:paraId="05D5B1E7" w14:textId="77777777" w:rsidR="00DC0269" w:rsidRPr="00DC0269" w:rsidRDefault="00DC0269" w:rsidP="00DC0269">
      <w:pPr>
        <w:pStyle w:val="ListBullet3"/>
        <w:numPr>
          <w:ilvl w:val="0"/>
          <w:numId w:val="11"/>
        </w:numPr>
        <w:ind w:left="1080"/>
      </w:pPr>
      <w:r w:rsidRPr="00DC0269">
        <w:rPr>
          <w:noProof/>
        </w:rPr>
        <w:lastRenderedPageBreak/>
        <w:t xml:space="preserve">Select from the </w:t>
      </w:r>
      <w:r w:rsidRPr="00DC0269">
        <w:rPr>
          <w:rStyle w:val="SAPScreenElement"/>
        </w:rPr>
        <w:t xml:space="preserve">Home </w:t>
      </w:r>
      <w:r w:rsidRPr="00DC0269">
        <w:rPr>
          <w:noProof/>
        </w:rPr>
        <w:t xml:space="preserve">drop-down </w:t>
      </w:r>
      <w:r w:rsidRPr="00DC0269">
        <w:rPr>
          <w:rStyle w:val="SAPScreenElement"/>
        </w:rPr>
        <w:t>My Employee Files</w:t>
      </w:r>
      <w:r w:rsidRPr="00DC0269">
        <w:rPr>
          <w:noProof/>
        </w:rPr>
        <w:t>, enter the employee’s name in the search box, and c</w:t>
      </w:r>
      <w:r w:rsidRPr="00DC0269">
        <w:t>lick in the list of employees matching the search criteria the appropriate employee.</w:t>
      </w:r>
    </w:p>
    <w:p w14:paraId="7216A92E" w14:textId="77777777" w:rsidR="00DC0269" w:rsidRPr="00DC0269" w:rsidRDefault="00DC0269" w:rsidP="00DC0269">
      <w:pPr>
        <w:pStyle w:val="ListBullet3"/>
        <w:numPr>
          <w:ilvl w:val="0"/>
          <w:numId w:val="11"/>
        </w:numPr>
        <w:ind w:left="1080"/>
      </w:pPr>
      <w:r w:rsidRPr="00DC0269">
        <w:t xml:space="preserve">Go to the </w:t>
      </w:r>
      <w:r w:rsidRPr="00DC0269">
        <w:rPr>
          <w:rStyle w:val="SAPScreenElement"/>
        </w:rPr>
        <w:t>Employment Information</w:t>
      </w:r>
      <w:r w:rsidRPr="00DC0269">
        <w:t xml:space="preserve"> section and scroll </w:t>
      </w:r>
      <w:r w:rsidRPr="00DC0269">
        <w:rPr>
          <w:rFonts w:cs="Arial"/>
          <w:bCs/>
        </w:rPr>
        <w:t xml:space="preserve">there to the </w:t>
      </w:r>
      <w:r w:rsidRPr="00DC0269">
        <w:rPr>
          <w:rStyle w:val="SAPScreenElement"/>
        </w:rPr>
        <w:t>Job Information</w:t>
      </w:r>
      <w:r w:rsidRPr="00DC0269">
        <w:rPr>
          <w:rFonts w:cs="Arial"/>
          <w:bCs/>
        </w:rPr>
        <w:t xml:space="preserve"> subsection</w:t>
      </w:r>
      <w:r w:rsidRPr="00DC0269">
        <w:t>.</w:t>
      </w:r>
    </w:p>
    <w:p w14:paraId="6A6547BD" w14:textId="77777777" w:rsidR="00DC0269" w:rsidRPr="00DC0269" w:rsidRDefault="00DC0269" w:rsidP="00DC0269">
      <w:pPr>
        <w:pStyle w:val="NoteParagraph"/>
        <w:numPr>
          <w:ilvl w:val="0"/>
          <w:numId w:val="11"/>
        </w:numPr>
        <w:ind w:left="1080"/>
      </w:pPr>
      <w:r w:rsidRPr="00DC0269">
        <w:t xml:space="preserve">Select the </w:t>
      </w:r>
      <w:r w:rsidRPr="00DC0269">
        <w:rPr>
          <w:rStyle w:val="SAPScreenElement"/>
        </w:rPr>
        <w:t>Clock (History)</w:t>
      </w:r>
      <w:r w:rsidRPr="00DC0269">
        <w:t xml:space="preserve"> icon next to the </w:t>
      </w:r>
      <w:r w:rsidRPr="00DC0269">
        <w:rPr>
          <w:rStyle w:val="SAPScreenElement"/>
        </w:rPr>
        <w:t>Job Information</w:t>
      </w:r>
      <w:r w:rsidRPr="00DC0269">
        <w:t xml:space="preserve"> block. In the </w:t>
      </w:r>
      <w:r w:rsidRPr="00DC0269">
        <w:rPr>
          <w:rStyle w:val="SAPScreenElement"/>
        </w:rPr>
        <w:t>Change History</w:t>
      </w:r>
      <w:r w:rsidRPr="00DC0269">
        <w:t xml:space="preserve"> part of the upcoming dialog box, select the appropriate record and choose the </w:t>
      </w:r>
      <w:r w:rsidRPr="00DC0269">
        <w:rPr>
          <w:rStyle w:val="SAPScreenElement"/>
        </w:rPr>
        <w:t>Edit</w:t>
      </w:r>
      <w:r w:rsidRPr="00DC0269">
        <w:t xml:space="preserve"> button</w:t>
      </w:r>
      <w:r w:rsidRPr="00DC0269">
        <w:rPr>
          <w:rStyle w:val="SAPScreenElement"/>
        </w:rPr>
        <w:t>.</w:t>
      </w:r>
    </w:p>
    <w:p w14:paraId="4A7E0B94" w14:textId="55C02368" w:rsidR="00DC0269" w:rsidRPr="00DC0269" w:rsidRDefault="00DC0269" w:rsidP="00DC0269">
      <w:pPr>
        <w:pStyle w:val="NoteParagraph"/>
        <w:numPr>
          <w:ilvl w:val="0"/>
          <w:numId w:val="11"/>
        </w:numPr>
        <w:ind w:left="1080"/>
      </w:pPr>
      <w:r w:rsidRPr="00DC0269">
        <w:t xml:space="preserve">In the upcoming </w:t>
      </w:r>
      <w:r w:rsidRPr="00DC0269">
        <w:rPr>
          <w:rStyle w:val="SAPScreenElement"/>
        </w:rPr>
        <w:t>Edit History of Job Information on &lt;validity start date&gt;</w:t>
      </w:r>
      <w:r w:rsidRPr="00DC0269">
        <w:t xml:space="preserve"> dialog box, make sure to adapt the </w:t>
      </w:r>
      <w:r w:rsidRPr="00DC0269">
        <w:rPr>
          <w:rStyle w:val="SAPScreenElement"/>
        </w:rPr>
        <w:t>When would you like your changes to take effect?</w:t>
      </w:r>
      <w:r w:rsidRPr="00DC0269">
        <w:t xml:space="preserve"> date to the </w:t>
      </w:r>
      <w:r w:rsidRPr="00DC0269">
        <w:rPr>
          <w:rStyle w:val="SAPScreenElement"/>
        </w:rPr>
        <w:t>&lt;validity start date&gt;.</w:t>
      </w:r>
    </w:p>
    <w:p w14:paraId="608F1883" w14:textId="77777777" w:rsidR="00DC0269" w:rsidRPr="00DC0269" w:rsidRDefault="00DC0269" w:rsidP="00DC0269">
      <w:pPr>
        <w:pStyle w:val="NoteParagraph"/>
        <w:numPr>
          <w:ilvl w:val="0"/>
          <w:numId w:val="11"/>
        </w:numPr>
        <w:ind w:left="1080"/>
      </w:pPr>
      <w:r w:rsidRPr="00DC0269">
        <w:t xml:space="preserve">Make the correction as appropriate. In the </w:t>
      </w:r>
      <w:r w:rsidRPr="00DC0269">
        <w:rPr>
          <w:rStyle w:val="SAPScreenElement"/>
        </w:rPr>
        <w:t>Notes</w:t>
      </w:r>
      <w:r w:rsidRPr="00DC0269">
        <w:t xml:space="preserve"> field, make a note to record the data changes done on the employee. For a correct change tracking, it is recommended that you add to your note also the date on which you made the change. </w:t>
      </w:r>
    </w:p>
    <w:p w14:paraId="6CAC3B12" w14:textId="77777777" w:rsidR="00DC0269" w:rsidRPr="00DC0269" w:rsidRDefault="00DC0269" w:rsidP="00DC0269">
      <w:pPr>
        <w:pStyle w:val="NoteParagraph"/>
        <w:numPr>
          <w:ilvl w:val="0"/>
          <w:numId w:val="11"/>
        </w:numPr>
        <w:ind w:left="1080"/>
      </w:pPr>
      <w:r w:rsidRPr="00DC0269">
        <w:t>Save the correction.</w:t>
      </w:r>
    </w:p>
    <w:p w14:paraId="26630772" w14:textId="40B3D6B8" w:rsidR="00DC0269" w:rsidRPr="00DC0269" w:rsidRDefault="00DC0269" w:rsidP="00DC0269">
      <w:pPr>
        <w:pStyle w:val="NoteParagraph"/>
        <w:numPr>
          <w:ilvl w:val="0"/>
          <w:numId w:val="11"/>
        </w:numPr>
        <w:ind w:left="1080"/>
      </w:pPr>
      <w:r w:rsidRPr="00DC0269">
        <w:t xml:space="preserve">In case corrections have been performed to fields, which influence the pay components (like, for example, pay scale group, pay scale level, FTE, etc.), you need to check the automatically updated values in the </w:t>
      </w:r>
      <w:r w:rsidRPr="00DC0269">
        <w:rPr>
          <w:rStyle w:val="SAPScreenElement"/>
        </w:rPr>
        <w:t>Compensation Information</w:t>
      </w:r>
      <w:r w:rsidRPr="00DC0269">
        <w:t xml:space="preserve"> and </w:t>
      </w:r>
      <w:r w:rsidRPr="00DC0269">
        <w:rPr>
          <w:rStyle w:val="SAPScreenElement"/>
        </w:rPr>
        <w:t>Compensation</w:t>
      </w:r>
      <w:r w:rsidRPr="00DC0269">
        <w:t xml:space="preserve"> blocks. In case the suggested values for </w:t>
      </w:r>
      <w:r w:rsidRPr="00DC0269">
        <w:rPr>
          <w:rStyle w:val="SAPScreenElement"/>
        </w:rPr>
        <w:t>Pay Group</w:t>
      </w:r>
      <w:r w:rsidRPr="00DC0269">
        <w:t xml:space="preserve"> and </w:t>
      </w:r>
      <w:r w:rsidRPr="00DC0269">
        <w:rPr>
          <w:rStyle w:val="SAPScreenElement"/>
        </w:rPr>
        <w:t>(Pay Component)</w:t>
      </w:r>
      <w:r w:rsidRPr="00DC0269">
        <w:t xml:space="preserve"> </w:t>
      </w:r>
      <w:r w:rsidRPr="00DC0269">
        <w:rPr>
          <w:rStyle w:val="SAPScreenElement"/>
        </w:rPr>
        <w:t>Frequency</w:t>
      </w:r>
      <w:r w:rsidRPr="00DC0269">
        <w:t xml:space="preserve"> do not fit to each other, you need to adapt this manually. To do so, select the </w:t>
      </w:r>
      <w:r w:rsidRPr="00DC0269">
        <w:rPr>
          <w:rStyle w:val="SAPScreenElement"/>
        </w:rPr>
        <w:t>Clock (History)</w:t>
      </w:r>
      <w:r w:rsidRPr="00DC0269">
        <w:t xml:space="preserve"> icon next to the </w:t>
      </w:r>
      <w:r w:rsidRPr="00DC0269">
        <w:rPr>
          <w:rStyle w:val="SAPScreenElement"/>
        </w:rPr>
        <w:t>Compensation Information</w:t>
      </w:r>
      <w:r w:rsidRPr="00DC0269">
        <w:t xml:space="preserve"> block. In the </w:t>
      </w:r>
      <w:r w:rsidRPr="00DC0269">
        <w:rPr>
          <w:rStyle w:val="SAPScreenElement"/>
        </w:rPr>
        <w:t>Change History</w:t>
      </w:r>
      <w:r w:rsidRPr="00DC0269">
        <w:t xml:space="preserve"> part of the upcoming </w:t>
      </w:r>
      <w:r w:rsidRPr="00DC0269">
        <w:rPr>
          <w:rStyle w:val="SAPScreenElement"/>
        </w:rPr>
        <w:t>Compensation Information Changes</w:t>
      </w:r>
      <w:r w:rsidRPr="00DC0269">
        <w:t xml:space="preserve"> dialog box, select the appropriate record and choose the </w:t>
      </w:r>
      <w:r w:rsidRPr="00DC0269">
        <w:rPr>
          <w:rStyle w:val="SAPScreenElement"/>
        </w:rPr>
        <w:t>Edit</w:t>
      </w:r>
      <w:r w:rsidRPr="00DC0269">
        <w:t xml:space="preserve"> button.</w:t>
      </w:r>
      <w:r w:rsidRPr="00DC0269">
        <w:rPr>
          <w:rStyle w:val="SAPScreenElement"/>
        </w:rPr>
        <w:t xml:space="preserve"> </w:t>
      </w:r>
      <w:r w:rsidRPr="00DC0269">
        <w:t xml:space="preserve">In the upcoming </w:t>
      </w:r>
      <w:r w:rsidRPr="00DC0269">
        <w:rPr>
          <w:rStyle w:val="SAPScreenElement"/>
        </w:rPr>
        <w:t>Edit History of Compensation Information on &lt;validity start date&gt;</w:t>
      </w:r>
      <w:r w:rsidRPr="00DC0269">
        <w:t xml:space="preserve"> dialog box, make sure to adapt the </w:t>
      </w:r>
      <w:r w:rsidRPr="00DC0269">
        <w:rPr>
          <w:rStyle w:val="SAPScreenElement"/>
        </w:rPr>
        <w:t>When would you like your changes to take effect?</w:t>
      </w:r>
      <w:r w:rsidRPr="00DC0269">
        <w:t xml:space="preserve"> date to the </w:t>
      </w:r>
      <w:r w:rsidRPr="00DC0269">
        <w:rPr>
          <w:rStyle w:val="SAPScreenElement"/>
        </w:rPr>
        <w:t>&lt;validity start date&gt;</w:t>
      </w:r>
      <w:r w:rsidRPr="00DC0269">
        <w:t xml:space="preserve"> and make the appropriate adaptions.</w:t>
      </w:r>
      <w:r w:rsidRPr="00DC0269">
        <w:rPr>
          <w:rStyle w:val="SAPScreenElement"/>
        </w:rPr>
        <w:t xml:space="preserve"> </w:t>
      </w:r>
      <w:r w:rsidRPr="00DC0269">
        <w:t xml:space="preserve">Make sure to adapt also the </w:t>
      </w:r>
      <w:r w:rsidRPr="00DC0269">
        <w:rPr>
          <w:rStyle w:val="SAPScreenElement"/>
        </w:rPr>
        <w:t>(Pay Component) Amount</w:t>
      </w:r>
      <w:r w:rsidRPr="00DC0269">
        <w:t xml:space="preserve"> in this case such that the annual salar</w:t>
      </w:r>
      <w:r w:rsidR="00F421CF">
        <w:t>y of the employee is preserved.</w:t>
      </w:r>
    </w:p>
    <w:p w14:paraId="557CDC3F" w14:textId="77777777" w:rsidR="0052442E" w:rsidRPr="005F7A67" w:rsidRDefault="0052442E" w:rsidP="00D9174E">
      <w:pPr>
        <w:pStyle w:val="Heading2"/>
      </w:pPr>
      <w:bookmarkStart w:id="2548" w:name="_Toc421516477"/>
      <w:bookmarkStart w:id="2549" w:name="_Toc507492097"/>
      <w:bookmarkStart w:id="2550" w:name="_Toc410684952"/>
      <w:bookmarkStart w:id="2551" w:name="_Ref406756769"/>
      <w:bookmarkStart w:id="2552" w:name="_Toc394476090"/>
      <w:r w:rsidRPr="005F7A67">
        <w:t>Take Action: Pay Rate Change</w:t>
      </w:r>
      <w:bookmarkEnd w:id="2548"/>
      <w:bookmarkEnd w:id="2549"/>
    </w:p>
    <w:p w14:paraId="321A530D" w14:textId="77777777" w:rsidR="00D57FD5" w:rsidRPr="005F7A67" w:rsidRDefault="0052442E" w:rsidP="00D57FD5">
      <w:pPr>
        <w:pStyle w:val="Heading3"/>
      </w:pPr>
      <w:r w:rsidRPr="005F7A67">
        <w:t xml:space="preserve"> </w:t>
      </w:r>
      <w:bookmarkStart w:id="2553" w:name="_Toc507492098"/>
      <w:bookmarkStart w:id="2554" w:name="_Toc421516478"/>
      <w:r w:rsidR="00D57FD5" w:rsidRPr="005F7A67">
        <w:t>Requesting Employee Pay Rate Change (process step outside software)</w:t>
      </w:r>
      <w:bookmarkEnd w:id="2553"/>
    </w:p>
    <w:p w14:paraId="36F0DE5C" w14:textId="77777777" w:rsidR="00503A01" w:rsidRPr="005F7A67" w:rsidRDefault="00503A01" w:rsidP="00100ED3">
      <w:pPr>
        <w:pStyle w:val="SAPKeyblockTitle"/>
      </w:pPr>
      <w:r w:rsidRPr="005F7A67">
        <w:t>Purpose</w:t>
      </w:r>
    </w:p>
    <w:p w14:paraId="518F3195" w14:textId="7D852B99" w:rsidR="00D57FD5" w:rsidRPr="005F7A67" w:rsidRDefault="009042CD" w:rsidP="00A01B28">
      <w:r w:rsidRPr="005F7A67">
        <w:t xml:space="preserve">There could be several reasons why an employee may receive a pay rate change, for example due to extraordinary performance or adjustments of his or her pay to fit to market requirements. The Line Manager (called </w:t>
      </w:r>
      <w:r w:rsidR="00CF22BD" w:rsidRPr="005F7A67">
        <w:rPr>
          <w:rStyle w:val="SAPScreenElement"/>
          <w:color w:val="auto"/>
        </w:rPr>
        <w:t>S</w:t>
      </w:r>
      <w:r w:rsidRPr="005F7A67">
        <w:rPr>
          <w:rStyle w:val="SAPScreenElement"/>
          <w:color w:val="auto"/>
        </w:rPr>
        <w:t>upervisor</w:t>
      </w:r>
      <w:r w:rsidRPr="005F7A67">
        <w:t xml:space="preserve"> in the </w:t>
      </w:r>
      <w:r w:rsidR="002F4552" w:rsidRPr="005F7A67">
        <w:rPr>
          <w:rStyle w:val="SAPTextReference"/>
        </w:rPr>
        <w:t>Employee Central</w:t>
      </w:r>
      <w:r w:rsidRPr="005F7A67">
        <w:t xml:space="preserve"> system) of the employee requests a pay rate change for the same. The </w:t>
      </w:r>
      <w:r w:rsidR="00CF22BD" w:rsidRPr="005F7A67">
        <w:t xml:space="preserve">line manager </w:t>
      </w:r>
      <w:r w:rsidRPr="005F7A67">
        <w:t xml:space="preserve">sends this request to the HR </w:t>
      </w:r>
      <w:r w:rsidR="00F22331" w:rsidRPr="005F7A67">
        <w:t>a</w:t>
      </w:r>
      <w:r w:rsidR="00F22331" w:rsidRPr="005F7A67">
        <w:rPr>
          <w:color w:val="000000"/>
        </w:rPr>
        <w:t>dministrator</w:t>
      </w:r>
      <w:r w:rsidRPr="005F7A67">
        <w:t xml:space="preserve">, asking him or her to enter the provided data into the system. This can be done for example via email, or phone call. </w:t>
      </w:r>
    </w:p>
    <w:p w14:paraId="7D6E09E0" w14:textId="77777777" w:rsidR="00D57FD5" w:rsidRPr="005F7A67" w:rsidRDefault="00D57FD5" w:rsidP="00D57FD5">
      <w:pPr>
        <w:pStyle w:val="Heading3"/>
      </w:pPr>
      <w:bookmarkStart w:id="2555" w:name="_Toc507492099"/>
      <w:r w:rsidRPr="005F7A67">
        <w:lastRenderedPageBreak/>
        <w:t>Receiving Employee Pay Rate Change Request (process step outside software)</w:t>
      </w:r>
      <w:bookmarkEnd w:id="2555"/>
    </w:p>
    <w:p w14:paraId="017DD409" w14:textId="77777777" w:rsidR="00503A01" w:rsidRPr="005F7A67" w:rsidRDefault="00503A01" w:rsidP="00100ED3">
      <w:pPr>
        <w:pStyle w:val="SAPKeyblockTitle"/>
      </w:pPr>
      <w:r w:rsidRPr="005F7A67">
        <w:t>Purpose</w:t>
      </w:r>
    </w:p>
    <w:p w14:paraId="533C01E9" w14:textId="52C398A8" w:rsidR="00A01B28" w:rsidRPr="005F7A67" w:rsidRDefault="00A01B28" w:rsidP="00D376AF">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has received the pay rate change request from the </w:t>
      </w:r>
      <w:r w:rsidR="00CF22BD" w:rsidRPr="005F7A67">
        <w:t xml:space="preserve">line manager </w:t>
      </w:r>
      <w:r w:rsidRPr="005F7A67">
        <w:t>and will start the process of changing the data in the system.</w:t>
      </w:r>
    </w:p>
    <w:p w14:paraId="34C45473" w14:textId="77777777" w:rsidR="003767C1" w:rsidRPr="005F7A67" w:rsidRDefault="003767C1" w:rsidP="00D376AF"/>
    <w:p w14:paraId="40221AAB" w14:textId="77777777" w:rsidR="00A864C5" w:rsidRPr="005F7A67" w:rsidRDefault="00A864C5" w:rsidP="00B559ED">
      <w:pPr>
        <w:pStyle w:val="Heading3"/>
      </w:pPr>
      <w:bookmarkStart w:id="2556" w:name="_Toc507492100"/>
      <w:r w:rsidRPr="005F7A67">
        <w:t>Entering Pay Rate Change Data</w:t>
      </w:r>
      <w:bookmarkEnd w:id="2550"/>
      <w:bookmarkEnd w:id="2551"/>
      <w:bookmarkEnd w:id="2552"/>
      <w:bookmarkEnd w:id="2554"/>
      <w:bookmarkEnd w:id="2556"/>
    </w:p>
    <w:p w14:paraId="7765DAF3" w14:textId="77777777" w:rsidR="00581CF9" w:rsidRPr="005F7A67" w:rsidRDefault="00581CF9" w:rsidP="00581CF9">
      <w:pPr>
        <w:pStyle w:val="SAPKeyblockTitle"/>
      </w:pPr>
      <w:r w:rsidRPr="005F7A67">
        <w:t>Test Administration</w:t>
      </w:r>
    </w:p>
    <w:p w14:paraId="198D8B66" w14:textId="2DCD9431" w:rsidR="00581CF9" w:rsidRPr="005F7A67" w:rsidRDefault="00581CF9" w:rsidP="00581CF9">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81CF9" w:rsidRPr="005F7A67" w14:paraId="3776B62F"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662989EA" w14:textId="77777777" w:rsidR="00581CF9" w:rsidRPr="005F7A67" w:rsidRDefault="00581CF9">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29CC93F" w14:textId="77777777" w:rsidR="00581CF9" w:rsidRPr="005F7A67" w:rsidRDefault="00581CF9">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33E15DAA" w14:textId="77777777" w:rsidR="00581CF9" w:rsidRPr="005F7A67" w:rsidRDefault="00581CF9">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7D30C2F" w14:textId="546C47A0" w:rsidR="00581CF9" w:rsidRPr="005F7A67" w:rsidRDefault="003207A6">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6876794" w14:textId="77777777" w:rsidR="00581CF9" w:rsidRPr="005F7A67" w:rsidRDefault="00581CF9">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39D5FF3" w14:textId="76233584" w:rsidR="00581CF9" w:rsidRPr="005F7A67" w:rsidRDefault="00526B18">
            <w:r w:rsidRPr="005F7A67">
              <w:t>&lt;date&gt;</w:t>
            </w:r>
          </w:p>
        </w:tc>
      </w:tr>
      <w:tr w:rsidR="00581CF9" w:rsidRPr="005F7A67" w14:paraId="5369C15C"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6037F8CC" w14:textId="77777777" w:rsidR="00581CF9" w:rsidRPr="005F7A67" w:rsidRDefault="00581CF9">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E508E23" w14:textId="6EE18156" w:rsidR="00581CF9" w:rsidRPr="005F7A67" w:rsidRDefault="00581CF9">
            <w:r w:rsidRPr="005F7A67">
              <w:t xml:space="preserve">HR </w:t>
            </w:r>
            <w:r w:rsidR="00F22331" w:rsidRPr="005F7A67">
              <w:t>A</w:t>
            </w:r>
            <w:r w:rsidR="00F22331" w:rsidRPr="005F7A67">
              <w:rPr>
                <w:color w:val="000000"/>
              </w:rPr>
              <w:t>dministrator</w:t>
            </w:r>
          </w:p>
        </w:tc>
      </w:tr>
      <w:tr w:rsidR="00581CF9" w:rsidRPr="005F7A67" w14:paraId="612D4FDA"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1B2BCECD" w14:textId="77777777" w:rsidR="00581CF9" w:rsidRPr="005F7A67" w:rsidRDefault="00581CF9">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AA942EB" w14:textId="77777777" w:rsidR="00581CF9" w:rsidRPr="005F7A67" w:rsidRDefault="00581CF9">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A793745" w14:textId="77777777" w:rsidR="00581CF9" w:rsidRPr="005F7A67" w:rsidRDefault="00581CF9">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74A1C52" w14:textId="78428DAB" w:rsidR="00581CF9" w:rsidRPr="005F7A67" w:rsidRDefault="00402197" w:rsidP="00571824">
            <w:r>
              <w:t>&lt;duration&gt;</w:t>
            </w:r>
          </w:p>
        </w:tc>
      </w:tr>
    </w:tbl>
    <w:p w14:paraId="225D44C6" w14:textId="77777777" w:rsidR="00A864C5" w:rsidRPr="005F7A67" w:rsidRDefault="00A864C5" w:rsidP="00FB2307">
      <w:pPr>
        <w:pStyle w:val="SAPKeyblockTitle"/>
      </w:pPr>
      <w:r w:rsidRPr="005F7A67">
        <w:t>Purpose</w:t>
      </w:r>
    </w:p>
    <w:p w14:paraId="6F242CF4" w14:textId="5C2BAF49" w:rsidR="00A864C5" w:rsidRPr="005F7A67" w:rsidRDefault="00A864C5" w:rsidP="00A864C5">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enters </w:t>
      </w:r>
      <w:r w:rsidR="0050036B" w:rsidRPr="005F7A67">
        <w:t>changes related to the p</w:t>
      </w:r>
      <w:r w:rsidRPr="005F7A67">
        <w:t xml:space="preserve">ay </w:t>
      </w:r>
      <w:r w:rsidR="0050036B" w:rsidRPr="005F7A67">
        <w:t>r</w:t>
      </w:r>
      <w:r w:rsidRPr="005F7A67">
        <w:t xml:space="preserve">ate </w:t>
      </w:r>
      <w:r w:rsidR="0050036B" w:rsidRPr="005F7A67">
        <w:t>of</w:t>
      </w:r>
      <w:r w:rsidRPr="005F7A67">
        <w:t xml:space="preserve"> an employee.</w:t>
      </w:r>
    </w:p>
    <w:p w14:paraId="7EF98D2D" w14:textId="77777777" w:rsidR="0050036B" w:rsidRPr="005F7A67" w:rsidRDefault="0050036B" w:rsidP="003767C1">
      <w:pPr>
        <w:ind w:left="720"/>
        <w:rPr>
          <w:rFonts w:ascii="BentonSans Regular" w:hAnsi="BentonSans Regular"/>
          <w:color w:val="666666"/>
          <w:sz w:val="22"/>
        </w:rPr>
      </w:pPr>
      <w:r w:rsidRPr="005F7A67">
        <w:rPr>
          <w:noProof/>
        </w:rPr>
        <w:drawing>
          <wp:inline distT="0" distB="0" distL="0" distR="0" wp14:anchorId="03569948" wp14:editId="2C4311F6">
            <wp:extent cx="228600" cy="228600"/>
            <wp:effectExtent l="0" t="0" r="0" b="0"/>
            <wp:docPr id="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w:t>
      </w:r>
      <w:r w:rsidRPr="005F7A67">
        <w:rPr>
          <w:rFonts w:ascii="BentonSans Regular" w:hAnsi="BentonSans Regular"/>
          <w:color w:val="666666"/>
          <w:sz w:val="22"/>
        </w:rPr>
        <w:t>Caution</w:t>
      </w:r>
    </w:p>
    <w:p w14:paraId="3FE2E860" w14:textId="3635AAD8" w:rsidR="0050036B" w:rsidRPr="005F7A67" w:rsidRDefault="0050036B" w:rsidP="003767C1">
      <w:pPr>
        <w:ind w:left="720"/>
      </w:pPr>
      <w:r w:rsidRPr="005F7A67">
        <w:t>Make sure that the employee has a second level manager; otherwise, the workflow to be triggered will not work properly</w:t>
      </w:r>
      <w:r w:rsidR="002329CB" w:rsidRPr="005F7A67">
        <w:t>.</w:t>
      </w:r>
    </w:p>
    <w:p w14:paraId="59DD825A" w14:textId="77777777" w:rsidR="00A864C5" w:rsidRPr="005F7A67" w:rsidRDefault="00A864C5" w:rsidP="00FB2307">
      <w:pPr>
        <w:pStyle w:val="SAPKeyblockTitle"/>
      </w:pPr>
      <w:r w:rsidRPr="005F7A67">
        <w:t>Procedure</w:t>
      </w:r>
    </w:p>
    <w:p w14:paraId="21DE9E53" w14:textId="77777777" w:rsidR="00545E92" w:rsidRPr="005F7A67" w:rsidRDefault="00604E14" w:rsidP="003767C1">
      <w:pPr>
        <w:ind w:left="720"/>
      </w:pPr>
      <w:r w:rsidRPr="005F7A67">
        <w:rPr>
          <w:noProof/>
        </w:rPr>
        <w:drawing>
          <wp:inline distT="0" distB="0" distL="0" distR="0" wp14:anchorId="7FDFAE51" wp14:editId="432F4326">
            <wp:extent cx="228600" cy="2286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45E92" w:rsidRPr="005F7A67">
        <w:t> </w:t>
      </w:r>
      <w:r w:rsidR="00545E92" w:rsidRPr="005F7A67">
        <w:rPr>
          <w:rFonts w:ascii="BentonSans Regular" w:hAnsi="BentonSans Regular"/>
          <w:color w:val="666666"/>
          <w:sz w:val="22"/>
        </w:rPr>
        <w:t>Caution</w:t>
      </w:r>
    </w:p>
    <w:p w14:paraId="746C91A4" w14:textId="50959C33" w:rsidR="00545E92" w:rsidRPr="005F7A67" w:rsidRDefault="00545E92" w:rsidP="003767C1">
      <w:pPr>
        <w:ind w:left="720"/>
      </w:pPr>
      <w:r w:rsidRPr="005F7A67">
        <w:t>In this document</w:t>
      </w:r>
      <w:r w:rsidR="00F36E94" w:rsidRPr="005F7A67">
        <w:t>,</w:t>
      </w:r>
      <w:r w:rsidRPr="005F7A67">
        <w:t xml:space="preserve"> we focus only on the mandatory fields to be filled (they are marked with a</w:t>
      </w:r>
      <w:r w:rsidR="00BB0A91" w:rsidRPr="005F7A67">
        <w:t>n</w:t>
      </w:r>
      <w:r w:rsidRPr="005F7A67">
        <w:t xml:space="preserve"> asterisk on the screen) and those optional fields which may need to be entered in order to achieve a meaningful employee master data record.</w:t>
      </w:r>
    </w:p>
    <w:p w14:paraId="041C4954" w14:textId="77777777" w:rsidR="00E62552" w:rsidRPr="005F7A67" w:rsidRDefault="00604E14" w:rsidP="003767C1">
      <w:pPr>
        <w:pStyle w:val="SAPNoteHeading"/>
        <w:ind w:left="720"/>
      </w:pPr>
      <w:r w:rsidRPr="005F7A67">
        <w:rPr>
          <w:noProof/>
        </w:rPr>
        <w:lastRenderedPageBreak/>
        <w:drawing>
          <wp:inline distT="0" distB="0" distL="0" distR="0" wp14:anchorId="072FEE09" wp14:editId="54CB91F4">
            <wp:extent cx="228600" cy="22860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62552" w:rsidRPr="005F7A67">
        <w:t> Recommendation</w:t>
      </w:r>
    </w:p>
    <w:p w14:paraId="150070C3" w14:textId="48C18E31" w:rsidR="0080053D" w:rsidRPr="005F7A67" w:rsidRDefault="00E62552" w:rsidP="003767C1">
      <w:pPr>
        <w:ind w:left="720"/>
      </w:pPr>
      <w:del w:id="2557" w:author="Author" w:date="2018-02-02T14:14:00Z">
        <w:r w:rsidRPr="005F7A67" w:rsidDel="0080053D">
          <w:delText xml:space="preserve">In case you are interested in additional event reasons than the ones given in this test script, you can refer to the </w:delText>
        </w:r>
        <w:r w:rsidR="00DD67C8" w:rsidRPr="005F7A67" w:rsidDel="0080053D">
          <w:delText xml:space="preserve">configuration guide of building block </w:delText>
        </w:r>
        <w:r w:rsidR="00DD67C8" w:rsidRPr="005F7A67" w:rsidDel="0080053D">
          <w:rPr>
            <w:b/>
          </w:rPr>
          <w:delText>15T</w:delText>
        </w:r>
        <w:r w:rsidR="00DD67C8" w:rsidRPr="005F7A67" w:rsidDel="0080053D">
          <w:delText xml:space="preserve">, where in chapter </w:delText>
        </w:r>
        <w:r w:rsidR="00DD67C8" w:rsidRPr="005F7A67" w:rsidDel="0080053D">
          <w:rPr>
            <w:rStyle w:val="SAPTextReference"/>
          </w:rPr>
          <w:delText>Preparation / Prerequisites</w:delText>
        </w:r>
        <w:r w:rsidR="00DD67C8" w:rsidRPr="005F7A67" w:rsidDel="0080053D">
          <w:delText xml:space="preserve"> the reference to the appropriate </w:delText>
        </w:r>
        <w:r w:rsidR="00DD67C8" w:rsidRPr="005F7A67" w:rsidDel="0080053D">
          <w:rPr>
            <w:rStyle w:val="SAPScreenElement"/>
            <w:color w:val="auto"/>
          </w:rPr>
          <w:delText>HR Transactions</w:delText>
        </w:r>
        <w:r w:rsidR="00DD67C8" w:rsidRPr="005F7A67" w:rsidDel="0080053D">
          <w:delText xml:space="preserve"> workbook is given.</w:delText>
        </w:r>
      </w:del>
      <w:ins w:id="2558" w:author="Author" w:date="2018-02-02T14:13:00Z">
        <w:r w:rsidR="0080053D">
          <w:t>For a complete list of</w:t>
        </w:r>
        <w:r w:rsidR="0080053D" w:rsidRPr="005F7A67">
          <w:t xml:space="preserve"> event reasons </w:t>
        </w:r>
        <w:r w:rsidR="0080053D">
          <w:t>relevant for the country where your company is located</w:t>
        </w:r>
        <w:r w:rsidR="0080053D" w:rsidRPr="005F7A67">
          <w:t xml:space="preserve">, you can refer to the </w:t>
        </w:r>
        <w:del w:id="2559" w:author="Author" w:date="2018-02-06T13:34:00Z">
          <w:r w:rsidR="0080053D" w:rsidRPr="005F7A67" w:rsidDel="00733850">
            <w:delText xml:space="preserve">configuration guide of building block </w:delText>
          </w:r>
          <w:r w:rsidR="0080053D" w:rsidRPr="005F7A67" w:rsidDel="00733850">
            <w:rPr>
              <w:b/>
            </w:rPr>
            <w:delText>15T</w:delText>
          </w:r>
          <w:r w:rsidR="0080053D" w:rsidRPr="005F7A67" w:rsidDel="00733850">
            <w:delText xml:space="preserve">, where in chapter </w:delText>
          </w:r>
          <w:r w:rsidR="0080053D" w:rsidRPr="005F7A67" w:rsidDel="00733850">
            <w:rPr>
              <w:rStyle w:val="SAPTextReference"/>
            </w:rPr>
            <w:delText>Preparation / Prerequisites</w:delText>
          </w:r>
          <w:r w:rsidR="0080053D" w:rsidRPr="005F7A67" w:rsidDel="00733850">
            <w:delText xml:space="preserve"> the reference to the </w:delText>
          </w:r>
        </w:del>
        <w:del w:id="2560" w:author="Author" w:date="2018-02-06T13:35:00Z">
          <w:r w:rsidR="0080053D" w:rsidRPr="005F7A67" w:rsidDel="00733850">
            <w:delText xml:space="preserve">appropriate </w:delText>
          </w:r>
        </w:del>
        <w:r w:rsidR="0080053D" w:rsidRPr="005F7A67">
          <w:rPr>
            <w:rStyle w:val="SAPScreenElement"/>
            <w:color w:val="auto"/>
          </w:rPr>
          <w:t>HR Transactions</w:t>
        </w:r>
        <w:r w:rsidR="0080053D" w:rsidRPr="005F7A67">
          <w:t xml:space="preserve"> workbook </w:t>
        </w:r>
      </w:ins>
      <w:ins w:id="2561" w:author="Author" w:date="2018-02-06T13:35:00Z">
        <w:r w:rsidR="00733850" w:rsidRPr="00647FF9">
          <w:t xml:space="preserve">appropriate for </w:t>
        </w:r>
        <w:r w:rsidR="00733850" w:rsidRPr="00647FF9">
          <w:rPr>
            <w:rStyle w:val="SAPScreenElement"/>
            <w:color w:val="auto"/>
          </w:rPr>
          <w:t>&lt;YourCountry&gt;</w:t>
        </w:r>
      </w:ins>
      <w:ins w:id="2562" w:author="Author" w:date="2018-02-02T14:13:00Z">
        <w:del w:id="2563" w:author="Author" w:date="2018-02-06T13:35:00Z">
          <w:r w:rsidR="0080053D" w:rsidRPr="005F7A67" w:rsidDel="00733850">
            <w:delText>is given</w:delText>
          </w:r>
        </w:del>
      </w:ins>
      <w:ins w:id="2564" w:author="Author" w:date="2018-02-02T14:14:00Z">
        <w:r w:rsidR="0080053D">
          <w:t>.</w:t>
        </w:r>
      </w:ins>
    </w:p>
    <w:p w14:paraId="446D1950" w14:textId="77777777" w:rsidR="00A864C5" w:rsidRPr="005F7A67" w:rsidRDefault="00A864C5" w:rsidP="00A864C5">
      <w:pPr>
        <w:rPr>
          <w:rFonts w:cs="Arial"/>
          <w:bCs/>
          <w:lang w:eastAsia="zh-CN"/>
        </w:rPr>
      </w:pPr>
    </w:p>
    <w:tbl>
      <w:tblPr>
        <w:tblW w:w="141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2565" w:author="Author" w:date="2018-01-31T14:12:00Z">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709"/>
        <w:gridCol w:w="1513"/>
        <w:gridCol w:w="3330"/>
        <w:gridCol w:w="3600"/>
        <w:gridCol w:w="3870"/>
        <w:gridCol w:w="1170"/>
        <w:tblGridChange w:id="2566">
          <w:tblGrid>
            <w:gridCol w:w="709"/>
            <w:gridCol w:w="1513"/>
            <w:gridCol w:w="2700"/>
            <w:gridCol w:w="630"/>
            <w:gridCol w:w="1980"/>
            <w:gridCol w:w="1620"/>
            <w:gridCol w:w="1890"/>
            <w:gridCol w:w="1172"/>
            <w:gridCol w:w="808"/>
            <w:gridCol w:w="1170"/>
          </w:tblGrid>
        </w:tblGridChange>
      </w:tblGrid>
      <w:tr w:rsidR="0064765A" w:rsidRPr="005F7A67" w14:paraId="6531240B" w14:textId="77777777" w:rsidTr="0064765A">
        <w:trPr>
          <w:trHeight w:val="864"/>
          <w:tblHeader/>
          <w:trPrChange w:id="2567" w:author="Author" w:date="2018-01-31T14:12:00Z">
            <w:trPr>
              <w:gridAfter w:val="0"/>
              <w:trHeight w:val="864"/>
              <w:tblHeader/>
            </w:trPr>
          </w:trPrChange>
        </w:trPr>
        <w:tc>
          <w:tcPr>
            <w:tcW w:w="709" w:type="dxa"/>
            <w:shd w:val="solid" w:color="999999" w:fill="FFFFFF"/>
            <w:hideMark/>
            <w:tcPrChange w:id="2568" w:author="Author" w:date="2018-01-31T14:12:00Z">
              <w:tcPr>
                <w:tcW w:w="709" w:type="dxa"/>
                <w:shd w:val="solid" w:color="999999" w:fill="FFFFFF"/>
                <w:hideMark/>
              </w:tcPr>
            </w:tcPrChange>
          </w:tcPr>
          <w:p w14:paraId="2870E084" w14:textId="77777777" w:rsidR="0064765A" w:rsidRPr="005F7A67" w:rsidRDefault="0064765A">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513" w:type="dxa"/>
            <w:shd w:val="solid" w:color="999999" w:fill="FFFFFF"/>
            <w:hideMark/>
            <w:tcPrChange w:id="2569" w:author="Author" w:date="2018-01-31T14:12:00Z">
              <w:tcPr>
                <w:tcW w:w="1513" w:type="dxa"/>
                <w:shd w:val="solid" w:color="999999" w:fill="FFFFFF"/>
                <w:hideMark/>
              </w:tcPr>
            </w:tcPrChange>
          </w:tcPr>
          <w:p w14:paraId="0D61E240" w14:textId="77777777" w:rsidR="0064765A" w:rsidRPr="005F7A67" w:rsidRDefault="0064765A">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3330" w:type="dxa"/>
            <w:shd w:val="solid" w:color="999999" w:fill="FFFFFF"/>
            <w:hideMark/>
            <w:tcPrChange w:id="2570" w:author="Author" w:date="2018-01-31T14:12:00Z">
              <w:tcPr>
                <w:tcW w:w="2700" w:type="dxa"/>
                <w:shd w:val="solid" w:color="999999" w:fill="FFFFFF"/>
                <w:hideMark/>
              </w:tcPr>
            </w:tcPrChange>
          </w:tcPr>
          <w:p w14:paraId="7F3170DC" w14:textId="77777777" w:rsidR="0064765A" w:rsidRPr="005F7A67" w:rsidRDefault="0064765A">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3600" w:type="dxa"/>
            <w:shd w:val="solid" w:color="999999" w:fill="FFFFFF"/>
            <w:hideMark/>
            <w:tcPrChange w:id="2571" w:author="Author" w:date="2018-01-31T14:12:00Z">
              <w:tcPr>
                <w:tcW w:w="2610" w:type="dxa"/>
                <w:gridSpan w:val="2"/>
                <w:shd w:val="solid" w:color="999999" w:fill="FFFFFF"/>
                <w:hideMark/>
              </w:tcPr>
            </w:tcPrChange>
          </w:tcPr>
          <w:p w14:paraId="26C3B04B" w14:textId="77777777" w:rsidR="0064765A" w:rsidRPr="005F7A67" w:rsidRDefault="0064765A">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3870" w:type="dxa"/>
            <w:shd w:val="solid" w:color="999999" w:fill="FFFFFF"/>
            <w:hideMark/>
            <w:tcPrChange w:id="2572" w:author="Author" w:date="2018-01-31T14:12:00Z">
              <w:tcPr>
                <w:tcW w:w="3510" w:type="dxa"/>
                <w:gridSpan w:val="2"/>
                <w:shd w:val="solid" w:color="999999" w:fill="FFFFFF"/>
                <w:hideMark/>
              </w:tcPr>
            </w:tcPrChange>
          </w:tcPr>
          <w:p w14:paraId="3C6E4415" w14:textId="77777777" w:rsidR="0064765A" w:rsidRPr="005F7A67" w:rsidRDefault="0064765A">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170" w:type="dxa"/>
            <w:shd w:val="solid" w:color="999999" w:fill="FFFFFF"/>
            <w:hideMark/>
            <w:tcPrChange w:id="2573" w:author="Author" w:date="2018-01-31T14:12:00Z">
              <w:tcPr>
                <w:tcW w:w="1172" w:type="dxa"/>
                <w:shd w:val="solid" w:color="999999" w:fill="FFFFFF"/>
                <w:hideMark/>
              </w:tcPr>
            </w:tcPrChange>
          </w:tcPr>
          <w:p w14:paraId="6D36AA53" w14:textId="77777777" w:rsidR="0064765A" w:rsidRPr="005F7A67" w:rsidRDefault="0064765A">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64765A" w:rsidRPr="005F7A67" w14:paraId="6DD18402" w14:textId="77777777" w:rsidTr="0064765A">
        <w:trPr>
          <w:trHeight w:val="357"/>
          <w:trPrChange w:id="2574" w:author="Author" w:date="2018-01-31T14:12:00Z">
            <w:trPr>
              <w:gridAfter w:val="0"/>
              <w:trHeight w:val="357"/>
            </w:trPr>
          </w:trPrChange>
        </w:trPr>
        <w:tc>
          <w:tcPr>
            <w:tcW w:w="709" w:type="dxa"/>
            <w:hideMark/>
            <w:tcPrChange w:id="2575" w:author="Author" w:date="2018-01-31T14:12:00Z">
              <w:tcPr>
                <w:tcW w:w="709" w:type="dxa"/>
                <w:hideMark/>
              </w:tcPr>
            </w:tcPrChange>
          </w:tcPr>
          <w:p w14:paraId="2940976F" w14:textId="77777777" w:rsidR="0064765A" w:rsidRPr="005F7A67" w:rsidRDefault="0064765A">
            <w:r w:rsidRPr="005F7A67">
              <w:t>1</w:t>
            </w:r>
          </w:p>
        </w:tc>
        <w:tc>
          <w:tcPr>
            <w:tcW w:w="1513" w:type="dxa"/>
            <w:hideMark/>
            <w:tcPrChange w:id="2576" w:author="Author" w:date="2018-01-31T14:12:00Z">
              <w:tcPr>
                <w:tcW w:w="1513" w:type="dxa"/>
                <w:hideMark/>
              </w:tcPr>
            </w:tcPrChange>
          </w:tcPr>
          <w:p w14:paraId="2DFE4435" w14:textId="77777777" w:rsidR="0064765A" w:rsidRPr="005F7A67" w:rsidRDefault="0064765A">
            <w:pPr>
              <w:rPr>
                <w:rStyle w:val="SAPEmphasis"/>
              </w:rPr>
            </w:pPr>
            <w:r w:rsidRPr="005F7A67">
              <w:rPr>
                <w:rStyle w:val="SAPEmphasis"/>
              </w:rPr>
              <w:t>Log on, search and select employee</w:t>
            </w:r>
          </w:p>
        </w:tc>
        <w:tc>
          <w:tcPr>
            <w:tcW w:w="3330" w:type="dxa"/>
            <w:hideMark/>
            <w:tcPrChange w:id="2577" w:author="Author" w:date="2018-01-31T14:12:00Z">
              <w:tcPr>
                <w:tcW w:w="2700" w:type="dxa"/>
                <w:hideMark/>
              </w:tcPr>
            </w:tcPrChange>
          </w:tcPr>
          <w:p w14:paraId="0E8B78A7" w14:textId="3C220309" w:rsidR="0064765A" w:rsidRPr="005F7A67" w:rsidRDefault="0064765A">
            <w:r w:rsidRPr="005F7A67">
              <w:t xml:space="preserve">Log on to </w:t>
            </w:r>
            <w:r w:rsidRPr="005F7A67">
              <w:rPr>
                <w:rStyle w:val="SAPScreenElement"/>
                <w:color w:val="auto"/>
              </w:rPr>
              <w:t>Employee Central</w:t>
            </w:r>
            <w:r w:rsidRPr="005F7A67">
              <w:t xml:space="preserve"> as an HR Administrator. Search and select an employee as described in the</w:t>
            </w:r>
            <w:r w:rsidRPr="005F7A67">
              <w:rPr>
                <w:noProof/>
              </w:rPr>
              <w:drawing>
                <wp:inline distT="0" distB="0" distL="0" distR="0" wp14:anchorId="20AB30CF" wp14:editId="627C2FA4">
                  <wp:extent cx="228600" cy="228600"/>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r w:rsidRPr="005F7A67">
              <w:t xml:space="preserve"> at the beginning of chapter </w:t>
            </w:r>
            <w:r w:rsidRPr="005F7A67">
              <w:rPr>
                <w:rStyle w:val="SAPTextReference"/>
              </w:rPr>
              <w:t>Testing the Process Steps</w:t>
            </w:r>
            <w:r w:rsidRPr="005F7A67">
              <w:t>.</w:t>
            </w:r>
          </w:p>
        </w:tc>
        <w:tc>
          <w:tcPr>
            <w:tcW w:w="3600" w:type="dxa"/>
            <w:tcPrChange w:id="2578" w:author="Author" w:date="2018-01-31T14:12:00Z">
              <w:tcPr>
                <w:tcW w:w="2610" w:type="dxa"/>
                <w:gridSpan w:val="2"/>
              </w:tcPr>
            </w:tcPrChange>
          </w:tcPr>
          <w:p w14:paraId="17A05884" w14:textId="77777777" w:rsidR="0064765A" w:rsidRPr="005F7A67" w:rsidRDefault="0064765A">
            <w:pPr>
              <w:rPr>
                <w:i/>
              </w:rPr>
            </w:pPr>
          </w:p>
        </w:tc>
        <w:tc>
          <w:tcPr>
            <w:tcW w:w="3870" w:type="dxa"/>
            <w:tcPrChange w:id="2579" w:author="Author" w:date="2018-01-31T14:12:00Z">
              <w:tcPr>
                <w:tcW w:w="3510" w:type="dxa"/>
                <w:gridSpan w:val="2"/>
              </w:tcPr>
            </w:tcPrChange>
          </w:tcPr>
          <w:p w14:paraId="5F5685A1" w14:textId="77777777" w:rsidR="0064765A" w:rsidRPr="005F7A67" w:rsidRDefault="0064765A"/>
        </w:tc>
        <w:tc>
          <w:tcPr>
            <w:tcW w:w="1170" w:type="dxa"/>
            <w:tcPrChange w:id="2580" w:author="Author" w:date="2018-01-31T14:12:00Z">
              <w:tcPr>
                <w:tcW w:w="1172" w:type="dxa"/>
              </w:tcPr>
            </w:tcPrChange>
          </w:tcPr>
          <w:p w14:paraId="15515FB6" w14:textId="77777777" w:rsidR="0064765A" w:rsidRPr="005F7A67" w:rsidRDefault="0064765A">
            <w:pPr>
              <w:rPr>
                <w:rFonts w:cs="Arial"/>
                <w:bCs/>
              </w:rPr>
            </w:pPr>
          </w:p>
        </w:tc>
      </w:tr>
      <w:tr w:rsidR="0064765A" w:rsidRPr="005F7A67" w14:paraId="5FC3FE28" w14:textId="77777777" w:rsidTr="0064765A">
        <w:trPr>
          <w:trHeight w:val="357"/>
          <w:trPrChange w:id="2581" w:author="Author" w:date="2018-01-31T14:12:00Z">
            <w:trPr>
              <w:gridAfter w:val="0"/>
              <w:trHeight w:val="357"/>
            </w:trPr>
          </w:trPrChange>
        </w:trPr>
        <w:tc>
          <w:tcPr>
            <w:tcW w:w="709" w:type="dxa"/>
            <w:hideMark/>
            <w:tcPrChange w:id="2582" w:author="Author" w:date="2018-01-31T14:12:00Z">
              <w:tcPr>
                <w:tcW w:w="709" w:type="dxa"/>
                <w:hideMark/>
              </w:tcPr>
            </w:tcPrChange>
          </w:tcPr>
          <w:p w14:paraId="19C23817" w14:textId="77777777" w:rsidR="0064765A" w:rsidRPr="005F7A67" w:rsidRDefault="0064765A">
            <w:r w:rsidRPr="005F7A67">
              <w:t>2</w:t>
            </w:r>
          </w:p>
        </w:tc>
        <w:tc>
          <w:tcPr>
            <w:tcW w:w="1513" w:type="dxa"/>
            <w:hideMark/>
            <w:tcPrChange w:id="2583" w:author="Author" w:date="2018-01-31T14:12:00Z">
              <w:tcPr>
                <w:tcW w:w="1513" w:type="dxa"/>
                <w:hideMark/>
              </w:tcPr>
            </w:tcPrChange>
          </w:tcPr>
          <w:p w14:paraId="4AEE8B78" w14:textId="77777777" w:rsidR="0064765A" w:rsidRPr="005F7A67" w:rsidRDefault="0064765A">
            <w:pPr>
              <w:rPr>
                <w:rStyle w:val="SAPEmphasis"/>
              </w:rPr>
            </w:pPr>
            <w:r w:rsidRPr="005F7A67">
              <w:rPr>
                <w:rStyle w:val="SAPEmphasis"/>
              </w:rPr>
              <w:t>Select Action to be Performed</w:t>
            </w:r>
          </w:p>
        </w:tc>
        <w:tc>
          <w:tcPr>
            <w:tcW w:w="3330" w:type="dxa"/>
            <w:hideMark/>
            <w:tcPrChange w:id="2584" w:author="Author" w:date="2018-01-31T14:12:00Z">
              <w:tcPr>
                <w:tcW w:w="2700" w:type="dxa"/>
                <w:hideMark/>
              </w:tcPr>
            </w:tcPrChange>
          </w:tcPr>
          <w:p w14:paraId="62A5F7EA" w14:textId="36551F41" w:rsidR="0064765A" w:rsidRDefault="0064765A" w:rsidP="00FB2307">
            <w:pPr>
              <w:rPr>
                <w:ins w:id="2585" w:author="Author" w:date="2018-01-31T14:09:00Z"/>
                <w:rStyle w:val="SAPScreenElement"/>
              </w:rPr>
            </w:pPr>
            <w:r w:rsidRPr="005F7A67">
              <w:t xml:space="preserve">Select </w:t>
            </w:r>
            <w:r w:rsidRPr="005F7A67">
              <w:rPr>
                <w:rFonts w:cs="Arial"/>
                <w:bCs/>
              </w:rPr>
              <w:t xml:space="preserve">the </w:t>
            </w:r>
            <w:del w:id="2586" w:author="Author" w:date="2018-03-07T10:54:00Z">
              <w:r w:rsidRPr="005F7A67" w:rsidDel="008F0355">
                <w:rPr>
                  <w:rStyle w:val="SAPScreenElement"/>
                </w:rPr>
                <w:delText xml:space="preserve">Take </w:delText>
              </w:r>
            </w:del>
            <w:r w:rsidRPr="005F7A67">
              <w:rPr>
                <w:rStyle w:val="SAPScreenElement"/>
              </w:rPr>
              <w:t>Action</w:t>
            </w:r>
            <w:ins w:id="2587" w:author="Author" w:date="2018-03-07T10:54: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Change Job and Compensation Info.</w:t>
            </w:r>
          </w:p>
          <w:p w14:paraId="6F576426" w14:textId="77777777" w:rsidR="0064765A" w:rsidRPr="000915E0" w:rsidRDefault="0064765A" w:rsidP="00A65B4B">
            <w:pPr>
              <w:rPr>
                <w:ins w:id="2588" w:author="Author" w:date="2018-01-31T14:09:00Z"/>
              </w:rPr>
            </w:pPr>
            <w:ins w:id="2589" w:author="Author" w:date="2018-01-31T14:09:00Z">
              <w:r w:rsidRPr="000915E0">
                <w:rPr>
                  <w:noProof/>
                </w:rPr>
                <w:drawing>
                  <wp:inline distT="0" distB="0" distL="0" distR="0" wp14:anchorId="433F71DA" wp14:editId="73FF88AA">
                    <wp:extent cx="228600" cy="228600"/>
                    <wp:effectExtent l="0" t="0" r="0" b="0"/>
                    <wp:docPr id="1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915E0">
                <w:rPr>
                  <w:rFonts w:ascii="BentonSans Regular" w:hAnsi="BentonSans Regular"/>
                  <w:color w:val="666666"/>
                  <w:sz w:val="22"/>
                </w:rPr>
                <w:t>Note</w:t>
              </w:r>
            </w:ins>
          </w:p>
          <w:p w14:paraId="3C694E84" w14:textId="06AA02F0" w:rsidR="0064765A" w:rsidRPr="005F7A67" w:rsidRDefault="0064765A" w:rsidP="00A65B4B">
            <w:ins w:id="2590" w:author="Author" w:date="2018-01-31T14:09:00Z">
              <w:r w:rsidRPr="000915E0">
                <w:rPr>
                  <w:rFonts w:cs="Arial"/>
                  <w:bCs/>
                </w:rPr>
                <w:t xml:space="preserve">Alternatively, you can go to the </w:t>
              </w:r>
              <w:r w:rsidRPr="000915E0">
                <w:rPr>
                  <w:rStyle w:val="SAPScreenElement"/>
                </w:rPr>
                <w:t>Employment Information</w:t>
              </w:r>
              <w:r w:rsidRPr="000915E0">
                <w:rPr>
                  <w:rFonts w:cs="Arial"/>
                  <w:bCs/>
                </w:rPr>
                <w:t xml:space="preserve"> section, scroll there to the </w:t>
              </w:r>
              <w:r w:rsidRPr="000915E0">
                <w:rPr>
                  <w:rStyle w:val="SAPScreenElement"/>
                </w:rPr>
                <w:t>Compensation Information</w:t>
              </w:r>
              <w:r w:rsidRPr="000915E0">
                <w:rPr>
                  <w:rFonts w:cs="Arial"/>
                  <w:bCs/>
                </w:rPr>
                <w:t xml:space="preserve"> subsection, and choose in the </w:t>
              </w:r>
              <w:r w:rsidRPr="000915E0">
                <w:rPr>
                  <w:rStyle w:val="SAPScreenElement"/>
                </w:rPr>
                <w:t>Compensation Information</w:t>
              </w:r>
              <w:r w:rsidRPr="000915E0" w:rsidDel="0051059B">
                <w:rPr>
                  <w:rStyle w:val="SAPScreenElement"/>
                </w:rPr>
                <w:t xml:space="preserve"> </w:t>
              </w:r>
              <w:r w:rsidRPr="000915E0">
                <w:rPr>
                  <w:rFonts w:cs="Arial"/>
                  <w:bCs/>
                </w:rPr>
                <w:t xml:space="preserve">block the </w:t>
              </w:r>
              <w:r w:rsidRPr="000915E0">
                <w:rPr>
                  <w:rStyle w:val="SAPScreenElement"/>
                </w:rPr>
                <w:t>Pencil (Edit)</w:t>
              </w:r>
              <w:r w:rsidRPr="000915E0">
                <w:rPr>
                  <w:rFonts w:cs="Arial"/>
                  <w:bCs/>
                </w:rPr>
                <w:t xml:space="preserve"> icon.</w:t>
              </w:r>
            </w:ins>
          </w:p>
        </w:tc>
        <w:tc>
          <w:tcPr>
            <w:tcW w:w="3600" w:type="dxa"/>
            <w:tcPrChange w:id="2591" w:author="Author" w:date="2018-01-31T14:12:00Z">
              <w:tcPr>
                <w:tcW w:w="2610" w:type="dxa"/>
                <w:gridSpan w:val="2"/>
              </w:tcPr>
            </w:tcPrChange>
          </w:tcPr>
          <w:p w14:paraId="2EF5E237" w14:textId="77777777" w:rsidR="0064765A" w:rsidRPr="005F7A67" w:rsidRDefault="0064765A">
            <w:pPr>
              <w:rPr>
                <w:i/>
              </w:rPr>
            </w:pPr>
          </w:p>
        </w:tc>
        <w:tc>
          <w:tcPr>
            <w:tcW w:w="3870" w:type="dxa"/>
            <w:hideMark/>
            <w:tcPrChange w:id="2592" w:author="Author" w:date="2018-01-31T14:12:00Z">
              <w:tcPr>
                <w:tcW w:w="3510" w:type="dxa"/>
                <w:gridSpan w:val="2"/>
                <w:hideMark/>
              </w:tcPr>
            </w:tcPrChange>
          </w:tcPr>
          <w:p w14:paraId="5EB28F9B" w14:textId="77777777" w:rsidR="0064765A" w:rsidRPr="005F7A67" w:rsidRDefault="0064765A">
            <w:r w:rsidRPr="005F7A67">
              <w:t xml:space="preserve">The </w:t>
            </w:r>
            <w:r w:rsidRPr="005F7A67">
              <w:rPr>
                <w:rStyle w:val="SAPScreenElement"/>
              </w:rPr>
              <w:t xml:space="preserve">Change Job and Compensation Info </w:t>
            </w:r>
            <w:r w:rsidRPr="005F7A67">
              <w:t>dialog box is displayed.</w:t>
            </w:r>
          </w:p>
          <w:p w14:paraId="0F7C4A33" w14:textId="77777777" w:rsidR="0064765A" w:rsidRPr="005F7A67" w:rsidRDefault="0064765A" w:rsidP="001944E2">
            <w:pPr>
              <w:rPr>
                <w:rFonts w:ascii="Calibri" w:eastAsia="Times New Roman" w:hAnsi="Calibri"/>
                <w:sz w:val="22"/>
                <w:szCs w:val="22"/>
              </w:rPr>
            </w:pPr>
            <w:r w:rsidRPr="005F7A67">
              <w:rPr>
                <w:noProof/>
              </w:rPr>
              <w:drawing>
                <wp:inline distT="0" distB="0" distL="0" distR="0" wp14:anchorId="19E0F135" wp14:editId="65923FAA">
                  <wp:extent cx="225425" cy="225425"/>
                  <wp:effectExtent l="0" t="0" r="3175" b="3175"/>
                  <wp:docPr id="269" name="Picture 269"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w:t>
            </w:r>
            <w:r w:rsidRPr="005F7A67">
              <w:rPr>
                <w:rFonts w:ascii="BentonSans Regular" w:hAnsi="BentonSans Regular"/>
                <w:color w:val="666666"/>
                <w:sz w:val="22"/>
              </w:rPr>
              <w:t>Note</w:t>
            </w:r>
          </w:p>
          <w:p w14:paraId="1522D9C1" w14:textId="2E374864" w:rsidR="0064765A" w:rsidRPr="005F7A67" w:rsidRDefault="0064765A" w:rsidP="001944E2">
            <w:r w:rsidRPr="005F7A67">
              <w:t xml:space="preserve">In case you have chosen to execute the pay rate change directly from the </w:t>
            </w:r>
            <w:r w:rsidRPr="005F7A67">
              <w:rPr>
                <w:rStyle w:val="SAPScreenElement"/>
              </w:rPr>
              <w:t xml:space="preserve">Compensation Information </w:t>
            </w:r>
            <w:r w:rsidRPr="005F7A67">
              <w:rPr>
                <w:rFonts w:cs="Arial"/>
                <w:bCs/>
              </w:rPr>
              <w:t xml:space="preserve">block, </w:t>
            </w:r>
            <w:r w:rsidRPr="005F7A67">
              <w:t xml:space="preserve">the </w:t>
            </w:r>
            <w:r w:rsidRPr="005F7A67">
              <w:rPr>
                <w:rStyle w:val="SAPScreenElement"/>
              </w:rPr>
              <w:t xml:space="preserve">Compensation Information </w:t>
            </w:r>
            <w:r w:rsidRPr="005F7A67">
              <w:t>dialog box is displayed. You can skip test step # 3 and continue directly with test step # 4.</w:t>
            </w:r>
          </w:p>
        </w:tc>
        <w:tc>
          <w:tcPr>
            <w:tcW w:w="1170" w:type="dxa"/>
            <w:tcPrChange w:id="2593" w:author="Author" w:date="2018-01-31T14:12:00Z">
              <w:tcPr>
                <w:tcW w:w="1172" w:type="dxa"/>
              </w:tcPr>
            </w:tcPrChange>
          </w:tcPr>
          <w:p w14:paraId="7508702A" w14:textId="77777777" w:rsidR="0064765A" w:rsidRPr="005F7A67" w:rsidRDefault="0064765A">
            <w:pPr>
              <w:rPr>
                <w:rFonts w:cs="Arial"/>
                <w:bCs/>
              </w:rPr>
            </w:pPr>
          </w:p>
        </w:tc>
      </w:tr>
      <w:tr w:rsidR="0064765A" w:rsidRPr="005F7A67" w14:paraId="7C1A2C56" w14:textId="77777777" w:rsidTr="0064765A">
        <w:trPr>
          <w:trHeight w:val="357"/>
          <w:trPrChange w:id="2594" w:author="Author" w:date="2018-01-31T14:12:00Z">
            <w:trPr>
              <w:gridAfter w:val="0"/>
              <w:trHeight w:val="357"/>
            </w:trPr>
          </w:trPrChange>
        </w:trPr>
        <w:tc>
          <w:tcPr>
            <w:tcW w:w="709" w:type="dxa"/>
            <w:tcPrChange w:id="2595" w:author="Author" w:date="2018-01-31T14:12:00Z">
              <w:tcPr>
                <w:tcW w:w="709" w:type="dxa"/>
              </w:tcPr>
            </w:tcPrChange>
          </w:tcPr>
          <w:p w14:paraId="1E309ECE" w14:textId="7E66179B" w:rsidR="0064765A" w:rsidRPr="005F7A67" w:rsidRDefault="0064765A" w:rsidP="001944E2">
            <w:r w:rsidRPr="005F7A67">
              <w:t>3</w:t>
            </w:r>
          </w:p>
        </w:tc>
        <w:tc>
          <w:tcPr>
            <w:tcW w:w="1513" w:type="dxa"/>
            <w:tcPrChange w:id="2596" w:author="Author" w:date="2018-01-31T14:12:00Z">
              <w:tcPr>
                <w:tcW w:w="1513" w:type="dxa"/>
              </w:tcPr>
            </w:tcPrChange>
          </w:tcPr>
          <w:p w14:paraId="4A49020D" w14:textId="2DA49058" w:rsidR="0064765A" w:rsidRPr="005F7A67" w:rsidRDefault="0064765A" w:rsidP="001944E2">
            <w:pPr>
              <w:rPr>
                <w:rStyle w:val="SAPEmphasis"/>
              </w:rPr>
            </w:pPr>
            <w:r w:rsidRPr="005F7A67">
              <w:rPr>
                <w:rStyle w:val="SAPEmphasis"/>
              </w:rPr>
              <w:t xml:space="preserve">Select Type of </w:t>
            </w:r>
            <w:r w:rsidRPr="005F7A67">
              <w:rPr>
                <w:rStyle w:val="SAPScreenElement"/>
                <w:b/>
                <w:color w:val="auto"/>
              </w:rPr>
              <w:t>Change Job and Compensation Info</w:t>
            </w:r>
          </w:p>
        </w:tc>
        <w:tc>
          <w:tcPr>
            <w:tcW w:w="3330" w:type="dxa"/>
            <w:tcPrChange w:id="2597" w:author="Author" w:date="2018-01-31T14:12:00Z">
              <w:tcPr>
                <w:tcW w:w="2700" w:type="dxa"/>
              </w:tcPr>
            </w:tcPrChange>
          </w:tcPr>
          <w:p w14:paraId="6DE095EB" w14:textId="0A46F8D8" w:rsidR="0064765A" w:rsidRPr="005F7A67" w:rsidRDefault="0064765A" w:rsidP="001944E2">
            <w:r w:rsidRPr="005F7A67">
              <w:t xml:space="preserve">In the </w:t>
            </w:r>
            <w:ins w:id="2598" w:author="Author" w:date="2018-03-07T11:19:00Z">
              <w:r w:rsidR="00CD3A99" w:rsidRPr="00CD3A99">
                <w:rPr>
                  <w:rStyle w:val="SAPScreenElement"/>
                </w:rPr>
                <w:t>Choose what you want to change</w:t>
              </w:r>
            </w:ins>
            <w:del w:id="2599" w:author="Author" w:date="2018-03-07T11:19:00Z">
              <w:r w:rsidRPr="005F7A67" w:rsidDel="00CD3A99">
                <w:rPr>
                  <w:rStyle w:val="SAPScreenElement"/>
                </w:rPr>
                <w:delText>You May Also Change</w:delText>
              </w:r>
              <w:r w:rsidRPr="005F7A67" w:rsidDel="00CD3A99">
                <w:delText xml:space="preserve"> </w:delText>
              </w:r>
            </w:del>
            <w:ins w:id="2600" w:author="Author" w:date="2018-03-07T11:19:00Z">
              <w:r w:rsidR="00CD3A99">
                <w:t xml:space="preserve"> </w:t>
              </w:r>
            </w:ins>
            <w:r w:rsidRPr="005F7A67">
              <w:t xml:space="preserve">block, flag the </w:t>
            </w:r>
            <w:r w:rsidRPr="005F7A67">
              <w:rPr>
                <w:rStyle w:val="SAPScreenElement"/>
              </w:rPr>
              <w:t>Compensation Information</w:t>
            </w:r>
            <w:r w:rsidRPr="005F7A67">
              <w:t xml:space="preserve"> check box.</w:t>
            </w:r>
          </w:p>
        </w:tc>
        <w:tc>
          <w:tcPr>
            <w:tcW w:w="3600" w:type="dxa"/>
            <w:tcPrChange w:id="2601" w:author="Author" w:date="2018-01-31T14:12:00Z">
              <w:tcPr>
                <w:tcW w:w="2610" w:type="dxa"/>
                <w:gridSpan w:val="2"/>
              </w:tcPr>
            </w:tcPrChange>
          </w:tcPr>
          <w:p w14:paraId="5BE45979" w14:textId="77777777" w:rsidR="0064765A" w:rsidRPr="005F7A67" w:rsidRDefault="0064765A" w:rsidP="001944E2">
            <w:pPr>
              <w:rPr>
                <w:i/>
              </w:rPr>
            </w:pPr>
          </w:p>
        </w:tc>
        <w:tc>
          <w:tcPr>
            <w:tcW w:w="3870" w:type="dxa"/>
            <w:tcPrChange w:id="2602" w:author="Author" w:date="2018-01-31T14:12:00Z">
              <w:tcPr>
                <w:tcW w:w="3510" w:type="dxa"/>
                <w:gridSpan w:val="2"/>
              </w:tcPr>
            </w:tcPrChange>
          </w:tcPr>
          <w:p w14:paraId="317F75DA" w14:textId="74DE4E24" w:rsidR="0064765A" w:rsidRPr="005F7A67" w:rsidRDefault="0064765A" w:rsidP="001944E2">
            <w:r w:rsidRPr="005F7A67">
              <w:t xml:space="preserve">The </w:t>
            </w:r>
            <w:r w:rsidRPr="005F7A67">
              <w:rPr>
                <w:rStyle w:val="SAPScreenElement"/>
              </w:rPr>
              <w:t>When would you like your changes to take effect?</w:t>
            </w:r>
            <w:r w:rsidRPr="005F7A67">
              <w:rPr>
                <w:rFonts w:cs="Arial"/>
              </w:rPr>
              <w:t xml:space="preserve"> </w:t>
            </w:r>
            <w:r w:rsidRPr="005F7A67">
              <w:t>field is displayed.</w:t>
            </w:r>
          </w:p>
        </w:tc>
        <w:tc>
          <w:tcPr>
            <w:tcW w:w="1170" w:type="dxa"/>
            <w:tcPrChange w:id="2603" w:author="Author" w:date="2018-01-31T14:12:00Z">
              <w:tcPr>
                <w:tcW w:w="1172" w:type="dxa"/>
              </w:tcPr>
            </w:tcPrChange>
          </w:tcPr>
          <w:p w14:paraId="01D8FACD" w14:textId="77777777" w:rsidR="0064765A" w:rsidRPr="005F7A67" w:rsidRDefault="0064765A" w:rsidP="001944E2">
            <w:pPr>
              <w:rPr>
                <w:rFonts w:cs="Arial"/>
                <w:bCs/>
              </w:rPr>
            </w:pPr>
          </w:p>
        </w:tc>
      </w:tr>
      <w:tr w:rsidR="0064765A" w:rsidRPr="005F7A67" w14:paraId="305C049D" w14:textId="77777777" w:rsidTr="0064765A">
        <w:trPr>
          <w:trHeight w:val="357"/>
          <w:trPrChange w:id="2604" w:author="Author" w:date="2018-01-31T14:12:00Z">
            <w:trPr>
              <w:gridAfter w:val="0"/>
              <w:trHeight w:val="357"/>
            </w:trPr>
          </w:trPrChange>
        </w:trPr>
        <w:tc>
          <w:tcPr>
            <w:tcW w:w="709" w:type="dxa"/>
            <w:hideMark/>
            <w:tcPrChange w:id="2605" w:author="Author" w:date="2018-01-31T14:12:00Z">
              <w:tcPr>
                <w:tcW w:w="709" w:type="dxa"/>
                <w:hideMark/>
              </w:tcPr>
            </w:tcPrChange>
          </w:tcPr>
          <w:p w14:paraId="0CBB438B" w14:textId="20843697" w:rsidR="0064765A" w:rsidRPr="005F7A67" w:rsidRDefault="0064765A" w:rsidP="001944E2">
            <w:r w:rsidRPr="005F7A67">
              <w:t>4</w:t>
            </w:r>
          </w:p>
        </w:tc>
        <w:tc>
          <w:tcPr>
            <w:tcW w:w="1513" w:type="dxa"/>
            <w:hideMark/>
            <w:tcPrChange w:id="2606" w:author="Author" w:date="2018-01-31T14:12:00Z">
              <w:tcPr>
                <w:tcW w:w="1513" w:type="dxa"/>
                <w:hideMark/>
              </w:tcPr>
            </w:tcPrChange>
          </w:tcPr>
          <w:p w14:paraId="071AD263" w14:textId="77777777" w:rsidR="0064765A" w:rsidRPr="005F7A67" w:rsidRDefault="0064765A" w:rsidP="001944E2">
            <w:pPr>
              <w:rPr>
                <w:rStyle w:val="SAPEmphasis"/>
              </w:rPr>
            </w:pPr>
            <w:r w:rsidRPr="005F7A67">
              <w:rPr>
                <w:rStyle w:val="SAPEmphasis"/>
              </w:rPr>
              <w:t xml:space="preserve">Enter Effective Date </w:t>
            </w:r>
          </w:p>
        </w:tc>
        <w:tc>
          <w:tcPr>
            <w:tcW w:w="3330" w:type="dxa"/>
            <w:hideMark/>
            <w:tcPrChange w:id="2607" w:author="Author" w:date="2018-01-31T14:12:00Z">
              <w:tcPr>
                <w:tcW w:w="2700" w:type="dxa"/>
                <w:hideMark/>
              </w:tcPr>
            </w:tcPrChange>
          </w:tcPr>
          <w:p w14:paraId="2B05DDDB" w14:textId="77777777" w:rsidR="0064765A" w:rsidRPr="005F7A67" w:rsidRDefault="0064765A" w:rsidP="001944E2">
            <w:r w:rsidRPr="005F7A67">
              <w:t>Enter effective date of change:</w:t>
            </w:r>
          </w:p>
        </w:tc>
        <w:tc>
          <w:tcPr>
            <w:tcW w:w="3600" w:type="dxa"/>
            <w:hideMark/>
            <w:tcPrChange w:id="2608" w:author="Author" w:date="2018-01-31T14:12:00Z">
              <w:tcPr>
                <w:tcW w:w="2610" w:type="dxa"/>
                <w:gridSpan w:val="2"/>
                <w:hideMark/>
              </w:tcPr>
            </w:tcPrChange>
          </w:tcPr>
          <w:p w14:paraId="1B1CF5C0" w14:textId="445B12CE" w:rsidR="0064765A" w:rsidRPr="005F7A67" w:rsidRDefault="0064765A" w:rsidP="001944E2">
            <w:r w:rsidRPr="005F7A67">
              <w:rPr>
                <w:rStyle w:val="SAPScreenElement"/>
              </w:rPr>
              <w:t>When would you like your changes to take effect?:</w:t>
            </w:r>
            <w:r w:rsidRPr="005F7A67">
              <w:rPr>
                <w:i/>
              </w:rPr>
              <w:t xml:space="preserve"> </w:t>
            </w:r>
            <w:r w:rsidRPr="005F7A67">
              <w:t>select using calendar icon</w:t>
            </w:r>
          </w:p>
        </w:tc>
        <w:tc>
          <w:tcPr>
            <w:tcW w:w="3870" w:type="dxa"/>
            <w:tcPrChange w:id="2609" w:author="Author" w:date="2018-01-31T14:12:00Z">
              <w:tcPr>
                <w:tcW w:w="3510" w:type="dxa"/>
                <w:gridSpan w:val="2"/>
              </w:tcPr>
            </w:tcPrChange>
          </w:tcPr>
          <w:p w14:paraId="170D30FF" w14:textId="213BA025" w:rsidR="0064765A" w:rsidRPr="005F7A67" w:rsidRDefault="0064765A" w:rsidP="001944E2">
            <w:r w:rsidRPr="005F7A67">
              <w:t xml:space="preserve">The </w:t>
            </w:r>
            <w:r w:rsidRPr="005F7A67">
              <w:rPr>
                <w:rStyle w:val="SAPScreenElement"/>
              </w:rPr>
              <w:t xml:space="preserve">Event </w:t>
            </w:r>
            <w:r w:rsidRPr="005F7A67">
              <w:t>field, and several blocks related to compensation information are displayed.</w:t>
            </w:r>
          </w:p>
        </w:tc>
        <w:tc>
          <w:tcPr>
            <w:tcW w:w="1170" w:type="dxa"/>
            <w:tcPrChange w:id="2610" w:author="Author" w:date="2018-01-31T14:12:00Z">
              <w:tcPr>
                <w:tcW w:w="1172" w:type="dxa"/>
              </w:tcPr>
            </w:tcPrChange>
          </w:tcPr>
          <w:p w14:paraId="701D553D" w14:textId="77777777" w:rsidR="0064765A" w:rsidRPr="005F7A67" w:rsidRDefault="0064765A" w:rsidP="001944E2">
            <w:pPr>
              <w:rPr>
                <w:rFonts w:cs="Arial"/>
                <w:bCs/>
              </w:rPr>
            </w:pPr>
          </w:p>
        </w:tc>
      </w:tr>
      <w:tr w:rsidR="0064765A" w:rsidRPr="005F7A67" w14:paraId="627AB8BF" w14:textId="77777777" w:rsidTr="0064765A">
        <w:trPr>
          <w:trHeight w:val="357"/>
          <w:trPrChange w:id="2611" w:author="Author" w:date="2018-01-31T14:12:00Z">
            <w:trPr>
              <w:gridAfter w:val="0"/>
              <w:trHeight w:val="357"/>
            </w:trPr>
          </w:trPrChange>
        </w:trPr>
        <w:tc>
          <w:tcPr>
            <w:tcW w:w="709" w:type="dxa"/>
            <w:hideMark/>
            <w:tcPrChange w:id="2612" w:author="Author" w:date="2018-01-31T14:12:00Z">
              <w:tcPr>
                <w:tcW w:w="709" w:type="dxa"/>
                <w:hideMark/>
              </w:tcPr>
            </w:tcPrChange>
          </w:tcPr>
          <w:p w14:paraId="5529D3D3" w14:textId="170EF0CC" w:rsidR="0064765A" w:rsidRPr="005F7A67" w:rsidRDefault="0064765A" w:rsidP="001944E2">
            <w:r w:rsidRPr="005F7A67">
              <w:t>5</w:t>
            </w:r>
          </w:p>
        </w:tc>
        <w:tc>
          <w:tcPr>
            <w:tcW w:w="1513" w:type="dxa"/>
            <w:hideMark/>
            <w:tcPrChange w:id="2613" w:author="Author" w:date="2018-01-31T14:12:00Z">
              <w:tcPr>
                <w:tcW w:w="1513" w:type="dxa"/>
                <w:hideMark/>
              </w:tcPr>
            </w:tcPrChange>
          </w:tcPr>
          <w:p w14:paraId="40B028DC" w14:textId="77777777" w:rsidR="0064765A" w:rsidRPr="005F7A67" w:rsidRDefault="0064765A" w:rsidP="001944E2">
            <w:pPr>
              <w:rPr>
                <w:rStyle w:val="SAPEmphasis"/>
              </w:rPr>
            </w:pPr>
            <w:r w:rsidRPr="005F7A67">
              <w:rPr>
                <w:rStyle w:val="SAPEmphasis"/>
              </w:rPr>
              <w:t>Enter Event</w:t>
            </w:r>
          </w:p>
        </w:tc>
        <w:tc>
          <w:tcPr>
            <w:tcW w:w="3330" w:type="dxa"/>
            <w:hideMark/>
            <w:tcPrChange w:id="2614" w:author="Author" w:date="2018-01-31T14:12:00Z">
              <w:tcPr>
                <w:tcW w:w="2700" w:type="dxa"/>
                <w:hideMark/>
              </w:tcPr>
            </w:tcPrChange>
          </w:tcPr>
          <w:p w14:paraId="411C4648" w14:textId="77777777" w:rsidR="0064765A" w:rsidRPr="005F7A67" w:rsidRDefault="0064765A" w:rsidP="001944E2">
            <w:r w:rsidRPr="005F7A67">
              <w:t xml:space="preserve">Select the event for the change. </w:t>
            </w:r>
          </w:p>
        </w:tc>
        <w:tc>
          <w:tcPr>
            <w:tcW w:w="3600" w:type="dxa"/>
            <w:hideMark/>
            <w:tcPrChange w:id="2615" w:author="Author" w:date="2018-01-31T14:12:00Z">
              <w:tcPr>
                <w:tcW w:w="2610" w:type="dxa"/>
                <w:gridSpan w:val="2"/>
                <w:hideMark/>
              </w:tcPr>
            </w:tcPrChange>
          </w:tcPr>
          <w:p w14:paraId="74C10122" w14:textId="77777777" w:rsidR="0064765A" w:rsidRPr="005F7A67" w:rsidRDefault="0064765A" w:rsidP="001944E2">
            <w:r w:rsidRPr="005F7A67">
              <w:rPr>
                <w:rStyle w:val="SAPScreenElement"/>
              </w:rPr>
              <w:t>Event:</w:t>
            </w:r>
            <w:r w:rsidRPr="005F7A67">
              <w:t xml:space="preserve"> select</w:t>
            </w:r>
            <w:r w:rsidRPr="005F7A67">
              <w:rPr>
                <w:rStyle w:val="SAPUserEntry"/>
              </w:rPr>
              <w:t xml:space="preserve"> Pay Rate Change </w:t>
            </w:r>
            <w:r w:rsidRPr="005F7A67">
              <w:t>from drop-down</w:t>
            </w:r>
          </w:p>
        </w:tc>
        <w:tc>
          <w:tcPr>
            <w:tcW w:w="3870" w:type="dxa"/>
            <w:hideMark/>
            <w:tcPrChange w:id="2616" w:author="Author" w:date="2018-01-31T14:12:00Z">
              <w:tcPr>
                <w:tcW w:w="3510" w:type="dxa"/>
                <w:gridSpan w:val="2"/>
                <w:hideMark/>
              </w:tcPr>
            </w:tcPrChange>
          </w:tcPr>
          <w:p w14:paraId="0812DFC5" w14:textId="33388A44" w:rsidR="0064765A" w:rsidRPr="005F7A67" w:rsidRDefault="0064765A" w:rsidP="001944E2">
            <w:r w:rsidRPr="005F7A67">
              <w:rPr>
                <w:rFonts w:cs="Arial"/>
                <w:bCs/>
              </w:rPr>
              <w:t xml:space="preserve">Once you enter the </w:t>
            </w:r>
            <w:r w:rsidRPr="005F7A67">
              <w:rPr>
                <w:rStyle w:val="SAPScreenElement"/>
              </w:rPr>
              <w:t>Event,</w:t>
            </w:r>
            <w:r w:rsidRPr="005F7A67">
              <w:rPr>
                <w:rFonts w:cs="Arial"/>
                <w:bCs/>
              </w:rPr>
              <w:t xml:space="preserve"> the </w:t>
            </w:r>
            <w:r w:rsidRPr="005F7A67">
              <w:rPr>
                <w:rStyle w:val="SAPScreenElement"/>
              </w:rPr>
              <w:t>Event Reason</w:t>
            </w:r>
            <w:r w:rsidRPr="005F7A67">
              <w:rPr>
                <w:rFonts w:cs="Arial"/>
                <w:bCs/>
              </w:rPr>
              <w:t xml:space="preserve"> can be selected.</w:t>
            </w:r>
          </w:p>
        </w:tc>
        <w:tc>
          <w:tcPr>
            <w:tcW w:w="1170" w:type="dxa"/>
            <w:tcPrChange w:id="2617" w:author="Author" w:date="2018-01-31T14:12:00Z">
              <w:tcPr>
                <w:tcW w:w="1172" w:type="dxa"/>
              </w:tcPr>
            </w:tcPrChange>
          </w:tcPr>
          <w:p w14:paraId="571F2FD4" w14:textId="77777777" w:rsidR="0064765A" w:rsidRPr="005F7A67" w:rsidRDefault="0064765A" w:rsidP="001944E2">
            <w:pPr>
              <w:rPr>
                <w:rFonts w:cs="Arial"/>
                <w:bCs/>
              </w:rPr>
            </w:pPr>
          </w:p>
        </w:tc>
      </w:tr>
      <w:tr w:rsidR="0064765A" w:rsidRPr="005F7A67" w14:paraId="5B57D056" w14:textId="77777777" w:rsidTr="0064765A">
        <w:trPr>
          <w:trHeight w:val="357"/>
          <w:trPrChange w:id="2618" w:author="Author" w:date="2018-01-31T14:12:00Z">
            <w:trPr>
              <w:gridAfter w:val="0"/>
              <w:trHeight w:val="357"/>
            </w:trPr>
          </w:trPrChange>
        </w:trPr>
        <w:tc>
          <w:tcPr>
            <w:tcW w:w="709" w:type="dxa"/>
            <w:hideMark/>
            <w:tcPrChange w:id="2619" w:author="Author" w:date="2018-01-31T14:12:00Z">
              <w:tcPr>
                <w:tcW w:w="709" w:type="dxa"/>
                <w:hideMark/>
              </w:tcPr>
            </w:tcPrChange>
          </w:tcPr>
          <w:p w14:paraId="190E6456" w14:textId="1B1D2979" w:rsidR="0064765A" w:rsidRPr="005F7A67" w:rsidRDefault="0064765A" w:rsidP="001944E2">
            <w:r w:rsidRPr="005F7A67">
              <w:lastRenderedPageBreak/>
              <w:t>6</w:t>
            </w:r>
          </w:p>
        </w:tc>
        <w:tc>
          <w:tcPr>
            <w:tcW w:w="1513" w:type="dxa"/>
            <w:hideMark/>
            <w:tcPrChange w:id="2620" w:author="Author" w:date="2018-01-31T14:12:00Z">
              <w:tcPr>
                <w:tcW w:w="1513" w:type="dxa"/>
                <w:hideMark/>
              </w:tcPr>
            </w:tcPrChange>
          </w:tcPr>
          <w:p w14:paraId="582BEEC3" w14:textId="77777777" w:rsidR="0064765A" w:rsidRPr="005F7A67" w:rsidRDefault="0064765A" w:rsidP="001944E2">
            <w:pPr>
              <w:rPr>
                <w:rStyle w:val="SAPEmphasis"/>
              </w:rPr>
            </w:pPr>
            <w:r w:rsidRPr="005F7A67">
              <w:rPr>
                <w:rStyle w:val="SAPEmphasis"/>
              </w:rPr>
              <w:t>Enter Event Reason</w:t>
            </w:r>
          </w:p>
        </w:tc>
        <w:tc>
          <w:tcPr>
            <w:tcW w:w="3330" w:type="dxa"/>
            <w:hideMark/>
            <w:tcPrChange w:id="2621" w:author="Author" w:date="2018-01-31T14:12:00Z">
              <w:tcPr>
                <w:tcW w:w="2700" w:type="dxa"/>
                <w:hideMark/>
              </w:tcPr>
            </w:tcPrChange>
          </w:tcPr>
          <w:p w14:paraId="476BBB1E" w14:textId="3865A1C7" w:rsidR="0064765A" w:rsidRDefault="0064765A" w:rsidP="001944E2">
            <w:pPr>
              <w:rPr>
                <w:ins w:id="2622" w:author="Author" w:date="2018-01-31T14:10:00Z"/>
              </w:rPr>
            </w:pPr>
            <w:r w:rsidRPr="005F7A67">
              <w:t>Select the event reason for the change.</w:t>
            </w:r>
          </w:p>
          <w:p w14:paraId="262ED0B3" w14:textId="77777777" w:rsidR="0064765A" w:rsidRPr="000915E0" w:rsidRDefault="0064765A" w:rsidP="00A65B4B">
            <w:pPr>
              <w:rPr>
                <w:ins w:id="2623" w:author="Author" w:date="2018-01-31T14:10:00Z"/>
                <w:rFonts w:ascii="Calibri" w:eastAsia="Times New Roman" w:hAnsi="Calibri"/>
                <w:sz w:val="22"/>
                <w:szCs w:val="22"/>
              </w:rPr>
            </w:pPr>
            <w:ins w:id="2624" w:author="Author" w:date="2018-01-31T14:10:00Z">
              <w:r w:rsidRPr="000915E0">
                <w:rPr>
                  <w:noProof/>
                </w:rPr>
                <w:drawing>
                  <wp:inline distT="0" distB="0" distL="0" distR="0" wp14:anchorId="12F5CA6A" wp14:editId="7A630312">
                    <wp:extent cx="225425" cy="225425"/>
                    <wp:effectExtent l="0" t="0" r="3175" b="3175"/>
                    <wp:docPr id="195" name="Picture 195"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0915E0">
                <w:t> </w:t>
              </w:r>
              <w:r w:rsidRPr="000915E0">
                <w:rPr>
                  <w:rFonts w:ascii="BentonSans Regular" w:hAnsi="BentonSans Regular"/>
                  <w:color w:val="666666"/>
                  <w:sz w:val="22"/>
                </w:rPr>
                <w:t>Note</w:t>
              </w:r>
            </w:ins>
          </w:p>
          <w:p w14:paraId="2DFC247D" w14:textId="4CC1FCA1" w:rsidR="0064765A" w:rsidRDefault="0064765A" w:rsidP="00A65B4B">
            <w:pPr>
              <w:rPr>
                <w:ins w:id="2625" w:author="Author" w:date="2018-01-31T14:10:00Z"/>
              </w:rPr>
            </w:pPr>
            <w:ins w:id="2626" w:author="Author" w:date="2018-01-31T14:10:00Z">
              <w:r w:rsidRPr="000915E0">
                <w:t>The event reasons will be dependent on what is configured in your system.</w:t>
              </w:r>
            </w:ins>
          </w:p>
          <w:p w14:paraId="49058EF2" w14:textId="77777777" w:rsidR="0064765A" w:rsidRDefault="0064765A" w:rsidP="00A65B4B">
            <w:pPr>
              <w:rPr>
                <w:ins w:id="2627" w:author="Author" w:date="2018-01-30T16:25:00Z"/>
              </w:rPr>
            </w:pPr>
          </w:p>
          <w:p w14:paraId="4D7DC7AC" w14:textId="77777777" w:rsidR="0064765A" w:rsidRPr="00657705" w:rsidRDefault="0064765A" w:rsidP="00ED497C">
            <w:pPr>
              <w:pStyle w:val="SAPNoteHeading"/>
              <w:ind w:left="0"/>
              <w:rPr>
                <w:ins w:id="2628" w:author="Author" w:date="2018-01-30T16:25:00Z"/>
                <w:rPrChange w:id="2629" w:author="Author" w:date="2018-02-27T11:07:00Z">
                  <w:rPr>
                    <w:ins w:id="2630" w:author="Author" w:date="2018-01-30T16:25:00Z"/>
                    <w:highlight w:val="cyan"/>
                  </w:rPr>
                </w:rPrChange>
              </w:rPr>
            </w:pPr>
            <w:ins w:id="2631" w:author="Author" w:date="2018-01-30T16:25:00Z">
              <w:r w:rsidRPr="00657705">
                <w:rPr>
                  <w:noProof/>
                  <w:rPrChange w:id="2632" w:author="Author" w:date="2018-02-27T11:07:00Z">
                    <w:rPr>
                      <w:noProof/>
                      <w:highlight w:val="cyan"/>
                    </w:rPr>
                  </w:rPrChange>
                </w:rPr>
                <w:drawing>
                  <wp:inline distT="0" distB="0" distL="0" distR="0" wp14:anchorId="5FE12895" wp14:editId="5BDEC6C0">
                    <wp:extent cx="225425" cy="225425"/>
                    <wp:effectExtent l="0" t="0" r="0" b="317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57705">
                <w:rPr>
                  <w:rPrChange w:id="2633" w:author="Author" w:date="2018-02-27T11:07:00Z">
                    <w:rPr>
                      <w:highlight w:val="cyan"/>
                    </w:rPr>
                  </w:rPrChange>
                </w:rPr>
                <w:t> Note</w:t>
              </w:r>
            </w:ins>
          </w:p>
          <w:p w14:paraId="28739F89" w14:textId="6D61E6D3" w:rsidR="0064765A" w:rsidRPr="005F7A67" w:rsidRDefault="0064765A" w:rsidP="00ED497C">
            <w:ins w:id="2634" w:author="Author" w:date="2018-01-30T16:25:00Z">
              <w:r w:rsidRPr="00657705">
                <w:rPr>
                  <w:rPrChange w:id="2635" w:author="Author" w:date="2018-02-27T11:07:00Z">
                    <w:rPr>
                      <w:highlight w:val="cyan"/>
                    </w:rPr>
                  </w:rPrChange>
                </w:rPr>
                <w:t>This information is country-specific.</w:t>
              </w:r>
            </w:ins>
          </w:p>
        </w:tc>
        <w:tc>
          <w:tcPr>
            <w:tcW w:w="3600" w:type="dxa"/>
            <w:hideMark/>
            <w:tcPrChange w:id="2636" w:author="Author" w:date="2018-01-31T14:12:00Z">
              <w:tcPr>
                <w:tcW w:w="2610" w:type="dxa"/>
                <w:gridSpan w:val="2"/>
                <w:hideMark/>
              </w:tcPr>
            </w:tcPrChange>
          </w:tcPr>
          <w:p w14:paraId="2C0F2C1D" w14:textId="501CBC91" w:rsidR="0064765A" w:rsidRPr="0064765A" w:rsidDel="002E419C" w:rsidRDefault="0064765A" w:rsidP="002E419C">
            <w:pPr>
              <w:rPr>
                <w:ins w:id="2637" w:author="Author" w:date="2018-01-30T16:33:00Z"/>
                <w:del w:id="2638" w:author="Author" w:date="2018-01-30T18:13:00Z"/>
              </w:rPr>
            </w:pPr>
            <w:r w:rsidRPr="00905C72">
              <w:rPr>
                <w:rStyle w:val="SAPScreenElement"/>
              </w:rPr>
              <w:t>Event Reason:</w:t>
            </w:r>
            <w:r w:rsidRPr="00F421CF">
              <w:t xml:space="preserve"> select </w:t>
            </w:r>
            <w:del w:id="2639" w:author="Author" w:date="2018-01-30T16:26:00Z">
              <w:r w:rsidRPr="0064765A" w:rsidDel="000D1244">
                <w:delText>for example</w:delText>
              </w:r>
              <w:r w:rsidRPr="0064765A" w:rsidDel="000D1244">
                <w:rPr>
                  <w:rStyle w:val="SAPUserEntry"/>
                </w:rPr>
                <w:delText xml:space="preserve"> Other Adjustment</w:delText>
              </w:r>
              <w:r w:rsidRPr="0064765A" w:rsidDel="000D1244">
                <w:delText xml:space="preserve"> </w:delText>
              </w:r>
              <w:r w:rsidRPr="0064765A" w:rsidDel="000D1244">
                <w:rPr>
                  <w:rStyle w:val="SAPUserEntry"/>
                </w:rPr>
                <w:delText>(PAYOTH)</w:delText>
              </w:r>
              <w:r w:rsidRPr="0064765A" w:rsidDel="000D1244">
                <w:delText xml:space="preserve"> </w:delText>
              </w:r>
            </w:del>
            <w:r w:rsidRPr="0064765A">
              <w:t>from drop-down</w:t>
            </w:r>
          </w:p>
          <w:p w14:paraId="4AE4928C" w14:textId="0AFA21B9" w:rsidR="0064765A" w:rsidRPr="0064765A" w:rsidRDefault="0064765A" w:rsidP="002E419C">
            <w:pPr>
              <w:rPr>
                <w:ins w:id="2640" w:author="Author" w:date="2018-01-30T18:13:00Z"/>
              </w:rPr>
            </w:pPr>
            <w:ins w:id="2641" w:author="Author" w:date="2018-01-30T16:33:00Z">
              <w:del w:id="2642" w:author="Author" w:date="2018-01-30T18:13:00Z">
                <w:r w:rsidRPr="0064765A" w:rsidDel="002E419C">
                  <w:delText>LIST THE VALUES HERE</w:delText>
                </w:r>
              </w:del>
            </w:ins>
            <w:ins w:id="2643" w:author="Author" w:date="2018-01-30T18:13:00Z">
              <w:r w:rsidRPr="0064765A">
                <w:t xml:space="preserve">. Dependent on the country where </w:t>
              </w:r>
            </w:ins>
            <w:r w:rsidRPr="0064765A">
              <w:t xml:space="preserve">your </w:t>
            </w:r>
            <w:ins w:id="2644" w:author="Author" w:date="2018-01-30T18:13:00Z">
              <w:r w:rsidRPr="0064765A">
                <w:t>company is located, choose for example:</w:t>
              </w:r>
            </w:ins>
          </w:p>
          <w:p w14:paraId="3DD6D9E7" w14:textId="0D263149" w:rsidR="0064765A" w:rsidRPr="00F421CF" w:rsidRDefault="0064765A" w:rsidP="002E419C">
            <w:pPr>
              <w:pStyle w:val="ListParagraph"/>
              <w:numPr>
                <w:ilvl w:val="0"/>
                <w:numId w:val="11"/>
              </w:numPr>
              <w:ind w:left="161" w:hanging="161"/>
              <w:rPr>
                <w:ins w:id="2645" w:author="Author" w:date="2018-01-30T18:13:00Z"/>
              </w:rPr>
            </w:pPr>
            <w:ins w:id="2646" w:author="Author" w:date="2018-01-30T18:13:00Z">
              <w:r w:rsidRPr="0064765A">
                <w:rPr>
                  <w:rPrChange w:id="2647" w:author="Author" w:date="2018-01-31T14:13:00Z">
                    <w:rPr>
                      <w:highlight w:val="cyan"/>
                    </w:rPr>
                  </w:rPrChange>
                </w:rPr>
                <w:t xml:space="preserve">for </w:t>
              </w:r>
              <w:del w:id="2648" w:author="Author" w:date="2018-01-31T14:13:00Z">
                <w:r w:rsidRPr="0064765A" w:rsidDel="0064765A">
                  <w:rPr>
                    <w:rPrChange w:id="2649" w:author="Author" w:date="2018-01-31T14:13:00Z">
                      <w:rPr>
                        <w:highlight w:val="cyan"/>
                      </w:rPr>
                    </w:rPrChange>
                  </w:rPr>
                  <w:delText xml:space="preserve">the </w:delText>
                </w:r>
              </w:del>
              <w:r w:rsidRPr="0064765A">
                <w:rPr>
                  <w:rPrChange w:id="2650" w:author="Author" w:date="2018-01-31T14:13:00Z">
                    <w:rPr>
                      <w:highlight w:val="cyan"/>
                    </w:rPr>
                  </w:rPrChange>
                </w:rPr>
                <w:t xml:space="preserve">countries </w:t>
              </w:r>
              <w:r w:rsidRPr="00905C72">
                <w:rPr>
                  <w:rStyle w:val="SAPEmphasis"/>
                </w:rPr>
                <w:t>AE</w:t>
              </w:r>
              <w:r w:rsidRPr="0064765A">
                <w:rPr>
                  <w:b/>
                  <w:rPrChange w:id="2651" w:author="Author" w:date="2018-01-31T14:13:00Z">
                    <w:rPr>
                      <w:b/>
                      <w:highlight w:val="cyan"/>
                    </w:rPr>
                  </w:rPrChange>
                </w:rPr>
                <w:t xml:space="preserve">, </w:t>
              </w:r>
            </w:ins>
            <w:ins w:id="2652" w:author="Author" w:date="2018-01-30T18:16:00Z">
              <w:r w:rsidRPr="00905C72">
                <w:rPr>
                  <w:rStyle w:val="SAPEmphasis"/>
                </w:rPr>
                <w:t>AU</w:t>
              </w:r>
            </w:ins>
            <w:ins w:id="2653" w:author="Author" w:date="2018-01-30T18:13:00Z">
              <w:r w:rsidRPr="00F421CF">
                <w:rPr>
                  <w:rStyle w:val="SAPEmphasis"/>
                </w:rPr>
                <w:t>, SA, US</w:t>
              </w:r>
              <w:r w:rsidRPr="0064765A">
                <w:rPr>
                  <w:rPrChange w:id="2654" w:author="Author" w:date="2018-01-31T14:13:00Z">
                    <w:rPr>
                      <w:highlight w:val="cyan"/>
                    </w:rPr>
                  </w:rPrChange>
                </w:rPr>
                <w:t>:</w:t>
              </w:r>
              <w:r w:rsidRPr="0064765A">
                <w:rPr>
                  <w:rStyle w:val="SAPUserEntry"/>
                  <w:rPrChange w:id="2655" w:author="Author" w:date="2018-01-31T14:14:00Z">
                    <w:rPr>
                      <w:highlight w:val="cyan"/>
                    </w:rPr>
                  </w:rPrChange>
                </w:rPr>
                <w:t xml:space="preserve"> </w:t>
              </w:r>
            </w:ins>
            <w:ins w:id="2656" w:author="Author" w:date="2018-01-30T18:16:00Z">
              <w:r w:rsidRPr="00905C72">
                <w:rPr>
                  <w:rStyle w:val="SAPUserEntry"/>
                </w:rPr>
                <w:t>Other Adjustment</w:t>
              </w:r>
            </w:ins>
            <w:ins w:id="2657" w:author="Author" w:date="2018-01-31T14:14:00Z">
              <w:r w:rsidRPr="0064765A">
                <w:rPr>
                  <w:rPrChange w:id="2658" w:author="Author" w:date="2018-01-31T14:14:00Z">
                    <w:rPr>
                      <w:rStyle w:val="SAPUserEntry"/>
                    </w:rPr>
                  </w:rPrChange>
                </w:rPr>
                <w:t xml:space="preserve"> </w:t>
              </w:r>
            </w:ins>
            <w:ins w:id="2659" w:author="Author" w:date="2018-01-30T18:16:00Z">
              <w:r w:rsidRPr="00905C72">
                <w:rPr>
                  <w:rStyle w:val="SAPUserEntry"/>
                </w:rPr>
                <w:t>(PAYOTH)</w:t>
              </w:r>
            </w:ins>
          </w:p>
          <w:p w14:paraId="53D8D34F" w14:textId="6F0FEA29" w:rsidR="0064765A" w:rsidRPr="00905C72" w:rsidRDefault="0064765A" w:rsidP="002E419C">
            <w:pPr>
              <w:pStyle w:val="ListParagraph"/>
              <w:numPr>
                <w:ilvl w:val="0"/>
                <w:numId w:val="11"/>
              </w:numPr>
              <w:ind w:left="161" w:hanging="161"/>
              <w:rPr>
                <w:ins w:id="2660" w:author="Author" w:date="2018-01-30T18:18:00Z"/>
                <w:i/>
              </w:rPr>
            </w:pPr>
            <w:commentRangeStart w:id="2661"/>
            <w:ins w:id="2662" w:author="Author" w:date="2018-01-30T18:18:00Z">
              <w:r w:rsidRPr="0064765A">
                <w:rPr>
                  <w:rPrChange w:id="2663" w:author="Author" w:date="2018-01-31T14:13:00Z">
                    <w:rPr>
                      <w:highlight w:val="cyan"/>
                    </w:rPr>
                  </w:rPrChange>
                </w:rPr>
                <w:t xml:space="preserve">for </w:t>
              </w:r>
              <w:del w:id="2664" w:author="Author" w:date="2018-01-31T14:13:00Z">
                <w:r w:rsidRPr="0064765A" w:rsidDel="0064765A">
                  <w:rPr>
                    <w:rPrChange w:id="2665" w:author="Author" w:date="2018-01-31T14:13:00Z">
                      <w:rPr>
                        <w:highlight w:val="cyan"/>
                      </w:rPr>
                    </w:rPrChange>
                  </w:rPr>
                  <w:delText xml:space="preserve">the </w:delText>
                </w:r>
              </w:del>
              <w:r w:rsidRPr="0064765A">
                <w:rPr>
                  <w:rPrChange w:id="2666" w:author="Author" w:date="2018-01-31T14:13:00Z">
                    <w:rPr>
                      <w:highlight w:val="cyan"/>
                    </w:rPr>
                  </w:rPrChange>
                </w:rPr>
                <w:t xml:space="preserve">country </w:t>
              </w:r>
              <w:r w:rsidRPr="00905C72">
                <w:rPr>
                  <w:rStyle w:val="SAPEmphasis"/>
                </w:rPr>
                <w:t>CN</w:t>
              </w:r>
              <w:r w:rsidRPr="0064765A">
                <w:rPr>
                  <w:rPrChange w:id="2667" w:author="Author" w:date="2018-01-31T14:13:00Z">
                    <w:rPr>
                      <w:highlight w:val="cyan"/>
                    </w:rPr>
                  </w:rPrChange>
                </w:rPr>
                <w:t>:</w:t>
              </w:r>
              <w:r w:rsidRPr="0064765A">
                <w:rPr>
                  <w:rStyle w:val="SAPUserEntry"/>
                  <w:rPrChange w:id="2668" w:author="Author" w:date="2018-01-31T14:14:00Z">
                    <w:rPr/>
                  </w:rPrChange>
                </w:rPr>
                <w:t xml:space="preserve"> </w:t>
              </w:r>
              <w:r w:rsidRPr="00905C72">
                <w:rPr>
                  <w:rStyle w:val="SAPUserEntry"/>
                </w:rPr>
                <w:t>Merit</w:t>
              </w:r>
              <w:r w:rsidRPr="0064765A">
                <w:rPr>
                  <w:rPrChange w:id="2669" w:author="Author" w:date="2018-01-31T14:13:00Z">
                    <w:rPr>
                      <w:rStyle w:val="SAPUserEntry"/>
                    </w:rPr>
                  </w:rPrChange>
                </w:rPr>
                <w:t xml:space="preserve"> </w:t>
              </w:r>
              <w:r w:rsidRPr="00905C72">
                <w:rPr>
                  <w:rStyle w:val="SAPUserEntry"/>
                </w:rPr>
                <w:t>(PAYMER)</w:t>
              </w:r>
              <w:commentRangeEnd w:id="2661"/>
              <w:r w:rsidRPr="00905C72">
                <w:rPr>
                  <w:rStyle w:val="CommentReference"/>
                  <w:rFonts w:ascii="Arial" w:eastAsia="SimSun" w:hAnsi="Arial"/>
                  <w:lang w:val="de-DE"/>
                </w:rPr>
                <w:commentReference w:id="2661"/>
              </w:r>
            </w:ins>
          </w:p>
          <w:p w14:paraId="399C70BF" w14:textId="797B1EFD" w:rsidR="0064765A" w:rsidRPr="0064765A" w:rsidRDefault="0064765A">
            <w:pPr>
              <w:pStyle w:val="ListParagraph"/>
              <w:numPr>
                <w:ilvl w:val="0"/>
                <w:numId w:val="11"/>
              </w:numPr>
              <w:ind w:left="161" w:hanging="161"/>
              <w:rPr>
                <w:ins w:id="2670" w:author="Author" w:date="2018-01-30T18:18:00Z"/>
                <w:i/>
                <w:rPrChange w:id="2671" w:author="Author" w:date="2018-01-31T14:13:00Z">
                  <w:rPr>
                    <w:ins w:id="2672" w:author="Author" w:date="2018-01-30T18:18:00Z"/>
                    <w:highlight w:val="cyan"/>
                  </w:rPr>
                </w:rPrChange>
              </w:rPr>
              <w:pPrChange w:id="2673" w:author="Author" w:date="2018-01-30T18:13:00Z">
                <w:pPr/>
              </w:pPrChange>
            </w:pPr>
            <w:ins w:id="2674" w:author="Author" w:date="2018-01-30T18:18:00Z">
              <w:r w:rsidRPr="0064765A">
                <w:rPr>
                  <w:rPrChange w:id="2675" w:author="Author" w:date="2018-01-31T14:13:00Z">
                    <w:rPr>
                      <w:highlight w:val="cyan"/>
                    </w:rPr>
                  </w:rPrChange>
                </w:rPr>
                <w:t xml:space="preserve">for </w:t>
              </w:r>
              <w:del w:id="2676" w:author="Author" w:date="2018-01-31T14:14:00Z">
                <w:r w:rsidRPr="0064765A" w:rsidDel="0064765A">
                  <w:rPr>
                    <w:rPrChange w:id="2677" w:author="Author" w:date="2018-01-31T14:13:00Z">
                      <w:rPr>
                        <w:highlight w:val="cyan"/>
                      </w:rPr>
                    </w:rPrChange>
                  </w:rPr>
                  <w:delText xml:space="preserve">the </w:delText>
                </w:r>
              </w:del>
              <w:r w:rsidRPr="0064765A">
                <w:rPr>
                  <w:rPrChange w:id="2678" w:author="Author" w:date="2018-01-31T14:13:00Z">
                    <w:rPr>
                      <w:highlight w:val="cyan"/>
                    </w:rPr>
                  </w:rPrChange>
                </w:rPr>
                <w:t xml:space="preserve">country </w:t>
              </w:r>
              <w:r w:rsidRPr="00905C72">
                <w:rPr>
                  <w:rStyle w:val="SAPEmphasis"/>
                </w:rPr>
                <w:t>DE</w:t>
              </w:r>
              <w:r w:rsidRPr="0064765A">
                <w:rPr>
                  <w:rPrChange w:id="2679" w:author="Author" w:date="2018-01-31T14:13:00Z">
                    <w:rPr>
                      <w:highlight w:val="cyan"/>
                    </w:rPr>
                  </w:rPrChange>
                </w:rPr>
                <w:t>:</w:t>
              </w:r>
              <w:r w:rsidRPr="0064765A">
                <w:rPr>
                  <w:rStyle w:val="SAPUserEntry"/>
                  <w:rPrChange w:id="2680" w:author="Author" w:date="2018-01-31T14:14:00Z">
                    <w:rPr/>
                  </w:rPrChange>
                </w:rPr>
                <w:t xml:space="preserve"> </w:t>
              </w:r>
              <w:r w:rsidRPr="00905C72">
                <w:rPr>
                  <w:rStyle w:val="SAPUserEntry"/>
                </w:rPr>
                <w:t>Market Ad</w:t>
              </w:r>
              <w:r w:rsidRPr="00F421CF">
                <w:rPr>
                  <w:rStyle w:val="SAPUserEntry"/>
                </w:rPr>
                <w:t>justment</w:t>
              </w:r>
              <w:r w:rsidRPr="0064765A">
                <w:rPr>
                  <w:rPrChange w:id="2681" w:author="Author" w:date="2018-01-31T14:13:00Z">
                    <w:rPr>
                      <w:rStyle w:val="SAPUserEntry"/>
                    </w:rPr>
                  </w:rPrChange>
                </w:rPr>
                <w:t xml:space="preserve"> </w:t>
              </w:r>
              <w:r w:rsidRPr="00905C72">
                <w:rPr>
                  <w:rStyle w:val="SAPUserEntry"/>
                </w:rPr>
                <w:t>(PAYMKT)</w:t>
              </w:r>
            </w:ins>
          </w:p>
          <w:p w14:paraId="76BC056F" w14:textId="0224F812" w:rsidR="0064765A" w:rsidRPr="0064765A" w:rsidRDefault="0064765A">
            <w:pPr>
              <w:pStyle w:val="ListParagraph"/>
              <w:numPr>
                <w:ilvl w:val="0"/>
                <w:numId w:val="11"/>
              </w:numPr>
              <w:ind w:left="161" w:hanging="161"/>
              <w:rPr>
                <w:i/>
                <w:rPrChange w:id="2682" w:author="Author" w:date="2018-01-31T14:13:00Z">
                  <w:rPr/>
                </w:rPrChange>
              </w:rPr>
              <w:pPrChange w:id="2683" w:author="Author" w:date="2018-01-30T18:18:00Z">
                <w:pPr/>
              </w:pPrChange>
            </w:pPr>
            <w:ins w:id="2684" w:author="Author" w:date="2018-01-30T18:13:00Z">
              <w:r w:rsidRPr="0064765A">
                <w:rPr>
                  <w:rPrChange w:id="2685" w:author="Author" w:date="2018-01-31T14:13:00Z">
                    <w:rPr>
                      <w:highlight w:val="cyan"/>
                    </w:rPr>
                  </w:rPrChange>
                </w:rPr>
                <w:t xml:space="preserve">for </w:t>
              </w:r>
              <w:del w:id="2686" w:author="Author" w:date="2018-01-31T14:14:00Z">
                <w:r w:rsidRPr="0064765A" w:rsidDel="0064765A">
                  <w:rPr>
                    <w:rPrChange w:id="2687" w:author="Author" w:date="2018-01-31T14:13:00Z">
                      <w:rPr>
                        <w:highlight w:val="cyan"/>
                      </w:rPr>
                    </w:rPrChange>
                  </w:rPr>
                  <w:delText xml:space="preserve">the </w:delText>
                </w:r>
              </w:del>
            </w:ins>
            <w:ins w:id="2688" w:author="Author" w:date="2018-01-30T18:17:00Z">
              <w:r w:rsidRPr="0064765A">
                <w:rPr>
                  <w:rPrChange w:id="2689" w:author="Author" w:date="2018-01-31T14:13:00Z">
                    <w:rPr>
                      <w:highlight w:val="cyan"/>
                    </w:rPr>
                  </w:rPrChange>
                </w:rPr>
                <w:t xml:space="preserve">countries </w:t>
              </w:r>
              <w:r w:rsidRPr="00905C72">
                <w:rPr>
                  <w:rStyle w:val="SAPEmphasis"/>
                </w:rPr>
                <w:t>FR, GB</w:t>
              </w:r>
            </w:ins>
            <w:ins w:id="2690" w:author="Author" w:date="2018-01-30T18:13:00Z">
              <w:r w:rsidRPr="0064765A">
                <w:rPr>
                  <w:rPrChange w:id="2691" w:author="Author" w:date="2018-01-31T14:13:00Z">
                    <w:rPr>
                      <w:highlight w:val="cyan"/>
                    </w:rPr>
                  </w:rPrChange>
                </w:rPr>
                <w:t>:</w:t>
              </w:r>
              <w:r w:rsidRPr="0064765A">
                <w:rPr>
                  <w:rStyle w:val="SAPUserEntry"/>
                  <w:rPrChange w:id="2692" w:author="Author" w:date="2018-01-31T14:14:00Z">
                    <w:rPr/>
                  </w:rPrChange>
                </w:rPr>
                <w:t xml:space="preserve"> </w:t>
              </w:r>
            </w:ins>
            <w:ins w:id="2693" w:author="Author" w:date="2018-01-30T18:17:00Z">
              <w:r w:rsidRPr="00905C72">
                <w:rPr>
                  <w:rStyle w:val="SAPUserEntry"/>
                </w:rPr>
                <w:t>Change Car Allowance</w:t>
              </w:r>
            </w:ins>
            <w:ins w:id="2694" w:author="Author" w:date="2018-01-31T14:14:00Z">
              <w:r w:rsidRPr="0064765A">
                <w:rPr>
                  <w:rPrChange w:id="2695" w:author="Author" w:date="2018-01-31T14:14:00Z">
                    <w:rPr>
                      <w:rStyle w:val="SAPUserEntry"/>
                    </w:rPr>
                  </w:rPrChange>
                </w:rPr>
                <w:t xml:space="preserve"> </w:t>
              </w:r>
            </w:ins>
            <w:ins w:id="2696" w:author="Author" w:date="2018-01-30T18:17:00Z">
              <w:r w:rsidRPr="00905C72">
                <w:rPr>
                  <w:rStyle w:val="SAPUserEntry"/>
                </w:rPr>
                <w:t>(PAYCARALL)</w:t>
              </w:r>
            </w:ins>
          </w:p>
        </w:tc>
        <w:tc>
          <w:tcPr>
            <w:tcW w:w="3870" w:type="dxa"/>
            <w:tcPrChange w:id="2697" w:author="Author" w:date="2018-01-31T14:12:00Z">
              <w:tcPr>
                <w:tcW w:w="3510" w:type="dxa"/>
                <w:gridSpan w:val="2"/>
              </w:tcPr>
            </w:tcPrChange>
          </w:tcPr>
          <w:p w14:paraId="208C64FF" w14:textId="77777777" w:rsidR="0064765A" w:rsidRPr="005F7A67" w:rsidRDefault="0064765A" w:rsidP="001944E2"/>
        </w:tc>
        <w:tc>
          <w:tcPr>
            <w:tcW w:w="1170" w:type="dxa"/>
            <w:tcPrChange w:id="2698" w:author="Author" w:date="2018-01-31T14:12:00Z">
              <w:tcPr>
                <w:tcW w:w="1172" w:type="dxa"/>
              </w:tcPr>
            </w:tcPrChange>
          </w:tcPr>
          <w:p w14:paraId="450B3E0A" w14:textId="77777777" w:rsidR="0064765A" w:rsidRPr="005F7A67" w:rsidRDefault="0064765A" w:rsidP="001944E2">
            <w:pPr>
              <w:rPr>
                <w:rFonts w:cs="Arial"/>
                <w:bCs/>
              </w:rPr>
            </w:pPr>
          </w:p>
        </w:tc>
      </w:tr>
      <w:tr w:rsidR="0064765A" w:rsidRPr="005F7A67" w14:paraId="1E66109F" w14:textId="77777777" w:rsidTr="0064765A">
        <w:trPr>
          <w:trHeight w:val="357"/>
          <w:trPrChange w:id="2699" w:author="Author" w:date="2018-01-31T14:12:00Z">
            <w:trPr>
              <w:gridAfter w:val="0"/>
              <w:trHeight w:val="357"/>
            </w:trPr>
          </w:trPrChange>
        </w:trPr>
        <w:tc>
          <w:tcPr>
            <w:tcW w:w="709" w:type="dxa"/>
            <w:vMerge w:val="restart"/>
            <w:hideMark/>
            <w:tcPrChange w:id="2700" w:author="Author" w:date="2018-01-31T14:12:00Z">
              <w:tcPr>
                <w:tcW w:w="709" w:type="dxa"/>
                <w:vMerge w:val="restart"/>
                <w:hideMark/>
              </w:tcPr>
            </w:tcPrChange>
          </w:tcPr>
          <w:p w14:paraId="52E050C0" w14:textId="52FDB583" w:rsidR="0064765A" w:rsidRPr="005F7A67" w:rsidRDefault="0064765A" w:rsidP="001944E2">
            <w:r w:rsidRPr="005F7A67">
              <w:t>7</w:t>
            </w:r>
          </w:p>
        </w:tc>
        <w:tc>
          <w:tcPr>
            <w:tcW w:w="1513" w:type="dxa"/>
            <w:vMerge w:val="restart"/>
            <w:hideMark/>
            <w:tcPrChange w:id="2701" w:author="Author" w:date="2018-01-31T14:12:00Z">
              <w:tcPr>
                <w:tcW w:w="1513" w:type="dxa"/>
                <w:vMerge w:val="restart"/>
                <w:hideMark/>
              </w:tcPr>
            </w:tcPrChange>
          </w:tcPr>
          <w:p w14:paraId="0286C9F8" w14:textId="54E8C924" w:rsidR="0064765A" w:rsidRPr="005F7A67" w:rsidRDefault="0064765A" w:rsidP="001944E2">
            <w:pPr>
              <w:rPr>
                <w:rStyle w:val="SAPEmphasis"/>
              </w:rPr>
            </w:pPr>
            <w:r w:rsidRPr="005F7A67">
              <w:rPr>
                <w:rStyle w:val="SAPEmphasis"/>
              </w:rPr>
              <w:t>Enter Compensation Information</w:t>
            </w:r>
          </w:p>
        </w:tc>
        <w:tc>
          <w:tcPr>
            <w:tcW w:w="3330" w:type="dxa"/>
            <w:vMerge w:val="restart"/>
            <w:hideMark/>
            <w:tcPrChange w:id="2702" w:author="Author" w:date="2018-01-31T14:12:00Z">
              <w:tcPr>
                <w:tcW w:w="2700" w:type="dxa"/>
                <w:vMerge w:val="restart"/>
                <w:hideMark/>
              </w:tcPr>
            </w:tcPrChange>
          </w:tcPr>
          <w:p w14:paraId="348FF5AB" w14:textId="048598FE" w:rsidR="0064765A" w:rsidRPr="005F7A67" w:rsidRDefault="0064765A" w:rsidP="001944E2">
            <w:r w:rsidRPr="005F7A67">
              <w:t xml:space="preserve">In the </w:t>
            </w:r>
            <w:r w:rsidRPr="005F7A67">
              <w:rPr>
                <w:rStyle w:val="SAPScreenElement"/>
              </w:rPr>
              <w:t xml:space="preserve">Compensation </w:t>
            </w:r>
            <w:r w:rsidRPr="005F7A67">
              <w:t xml:space="preserve">block adapt the amount of existing pay component(s) if appropriate, or add a new pay component by selecting the </w:t>
            </w:r>
            <w:r w:rsidRPr="005F7A67">
              <w:rPr>
                <w:rStyle w:val="SAPScreenElement"/>
              </w:rPr>
              <w:sym w:font="Symbol" w:char="F0C5"/>
            </w:r>
            <w:r w:rsidRPr="005F7A67">
              <w:rPr>
                <w:rStyle w:val="SAPScreenElement"/>
              </w:rPr>
              <w:t xml:space="preserve"> Add</w:t>
            </w:r>
            <w:r w:rsidRPr="005F7A67">
              <w:t xml:space="preserve"> link and entering values as appropriate. </w:t>
            </w:r>
          </w:p>
          <w:p w14:paraId="6F5CAA16" w14:textId="6CA6E8A5" w:rsidR="0064765A" w:rsidRPr="005F7A67" w:rsidRDefault="0064765A" w:rsidP="003767C1">
            <w:pPr>
              <w:ind w:left="162"/>
            </w:pPr>
            <w:r w:rsidRPr="005F7A67">
              <w:rPr>
                <w:noProof/>
              </w:rPr>
              <w:drawing>
                <wp:inline distT="0" distB="0" distL="0" distR="0" wp14:anchorId="5BF4049B" wp14:editId="3B61914A">
                  <wp:extent cx="228600" cy="228600"/>
                  <wp:effectExtent l="0" t="0" r="0" b="0"/>
                  <wp:docPr id="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 Note</w:t>
            </w:r>
          </w:p>
          <w:p w14:paraId="50F60C52" w14:textId="77777777" w:rsidR="0064765A" w:rsidRPr="005F7A67" w:rsidRDefault="0064765A" w:rsidP="003767C1">
            <w:pPr>
              <w:ind w:left="162"/>
            </w:pPr>
            <w:r w:rsidRPr="005F7A67">
              <w:t>In this document, we consider the example of adding a new pay component.</w:t>
            </w:r>
          </w:p>
          <w:p w14:paraId="2E15BDC9" w14:textId="77777777" w:rsidR="0064765A" w:rsidRDefault="0064765A" w:rsidP="003767C1">
            <w:pPr>
              <w:ind w:left="162"/>
              <w:rPr>
                <w:ins w:id="2703" w:author="Author" w:date="2018-01-30T16:32:00Z"/>
                <w:rFonts w:cs="Arial"/>
                <w:bCs/>
              </w:rPr>
            </w:pPr>
            <w:r w:rsidRPr="005F7A67">
              <w:t>In case, you adapt an existing pay component, a</w:t>
            </w:r>
            <w:r w:rsidRPr="005F7A67">
              <w:rPr>
                <w:rFonts w:cs="Arial"/>
                <w:bCs/>
              </w:rPr>
              <w:t>fter entering the new value, the old value is displayed crossed out.</w:t>
            </w:r>
          </w:p>
          <w:p w14:paraId="1AB798F4" w14:textId="77777777" w:rsidR="0064765A" w:rsidRPr="004C31C6" w:rsidRDefault="0064765A" w:rsidP="000D1244">
            <w:pPr>
              <w:pStyle w:val="SAPNoteHeading"/>
              <w:ind w:left="0"/>
              <w:rPr>
                <w:ins w:id="2704" w:author="Author" w:date="2018-01-30T16:32:00Z"/>
                <w:rPrChange w:id="2705" w:author="Author" w:date="2018-02-27T10:33:00Z">
                  <w:rPr>
                    <w:ins w:id="2706" w:author="Author" w:date="2018-01-30T16:32:00Z"/>
                    <w:highlight w:val="cyan"/>
                  </w:rPr>
                </w:rPrChange>
              </w:rPr>
            </w:pPr>
            <w:ins w:id="2707" w:author="Author" w:date="2018-01-30T16:32:00Z">
              <w:r w:rsidRPr="004C31C6">
                <w:rPr>
                  <w:noProof/>
                  <w:rPrChange w:id="2708" w:author="Author" w:date="2018-02-27T10:33:00Z">
                    <w:rPr>
                      <w:noProof/>
                      <w:highlight w:val="cyan"/>
                    </w:rPr>
                  </w:rPrChange>
                </w:rPr>
                <w:drawing>
                  <wp:inline distT="0" distB="0" distL="0" distR="0" wp14:anchorId="39285FAD" wp14:editId="5CEB390D">
                    <wp:extent cx="225425" cy="225425"/>
                    <wp:effectExtent l="0" t="0" r="0" b="317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C31C6">
                <w:rPr>
                  <w:rPrChange w:id="2709" w:author="Author" w:date="2018-02-27T10:33:00Z">
                    <w:rPr>
                      <w:highlight w:val="cyan"/>
                    </w:rPr>
                  </w:rPrChange>
                </w:rPr>
                <w:t> Note</w:t>
              </w:r>
            </w:ins>
          </w:p>
          <w:p w14:paraId="07FED802" w14:textId="10737A52" w:rsidR="0064765A" w:rsidRPr="005F7A67" w:rsidRDefault="0064765A">
            <w:pPr>
              <w:pPrChange w:id="2710" w:author="Author" w:date="2018-01-30T16:32:00Z">
                <w:pPr>
                  <w:ind w:left="162"/>
                </w:pPr>
              </w:pPrChange>
            </w:pPr>
            <w:ins w:id="2711" w:author="Author" w:date="2018-01-30T16:32:00Z">
              <w:r w:rsidRPr="004C31C6">
                <w:rPr>
                  <w:rPrChange w:id="2712" w:author="Author" w:date="2018-02-27T10:33:00Z">
                    <w:rPr>
                      <w:highlight w:val="cyan"/>
                    </w:rPr>
                  </w:rPrChange>
                </w:rPr>
                <w:t>This information is country-specific.</w:t>
              </w:r>
            </w:ins>
          </w:p>
        </w:tc>
        <w:tc>
          <w:tcPr>
            <w:tcW w:w="3600" w:type="dxa"/>
            <w:tcPrChange w:id="2713" w:author="Author" w:date="2018-01-31T14:12:00Z">
              <w:tcPr>
                <w:tcW w:w="2610" w:type="dxa"/>
                <w:gridSpan w:val="2"/>
              </w:tcPr>
            </w:tcPrChange>
          </w:tcPr>
          <w:p w14:paraId="3BBEF633" w14:textId="77777777" w:rsidR="0064765A" w:rsidRDefault="0064765A" w:rsidP="001944E2">
            <w:pPr>
              <w:rPr>
                <w:ins w:id="2714" w:author="Author" w:date="2018-01-31T14:11:00Z"/>
              </w:rPr>
            </w:pPr>
            <w:ins w:id="2715" w:author="Author" w:date="2018-01-31T14:11:00Z">
              <w:r w:rsidRPr="003972DD">
                <w:rPr>
                  <w:rPrChange w:id="2716" w:author="Author" w:date="2018-02-22T11:50:00Z">
                    <w:rPr>
                      <w:highlight w:val="cyan"/>
                    </w:rPr>
                  </w:rPrChange>
                </w:rPr>
                <w:t>Enter data as appropriate.</w:t>
              </w:r>
            </w:ins>
          </w:p>
          <w:p w14:paraId="17C3AE4D" w14:textId="77777777" w:rsidR="0064765A" w:rsidRPr="003972DD" w:rsidRDefault="0064765A" w:rsidP="0064765A">
            <w:pPr>
              <w:pStyle w:val="SAPNoteHeading"/>
              <w:spacing w:before="60"/>
              <w:ind w:left="0"/>
              <w:rPr>
                <w:ins w:id="2717" w:author="Author" w:date="2018-01-31T14:11:00Z"/>
                <w:rPrChange w:id="2718" w:author="Author" w:date="2018-02-22T11:50:00Z">
                  <w:rPr>
                    <w:ins w:id="2719" w:author="Author" w:date="2018-01-31T14:11:00Z"/>
                    <w:highlight w:val="cyan"/>
                  </w:rPr>
                </w:rPrChange>
              </w:rPr>
            </w:pPr>
            <w:ins w:id="2720" w:author="Author" w:date="2018-01-31T14:11:00Z">
              <w:r w:rsidRPr="003972DD">
                <w:rPr>
                  <w:noProof/>
                  <w:rPrChange w:id="2721" w:author="Author" w:date="2018-02-22T11:50:00Z">
                    <w:rPr>
                      <w:noProof/>
                      <w:highlight w:val="cyan"/>
                    </w:rPr>
                  </w:rPrChange>
                </w:rPr>
                <w:drawing>
                  <wp:inline distT="0" distB="0" distL="0" distR="0" wp14:anchorId="7DDA5708" wp14:editId="3C49D35B">
                    <wp:extent cx="219075" cy="238125"/>
                    <wp:effectExtent l="0" t="0" r="9525" b="9525"/>
                    <wp:docPr id="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3972DD">
                <w:rPr>
                  <w:rPrChange w:id="2722" w:author="Author" w:date="2018-02-22T11:50:00Z">
                    <w:rPr>
                      <w:highlight w:val="cyan"/>
                    </w:rPr>
                  </w:rPrChange>
                </w:rPr>
                <w:t> Caution</w:t>
              </w:r>
            </w:ins>
          </w:p>
          <w:p w14:paraId="56B17EF2" w14:textId="627B91CF" w:rsidR="0064765A" w:rsidRPr="0064765A" w:rsidRDefault="004D7169" w:rsidP="001944E2">
            <w:pPr>
              <w:rPr>
                <w:rFonts w:cs="Arial"/>
                <w:bCs/>
                <w:rPrChange w:id="2723" w:author="Author" w:date="2018-01-31T14:11:00Z">
                  <w:rPr>
                    <w:i/>
                  </w:rPr>
                </w:rPrChange>
              </w:rPr>
            </w:pPr>
            <w:ins w:id="2724" w:author="Author" w:date="2018-02-02T13:59:00Z">
              <w:r w:rsidRPr="003972DD">
                <w:rPr>
                  <w:rPrChange w:id="2725" w:author="Author" w:date="2018-02-22T11:50:00Z">
                    <w:rPr>
                      <w:highlight w:val="cyan"/>
                    </w:rPr>
                  </w:rPrChange>
                </w:rPr>
                <w:t xml:space="preserve">Examples of fields to be adapted are given in </w:t>
              </w:r>
            </w:ins>
            <w:ins w:id="2726" w:author="Author" w:date="2018-01-31T14:11:00Z">
              <w:del w:id="2727" w:author="Author" w:date="2018-02-02T13:59:00Z">
                <w:r w:rsidR="0064765A" w:rsidRPr="003972DD" w:rsidDel="004D7169">
                  <w:rPr>
                    <w:rPrChange w:id="2728" w:author="Author" w:date="2018-02-22T11:50:00Z">
                      <w:rPr>
                        <w:highlight w:val="cyan"/>
                      </w:rPr>
                    </w:rPrChange>
                  </w:rPr>
                  <w:delText xml:space="preserve">For a </w:delText>
                </w:r>
                <w:r w:rsidR="0064765A" w:rsidRPr="003972DD" w:rsidDel="004D7169">
                  <w:rPr>
                    <w:rPrChange w:id="2729" w:author="Author" w:date="2018-02-22T11:50:00Z">
                      <w:rPr>
                        <w:highlight w:val="red"/>
                      </w:rPr>
                    </w:rPrChange>
                  </w:rPr>
                  <w:delText xml:space="preserve">detailed </w:delText>
                </w:r>
                <w:r w:rsidR="0064765A" w:rsidRPr="003972DD" w:rsidDel="004D7169">
                  <w:rPr>
                    <w:rPrChange w:id="2730" w:author="Author" w:date="2018-02-22T11:50:00Z">
                      <w:rPr>
                        <w:highlight w:val="cyan"/>
                      </w:rPr>
                    </w:rPrChange>
                  </w:rPr>
                  <w:delText xml:space="preserve">list refer to </w:delText>
                </w:r>
              </w:del>
              <w:r w:rsidR="0064765A" w:rsidRPr="003972DD">
                <w:rPr>
                  <w:rPrChange w:id="2731" w:author="Author" w:date="2018-02-22T11:50:00Z">
                    <w:rPr>
                      <w:highlight w:val="cyan"/>
                    </w:rPr>
                  </w:rPrChange>
                </w:rPr>
                <w:t xml:space="preserve">chapter </w:t>
              </w:r>
            </w:ins>
            <w:ins w:id="2732" w:author="Author" w:date="2018-02-23T16:16:00Z">
              <w:r w:rsidR="00886EEC">
                <w:rPr>
                  <w:rStyle w:val="Hyperlink"/>
                  <w:rFonts w:ascii="BentonSans Bold" w:hAnsi="BentonSans Bold"/>
                </w:rPr>
                <w:fldChar w:fldCharType="begin"/>
              </w:r>
            </w:ins>
            <w:ins w:id="2733" w:author="Author" w:date="2018-02-27T10:33:00Z">
              <w:r w:rsidR="00EA6F7A">
                <w:rPr>
                  <w:rStyle w:val="Hyperlink"/>
                  <w:rFonts w:ascii="BentonSans Bold" w:hAnsi="BentonSans Bold"/>
                </w:rPr>
                <w:instrText>HYPERLINK  \l "_Compensation_Information_2"</w:instrText>
              </w:r>
            </w:ins>
            <w:ins w:id="2734" w:author="Author" w:date="2018-02-23T16:16:00Z">
              <w:del w:id="2735" w:author="Author" w:date="2018-02-27T10:33:00Z">
                <w:r w:rsidR="00886EEC" w:rsidDel="00EA6F7A">
                  <w:rPr>
                    <w:rStyle w:val="Hyperlink"/>
                    <w:rFonts w:ascii="BentonSans Bold" w:hAnsi="BentonSans Bold"/>
                  </w:rPr>
                  <w:delInstrText xml:space="preserve"> HYPERLINK  \l "_Compensation_Information_2" </w:delInstrText>
                </w:r>
              </w:del>
              <w:r w:rsidR="00886EEC">
                <w:rPr>
                  <w:rStyle w:val="Hyperlink"/>
                  <w:rFonts w:ascii="BentonSans Bold" w:hAnsi="BentonSans Bold"/>
                </w:rPr>
                <w:fldChar w:fldCharType="separate"/>
              </w:r>
              <w:commentRangeStart w:id="2736"/>
              <w:del w:id="2737" w:author="Author" w:date="2018-02-27T10:33:00Z">
                <w:r w:rsidR="0064765A" w:rsidRPr="004C31C6" w:rsidDel="00EA6F7A">
                  <w:rPr>
                    <w:rStyle w:val="Hyperlink"/>
                    <w:rFonts w:ascii="BentonSans Bold" w:hAnsi="BentonSans Bold"/>
                    <w:b/>
                    <w:rPrChange w:id="2738" w:author="Author" w:date="2018-02-27T10:33:00Z">
                      <w:rPr>
                        <w:rStyle w:val="Hyperlink"/>
                        <w:rFonts w:ascii="BentonSans Bold" w:hAnsi="BentonSans Bold"/>
                        <w:highlight w:val="yellow"/>
                      </w:rPr>
                    </w:rPrChange>
                  </w:rPr>
                  <w:delText>Country-Specific Compensation Information</w:delText>
                </w:r>
                <w:commentRangeEnd w:id="2736"/>
                <w:r w:rsidR="00AF6955" w:rsidRPr="004C31C6" w:rsidDel="00EA6F7A">
                  <w:rPr>
                    <w:rStyle w:val="Hyperlink"/>
                    <w:rFonts w:ascii="Arial" w:eastAsia="SimSun" w:hAnsi="Arial"/>
                    <w:b/>
                    <w:sz w:val="16"/>
                    <w:szCs w:val="16"/>
                    <w:lang w:val="de-DE"/>
                    <w:rPrChange w:id="2739" w:author="Author" w:date="2018-02-27T10:33:00Z">
                      <w:rPr>
                        <w:rStyle w:val="Hyperlink"/>
                        <w:rFonts w:ascii="Arial" w:eastAsia="SimSun" w:hAnsi="Arial"/>
                        <w:sz w:val="16"/>
                        <w:szCs w:val="16"/>
                        <w:lang w:val="de-DE"/>
                      </w:rPr>
                    </w:rPrChange>
                  </w:rPr>
                  <w:commentReference w:id="2736"/>
                </w:r>
                <w:r w:rsidR="0064765A" w:rsidRPr="004C31C6" w:rsidDel="00EA6F7A">
                  <w:rPr>
                    <w:rStyle w:val="Hyperlink"/>
                    <w:b/>
                    <w:rPrChange w:id="2740" w:author="Author" w:date="2018-02-27T10:33:00Z">
                      <w:rPr>
                        <w:rStyle w:val="Hyperlink"/>
                      </w:rPr>
                    </w:rPrChange>
                  </w:rPr>
                  <w:delText>.</w:delText>
                </w:r>
              </w:del>
            </w:ins>
            <w:ins w:id="2741" w:author="Author" w:date="2018-02-27T10:33:00Z">
              <w:r w:rsidR="00EA6F7A" w:rsidRPr="004C31C6">
                <w:rPr>
                  <w:rStyle w:val="Hyperlink"/>
                  <w:b/>
                  <w:rPrChange w:id="2742" w:author="Author" w:date="2018-02-27T10:33:00Z">
                    <w:rPr>
                      <w:rStyle w:val="Hyperlink"/>
                    </w:rPr>
                  </w:rPrChange>
                </w:rPr>
                <w:t>Compensation Information</w:t>
              </w:r>
              <w:r w:rsidR="00EA6F7A">
                <w:rPr>
                  <w:rStyle w:val="Hyperlink"/>
                </w:rPr>
                <w:t>.</w:t>
              </w:r>
            </w:ins>
            <w:ins w:id="2743" w:author="Author" w:date="2018-02-23T16:16:00Z">
              <w:r w:rsidR="00886EEC">
                <w:rPr>
                  <w:rStyle w:val="Hyperlink"/>
                  <w:rFonts w:ascii="BentonSans Bold" w:hAnsi="BentonSans Bold"/>
                </w:rPr>
                <w:fldChar w:fldCharType="end"/>
              </w:r>
            </w:ins>
            <w:del w:id="2744" w:author="Author" w:date="2018-01-30T17:14:00Z">
              <w:r w:rsidR="0064765A" w:rsidRPr="005F7A67" w:rsidDel="00F02705">
                <w:rPr>
                  <w:rStyle w:val="SAPScreenElement"/>
                </w:rPr>
                <w:delText>Pay Component:</w:delText>
              </w:r>
              <w:r w:rsidR="0064765A" w:rsidRPr="005F7A67" w:rsidDel="00F02705">
                <w:delText xml:space="preserve"> select from drop-down if appropriate; for example,</w:delText>
              </w:r>
              <w:r w:rsidR="0064765A" w:rsidRPr="005F7A67" w:rsidDel="00F02705">
                <w:rPr>
                  <w:rStyle w:val="SAPUserEntry"/>
                </w:rPr>
                <w:delText xml:space="preserve"> US</w:delText>
              </w:r>
              <w:r w:rsidR="0064765A" w:rsidRPr="005F7A67" w:rsidDel="00F02705">
                <w:rPr>
                  <w:b/>
                </w:rPr>
                <w:delText xml:space="preserve"> </w:delText>
              </w:r>
              <w:r w:rsidR="0064765A" w:rsidRPr="005F7A67" w:rsidDel="00F02705">
                <w:rPr>
                  <w:rStyle w:val="SAPUserEntry"/>
                </w:rPr>
                <w:delText>-</w:delText>
              </w:r>
              <w:r w:rsidR="0064765A" w:rsidRPr="005F7A67" w:rsidDel="00F02705">
                <w:rPr>
                  <w:b/>
                </w:rPr>
                <w:delText xml:space="preserve"> </w:delText>
              </w:r>
              <w:r w:rsidR="0064765A" w:rsidRPr="005F7A67" w:rsidDel="00F02705">
                <w:rPr>
                  <w:rStyle w:val="SAPUserEntry"/>
                </w:rPr>
                <w:delText>Uniform allowance</w:delText>
              </w:r>
              <w:r w:rsidR="0064765A" w:rsidRPr="005F7A67" w:rsidDel="00F02705">
                <w:rPr>
                  <w:b/>
                </w:rPr>
                <w:delText xml:space="preserve"> </w:delText>
              </w:r>
              <w:r w:rsidR="0064765A" w:rsidRPr="005F7A67" w:rsidDel="00F02705">
                <w:rPr>
                  <w:rStyle w:val="SAPUserEntry"/>
                </w:rPr>
                <w:delText>(1120US)</w:delText>
              </w:r>
            </w:del>
          </w:p>
        </w:tc>
        <w:tc>
          <w:tcPr>
            <w:tcW w:w="3870" w:type="dxa"/>
            <w:vMerge w:val="restart"/>
            <w:hideMark/>
            <w:tcPrChange w:id="2745" w:author="Author" w:date="2018-01-31T14:12:00Z">
              <w:tcPr>
                <w:tcW w:w="3510" w:type="dxa"/>
                <w:gridSpan w:val="2"/>
                <w:vMerge w:val="restart"/>
                <w:hideMark/>
              </w:tcPr>
            </w:tcPrChange>
          </w:tcPr>
          <w:p w14:paraId="67E9A825" w14:textId="77777777" w:rsidR="0064765A" w:rsidRPr="005F7A67" w:rsidRDefault="0064765A" w:rsidP="001944E2">
            <w:r w:rsidRPr="005F7A67">
              <w:t>The data affected by the pay rate can be reviewed.</w:t>
            </w:r>
          </w:p>
        </w:tc>
        <w:tc>
          <w:tcPr>
            <w:tcW w:w="1170" w:type="dxa"/>
            <w:tcPrChange w:id="2746" w:author="Author" w:date="2018-01-31T14:12:00Z">
              <w:tcPr>
                <w:tcW w:w="1172" w:type="dxa"/>
              </w:tcPr>
            </w:tcPrChange>
          </w:tcPr>
          <w:p w14:paraId="09E48244" w14:textId="77777777" w:rsidR="0064765A" w:rsidRPr="005F7A67" w:rsidRDefault="0064765A" w:rsidP="001944E2">
            <w:pPr>
              <w:rPr>
                <w:rFonts w:cs="Arial"/>
                <w:bCs/>
              </w:rPr>
            </w:pPr>
          </w:p>
        </w:tc>
      </w:tr>
      <w:tr w:rsidR="0064765A" w:rsidRPr="005F7A67" w14:paraId="0C0A2190" w14:textId="77777777" w:rsidTr="0064765A">
        <w:trPr>
          <w:trHeight w:val="357"/>
          <w:trPrChange w:id="2747" w:author="Author" w:date="2018-01-31T14:12:00Z">
            <w:trPr>
              <w:gridAfter w:val="0"/>
              <w:trHeight w:val="357"/>
            </w:trPr>
          </w:trPrChange>
        </w:trPr>
        <w:tc>
          <w:tcPr>
            <w:tcW w:w="709" w:type="dxa"/>
            <w:vMerge/>
            <w:vAlign w:val="center"/>
            <w:hideMark/>
            <w:tcPrChange w:id="2748" w:author="Author" w:date="2018-01-31T14:12:00Z">
              <w:tcPr>
                <w:tcW w:w="709" w:type="dxa"/>
                <w:vMerge/>
                <w:vAlign w:val="center"/>
                <w:hideMark/>
              </w:tcPr>
            </w:tcPrChange>
          </w:tcPr>
          <w:p w14:paraId="4C9853CA" w14:textId="77777777" w:rsidR="0064765A" w:rsidRPr="005F7A67" w:rsidRDefault="0064765A" w:rsidP="001944E2">
            <w:pPr>
              <w:spacing w:before="0" w:after="0" w:line="240" w:lineRule="auto"/>
            </w:pPr>
          </w:p>
        </w:tc>
        <w:tc>
          <w:tcPr>
            <w:tcW w:w="1513" w:type="dxa"/>
            <w:vMerge/>
            <w:vAlign w:val="center"/>
            <w:hideMark/>
            <w:tcPrChange w:id="2749" w:author="Author" w:date="2018-01-31T14:12:00Z">
              <w:tcPr>
                <w:tcW w:w="1513" w:type="dxa"/>
                <w:vMerge/>
                <w:vAlign w:val="center"/>
                <w:hideMark/>
              </w:tcPr>
            </w:tcPrChange>
          </w:tcPr>
          <w:p w14:paraId="0AD356C9" w14:textId="77777777" w:rsidR="0064765A" w:rsidRPr="005F7A67" w:rsidRDefault="0064765A" w:rsidP="001944E2">
            <w:pPr>
              <w:spacing w:before="0" w:after="0" w:line="240" w:lineRule="auto"/>
              <w:rPr>
                <w:rFonts w:cs="Arial"/>
                <w:b/>
                <w:bCs/>
              </w:rPr>
            </w:pPr>
          </w:p>
        </w:tc>
        <w:tc>
          <w:tcPr>
            <w:tcW w:w="3330" w:type="dxa"/>
            <w:vMerge/>
            <w:vAlign w:val="center"/>
            <w:hideMark/>
            <w:tcPrChange w:id="2750" w:author="Author" w:date="2018-01-31T14:12:00Z">
              <w:tcPr>
                <w:tcW w:w="2700" w:type="dxa"/>
                <w:vMerge/>
                <w:vAlign w:val="center"/>
                <w:hideMark/>
              </w:tcPr>
            </w:tcPrChange>
          </w:tcPr>
          <w:p w14:paraId="68B50DCC" w14:textId="77777777" w:rsidR="0064765A" w:rsidRPr="005F7A67" w:rsidRDefault="0064765A" w:rsidP="001944E2">
            <w:pPr>
              <w:spacing w:before="0" w:after="0" w:line="240" w:lineRule="auto"/>
            </w:pPr>
          </w:p>
        </w:tc>
        <w:tc>
          <w:tcPr>
            <w:tcW w:w="3600" w:type="dxa"/>
            <w:tcPrChange w:id="2751" w:author="Author" w:date="2018-01-31T14:12:00Z">
              <w:tcPr>
                <w:tcW w:w="2610" w:type="dxa"/>
                <w:gridSpan w:val="2"/>
              </w:tcPr>
            </w:tcPrChange>
          </w:tcPr>
          <w:p w14:paraId="04DF2E78" w14:textId="15601B98" w:rsidR="0064765A" w:rsidRPr="005F7A67" w:rsidRDefault="0064765A" w:rsidP="001944E2">
            <w:pPr>
              <w:rPr>
                <w:i/>
              </w:rPr>
            </w:pPr>
            <w:del w:id="2752" w:author="Author" w:date="2018-01-30T17:14:00Z">
              <w:r w:rsidRPr="005F7A67" w:rsidDel="00F02705">
                <w:rPr>
                  <w:rStyle w:val="SAPScreenElement"/>
                </w:rPr>
                <w:delText>Amount:</w:delText>
              </w:r>
              <w:r w:rsidRPr="005F7A67" w:rsidDel="00F02705">
                <w:delText xml:space="preserve"> enter as appropriate; or adapt amount of existing pay component if appropriate</w:delText>
              </w:r>
            </w:del>
          </w:p>
        </w:tc>
        <w:tc>
          <w:tcPr>
            <w:tcW w:w="3870" w:type="dxa"/>
            <w:vMerge/>
            <w:vAlign w:val="center"/>
            <w:hideMark/>
            <w:tcPrChange w:id="2753" w:author="Author" w:date="2018-01-31T14:12:00Z">
              <w:tcPr>
                <w:tcW w:w="3510" w:type="dxa"/>
                <w:gridSpan w:val="2"/>
                <w:vMerge/>
                <w:vAlign w:val="center"/>
                <w:hideMark/>
              </w:tcPr>
            </w:tcPrChange>
          </w:tcPr>
          <w:p w14:paraId="6C8B7EC7" w14:textId="77777777" w:rsidR="0064765A" w:rsidRPr="005F7A67" w:rsidRDefault="0064765A" w:rsidP="001944E2">
            <w:pPr>
              <w:spacing w:before="0" w:after="0" w:line="240" w:lineRule="auto"/>
            </w:pPr>
          </w:p>
        </w:tc>
        <w:tc>
          <w:tcPr>
            <w:tcW w:w="1170" w:type="dxa"/>
            <w:tcPrChange w:id="2754" w:author="Author" w:date="2018-01-31T14:12:00Z">
              <w:tcPr>
                <w:tcW w:w="1172" w:type="dxa"/>
              </w:tcPr>
            </w:tcPrChange>
          </w:tcPr>
          <w:p w14:paraId="3E8B9619" w14:textId="77777777" w:rsidR="0064765A" w:rsidRPr="005F7A67" w:rsidRDefault="0064765A" w:rsidP="001944E2">
            <w:pPr>
              <w:rPr>
                <w:rFonts w:cs="Arial"/>
                <w:bCs/>
              </w:rPr>
            </w:pPr>
          </w:p>
        </w:tc>
      </w:tr>
      <w:tr w:rsidR="0064765A" w:rsidRPr="005F7A67" w14:paraId="5BB4200C" w14:textId="77777777" w:rsidTr="0064765A">
        <w:trPr>
          <w:trHeight w:val="357"/>
          <w:trPrChange w:id="2755" w:author="Author" w:date="2018-01-31T14:12:00Z">
            <w:trPr>
              <w:gridAfter w:val="0"/>
              <w:trHeight w:val="357"/>
            </w:trPr>
          </w:trPrChange>
        </w:trPr>
        <w:tc>
          <w:tcPr>
            <w:tcW w:w="709" w:type="dxa"/>
            <w:vMerge/>
            <w:vAlign w:val="center"/>
            <w:hideMark/>
            <w:tcPrChange w:id="2756" w:author="Author" w:date="2018-01-31T14:12:00Z">
              <w:tcPr>
                <w:tcW w:w="709" w:type="dxa"/>
                <w:vMerge/>
                <w:vAlign w:val="center"/>
                <w:hideMark/>
              </w:tcPr>
            </w:tcPrChange>
          </w:tcPr>
          <w:p w14:paraId="7BB65B0A" w14:textId="77777777" w:rsidR="0064765A" w:rsidRPr="005F7A67" w:rsidRDefault="0064765A" w:rsidP="001944E2">
            <w:pPr>
              <w:spacing w:before="0" w:after="0" w:line="240" w:lineRule="auto"/>
            </w:pPr>
          </w:p>
        </w:tc>
        <w:tc>
          <w:tcPr>
            <w:tcW w:w="1513" w:type="dxa"/>
            <w:vMerge/>
            <w:vAlign w:val="center"/>
            <w:hideMark/>
            <w:tcPrChange w:id="2757" w:author="Author" w:date="2018-01-31T14:12:00Z">
              <w:tcPr>
                <w:tcW w:w="1513" w:type="dxa"/>
                <w:vMerge/>
                <w:vAlign w:val="center"/>
                <w:hideMark/>
              </w:tcPr>
            </w:tcPrChange>
          </w:tcPr>
          <w:p w14:paraId="1DCF84A6" w14:textId="77777777" w:rsidR="0064765A" w:rsidRPr="005F7A67" w:rsidRDefault="0064765A" w:rsidP="001944E2">
            <w:pPr>
              <w:spacing w:before="0" w:after="0" w:line="240" w:lineRule="auto"/>
              <w:rPr>
                <w:rFonts w:cs="Arial"/>
                <w:b/>
                <w:bCs/>
              </w:rPr>
            </w:pPr>
          </w:p>
        </w:tc>
        <w:tc>
          <w:tcPr>
            <w:tcW w:w="3330" w:type="dxa"/>
            <w:vMerge/>
            <w:vAlign w:val="center"/>
            <w:hideMark/>
            <w:tcPrChange w:id="2758" w:author="Author" w:date="2018-01-31T14:12:00Z">
              <w:tcPr>
                <w:tcW w:w="2700" w:type="dxa"/>
                <w:vMerge/>
                <w:vAlign w:val="center"/>
                <w:hideMark/>
              </w:tcPr>
            </w:tcPrChange>
          </w:tcPr>
          <w:p w14:paraId="3D208B14" w14:textId="77777777" w:rsidR="0064765A" w:rsidRPr="005F7A67" w:rsidRDefault="0064765A" w:rsidP="001944E2">
            <w:pPr>
              <w:spacing w:before="0" w:after="0" w:line="240" w:lineRule="auto"/>
            </w:pPr>
          </w:p>
        </w:tc>
        <w:tc>
          <w:tcPr>
            <w:tcW w:w="3600" w:type="dxa"/>
            <w:tcPrChange w:id="2759" w:author="Author" w:date="2018-01-31T14:12:00Z">
              <w:tcPr>
                <w:tcW w:w="2610" w:type="dxa"/>
                <w:gridSpan w:val="2"/>
              </w:tcPr>
            </w:tcPrChange>
          </w:tcPr>
          <w:p w14:paraId="24844FA4" w14:textId="331C9AA5" w:rsidR="0064765A" w:rsidRPr="005F7A67" w:rsidRDefault="0064765A" w:rsidP="001944E2">
            <w:del w:id="2760" w:author="Author" w:date="2018-01-30T17:14:00Z">
              <w:r w:rsidRPr="005F7A67" w:rsidDel="00F02705">
                <w:rPr>
                  <w:rStyle w:val="SAPScreenElement"/>
                </w:rPr>
                <w:delText>Currency:</w:delText>
              </w:r>
              <w:r w:rsidRPr="005F7A67" w:rsidDel="00F02705">
                <w:delText xml:space="preserve"> select</w:delText>
              </w:r>
              <w:r w:rsidRPr="005F7A67" w:rsidDel="00F02705">
                <w:rPr>
                  <w:rStyle w:val="SAPUserEntry"/>
                </w:rPr>
                <w:delText xml:space="preserve"> USD</w:delText>
              </w:r>
              <w:r w:rsidRPr="005F7A67" w:rsidDel="00F02705">
                <w:rPr>
                  <w:rStyle w:val="SAPUserEntry"/>
                  <w:b w:val="0"/>
                </w:rPr>
                <w:delText xml:space="preserve"> </w:delText>
              </w:r>
              <w:r w:rsidRPr="005F7A67" w:rsidDel="00F02705">
                <w:delText>from drop-down if not already defaulted</w:delText>
              </w:r>
            </w:del>
          </w:p>
        </w:tc>
        <w:tc>
          <w:tcPr>
            <w:tcW w:w="3870" w:type="dxa"/>
            <w:vMerge/>
            <w:vAlign w:val="center"/>
            <w:hideMark/>
            <w:tcPrChange w:id="2761" w:author="Author" w:date="2018-01-31T14:12:00Z">
              <w:tcPr>
                <w:tcW w:w="3510" w:type="dxa"/>
                <w:gridSpan w:val="2"/>
                <w:vMerge/>
                <w:vAlign w:val="center"/>
                <w:hideMark/>
              </w:tcPr>
            </w:tcPrChange>
          </w:tcPr>
          <w:p w14:paraId="4CD9EB6D" w14:textId="77777777" w:rsidR="0064765A" w:rsidRPr="005F7A67" w:rsidRDefault="0064765A" w:rsidP="001944E2">
            <w:pPr>
              <w:spacing w:before="0" w:after="0" w:line="240" w:lineRule="auto"/>
            </w:pPr>
          </w:p>
        </w:tc>
        <w:tc>
          <w:tcPr>
            <w:tcW w:w="1170" w:type="dxa"/>
            <w:tcPrChange w:id="2762" w:author="Author" w:date="2018-01-31T14:12:00Z">
              <w:tcPr>
                <w:tcW w:w="1172" w:type="dxa"/>
              </w:tcPr>
            </w:tcPrChange>
          </w:tcPr>
          <w:p w14:paraId="5F29A537" w14:textId="77777777" w:rsidR="0064765A" w:rsidRPr="005F7A67" w:rsidRDefault="0064765A" w:rsidP="001944E2">
            <w:pPr>
              <w:rPr>
                <w:rFonts w:cs="Arial"/>
                <w:bCs/>
              </w:rPr>
            </w:pPr>
          </w:p>
        </w:tc>
      </w:tr>
      <w:tr w:rsidR="0064765A" w:rsidRPr="005F7A67" w14:paraId="0E7A546F" w14:textId="77777777" w:rsidTr="0064765A">
        <w:trPr>
          <w:trHeight w:val="357"/>
          <w:trPrChange w:id="2763" w:author="Author" w:date="2018-01-31T14:12:00Z">
            <w:trPr>
              <w:gridAfter w:val="0"/>
              <w:trHeight w:val="357"/>
            </w:trPr>
          </w:trPrChange>
        </w:trPr>
        <w:tc>
          <w:tcPr>
            <w:tcW w:w="709" w:type="dxa"/>
            <w:vMerge/>
            <w:vAlign w:val="center"/>
            <w:hideMark/>
            <w:tcPrChange w:id="2764" w:author="Author" w:date="2018-01-31T14:12:00Z">
              <w:tcPr>
                <w:tcW w:w="709" w:type="dxa"/>
                <w:vMerge/>
                <w:vAlign w:val="center"/>
                <w:hideMark/>
              </w:tcPr>
            </w:tcPrChange>
          </w:tcPr>
          <w:p w14:paraId="283E49DF" w14:textId="77777777" w:rsidR="0064765A" w:rsidRPr="005F7A67" w:rsidRDefault="0064765A" w:rsidP="001944E2">
            <w:pPr>
              <w:spacing w:before="0" w:after="0" w:line="240" w:lineRule="auto"/>
            </w:pPr>
          </w:p>
        </w:tc>
        <w:tc>
          <w:tcPr>
            <w:tcW w:w="1513" w:type="dxa"/>
            <w:vMerge/>
            <w:vAlign w:val="center"/>
            <w:hideMark/>
            <w:tcPrChange w:id="2765" w:author="Author" w:date="2018-01-31T14:12:00Z">
              <w:tcPr>
                <w:tcW w:w="1513" w:type="dxa"/>
                <w:vMerge/>
                <w:vAlign w:val="center"/>
                <w:hideMark/>
              </w:tcPr>
            </w:tcPrChange>
          </w:tcPr>
          <w:p w14:paraId="78A4BDDC" w14:textId="77777777" w:rsidR="0064765A" w:rsidRPr="005F7A67" w:rsidRDefault="0064765A" w:rsidP="001944E2">
            <w:pPr>
              <w:spacing w:before="0" w:after="0" w:line="240" w:lineRule="auto"/>
              <w:rPr>
                <w:rFonts w:cs="Arial"/>
                <w:b/>
                <w:bCs/>
              </w:rPr>
            </w:pPr>
          </w:p>
        </w:tc>
        <w:tc>
          <w:tcPr>
            <w:tcW w:w="3330" w:type="dxa"/>
            <w:vMerge/>
            <w:vAlign w:val="center"/>
            <w:hideMark/>
            <w:tcPrChange w:id="2766" w:author="Author" w:date="2018-01-31T14:12:00Z">
              <w:tcPr>
                <w:tcW w:w="2700" w:type="dxa"/>
                <w:vMerge/>
                <w:vAlign w:val="center"/>
                <w:hideMark/>
              </w:tcPr>
            </w:tcPrChange>
          </w:tcPr>
          <w:p w14:paraId="6314968F" w14:textId="77777777" w:rsidR="0064765A" w:rsidRPr="005F7A67" w:rsidRDefault="0064765A" w:rsidP="001944E2">
            <w:pPr>
              <w:spacing w:before="0" w:after="0" w:line="240" w:lineRule="auto"/>
            </w:pPr>
          </w:p>
        </w:tc>
        <w:tc>
          <w:tcPr>
            <w:tcW w:w="3600" w:type="dxa"/>
            <w:tcPrChange w:id="2767" w:author="Author" w:date="2018-01-31T14:12:00Z">
              <w:tcPr>
                <w:tcW w:w="2610" w:type="dxa"/>
                <w:gridSpan w:val="2"/>
              </w:tcPr>
            </w:tcPrChange>
          </w:tcPr>
          <w:p w14:paraId="27E0CCAF" w14:textId="2ED03217" w:rsidR="0064765A" w:rsidRPr="005F7A67" w:rsidRDefault="0064765A" w:rsidP="001944E2">
            <w:del w:id="2768" w:author="Author" w:date="2018-01-30T17:14:00Z">
              <w:r w:rsidRPr="005F7A67" w:rsidDel="00F02705">
                <w:rPr>
                  <w:rStyle w:val="SAPScreenElement"/>
                </w:rPr>
                <w:delText>Frequency:</w:delText>
              </w:r>
              <w:r w:rsidRPr="005F7A67" w:rsidDel="00F02705">
                <w:delText xml:space="preserve"> select from drop-down if not already defaulted</w:delText>
              </w:r>
            </w:del>
          </w:p>
        </w:tc>
        <w:tc>
          <w:tcPr>
            <w:tcW w:w="3870" w:type="dxa"/>
            <w:vMerge/>
            <w:vAlign w:val="center"/>
            <w:hideMark/>
            <w:tcPrChange w:id="2769" w:author="Author" w:date="2018-01-31T14:12:00Z">
              <w:tcPr>
                <w:tcW w:w="3510" w:type="dxa"/>
                <w:gridSpan w:val="2"/>
                <w:vMerge/>
                <w:vAlign w:val="center"/>
                <w:hideMark/>
              </w:tcPr>
            </w:tcPrChange>
          </w:tcPr>
          <w:p w14:paraId="3C5A086B" w14:textId="77777777" w:rsidR="0064765A" w:rsidRPr="005F7A67" w:rsidRDefault="0064765A" w:rsidP="001944E2">
            <w:pPr>
              <w:spacing w:before="0" w:after="0" w:line="240" w:lineRule="auto"/>
            </w:pPr>
          </w:p>
        </w:tc>
        <w:tc>
          <w:tcPr>
            <w:tcW w:w="1170" w:type="dxa"/>
            <w:tcPrChange w:id="2770" w:author="Author" w:date="2018-01-31T14:12:00Z">
              <w:tcPr>
                <w:tcW w:w="1172" w:type="dxa"/>
              </w:tcPr>
            </w:tcPrChange>
          </w:tcPr>
          <w:p w14:paraId="6501BB46" w14:textId="77777777" w:rsidR="0064765A" w:rsidRPr="005F7A67" w:rsidRDefault="0064765A" w:rsidP="001944E2">
            <w:pPr>
              <w:rPr>
                <w:rFonts w:cs="Arial"/>
                <w:bCs/>
              </w:rPr>
            </w:pPr>
          </w:p>
        </w:tc>
      </w:tr>
      <w:tr w:rsidR="0064765A" w:rsidRPr="005F7A67" w:rsidDel="00DF1F0F" w14:paraId="3307347F" w14:textId="6F05D415" w:rsidTr="0064765A">
        <w:trPr>
          <w:trHeight w:val="357"/>
          <w:ins w:id="2771" w:author="Author" w:date="2018-01-30T16:26:00Z"/>
          <w:del w:id="2772" w:author="Author" w:date="2018-02-01T18:18:00Z"/>
          <w:trPrChange w:id="2773" w:author="Author" w:date="2018-01-31T14:12:00Z">
            <w:trPr>
              <w:gridAfter w:val="0"/>
              <w:trHeight w:val="357"/>
            </w:trPr>
          </w:trPrChange>
        </w:trPr>
        <w:tc>
          <w:tcPr>
            <w:tcW w:w="709" w:type="dxa"/>
            <w:tcPrChange w:id="2774" w:author="Author" w:date="2018-01-31T14:12:00Z">
              <w:tcPr>
                <w:tcW w:w="709" w:type="dxa"/>
              </w:tcPr>
            </w:tcPrChange>
          </w:tcPr>
          <w:p w14:paraId="09FB2A39" w14:textId="3C638A05" w:rsidR="0064765A" w:rsidRPr="005F7A67" w:rsidDel="00DF1F0F" w:rsidRDefault="0064765A" w:rsidP="001944E2">
            <w:pPr>
              <w:rPr>
                <w:ins w:id="2775" w:author="Author" w:date="2018-01-30T16:26:00Z"/>
                <w:del w:id="2776" w:author="Author" w:date="2018-02-01T18:18:00Z"/>
              </w:rPr>
            </w:pPr>
          </w:p>
        </w:tc>
        <w:tc>
          <w:tcPr>
            <w:tcW w:w="1513" w:type="dxa"/>
            <w:tcPrChange w:id="2777" w:author="Author" w:date="2018-01-31T14:12:00Z">
              <w:tcPr>
                <w:tcW w:w="1513" w:type="dxa"/>
              </w:tcPr>
            </w:tcPrChange>
          </w:tcPr>
          <w:p w14:paraId="038F7C24" w14:textId="51B2C060" w:rsidR="0064765A" w:rsidRPr="005F7A67" w:rsidDel="00DF1F0F" w:rsidRDefault="0064765A" w:rsidP="001944E2">
            <w:pPr>
              <w:rPr>
                <w:ins w:id="2778" w:author="Author" w:date="2018-01-30T16:26:00Z"/>
                <w:del w:id="2779" w:author="Author" w:date="2018-02-01T18:18:00Z"/>
                <w:rStyle w:val="SAPEmphasis"/>
              </w:rPr>
            </w:pPr>
          </w:p>
        </w:tc>
        <w:tc>
          <w:tcPr>
            <w:tcW w:w="3330" w:type="dxa"/>
            <w:tcPrChange w:id="2780" w:author="Author" w:date="2018-01-31T14:12:00Z">
              <w:tcPr>
                <w:tcW w:w="2700" w:type="dxa"/>
              </w:tcPr>
            </w:tcPrChange>
          </w:tcPr>
          <w:p w14:paraId="329A23BB" w14:textId="38A5B6C0" w:rsidR="0064765A" w:rsidRPr="005F7A67" w:rsidDel="00DF1F0F" w:rsidRDefault="0064765A" w:rsidP="001944E2">
            <w:pPr>
              <w:rPr>
                <w:ins w:id="2781" w:author="Author" w:date="2018-01-30T16:26:00Z"/>
                <w:del w:id="2782" w:author="Author" w:date="2018-02-01T18:18:00Z"/>
                <w:rFonts w:cs="Arial"/>
                <w:bCs/>
              </w:rPr>
            </w:pPr>
            <w:commentRangeStart w:id="2783"/>
            <w:ins w:id="2784" w:author="Author" w:date="2018-01-30T16:29:00Z">
              <w:del w:id="2785" w:author="Author" w:date="2018-02-01T18:18:00Z">
                <w:r w:rsidRPr="00DF04E3" w:rsidDel="00DF1F0F">
                  <w:rPr>
                    <w:highlight w:val="yellow"/>
                    <w:rPrChange w:id="2786" w:author="Author" w:date="2018-01-30T18:24:00Z">
                      <w:rPr/>
                    </w:rPrChange>
                  </w:rPr>
                  <w:delText xml:space="preserve">In the </w:delText>
                </w:r>
                <w:r w:rsidRPr="00DF04E3" w:rsidDel="00DF1F0F">
                  <w:rPr>
                    <w:rStyle w:val="SAPScreenElement"/>
                    <w:highlight w:val="yellow"/>
                    <w:rPrChange w:id="2787" w:author="Author" w:date="2018-01-30T18:24:00Z">
                      <w:rPr>
                        <w:rStyle w:val="SAPScreenElement"/>
                      </w:rPr>
                    </w:rPrChange>
                  </w:rPr>
                  <w:delText xml:space="preserve">Compensation </w:delText>
                </w:r>
                <w:r w:rsidRPr="00DF04E3" w:rsidDel="00DF1F0F">
                  <w:rPr>
                    <w:highlight w:val="yellow"/>
                    <w:rPrChange w:id="2788" w:author="Author" w:date="2018-01-30T18:24:00Z">
                      <w:rPr/>
                    </w:rPrChange>
                  </w:rPr>
                  <w:delText xml:space="preserve">block adapt the amount of existing pay component(s) if appropriate, or add a new pay component by selecting the </w:delText>
                </w:r>
                <w:r w:rsidRPr="00DF04E3" w:rsidDel="00DF1F0F">
                  <w:rPr>
                    <w:rStyle w:val="SAPScreenElement"/>
                    <w:highlight w:val="yellow"/>
                    <w:rPrChange w:id="2789" w:author="Author" w:date="2018-01-30T18:24:00Z">
                      <w:rPr>
                        <w:rStyle w:val="SAPScreenElement"/>
                      </w:rPr>
                    </w:rPrChange>
                  </w:rPr>
                  <w:sym w:font="Symbol" w:char="F0C5"/>
                </w:r>
                <w:r w:rsidRPr="00DF04E3" w:rsidDel="00DF1F0F">
                  <w:rPr>
                    <w:rStyle w:val="SAPScreenElement"/>
                    <w:highlight w:val="yellow"/>
                    <w:rPrChange w:id="2790" w:author="Author" w:date="2018-01-30T18:24:00Z">
                      <w:rPr>
                        <w:rStyle w:val="SAPScreenElement"/>
                      </w:rPr>
                    </w:rPrChange>
                  </w:rPr>
                  <w:delText xml:space="preserve"> Add</w:delText>
                </w:r>
                <w:r w:rsidRPr="00DF04E3" w:rsidDel="00DF1F0F">
                  <w:rPr>
                    <w:highlight w:val="yellow"/>
                    <w:rPrChange w:id="2791" w:author="Author" w:date="2018-01-30T18:24:00Z">
                      <w:rPr/>
                    </w:rPrChange>
                  </w:rPr>
                  <w:delText xml:space="preserve"> link and entering values as appropriate.</w:delText>
                </w:r>
                <w:commentRangeEnd w:id="2783"/>
                <w:r w:rsidRPr="00DF04E3" w:rsidDel="00DF1F0F">
                  <w:rPr>
                    <w:rStyle w:val="CommentReference"/>
                    <w:rFonts w:ascii="Arial" w:eastAsia="SimSun" w:hAnsi="Arial"/>
                    <w:highlight w:val="yellow"/>
                    <w:lang w:val="de-DE"/>
                    <w:rPrChange w:id="2792" w:author="Author" w:date="2018-01-30T18:24:00Z">
                      <w:rPr>
                        <w:rStyle w:val="CommentReference"/>
                        <w:rFonts w:ascii="Arial" w:eastAsia="SimSun" w:hAnsi="Arial"/>
                        <w:lang w:val="de-DE"/>
                      </w:rPr>
                    </w:rPrChange>
                  </w:rPr>
                  <w:commentReference w:id="2783"/>
                </w:r>
              </w:del>
            </w:ins>
          </w:p>
        </w:tc>
        <w:tc>
          <w:tcPr>
            <w:tcW w:w="3600" w:type="dxa"/>
            <w:tcPrChange w:id="2793" w:author="Author" w:date="2018-01-31T14:12:00Z">
              <w:tcPr>
                <w:tcW w:w="2610" w:type="dxa"/>
                <w:gridSpan w:val="2"/>
              </w:tcPr>
            </w:tcPrChange>
          </w:tcPr>
          <w:p w14:paraId="5E598EAE" w14:textId="4860B665" w:rsidR="0064765A" w:rsidRPr="005F7A67" w:rsidDel="00DF1F0F" w:rsidRDefault="0064765A" w:rsidP="001944E2">
            <w:pPr>
              <w:rPr>
                <w:ins w:id="2794" w:author="Author" w:date="2018-01-30T16:26:00Z"/>
                <w:del w:id="2795" w:author="Author" w:date="2018-02-01T18:18:00Z"/>
                <w:i/>
              </w:rPr>
            </w:pPr>
          </w:p>
        </w:tc>
        <w:tc>
          <w:tcPr>
            <w:tcW w:w="3870" w:type="dxa"/>
            <w:tcPrChange w:id="2796" w:author="Author" w:date="2018-01-31T14:12:00Z">
              <w:tcPr>
                <w:tcW w:w="3510" w:type="dxa"/>
                <w:gridSpan w:val="2"/>
              </w:tcPr>
            </w:tcPrChange>
          </w:tcPr>
          <w:p w14:paraId="64817024" w14:textId="414227F1" w:rsidR="0064765A" w:rsidRPr="005F7A67" w:rsidDel="00DF1F0F" w:rsidRDefault="0064765A" w:rsidP="001944E2">
            <w:pPr>
              <w:rPr>
                <w:ins w:id="2797" w:author="Author" w:date="2018-01-30T16:26:00Z"/>
                <w:del w:id="2798" w:author="Author" w:date="2018-02-01T18:18:00Z"/>
                <w:rFonts w:cs="Arial"/>
                <w:bCs/>
              </w:rPr>
            </w:pPr>
          </w:p>
        </w:tc>
        <w:tc>
          <w:tcPr>
            <w:tcW w:w="1170" w:type="dxa"/>
            <w:tcPrChange w:id="2799" w:author="Author" w:date="2018-01-31T14:12:00Z">
              <w:tcPr>
                <w:tcW w:w="1172" w:type="dxa"/>
              </w:tcPr>
            </w:tcPrChange>
          </w:tcPr>
          <w:p w14:paraId="54B80791" w14:textId="22032DEE" w:rsidR="0064765A" w:rsidRPr="005F7A67" w:rsidDel="00DF1F0F" w:rsidRDefault="0064765A" w:rsidP="001944E2">
            <w:pPr>
              <w:rPr>
                <w:ins w:id="2800" w:author="Author" w:date="2018-01-30T16:26:00Z"/>
                <w:del w:id="2801" w:author="Author" w:date="2018-02-01T18:18:00Z"/>
                <w:rFonts w:cs="Arial"/>
                <w:bCs/>
              </w:rPr>
            </w:pPr>
          </w:p>
        </w:tc>
      </w:tr>
      <w:tr w:rsidR="004E3926" w:rsidRPr="005F7A67" w:rsidDel="00DF1F0F" w14:paraId="4C41EFC8" w14:textId="77777777" w:rsidTr="0064765A">
        <w:trPr>
          <w:trHeight w:val="357"/>
          <w:ins w:id="2802" w:author="Author" w:date="2018-02-23T17:45:00Z"/>
        </w:trPr>
        <w:tc>
          <w:tcPr>
            <w:tcW w:w="709" w:type="dxa"/>
            <w:vMerge w:val="restart"/>
          </w:tcPr>
          <w:p w14:paraId="76687462" w14:textId="4D66097F" w:rsidR="004E3926" w:rsidRPr="00B53307" w:rsidDel="00DF1F0F" w:rsidRDefault="004E3926" w:rsidP="004E3926">
            <w:pPr>
              <w:rPr>
                <w:ins w:id="2803" w:author="Author" w:date="2018-02-23T17:45:00Z"/>
              </w:rPr>
            </w:pPr>
            <w:ins w:id="2804" w:author="Author" w:date="2018-02-23T17:46:00Z">
              <w:r w:rsidRPr="00B53307">
                <w:rPr>
                  <w:rPrChange w:id="2805" w:author="Author" w:date="2018-02-23T17:47:00Z">
                    <w:rPr>
                      <w:highlight w:val="yellow"/>
                    </w:rPr>
                  </w:rPrChange>
                </w:rPr>
                <w:t>8</w:t>
              </w:r>
            </w:ins>
          </w:p>
        </w:tc>
        <w:tc>
          <w:tcPr>
            <w:tcW w:w="1513" w:type="dxa"/>
            <w:vMerge w:val="restart"/>
          </w:tcPr>
          <w:p w14:paraId="2045DC6D" w14:textId="5E872879" w:rsidR="004E3926" w:rsidRPr="00B53307" w:rsidDel="00DF1F0F" w:rsidRDefault="004E3926" w:rsidP="004E3926">
            <w:pPr>
              <w:rPr>
                <w:ins w:id="2806" w:author="Author" w:date="2018-02-23T17:45:00Z"/>
                <w:rStyle w:val="SAPEmphasis"/>
              </w:rPr>
            </w:pPr>
            <w:commentRangeStart w:id="2807"/>
            <w:ins w:id="2808" w:author="Author" w:date="2018-02-23T17:46:00Z">
              <w:r w:rsidRPr="00B53307">
                <w:rPr>
                  <w:rStyle w:val="SAPEmphasis"/>
                  <w:rPrChange w:id="2809" w:author="Author" w:date="2018-02-23T17:47:00Z">
                    <w:rPr>
                      <w:rStyle w:val="SAPEmphasis"/>
                      <w:highlight w:val="yellow"/>
                    </w:rPr>
                  </w:rPrChange>
                </w:rPr>
                <w:t>Set End Date of Payment (Optional)</w:t>
              </w:r>
            </w:ins>
            <w:commentRangeEnd w:id="2807"/>
            <w:ins w:id="2810" w:author="Author" w:date="2018-02-23T17:47:00Z">
              <w:r>
                <w:rPr>
                  <w:rStyle w:val="CommentReference"/>
                  <w:rFonts w:ascii="Arial" w:eastAsia="SimSun" w:hAnsi="Arial"/>
                  <w:lang w:val="de-DE"/>
                </w:rPr>
                <w:commentReference w:id="2807"/>
              </w:r>
            </w:ins>
          </w:p>
        </w:tc>
        <w:tc>
          <w:tcPr>
            <w:tcW w:w="3330" w:type="dxa"/>
          </w:tcPr>
          <w:p w14:paraId="3325F42D" w14:textId="022893E9" w:rsidR="004E3926" w:rsidRPr="00B53307" w:rsidDel="00DF1F0F" w:rsidRDefault="004E3926" w:rsidP="004E3926">
            <w:pPr>
              <w:rPr>
                <w:ins w:id="2811" w:author="Author" w:date="2018-02-23T17:45:00Z"/>
                <w:rPrChange w:id="2812" w:author="Author" w:date="2018-02-23T17:47:00Z">
                  <w:rPr>
                    <w:ins w:id="2813" w:author="Author" w:date="2018-02-23T17:45:00Z"/>
                    <w:highlight w:val="yellow"/>
                  </w:rPr>
                </w:rPrChange>
              </w:rPr>
            </w:pPr>
            <w:ins w:id="2814" w:author="Author" w:date="2018-02-23T17:46:00Z">
              <w:r w:rsidRPr="00B53307">
                <w:rPr>
                  <w:rFonts w:cs="Arial"/>
                  <w:bCs/>
                  <w:rPrChange w:id="2815" w:author="Author" w:date="2018-02-23T17:47:00Z">
                    <w:rPr>
                      <w:rFonts w:cs="Arial"/>
                      <w:bCs/>
                      <w:highlight w:val="yellow"/>
                    </w:rPr>
                  </w:rPrChange>
                </w:rPr>
                <w:t xml:space="preserve">In case you want to set end dates for payments, be it for already existing pay component(s) or for the newly added pay component, select the </w:t>
              </w:r>
              <w:r w:rsidRPr="00B53307">
                <w:rPr>
                  <w:rStyle w:val="SAPScreenElement"/>
                  <w:rPrChange w:id="2816" w:author="Author" w:date="2018-02-23T17:47:00Z">
                    <w:rPr>
                      <w:rStyle w:val="SAPScreenElement"/>
                      <w:highlight w:val="yellow"/>
                    </w:rPr>
                  </w:rPrChange>
                </w:rPr>
                <w:t>Define End Dates</w:t>
              </w:r>
              <w:r w:rsidRPr="00B53307">
                <w:rPr>
                  <w:rFonts w:cs="Arial"/>
                  <w:bCs/>
                  <w:rPrChange w:id="2817" w:author="Author" w:date="2018-02-23T17:47:00Z">
                    <w:rPr>
                      <w:rFonts w:cs="Arial"/>
                      <w:bCs/>
                      <w:highlight w:val="yellow"/>
                    </w:rPr>
                  </w:rPrChange>
                </w:rPr>
                <w:t xml:space="preserve"> link located next to the title of the block (</w:t>
              </w:r>
              <w:r w:rsidRPr="00B53307">
                <w:rPr>
                  <w:rStyle w:val="SAPScreenElement"/>
                  <w:rPrChange w:id="2818" w:author="Author" w:date="2018-02-23T17:47:00Z">
                    <w:rPr>
                      <w:rStyle w:val="SAPScreenElement"/>
                      <w:highlight w:val="yellow"/>
                    </w:rPr>
                  </w:rPrChange>
                </w:rPr>
                <w:t>Compensation</w:t>
              </w:r>
              <w:r w:rsidRPr="00B53307">
                <w:rPr>
                  <w:rFonts w:cs="Arial"/>
                  <w:bCs/>
                  <w:rPrChange w:id="2819" w:author="Author" w:date="2018-02-23T17:47:00Z">
                    <w:rPr>
                      <w:rFonts w:cs="Arial"/>
                      <w:bCs/>
                      <w:highlight w:val="yellow"/>
                    </w:rPr>
                  </w:rPrChange>
                </w:rPr>
                <w:t>).</w:t>
              </w:r>
            </w:ins>
          </w:p>
        </w:tc>
        <w:tc>
          <w:tcPr>
            <w:tcW w:w="3600" w:type="dxa"/>
          </w:tcPr>
          <w:p w14:paraId="52152D20" w14:textId="77777777" w:rsidR="004E3926" w:rsidRPr="00B53307" w:rsidDel="00DF1F0F" w:rsidRDefault="004E3926" w:rsidP="004E3926">
            <w:pPr>
              <w:rPr>
                <w:ins w:id="2820" w:author="Author" w:date="2018-02-23T17:45:00Z"/>
                <w:i/>
              </w:rPr>
            </w:pPr>
          </w:p>
        </w:tc>
        <w:tc>
          <w:tcPr>
            <w:tcW w:w="3870" w:type="dxa"/>
          </w:tcPr>
          <w:p w14:paraId="1171091B" w14:textId="086ECDA2" w:rsidR="004E3926" w:rsidRPr="00B53307" w:rsidDel="00DF1F0F" w:rsidRDefault="004E3926" w:rsidP="004E3926">
            <w:pPr>
              <w:rPr>
                <w:ins w:id="2821" w:author="Author" w:date="2018-02-23T17:45:00Z"/>
                <w:rFonts w:cs="Arial"/>
                <w:bCs/>
              </w:rPr>
            </w:pPr>
            <w:ins w:id="2822" w:author="Author" w:date="2018-02-23T17:47:00Z">
              <w:r w:rsidRPr="00B53307">
                <w:rPr>
                  <w:rFonts w:cs="Arial"/>
                  <w:bCs/>
                  <w:rPrChange w:id="2823" w:author="Author" w:date="2018-02-23T17:47:00Z">
                    <w:rPr>
                      <w:rFonts w:cs="Arial"/>
                      <w:bCs/>
                      <w:highlight w:val="yellow"/>
                    </w:rPr>
                  </w:rPrChange>
                </w:rPr>
                <w:t xml:space="preserve">The </w:t>
              </w:r>
              <w:r w:rsidRPr="00B53307">
                <w:rPr>
                  <w:rStyle w:val="SAPScreenElement"/>
                  <w:rPrChange w:id="2824" w:author="Author" w:date="2018-02-23T17:47:00Z">
                    <w:rPr>
                      <w:rStyle w:val="SAPScreenElement"/>
                      <w:highlight w:val="yellow"/>
                    </w:rPr>
                  </w:rPrChange>
                </w:rPr>
                <w:t>Pay Component End Dates</w:t>
              </w:r>
              <w:r w:rsidRPr="00B53307">
                <w:rPr>
                  <w:rFonts w:cs="Arial"/>
                  <w:bCs/>
                  <w:rPrChange w:id="2825" w:author="Author" w:date="2018-02-23T17:47:00Z">
                    <w:rPr>
                      <w:rFonts w:cs="Arial"/>
                      <w:bCs/>
                      <w:highlight w:val="yellow"/>
                    </w:rPr>
                  </w:rPrChange>
                </w:rPr>
                <w:t xml:space="preserve"> dialog box is displayed.</w:t>
              </w:r>
            </w:ins>
          </w:p>
        </w:tc>
        <w:tc>
          <w:tcPr>
            <w:tcW w:w="1170" w:type="dxa"/>
          </w:tcPr>
          <w:p w14:paraId="38771A8A" w14:textId="77777777" w:rsidR="004E3926" w:rsidRPr="005F7A67" w:rsidDel="00DF1F0F" w:rsidRDefault="004E3926" w:rsidP="004E3926">
            <w:pPr>
              <w:rPr>
                <w:ins w:id="2826" w:author="Author" w:date="2018-02-23T17:45:00Z"/>
                <w:rFonts w:cs="Arial"/>
                <w:bCs/>
              </w:rPr>
            </w:pPr>
          </w:p>
        </w:tc>
      </w:tr>
      <w:tr w:rsidR="004E3926" w:rsidRPr="005F7A67" w:rsidDel="00DF1F0F" w14:paraId="3D2CE11A" w14:textId="77777777" w:rsidTr="0064765A">
        <w:trPr>
          <w:trHeight w:val="357"/>
          <w:ins w:id="2827" w:author="Author" w:date="2018-02-23T17:46:00Z"/>
        </w:trPr>
        <w:tc>
          <w:tcPr>
            <w:tcW w:w="709" w:type="dxa"/>
            <w:vMerge/>
          </w:tcPr>
          <w:p w14:paraId="765C2840" w14:textId="77777777" w:rsidR="004E3926" w:rsidRPr="00B53307" w:rsidDel="00DF1F0F" w:rsidRDefault="004E3926" w:rsidP="004E3926">
            <w:pPr>
              <w:rPr>
                <w:ins w:id="2828" w:author="Author" w:date="2018-02-23T17:46:00Z"/>
              </w:rPr>
            </w:pPr>
          </w:p>
        </w:tc>
        <w:tc>
          <w:tcPr>
            <w:tcW w:w="1513" w:type="dxa"/>
            <w:vMerge/>
          </w:tcPr>
          <w:p w14:paraId="488110C4" w14:textId="77777777" w:rsidR="004E3926" w:rsidRPr="00B53307" w:rsidDel="00DF1F0F" w:rsidRDefault="004E3926" w:rsidP="004E3926">
            <w:pPr>
              <w:rPr>
                <w:ins w:id="2829" w:author="Author" w:date="2018-02-23T17:46:00Z"/>
                <w:rStyle w:val="SAPEmphasis"/>
              </w:rPr>
            </w:pPr>
          </w:p>
        </w:tc>
        <w:tc>
          <w:tcPr>
            <w:tcW w:w="3330" w:type="dxa"/>
          </w:tcPr>
          <w:p w14:paraId="1A6D103D" w14:textId="69BEFEF9" w:rsidR="004E3926" w:rsidRPr="00B53307" w:rsidDel="00DF1F0F" w:rsidRDefault="004E3926" w:rsidP="004E3926">
            <w:pPr>
              <w:rPr>
                <w:ins w:id="2830" w:author="Author" w:date="2018-02-23T17:46:00Z"/>
                <w:rPrChange w:id="2831" w:author="Author" w:date="2018-02-23T17:47:00Z">
                  <w:rPr>
                    <w:ins w:id="2832" w:author="Author" w:date="2018-02-23T17:46:00Z"/>
                    <w:highlight w:val="yellow"/>
                  </w:rPr>
                </w:rPrChange>
              </w:rPr>
            </w:pPr>
            <w:ins w:id="2833" w:author="Author" w:date="2018-02-23T17:46:00Z">
              <w:r w:rsidRPr="00B53307">
                <w:rPr>
                  <w:rFonts w:cs="Arial"/>
                  <w:bCs/>
                  <w:rPrChange w:id="2834" w:author="Author" w:date="2018-02-23T17:47:00Z">
                    <w:rPr>
                      <w:rFonts w:ascii="BentonSans Medium" w:hAnsi="BentonSans Medium" w:cs="Arial"/>
                      <w:bCs/>
                      <w:highlight w:val="yellow"/>
                    </w:rPr>
                  </w:rPrChange>
                </w:rPr>
                <w:t xml:space="preserve">In the </w:t>
              </w:r>
              <w:r w:rsidRPr="00B53307">
                <w:rPr>
                  <w:rStyle w:val="SAPScreenElement"/>
                  <w:rPrChange w:id="2835" w:author="Author" w:date="2018-02-23T17:47:00Z">
                    <w:rPr>
                      <w:rStyle w:val="SAPScreenElement"/>
                      <w:highlight w:val="yellow"/>
                    </w:rPr>
                  </w:rPrChange>
                </w:rPr>
                <w:t>Pay Component End Dates</w:t>
              </w:r>
              <w:r w:rsidRPr="00B53307">
                <w:rPr>
                  <w:rFonts w:cs="Arial"/>
                  <w:bCs/>
                  <w:rPrChange w:id="2836" w:author="Author" w:date="2018-02-23T17:47:00Z">
                    <w:rPr>
                      <w:rFonts w:cs="Arial"/>
                      <w:bCs/>
                      <w:highlight w:val="yellow"/>
                    </w:rPr>
                  </w:rPrChange>
                </w:rPr>
                <w:t xml:space="preserve"> dialog box, select for the appropriate pay component(s) the date on which the payment should end.</w:t>
              </w:r>
            </w:ins>
          </w:p>
        </w:tc>
        <w:tc>
          <w:tcPr>
            <w:tcW w:w="3600" w:type="dxa"/>
          </w:tcPr>
          <w:p w14:paraId="6514B040" w14:textId="5F48928A" w:rsidR="004E3926" w:rsidRPr="00B53307" w:rsidDel="00DF1F0F" w:rsidRDefault="004E3926" w:rsidP="004E3926">
            <w:pPr>
              <w:rPr>
                <w:ins w:id="2837" w:author="Author" w:date="2018-02-23T17:46:00Z"/>
                <w:i/>
              </w:rPr>
            </w:pPr>
            <w:ins w:id="2838" w:author="Author" w:date="2018-02-23T17:46:00Z">
              <w:r w:rsidRPr="00B53307">
                <w:rPr>
                  <w:rStyle w:val="SAPScreenElement"/>
                  <w:rPrChange w:id="2839" w:author="Author" w:date="2018-02-23T17:47:00Z">
                    <w:rPr>
                      <w:rStyle w:val="SAPScreenElement"/>
                      <w:highlight w:val="yellow"/>
                    </w:rPr>
                  </w:rPrChange>
                </w:rPr>
                <w:t>End Date</w:t>
              </w:r>
              <w:r w:rsidRPr="00B53307">
                <w:rPr>
                  <w:rFonts w:cs="Arial"/>
                  <w:bCs/>
                  <w:rPrChange w:id="2840" w:author="Author" w:date="2018-02-23T17:47:00Z">
                    <w:rPr>
                      <w:rFonts w:cs="Arial"/>
                      <w:bCs/>
                      <w:highlight w:val="yellow"/>
                    </w:rPr>
                  </w:rPrChange>
                </w:rPr>
                <w:t xml:space="preserve"> (for </w:t>
              </w:r>
              <w:r w:rsidRPr="00B53307">
                <w:rPr>
                  <w:rStyle w:val="SAPScreenElement"/>
                  <w:rPrChange w:id="2841" w:author="Author" w:date="2018-02-23T17:47:00Z">
                    <w:rPr>
                      <w:rStyle w:val="SAPScreenElement"/>
                      <w:highlight w:val="yellow"/>
                    </w:rPr>
                  </w:rPrChange>
                </w:rPr>
                <w:t>&lt;Pay Component&gt;</w:t>
              </w:r>
              <w:r w:rsidRPr="00B53307">
                <w:rPr>
                  <w:rFonts w:cs="Arial"/>
                  <w:bCs/>
                  <w:rPrChange w:id="2842" w:author="Author" w:date="2018-02-23T17:47:00Z">
                    <w:rPr>
                      <w:rFonts w:cs="Arial"/>
                      <w:bCs/>
                      <w:highlight w:val="yellow"/>
                    </w:rPr>
                  </w:rPrChange>
                </w:rPr>
                <w:t>): select from calendar help</w:t>
              </w:r>
            </w:ins>
          </w:p>
        </w:tc>
        <w:tc>
          <w:tcPr>
            <w:tcW w:w="3870" w:type="dxa"/>
          </w:tcPr>
          <w:p w14:paraId="65BA7B03" w14:textId="77777777" w:rsidR="004E3926" w:rsidRPr="00B53307" w:rsidDel="00DF1F0F" w:rsidRDefault="004E3926" w:rsidP="004E3926">
            <w:pPr>
              <w:rPr>
                <w:ins w:id="2843" w:author="Author" w:date="2018-02-23T17:46:00Z"/>
                <w:rFonts w:cs="Arial"/>
                <w:bCs/>
              </w:rPr>
            </w:pPr>
          </w:p>
        </w:tc>
        <w:tc>
          <w:tcPr>
            <w:tcW w:w="1170" w:type="dxa"/>
          </w:tcPr>
          <w:p w14:paraId="3E0E1448" w14:textId="77777777" w:rsidR="004E3926" w:rsidRPr="005F7A67" w:rsidDel="00DF1F0F" w:rsidRDefault="004E3926" w:rsidP="004E3926">
            <w:pPr>
              <w:rPr>
                <w:ins w:id="2844" w:author="Author" w:date="2018-02-23T17:46:00Z"/>
                <w:rFonts w:cs="Arial"/>
                <w:bCs/>
              </w:rPr>
            </w:pPr>
          </w:p>
        </w:tc>
      </w:tr>
      <w:tr w:rsidR="004E3926" w:rsidRPr="005F7A67" w:rsidDel="00DF1F0F" w14:paraId="71C5B577" w14:textId="77777777" w:rsidTr="0064765A">
        <w:trPr>
          <w:trHeight w:val="357"/>
          <w:ins w:id="2845" w:author="Author" w:date="2018-02-23T17:46:00Z"/>
        </w:trPr>
        <w:tc>
          <w:tcPr>
            <w:tcW w:w="709" w:type="dxa"/>
            <w:vMerge/>
          </w:tcPr>
          <w:p w14:paraId="4B5A2757" w14:textId="77777777" w:rsidR="004E3926" w:rsidRPr="00B53307" w:rsidDel="00DF1F0F" w:rsidRDefault="004E3926" w:rsidP="004E3926">
            <w:pPr>
              <w:rPr>
                <w:ins w:id="2846" w:author="Author" w:date="2018-02-23T17:46:00Z"/>
              </w:rPr>
            </w:pPr>
          </w:p>
        </w:tc>
        <w:tc>
          <w:tcPr>
            <w:tcW w:w="1513" w:type="dxa"/>
            <w:vMerge/>
          </w:tcPr>
          <w:p w14:paraId="5CA408E6" w14:textId="77777777" w:rsidR="004E3926" w:rsidRPr="00B53307" w:rsidDel="00DF1F0F" w:rsidRDefault="004E3926" w:rsidP="004E3926">
            <w:pPr>
              <w:rPr>
                <w:ins w:id="2847" w:author="Author" w:date="2018-02-23T17:46:00Z"/>
                <w:rStyle w:val="SAPEmphasis"/>
              </w:rPr>
            </w:pPr>
          </w:p>
        </w:tc>
        <w:tc>
          <w:tcPr>
            <w:tcW w:w="3330" w:type="dxa"/>
          </w:tcPr>
          <w:p w14:paraId="1BF646A9" w14:textId="7E2AA12E" w:rsidR="004E3926" w:rsidRPr="00B53307" w:rsidDel="00DF1F0F" w:rsidRDefault="004E3926" w:rsidP="004E3926">
            <w:pPr>
              <w:rPr>
                <w:ins w:id="2848" w:author="Author" w:date="2018-02-23T17:46:00Z"/>
                <w:rPrChange w:id="2849" w:author="Author" w:date="2018-02-23T17:47:00Z">
                  <w:rPr>
                    <w:ins w:id="2850" w:author="Author" w:date="2018-02-23T17:46:00Z"/>
                    <w:highlight w:val="yellow"/>
                  </w:rPr>
                </w:rPrChange>
              </w:rPr>
            </w:pPr>
            <w:ins w:id="2851" w:author="Author" w:date="2018-02-23T17:46:00Z">
              <w:r w:rsidRPr="00B53307">
                <w:rPr>
                  <w:rFonts w:cs="Arial"/>
                  <w:bCs/>
                  <w:rPrChange w:id="2852" w:author="Author" w:date="2018-02-23T17:47:00Z">
                    <w:rPr>
                      <w:rFonts w:ascii="BentonSans Medium" w:hAnsi="BentonSans Medium" w:cs="Arial"/>
                      <w:bCs/>
                      <w:highlight w:val="yellow"/>
                    </w:rPr>
                  </w:rPrChange>
                </w:rPr>
                <w:t xml:space="preserve">When done, choose the </w:t>
              </w:r>
              <w:r w:rsidRPr="00B53307">
                <w:rPr>
                  <w:rStyle w:val="SAPScreenElement"/>
                  <w:rPrChange w:id="2853" w:author="Author" w:date="2018-02-23T17:47:00Z">
                    <w:rPr>
                      <w:rStyle w:val="SAPScreenElement"/>
                      <w:highlight w:val="yellow"/>
                    </w:rPr>
                  </w:rPrChange>
                </w:rPr>
                <w:t xml:space="preserve">OK </w:t>
              </w:r>
              <w:r w:rsidRPr="00B53307">
                <w:rPr>
                  <w:rFonts w:cs="Arial"/>
                  <w:bCs/>
                  <w:rPrChange w:id="2854" w:author="Author" w:date="2018-02-23T17:47:00Z">
                    <w:rPr>
                      <w:rFonts w:cs="Arial"/>
                      <w:bCs/>
                      <w:highlight w:val="yellow"/>
                    </w:rPr>
                  </w:rPrChange>
                </w:rPr>
                <w:t>pushbutton.</w:t>
              </w:r>
            </w:ins>
          </w:p>
        </w:tc>
        <w:tc>
          <w:tcPr>
            <w:tcW w:w="3600" w:type="dxa"/>
          </w:tcPr>
          <w:p w14:paraId="52017279" w14:textId="77777777" w:rsidR="004E3926" w:rsidRPr="00B53307" w:rsidDel="00DF1F0F" w:rsidRDefault="004E3926" w:rsidP="004E3926">
            <w:pPr>
              <w:rPr>
                <w:ins w:id="2855" w:author="Author" w:date="2018-02-23T17:46:00Z"/>
                <w:i/>
              </w:rPr>
            </w:pPr>
          </w:p>
        </w:tc>
        <w:tc>
          <w:tcPr>
            <w:tcW w:w="3870" w:type="dxa"/>
          </w:tcPr>
          <w:p w14:paraId="1C9164D3" w14:textId="555DBF48" w:rsidR="004E3926" w:rsidRPr="00B53307" w:rsidDel="00DF1F0F" w:rsidRDefault="004E3926" w:rsidP="004E3926">
            <w:pPr>
              <w:rPr>
                <w:ins w:id="2856" w:author="Author" w:date="2018-02-23T17:46:00Z"/>
                <w:rFonts w:cs="Arial"/>
                <w:bCs/>
              </w:rPr>
            </w:pPr>
            <w:ins w:id="2857" w:author="Author" w:date="2018-02-23T17:47:00Z">
              <w:r w:rsidRPr="00B53307">
                <w:rPr>
                  <w:rFonts w:cs="Arial"/>
                  <w:bCs/>
                  <w:rPrChange w:id="2858" w:author="Author" w:date="2018-02-23T17:47:00Z">
                    <w:rPr>
                      <w:rFonts w:cs="Arial"/>
                      <w:bCs/>
                      <w:highlight w:val="yellow"/>
                    </w:rPr>
                  </w:rPrChange>
                </w:rPr>
                <w:t xml:space="preserve">You return to the </w:t>
              </w:r>
              <w:r w:rsidRPr="00B53307">
                <w:rPr>
                  <w:rStyle w:val="SAPScreenElement"/>
                  <w:rPrChange w:id="2859" w:author="Author" w:date="2018-02-23T17:47:00Z">
                    <w:rPr>
                      <w:rStyle w:val="SAPScreenElement"/>
                      <w:highlight w:val="yellow"/>
                    </w:rPr>
                  </w:rPrChange>
                </w:rPr>
                <w:t xml:space="preserve">Compensation </w:t>
              </w:r>
              <w:r w:rsidRPr="00B53307">
                <w:rPr>
                  <w:rPrChange w:id="2860" w:author="Author" w:date="2018-02-23T17:47:00Z">
                    <w:rPr>
                      <w:highlight w:val="yellow"/>
                    </w:rPr>
                  </w:rPrChange>
                </w:rPr>
                <w:t>block.</w:t>
              </w:r>
            </w:ins>
          </w:p>
        </w:tc>
        <w:tc>
          <w:tcPr>
            <w:tcW w:w="1170" w:type="dxa"/>
          </w:tcPr>
          <w:p w14:paraId="10D5B677" w14:textId="77777777" w:rsidR="004E3926" w:rsidRPr="005F7A67" w:rsidDel="00DF1F0F" w:rsidRDefault="004E3926" w:rsidP="004E3926">
            <w:pPr>
              <w:rPr>
                <w:ins w:id="2861" w:author="Author" w:date="2018-02-23T17:46:00Z"/>
                <w:rFonts w:cs="Arial"/>
                <w:bCs/>
              </w:rPr>
            </w:pPr>
          </w:p>
        </w:tc>
      </w:tr>
      <w:tr w:rsidR="004E3926" w:rsidRPr="005F7A67" w14:paraId="6BD4E26C" w14:textId="77777777" w:rsidTr="0064765A">
        <w:trPr>
          <w:trHeight w:val="357"/>
          <w:trPrChange w:id="2862" w:author="Author" w:date="2018-01-31T14:12:00Z">
            <w:trPr>
              <w:gridAfter w:val="0"/>
              <w:trHeight w:val="357"/>
            </w:trPr>
          </w:trPrChange>
        </w:trPr>
        <w:tc>
          <w:tcPr>
            <w:tcW w:w="709" w:type="dxa"/>
            <w:hideMark/>
            <w:tcPrChange w:id="2863" w:author="Author" w:date="2018-01-31T14:12:00Z">
              <w:tcPr>
                <w:tcW w:w="709" w:type="dxa"/>
                <w:hideMark/>
              </w:tcPr>
            </w:tcPrChange>
          </w:tcPr>
          <w:p w14:paraId="0605DE4D" w14:textId="2D621C02" w:rsidR="004E3926" w:rsidRPr="005F7A67" w:rsidRDefault="004E3926" w:rsidP="004E3926">
            <w:ins w:id="2864" w:author="Author" w:date="2018-02-23T17:48:00Z">
              <w:r>
                <w:t>9</w:t>
              </w:r>
            </w:ins>
            <w:del w:id="2865" w:author="Author" w:date="2018-02-23T17:48:00Z">
              <w:r w:rsidRPr="005F7A67" w:rsidDel="004E3926">
                <w:delText>8</w:delText>
              </w:r>
            </w:del>
          </w:p>
        </w:tc>
        <w:tc>
          <w:tcPr>
            <w:tcW w:w="1513" w:type="dxa"/>
            <w:hideMark/>
            <w:tcPrChange w:id="2866" w:author="Author" w:date="2018-01-31T14:12:00Z">
              <w:tcPr>
                <w:tcW w:w="1513" w:type="dxa"/>
                <w:hideMark/>
              </w:tcPr>
            </w:tcPrChange>
          </w:tcPr>
          <w:p w14:paraId="2A2DD763" w14:textId="7261406A" w:rsidR="004E3926" w:rsidRPr="005F7A67" w:rsidRDefault="004E3926" w:rsidP="004E3926">
            <w:pPr>
              <w:rPr>
                <w:rStyle w:val="SAPEmphasis"/>
              </w:rPr>
            </w:pPr>
            <w:r w:rsidRPr="005F7A67">
              <w:rPr>
                <w:rStyle w:val="SAPEmphasis"/>
              </w:rPr>
              <w:t>Save Data</w:t>
            </w:r>
          </w:p>
        </w:tc>
        <w:tc>
          <w:tcPr>
            <w:tcW w:w="3330" w:type="dxa"/>
            <w:tcPrChange w:id="2867" w:author="Author" w:date="2018-01-31T14:12:00Z">
              <w:tcPr>
                <w:tcW w:w="2700" w:type="dxa"/>
              </w:tcPr>
            </w:tcPrChange>
          </w:tcPr>
          <w:p w14:paraId="3BACB945" w14:textId="008D026D" w:rsidR="004E3926" w:rsidRPr="005F7A67" w:rsidRDefault="004E3926" w:rsidP="004E3926">
            <w:pPr>
              <w:rPr>
                <w:rFonts w:cs="Arial"/>
                <w:bCs/>
              </w:rPr>
            </w:pPr>
            <w:r w:rsidRPr="005F7A67">
              <w:rPr>
                <w:rFonts w:cs="Arial"/>
                <w:bCs/>
              </w:rPr>
              <w:t xml:space="preserve">Choose the </w:t>
            </w:r>
            <w:r w:rsidRPr="005F7A67">
              <w:rPr>
                <w:rStyle w:val="SAPScreenElement"/>
              </w:rPr>
              <w:t xml:space="preserve">Save </w:t>
            </w:r>
            <w:r w:rsidRPr="005F7A67">
              <w:rPr>
                <w:rFonts w:cs="Arial"/>
                <w:bCs/>
              </w:rPr>
              <w:t xml:space="preserve">pushbutton. </w:t>
            </w:r>
          </w:p>
          <w:p w14:paraId="6C4C70C5" w14:textId="77777777" w:rsidR="004E3926" w:rsidRPr="005F7A67" w:rsidRDefault="004E3926" w:rsidP="004E3926">
            <w:pPr>
              <w:rPr>
                <w:rFonts w:cs="Arial"/>
                <w:bCs/>
              </w:rPr>
            </w:pPr>
          </w:p>
        </w:tc>
        <w:tc>
          <w:tcPr>
            <w:tcW w:w="3600" w:type="dxa"/>
            <w:tcPrChange w:id="2868" w:author="Author" w:date="2018-01-31T14:12:00Z">
              <w:tcPr>
                <w:tcW w:w="2610" w:type="dxa"/>
                <w:gridSpan w:val="2"/>
              </w:tcPr>
            </w:tcPrChange>
          </w:tcPr>
          <w:p w14:paraId="4B8F1433" w14:textId="77777777" w:rsidR="004E3926" w:rsidRPr="005F7A67" w:rsidRDefault="004E3926" w:rsidP="004E3926">
            <w:pPr>
              <w:rPr>
                <w:i/>
              </w:rPr>
            </w:pPr>
          </w:p>
        </w:tc>
        <w:tc>
          <w:tcPr>
            <w:tcW w:w="3870" w:type="dxa"/>
            <w:hideMark/>
            <w:tcPrChange w:id="2869" w:author="Author" w:date="2018-01-31T14:12:00Z">
              <w:tcPr>
                <w:tcW w:w="3510" w:type="dxa"/>
                <w:gridSpan w:val="2"/>
                <w:hideMark/>
              </w:tcPr>
            </w:tcPrChange>
          </w:tcPr>
          <w:p w14:paraId="5FBCC667" w14:textId="14A003F1" w:rsidR="004E3926" w:rsidRPr="005F7A67" w:rsidRDefault="004E3926" w:rsidP="004E3926">
            <w:pPr>
              <w:rPr>
                <w:rFonts w:cs="Arial"/>
                <w:bCs/>
              </w:rPr>
            </w:pPr>
            <w:r w:rsidRPr="005F7A67">
              <w:rPr>
                <w:rFonts w:cs="Arial"/>
                <w:bCs/>
              </w:rPr>
              <w:t xml:space="preserve">The </w:t>
            </w:r>
            <w:r w:rsidRPr="005F7A67">
              <w:rPr>
                <w:rStyle w:val="SAPScreenElement"/>
              </w:rPr>
              <w:t xml:space="preserve">Pay Rate Change </w:t>
            </w:r>
            <w:r w:rsidRPr="005F7A67">
              <w:rPr>
                <w:rFonts w:cs="Arial"/>
                <w:bCs/>
              </w:rPr>
              <w:t>event triggers a workflow.</w:t>
            </w:r>
            <w:r w:rsidRPr="005F7A67">
              <w:t xml:space="preserve"> The </w:t>
            </w:r>
            <w:r w:rsidRPr="005F7A67">
              <w:rPr>
                <w:rStyle w:val="SAPScreenElement"/>
              </w:rPr>
              <w:t>Please confirm your request</w:t>
            </w:r>
            <w:r w:rsidRPr="005F7A67">
              <w:t xml:space="preserve"> dialog box appears on the screen. </w:t>
            </w:r>
          </w:p>
        </w:tc>
        <w:tc>
          <w:tcPr>
            <w:tcW w:w="1170" w:type="dxa"/>
            <w:tcPrChange w:id="2870" w:author="Author" w:date="2018-01-31T14:12:00Z">
              <w:tcPr>
                <w:tcW w:w="1172" w:type="dxa"/>
              </w:tcPr>
            </w:tcPrChange>
          </w:tcPr>
          <w:p w14:paraId="68143F7F" w14:textId="77777777" w:rsidR="004E3926" w:rsidRPr="005F7A67" w:rsidRDefault="004E3926" w:rsidP="004E3926">
            <w:pPr>
              <w:rPr>
                <w:rFonts w:cs="Arial"/>
                <w:bCs/>
              </w:rPr>
            </w:pPr>
          </w:p>
        </w:tc>
      </w:tr>
      <w:tr w:rsidR="004E3926" w:rsidRPr="005F7A67" w14:paraId="67ABFC38" w14:textId="77777777" w:rsidTr="0064765A">
        <w:trPr>
          <w:trHeight w:val="357"/>
          <w:trPrChange w:id="2871" w:author="Author" w:date="2018-01-31T14:12:00Z">
            <w:trPr>
              <w:gridAfter w:val="0"/>
              <w:trHeight w:val="357"/>
            </w:trPr>
          </w:trPrChange>
        </w:trPr>
        <w:tc>
          <w:tcPr>
            <w:tcW w:w="709" w:type="dxa"/>
            <w:hideMark/>
            <w:tcPrChange w:id="2872" w:author="Author" w:date="2018-01-31T14:12:00Z">
              <w:tcPr>
                <w:tcW w:w="709" w:type="dxa"/>
                <w:hideMark/>
              </w:tcPr>
            </w:tcPrChange>
          </w:tcPr>
          <w:p w14:paraId="60FF29AA" w14:textId="47CA7DC2" w:rsidR="004E3926" w:rsidRPr="005F7A67" w:rsidRDefault="004E3926" w:rsidP="004E3926">
            <w:ins w:id="2873" w:author="Author" w:date="2018-02-23T17:48:00Z">
              <w:r>
                <w:t>10</w:t>
              </w:r>
            </w:ins>
            <w:del w:id="2874" w:author="Author" w:date="2018-02-23T17:48:00Z">
              <w:r w:rsidRPr="005F7A67" w:rsidDel="004E3926">
                <w:delText>9</w:delText>
              </w:r>
            </w:del>
          </w:p>
        </w:tc>
        <w:tc>
          <w:tcPr>
            <w:tcW w:w="1513" w:type="dxa"/>
            <w:hideMark/>
            <w:tcPrChange w:id="2875" w:author="Author" w:date="2018-01-31T14:12:00Z">
              <w:tcPr>
                <w:tcW w:w="1513" w:type="dxa"/>
                <w:hideMark/>
              </w:tcPr>
            </w:tcPrChange>
          </w:tcPr>
          <w:p w14:paraId="37EE5645" w14:textId="77777777" w:rsidR="004E3926" w:rsidRPr="005F7A67" w:rsidRDefault="004E3926" w:rsidP="004E3926">
            <w:pPr>
              <w:rPr>
                <w:rStyle w:val="SAPEmphasis"/>
              </w:rPr>
            </w:pPr>
            <w:r w:rsidRPr="005F7A67">
              <w:rPr>
                <w:rStyle w:val="SAPEmphasis"/>
              </w:rPr>
              <w:t>Enter Comment to Request</w:t>
            </w:r>
          </w:p>
        </w:tc>
        <w:tc>
          <w:tcPr>
            <w:tcW w:w="3330" w:type="dxa"/>
            <w:hideMark/>
            <w:tcPrChange w:id="2876" w:author="Author" w:date="2018-01-31T14:12:00Z">
              <w:tcPr>
                <w:tcW w:w="2700" w:type="dxa"/>
                <w:hideMark/>
              </w:tcPr>
            </w:tcPrChange>
          </w:tcPr>
          <w:p w14:paraId="4D70640A" w14:textId="77777777" w:rsidR="004E3926" w:rsidRPr="005F7A67" w:rsidRDefault="004E3926" w:rsidP="004E3926">
            <w:pPr>
              <w:rPr>
                <w:rFonts w:cs="Arial"/>
                <w:bCs/>
              </w:rPr>
            </w:pPr>
            <w:r w:rsidRPr="005F7A67">
              <w:t xml:space="preserve">In the dialog box, </w:t>
            </w:r>
            <w:r w:rsidRPr="005F7A67">
              <w:rPr>
                <w:rFonts w:cs="Arial"/>
                <w:bCs/>
              </w:rPr>
              <w:t>enter an appropriate comment to your request.</w:t>
            </w:r>
          </w:p>
        </w:tc>
        <w:tc>
          <w:tcPr>
            <w:tcW w:w="3600" w:type="dxa"/>
            <w:tcPrChange w:id="2877" w:author="Author" w:date="2018-01-31T14:12:00Z">
              <w:tcPr>
                <w:tcW w:w="2610" w:type="dxa"/>
                <w:gridSpan w:val="2"/>
              </w:tcPr>
            </w:tcPrChange>
          </w:tcPr>
          <w:p w14:paraId="6BBABEB4" w14:textId="77777777" w:rsidR="004E3926" w:rsidRPr="005F7A67" w:rsidRDefault="004E3926" w:rsidP="004E3926">
            <w:pPr>
              <w:rPr>
                <w:i/>
              </w:rPr>
            </w:pPr>
          </w:p>
        </w:tc>
        <w:tc>
          <w:tcPr>
            <w:tcW w:w="3870" w:type="dxa"/>
            <w:tcPrChange w:id="2878" w:author="Author" w:date="2018-01-31T14:12:00Z">
              <w:tcPr>
                <w:tcW w:w="3510" w:type="dxa"/>
                <w:gridSpan w:val="2"/>
              </w:tcPr>
            </w:tcPrChange>
          </w:tcPr>
          <w:p w14:paraId="1B0338BC" w14:textId="77777777" w:rsidR="004E3926" w:rsidRPr="005F7A67" w:rsidRDefault="004E3926" w:rsidP="004E3926"/>
        </w:tc>
        <w:tc>
          <w:tcPr>
            <w:tcW w:w="1170" w:type="dxa"/>
            <w:tcPrChange w:id="2879" w:author="Author" w:date="2018-01-31T14:12:00Z">
              <w:tcPr>
                <w:tcW w:w="1172" w:type="dxa"/>
              </w:tcPr>
            </w:tcPrChange>
          </w:tcPr>
          <w:p w14:paraId="65A435AC" w14:textId="77777777" w:rsidR="004E3926" w:rsidRPr="005F7A67" w:rsidRDefault="004E3926" w:rsidP="004E3926">
            <w:pPr>
              <w:rPr>
                <w:rFonts w:cs="Arial"/>
                <w:bCs/>
              </w:rPr>
            </w:pPr>
          </w:p>
        </w:tc>
      </w:tr>
      <w:tr w:rsidR="004E3926" w:rsidRPr="005F7A67" w14:paraId="28E6F14C" w14:textId="77777777" w:rsidTr="0064765A">
        <w:trPr>
          <w:trHeight w:val="357"/>
          <w:trPrChange w:id="2880" w:author="Author" w:date="2018-01-31T14:12:00Z">
            <w:trPr>
              <w:gridAfter w:val="0"/>
              <w:trHeight w:val="357"/>
            </w:trPr>
          </w:trPrChange>
        </w:trPr>
        <w:tc>
          <w:tcPr>
            <w:tcW w:w="709" w:type="dxa"/>
            <w:hideMark/>
            <w:tcPrChange w:id="2881" w:author="Author" w:date="2018-01-31T14:12:00Z">
              <w:tcPr>
                <w:tcW w:w="709" w:type="dxa"/>
                <w:hideMark/>
              </w:tcPr>
            </w:tcPrChange>
          </w:tcPr>
          <w:p w14:paraId="4BF7F065" w14:textId="2EC11576" w:rsidR="004E3926" w:rsidRPr="005F7A67" w:rsidRDefault="004E3926" w:rsidP="004E3926">
            <w:r w:rsidRPr="005F7A67">
              <w:t>1</w:t>
            </w:r>
            <w:ins w:id="2882" w:author="Author" w:date="2018-02-23T17:48:00Z">
              <w:r>
                <w:t>1</w:t>
              </w:r>
            </w:ins>
            <w:del w:id="2883" w:author="Author" w:date="2018-02-23T17:48:00Z">
              <w:r w:rsidRPr="005F7A67" w:rsidDel="004E3926">
                <w:delText>0</w:delText>
              </w:r>
            </w:del>
          </w:p>
        </w:tc>
        <w:tc>
          <w:tcPr>
            <w:tcW w:w="1513" w:type="dxa"/>
            <w:hideMark/>
            <w:tcPrChange w:id="2884" w:author="Author" w:date="2018-01-31T14:12:00Z">
              <w:tcPr>
                <w:tcW w:w="1513" w:type="dxa"/>
                <w:hideMark/>
              </w:tcPr>
            </w:tcPrChange>
          </w:tcPr>
          <w:p w14:paraId="01CE3CCB" w14:textId="77777777" w:rsidR="004E3926" w:rsidRPr="005F7A67" w:rsidRDefault="004E3926" w:rsidP="004E3926">
            <w:pPr>
              <w:rPr>
                <w:rStyle w:val="SAPEmphasis"/>
              </w:rPr>
            </w:pPr>
            <w:r w:rsidRPr="005F7A67">
              <w:rPr>
                <w:rStyle w:val="SAPEmphasis"/>
              </w:rPr>
              <w:t>Check Approver(s)</w:t>
            </w:r>
          </w:p>
        </w:tc>
        <w:tc>
          <w:tcPr>
            <w:tcW w:w="3330" w:type="dxa"/>
            <w:hideMark/>
            <w:tcPrChange w:id="2885" w:author="Author" w:date="2018-01-31T14:12:00Z">
              <w:tcPr>
                <w:tcW w:w="2700" w:type="dxa"/>
                <w:hideMark/>
              </w:tcPr>
            </w:tcPrChange>
          </w:tcPr>
          <w:p w14:paraId="5FFEF303" w14:textId="25B723BA" w:rsidR="004E3926" w:rsidRPr="005F7A67" w:rsidRDefault="004E3926" w:rsidP="004E3926">
            <w:pPr>
              <w:rPr>
                <w:rFonts w:cs="Arial"/>
                <w:bCs/>
              </w:rPr>
            </w:pPr>
            <w:r w:rsidRPr="005F7A67">
              <w:t xml:space="preserve">In the dialog box, </w:t>
            </w:r>
            <w:r w:rsidRPr="005F7A67">
              <w:rPr>
                <w:rFonts w:cs="Arial"/>
                <w:bCs/>
              </w:rPr>
              <w:t xml:space="preserve">select the </w:t>
            </w:r>
            <w:r w:rsidRPr="005F7A67">
              <w:rPr>
                <w:rStyle w:val="SAPScreenElement"/>
              </w:rPr>
              <w:t>Show workflow participants</w:t>
            </w:r>
            <w:r w:rsidRPr="005F7A67">
              <w:rPr>
                <w:rFonts w:cs="Arial"/>
                <w:bCs/>
              </w:rPr>
              <w:t xml:space="preserve"> link to verify the approver(s) of the request.</w:t>
            </w:r>
          </w:p>
        </w:tc>
        <w:tc>
          <w:tcPr>
            <w:tcW w:w="3600" w:type="dxa"/>
            <w:tcPrChange w:id="2886" w:author="Author" w:date="2018-01-31T14:12:00Z">
              <w:tcPr>
                <w:tcW w:w="2610" w:type="dxa"/>
                <w:gridSpan w:val="2"/>
              </w:tcPr>
            </w:tcPrChange>
          </w:tcPr>
          <w:p w14:paraId="52BDADEE" w14:textId="77777777" w:rsidR="004E3926" w:rsidRPr="005F7A67" w:rsidRDefault="004E3926" w:rsidP="004E3926"/>
        </w:tc>
        <w:tc>
          <w:tcPr>
            <w:tcW w:w="3870" w:type="dxa"/>
            <w:tcPrChange w:id="2887" w:author="Author" w:date="2018-01-31T14:12:00Z">
              <w:tcPr>
                <w:tcW w:w="3510" w:type="dxa"/>
                <w:gridSpan w:val="2"/>
              </w:tcPr>
            </w:tcPrChange>
          </w:tcPr>
          <w:p w14:paraId="445A6919" w14:textId="4AC13A85" w:rsidR="004E3926" w:rsidRPr="005F7A67" w:rsidRDefault="004E3926" w:rsidP="004E3926">
            <w:pPr>
              <w:pStyle w:val="NoteParagraph"/>
              <w:ind w:left="0"/>
            </w:pPr>
            <w:r w:rsidRPr="005F7A67">
              <w:t xml:space="preserve">The employee’s second level manager and the workflow group </w:t>
            </w:r>
            <w:r w:rsidRPr="005F7A67">
              <w:rPr>
                <w:rStyle w:val="SAPScreenElement"/>
                <w:color w:val="auto"/>
              </w:rPr>
              <w:t>Payroll Group</w:t>
            </w:r>
            <w:r w:rsidRPr="005F7A67">
              <w:t xml:space="preserve"> are shown as approvers.</w:t>
            </w:r>
          </w:p>
        </w:tc>
        <w:tc>
          <w:tcPr>
            <w:tcW w:w="1170" w:type="dxa"/>
            <w:tcPrChange w:id="2888" w:author="Author" w:date="2018-01-31T14:12:00Z">
              <w:tcPr>
                <w:tcW w:w="1172" w:type="dxa"/>
              </w:tcPr>
            </w:tcPrChange>
          </w:tcPr>
          <w:p w14:paraId="5B7EC20A" w14:textId="77777777" w:rsidR="004E3926" w:rsidRPr="005F7A67" w:rsidRDefault="004E3926" w:rsidP="004E3926">
            <w:pPr>
              <w:rPr>
                <w:rFonts w:cs="Arial"/>
                <w:bCs/>
              </w:rPr>
            </w:pPr>
          </w:p>
        </w:tc>
      </w:tr>
      <w:tr w:rsidR="004E3926" w:rsidRPr="005F7A67" w14:paraId="0363CDCD" w14:textId="77777777" w:rsidTr="0064765A">
        <w:trPr>
          <w:trHeight w:val="357"/>
          <w:trPrChange w:id="2889" w:author="Author" w:date="2018-01-31T14:12:00Z">
            <w:trPr>
              <w:gridAfter w:val="0"/>
              <w:trHeight w:val="357"/>
            </w:trPr>
          </w:trPrChange>
        </w:trPr>
        <w:tc>
          <w:tcPr>
            <w:tcW w:w="709" w:type="dxa"/>
            <w:hideMark/>
            <w:tcPrChange w:id="2890" w:author="Author" w:date="2018-01-31T14:12:00Z">
              <w:tcPr>
                <w:tcW w:w="709" w:type="dxa"/>
                <w:hideMark/>
              </w:tcPr>
            </w:tcPrChange>
          </w:tcPr>
          <w:p w14:paraId="3EC3A728" w14:textId="7A0EAFA7" w:rsidR="004E3926" w:rsidRPr="005F7A67" w:rsidRDefault="004E3926" w:rsidP="004E3926">
            <w:r w:rsidRPr="005F7A67">
              <w:t>1</w:t>
            </w:r>
            <w:ins w:id="2891" w:author="Author" w:date="2018-02-23T17:48:00Z">
              <w:r>
                <w:t>2</w:t>
              </w:r>
            </w:ins>
            <w:del w:id="2892" w:author="Author" w:date="2018-02-23T17:48:00Z">
              <w:r w:rsidRPr="005F7A67" w:rsidDel="004E3926">
                <w:delText>1</w:delText>
              </w:r>
            </w:del>
          </w:p>
        </w:tc>
        <w:tc>
          <w:tcPr>
            <w:tcW w:w="1513" w:type="dxa"/>
            <w:hideMark/>
            <w:tcPrChange w:id="2893" w:author="Author" w:date="2018-01-31T14:12:00Z">
              <w:tcPr>
                <w:tcW w:w="1513" w:type="dxa"/>
                <w:hideMark/>
              </w:tcPr>
            </w:tcPrChange>
          </w:tcPr>
          <w:p w14:paraId="72F08C5C" w14:textId="658F1945" w:rsidR="004E3926" w:rsidRPr="005F7A67" w:rsidRDefault="004E3926" w:rsidP="004E3926">
            <w:pPr>
              <w:rPr>
                <w:rStyle w:val="SAPEmphasis"/>
              </w:rPr>
            </w:pPr>
            <w:r w:rsidRPr="005F7A67">
              <w:rPr>
                <w:rStyle w:val="SAPEmphasis"/>
              </w:rPr>
              <w:t>Confirm Workflow</w:t>
            </w:r>
          </w:p>
        </w:tc>
        <w:tc>
          <w:tcPr>
            <w:tcW w:w="3330" w:type="dxa"/>
            <w:hideMark/>
            <w:tcPrChange w:id="2894" w:author="Author" w:date="2018-01-31T14:12:00Z">
              <w:tcPr>
                <w:tcW w:w="2700" w:type="dxa"/>
                <w:hideMark/>
              </w:tcPr>
            </w:tcPrChange>
          </w:tcPr>
          <w:p w14:paraId="114595AB" w14:textId="77777777" w:rsidR="004E3926" w:rsidRPr="005F7A67" w:rsidRDefault="004E3926" w:rsidP="004E3926">
            <w:pPr>
              <w:rPr>
                <w:rFonts w:cs="Arial"/>
                <w:bCs/>
              </w:rPr>
            </w:pPr>
            <w:r w:rsidRPr="005F7A67">
              <w:rPr>
                <w:rFonts w:cs="Arial"/>
                <w:bCs/>
              </w:rPr>
              <w:t xml:space="preserve">Select the </w:t>
            </w:r>
            <w:r w:rsidRPr="005F7A67">
              <w:rPr>
                <w:rStyle w:val="SAPScreenElement"/>
              </w:rPr>
              <w:t>Confirm</w:t>
            </w:r>
            <w:r w:rsidRPr="005F7A67">
              <w:rPr>
                <w:rFonts w:cs="Arial"/>
                <w:bCs/>
              </w:rPr>
              <w:t xml:space="preserve"> button.</w:t>
            </w:r>
          </w:p>
        </w:tc>
        <w:tc>
          <w:tcPr>
            <w:tcW w:w="3600" w:type="dxa"/>
            <w:tcPrChange w:id="2895" w:author="Author" w:date="2018-01-31T14:12:00Z">
              <w:tcPr>
                <w:tcW w:w="2610" w:type="dxa"/>
                <w:gridSpan w:val="2"/>
              </w:tcPr>
            </w:tcPrChange>
          </w:tcPr>
          <w:p w14:paraId="358B787E" w14:textId="77777777" w:rsidR="004E3926" w:rsidRPr="005F7A67" w:rsidRDefault="004E3926" w:rsidP="004E3926"/>
        </w:tc>
        <w:tc>
          <w:tcPr>
            <w:tcW w:w="3870" w:type="dxa"/>
            <w:hideMark/>
            <w:tcPrChange w:id="2896" w:author="Author" w:date="2018-01-31T14:12:00Z">
              <w:tcPr>
                <w:tcW w:w="3510" w:type="dxa"/>
                <w:gridSpan w:val="2"/>
                <w:hideMark/>
              </w:tcPr>
            </w:tcPrChange>
          </w:tcPr>
          <w:p w14:paraId="36DC9051" w14:textId="33A12044" w:rsidR="004E3926" w:rsidRPr="005F7A67" w:rsidRDefault="004E3926" w:rsidP="004E3926">
            <w:pPr>
              <w:pStyle w:val="NoteParagraph"/>
              <w:ind w:left="0"/>
            </w:pPr>
            <w:r w:rsidRPr="005F7A67">
              <w:t>The message</w:t>
            </w:r>
            <w:r w:rsidRPr="005F7A67">
              <w:rPr>
                <w:rStyle w:val="SAPMonospace"/>
              </w:rPr>
              <w:t xml:space="preserve"> Your changes were successfully saved </w:t>
            </w:r>
            <w:r w:rsidRPr="005F7A67">
              <w:t xml:space="preserve">is displayed and you return to the employee’s </w:t>
            </w:r>
            <w:r w:rsidRPr="005F7A67">
              <w:rPr>
                <w:rStyle w:val="SAPScreenElement"/>
              </w:rPr>
              <w:t xml:space="preserve">Employment Information </w:t>
            </w:r>
            <w:r w:rsidRPr="005F7A67">
              <w:t xml:space="preserve">section. The message </w:t>
            </w:r>
            <w:r w:rsidRPr="005F7A67">
              <w:rPr>
                <w:rStyle w:val="SAPScreenElement"/>
              </w:rPr>
              <w:t>&lt;Event Reason&gt; pending approval (mm/dd/yy)</w:t>
            </w:r>
            <w:r w:rsidRPr="005F7A67">
              <w:t xml:space="preserve"> is displayed in the </w:t>
            </w:r>
            <w:r w:rsidRPr="005F7A67">
              <w:rPr>
                <w:rStyle w:val="SAPScreenElement"/>
              </w:rPr>
              <w:t>Compensation Information</w:t>
            </w:r>
            <w:r w:rsidRPr="005F7A67">
              <w:t xml:space="preserve"> subsection. The workflow has been sent to the next processor. </w:t>
            </w:r>
          </w:p>
        </w:tc>
        <w:tc>
          <w:tcPr>
            <w:tcW w:w="1170" w:type="dxa"/>
            <w:tcPrChange w:id="2897" w:author="Author" w:date="2018-01-31T14:12:00Z">
              <w:tcPr>
                <w:tcW w:w="1172" w:type="dxa"/>
              </w:tcPr>
            </w:tcPrChange>
          </w:tcPr>
          <w:p w14:paraId="46995522" w14:textId="77777777" w:rsidR="004E3926" w:rsidRPr="005F7A67" w:rsidRDefault="004E3926" w:rsidP="004E3926">
            <w:pPr>
              <w:rPr>
                <w:rFonts w:cs="Arial"/>
                <w:bCs/>
              </w:rPr>
            </w:pPr>
          </w:p>
        </w:tc>
      </w:tr>
    </w:tbl>
    <w:p w14:paraId="26DAD9C9" w14:textId="2F6DBBA8" w:rsidR="00E45B6A" w:rsidRPr="005F7A67" w:rsidRDefault="003767C1" w:rsidP="003767C1">
      <w:pPr>
        <w:spacing w:before="120"/>
        <w:ind w:left="720"/>
        <w:rPr>
          <w:rFonts w:ascii="Calibri" w:eastAsia="Times New Roman" w:hAnsi="Calibri"/>
          <w:sz w:val="22"/>
          <w:szCs w:val="22"/>
        </w:rPr>
      </w:pPr>
      <w:bookmarkStart w:id="2898" w:name="_Toc394393057"/>
      <w:bookmarkStart w:id="2899" w:name="_Toc394393483"/>
      <w:bookmarkStart w:id="2900" w:name="_Toc410684953"/>
      <w:bookmarkStart w:id="2901" w:name="_Ref406595544"/>
      <w:bookmarkStart w:id="2902" w:name="_Ref406595541"/>
      <w:bookmarkStart w:id="2903" w:name="_Ref406592381"/>
      <w:bookmarkStart w:id="2904" w:name="_Toc394476091"/>
      <w:bookmarkStart w:id="2905" w:name="_Toc421516479"/>
      <w:bookmarkEnd w:id="2898"/>
      <w:bookmarkEnd w:id="2899"/>
      <w:r w:rsidRPr="005F7A67">
        <w:rPr>
          <w:noProof/>
        </w:rPr>
        <w:drawing>
          <wp:inline distT="0" distB="0" distL="0" distR="0" wp14:anchorId="61AF2701" wp14:editId="1FC4F340">
            <wp:extent cx="228600" cy="228600"/>
            <wp:effectExtent l="0" t="0" r="0" b="0"/>
            <wp:docPr id="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45B6A" w:rsidRPr="005F7A67">
        <w:t> </w:t>
      </w:r>
      <w:r w:rsidR="00E45B6A" w:rsidRPr="005F7A67">
        <w:rPr>
          <w:rFonts w:ascii="BentonSans Regular" w:hAnsi="BentonSans Regular"/>
          <w:color w:val="666666"/>
          <w:sz w:val="22"/>
        </w:rPr>
        <w:t>Note</w:t>
      </w:r>
    </w:p>
    <w:p w14:paraId="34E1C338" w14:textId="5BE21A6F" w:rsidR="00E45B6A" w:rsidRPr="005F7A67" w:rsidRDefault="00E45B6A" w:rsidP="003767C1">
      <w:pPr>
        <w:ind w:left="720"/>
      </w:pPr>
      <w:r w:rsidRPr="005F7A67">
        <w:t>In case email is configured and the email address of the employee’s second level manager is maintained in the system, he or she receives an automatic email about the workflow item needing his or her attention.</w:t>
      </w:r>
    </w:p>
    <w:p w14:paraId="540B14F5" w14:textId="1E0EAE33" w:rsidR="00690907" w:rsidRPr="005F7A67" w:rsidRDefault="00690907" w:rsidP="00B559ED">
      <w:pPr>
        <w:pStyle w:val="Heading3"/>
      </w:pPr>
      <w:bookmarkStart w:id="2906" w:name="_Toc507492101"/>
      <w:r w:rsidRPr="005F7A67">
        <w:lastRenderedPageBreak/>
        <w:t xml:space="preserve">Approving Pay Rate Change </w:t>
      </w:r>
      <w:bookmarkEnd w:id="2900"/>
      <w:bookmarkEnd w:id="2901"/>
      <w:bookmarkEnd w:id="2902"/>
      <w:bookmarkEnd w:id="2903"/>
      <w:bookmarkEnd w:id="2904"/>
      <w:bookmarkEnd w:id="2905"/>
      <w:r w:rsidR="00C26364" w:rsidRPr="005F7A67">
        <w:t>Request</w:t>
      </w:r>
      <w:bookmarkEnd w:id="2906"/>
    </w:p>
    <w:p w14:paraId="482FDE22" w14:textId="77777777" w:rsidR="00581CF9" w:rsidRPr="005F7A67" w:rsidRDefault="00581CF9" w:rsidP="00581CF9">
      <w:pPr>
        <w:pStyle w:val="SAPKeyblockTitle"/>
      </w:pPr>
      <w:r w:rsidRPr="005F7A67">
        <w:t>Test Administration</w:t>
      </w:r>
    </w:p>
    <w:p w14:paraId="6F69A41A" w14:textId="7E94D26F" w:rsidR="00581CF9" w:rsidRPr="005F7A67" w:rsidRDefault="00581CF9" w:rsidP="00581CF9">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81CF9" w:rsidRPr="005F7A67" w14:paraId="6C33722E"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42C96CE9" w14:textId="77777777" w:rsidR="00581CF9" w:rsidRPr="005F7A67" w:rsidRDefault="00581CF9">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463FD09" w14:textId="77777777" w:rsidR="00581CF9" w:rsidRPr="005F7A67" w:rsidRDefault="00581CF9">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4AEF2CAB" w14:textId="77777777" w:rsidR="00581CF9" w:rsidRPr="005F7A67" w:rsidRDefault="00581CF9">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4917343" w14:textId="38F7B2C2" w:rsidR="00581CF9" w:rsidRPr="005F7A67" w:rsidRDefault="003207A6">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AFFB4B1" w14:textId="77777777" w:rsidR="00581CF9" w:rsidRPr="005F7A67" w:rsidRDefault="00581CF9">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EC3E4F5" w14:textId="0029D68A" w:rsidR="00581CF9" w:rsidRPr="005F7A67" w:rsidRDefault="00526B18">
            <w:r w:rsidRPr="005F7A67">
              <w:t>&lt;date&gt;</w:t>
            </w:r>
          </w:p>
        </w:tc>
      </w:tr>
      <w:tr w:rsidR="00581CF9" w:rsidRPr="005F7A67" w14:paraId="115801AD"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0CB02D33" w14:textId="77777777" w:rsidR="00581CF9" w:rsidRPr="005F7A67" w:rsidRDefault="00581CF9">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DC2B2F3" w14:textId="340E8F98" w:rsidR="00581CF9" w:rsidRPr="005F7A67" w:rsidRDefault="00B433EF">
            <w:r w:rsidRPr="005F7A67">
              <w:t>2</w:t>
            </w:r>
            <w:r w:rsidRPr="005F7A67">
              <w:rPr>
                <w:vertAlign w:val="superscript"/>
              </w:rPr>
              <w:t>nd</w:t>
            </w:r>
            <w:r w:rsidRPr="005F7A67">
              <w:t xml:space="preserve"> Level Manager</w:t>
            </w:r>
          </w:p>
        </w:tc>
      </w:tr>
      <w:tr w:rsidR="00581CF9" w:rsidRPr="005F7A67" w14:paraId="21D47925"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784504D0" w14:textId="77777777" w:rsidR="00581CF9" w:rsidRPr="005F7A67" w:rsidRDefault="00581CF9">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AD69DE5" w14:textId="77777777" w:rsidR="00581CF9" w:rsidRPr="005F7A67" w:rsidRDefault="00581CF9">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6741742" w14:textId="77777777" w:rsidR="00581CF9" w:rsidRPr="005F7A67" w:rsidRDefault="00581CF9">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EAD1A3E" w14:textId="32240ECA" w:rsidR="00581CF9" w:rsidRPr="005F7A67" w:rsidRDefault="00402197">
            <w:r>
              <w:t>&lt;duration&gt;</w:t>
            </w:r>
          </w:p>
        </w:tc>
      </w:tr>
    </w:tbl>
    <w:p w14:paraId="6F3831E4" w14:textId="77777777" w:rsidR="00690907" w:rsidRPr="005F7A67" w:rsidRDefault="00690907" w:rsidP="00A26CB7">
      <w:pPr>
        <w:pStyle w:val="SAPKeyblockTitle"/>
      </w:pPr>
      <w:r w:rsidRPr="005F7A67">
        <w:t>Purpose</w:t>
      </w:r>
    </w:p>
    <w:p w14:paraId="0DCBA891" w14:textId="4E0EBFCB" w:rsidR="00E07DA5" w:rsidRDefault="00E07DA5" w:rsidP="00690907">
      <w:pPr>
        <w:rPr>
          <w:ins w:id="2907" w:author="Author" w:date="2018-02-23T14:20:00Z"/>
        </w:rPr>
      </w:pPr>
      <w:ins w:id="2908" w:author="Author" w:date="2018-02-23T14:21:00Z">
        <w:r>
          <w:t xml:space="preserve">The change in pay rate induces a </w:t>
        </w:r>
        <w:r w:rsidRPr="005F7A67">
          <w:rPr>
            <w:rStyle w:val="Object"/>
            <w:rFonts w:ascii="BentonSans Book" w:hAnsi="BentonSans Book" w:cs="Times New Roman"/>
            <w:i w:val="0"/>
            <w:sz w:val="18"/>
          </w:rPr>
          <w:t xml:space="preserve">two-step-workflow, where both the employee’s second level manager and a member of the workflow group </w:t>
        </w:r>
        <w:r w:rsidRPr="005F7A67">
          <w:rPr>
            <w:rStyle w:val="SAPScreenElement"/>
            <w:color w:val="auto"/>
          </w:rPr>
          <w:t>Payroll Group</w:t>
        </w:r>
        <w:r w:rsidRPr="005F7A67">
          <w:rPr>
            <w:rStyle w:val="Object"/>
            <w:rFonts w:ascii="BentonSans Book" w:hAnsi="BentonSans Book" w:cs="Times New Roman"/>
            <w:i w:val="0"/>
            <w:sz w:val="18"/>
          </w:rPr>
          <w:t xml:space="preserve"> need to approve the change before the data becomes active in the system</w:t>
        </w:r>
      </w:ins>
      <w:ins w:id="2909" w:author="Author" w:date="2018-02-23T14:22:00Z">
        <w:r>
          <w:rPr>
            <w:rStyle w:val="Object"/>
            <w:rFonts w:ascii="BentonSans Book" w:hAnsi="BentonSans Book" w:cs="Times New Roman"/>
            <w:i w:val="0"/>
            <w:sz w:val="18"/>
          </w:rPr>
          <w:t>.</w:t>
        </w:r>
      </w:ins>
      <w:ins w:id="2910" w:author="Author" w:date="2018-02-23T14:26:00Z">
        <w:r w:rsidR="007652C6">
          <w:rPr>
            <w:rStyle w:val="Object"/>
            <w:rFonts w:ascii="BentonSans Book" w:hAnsi="BentonSans Book" w:cs="Times New Roman"/>
            <w:i w:val="0"/>
            <w:sz w:val="18"/>
          </w:rPr>
          <w:t xml:space="preserve"> </w:t>
        </w:r>
        <w:r w:rsidR="007652C6" w:rsidRPr="005F7A67">
          <w:t>Until the change is approved</w:t>
        </w:r>
        <w:r w:rsidR="007652C6">
          <w:t xml:space="preserve"> by both approvers</w:t>
        </w:r>
        <w:r w:rsidR="007652C6" w:rsidRPr="005F7A67">
          <w:t xml:space="preserve">, the proposed change is pending and the change is displayed in the </w:t>
        </w:r>
        <w:r w:rsidR="007652C6" w:rsidRPr="005F7A67">
          <w:rPr>
            <w:rStyle w:val="SAPScreenElement"/>
          </w:rPr>
          <w:t xml:space="preserve">Compensation Information </w:t>
        </w:r>
        <w:r w:rsidR="007652C6">
          <w:t>subsection</w:t>
        </w:r>
        <w:r w:rsidR="007652C6" w:rsidRPr="005F7A67">
          <w:t xml:space="preserve"> of the employee</w:t>
        </w:r>
        <w:r w:rsidR="007652C6">
          <w:t>’s profile</w:t>
        </w:r>
        <w:r w:rsidR="007652C6" w:rsidRPr="005F7A67">
          <w:t>.</w:t>
        </w:r>
      </w:ins>
    </w:p>
    <w:p w14:paraId="4F1191D4" w14:textId="574C13EF" w:rsidR="007824B4" w:rsidRPr="005F7A67" w:rsidDel="00E07DA5" w:rsidRDefault="007652C6" w:rsidP="00690907">
      <w:pPr>
        <w:rPr>
          <w:del w:id="2911" w:author="Author" w:date="2018-02-23T14:20:00Z"/>
        </w:rPr>
      </w:pPr>
      <w:ins w:id="2912" w:author="Author" w:date="2018-02-23T14:26:00Z">
        <w:r>
          <w:t>In this process step, t</w:t>
        </w:r>
      </w:ins>
      <w:ins w:id="2913" w:author="Author" w:date="2018-02-23T14:16:00Z">
        <w:r w:rsidR="00E07DA5">
          <w:t xml:space="preserve">he </w:t>
        </w:r>
        <w:r w:rsidR="00E07DA5" w:rsidRPr="005F7A67">
          <w:t>2</w:t>
        </w:r>
        <w:r w:rsidR="00E07DA5" w:rsidRPr="005F7A67">
          <w:rPr>
            <w:vertAlign w:val="superscript"/>
          </w:rPr>
          <w:t>nd</w:t>
        </w:r>
        <w:r w:rsidR="00E07DA5" w:rsidRPr="005F7A67">
          <w:t xml:space="preserve"> Level Manager</w:t>
        </w:r>
        <w:r w:rsidR="00E07DA5">
          <w:t xml:space="preserve"> of the employee approves the </w:t>
        </w:r>
      </w:ins>
      <w:ins w:id="2914" w:author="Author" w:date="2018-02-23T14:18:00Z">
        <w:r w:rsidR="00E07DA5">
          <w:t>pay rate change</w:t>
        </w:r>
      </w:ins>
      <w:ins w:id="2915" w:author="Author" w:date="2018-02-23T14:16:00Z">
        <w:r w:rsidR="00E07DA5">
          <w:t xml:space="preserve"> request </w:t>
        </w:r>
        <w:r w:rsidR="00E07DA5" w:rsidRPr="005F7A67">
          <w:t xml:space="preserve">for the employee. </w:t>
        </w:r>
      </w:ins>
      <w:del w:id="2916" w:author="Author" w:date="2018-02-23T14:20:00Z">
        <w:r w:rsidR="00690907" w:rsidRPr="005F7A67" w:rsidDel="00E07DA5">
          <w:delText xml:space="preserve">If a workflow is configured in the system for a </w:delText>
        </w:r>
        <w:r w:rsidR="00690907" w:rsidRPr="005F7A67" w:rsidDel="00E07DA5">
          <w:rPr>
            <w:rStyle w:val="SAPScreenElement"/>
          </w:rPr>
          <w:delText>Pay Rate Change</w:delText>
        </w:r>
        <w:r w:rsidR="00690907" w:rsidRPr="005F7A67" w:rsidDel="00E07DA5">
          <w:delText xml:space="preserve">, the approver(s) (i.e. employee’s second level manager and the </w:delText>
        </w:r>
        <w:r w:rsidR="00414898" w:rsidRPr="005F7A67" w:rsidDel="00E07DA5">
          <w:rPr>
            <w:rStyle w:val="Object"/>
            <w:rFonts w:ascii="BentonSans Book" w:hAnsi="BentonSans Book" w:cs="Times New Roman"/>
            <w:i w:val="0"/>
            <w:sz w:val="18"/>
          </w:rPr>
          <w:delText xml:space="preserve">workflow group </w:delText>
        </w:r>
        <w:r w:rsidR="00414898" w:rsidRPr="005F7A67" w:rsidDel="00E07DA5">
          <w:rPr>
            <w:rStyle w:val="SAPScreenElement"/>
            <w:color w:val="auto"/>
          </w:rPr>
          <w:delText>Payroll Group</w:delText>
        </w:r>
        <w:r w:rsidR="00690907" w:rsidRPr="005F7A67" w:rsidDel="00E07DA5">
          <w:delText xml:space="preserve">) will need to approve the data change for the employee in order for the changes to take effect in the system. </w:delText>
        </w:r>
        <w:r w:rsidR="007824B4" w:rsidRPr="005F7A67" w:rsidDel="00E07DA5">
          <w:delText xml:space="preserve">Until the change is approved, the proposed change is pending and the change is displayed in the </w:delText>
        </w:r>
        <w:r w:rsidR="007824B4" w:rsidRPr="005F7A67" w:rsidDel="00E07DA5">
          <w:rPr>
            <w:rStyle w:val="SAPScreenElement"/>
          </w:rPr>
          <w:delText xml:space="preserve">Compensation Information </w:delText>
        </w:r>
        <w:r w:rsidR="007824B4" w:rsidRPr="005F7A67" w:rsidDel="00E07DA5">
          <w:delText>subsection of the employee.</w:delText>
        </w:r>
      </w:del>
    </w:p>
    <w:p w14:paraId="5931A469" w14:textId="6752B5AA" w:rsidR="00690907" w:rsidRPr="005F7A67" w:rsidRDefault="00690907" w:rsidP="00690907">
      <w:del w:id="2917" w:author="Author" w:date="2018-02-23T14:20:00Z">
        <w:r w:rsidRPr="005F7A67" w:rsidDel="00E07DA5">
          <w:delText>In this process step, the second level manager will need to process the workflow by selecting the change request, reviewing the changes for the employee and then lastly approving the request.</w:delText>
        </w:r>
      </w:del>
    </w:p>
    <w:p w14:paraId="607D4196" w14:textId="77777777" w:rsidR="00690907" w:rsidRPr="005F7A67" w:rsidRDefault="00604E14" w:rsidP="003767C1">
      <w:pPr>
        <w:pStyle w:val="SAPNoteHeading"/>
        <w:ind w:left="720"/>
      </w:pPr>
      <w:r w:rsidRPr="005F7A67">
        <w:rPr>
          <w:noProof/>
        </w:rPr>
        <w:drawing>
          <wp:inline distT="0" distB="0" distL="0" distR="0" wp14:anchorId="17B151D7" wp14:editId="089D5C42">
            <wp:extent cx="228600" cy="22860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26CB7" w:rsidRPr="005F7A67">
        <w:t> Note</w:t>
      </w:r>
    </w:p>
    <w:p w14:paraId="4049F17B" w14:textId="75FF58B4" w:rsidR="00690907" w:rsidRPr="005F7A67" w:rsidRDefault="00690907" w:rsidP="003767C1">
      <w:pPr>
        <w:pStyle w:val="NoteParagraph"/>
        <w:ind w:left="720"/>
        <w:rPr>
          <w:rStyle w:val="Object"/>
          <w:rFonts w:ascii="BentonSans Book" w:hAnsi="BentonSans Book" w:cs="Times New Roman"/>
          <w:i w:val="0"/>
          <w:sz w:val="18"/>
        </w:rPr>
      </w:pPr>
      <w:r w:rsidRPr="005F7A67">
        <w:rPr>
          <w:rStyle w:val="Object"/>
          <w:rFonts w:ascii="BentonSans Book" w:hAnsi="BentonSans Book" w:cs="Times New Roman"/>
          <w:i w:val="0"/>
          <w:sz w:val="18"/>
        </w:rPr>
        <w:t xml:space="preserve">The employee’s second level manager is the </w:t>
      </w:r>
      <w:r w:rsidR="00CF22BD" w:rsidRPr="005F7A67">
        <w:t xml:space="preserve">line manager </w:t>
      </w:r>
      <w:r w:rsidRPr="005F7A67">
        <w:rPr>
          <w:rStyle w:val="Object"/>
          <w:rFonts w:ascii="BentonSans Book" w:hAnsi="BentonSans Book" w:cs="Times New Roman"/>
          <w:i w:val="0"/>
          <w:sz w:val="18"/>
        </w:rPr>
        <w:t xml:space="preserve">of the employee’s </w:t>
      </w:r>
      <w:r w:rsidR="00CF22BD" w:rsidRPr="005F7A67">
        <w:t>line manager</w:t>
      </w:r>
      <w:r w:rsidRPr="005F7A67">
        <w:rPr>
          <w:rStyle w:val="Object"/>
          <w:rFonts w:ascii="BentonSans Book" w:hAnsi="BentonSans Book" w:cs="Times New Roman"/>
          <w:i w:val="0"/>
          <w:sz w:val="18"/>
        </w:rPr>
        <w:t>.</w:t>
      </w:r>
    </w:p>
    <w:p w14:paraId="6FC1DB4A" w14:textId="28883243" w:rsidR="00690907" w:rsidRPr="005F7A67" w:rsidDel="007652C6" w:rsidRDefault="00690907" w:rsidP="003767C1">
      <w:pPr>
        <w:pStyle w:val="NoteParagraph"/>
        <w:ind w:left="720"/>
        <w:rPr>
          <w:del w:id="2918" w:author="Author" w:date="2018-02-23T14:28:00Z"/>
          <w:rStyle w:val="Object"/>
          <w:rFonts w:ascii="BentonSans Book" w:hAnsi="BentonSans Book" w:cs="Times New Roman"/>
          <w:i w:val="0"/>
          <w:sz w:val="18"/>
        </w:rPr>
      </w:pPr>
      <w:del w:id="2919" w:author="Author" w:date="2018-02-23T14:28:00Z">
        <w:r w:rsidRPr="005F7A67" w:rsidDel="007652C6">
          <w:rPr>
            <w:rStyle w:val="Object"/>
            <w:rFonts w:ascii="BentonSans Book" w:hAnsi="BentonSans Book" w:cs="Times New Roman"/>
            <w:i w:val="0"/>
            <w:sz w:val="18"/>
          </w:rPr>
          <w:delText xml:space="preserve">Normally this is a two-step-workflow, where both the employee’s </w:delText>
        </w:r>
        <w:r w:rsidR="000D29B2" w:rsidRPr="005F7A67" w:rsidDel="007652C6">
          <w:rPr>
            <w:rStyle w:val="Object"/>
            <w:rFonts w:ascii="BentonSans Book" w:hAnsi="BentonSans Book" w:cs="Times New Roman"/>
            <w:i w:val="0"/>
            <w:sz w:val="18"/>
          </w:rPr>
          <w:delText>second</w:delText>
        </w:r>
        <w:r w:rsidRPr="005F7A67" w:rsidDel="007652C6">
          <w:rPr>
            <w:rStyle w:val="Object"/>
            <w:rFonts w:ascii="BentonSans Book" w:hAnsi="BentonSans Book" w:cs="Times New Roman"/>
            <w:i w:val="0"/>
            <w:sz w:val="18"/>
          </w:rPr>
          <w:delText xml:space="preserve"> level manager and a member of the</w:delText>
        </w:r>
        <w:r w:rsidR="00401828" w:rsidRPr="005F7A67" w:rsidDel="007652C6">
          <w:rPr>
            <w:rStyle w:val="Object"/>
            <w:rFonts w:ascii="BentonSans Book" w:hAnsi="BentonSans Book" w:cs="Times New Roman"/>
            <w:i w:val="0"/>
            <w:sz w:val="18"/>
          </w:rPr>
          <w:delText xml:space="preserve"> workflow group</w:delText>
        </w:r>
        <w:r w:rsidRPr="005F7A67" w:rsidDel="007652C6">
          <w:rPr>
            <w:rStyle w:val="Object"/>
            <w:rFonts w:ascii="BentonSans Book" w:hAnsi="BentonSans Book" w:cs="Times New Roman"/>
            <w:i w:val="0"/>
            <w:sz w:val="18"/>
          </w:rPr>
          <w:delText xml:space="preserve"> </w:delText>
        </w:r>
        <w:r w:rsidR="00401828" w:rsidRPr="005F7A67" w:rsidDel="007652C6">
          <w:rPr>
            <w:rStyle w:val="SAPScreenElement"/>
            <w:color w:val="auto"/>
          </w:rPr>
          <w:delText>P</w:delText>
        </w:r>
        <w:r w:rsidRPr="005F7A67" w:rsidDel="007652C6">
          <w:rPr>
            <w:rStyle w:val="SAPScreenElement"/>
            <w:color w:val="auto"/>
          </w:rPr>
          <w:delText xml:space="preserve">ayroll </w:delText>
        </w:r>
        <w:r w:rsidR="00401828" w:rsidRPr="005F7A67" w:rsidDel="007652C6">
          <w:rPr>
            <w:rStyle w:val="SAPScreenElement"/>
            <w:color w:val="auto"/>
          </w:rPr>
          <w:delText>G</w:delText>
        </w:r>
        <w:r w:rsidRPr="005F7A67" w:rsidDel="007652C6">
          <w:rPr>
            <w:rStyle w:val="SAPScreenElement"/>
            <w:color w:val="auto"/>
          </w:rPr>
          <w:delText>roup</w:delText>
        </w:r>
        <w:r w:rsidRPr="005F7A67" w:rsidDel="007652C6">
          <w:rPr>
            <w:rStyle w:val="Object"/>
            <w:rFonts w:ascii="BentonSans Book" w:hAnsi="BentonSans Book" w:cs="Times New Roman"/>
            <w:i w:val="0"/>
            <w:sz w:val="18"/>
          </w:rPr>
          <w:delText xml:space="preserve"> need to approve the change in pay rate before the data becomes active in the system.</w:delText>
        </w:r>
      </w:del>
    </w:p>
    <w:p w14:paraId="7B069D64" w14:textId="77777777" w:rsidR="00690907" w:rsidRPr="005F7A67" w:rsidRDefault="00690907" w:rsidP="00690907">
      <w:pPr>
        <w:pStyle w:val="SAPKeyblockTitle"/>
      </w:pPr>
      <w:r w:rsidRPr="005F7A67">
        <w:t>Procedure</w:t>
      </w:r>
    </w:p>
    <w:tbl>
      <w:tblPr>
        <w:tblW w:w="1430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2132"/>
        <w:gridCol w:w="4950"/>
        <w:gridCol w:w="5130"/>
        <w:gridCol w:w="1260"/>
      </w:tblGrid>
      <w:tr w:rsidR="00690907" w:rsidRPr="005F7A67" w14:paraId="717928C0" w14:textId="77777777" w:rsidTr="003767C1">
        <w:trPr>
          <w:trHeight w:val="576"/>
          <w:tblHeader/>
        </w:trPr>
        <w:tc>
          <w:tcPr>
            <w:tcW w:w="828" w:type="dxa"/>
            <w:shd w:val="solid" w:color="999999" w:fill="FFFFFF"/>
            <w:hideMark/>
          </w:tcPr>
          <w:p w14:paraId="47D0FABE" w14:textId="77777777" w:rsidR="00690907" w:rsidRPr="005F7A67" w:rsidRDefault="00690907">
            <w:pPr>
              <w:rPr>
                <w:rFonts w:ascii="BentonSans Bold" w:hAnsi="BentonSans Bold"/>
                <w:color w:val="FFFFFF"/>
              </w:rPr>
            </w:pPr>
            <w:r w:rsidRPr="005F7A67">
              <w:rPr>
                <w:rFonts w:ascii="BentonSans Bold" w:hAnsi="BentonSans Bold"/>
                <w:color w:val="FFFFFF"/>
              </w:rPr>
              <w:t>Test Step #</w:t>
            </w:r>
          </w:p>
        </w:tc>
        <w:tc>
          <w:tcPr>
            <w:tcW w:w="2132" w:type="dxa"/>
            <w:shd w:val="solid" w:color="999999" w:fill="FFFFFF"/>
            <w:hideMark/>
          </w:tcPr>
          <w:p w14:paraId="373016C7" w14:textId="77777777" w:rsidR="00690907" w:rsidRPr="005F7A67" w:rsidRDefault="00690907">
            <w:pPr>
              <w:rPr>
                <w:rFonts w:ascii="BentonSans Bold" w:hAnsi="BentonSans Bold"/>
                <w:color w:val="FFFFFF"/>
              </w:rPr>
            </w:pPr>
            <w:r w:rsidRPr="005F7A67">
              <w:rPr>
                <w:rFonts w:ascii="BentonSans Bold" w:hAnsi="BentonSans Bold"/>
                <w:color w:val="FFFFFF"/>
              </w:rPr>
              <w:t>Test Step Name</w:t>
            </w:r>
          </w:p>
        </w:tc>
        <w:tc>
          <w:tcPr>
            <w:tcW w:w="4950" w:type="dxa"/>
            <w:shd w:val="solid" w:color="999999" w:fill="FFFFFF"/>
            <w:hideMark/>
          </w:tcPr>
          <w:p w14:paraId="4AE69C45" w14:textId="77777777" w:rsidR="00690907" w:rsidRPr="005F7A67" w:rsidRDefault="00690907">
            <w:pPr>
              <w:rPr>
                <w:rFonts w:ascii="BentonSans Bold" w:hAnsi="BentonSans Bold"/>
                <w:color w:val="FFFFFF"/>
              </w:rPr>
            </w:pPr>
            <w:r w:rsidRPr="005F7A67">
              <w:rPr>
                <w:rFonts w:ascii="BentonSans Bold" w:hAnsi="BentonSans Bold"/>
                <w:color w:val="FFFFFF"/>
              </w:rPr>
              <w:t>Instruction</w:t>
            </w:r>
          </w:p>
        </w:tc>
        <w:tc>
          <w:tcPr>
            <w:tcW w:w="5130" w:type="dxa"/>
            <w:shd w:val="solid" w:color="999999" w:fill="FFFFFF"/>
            <w:hideMark/>
          </w:tcPr>
          <w:p w14:paraId="0C05E3F4" w14:textId="77777777" w:rsidR="00690907" w:rsidRPr="005F7A67" w:rsidRDefault="00690907">
            <w:pPr>
              <w:rPr>
                <w:rFonts w:ascii="BentonSans Bold" w:hAnsi="BentonSans Bold"/>
                <w:color w:val="FFFFFF"/>
              </w:rPr>
            </w:pPr>
            <w:r w:rsidRPr="005F7A67">
              <w:rPr>
                <w:rFonts w:ascii="BentonSans Bold" w:hAnsi="BentonSans Bold"/>
                <w:color w:val="FFFFFF"/>
              </w:rPr>
              <w:t>Expected Result</w:t>
            </w:r>
          </w:p>
        </w:tc>
        <w:tc>
          <w:tcPr>
            <w:tcW w:w="1260" w:type="dxa"/>
            <w:shd w:val="solid" w:color="999999" w:fill="FFFFFF"/>
            <w:hideMark/>
          </w:tcPr>
          <w:p w14:paraId="5906B5CC" w14:textId="77777777" w:rsidR="00690907" w:rsidRPr="005F7A67" w:rsidRDefault="00690907">
            <w:pPr>
              <w:rPr>
                <w:rFonts w:ascii="BentonSans Bold" w:hAnsi="BentonSans Bold"/>
                <w:color w:val="FFFFFF"/>
              </w:rPr>
            </w:pPr>
            <w:r w:rsidRPr="005F7A67">
              <w:rPr>
                <w:rFonts w:ascii="BentonSans Bold" w:hAnsi="BentonSans Bold"/>
                <w:color w:val="FFFFFF"/>
              </w:rPr>
              <w:t>Pass / Fail / Comment</w:t>
            </w:r>
          </w:p>
        </w:tc>
      </w:tr>
      <w:tr w:rsidR="000D29B2" w:rsidRPr="005F7A67" w14:paraId="542761EF" w14:textId="77777777" w:rsidTr="003767C1">
        <w:trPr>
          <w:trHeight w:val="288"/>
        </w:trPr>
        <w:tc>
          <w:tcPr>
            <w:tcW w:w="828" w:type="dxa"/>
            <w:hideMark/>
          </w:tcPr>
          <w:p w14:paraId="501D3F31" w14:textId="77777777" w:rsidR="000D29B2" w:rsidRPr="005F7A67" w:rsidRDefault="000D29B2" w:rsidP="000D29B2">
            <w:r w:rsidRPr="005F7A67">
              <w:t>1</w:t>
            </w:r>
          </w:p>
        </w:tc>
        <w:tc>
          <w:tcPr>
            <w:tcW w:w="2132" w:type="dxa"/>
            <w:hideMark/>
          </w:tcPr>
          <w:p w14:paraId="0D0E14F1" w14:textId="77777777" w:rsidR="000D29B2" w:rsidRPr="005F7A67" w:rsidRDefault="000D29B2" w:rsidP="000D29B2">
            <w:pPr>
              <w:rPr>
                <w:rStyle w:val="SAPEmphasis"/>
              </w:rPr>
            </w:pPr>
            <w:r w:rsidRPr="005F7A67">
              <w:rPr>
                <w:rStyle w:val="SAPEmphasis"/>
              </w:rPr>
              <w:t>Log on</w:t>
            </w:r>
          </w:p>
        </w:tc>
        <w:tc>
          <w:tcPr>
            <w:tcW w:w="4950" w:type="dxa"/>
            <w:hideMark/>
          </w:tcPr>
          <w:p w14:paraId="704628BB" w14:textId="11F75DD5" w:rsidR="000D29B2" w:rsidRPr="005F7A67" w:rsidRDefault="000D29B2" w:rsidP="000D29B2">
            <w:r w:rsidRPr="005F7A67">
              <w:t xml:space="preserve">Log on to </w:t>
            </w:r>
            <w:r w:rsidR="002F4552" w:rsidRPr="005F7A67">
              <w:rPr>
                <w:rStyle w:val="SAPTextReference"/>
              </w:rPr>
              <w:t>Employee Central</w:t>
            </w:r>
            <w:r w:rsidRPr="005F7A67">
              <w:t xml:space="preserve"> as </w:t>
            </w:r>
            <w:r w:rsidR="00065890" w:rsidRPr="005F7A67">
              <w:t xml:space="preserve">a </w:t>
            </w:r>
            <w:r w:rsidRPr="005F7A67">
              <w:t>2</w:t>
            </w:r>
            <w:r w:rsidRPr="005F7A67">
              <w:rPr>
                <w:vertAlign w:val="superscript"/>
              </w:rPr>
              <w:t>nd</w:t>
            </w:r>
            <w:r w:rsidR="00065890" w:rsidRPr="005F7A67">
              <w:t xml:space="preserve"> Level M</w:t>
            </w:r>
            <w:r w:rsidRPr="005F7A67">
              <w:t>anager.</w:t>
            </w:r>
          </w:p>
        </w:tc>
        <w:tc>
          <w:tcPr>
            <w:tcW w:w="5130" w:type="dxa"/>
            <w:hideMark/>
          </w:tcPr>
          <w:p w14:paraId="4E957D34" w14:textId="77777777" w:rsidR="000D29B2" w:rsidRPr="005F7A67" w:rsidRDefault="000D29B2" w:rsidP="000D29B2">
            <w:r w:rsidRPr="005F7A67">
              <w:t xml:space="preserve">The </w:t>
            </w:r>
            <w:r w:rsidRPr="005F7A67">
              <w:rPr>
                <w:rStyle w:val="SAPScreenElement"/>
              </w:rPr>
              <w:t xml:space="preserve">Home </w:t>
            </w:r>
            <w:r w:rsidRPr="005F7A67">
              <w:t>page is displayed.</w:t>
            </w:r>
          </w:p>
        </w:tc>
        <w:tc>
          <w:tcPr>
            <w:tcW w:w="1260" w:type="dxa"/>
          </w:tcPr>
          <w:p w14:paraId="57F103B0" w14:textId="77777777" w:rsidR="000D29B2" w:rsidRPr="005F7A67" w:rsidRDefault="000D29B2" w:rsidP="000D29B2">
            <w:pPr>
              <w:rPr>
                <w:rFonts w:cs="Arial"/>
                <w:bCs/>
              </w:rPr>
            </w:pPr>
          </w:p>
        </w:tc>
      </w:tr>
      <w:tr w:rsidR="008736CF" w:rsidRPr="005F7A67" w14:paraId="7F63D60E" w14:textId="77777777" w:rsidTr="003767C1">
        <w:trPr>
          <w:trHeight w:val="288"/>
        </w:trPr>
        <w:tc>
          <w:tcPr>
            <w:tcW w:w="828" w:type="dxa"/>
          </w:tcPr>
          <w:p w14:paraId="648FC7C9" w14:textId="09D93904" w:rsidR="008736CF" w:rsidRPr="005F7A67" w:rsidRDefault="008736CF" w:rsidP="008736CF">
            <w:r w:rsidRPr="005F7A67">
              <w:t>2</w:t>
            </w:r>
          </w:p>
        </w:tc>
        <w:tc>
          <w:tcPr>
            <w:tcW w:w="2132" w:type="dxa"/>
          </w:tcPr>
          <w:p w14:paraId="7AF064C0" w14:textId="07C10B2A" w:rsidR="008736CF" w:rsidRPr="005F7A67" w:rsidRDefault="008736CF" w:rsidP="008736CF">
            <w:pPr>
              <w:rPr>
                <w:rStyle w:val="SAPEmphasis"/>
              </w:rPr>
            </w:pPr>
            <w:r w:rsidRPr="005F7A67">
              <w:rPr>
                <w:rStyle w:val="SAPEmphasis"/>
              </w:rPr>
              <w:t>Access Requests Tile</w:t>
            </w:r>
          </w:p>
        </w:tc>
        <w:tc>
          <w:tcPr>
            <w:tcW w:w="4950" w:type="dxa"/>
          </w:tcPr>
          <w:p w14:paraId="735607D1" w14:textId="13D5F27F" w:rsidR="008736CF" w:rsidRPr="005F7A67" w:rsidRDefault="008736CF" w:rsidP="008736CF">
            <w:r w:rsidRPr="005F7A67">
              <w:t xml:space="preserve">On the </w:t>
            </w:r>
            <w:r w:rsidRPr="005F7A67">
              <w:rPr>
                <w:rStyle w:val="SAPScreenElement"/>
              </w:rPr>
              <w:t xml:space="preserve">Home </w:t>
            </w:r>
            <w:r w:rsidRPr="005F7A67">
              <w:rPr>
                <w:rFonts w:cs="Arial"/>
                <w:bCs/>
              </w:rPr>
              <w:t>page</w:t>
            </w:r>
            <w:r w:rsidRPr="005F7A67">
              <w:rPr>
                <w:rStyle w:val="SAPScreenElement"/>
              </w:rPr>
              <w:t>,</w:t>
            </w:r>
            <w:r w:rsidRPr="005F7A67">
              <w:t xml:space="preserve"> go to the</w:t>
            </w:r>
            <w:r w:rsidRPr="005F7A67">
              <w:rPr>
                <w:i/>
              </w:rPr>
              <w:t xml:space="preserve"> </w:t>
            </w:r>
            <w:r w:rsidRPr="005F7A67">
              <w:rPr>
                <w:rStyle w:val="SAPScreenElement"/>
              </w:rPr>
              <w:t>To Do</w:t>
            </w:r>
            <w:r w:rsidRPr="005F7A67">
              <w:rPr>
                <w:i/>
                <w:lang w:eastAsia="zh-CN"/>
              </w:rPr>
              <w:t xml:space="preserve"> </w:t>
            </w:r>
            <w:r w:rsidRPr="005F7A67">
              <w:rPr>
                <w:lang w:eastAsia="zh-CN"/>
              </w:rPr>
              <w:t>section</w:t>
            </w:r>
            <w:r w:rsidRPr="005F7A67">
              <w:rPr>
                <w:i/>
                <w:lang w:eastAsia="zh-CN"/>
              </w:rPr>
              <w:t xml:space="preserve"> </w:t>
            </w:r>
            <w:r w:rsidRPr="005F7A67">
              <w:rPr>
                <w:lang w:eastAsia="zh-CN"/>
              </w:rPr>
              <w:t xml:space="preserve">and click on the </w:t>
            </w:r>
            <w:r w:rsidRPr="005F7A67">
              <w:rPr>
                <w:rStyle w:val="SAPScreenElement"/>
              </w:rPr>
              <w:t>Approve Requests</w:t>
            </w:r>
            <w:r w:rsidRPr="005F7A67">
              <w:t xml:space="preserve"> tile.</w:t>
            </w:r>
          </w:p>
        </w:tc>
        <w:tc>
          <w:tcPr>
            <w:tcW w:w="5130" w:type="dxa"/>
          </w:tcPr>
          <w:p w14:paraId="4676D6AF" w14:textId="11C4BA5F" w:rsidR="008736CF" w:rsidRPr="005F7A67" w:rsidRDefault="008736CF" w:rsidP="008736CF">
            <w:r w:rsidRPr="005F7A67">
              <w:rPr>
                <w:rFonts w:cs="Arial"/>
                <w:bCs/>
              </w:rPr>
              <w:t xml:space="preserve">The </w:t>
            </w:r>
            <w:r w:rsidRPr="005F7A67">
              <w:rPr>
                <w:rStyle w:val="SAPScreenElement"/>
              </w:rPr>
              <w:t>Approve Requests</w:t>
            </w:r>
            <w:r w:rsidRPr="005F7A67">
              <w:t xml:space="preserve"> </w:t>
            </w:r>
            <w:r w:rsidRPr="005F7A67">
              <w:rPr>
                <w:rFonts w:cs="Arial"/>
                <w:bCs/>
              </w:rPr>
              <w:t xml:space="preserve">dialog box is displayed, containing a list of all the requests you need to approve. For each request, high level details are given, which depend on the request type. </w:t>
            </w:r>
          </w:p>
        </w:tc>
        <w:tc>
          <w:tcPr>
            <w:tcW w:w="1260" w:type="dxa"/>
          </w:tcPr>
          <w:p w14:paraId="5816D7DB" w14:textId="77777777" w:rsidR="008736CF" w:rsidRPr="005F7A67" w:rsidRDefault="008736CF" w:rsidP="008736CF">
            <w:pPr>
              <w:rPr>
                <w:rFonts w:cs="Arial"/>
                <w:bCs/>
              </w:rPr>
            </w:pPr>
          </w:p>
        </w:tc>
      </w:tr>
      <w:tr w:rsidR="00690907" w:rsidRPr="005F7A67" w14:paraId="68CD59C1" w14:textId="77777777" w:rsidTr="003767C1">
        <w:trPr>
          <w:trHeight w:val="357"/>
        </w:trPr>
        <w:tc>
          <w:tcPr>
            <w:tcW w:w="828" w:type="dxa"/>
            <w:hideMark/>
          </w:tcPr>
          <w:p w14:paraId="05E4F65A" w14:textId="66B8DB1C" w:rsidR="00690907" w:rsidRPr="005F7A67" w:rsidRDefault="00671627">
            <w:r w:rsidRPr="005F7A67">
              <w:t>3</w:t>
            </w:r>
          </w:p>
        </w:tc>
        <w:tc>
          <w:tcPr>
            <w:tcW w:w="2132" w:type="dxa"/>
            <w:hideMark/>
          </w:tcPr>
          <w:p w14:paraId="3BCB9D15" w14:textId="77777777" w:rsidR="00690907" w:rsidRPr="005F7A67" w:rsidRDefault="00690907">
            <w:pPr>
              <w:rPr>
                <w:rStyle w:val="SAPEmphasis"/>
              </w:rPr>
            </w:pPr>
            <w:r w:rsidRPr="005F7A67">
              <w:rPr>
                <w:rStyle w:val="SAPEmphasis"/>
              </w:rPr>
              <w:t>Select Change Request</w:t>
            </w:r>
          </w:p>
        </w:tc>
        <w:tc>
          <w:tcPr>
            <w:tcW w:w="4950" w:type="dxa"/>
            <w:hideMark/>
          </w:tcPr>
          <w:p w14:paraId="5A8E95CA" w14:textId="392DF28E" w:rsidR="00690907" w:rsidRPr="005F7A67" w:rsidRDefault="00AE12EB" w:rsidP="008736CF">
            <w:r w:rsidRPr="005F7A67">
              <w:t>I</w:t>
            </w:r>
            <w:r w:rsidR="00690907" w:rsidRPr="005F7A67">
              <w:t xml:space="preserve">n the </w:t>
            </w:r>
            <w:r w:rsidR="008736CF" w:rsidRPr="005F7A67">
              <w:rPr>
                <w:rStyle w:val="SAPScreenElement"/>
              </w:rPr>
              <w:t>Approve Requests</w:t>
            </w:r>
            <w:r w:rsidR="008736CF" w:rsidRPr="005F7A67">
              <w:t xml:space="preserve"> </w:t>
            </w:r>
            <w:r w:rsidR="008736CF" w:rsidRPr="005F7A67">
              <w:rPr>
                <w:rFonts w:cs="Arial"/>
                <w:bCs/>
              </w:rPr>
              <w:t>dialog box</w:t>
            </w:r>
            <w:r w:rsidR="008736CF" w:rsidRPr="005F7A67">
              <w:t>, c</w:t>
            </w:r>
            <w:r w:rsidR="00690907" w:rsidRPr="005F7A67">
              <w:t xml:space="preserve">lick on the </w:t>
            </w:r>
            <w:r w:rsidR="00690907" w:rsidRPr="005F7A67">
              <w:rPr>
                <w:rStyle w:val="SAPScreenElement"/>
              </w:rPr>
              <w:t>&lt;</w:t>
            </w:r>
            <w:r w:rsidR="008736CF" w:rsidRPr="005F7A67">
              <w:rPr>
                <w:rStyle w:val="SAPScreenElement"/>
              </w:rPr>
              <w:t>Pay Rate Change E</w:t>
            </w:r>
            <w:r w:rsidR="00690907" w:rsidRPr="005F7A67">
              <w:rPr>
                <w:rStyle w:val="SAPScreenElement"/>
              </w:rPr>
              <w:t xml:space="preserve">vent </w:t>
            </w:r>
            <w:r w:rsidR="008736CF" w:rsidRPr="005F7A67">
              <w:rPr>
                <w:rStyle w:val="SAPScreenElement"/>
              </w:rPr>
              <w:t>R</w:t>
            </w:r>
            <w:r w:rsidR="00690907" w:rsidRPr="005F7A67">
              <w:rPr>
                <w:rStyle w:val="SAPScreenElement"/>
              </w:rPr>
              <w:t>eason&gt;</w:t>
            </w:r>
            <w:r w:rsidR="008736CF" w:rsidRPr="005F7A67">
              <w:rPr>
                <w:rStyle w:val="SAPScreenElement"/>
              </w:rPr>
              <w:t xml:space="preserve"> For</w:t>
            </w:r>
            <w:r w:rsidR="00690907" w:rsidRPr="005F7A67">
              <w:rPr>
                <w:rStyle w:val="SAPScreenElement"/>
              </w:rPr>
              <w:t xml:space="preserve"> &lt;</w:t>
            </w:r>
            <w:r w:rsidR="008736CF" w:rsidRPr="005F7A67">
              <w:rPr>
                <w:rStyle w:val="SAPScreenElement"/>
              </w:rPr>
              <w:t>E</w:t>
            </w:r>
            <w:r w:rsidR="00690907" w:rsidRPr="005F7A67">
              <w:rPr>
                <w:rStyle w:val="SAPScreenElement"/>
              </w:rPr>
              <w:t xml:space="preserve">mployee </w:t>
            </w:r>
            <w:r w:rsidR="008736CF" w:rsidRPr="005F7A67">
              <w:rPr>
                <w:rStyle w:val="SAPScreenElement"/>
              </w:rPr>
              <w:t>N</w:t>
            </w:r>
            <w:r w:rsidR="00690907" w:rsidRPr="005F7A67">
              <w:rPr>
                <w:rStyle w:val="SAPScreenElement"/>
              </w:rPr>
              <w:t xml:space="preserve">ame&gt; </w:t>
            </w:r>
            <w:r w:rsidR="00690907" w:rsidRPr="005F7A67">
              <w:t>link.</w:t>
            </w:r>
          </w:p>
          <w:p w14:paraId="11D1F220" w14:textId="595ECECC" w:rsidR="008736CF" w:rsidRPr="005F7A67" w:rsidRDefault="008736CF" w:rsidP="003767C1">
            <w:pPr>
              <w:pStyle w:val="SAPNoteHeading"/>
              <w:ind w:left="255"/>
            </w:pPr>
            <w:r w:rsidRPr="005F7A67">
              <w:rPr>
                <w:noProof/>
              </w:rPr>
              <w:lastRenderedPageBreak/>
              <w:drawing>
                <wp:inline distT="0" distB="0" distL="0" distR="0" wp14:anchorId="4A71FBB4" wp14:editId="47A328BE">
                  <wp:extent cx="225425" cy="225425"/>
                  <wp:effectExtent l="0" t="0" r="0" b="317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0D5605EC" w14:textId="67B66D9E" w:rsidR="00E24F26" w:rsidRPr="005F7A67" w:rsidRDefault="003A388B" w:rsidP="003767C1">
            <w:pPr>
              <w:ind w:left="255"/>
            </w:pPr>
            <w:r w:rsidRPr="005F7A67">
              <w:t>In case you have several requests in the tile</w:t>
            </w:r>
            <w:r w:rsidR="008736CF" w:rsidRPr="005F7A67">
              <w:t xml:space="preserve">, select the </w:t>
            </w:r>
            <w:r w:rsidR="008736CF" w:rsidRPr="005F7A67">
              <w:rPr>
                <w:rStyle w:val="SAPScreenElement"/>
              </w:rPr>
              <w:t>Go to Workflow Requests</w:t>
            </w:r>
            <w:r w:rsidR="008736CF" w:rsidRPr="005F7A67">
              <w:t xml:space="preserve"> link located at the bottom right of the </w:t>
            </w:r>
            <w:r w:rsidR="008736CF" w:rsidRPr="005F7A67">
              <w:rPr>
                <w:rStyle w:val="SAPScreenElement"/>
              </w:rPr>
              <w:t>Approve Requests</w:t>
            </w:r>
            <w:r w:rsidR="008736CF" w:rsidRPr="005F7A67">
              <w:t xml:space="preserve"> </w:t>
            </w:r>
            <w:r w:rsidR="008736CF" w:rsidRPr="005F7A67">
              <w:rPr>
                <w:rFonts w:cs="Arial"/>
                <w:bCs/>
              </w:rPr>
              <w:t>dialog box</w:t>
            </w:r>
            <w:r w:rsidR="008736CF" w:rsidRPr="005F7A67">
              <w:t xml:space="preserve">. </w:t>
            </w:r>
            <w:r w:rsidR="008736CF" w:rsidRPr="005F7A67">
              <w:rPr>
                <w:rFonts w:cs="Arial"/>
                <w:bCs/>
              </w:rPr>
              <w:t xml:space="preserve">The </w:t>
            </w:r>
            <w:r w:rsidR="008736CF" w:rsidRPr="005F7A67">
              <w:rPr>
                <w:rStyle w:val="SAPScreenElement"/>
              </w:rPr>
              <w:t>My Workflow Request</w:t>
            </w:r>
            <w:r w:rsidR="00064427" w:rsidRPr="005F7A67">
              <w:rPr>
                <w:rStyle w:val="SAPScreenElement"/>
              </w:rPr>
              <w:t>s</w:t>
            </w:r>
            <w:r w:rsidR="008736CF" w:rsidRPr="005F7A67">
              <w:rPr>
                <w:rStyle w:val="SAPScreenElement"/>
              </w:rPr>
              <w:t xml:space="preserve"> (#)</w:t>
            </w:r>
            <w:r w:rsidR="008736CF" w:rsidRPr="005F7A67">
              <w:rPr>
                <w:rFonts w:cs="Arial"/>
                <w:bCs/>
              </w:rPr>
              <w:t xml:space="preserve"> screen is displayed. If appropriate, click </w:t>
            </w:r>
            <w:r w:rsidR="008736CF" w:rsidRPr="005F7A67">
              <w:rPr>
                <w:rStyle w:val="SAPScreenElement"/>
              </w:rPr>
              <w:t>More</w:t>
            </w:r>
            <w:r w:rsidR="008736CF" w:rsidRPr="005F7A67">
              <w:rPr>
                <w:rFonts w:cs="Arial"/>
                <w:bCs/>
              </w:rPr>
              <w:t>, to have the complete list of requests.</w:t>
            </w:r>
            <w:r w:rsidR="008736CF" w:rsidRPr="005F7A67">
              <w:t xml:space="preserve"> </w:t>
            </w:r>
            <w:r w:rsidR="0096746D" w:rsidRPr="005F7A67">
              <w:t xml:space="preserve">Select the </w:t>
            </w:r>
            <w:r w:rsidR="0096746D" w:rsidRPr="005F7A67">
              <w:rPr>
                <w:rStyle w:val="SAPScreenElement"/>
              </w:rPr>
              <w:t>Filter</w:t>
            </w:r>
            <w:r w:rsidR="00F02705">
              <w:rPr>
                <w:rStyle w:val="SAPScreenElement"/>
              </w:rPr>
              <w:t xml:space="preserve"> </w:t>
            </w:r>
            <w:r w:rsidR="0096746D" w:rsidRPr="005F7A67">
              <w:t xml:space="preserve"> </w:t>
            </w:r>
            <w:r w:rsidR="0096746D" w:rsidRPr="005F7A67">
              <w:rPr>
                <w:noProof/>
              </w:rPr>
              <w:drawing>
                <wp:inline distT="0" distB="0" distL="0" distR="0" wp14:anchorId="75CF9F60" wp14:editId="392216A5">
                  <wp:extent cx="333375" cy="276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0096746D" w:rsidRPr="005F7A67">
              <w:t xml:space="preserve"> icon to search for the request you need to approve. In the filter criteria fields, which show up, make entries as appropriate. For example, enter for</w:t>
            </w:r>
            <w:r w:rsidR="00E24F26" w:rsidRPr="005F7A67">
              <w:t xml:space="preserve"> field</w:t>
            </w:r>
            <w:r w:rsidR="0096746D" w:rsidRPr="005F7A67">
              <w:t xml:space="preserve"> </w:t>
            </w:r>
            <w:r w:rsidR="0096746D" w:rsidRPr="005F7A67">
              <w:rPr>
                <w:rStyle w:val="SAPScreenElement"/>
              </w:rPr>
              <w:t>Request Type</w:t>
            </w:r>
            <w:r w:rsidR="0096746D" w:rsidRPr="005F7A67">
              <w:t xml:space="preserve"> value</w:t>
            </w:r>
            <w:r w:rsidR="0096746D" w:rsidRPr="005F7A67">
              <w:rPr>
                <w:rStyle w:val="SAPUserEntry"/>
              </w:rPr>
              <w:t xml:space="preserve"> Add Recurring Pay Component </w:t>
            </w:r>
            <w:r w:rsidR="0096746D" w:rsidRPr="005F7A67">
              <w:t xml:space="preserve">and in </w:t>
            </w:r>
            <w:r w:rsidR="00E24F26" w:rsidRPr="005F7A67">
              <w:t xml:space="preserve">field </w:t>
            </w:r>
            <w:r w:rsidR="0096746D" w:rsidRPr="005F7A67">
              <w:rPr>
                <w:rStyle w:val="SAPScreenElement"/>
              </w:rPr>
              <w:t>Requested For</w:t>
            </w:r>
            <w:r w:rsidR="0096746D" w:rsidRPr="005F7A67">
              <w:t xml:space="preserve"> the name of the employee for whom the change has been requested. Then choose the </w:t>
            </w:r>
            <w:r w:rsidR="0096746D" w:rsidRPr="005F7A67">
              <w:rPr>
                <w:rStyle w:val="SAPScreenElement"/>
              </w:rPr>
              <w:t>Go</w:t>
            </w:r>
            <w:r w:rsidR="0096746D" w:rsidRPr="005F7A67">
              <w:t xml:space="preserve"> button.</w:t>
            </w:r>
            <w:r w:rsidR="00E24F26" w:rsidRPr="005F7A67">
              <w:t xml:space="preserve"> In case you obtain several results for your search, you have the option to sort the requests, for example based on the date you received them, in order to ensure their timely completion. Select the </w:t>
            </w:r>
            <w:r w:rsidR="00E24F26" w:rsidRPr="005F7A67">
              <w:rPr>
                <w:rStyle w:val="SAPScreenElement"/>
              </w:rPr>
              <w:t>Sort</w:t>
            </w:r>
            <w:r w:rsidR="00E24F26" w:rsidRPr="005F7A67">
              <w:t xml:space="preserve"> </w:t>
            </w:r>
            <w:r w:rsidR="00E24F26" w:rsidRPr="005F7A67">
              <w:rPr>
                <w:noProof/>
              </w:rPr>
              <w:drawing>
                <wp:inline distT="0" distB="0" distL="0" distR="0" wp14:anchorId="0D36A9CC" wp14:editId="051CB54E">
                  <wp:extent cx="332740" cy="260985"/>
                  <wp:effectExtent l="0" t="0" r="0" b="5715"/>
                  <wp:docPr id="281" name="Picture 281"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E24F26" w:rsidRPr="005F7A67">
              <w:t xml:space="preserve"> icon and in the menu, that expands, check the appropriate radio-buttons and choose </w:t>
            </w:r>
            <w:r w:rsidR="00E24F26" w:rsidRPr="005F7A67">
              <w:rPr>
                <w:rStyle w:val="SAPScreenElement"/>
              </w:rPr>
              <w:t>Apply.</w:t>
            </w:r>
            <w:r w:rsidR="0096746D" w:rsidRPr="005F7A67">
              <w:t xml:space="preserve"> </w:t>
            </w:r>
            <w:r w:rsidR="008736CF" w:rsidRPr="005F7A67">
              <w:t>In the</w:t>
            </w:r>
            <w:r w:rsidR="00EE0292" w:rsidRPr="005F7A67">
              <w:t xml:space="preserve"> result</w:t>
            </w:r>
            <w:r w:rsidR="008736CF" w:rsidRPr="005F7A67">
              <w:t xml:space="preserve"> list, click on the appropriate </w:t>
            </w:r>
            <w:r w:rsidR="008736CF" w:rsidRPr="005F7A67">
              <w:rPr>
                <w:rStyle w:val="SAPScreenElement"/>
              </w:rPr>
              <w:t xml:space="preserve">&lt;Pay Rate Change Event Reason&gt; For &lt;Employee Name&gt; </w:t>
            </w:r>
            <w:r w:rsidR="008736CF" w:rsidRPr="005F7A67">
              <w:t>link.</w:t>
            </w:r>
          </w:p>
        </w:tc>
        <w:tc>
          <w:tcPr>
            <w:tcW w:w="5130" w:type="dxa"/>
            <w:hideMark/>
          </w:tcPr>
          <w:p w14:paraId="382DF9AA" w14:textId="326EA327" w:rsidR="00690907" w:rsidRPr="005F7A67" w:rsidRDefault="00690907">
            <w:r w:rsidRPr="005F7A67">
              <w:lastRenderedPageBreak/>
              <w:t xml:space="preserve">The </w:t>
            </w:r>
            <w:r w:rsidRPr="005F7A67">
              <w:rPr>
                <w:rStyle w:val="SAPScreenElement"/>
              </w:rPr>
              <w:t>Employee Files</w:t>
            </w:r>
            <w:r w:rsidR="005716C6" w:rsidRPr="005F7A67">
              <w:rPr>
                <w:rStyle w:val="SAPScreenElement"/>
              </w:rPr>
              <w:t xml:space="preserve"> &gt; Workflow Details</w:t>
            </w:r>
            <w:r w:rsidRPr="005F7A67">
              <w:rPr>
                <w:rStyle w:val="SAPScreenElement"/>
              </w:rPr>
              <w:t xml:space="preserve"> </w:t>
            </w:r>
            <w:r w:rsidRPr="005F7A67">
              <w:t>screen is displayed containing details to the change request. The screen is divided in several sections:</w:t>
            </w:r>
          </w:p>
          <w:p w14:paraId="56CFBACF" w14:textId="77777777" w:rsidR="00690907" w:rsidRPr="005F7A67" w:rsidRDefault="00690907" w:rsidP="00690907">
            <w:pPr>
              <w:pStyle w:val="ListBullet"/>
            </w:pPr>
            <w:r w:rsidRPr="005F7A67">
              <w:lastRenderedPageBreak/>
              <w:t xml:space="preserve">The </w:t>
            </w:r>
            <w:r w:rsidRPr="005F7A67">
              <w:rPr>
                <w:rStyle w:val="SAPScreenElement"/>
              </w:rPr>
              <w:t xml:space="preserve">Do you approve this request? </w:t>
            </w:r>
            <w:r w:rsidRPr="005F7A67">
              <w:t>section contains a short overview of the request, its initiator, and the workflow participants.</w:t>
            </w:r>
          </w:p>
          <w:p w14:paraId="7A3E7F0C" w14:textId="77777777" w:rsidR="00690907" w:rsidRPr="005F7A67" w:rsidRDefault="00690907" w:rsidP="00690907">
            <w:pPr>
              <w:pStyle w:val="ListBullet"/>
            </w:pPr>
            <w:r w:rsidRPr="005F7A67">
              <w:t xml:space="preserve">The </w:t>
            </w:r>
            <w:r w:rsidRPr="005F7A67">
              <w:rPr>
                <w:rStyle w:val="SAPScreenElement"/>
              </w:rPr>
              <w:t xml:space="preserve">Compensation Information </w:t>
            </w:r>
            <w:r w:rsidRPr="005F7A67">
              <w:t>section contains the detailed change request.</w:t>
            </w:r>
          </w:p>
          <w:p w14:paraId="4A9CE61F" w14:textId="77777777" w:rsidR="00690907" w:rsidRPr="005F7A67" w:rsidRDefault="00690907" w:rsidP="00690907">
            <w:pPr>
              <w:pStyle w:val="ListBullet"/>
            </w:pPr>
            <w:r w:rsidRPr="005F7A67">
              <w:t xml:space="preserve">In the </w:t>
            </w:r>
            <w:r w:rsidRPr="005F7A67">
              <w:rPr>
                <w:rStyle w:val="SAPScreenElement"/>
              </w:rPr>
              <w:t xml:space="preserve">Comment </w:t>
            </w:r>
            <w:r w:rsidRPr="005F7A67">
              <w:t>section</w:t>
            </w:r>
            <w:r w:rsidR="00A60A0C" w:rsidRPr="005F7A67">
              <w:t>,</w:t>
            </w:r>
            <w:r w:rsidRPr="005F7A67">
              <w:t xml:space="preserve"> you can post your remarks to the change request.</w:t>
            </w:r>
          </w:p>
          <w:p w14:paraId="0035095C" w14:textId="77777777" w:rsidR="00690907" w:rsidRPr="005F7A67" w:rsidRDefault="00690907" w:rsidP="00690907">
            <w:pPr>
              <w:pStyle w:val="ListBullet"/>
            </w:pPr>
            <w:r w:rsidRPr="005F7A67">
              <w:t>On the right part of the screen a short profile of the employee for whom the change is requested is given, as well as administrative details to the request initiation.</w:t>
            </w:r>
          </w:p>
        </w:tc>
        <w:tc>
          <w:tcPr>
            <w:tcW w:w="1260" w:type="dxa"/>
          </w:tcPr>
          <w:p w14:paraId="0DB4B696" w14:textId="77777777" w:rsidR="00690907" w:rsidRPr="005F7A67" w:rsidRDefault="00690907">
            <w:pPr>
              <w:rPr>
                <w:rFonts w:cs="Arial"/>
                <w:bCs/>
              </w:rPr>
            </w:pPr>
          </w:p>
        </w:tc>
      </w:tr>
      <w:tr w:rsidR="00690907" w:rsidRPr="005F7A67" w14:paraId="6EE52CCC" w14:textId="77777777" w:rsidTr="003767C1">
        <w:trPr>
          <w:trHeight w:val="288"/>
        </w:trPr>
        <w:tc>
          <w:tcPr>
            <w:tcW w:w="828" w:type="dxa"/>
            <w:hideMark/>
          </w:tcPr>
          <w:p w14:paraId="28F93157" w14:textId="28A209D8" w:rsidR="00690907" w:rsidRPr="005F7A67" w:rsidRDefault="00671627">
            <w:r w:rsidRPr="005F7A67">
              <w:t>4</w:t>
            </w:r>
          </w:p>
        </w:tc>
        <w:tc>
          <w:tcPr>
            <w:tcW w:w="2132" w:type="dxa"/>
            <w:hideMark/>
          </w:tcPr>
          <w:p w14:paraId="7AE695B1" w14:textId="77777777" w:rsidR="00690907" w:rsidRPr="005F7A67" w:rsidRDefault="00690907">
            <w:pPr>
              <w:rPr>
                <w:rStyle w:val="SAPEmphasis"/>
              </w:rPr>
            </w:pPr>
            <w:r w:rsidRPr="005F7A67">
              <w:rPr>
                <w:rStyle w:val="SAPEmphasis"/>
              </w:rPr>
              <w:t>Review Compensation Information</w:t>
            </w:r>
          </w:p>
        </w:tc>
        <w:tc>
          <w:tcPr>
            <w:tcW w:w="4950" w:type="dxa"/>
            <w:hideMark/>
          </w:tcPr>
          <w:p w14:paraId="7B09A541" w14:textId="77777777" w:rsidR="00690907" w:rsidRPr="005F7A67" w:rsidRDefault="00690907">
            <w:r w:rsidRPr="005F7A67">
              <w:t xml:space="preserve">Review the details in the </w:t>
            </w:r>
            <w:r w:rsidRPr="005F7A67">
              <w:rPr>
                <w:rStyle w:val="SAPScreenElement"/>
              </w:rPr>
              <w:t xml:space="preserve">Compensation Information </w:t>
            </w:r>
            <w:r w:rsidRPr="005F7A67">
              <w:t>section.</w:t>
            </w:r>
          </w:p>
        </w:tc>
        <w:tc>
          <w:tcPr>
            <w:tcW w:w="5130" w:type="dxa"/>
            <w:hideMark/>
          </w:tcPr>
          <w:p w14:paraId="3C15957E" w14:textId="77777777" w:rsidR="00690907" w:rsidRPr="005F7A67" w:rsidRDefault="00690907">
            <w:r w:rsidRPr="005F7A67">
              <w:t>The data for the pay rate change has been reviewed and is ready for approval.</w:t>
            </w:r>
          </w:p>
        </w:tc>
        <w:tc>
          <w:tcPr>
            <w:tcW w:w="1260" w:type="dxa"/>
          </w:tcPr>
          <w:p w14:paraId="2314C563" w14:textId="77777777" w:rsidR="00690907" w:rsidRPr="005F7A67" w:rsidRDefault="00690907">
            <w:pPr>
              <w:rPr>
                <w:rFonts w:cs="Arial"/>
                <w:bCs/>
              </w:rPr>
            </w:pPr>
          </w:p>
        </w:tc>
      </w:tr>
      <w:tr w:rsidR="00690907" w:rsidRPr="005F7A67" w14:paraId="3FE02A7E" w14:textId="77777777" w:rsidTr="003767C1">
        <w:trPr>
          <w:trHeight w:val="357"/>
        </w:trPr>
        <w:tc>
          <w:tcPr>
            <w:tcW w:w="828" w:type="dxa"/>
            <w:hideMark/>
          </w:tcPr>
          <w:p w14:paraId="68F47309" w14:textId="6B606AA6" w:rsidR="00690907" w:rsidRPr="005F7A67" w:rsidRDefault="00671627">
            <w:r w:rsidRPr="005F7A67">
              <w:t>5</w:t>
            </w:r>
          </w:p>
        </w:tc>
        <w:tc>
          <w:tcPr>
            <w:tcW w:w="2132" w:type="dxa"/>
            <w:hideMark/>
          </w:tcPr>
          <w:p w14:paraId="04EE13E3" w14:textId="77777777" w:rsidR="00690907" w:rsidRPr="005F7A67" w:rsidRDefault="00690907">
            <w:pPr>
              <w:rPr>
                <w:rStyle w:val="SAPEmphasis"/>
              </w:rPr>
            </w:pPr>
            <w:r w:rsidRPr="005F7A67">
              <w:rPr>
                <w:rStyle w:val="SAPEmphasis"/>
              </w:rPr>
              <w:t>Approve Request</w:t>
            </w:r>
          </w:p>
        </w:tc>
        <w:tc>
          <w:tcPr>
            <w:tcW w:w="4950" w:type="dxa"/>
            <w:hideMark/>
          </w:tcPr>
          <w:p w14:paraId="3C7DA95B" w14:textId="77777777" w:rsidR="00690907" w:rsidRPr="005F7A67" w:rsidRDefault="00690907" w:rsidP="00650289">
            <w:r w:rsidRPr="005F7A67">
              <w:t xml:space="preserve">If </w:t>
            </w:r>
            <w:r w:rsidRPr="005F7A67">
              <w:rPr>
                <w:lang w:eastAsia="zh-CN"/>
              </w:rPr>
              <w:t>everything is fine</w:t>
            </w:r>
            <w:r w:rsidRPr="005F7A67">
              <w:t xml:space="preserve">, choose the </w:t>
            </w:r>
            <w:r w:rsidRPr="005F7A67">
              <w:rPr>
                <w:rStyle w:val="SAPScreenElement"/>
              </w:rPr>
              <w:t xml:space="preserve">Approve </w:t>
            </w:r>
            <w:r w:rsidRPr="005F7A67">
              <w:rPr>
                <w:lang w:eastAsia="zh-CN"/>
              </w:rPr>
              <w:t>button</w:t>
            </w:r>
            <w:r w:rsidRPr="005F7A67">
              <w:t xml:space="preserve"> to approve the </w:t>
            </w:r>
            <w:r w:rsidR="00650289" w:rsidRPr="005F7A67">
              <w:t>p</w:t>
            </w:r>
            <w:r w:rsidRPr="005F7A67">
              <w:t xml:space="preserve">ay </w:t>
            </w:r>
            <w:r w:rsidR="00650289" w:rsidRPr="005F7A67">
              <w:t>r</w:t>
            </w:r>
            <w:r w:rsidRPr="005F7A67">
              <w:t xml:space="preserve">ate </w:t>
            </w:r>
            <w:r w:rsidR="00650289" w:rsidRPr="005F7A67">
              <w:t>c</w:t>
            </w:r>
            <w:r w:rsidRPr="005F7A67">
              <w:t xml:space="preserve">hange request. </w:t>
            </w:r>
          </w:p>
        </w:tc>
        <w:tc>
          <w:tcPr>
            <w:tcW w:w="5130" w:type="dxa"/>
            <w:hideMark/>
          </w:tcPr>
          <w:p w14:paraId="68179165" w14:textId="77777777" w:rsidR="00690907" w:rsidRPr="005F7A67" w:rsidRDefault="00690907">
            <w:pPr>
              <w:rPr>
                <w:lang w:eastAsia="zh-CN"/>
              </w:rPr>
            </w:pPr>
            <w:r w:rsidRPr="005F7A67">
              <w:t>The system generates a message about the successful approval of the workflow</w:t>
            </w:r>
            <w:r w:rsidRPr="005F7A67">
              <w:rPr>
                <w:lang w:eastAsia="zh-CN"/>
              </w:rPr>
              <w:t xml:space="preserve">. The </w:t>
            </w:r>
            <w:r w:rsidRPr="005F7A67">
              <w:t xml:space="preserve">workflow has been sent to the next processor. </w:t>
            </w:r>
            <w:r w:rsidRPr="005F7A67">
              <w:rPr>
                <w:lang w:eastAsia="zh-CN"/>
              </w:rPr>
              <w:t xml:space="preserve">You are directed back to your </w:t>
            </w:r>
            <w:r w:rsidRPr="005F7A67">
              <w:rPr>
                <w:rStyle w:val="SAPScreenElement"/>
              </w:rPr>
              <w:t xml:space="preserve">Home </w:t>
            </w:r>
            <w:r w:rsidRPr="005F7A67">
              <w:rPr>
                <w:lang w:eastAsia="zh-CN"/>
              </w:rPr>
              <w:t>page.</w:t>
            </w:r>
          </w:p>
          <w:p w14:paraId="46324600" w14:textId="3867B298" w:rsidR="00671627" w:rsidRPr="005F7A67" w:rsidRDefault="00671627" w:rsidP="003767C1">
            <w:pPr>
              <w:pStyle w:val="SAPNoteHeading"/>
              <w:ind w:left="255"/>
            </w:pPr>
            <w:r w:rsidRPr="005F7A67">
              <w:rPr>
                <w:noProof/>
              </w:rPr>
              <w:drawing>
                <wp:inline distT="0" distB="0" distL="0" distR="0" wp14:anchorId="6A5E7EC5" wp14:editId="07B4A697">
                  <wp:extent cx="225425" cy="225425"/>
                  <wp:effectExtent l="0" t="0" r="0"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3BD6E33F" w14:textId="6CE85192" w:rsidR="002353F3" w:rsidRPr="005F7A67" w:rsidRDefault="00671627" w:rsidP="003767C1">
            <w:pPr>
              <w:ind w:left="255"/>
              <w:rPr>
                <w:lang w:eastAsia="zh-CN"/>
              </w:rPr>
            </w:pPr>
            <w:r w:rsidRPr="005F7A67">
              <w:t xml:space="preserve">In case you have approved the request starting from the </w:t>
            </w:r>
            <w:r w:rsidRPr="005F7A67">
              <w:rPr>
                <w:rStyle w:val="SAPScreenElement"/>
              </w:rPr>
              <w:t>My Workflow Request</w:t>
            </w:r>
            <w:r w:rsidR="00064427" w:rsidRPr="005F7A67">
              <w:rPr>
                <w:rStyle w:val="SAPScreenElement"/>
              </w:rPr>
              <w:t>s</w:t>
            </w:r>
            <w:r w:rsidRPr="005F7A67">
              <w:rPr>
                <w:rStyle w:val="SAPScreenElement"/>
              </w:rPr>
              <w:t xml:space="preserve"> (#)</w:t>
            </w:r>
            <w:r w:rsidRPr="005F7A67">
              <w:rPr>
                <w:rFonts w:cs="Arial"/>
                <w:bCs/>
              </w:rPr>
              <w:t xml:space="preserve"> screen (see </w:t>
            </w:r>
            <w:r w:rsidRPr="005F7A67">
              <w:rPr>
                <w:rFonts w:ascii="BentonSans Regular" w:hAnsi="BentonSans Regular"/>
                <w:color w:val="666666"/>
              </w:rPr>
              <w:t>Note</w:t>
            </w:r>
            <w:r w:rsidRPr="005F7A67">
              <w:rPr>
                <w:rFonts w:cs="Arial"/>
                <w:bCs/>
              </w:rPr>
              <w:t xml:space="preserve"> in test step # 3), you </w:t>
            </w:r>
            <w:r w:rsidRPr="005F7A67">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5F7A67">
              <w:t>the</w:t>
            </w:r>
            <w:r w:rsidR="002353F3" w:rsidRPr="005F7A67">
              <w:rPr>
                <w:rStyle w:val="SAPScreenElement"/>
              </w:rPr>
              <w:t xml:space="preserve"> My Workflow Request</w:t>
            </w:r>
            <w:r w:rsidR="00064427" w:rsidRPr="005F7A67">
              <w:rPr>
                <w:rStyle w:val="SAPScreenElement"/>
              </w:rPr>
              <w:t>s</w:t>
            </w:r>
            <w:r w:rsidR="002353F3" w:rsidRPr="005F7A67">
              <w:rPr>
                <w:rStyle w:val="SAPScreenElement"/>
              </w:rPr>
              <w:t xml:space="preserve"> (#)</w:t>
            </w:r>
            <w:r w:rsidR="002353F3" w:rsidRPr="005F7A67">
              <w:rPr>
                <w:rFonts w:cs="Arial"/>
                <w:bCs/>
              </w:rPr>
              <w:t xml:space="preserve"> screen will have </w:t>
            </w:r>
            <w:r w:rsidR="002353F3" w:rsidRPr="005F7A67">
              <w:rPr>
                <w:rFonts w:cs="Arial"/>
                <w:bCs/>
              </w:rPr>
              <w:lastRenderedPageBreak/>
              <w:t>no entry anymore and the</w:t>
            </w:r>
            <w:r w:rsidRPr="005F7A67">
              <w:t xml:space="preserve"> </w:t>
            </w:r>
            <w:r w:rsidRPr="005F7A67">
              <w:rPr>
                <w:rStyle w:val="SAPScreenElement"/>
              </w:rPr>
              <w:t>Approve Requests</w:t>
            </w:r>
            <w:r w:rsidRPr="005F7A67">
              <w:t xml:space="preserve"> tile </w:t>
            </w:r>
            <w:r w:rsidR="002353F3" w:rsidRPr="005F7A67">
              <w:t>will</w:t>
            </w:r>
            <w:r w:rsidRPr="005F7A67">
              <w:t xml:space="preserve"> no longer </w:t>
            </w:r>
            <w:r w:rsidR="002353F3" w:rsidRPr="005F7A67">
              <w:t xml:space="preserve">be </w:t>
            </w:r>
            <w:r w:rsidRPr="005F7A67">
              <w:t xml:space="preserve">visible in the </w:t>
            </w:r>
            <w:r w:rsidRPr="005F7A67">
              <w:rPr>
                <w:rStyle w:val="SAPScreenElement"/>
              </w:rPr>
              <w:t>To Do</w:t>
            </w:r>
            <w:r w:rsidRPr="005F7A67">
              <w:rPr>
                <w:i/>
                <w:lang w:eastAsia="zh-CN"/>
              </w:rPr>
              <w:t xml:space="preserve"> </w:t>
            </w:r>
            <w:r w:rsidRPr="005F7A67">
              <w:rPr>
                <w:lang w:eastAsia="zh-CN"/>
              </w:rPr>
              <w:t>section</w:t>
            </w:r>
            <w:r w:rsidR="002353F3" w:rsidRPr="005F7A67">
              <w:rPr>
                <w:lang w:eastAsia="zh-CN"/>
              </w:rPr>
              <w:t xml:space="preserve"> of your </w:t>
            </w:r>
            <w:r w:rsidR="002353F3" w:rsidRPr="005F7A67">
              <w:rPr>
                <w:rStyle w:val="SAPScreenElement"/>
              </w:rPr>
              <w:t>Home</w:t>
            </w:r>
            <w:r w:rsidR="002353F3" w:rsidRPr="005F7A67">
              <w:rPr>
                <w:lang w:eastAsia="zh-CN"/>
              </w:rPr>
              <w:t xml:space="preserve"> page</w:t>
            </w:r>
            <w:r w:rsidRPr="005F7A67">
              <w:rPr>
                <w:lang w:eastAsia="zh-CN"/>
              </w:rPr>
              <w:t>.</w:t>
            </w:r>
          </w:p>
        </w:tc>
        <w:tc>
          <w:tcPr>
            <w:tcW w:w="1260" w:type="dxa"/>
          </w:tcPr>
          <w:p w14:paraId="3DD8C3E6" w14:textId="77777777" w:rsidR="00690907" w:rsidRPr="005F7A67" w:rsidRDefault="00690907">
            <w:pPr>
              <w:rPr>
                <w:rFonts w:cs="Arial"/>
                <w:bCs/>
              </w:rPr>
            </w:pPr>
          </w:p>
        </w:tc>
      </w:tr>
    </w:tbl>
    <w:p w14:paraId="15CAF8BF" w14:textId="77777777" w:rsidR="00A26CB7" w:rsidRPr="005F7A67" w:rsidRDefault="00604E14" w:rsidP="003767C1">
      <w:pPr>
        <w:pStyle w:val="SAPNoteHeading"/>
        <w:spacing w:before="120"/>
        <w:ind w:left="720"/>
      </w:pPr>
      <w:r w:rsidRPr="005F7A67">
        <w:rPr>
          <w:noProof/>
        </w:rPr>
        <w:drawing>
          <wp:inline distT="0" distB="0" distL="0" distR="0" wp14:anchorId="17E8F777" wp14:editId="5F6A5F81">
            <wp:extent cx="228600" cy="22860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26CB7" w:rsidRPr="005F7A67">
        <w:t> Note</w:t>
      </w:r>
    </w:p>
    <w:p w14:paraId="26B56A1D" w14:textId="7AF68165" w:rsidR="00690907" w:rsidRPr="005F7A67" w:rsidRDefault="00690907" w:rsidP="003767C1">
      <w:pPr>
        <w:pStyle w:val="NoteParagraph"/>
        <w:ind w:left="720"/>
      </w:pPr>
      <w:r w:rsidRPr="005F7A67">
        <w:t xml:space="preserve">If required, you can also send the change request </w:t>
      </w:r>
      <w:r w:rsidR="008E3C49" w:rsidRPr="005F7A67">
        <w:t xml:space="preserve">back </w:t>
      </w:r>
      <w:r w:rsidRPr="005F7A67">
        <w:t xml:space="preserve">to the HR </w:t>
      </w:r>
      <w:r w:rsidR="00F22331" w:rsidRPr="005F7A67">
        <w:t>a</w:t>
      </w:r>
      <w:r w:rsidR="00F22331" w:rsidRPr="005F7A67">
        <w:rPr>
          <w:color w:val="000000"/>
        </w:rPr>
        <w:t>dministrator</w:t>
      </w:r>
      <w:r w:rsidR="00F22331" w:rsidRPr="005F7A67">
        <w:t xml:space="preserve"> </w:t>
      </w:r>
      <w:r w:rsidRPr="005F7A67">
        <w:t>for further details. In this case</w:t>
      </w:r>
      <w:r w:rsidR="00A60A0C" w:rsidRPr="005F7A67">
        <w:t>,</w:t>
      </w:r>
      <w:r w:rsidRPr="005F7A67">
        <w:t xml:space="preserve"> it is recommended to add a comment explaining your decision.</w:t>
      </w:r>
      <w:r w:rsidR="0042568D" w:rsidRPr="005F7A67">
        <w:t xml:space="preserve"> The HR </w:t>
      </w:r>
      <w:r w:rsidR="00F22331" w:rsidRPr="005F7A67">
        <w:t>a</w:t>
      </w:r>
      <w:r w:rsidR="00F22331" w:rsidRPr="005F7A67">
        <w:rPr>
          <w:color w:val="000000"/>
        </w:rPr>
        <w:t>dministrator</w:t>
      </w:r>
      <w:r w:rsidR="00F22331" w:rsidRPr="005F7A67">
        <w:t xml:space="preserve"> </w:t>
      </w:r>
      <w:r w:rsidR="0042568D" w:rsidRPr="005F7A67">
        <w:t>can then either adapt the change request and resubmit it for approval, or cancel it.</w:t>
      </w:r>
    </w:p>
    <w:p w14:paraId="18B4B341" w14:textId="6FCA0543" w:rsidR="00E45B6A" w:rsidRPr="005F7A67" w:rsidRDefault="003767C1" w:rsidP="003767C1">
      <w:pPr>
        <w:ind w:left="720"/>
        <w:rPr>
          <w:rFonts w:ascii="Calibri" w:eastAsia="Times New Roman" w:hAnsi="Calibri"/>
          <w:sz w:val="22"/>
          <w:szCs w:val="22"/>
        </w:rPr>
      </w:pPr>
      <w:r w:rsidRPr="005F7A67">
        <w:rPr>
          <w:noProof/>
        </w:rPr>
        <w:drawing>
          <wp:inline distT="0" distB="0" distL="0" distR="0" wp14:anchorId="3CDBF4B5" wp14:editId="5D478E02">
            <wp:extent cx="228600" cy="228600"/>
            <wp:effectExtent l="0" t="0" r="0" b="0"/>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45B6A" w:rsidRPr="005F7A67">
        <w:t> </w:t>
      </w:r>
      <w:r w:rsidR="00E45B6A" w:rsidRPr="005F7A67">
        <w:rPr>
          <w:rFonts w:ascii="BentonSans Regular" w:hAnsi="BentonSans Regular"/>
          <w:color w:val="666666"/>
          <w:sz w:val="22"/>
        </w:rPr>
        <w:t>Note</w:t>
      </w:r>
    </w:p>
    <w:p w14:paraId="674D7A7C" w14:textId="60094715" w:rsidR="00E45B6A" w:rsidRPr="005F7A67" w:rsidRDefault="00E45B6A" w:rsidP="003767C1">
      <w:pPr>
        <w:ind w:left="720"/>
      </w:pPr>
      <w:r w:rsidRPr="005F7A67">
        <w:t>In case email is configured and the email addresses of the members of the</w:t>
      </w:r>
      <w:r w:rsidR="00401828" w:rsidRPr="005F7A67">
        <w:t xml:space="preserve"> workflow group</w:t>
      </w:r>
      <w:r w:rsidRPr="005F7A67">
        <w:t xml:space="preserve"> </w:t>
      </w:r>
      <w:r w:rsidRPr="005F7A67">
        <w:rPr>
          <w:rStyle w:val="SAPScreenElement"/>
          <w:color w:val="auto"/>
        </w:rPr>
        <w:t>Payroll Group</w:t>
      </w:r>
      <w:r w:rsidRPr="005F7A67">
        <w:t xml:space="preserve"> are maintained in the system, they receive automatic emails about the workflow item needing their attention.</w:t>
      </w:r>
    </w:p>
    <w:p w14:paraId="2260D7E4" w14:textId="260F69C8" w:rsidR="00690907" w:rsidRPr="005F7A67" w:rsidRDefault="00F607F6" w:rsidP="00F607F6">
      <w:pPr>
        <w:pStyle w:val="Heading3"/>
      </w:pPr>
      <w:bookmarkStart w:id="2920" w:name="_Toc410684954"/>
      <w:bookmarkStart w:id="2921" w:name="_Ref408563675"/>
      <w:bookmarkStart w:id="2922" w:name="_Toc421516480"/>
      <w:bookmarkStart w:id="2923" w:name="_Toc507492102"/>
      <w:r w:rsidRPr="005F7A67">
        <w:t xml:space="preserve">Processing Approved </w:t>
      </w:r>
      <w:r w:rsidR="00690907" w:rsidRPr="005F7A67">
        <w:t xml:space="preserve">Pay Rate Change </w:t>
      </w:r>
      <w:bookmarkEnd w:id="2920"/>
      <w:bookmarkEnd w:id="2921"/>
      <w:bookmarkEnd w:id="2922"/>
      <w:r w:rsidR="00C26364" w:rsidRPr="005F7A67">
        <w:t>Request</w:t>
      </w:r>
      <w:bookmarkEnd w:id="2923"/>
    </w:p>
    <w:p w14:paraId="78470E6E" w14:textId="77777777" w:rsidR="00581CF9" w:rsidRPr="005F7A67" w:rsidRDefault="00581CF9" w:rsidP="00581CF9">
      <w:pPr>
        <w:pStyle w:val="SAPKeyblockTitle"/>
      </w:pPr>
      <w:r w:rsidRPr="005F7A67">
        <w:t>Test Administration</w:t>
      </w:r>
    </w:p>
    <w:p w14:paraId="59019289" w14:textId="1ADC0FAA" w:rsidR="00581CF9" w:rsidRPr="005F7A67" w:rsidRDefault="00581CF9" w:rsidP="00581CF9">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81CF9" w:rsidRPr="005F7A67" w14:paraId="697A8177"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2C5F8649" w14:textId="77777777" w:rsidR="00581CF9" w:rsidRPr="005F7A67" w:rsidRDefault="00581CF9">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7AF634D" w14:textId="77777777" w:rsidR="00581CF9" w:rsidRPr="005F7A67" w:rsidRDefault="00581CF9">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4E81776F" w14:textId="77777777" w:rsidR="00581CF9" w:rsidRPr="005F7A67" w:rsidRDefault="00581CF9">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7CFBDD5" w14:textId="63D6F121" w:rsidR="00581CF9" w:rsidRPr="005F7A67" w:rsidRDefault="003207A6">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7B26C6B" w14:textId="77777777" w:rsidR="00581CF9" w:rsidRPr="005F7A67" w:rsidRDefault="00581CF9">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2F62F1E" w14:textId="68884709" w:rsidR="00581CF9" w:rsidRPr="005F7A67" w:rsidRDefault="00526B18">
            <w:r w:rsidRPr="005F7A67">
              <w:t>&lt;date&gt;</w:t>
            </w:r>
          </w:p>
        </w:tc>
      </w:tr>
      <w:tr w:rsidR="00581CF9" w:rsidRPr="005F7A67" w14:paraId="5D3D42FC"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1BC59DE8" w14:textId="77777777" w:rsidR="00581CF9" w:rsidRPr="005F7A67" w:rsidRDefault="00581CF9">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747816F" w14:textId="45423485" w:rsidR="00581CF9" w:rsidRPr="005F7A67" w:rsidRDefault="00401828" w:rsidP="00536495">
            <w:r w:rsidRPr="005F7A67">
              <w:t xml:space="preserve">Member of workflow group </w:t>
            </w:r>
            <w:r w:rsidR="008B2CE7" w:rsidRPr="005F7A67">
              <w:rPr>
                <w:rStyle w:val="SAPScreenElement"/>
                <w:color w:val="auto"/>
              </w:rPr>
              <w:t>Payroll Group</w:t>
            </w:r>
          </w:p>
        </w:tc>
      </w:tr>
      <w:tr w:rsidR="00581CF9" w:rsidRPr="005F7A67" w14:paraId="4AF0FC95" w14:textId="77777777" w:rsidTr="00581CF9">
        <w:tc>
          <w:tcPr>
            <w:tcW w:w="2280" w:type="dxa"/>
            <w:tcBorders>
              <w:top w:val="single" w:sz="8" w:space="0" w:color="999999"/>
              <w:left w:val="single" w:sz="8" w:space="0" w:color="999999"/>
              <w:bottom w:val="single" w:sz="8" w:space="0" w:color="999999"/>
              <w:right w:val="single" w:sz="8" w:space="0" w:color="999999"/>
            </w:tcBorders>
            <w:hideMark/>
          </w:tcPr>
          <w:p w14:paraId="123F9837" w14:textId="77777777" w:rsidR="00581CF9" w:rsidRPr="005F7A67" w:rsidRDefault="00581CF9">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CBF2137" w14:textId="77777777" w:rsidR="00581CF9" w:rsidRPr="005F7A67" w:rsidRDefault="00581CF9">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B6A0D67" w14:textId="77777777" w:rsidR="00581CF9" w:rsidRPr="005F7A67" w:rsidRDefault="00581CF9">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E90FAC3" w14:textId="7EF2E308" w:rsidR="00581CF9" w:rsidRPr="005F7A67" w:rsidRDefault="00402197" w:rsidP="00571824">
            <w:r>
              <w:t>&lt;duration&gt;</w:t>
            </w:r>
          </w:p>
        </w:tc>
      </w:tr>
    </w:tbl>
    <w:p w14:paraId="1A16AFC8" w14:textId="77777777" w:rsidR="00690907" w:rsidRPr="005F7A67" w:rsidRDefault="00690907" w:rsidP="00A26CB7">
      <w:pPr>
        <w:pStyle w:val="SAPKeyblockTitle"/>
      </w:pPr>
      <w:r w:rsidRPr="005F7A67">
        <w:t>Purpose</w:t>
      </w:r>
    </w:p>
    <w:p w14:paraId="7362425A" w14:textId="2A6CAB36" w:rsidR="00690907" w:rsidRPr="005F7A67" w:rsidDel="007652C6" w:rsidRDefault="00690907" w:rsidP="00690907">
      <w:pPr>
        <w:rPr>
          <w:del w:id="2924" w:author="Author" w:date="2018-02-23T14:31:00Z"/>
        </w:rPr>
      </w:pPr>
      <w:r w:rsidRPr="005F7A67">
        <w:t xml:space="preserve">After the employee’s </w:t>
      </w:r>
      <w:r w:rsidR="005F5199" w:rsidRPr="005F7A67">
        <w:t>second</w:t>
      </w:r>
      <w:r w:rsidRPr="005F7A67">
        <w:t xml:space="preserve"> level manager has approved the change in pay rate, the data change for the employee needs to be</w:t>
      </w:r>
      <w:r w:rsidR="00F607F6" w:rsidRPr="005F7A67">
        <w:t xml:space="preserve"> processed</w:t>
      </w:r>
      <w:r w:rsidRPr="005F7A67">
        <w:t xml:space="preserve"> by a member of the </w:t>
      </w:r>
      <w:r w:rsidR="00401828" w:rsidRPr="005F7A67">
        <w:t xml:space="preserve">workflow group </w:t>
      </w:r>
      <w:r w:rsidR="00401828" w:rsidRPr="005F7A67">
        <w:rPr>
          <w:rStyle w:val="SAPScreenElement"/>
          <w:color w:val="auto"/>
        </w:rPr>
        <w:t>Payroll Group</w:t>
      </w:r>
      <w:r w:rsidRPr="005F7A67">
        <w:t>, too</w:t>
      </w:r>
      <w:r w:rsidR="00F607F6" w:rsidRPr="005F7A67">
        <w:t>. In particular</w:t>
      </w:r>
      <w:r w:rsidR="00062907" w:rsidRPr="005F7A67">
        <w:t>,</w:t>
      </w:r>
      <w:r w:rsidR="00F607F6" w:rsidRPr="005F7A67">
        <w:t xml:space="preserve"> </w:t>
      </w:r>
      <w:ins w:id="2925" w:author="Author" w:date="2018-02-23T14:31:00Z">
        <w:r w:rsidR="007652C6">
          <w:t>the M</w:t>
        </w:r>
        <w:r w:rsidR="007652C6" w:rsidRPr="005F7A67">
          <w:t xml:space="preserve">ember of the workflow group </w:t>
        </w:r>
        <w:r w:rsidR="007652C6" w:rsidRPr="005F7A67">
          <w:rPr>
            <w:rStyle w:val="SAPScreenElement"/>
            <w:color w:val="auto"/>
          </w:rPr>
          <w:t>Payroll Group</w:t>
        </w:r>
        <w:r w:rsidR="007652C6">
          <w:t xml:space="preserve"> </w:t>
        </w:r>
      </w:ins>
      <w:del w:id="2926" w:author="Author" w:date="2018-02-23T14:31:00Z">
        <w:r w:rsidR="00F607F6" w:rsidRPr="005F7A67" w:rsidDel="007652C6">
          <w:delText xml:space="preserve">he or she </w:delText>
        </w:r>
      </w:del>
      <w:r w:rsidR="00F607F6" w:rsidRPr="005F7A67">
        <w:t>needs to approve the data change</w:t>
      </w:r>
      <w:r w:rsidRPr="005F7A67">
        <w:t xml:space="preserve">, in order for the changes to take effect in the system. </w:t>
      </w:r>
      <w:r w:rsidR="007824B4" w:rsidRPr="005F7A67">
        <w:t xml:space="preserve">Until the change is approved, the proposed change is pending and the change is displayed in the </w:t>
      </w:r>
      <w:r w:rsidR="007824B4" w:rsidRPr="005F7A67">
        <w:rPr>
          <w:rStyle w:val="SAPScreenElement"/>
        </w:rPr>
        <w:t xml:space="preserve">Compensation Information </w:t>
      </w:r>
      <w:r w:rsidR="007824B4" w:rsidRPr="005F7A67">
        <w:t>subsection of the employee</w:t>
      </w:r>
      <w:ins w:id="2927" w:author="Author" w:date="2018-02-23T14:30:00Z">
        <w:r w:rsidR="007652C6">
          <w:t>’s profile</w:t>
        </w:r>
      </w:ins>
      <w:r w:rsidR="007518A9" w:rsidRPr="005F7A67">
        <w:t>.</w:t>
      </w:r>
    </w:p>
    <w:p w14:paraId="1FDCDDCC" w14:textId="54754931" w:rsidR="007652C6" w:rsidRPr="005F7A67" w:rsidRDefault="00690907" w:rsidP="00690907">
      <w:del w:id="2928" w:author="Author" w:date="2018-02-23T14:31:00Z">
        <w:r w:rsidRPr="005F7A67" w:rsidDel="007652C6">
          <w:delText>In this process step, a member of the</w:delText>
        </w:r>
        <w:r w:rsidR="00401828" w:rsidRPr="005F7A67" w:rsidDel="007652C6">
          <w:delText xml:space="preserve"> workflow group</w:delText>
        </w:r>
        <w:r w:rsidRPr="005F7A67" w:rsidDel="007652C6">
          <w:delText xml:space="preserve"> </w:delText>
        </w:r>
        <w:r w:rsidRPr="005F7A67" w:rsidDel="007652C6">
          <w:rPr>
            <w:rStyle w:val="SAPScreenElement"/>
            <w:color w:val="auto"/>
          </w:rPr>
          <w:delText>Payroll Group</w:delText>
        </w:r>
        <w:r w:rsidRPr="005F7A67" w:rsidDel="007652C6">
          <w:rPr>
            <w:rStyle w:val="SAPScreenElement"/>
          </w:rPr>
          <w:delText xml:space="preserve"> </w:delText>
        </w:r>
        <w:r w:rsidRPr="005F7A67" w:rsidDel="007652C6">
          <w:delText>will need to complete the workflow by selecting the change request, reviewing the changes for the employee and then lastly approving the request.</w:delText>
        </w:r>
      </w:del>
    </w:p>
    <w:p w14:paraId="40C601F1" w14:textId="77777777" w:rsidR="00690907" w:rsidRPr="005F7A67" w:rsidRDefault="00690907" w:rsidP="00A26CB7">
      <w:pPr>
        <w:pStyle w:val="SAPKeyblockTitle"/>
      </w:pPr>
      <w:r w:rsidRPr="005F7A67">
        <w:lastRenderedPageBreak/>
        <w:t>Procedure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551"/>
        <w:gridCol w:w="5760"/>
        <w:gridCol w:w="4860"/>
        <w:gridCol w:w="1262"/>
      </w:tblGrid>
      <w:tr w:rsidR="00A26CB7" w:rsidRPr="005F7A67" w14:paraId="079A8246" w14:textId="77777777" w:rsidTr="003767C1">
        <w:trPr>
          <w:trHeight w:val="576"/>
          <w:tblHeader/>
        </w:trPr>
        <w:tc>
          <w:tcPr>
            <w:tcW w:w="851" w:type="dxa"/>
            <w:shd w:val="solid" w:color="999999" w:fill="FFFFFF"/>
            <w:hideMark/>
          </w:tcPr>
          <w:p w14:paraId="07455FDC" w14:textId="77777777" w:rsidR="00690907" w:rsidRPr="005F7A67" w:rsidRDefault="00690907">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551" w:type="dxa"/>
            <w:shd w:val="solid" w:color="999999" w:fill="FFFFFF"/>
            <w:hideMark/>
          </w:tcPr>
          <w:p w14:paraId="0B7B1E37" w14:textId="77777777" w:rsidR="00690907" w:rsidRPr="005F7A67" w:rsidRDefault="00690907">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5760" w:type="dxa"/>
            <w:shd w:val="solid" w:color="999999" w:fill="FFFFFF"/>
            <w:hideMark/>
          </w:tcPr>
          <w:p w14:paraId="0D42ECAA" w14:textId="77777777" w:rsidR="00690907" w:rsidRPr="005F7A67" w:rsidRDefault="00690907">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4860" w:type="dxa"/>
            <w:shd w:val="solid" w:color="999999" w:fill="FFFFFF"/>
            <w:hideMark/>
          </w:tcPr>
          <w:p w14:paraId="5B7DF093" w14:textId="77777777" w:rsidR="00690907" w:rsidRPr="005F7A67" w:rsidRDefault="00690907">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262" w:type="dxa"/>
            <w:shd w:val="solid" w:color="999999" w:fill="FFFFFF"/>
            <w:hideMark/>
          </w:tcPr>
          <w:p w14:paraId="098327CC" w14:textId="77777777" w:rsidR="00690907" w:rsidRPr="005F7A67" w:rsidRDefault="00690907">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690907" w:rsidRPr="005F7A67" w14:paraId="62712258" w14:textId="77777777" w:rsidTr="003767C1">
        <w:trPr>
          <w:trHeight w:val="576"/>
        </w:trPr>
        <w:tc>
          <w:tcPr>
            <w:tcW w:w="851" w:type="dxa"/>
            <w:hideMark/>
          </w:tcPr>
          <w:p w14:paraId="4D845DA5" w14:textId="77777777" w:rsidR="00690907" w:rsidRPr="005F7A67" w:rsidRDefault="00690907">
            <w:r w:rsidRPr="005F7A67">
              <w:t>1</w:t>
            </w:r>
          </w:p>
        </w:tc>
        <w:tc>
          <w:tcPr>
            <w:tcW w:w="1551" w:type="dxa"/>
            <w:hideMark/>
          </w:tcPr>
          <w:p w14:paraId="6A094ED7" w14:textId="77777777" w:rsidR="00690907" w:rsidRPr="005F7A67" w:rsidRDefault="00690907">
            <w:pPr>
              <w:rPr>
                <w:rStyle w:val="SAPEmphasis"/>
              </w:rPr>
            </w:pPr>
            <w:r w:rsidRPr="005F7A67">
              <w:rPr>
                <w:rStyle w:val="SAPEmphasis"/>
              </w:rPr>
              <w:t>Log on</w:t>
            </w:r>
          </w:p>
        </w:tc>
        <w:tc>
          <w:tcPr>
            <w:tcW w:w="5760" w:type="dxa"/>
            <w:hideMark/>
          </w:tcPr>
          <w:p w14:paraId="02228E63" w14:textId="257B8835" w:rsidR="000D29B2" w:rsidRPr="005F7A67" w:rsidRDefault="000D29B2" w:rsidP="008B2CE7">
            <w:r w:rsidRPr="005F7A67">
              <w:t xml:space="preserve">Log on to </w:t>
            </w:r>
            <w:r w:rsidR="002F4552" w:rsidRPr="005F7A67">
              <w:rPr>
                <w:rStyle w:val="SAPTextReference"/>
              </w:rPr>
              <w:t>Employee Central</w:t>
            </w:r>
            <w:r w:rsidRPr="005F7A67">
              <w:t xml:space="preserve"> as a member of the </w:t>
            </w:r>
            <w:r w:rsidR="00401828" w:rsidRPr="005F7A67">
              <w:t xml:space="preserve">workflow group </w:t>
            </w:r>
            <w:r w:rsidR="00401828" w:rsidRPr="005F7A67">
              <w:rPr>
                <w:rStyle w:val="SAPScreenElement"/>
                <w:color w:val="auto"/>
              </w:rPr>
              <w:t>Payroll Group</w:t>
            </w:r>
            <w:r w:rsidRPr="005F7A67">
              <w:t>.</w:t>
            </w:r>
          </w:p>
        </w:tc>
        <w:tc>
          <w:tcPr>
            <w:tcW w:w="4860" w:type="dxa"/>
            <w:hideMark/>
          </w:tcPr>
          <w:p w14:paraId="02BD1E3F" w14:textId="77777777" w:rsidR="00690907" w:rsidRPr="005F7A67" w:rsidRDefault="00690907">
            <w:r w:rsidRPr="005F7A67">
              <w:t xml:space="preserve">The </w:t>
            </w:r>
            <w:r w:rsidRPr="005F7A67">
              <w:rPr>
                <w:rStyle w:val="SAPScreenElement"/>
              </w:rPr>
              <w:t xml:space="preserve">Home </w:t>
            </w:r>
            <w:r w:rsidRPr="005F7A67">
              <w:t>page is displayed.</w:t>
            </w:r>
          </w:p>
        </w:tc>
        <w:tc>
          <w:tcPr>
            <w:tcW w:w="1262" w:type="dxa"/>
          </w:tcPr>
          <w:p w14:paraId="2C3E05CC" w14:textId="77777777" w:rsidR="00690907" w:rsidRPr="005F7A67" w:rsidRDefault="00690907">
            <w:pPr>
              <w:rPr>
                <w:rFonts w:cs="Arial"/>
                <w:bCs/>
              </w:rPr>
            </w:pPr>
          </w:p>
        </w:tc>
      </w:tr>
      <w:tr w:rsidR="003D2A4E" w:rsidRPr="005F7A67" w14:paraId="213C378A" w14:textId="77777777" w:rsidTr="003767C1">
        <w:trPr>
          <w:trHeight w:val="576"/>
        </w:trPr>
        <w:tc>
          <w:tcPr>
            <w:tcW w:w="851" w:type="dxa"/>
          </w:tcPr>
          <w:p w14:paraId="51E47A32" w14:textId="5C868D19" w:rsidR="003D2A4E" w:rsidRPr="005F7A67" w:rsidRDefault="003D2A4E" w:rsidP="003D2A4E">
            <w:r w:rsidRPr="005F7A67">
              <w:t>2</w:t>
            </w:r>
          </w:p>
        </w:tc>
        <w:tc>
          <w:tcPr>
            <w:tcW w:w="1551" w:type="dxa"/>
          </w:tcPr>
          <w:p w14:paraId="45309EB0" w14:textId="0F0AC20C" w:rsidR="003D2A4E" w:rsidRPr="005F7A67" w:rsidRDefault="003D2A4E" w:rsidP="003D2A4E">
            <w:pPr>
              <w:rPr>
                <w:rStyle w:val="SAPEmphasis"/>
              </w:rPr>
            </w:pPr>
            <w:r w:rsidRPr="005F7A67">
              <w:rPr>
                <w:rStyle w:val="SAPEmphasis"/>
              </w:rPr>
              <w:t>Access Requests Tile</w:t>
            </w:r>
          </w:p>
        </w:tc>
        <w:tc>
          <w:tcPr>
            <w:tcW w:w="5760" w:type="dxa"/>
          </w:tcPr>
          <w:p w14:paraId="7544AD8F" w14:textId="2AC30E24" w:rsidR="003D2A4E" w:rsidRPr="005F7A67" w:rsidRDefault="003D2A4E" w:rsidP="003D2A4E">
            <w:r w:rsidRPr="005F7A67">
              <w:t xml:space="preserve">On the </w:t>
            </w:r>
            <w:r w:rsidRPr="005F7A67">
              <w:rPr>
                <w:rStyle w:val="SAPScreenElement"/>
              </w:rPr>
              <w:t xml:space="preserve">Home </w:t>
            </w:r>
            <w:r w:rsidRPr="005F7A67">
              <w:rPr>
                <w:rFonts w:cs="Arial"/>
                <w:bCs/>
              </w:rPr>
              <w:t>page</w:t>
            </w:r>
            <w:r w:rsidRPr="005F7A67">
              <w:rPr>
                <w:rStyle w:val="SAPScreenElement"/>
              </w:rPr>
              <w:t>,</w:t>
            </w:r>
            <w:r w:rsidRPr="005F7A67">
              <w:t xml:space="preserve"> go to the</w:t>
            </w:r>
            <w:r w:rsidRPr="005F7A67">
              <w:rPr>
                <w:i/>
              </w:rPr>
              <w:t xml:space="preserve"> </w:t>
            </w:r>
            <w:r w:rsidRPr="005F7A67">
              <w:rPr>
                <w:rStyle w:val="SAPScreenElement"/>
              </w:rPr>
              <w:t>To Do</w:t>
            </w:r>
            <w:r w:rsidRPr="005F7A67">
              <w:rPr>
                <w:i/>
                <w:lang w:eastAsia="zh-CN"/>
              </w:rPr>
              <w:t xml:space="preserve"> </w:t>
            </w:r>
            <w:r w:rsidRPr="005F7A67">
              <w:rPr>
                <w:lang w:eastAsia="zh-CN"/>
              </w:rPr>
              <w:t>section</w:t>
            </w:r>
            <w:r w:rsidRPr="005F7A67">
              <w:rPr>
                <w:i/>
                <w:lang w:eastAsia="zh-CN"/>
              </w:rPr>
              <w:t xml:space="preserve"> </w:t>
            </w:r>
            <w:r w:rsidRPr="005F7A67">
              <w:rPr>
                <w:lang w:eastAsia="zh-CN"/>
              </w:rPr>
              <w:t xml:space="preserve">and click on the </w:t>
            </w:r>
            <w:r w:rsidRPr="005F7A67">
              <w:rPr>
                <w:rStyle w:val="SAPScreenElement"/>
              </w:rPr>
              <w:t>Approve Requests</w:t>
            </w:r>
            <w:r w:rsidRPr="005F7A67">
              <w:t xml:space="preserve"> tile.</w:t>
            </w:r>
          </w:p>
        </w:tc>
        <w:tc>
          <w:tcPr>
            <w:tcW w:w="4860" w:type="dxa"/>
          </w:tcPr>
          <w:p w14:paraId="66C34F2B" w14:textId="1802555F" w:rsidR="003D2A4E" w:rsidRPr="005F7A67" w:rsidRDefault="003D2A4E" w:rsidP="003D2A4E">
            <w:r w:rsidRPr="005F7A67">
              <w:rPr>
                <w:rFonts w:cs="Arial"/>
                <w:bCs/>
              </w:rPr>
              <w:t xml:space="preserve">The </w:t>
            </w:r>
            <w:r w:rsidRPr="005F7A67">
              <w:rPr>
                <w:rStyle w:val="SAPScreenElement"/>
              </w:rPr>
              <w:t>Approve Requests</w:t>
            </w:r>
            <w:r w:rsidRPr="005F7A67">
              <w:t xml:space="preserve"> </w:t>
            </w:r>
            <w:r w:rsidRPr="005F7A67">
              <w:rPr>
                <w:rFonts w:cs="Arial"/>
                <w:bCs/>
              </w:rPr>
              <w:t xml:space="preserve">dialog box is displayed, containing a list of all the requests you need to approve. For each request, high level details are given, which depend on the request type. </w:t>
            </w:r>
          </w:p>
        </w:tc>
        <w:tc>
          <w:tcPr>
            <w:tcW w:w="1262" w:type="dxa"/>
          </w:tcPr>
          <w:p w14:paraId="6DC10726" w14:textId="77777777" w:rsidR="003D2A4E" w:rsidRPr="005F7A67" w:rsidRDefault="003D2A4E" w:rsidP="003D2A4E">
            <w:pPr>
              <w:rPr>
                <w:rFonts w:cs="Arial"/>
                <w:bCs/>
              </w:rPr>
            </w:pPr>
          </w:p>
        </w:tc>
      </w:tr>
      <w:tr w:rsidR="00690907" w:rsidRPr="005F7A67" w14:paraId="0A416750" w14:textId="77777777" w:rsidTr="003767C1">
        <w:trPr>
          <w:trHeight w:val="357"/>
        </w:trPr>
        <w:tc>
          <w:tcPr>
            <w:tcW w:w="851" w:type="dxa"/>
            <w:hideMark/>
          </w:tcPr>
          <w:p w14:paraId="293F67DB" w14:textId="66725949" w:rsidR="00690907" w:rsidRPr="005F7A67" w:rsidRDefault="003D2A4E">
            <w:r w:rsidRPr="005F7A67">
              <w:t>3</w:t>
            </w:r>
          </w:p>
        </w:tc>
        <w:tc>
          <w:tcPr>
            <w:tcW w:w="1551" w:type="dxa"/>
            <w:hideMark/>
          </w:tcPr>
          <w:p w14:paraId="008006E4" w14:textId="77777777" w:rsidR="00690907" w:rsidRPr="005F7A67" w:rsidRDefault="00690907">
            <w:pPr>
              <w:rPr>
                <w:rStyle w:val="SAPEmphasis"/>
              </w:rPr>
            </w:pPr>
            <w:r w:rsidRPr="005F7A67">
              <w:rPr>
                <w:rStyle w:val="SAPEmphasis"/>
              </w:rPr>
              <w:t>Select Change Request</w:t>
            </w:r>
          </w:p>
        </w:tc>
        <w:tc>
          <w:tcPr>
            <w:tcW w:w="5760" w:type="dxa"/>
            <w:hideMark/>
          </w:tcPr>
          <w:p w14:paraId="4267E5ED" w14:textId="4BD82859" w:rsidR="003D2A4E" w:rsidRPr="005F7A67" w:rsidRDefault="00AE12EB" w:rsidP="003D2A4E">
            <w:r w:rsidRPr="005F7A67">
              <w:t>I</w:t>
            </w:r>
            <w:r w:rsidR="003D2A4E" w:rsidRPr="005F7A67">
              <w:t xml:space="preserve">n the </w:t>
            </w:r>
            <w:r w:rsidR="003D2A4E" w:rsidRPr="005F7A67">
              <w:rPr>
                <w:rStyle w:val="SAPScreenElement"/>
              </w:rPr>
              <w:t>Approve Requests</w:t>
            </w:r>
            <w:r w:rsidR="003D2A4E" w:rsidRPr="005F7A67">
              <w:t xml:space="preserve"> </w:t>
            </w:r>
            <w:r w:rsidR="003D2A4E" w:rsidRPr="005F7A67">
              <w:rPr>
                <w:rFonts w:cs="Arial"/>
                <w:bCs/>
              </w:rPr>
              <w:t>dialog box</w:t>
            </w:r>
            <w:r w:rsidR="003D2A4E" w:rsidRPr="005F7A67">
              <w:t xml:space="preserve">, click on the </w:t>
            </w:r>
            <w:r w:rsidR="003D2A4E" w:rsidRPr="005F7A67">
              <w:rPr>
                <w:rStyle w:val="SAPScreenElement"/>
              </w:rPr>
              <w:t xml:space="preserve">&lt;Pay Rate Change Event Reason&gt; For &lt;Employee Name&gt; </w:t>
            </w:r>
            <w:r w:rsidR="003D2A4E" w:rsidRPr="005F7A67">
              <w:t>link.</w:t>
            </w:r>
          </w:p>
          <w:p w14:paraId="3BFB5431" w14:textId="77777777" w:rsidR="003D2A4E" w:rsidRPr="005F7A67" w:rsidRDefault="003D2A4E" w:rsidP="003767C1">
            <w:pPr>
              <w:pStyle w:val="SAPNoteHeading"/>
              <w:ind w:left="255"/>
            </w:pPr>
            <w:r w:rsidRPr="005F7A67">
              <w:rPr>
                <w:noProof/>
              </w:rPr>
              <w:drawing>
                <wp:inline distT="0" distB="0" distL="0" distR="0" wp14:anchorId="419E8BD0" wp14:editId="7A667556">
                  <wp:extent cx="225425" cy="225425"/>
                  <wp:effectExtent l="0" t="0" r="0" b="317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4A95137F" w14:textId="3ED99778" w:rsidR="00690907" w:rsidRPr="005F7A67" w:rsidRDefault="003A388B" w:rsidP="003767C1">
            <w:pPr>
              <w:ind w:left="255"/>
            </w:pPr>
            <w:r w:rsidRPr="005F7A67">
              <w:t>In case you have several requests in the tile</w:t>
            </w:r>
            <w:r w:rsidR="003D2A4E" w:rsidRPr="005F7A67">
              <w:t xml:space="preserve">, select the </w:t>
            </w:r>
            <w:r w:rsidR="003D2A4E" w:rsidRPr="005F7A67">
              <w:rPr>
                <w:rStyle w:val="SAPScreenElement"/>
              </w:rPr>
              <w:t>Go to Workflow Requests</w:t>
            </w:r>
            <w:r w:rsidR="003D2A4E" w:rsidRPr="005F7A67">
              <w:t xml:space="preserve"> link located at the bottom right of the </w:t>
            </w:r>
            <w:r w:rsidR="003D2A4E" w:rsidRPr="005F7A67">
              <w:rPr>
                <w:rStyle w:val="SAPScreenElement"/>
              </w:rPr>
              <w:t>Approve Requests</w:t>
            </w:r>
            <w:r w:rsidR="003D2A4E" w:rsidRPr="005F7A67">
              <w:t xml:space="preserve"> </w:t>
            </w:r>
            <w:r w:rsidR="003D2A4E" w:rsidRPr="005F7A67">
              <w:rPr>
                <w:rFonts w:cs="Arial"/>
                <w:bCs/>
              </w:rPr>
              <w:t>dialog box</w:t>
            </w:r>
            <w:r w:rsidR="003D2A4E" w:rsidRPr="005F7A67">
              <w:t xml:space="preserve">. </w:t>
            </w:r>
            <w:r w:rsidR="003D2A4E" w:rsidRPr="005F7A67">
              <w:rPr>
                <w:rFonts w:cs="Arial"/>
                <w:bCs/>
              </w:rPr>
              <w:t xml:space="preserve">The </w:t>
            </w:r>
            <w:r w:rsidR="003D2A4E" w:rsidRPr="005F7A67">
              <w:rPr>
                <w:rStyle w:val="SAPScreenElement"/>
              </w:rPr>
              <w:t>My Workflow Request</w:t>
            </w:r>
            <w:r w:rsidR="00064427" w:rsidRPr="005F7A67">
              <w:rPr>
                <w:rStyle w:val="SAPScreenElement"/>
              </w:rPr>
              <w:t>s</w:t>
            </w:r>
            <w:r w:rsidR="003D2A4E" w:rsidRPr="005F7A67">
              <w:rPr>
                <w:rStyle w:val="SAPScreenElement"/>
              </w:rPr>
              <w:t xml:space="preserve"> (#)</w:t>
            </w:r>
            <w:r w:rsidR="003D2A4E" w:rsidRPr="005F7A67">
              <w:rPr>
                <w:rFonts w:cs="Arial"/>
                <w:bCs/>
              </w:rPr>
              <w:t xml:space="preserve"> screen is displayed. If appropriate, click </w:t>
            </w:r>
            <w:r w:rsidR="003D2A4E" w:rsidRPr="005F7A67">
              <w:rPr>
                <w:rStyle w:val="SAPScreenElement"/>
              </w:rPr>
              <w:t>More</w:t>
            </w:r>
            <w:r w:rsidR="003D2A4E" w:rsidRPr="005F7A67">
              <w:rPr>
                <w:rFonts w:cs="Arial"/>
                <w:bCs/>
              </w:rPr>
              <w:t>, to have the complete list of requests.</w:t>
            </w:r>
            <w:r w:rsidR="003D2A4E" w:rsidRPr="005F7A67">
              <w:t xml:space="preserve"> </w:t>
            </w:r>
            <w:r w:rsidR="0096746D" w:rsidRPr="005F7A67">
              <w:t xml:space="preserve">Select the </w:t>
            </w:r>
            <w:r w:rsidR="0096746D" w:rsidRPr="005F7A67">
              <w:rPr>
                <w:rStyle w:val="SAPScreenElement"/>
              </w:rPr>
              <w:t>Filter</w:t>
            </w:r>
            <w:r w:rsidR="004B3DC0" w:rsidRPr="005F7A67">
              <w:rPr>
                <w:rStyle w:val="SAPScreenElement"/>
              </w:rPr>
              <w:t xml:space="preserve"> </w:t>
            </w:r>
            <w:r w:rsidR="0096746D" w:rsidRPr="005F7A67">
              <w:t xml:space="preserve"> </w:t>
            </w:r>
            <w:r w:rsidR="0096746D" w:rsidRPr="005F7A67">
              <w:rPr>
                <w:noProof/>
              </w:rPr>
              <w:drawing>
                <wp:inline distT="0" distB="0" distL="0" distR="0" wp14:anchorId="79C3F787" wp14:editId="6DFBE516">
                  <wp:extent cx="333375" cy="276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0096746D" w:rsidRPr="005F7A67">
              <w:t xml:space="preserve"> icon to search for the request you need to approve. In the filter criteria fields, which show up, make entries as appropriate. For example, enter for</w:t>
            </w:r>
            <w:r w:rsidR="00E24F26" w:rsidRPr="005F7A67">
              <w:t xml:space="preserve"> field</w:t>
            </w:r>
            <w:r w:rsidR="0096746D" w:rsidRPr="005F7A67">
              <w:t xml:space="preserve"> </w:t>
            </w:r>
            <w:r w:rsidR="0096746D" w:rsidRPr="005F7A67">
              <w:rPr>
                <w:rStyle w:val="SAPScreenElement"/>
              </w:rPr>
              <w:t>Request Type</w:t>
            </w:r>
            <w:r w:rsidR="0096746D" w:rsidRPr="005F7A67">
              <w:t xml:space="preserve"> value</w:t>
            </w:r>
            <w:r w:rsidR="0096746D" w:rsidRPr="005F7A67">
              <w:rPr>
                <w:rStyle w:val="SAPUserEntry"/>
              </w:rPr>
              <w:t xml:space="preserve"> Add Recurring Pay Component </w:t>
            </w:r>
            <w:r w:rsidR="0096746D" w:rsidRPr="005F7A67">
              <w:t xml:space="preserve">and in </w:t>
            </w:r>
            <w:r w:rsidR="00E24F26" w:rsidRPr="005F7A67">
              <w:t xml:space="preserve">field </w:t>
            </w:r>
            <w:r w:rsidR="0096746D" w:rsidRPr="005F7A67">
              <w:rPr>
                <w:rStyle w:val="SAPScreenElement"/>
              </w:rPr>
              <w:t>Requested For</w:t>
            </w:r>
            <w:r w:rsidR="0096746D" w:rsidRPr="005F7A67">
              <w:t xml:space="preserve"> the name of the employee for whom the change has been requested. Then choose the </w:t>
            </w:r>
            <w:r w:rsidR="0096746D" w:rsidRPr="005F7A67">
              <w:rPr>
                <w:rStyle w:val="SAPScreenElement"/>
              </w:rPr>
              <w:t>Go</w:t>
            </w:r>
            <w:r w:rsidR="0096746D" w:rsidRPr="005F7A67">
              <w:t xml:space="preserve"> button.</w:t>
            </w:r>
            <w:r w:rsidR="00E24F26" w:rsidRPr="005F7A67">
              <w:t xml:space="preserve"> In case you obtain several results for your search, you have the option to sort the requests, for example based on the date you received them, in order to ensure their timely completion. Select the </w:t>
            </w:r>
            <w:r w:rsidR="00E24F26" w:rsidRPr="005F7A67">
              <w:rPr>
                <w:rStyle w:val="SAPScreenElement"/>
              </w:rPr>
              <w:t>Sort</w:t>
            </w:r>
            <w:r w:rsidR="004B3DC0" w:rsidRPr="005F7A67">
              <w:rPr>
                <w:rStyle w:val="SAPScreenElement"/>
              </w:rPr>
              <w:t xml:space="preserve"> </w:t>
            </w:r>
            <w:r w:rsidR="00E24F26" w:rsidRPr="005F7A67">
              <w:t xml:space="preserve"> </w:t>
            </w:r>
            <w:r w:rsidR="00E24F26" w:rsidRPr="005F7A67">
              <w:rPr>
                <w:noProof/>
              </w:rPr>
              <w:drawing>
                <wp:inline distT="0" distB="0" distL="0" distR="0" wp14:anchorId="343AD335" wp14:editId="4FC57863">
                  <wp:extent cx="332740" cy="260985"/>
                  <wp:effectExtent l="0" t="0" r="0" b="5715"/>
                  <wp:docPr id="282" name="Picture 282"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E24F26" w:rsidRPr="005F7A67">
              <w:t xml:space="preserve"> icon and in the menu, that expands, check the appropriate radio-buttons and choose </w:t>
            </w:r>
            <w:r w:rsidR="00E24F26" w:rsidRPr="005F7A67">
              <w:rPr>
                <w:rStyle w:val="SAPScreenElement"/>
              </w:rPr>
              <w:t>Apply.</w:t>
            </w:r>
            <w:r w:rsidR="00E24F26" w:rsidRPr="005F7A67">
              <w:t xml:space="preserve"> </w:t>
            </w:r>
            <w:r w:rsidR="003D2A4E" w:rsidRPr="005F7A67">
              <w:t>In the</w:t>
            </w:r>
            <w:r w:rsidR="00EE0292" w:rsidRPr="005F7A67">
              <w:t xml:space="preserve"> result</w:t>
            </w:r>
            <w:r w:rsidR="003D2A4E" w:rsidRPr="005F7A67">
              <w:t xml:space="preserve"> list, click on the appropriate </w:t>
            </w:r>
            <w:r w:rsidR="003D2A4E" w:rsidRPr="005F7A67">
              <w:rPr>
                <w:rStyle w:val="SAPScreenElement"/>
              </w:rPr>
              <w:t xml:space="preserve">&lt;Pay Rate Change Event Reason&gt; For &lt;Employee Name&gt; </w:t>
            </w:r>
            <w:r w:rsidR="003D2A4E" w:rsidRPr="005F7A67">
              <w:t>link.</w:t>
            </w:r>
          </w:p>
        </w:tc>
        <w:tc>
          <w:tcPr>
            <w:tcW w:w="4860" w:type="dxa"/>
            <w:hideMark/>
          </w:tcPr>
          <w:p w14:paraId="5419D198" w14:textId="0419779E" w:rsidR="00690907" w:rsidRPr="005F7A67" w:rsidRDefault="00690907">
            <w:pPr>
              <w:spacing w:after="0"/>
              <w:rPr>
                <w:rFonts w:cs="Arial"/>
                <w:bCs/>
              </w:rPr>
            </w:pPr>
            <w:r w:rsidRPr="005F7A67">
              <w:rPr>
                <w:rFonts w:cs="Arial"/>
                <w:bCs/>
              </w:rPr>
              <w:t xml:space="preserve">The </w:t>
            </w:r>
            <w:r w:rsidRPr="005F7A67">
              <w:rPr>
                <w:rStyle w:val="SAPScreenElement"/>
              </w:rPr>
              <w:t>Employee Files</w:t>
            </w:r>
            <w:r w:rsidR="007518A9" w:rsidRPr="005F7A67">
              <w:rPr>
                <w:rStyle w:val="SAPScreenElement"/>
              </w:rPr>
              <w:t xml:space="preserve"> &gt; Workflow Details</w:t>
            </w:r>
            <w:r w:rsidRPr="005F7A67">
              <w:rPr>
                <w:rFonts w:cs="Arial"/>
                <w:bCs/>
              </w:rPr>
              <w:t xml:space="preserve"> screen is displayed containing details to the change request. The screen is divided in several sections:</w:t>
            </w:r>
          </w:p>
          <w:p w14:paraId="7D8A8D15" w14:textId="77777777" w:rsidR="00690907" w:rsidRPr="005F7A67" w:rsidRDefault="00690907" w:rsidP="00690907">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Do you approve this request?</w:t>
            </w:r>
            <w:r w:rsidRPr="005F7A67">
              <w:rPr>
                <w:rFonts w:cs="Arial"/>
                <w:bCs/>
              </w:rPr>
              <w:t xml:space="preserve"> section contains a short overview of the request, its initiator, and the workflow participants.</w:t>
            </w:r>
          </w:p>
          <w:p w14:paraId="475348CD" w14:textId="77777777" w:rsidR="00690907" w:rsidRPr="005F7A67" w:rsidRDefault="00690907" w:rsidP="00690907">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Compensation Information</w:t>
            </w:r>
            <w:r w:rsidRPr="005F7A67">
              <w:rPr>
                <w:rFonts w:cs="Arial"/>
                <w:bCs/>
              </w:rPr>
              <w:t xml:space="preserve"> section contains the detailed change request.</w:t>
            </w:r>
          </w:p>
          <w:p w14:paraId="611CC925" w14:textId="77777777" w:rsidR="00690907" w:rsidRPr="005F7A67" w:rsidRDefault="00690907" w:rsidP="00690907">
            <w:pPr>
              <w:numPr>
                <w:ilvl w:val="0"/>
                <w:numId w:val="11"/>
              </w:numPr>
              <w:spacing w:before="0" w:after="0" w:line="240" w:lineRule="auto"/>
              <w:ind w:left="176" w:hanging="176"/>
            </w:pPr>
            <w:r w:rsidRPr="005F7A67">
              <w:rPr>
                <w:rFonts w:cs="Arial"/>
                <w:bCs/>
              </w:rPr>
              <w:t xml:space="preserve">In the </w:t>
            </w:r>
            <w:r w:rsidRPr="005F7A67">
              <w:rPr>
                <w:rStyle w:val="SAPScreenElement"/>
              </w:rPr>
              <w:t>Comment</w:t>
            </w:r>
            <w:r w:rsidRPr="005F7A67">
              <w:rPr>
                <w:rFonts w:cs="Arial"/>
                <w:bCs/>
              </w:rPr>
              <w:t xml:space="preserve"> section</w:t>
            </w:r>
            <w:r w:rsidR="000D29B2" w:rsidRPr="005F7A67">
              <w:rPr>
                <w:rFonts w:cs="Arial"/>
                <w:bCs/>
              </w:rPr>
              <w:t>,</w:t>
            </w:r>
            <w:r w:rsidRPr="005F7A67">
              <w:rPr>
                <w:rFonts w:cs="Arial"/>
                <w:bCs/>
              </w:rPr>
              <w:t xml:space="preserve"> you can post your remarks to the change request.</w:t>
            </w:r>
          </w:p>
          <w:p w14:paraId="285D8721" w14:textId="1EC858DC" w:rsidR="00690907" w:rsidRPr="005F7A67" w:rsidRDefault="00690907" w:rsidP="003767C1">
            <w:pPr>
              <w:numPr>
                <w:ilvl w:val="0"/>
                <w:numId w:val="11"/>
              </w:numPr>
              <w:spacing w:before="0" w:after="0" w:line="240" w:lineRule="auto"/>
              <w:ind w:left="176" w:hanging="176"/>
            </w:pPr>
            <w:r w:rsidRPr="005F7A67">
              <w:rPr>
                <w:rFonts w:cs="Arial"/>
                <w:bCs/>
              </w:rPr>
              <w:t xml:space="preserve">On the right part of the screen a short profile of the employee for whom the change is requested is given, as well as administrative details to the </w:t>
            </w:r>
            <w:r w:rsidR="00117BE0" w:rsidRPr="005F7A67">
              <w:rPr>
                <w:rFonts w:cs="Arial"/>
                <w:bCs/>
              </w:rPr>
              <w:t xml:space="preserve">workflow activities </w:t>
            </w:r>
            <w:r w:rsidR="008E3C49" w:rsidRPr="005F7A67">
              <w:rPr>
                <w:rFonts w:cs="Arial"/>
                <w:bCs/>
              </w:rPr>
              <w:t>until</w:t>
            </w:r>
            <w:r w:rsidR="00117BE0" w:rsidRPr="005F7A67">
              <w:rPr>
                <w:rFonts w:cs="Arial"/>
                <w:bCs/>
              </w:rPr>
              <w:t xml:space="preserve"> now</w:t>
            </w:r>
            <w:r w:rsidRPr="005F7A67">
              <w:rPr>
                <w:rFonts w:cs="Arial"/>
                <w:bCs/>
              </w:rPr>
              <w:t>.</w:t>
            </w:r>
          </w:p>
        </w:tc>
        <w:tc>
          <w:tcPr>
            <w:tcW w:w="1262" w:type="dxa"/>
          </w:tcPr>
          <w:p w14:paraId="2715CC0A" w14:textId="77777777" w:rsidR="00690907" w:rsidRPr="005F7A67" w:rsidRDefault="00690907">
            <w:pPr>
              <w:rPr>
                <w:rFonts w:cs="Arial"/>
                <w:bCs/>
              </w:rPr>
            </w:pPr>
          </w:p>
        </w:tc>
      </w:tr>
      <w:tr w:rsidR="00690907" w:rsidRPr="005F7A67" w14:paraId="7134F3DE" w14:textId="77777777" w:rsidTr="003767C1">
        <w:trPr>
          <w:trHeight w:val="357"/>
        </w:trPr>
        <w:tc>
          <w:tcPr>
            <w:tcW w:w="851" w:type="dxa"/>
            <w:hideMark/>
          </w:tcPr>
          <w:p w14:paraId="0A252D13" w14:textId="04A81BB4" w:rsidR="00690907" w:rsidRPr="005F7A67" w:rsidRDefault="003D2A4E">
            <w:r w:rsidRPr="005F7A67">
              <w:t>4</w:t>
            </w:r>
          </w:p>
        </w:tc>
        <w:tc>
          <w:tcPr>
            <w:tcW w:w="1551" w:type="dxa"/>
            <w:hideMark/>
          </w:tcPr>
          <w:p w14:paraId="4F3EF08B" w14:textId="77777777" w:rsidR="00690907" w:rsidRPr="005F7A67" w:rsidRDefault="00690907">
            <w:pPr>
              <w:rPr>
                <w:rStyle w:val="SAPEmphasis"/>
              </w:rPr>
            </w:pPr>
            <w:r w:rsidRPr="005F7A67">
              <w:rPr>
                <w:rStyle w:val="SAPEmphasis"/>
              </w:rPr>
              <w:t>Review Compensation Information</w:t>
            </w:r>
          </w:p>
        </w:tc>
        <w:tc>
          <w:tcPr>
            <w:tcW w:w="5760" w:type="dxa"/>
            <w:hideMark/>
          </w:tcPr>
          <w:p w14:paraId="3C9ED8A4" w14:textId="77777777" w:rsidR="00690907" w:rsidRPr="005F7A67" w:rsidRDefault="00690907" w:rsidP="00E411D2">
            <w:pPr>
              <w:pStyle w:val="List"/>
              <w:ind w:left="0" w:firstLine="0"/>
            </w:pPr>
            <w:r w:rsidRPr="005F7A67">
              <w:t xml:space="preserve">Review the details in the </w:t>
            </w:r>
            <w:r w:rsidRPr="005F7A67">
              <w:rPr>
                <w:rStyle w:val="SAPScreenElement"/>
              </w:rPr>
              <w:t>Compensation Information</w:t>
            </w:r>
            <w:r w:rsidRPr="005F7A67">
              <w:t xml:space="preserve"> section.</w:t>
            </w:r>
          </w:p>
        </w:tc>
        <w:tc>
          <w:tcPr>
            <w:tcW w:w="4860" w:type="dxa"/>
            <w:hideMark/>
          </w:tcPr>
          <w:p w14:paraId="34E9E4BE" w14:textId="77777777" w:rsidR="00690907" w:rsidRPr="005F7A67" w:rsidRDefault="00690907">
            <w:pPr>
              <w:rPr>
                <w:rFonts w:cs="Arial"/>
                <w:bCs/>
              </w:rPr>
            </w:pPr>
            <w:r w:rsidRPr="005F7A67">
              <w:rPr>
                <w:rFonts w:cs="Arial"/>
                <w:bCs/>
              </w:rPr>
              <w:t>The data for the pay rate change has been reviewed and is ready for approval.</w:t>
            </w:r>
          </w:p>
        </w:tc>
        <w:tc>
          <w:tcPr>
            <w:tcW w:w="1262" w:type="dxa"/>
          </w:tcPr>
          <w:p w14:paraId="0BF92CB6" w14:textId="77777777" w:rsidR="00690907" w:rsidRPr="005F7A67" w:rsidRDefault="00690907">
            <w:pPr>
              <w:rPr>
                <w:rFonts w:cs="Arial"/>
                <w:bCs/>
              </w:rPr>
            </w:pPr>
          </w:p>
        </w:tc>
      </w:tr>
      <w:tr w:rsidR="00690907" w:rsidRPr="005F7A67" w14:paraId="714617E7" w14:textId="77777777" w:rsidTr="003767C1">
        <w:trPr>
          <w:trHeight w:val="357"/>
        </w:trPr>
        <w:tc>
          <w:tcPr>
            <w:tcW w:w="851" w:type="dxa"/>
            <w:hideMark/>
          </w:tcPr>
          <w:p w14:paraId="177C7CDE" w14:textId="403B8010" w:rsidR="00690907" w:rsidRPr="005F7A67" w:rsidRDefault="003D2A4E">
            <w:r w:rsidRPr="005F7A67">
              <w:t>5</w:t>
            </w:r>
          </w:p>
        </w:tc>
        <w:tc>
          <w:tcPr>
            <w:tcW w:w="1551" w:type="dxa"/>
            <w:hideMark/>
          </w:tcPr>
          <w:p w14:paraId="1DCF15CF" w14:textId="77777777" w:rsidR="00690907" w:rsidRPr="005F7A67" w:rsidRDefault="00690907">
            <w:pPr>
              <w:rPr>
                <w:rStyle w:val="SAPEmphasis"/>
              </w:rPr>
            </w:pPr>
            <w:r w:rsidRPr="005F7A67">
              <w:rPr>
                <w:rStyle w:val="SAPEmphasis"/>
              </w:rPr>
              <w:t>Approve Request</w:t>
            </w:r>
          </w:p>
        </w:tc>
        <w:tc>
          <w:tcPr>
            <w:tcW w:w="5760" w:type="dxa"/>
            <w:hideMark/>
          </w:tcPr>
          <w:p w14:paraId="2C8472C7" w14:textId="77777777" w:rsidR="00690907" w:rsidRPr="005F7A67" w:rsidRDefault="00690907" w:rsidP="00650289">
            <w:r w:rsidRPr="005F7A67">
              <w:t xml:space="preserve">If </w:t>
            </w:r>
            <w:r w:rsidRPr="005F7A67">
              <w:rPr>
                <w:lang w:eastAsia="zh-CN"/>
              </w:rPr>
              <w:t>everything is fine</w:t>
            </w:r>
            <w:r w:rsidRPr="005F7A67">
              <w:t xml:space="preserve">, choose the </w:t>
            </w:r>
            <w:r w:rsidRPr="005F7A67">
              <w:rPr>
                <w:rStyle w:val="SAPScreenElement"/>
              </w:rPr>
              <w:t xml:space="preserve">Approve </w:t>
            </w:r>
            <w:r w:rsidRPr="005F7A67">
              <w:rPr>
                <w:lang w:eastAsia="zh-CN"/>
              </w:rPr>
              <w:t>button</w:t>
            </w:r>
            <w:r w:rsidRPr="005F7A67">
              <w:t xml:space="preserve"> to approve the </w:t>
            </w:r>
            <w:r w:rsidR="00650289" w:rsidRPr="005F7A67">
              <w:t>p</w:t>
            </w:r>
            <w:r w:rsidRPr="005F7A67">
              <w:t xml:space="preserve">ay </w:t>
            </w:r>
            <w:r w:rsidR="00650289" w:rsidRPr="005F7A67">
              <w:t>r</w:t>
            </w:r>
            <w:r w:rsidRPr="005F7A67">
              <w:t xml:space="preserve">ate </w:t>
            </w:r>
            <w:r w:rsidR="00650289" w:rsidRPr="005F7A67">
              <w:t>c</w:t>
            </w:r>
            <w:r w:rsidRPr="005F7A67">
              <w:t xml:space="preserve">hange request. </w:t>
            </w:r>
          </w:p>
        </w:tc>
        <w:tc>
          <w:tcPr>
            <w:tcW w:w="4860" w:type="dxa"/>
            <w:hideMark/>
          </w:tcPr>
          <w:p w14:paraId="4CCC34F2" w14:textId="1ADC5515" w:rsidR="00690907" w:rsidRPr="005F7A67" w:rsidRDefault="00690907">
            <w:pPr>
              <w:rPr>
                <w:lang w:eastAsia="zh-CN"/>
              </w:rPr>
            </w:pPr>
            <w:r w:rsidRPr="005F7A67">
              <w:t>The system generates a message about the successful approval of the workflow</w:t>
            </w:r>
            <w:r w:rsidRPr="005F7A67">
              <w:rPr>
                <w:lang w:eastAsia="zh-CN"/>
              </w:rPr>
              <w:t xml:space="preserve">. You are directed back to your </w:t>
            </w:r>
            <w:r w:rsidRPr="005F7A67">
              <w:rPr>
                <w:rStyle w:val="SAPScreenElement"/>
              </w:rPr>
              <w:t>Home</w:t>
            </w:r>
            <w:r w:rsidRPr="005F7A67">
              <w:rPr>
                <w:lang w:eastAsia="zh-CN"/>
              </w:rPr>
              <w:t xml:space="preserve"> page. The change in pay rate becomes effective </w:t>
            </w:r>
            <w:r w:rsidRPr="005F7A67">
              <w:rPr>
                <w:lang w:eastAsia="zh-CN"/>
              </w:rPr>
              <w:lastRenderedPageBreak/>
              <w:t>the date as entered in the system</w:t>
            </w:r>
            <w:r w:rsidR="003E0BC4" w:rsidRPr="005F7A67">
              <w:rPr>
                <w:lang w:eastAsia="zh-CN"/>
              </w:rPr>
              <w:t xml:space="preserve"> and can be viewed by the HR </w:t>
            </w:r>
            <w:r w:rsidR="00F22331" w:rsidRPr="005F7A67">
              <w:t>a</w:t>
            </w:r>
            <w:r w:rsidR="00F22331" w:rsidRPr="005F7A67">
              <w:rPr>
                <w:color w:val="000000"/>
              </w:rPr>
              <w:t>dministrator</w:t>
            </w:r>
            <w:r w:rsidRPr="005F7A67">
              <w:rPr>
                <w:lang w:eastAsia="zh-CN"/>
              </w:rPr>
              <w:t>.</w:t>
            </w:r>
          </w:p>
          <w:p w14:paraId="0ECE7278" w14:textId="77777777" w:rsidR="003D2A4E" w:rsidRPr="005F7A67" w:rsidRDefault="003D2A4E" w:rsidP="003767C1">
            <w:pPr>
              <w:pStyle w:val="SAPNoteHeading"/>
              <w:ind w:left="255"/>
            </w:pPr>
            <w:r w:rsidRPr="005F7A67">
              <w:rPr>
                <w:noProof/>
              </w:rPr>
              <w:drawing>
                <wp:inline distT="0" distB="0" distL="0" distR="0" wp14:anchorId="1C5DBE8B" wp14:editId="5363A5FC">
                  <wp:extent cx="225425" cy="225425"/>
                  <wp:effectExtent l="0" t="0" r="0" b="317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70340831" w14:textId="270B1824" w:rsidR="002353F3" w:rsidRPr="005F7A67" w:rsidRDefault="002353F3" w:rsidP="003767C1">
            <w:pPr>
              <w:ind w:left="255"/>
              <w:rPr>
                <w:lang w:eastAsia="zh-CN"/>
              </w:rPr>
            </w:pPr>
            <w:r w:rsidRPr="005F7A67">
              <w:t xml:space="preserve">In case you have approved the request starting from the </w:t>
            </w:r>
            <w:r w:rsidRPr="005F7A67">
              <w:rPr>
                <w:rStyle w:val="SAPScreenElement"/>
              </w:rPr>
              <w:t>My Workflow Request</w:t>
            </w:r>
            <w:r w:rsidR="00064427" w:rsidRPr="005F7A67">
              <w:rPr>
                <w:rStyle w:val="SAPScreenElement"/>
              </w:rPr>
              <w:t>s</w:t>
            </w:r>
            <w:r w:rsidRPr="005F7A67">
              <w:rPr>
                <w:rStyle w:val="SAPScreenElement"/>
              </w:rPr>
              <w:t xml:space="preserve"> (#)</w:t>
            </w:r>
            <w:r w:rsidRPr="005F7A67">
              <w:rPr>
                <w:rFonts w:cs="Arial"/>
                <w:bCs/>
              </w:rPr>
              <w:t xml:space="preserve"> screen (see </w:t>
            </w:r>
            <w:r w:rsidRPr="005F7A67">
              <w:rPr>
                <w:rFonts w:ascii="BentonSans Regular" w:hAnsi="BentonSans Regular"/>
                <w:color w:val="666666"/>
              </w:rPr>
              <w:t>Note</w:t>
            </w:r>
            <w:r w:rsidRPr="005F7A67">
              <w:rPr>
                <w:rFonts w:cs="Arial"/>
                <w:bCs/>
              </w:rPr>
              <w:t xml:space="preserve"> in test step # 3), you </w:t>
            </w:r>
            <w:r w:rsidRPr="005F7A67">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5F7A67">
              <w:t>the</w:t>
            </w:r>
            <w:r w:rsidRPr="005F7A67">
              <w:rPr>
                <w:rStyle w:val="SAPScreenElement"/>
              </w:rPr>
              <w:t xml:space="preserve"> My Workflow Request</w:t>
            </w:r>
            <w:r w:rsidR="00064427" w:rsidRPr="005F7A67">
              <w:rPr>
                <w:rStyle w:val="SAPScreenElement"/>
              </w:rPr>
              <w:t>s</w:t>
            </w:r>
            <w:r w:rsidRPr="005F7A67">
              <w:rPr>
                <w:rStyle w:val="SAPScreenElement"/>
              </w:rPr>
              <w:t xml:space="preserve"> (#)</w:t>
            </w:r>
            <w:r w:rsidRPr="005F7A67">
              <w:rPr>
                <w:rFonts w:cs="Arial"/>
                <w:bCs/>
              </w:rPr>
              <w:t xml:space="preserve"> screen will have no entry anymore and the</w:t>
            </w:r>
            <w:r w:rsidRPr="005F7A67">
              <w:t xml:space="preserve"> </w:t>
            </w:r>
            <w:r w:rsidRPr="005F7A67">
              <w:rPr>
                <w:rStyle w:val="SAPScreenElement"/>
              </w:rPr>
              <w:t>Approve Requests</w:t>
            </w:r>
            <w:r w:rsidRPr="005F7A67">
              <w:t xml:space="preserve"> tile will no longer be visible in the </w:t>
            </w:r>
            <w:r w:rsidRPr="005F7A67">
              <w:rPr>
                <w:rStyle w:val="SAPScreenElement"/>
              </w:rPr>
              <w:t>To Do</w:t>
            </w:r>
            <w:r w:rsidRPr="005F7A67">
              <w:rPr>
                <w:i/>
                <w:lang w:eastAsia="zh-CN"/>
              </w:rPr>
              <w:t xml:space="preserve"> </w:t>
            </w:r>
            <w:r w:rsidRPr="005F7A67">
              <w:rPr>
                <w:lang w:eastAsia="zh-CN"/>
              </w:rPr>
              <w:t xml:space="preserve">section of your </w:t>
            </w:r>
            <w:r w:rsidRPr="005F7A67">
              <w:rPr>
                <w:rStyle w:val="SAPScreenElement"/>
              </w:rPr>
              <w:t>Home</w:t>
            </w:r>
            <w:r w:rsidRPr="005F7A67">
              <w:rPr>
                <w:lang w:eastAsia="zh-CN"/>
              </w:rPr>
              <w:t xml:space="preserve"> page.</w:t>
            </w:r>
          </w:p>
        </w:tc>
        <w:tc>
          <w:tcPr>
            <w:tcW w:w="1262" w:type="dxa"/>
          </w:tcPr>
          <w:p w14:paraId="172B4015" w14:textId="77777777" w:rsidR="00690907" w:rsidRPr="005F7A67" w:rsidRDefault="00690907">
            <w:pPr>
              <w:rPr>
                <w:rFonts w:cs="Arial"/>
                <w:bCs/>
              </w:rPr>
            </w:pPr>
          </w:p>
        </w:tc>
      </w:tr>
    </w:tbl>
    <w:p w14:paraId="290FF48D" w14:textId="5F0D9A07" w:rsidR="001E2381" w:rsidRPr="005F7A67" w:rsidRDefault="00604E14" w:rsidP="003767C1">
      <w:pPr>
        <w:pStyle w:val="SAPNoteHeading"/>
        <w:spacing w:before="120"/>
        <w:ind w:left="720"/>
      </w:pPr>
      <w:r w:rsidRPr="005F7A67">
        <w:rPr>
          <w:noProof/>
        </w:rPr>
        <w:drawing>
          <wp:inline distT="0" distB="0" distL="0" distR="0" wp14:anchorId="49ED315D" wp14:editId="2B8B865E">
            <wp:extent cx="228600" cy="2286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E2381" w:rsidRPr="005F7A67">
        <w:t> Note</w:t>
      </w:r>
    </w:p>
    <w:p w14:paraId="189E3C2A" w14:textId="0B89CEC6" w:rsidR="00BB0066" w:rsidRDefault="00690907" w:rsidP="003767C1">
      <w:pPr>
        <w:pStyle w:val="NoteParagraph"/>
        <w:ind w:left="720"/>
        <w:rPr>
          <w:ins w:id="2929" w:author="Author" w:date="2018-02-23T17:48:00Z"/>
        </w:rPr>
      </w:pPr>
      <w:r w:rsidRPr="005F7A67">
        <w:t xml:space="preserve">If required, you can also send the change request </w:t>
      </w:r>
      <w:r w:rsidR="008E3C49" w:rsidRPr="005F7A67">
        <w:t xml:space="preserve">back </w:t>
      </w:r>
      <w:r w:rsidRPr="005F7A67">
        <w:t xml:space="preserve">to </w:t>
      </w:r>
      <w:r w:rsidR="008C6BD1" w:rsidRPr="005F7A67">
        <w:t xml:space="preserve">request initiator (the HR </w:t>
      </w:r>
      <w:r w:rsidR="00F22331" w:rsidRPr="005F7A67">
        <w:t>a</w:t>
      </w:r>
      <w:r w:rsidR="00F22331" w:rsidRPr="005F7A67">
        <w:rPr>
          <w:color w:val="000000"/>
        </w:rPr>
        <w:t>dministrator</w:t>
      </w:r>
      <w:r w:rsidR="00F22331" w:rsidRPr="005F7A67">
        <w:t xml:space="preserve"> </w:t>
      </w:r>
      <w:r w:rsidR="008C6BD1" w:rsidRPr="005F7A67">
        <w:t xml:space="preserve">in this case) </w:t>
      </w:r>
      <w:r w:rsidRPr="005F7A67">
        <w:t>for further details. In this case</w:t>
      </w:r>
      <w:r w:rsidR="00A60A0C" w:rsidRPr="005F7A67">
        <w:t>,</w:t>
      </w:r>
      <w:r w:rsidRPr="005F7A67">
        <w:t xml:space="preserve"> it is recommended to add a comment explaining your decision.</w:t>
      </w:r>
      <w:r w:rsidR="0042568D" w:rsidRPr="005F7A67">
        <w:t xml:space="preserve"> The HR </w:t>
      </w:r>
      <w:r w:rsidR="00F22331" w:rsidRPr="005F7A67">
        <w:t>a</w:t>
      </w:r>
      <w:r w:rsidR="00F22331" w:rsidRPr="005F7A67">
        <w:rPr>
          <w:color w:val="000000"/>
        </w:rPr>
        <w:t>dministrator</w:t>
      </w:r>
      <w:r w:rsidR="00F22331" w:rsidRPr="005F7A67">
        <w:t xml:space="preserve"> </w:t>
      </w:r>
      <w:r w:rsidR="0042568D" w:rsidRPr="005F7A67">
        <w:t>can then either adapt the change request and resubmit it for approval, or cancel it.</w:t>
      </w:r>
    </w:p>
    <w:p w14:paraId="201374F2" w14:textId="77777777" w:rsidR="004E3926" w:rsidRPr="00B53307" w:rsidRDefault="004E3926" w:rsidP="004E3926">
      <w:pPr>
        <w:pStyle w:val="SAPNoteHeading"/>
        <w:ind w:left="720"/>
        <w:rPr>
          <w:ins w:id="2930" w:author="Author" w:date="2018-02-23T17:48:00Z"/>
          <w:rPrChange w:id="2931" w:author="Author" w:date="2018-02-23T17:49:00Z">
            <w:rPr>
              <w:ins w:id="2932" w:author="Author" w:date="2018-02-23T17:48:00Z"/>
              <w:highlight w:val="yellow"/>
            </w:rPr>
          </w:rPrChange>
        </w:rPr>
      </w:pPr>
      <w:commentRangeStart w:id="2933"/>
      <w:ins w:id="2934" w:author="Author" w:date="2018-02-23T17:48:00Z">
        <w:r w:rsidRPr="00B53307">
          <w:rPr>
            <w:noProof/>
            <w:rPrChange w:id="2935" w:author="Author" w:date="2018-02-23T17:49:00Z">
              <w:rPr>
                <w:noProof/>
                <w:highlight w:val="yellow"/>
              </w:rPr>
            </w:rPrChange>
          </w:rPr>
          <w:drawing>
            <wp:inline distT="0" distB="0" distL="0" distR="0" wp14:anchorId="5A73863D" wp14:editId="1CF1AF26">
              <wp:extent cx="228600" cy="228600"/>
              <wp:effectExtent l="0" t="0" r="0" b="0"/>
              <wp:docPr id="2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3307">
          <w:rPr>
            <w:rPrChange w:id="2936" w:author="Author" w:date="2018-02-23T17:49:00Z">
              <w:rPr>
                <w:highlight w:val="yellow"/>
              </w:rPr>
            </w:rPrChange>
          </w:rPr>
          <w:t> Note</w:t>
        </w:r>
      </w:ins>
    </w:p>
    <w:p w14:paraId="40CE35A1" w14:textId="25D278A9" w:rsidR="004E3926" w:rsidRPr="005F7A67" w:rsidRDefault="004E3926">
      <w:pPr>
        <w:pStyle w:val="NoteParagraph"/>
        <w:ind w:left="720"/>
      </w:pPr>
      <w:ins w:id="2937" w:author="Author" w:date="2018-02-23T17:48:00Z">
        <w:r w:rsidRPr="00B53307">
          <w:rPr>
            <w:rPrChange w:id="2938" w:author="Author" w:date="2018-02-23T17:49:00Z">
              <w:rPr>
                <w:highlight w:val="yellow"/>
              </w:rPr>
            </w:rPrChange>
          </w:rPr>
          <w:t xml:space="preserve">Once the request is approved and changes have become effective in the system, if end date(s) for one or several pay components have been set, </w:t>
        </w:r>
        <w:r w:rsidRPr="00B53307">
          <w:rPr>
            <w:rFonts w:cs="Arial"/>
            <w:bCs/>
            <w:rPrChange w:id="2939" w:author="Author" w:date="2018-02-23T17:49:00Z">
              <w:rPr>
                <w:rFonts w:cs="Arial"/>
                <w:bCs/>
                <w:highlight w:val="yellow"/>
              </w:rPr>
            </w:rPrChange>
          </w:rPr>
          <w:t xml:space="preserve">the </w:t>
        </w:r>
        <w:r w:rsidRPr="00B53307">
          <w:rPr>
            <w:rPrChange w:id="2940" w:author="Author" w:date="2018-02-23T17:49:00Z">
              <w:rPr>
                <w:highlight w:val="yellow"/>
              </w:rPr>
            </w:rPrChange>
          </w:rPr>
          <w:t xml:space="preserve">message </w:t>
        </w:r>
        <w:r w:rsidRPr="00B53307">
          <w:rPr>
            <w:rStyle w:val="SAPScreenElement"/>
            <w:rPrChange w:id="2941" w:author="Author" w:date="2018-02-23T17:49:00Z">
              <w:rPr>
                <w:rStyle w:val="SAPScreenElement"/>
                <w:highlight w:val="yellow"/>
              </w:rPr>
            </w:rPrChange>
          </w:rPr>
          <w:t>Pending future change in Compensation Information (mm/dd/yy)</w:t>
        </w:r>
        <w:r w:rsidRPr="00B53307">
          <w:rPr>
            <w:rPrChange w:id="2942" w:author="Author" w:date="2018-02-23T17:49:00Z">
              <w:rPr>
                <w:highlight w:val="yellow"/>
              </w:rPr>
            </w:rPrChange>
          </w:rPr>
          <w:t xml:space="preserve"> is displayed in the </w:t>
        </w:r>
        <w:r w:rsidRPr="00B53307">
          <w:rPr>
            <w:rStyle w:val="SAPScreenElement"/>
            <w:rPrChange w:id="2943" w:author="Author" w:date="2018-02-23T17:49:00Z">
              <w:rPr>
                <w:rStyle w:val="SAPScreenElement"/>
                <w:highlight w:val="yellow"/>
              </w:rPr>
            </w:rPrChange>
          </w:rPr>
          <w:t>Compensation Information</w:t>
        </w:r>
        <w:r w:rsidRPr="00B53307">
          <w:rPr>
            <w:rPrChange w:id="2944" w:author="Author" w:date="2018-02-23T17:49:00Z">
              <w:rPr>
                <w:highlight w:val="yellow"/>
              </w:rPr>
            </w:rPrChange>
          </w:rPr>
          <w:t xml:space="preserve"> subsection of the employee’s </w:t>
        </w:r>
        <w:r w:rsidRPr="00B53307">
          <w:rPr>
            <w:rStyle w:val="SAPScreenElement"/>
            <w:rPrChange w:id="2945" w:author="Author" w:date="2018-02-23T17:49:00Z">
              <w:rPr>
                <w:rStyle w:val="SAPScreenElement"/>
                <w:highlight w:val="yellow"/>
              </w:rPr>
            </w:rPrChange>
          </w:rPr>
          <w:t xml:space="preserve">Employment Information </w:t>
        </w:r>
        <w:r w:rsidRPr="00B53307">
          <w:rPr>
            <w:rPrChange w:id="2946" w:author="Author" w:date="2018-02-23T17:49:00Z">
              <w:rPr>
                <w:highlight w:val="yellow"/>
              </w:rPr>
            </w:rPrChange>
          </w:rPr>
          <w:t xml:space="preserve">section. The HR Administrator can click on this message. In the </w:t>
        </w:r>
        <w:r w:rsidRPr="00B53307">
          <w:rPr>
            <w:rStyle w:val="SAPScreenElement"/>
            <w:rPrChange w:id="2947" w:author="Author" w:date="2018-02-23T17:49:00Z">
              <w:rPr>
                <w:rStyle w:val="SAPScreenElement"/>
                <w:highlight w:val="yellow"/>
              </w:rPr>
            </w:rPrChange>
          </w:rPr>
          <w:t>Change History</w:t>
        </w:r>
        <w:r w:rsidRPr="00B53307">
          <w:rPr>
            <w:rPrChange w:id="2948" w:author="Author" w:date="2018-02-23T17:49:00Z">
              <w:rPr>
                <w:highlight w:val="yellow"/>
              </w:rPr>
            </w:rPrChange>
          </w:rPr>
          <w:t xml:space="preserve"> part of the upcoming </w:t>
        </w:r>
        <w:r w:rsidRPr="00B53307">
          <w:rPr>
            <w:rStyle w:val="SAPScreenElement"/>
            <w:rPrChange w:id="2949" w:author="Author" w:date="2018-02-23T17:49:00Z">
              <w:rPr>
                <w:rStyle w:val="SAPScreenElement"/>
                <w:highlight w:val="yellow"/>
              </w:rPr>
            </w:rPrChange>
          </w:rPr>
          <w:t>Compensation Information</w:t>
        </w:r>
        <w:r w:rsidRPr="00B53307">
          <w:rPr>
            <w:rPrChange w:id="2950" w:author="Author" w:date="2018-02-23T17:49:00Z">
              <w:rPr>
                <w:highlight w:val="yellow"/>
              </w:rPr>
            </w:rPrChange>
          </w:rPr>
          <w:t xml:space="preserve"> </w:t>
        </w:r>
        <w:r w:rsidRPr="00B53307">
          <w:rPr>
            <w:rStyle w:val="SAPScreenElement"/>
            <w:rPrChange w:id="2951" w:author="Author" w:date="2018-02-23T17:49:00Z">
              <w:rPr>
                <w:rStyle w:val="SAPScreenElement"/>
                <w:highlight w:val="yellow"/>
              </w:rPr>
            </w:rPrChange>
          </w:rPr>
          <w:t xml:space="preserve">Changes </w:t>
        </w:r>
        <w:r w:rsidRPr="00B53307">
          <w:rPr>
            <w:rPrChange w:id="2952" w:author="Author" w:date="2018-02-23T17:49:00Z">
              <w:rPr>
                <w:highlight w:val="yellow"/>
              </w:rPr>
            </w:rPrChange>
          </w:rPr>
          <w:t xml:space="preserve">dialog box, besides the record related to the pay rate change performed, an additional record is available, highlighting the ending of one or several payments. The effective start date of this additional record is one day after the payment end date maintained in test step # 8 of process step </w:t>
        </w:r>
        <w:r w:rsidRPr="00B53307">
          <w:rPr>
            <w:rStyle w:val="SAPScreenElement"/>
            <w:color w:val="auto"/>
            <w:rPrChange w:id="2953" w:author="Author" w:date="2018-02-23T17:49:00Z">
              <w:rPr>
                <w:rStyle w:val="SAPScreenElement"/>
                <w:color w:val="auto"/>
                <w:highlight w:val="yellow"/>
              </w:rPr>
            </w:rPrChange>
          </w:rPr>
          <w:t>Entering Pay Rate Change Data</w:t>
        </w:r>
        <w:r w:rsidRPr="00B53307">
          <w:rPr>
            <w:rPrChange w:id="2954" w:author="Author" w:date="2018-02-23T17:49:00Z">
              <w:rPr>
                <w:highlight w:val="yellow"/>
              </w:rPr>
            </w:rPrChange>
          </w:rPr>
          <w:t>.</w:t>
        </w:r>
      </w:ins>
      <w:commentRangeEnd w:id="2933"/>
      <w:ins w:id="2955" w:author="Author" w:date="2018-02-23T17:49:00Z">
        <w:r>
          <w:rPr>
            <w:rStyle w:val="CommentReference"/>
            <w:rFonts w:ascii="Arial" w:eastAsia="SimSun" w:hAnsi="Arial"/>
            <w:lang w:val="de-DE"/>
          </w:rPr>
          <w:commentReference w:id="2933"/>
        </w:r>
      </w:ins>
    </w:p>
    <w:p w14:paraId="10AA8DA1" w14:textId="77777777" w:rsidR="001E2381" w:rsidRPr="005F7A67" w:rsidRDefault="00604E14" w:rsidP="003767C1">
      <w:pPr>
        <w:pStyle w:val="SAPNoteHeading"/>
        <w:spacing w:before="120"/>
        <w:ind w:left="720"/>
      </w:pPr>
      <w:r w:rsidRPr="005F7A67">
        <w:rPr>
          <w:noProof/>
        </w:rPr>
        <w:drawing>
          <wp:inline distT="0" distB="0" distL="0" distR="0" wp14:anchorId="22AE85DD" wp14:editId="1C522E3A">
            <wp:extent cx="228600" cy="22860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E2381" w:rsidRPr="005F7A67">
        <w:t> Caution</w:t>
      </w:r>
    </w:p>
    <w:p w14:paraId="7A08089D" w14:textId="42744758" w:rsidR="0002706E" w:rsidRPr="005F7A67" w:rsidRDefault="00690907" w:rsidP="003767C1">
      <w:pPr>
        <w:pStyle w:val="NoteParagraph"/>
        <w:ind w:left="720"/>
      </w:pPr>
      <w:r w:rsidRPr="005F7A67">
        <w:rPr>
          <w:b/>
          <w:u w:val="single"/>
        </w:rPr>
        <w:t xml:space="preserve">Only in case integration with </w:t>
      </w:r>
      <w:r w:rsidR="008B2CE7" w:rsidRPr="005F7A67">
        <w:rPr>
          <w:b/>
          <w:u w:val="single"/>
        </w:rPr>
        <w:t>Employee Central</w:t>
      </w:r>
      <w:r w:rsidR="008B2CE7" w:rsidRPr="005F7A67">
        <w:rPr>
          <w:u w:val="single"/>
        </w:rPr>
        <w:t xml:space="preserve"> </w:t>
      </w:r>
      <w:r w:rsidRPr="005F7A67">
        <w:rPr>
          <w:b/>
          <w:u w:val="single"/>
        </w:rPr>
        <w:t>Payroll is in place</w:t>
      </w:r>
      <w:r w:rsidRPr="005F7A67">
        <w:t xml:space="preserve">, the change in pay rate is </w:t>
      </w:r>
      <w:r w:rsidR="0002706E" w:rsidRPr="005F7A67">
        <w:t xml:space="preserve">replicated to Employee Central Payroll. In order to check the correctness of the replicated data, proceed as described in test script of scope item </w:t>
      </w:r>
      <w:r w:rsidR="00E35F75"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00E35F75" w:rsidRPr="005F7A67">
        <w:rPr>
          <w:rFonts w:ascii="BentonSans Book Italic" w:hAnsi="BentonSans Book Italic"/>
        </w:rPr>
        <w:t>SuccessFactors Employee Central Payroll (</w:t>
      </w:r>
      <w:r w:rsidR="0002706E" w:rsidRPr="005F7A67">
        <w:rPr>
          <w:rStyle w:val="SAPScreenElement"/>
          <w:color w:val="auto"/>
        </w:rPr>
        <w:t>15O)</w:t>
      </w:r>
      <w:r w:rsidR="0002706E" w:rsidRPr="005F7A67">
        <w:t>.</w:t>
      </w:r>
    </w:p>
    <w:p w14:paraId="213F78E8" w14:textId="05C9DD72" w:rsidR="00D57FD5" w:rsidRPr="005F7A67" w:rsidRDefault="00D57FD5" w:rsidP="00B433EF">
      <w:pPr>
        <w:pStyle w:val="Heading3"/>
      </w:pPr>
      <w:bookmarkStart w:id="2956" w:name="_Toc433791201"/>
      <w:bookmarkStart w:id="2957" w:name="_Toc433949944"/>
      <w:bookmarkStart w:id="2958" w:name="_Toc433950101"/>
      <w:bookmarkStart w:id="2959" w:name="_Toc433950258"/>
      <w:bookmarkStart w:id="2960" w:name="_Toc433950415"/>
      <w:bookmarkStart w:id="2961" w:name="_Toc433955667"/>
      <w:bookmarkStart w:id="2962" w:name="_Toc433955824"/>
      <w:bookmarkStart w:id="2963" w:name="_Toc434235763"/>
      <w:bookmarkStart w:id="2964" w:name="_Toc434390687"/>
      <w:bookmarkStart w:id="2965" w:name="_Toc434391320"/>
      <w:bookmarkStart w:id="2966" w:name="_Toc434391473"/>
      <w:bookmarkStart w:id="2967" w:name="_Toc434582440"/>
      <w:bookmarkStart w:id="2968" w:name="_Toc434596060"/>
      <w:bookmarkStart w:id="2969" w:name="_Toc434675420"/>
      <w:bookmarkStart w:id="2970" w:name="_Toc435002790"/>
      <w:bookmarkStart w:id="2971" w:name="_Toc435301410"/>
      <w:bookmarkStart w:id="2972" w:name="_Toc435342029"/>
      <w:bookmarkStart w:id="2973" w:name="_Toc435348486"/>
      <w:bookmarkStart w:id="2974" w:name="_Toc435348855"/>
      <w:bookmarkStart w:id="2975" w:name="_Toc436297348"/>
      <w:bookmarkStart w:id="2976" w:name="_Toc436298251"/>
      <w:bookmarkStart w:id="2977" w:name="_Toc436299962"/>
      <w:bookmarkStart w:id="2978" w:name="_Toc436394144"/>
      <w:bookmarkStart w:id="2979" w:name="_Toc433701691"/>
      <w:bookmarkStart w:id="2980" w:name="_Toc507492103"/>
      <w:bookmarkStart w:id="2981" w:name="_Toc394476092"/>
      <w:bookmarkStart w:id="2982" w:name="_Toc391914253"/>
      <w:bookmarkStart w:id="2983" w:name="_Toc391746546"/>
      <w:bookmarkStart w:id="2984" w:name="_Ref408567257"/>
      <w:bookmarkStart w:id="2985" w:name="_Toc410684955"/>
      <w:bookmarkStart w:id="2986" w:name="_Toc409166223"/>
      <w:bookmarkStart w:id="2987" w:name="_Toc409009327"/>
      <w:bookmarkStart w:id="2988" w:name="_Toc421516481"/>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r w:rsidRPr="005F7A67">
        <w:lastRenderedPageBreak/>
        <w:t xml:space="preserve">Notifying </w:t>
      </w:r>
      <w:r w:rsidR="00B433EF" w:rsidRPr="005F7A67">
        <w:t xml:space="preserve">Line Manager </w:t>
      </w:r>
      <w:r w:rsidRPr="005F7A67">
        <w:t>and Employee about Pay Rate Change</w:t>
      </w:r>
      <w:r w:rsidR="0002706E" w:rsidRPr="005F7A67">
        <w:t xml:space="preserve"> Completion</w:t>
      </w:r>
      <w:r w:rsidRPr="005F7A67">
        <w:t xml:space="preserve"> (process step outside software)</w:t>
      </w:r>
      <w:bookmarkEnd w:id="2979"/>
      <w:bookmarkEnd w:id="2980"/>
    </w:p>
    <w:p w14:paraId="1B0E1827" w14:textId="77777777" w:rsidR="00503A01" w:rsidRPr="005F7A67" w:rsidRDefault="00503A01" w:rsidP="009B230A">
      <w:pPr>
        <w:pStyle w:val="SAPKeyblockTitle"/>
      </w:pPr>
      <w:r w:rsidRPr="005F7A67">
        <w:t>Purpose</w:t>
      </w:r>
    </w:p>
    <w:p w14:paraId="06C148AB" w14:textId="096006E0" w:rsidR="00D57FD5" w:rsidRPr="005F7A67" w:rsidRDefault="00D57FD5" w:rsidP="00D57FD5">
      <w:r w:rsidRPr="005F7A67">
        <w:t xml:space="preserve">After the pay rate change has been approved, the HR </w:t>
      </w:r>
      <w:r w:rsidR="00F22331" w:rsidRPr="005F7A67">
        <w:t>a</w:t>
      </w:r>
      <w:r w:rsidR="00F22331" w:rsidRPr="005F7A67">
        <w:rPr>
          <w:color w:val="000000"/>
        </w:rPr>
        <w:t>dministrator</w:t>
      </w:r>
      <w:r w:rsidR="00F22331" w:rsidRPr="005F7A67">
        <w:t xml:space="preserve"> </w:t>
      </w:r>
      <w:r w:rsidRPr="005F7A67">
        <w:t xml:space="preserve">notifies the </w:t>
      </w:r>
      <w:r w:rsidR="00CF22BD" w:rsidRPr="005F7A67">
        <w:t xml:space="preserve">line manager </w:t>
      </w:r>
      <w:r w:rsidRPr="005F7A67">
        <w:t>and the affected employee about the completion of the request. This can be done for example via email, or phone call.</w:t>
      </w:r>
    </w:p>
    <w:p w14:paraId="400D79F3" w14:textId="77777777" w:rsidR="00D57FD5" w:rsidRPr="005F7A67" w:rsidRDefault="00D57FD5" w:rsidP="00D376AF">
      <w:pPr>
        <w:pStyle w:val="Heading3"/>
      </w:pPr>
      <w:bookmarkStart w:id="2989" w:name="_Toc433701692"/>
      <w:bookmarkStart w:id="2990" w:name="_Toc507492104"/>
      <w:r w:rsidRPr="005F7A67">
        <w:t xml:space="preserve">Receiving </w:t>
      </w:r>
      <w:r w:rsidR="0002706E" w:rsidRPr="005F7A67">
        <w:t xml:space="preserve">Pay Rate Change Completion </w:t>
      </w:r>
      <w:r w:rsidRPr="005F7A67">
        <w:t>Notification (process step outside software)</w:t>
      </w:r>
      <w:bookmarkEnd w:id="2989"/>
      <w:bookmarkEnd w:id="2990"/>
    </w:p>
    <w:p w14:paraId="600C3119" w14:textId="77777777" w:rsidR="00503A01" w:rsidRPr="005F7A67" w:rsidRDefault="00503A01" w:rsidP="009B230A">
      <w:pPr>
        <w:pStyle w:val="SAPKeyblockTitle"/>
      </w:pPr>
      <w:r w:rsidRPr="005F7A67">
        <w:t>Purpose</w:t>
      </w:r>
    </w:p>
    <w:p w14:paraId="4EC47368" w14:textId="009A4A4B" w:rsidR="00D57FD5" w:rsidRPr="005F7A67" w:rsidRDefault="00D57FD5" w:rsidP="00D376AF">
      <w:r w:rsidRPr="005F7A67">
        <w:t xml:space="preserve">The </w:t>
      </w:r>
      <w:r w:rsidR="00CF22BD" w:rsidRPr="005F7A67">
        <w:t xml:space="preserve">line manager </w:t>
      </w:r>
      <w:r w:rsidR="0002706E" w:rsidRPr="005F7A67">
        <w:t>and the affected employee</w:t>
      </w:r>
      <w:r w:rsidRPr="005F7A67">
        <w:t xml:space="preserve"> ha</w:t>
      </w:r>
      <w:r w:rsidR="0002706E" w:rsidRPr="005F7A67">
        <w:t>ve</w:t>
      </w:r>
      <w:r w:rsidRPr="005F7A67">
        <w:t xml:space="preserve"> received the notification from the HR </w:t>
      </w:r>
      <w:r w:rsidR="00F22331" w:rsidRPr="005F7A67">
        <w:t>a</w:t>
      </w:r>
      <w:r w:rsidR="00F22331" w:rsidRPr="005F7A67">
        <w:rPr>
          <w:color w:val="000000"/>
        </w:rPr>
        <w:t>dministrator</w:t>
      </w:r>
      <w:r w:rsidR="00F22331" w:rsidRPr="005F7A67">
        <w:t xml:space="preserve"> </w:t>
      </w:r>
      <w:r w:rsidRPr="005F7A67">
        <w:t xml:space="preserve">that </w:t>
      </w:r>
      <w:r w:rsidR="0002706E" w:rsidRPr="005F7A67">
        <w:t xml:space="preserve">the employee’s pay rate has changed starting an effective date. </w:t>
      </w:r>
    </w:p>
    <w:p w14:paraId="618C4920" w14:textId="77777777" w:rsidR="00722194" w:rsidRPr="005F7A67" w:rsidRDefault="00722194" w:rsidP="00722194">
      <w:pPr>
        <w:pStyle w:val="Heading2"/>
        <w:keepNext w:val="0"/>
        <w:tabs>
          <w:tab w:val="left" w:pos="540"/>
          <w:tab w:val="num" w:pos="567"/>
        </w:tabs>
        <w:ind w:left="578" w:hanging="578"/>
      </w:pPr>
      <w:bookmarkStart w:id="2991" w:name="_Toc433791206"/>
      <w:bookmarkStart w:id="2992" w:name="_Toc433949949"/>
      <w:bookmarkStart w:id="2993" w:name="_Toc433950106"/>
      <w:bookmarkStart w:id="2994" w:name="_Toc433950263"/>
      <w:bookmarkStart w:id="2995" w:name="_Toc433950420"/>
      <w:bookmarkStart w:id="2996" w:name="_Toc433955672"/>
      <w:bookmarkStart w:id="2997" w:name="_Toc433955829"/>
      <w:bookmarkStart w:id="2998" w:name="_Toc434235768"/>
      <w:bookmarkStart w:id="2999" w:name="_Toc434390692"/>
      <w:bookmarkStart w:id="3000" w:name="_Toc434391325"/>
      <w:bookmarkStart w:id="3001" w:name="_Toc434391478"/>
      <w:bookmarkStart w:id="3002" w:name="_Toc434582445"/>
      <w:bookmarkStart w:id="3003" w:name="_Toc434596065"/>
      <w:bookmarkStart w:id="3004" w:name="_Toc434675425"/>
      <w:bookmarkStart w:id="3005" w:name="_Toc435002795"/>
      <w:bookmarkStart w:id="3006" w:name="_Toc435301415"/>
      <w:bookmarkStart w:id="3007" w:name="_Toc435342034"/>
      <w:bookmarkStart w:id="3008" w:name="_Toc435348491"/>
      <w:bookmarkStart w:id="3009" w:name="_Toc435348860"/>
      <w:bookmarkStart w:id="3010" w:name="_Toc436297353"/>
      <w:bookmarkStart w:id="3011" w:name="_Toc436298256"/>
      <w:bookmarkStart w:id="3012" w:name="_Toc436299967"/>
      <w:bookmarkStart w:id="3013" w:name="_Toc436394149"/>
      <w:bookmarkStart w:id="3014" w:name="_Toc433791210"/>
      <w:bookmarkStart w:id="3015" w:name="_Toc433949953"/>
      <w:bookmarkStart w:id="3016" w:name="_Toc433950110"/>
      <w:bookmarkStart w:id="3017" w:name="_Toc433950267"/>
      <w:bookmarkStart w:id="3018" w:name="_Toc433950424"/>
      <w:bookmarkStart w:id="3019" w:name="_Toc433955676"/>
      <w:bookmarkStart w:id="3020" w:name="_Toc433955833"/>
      <w:bookmarkStart w:id="3021" w:name="_Toc434235772"/>
      <w:bookmarkStart w:id="3022" w:name="_Toc434390696"/>
      <w:bookmarkStart w:id="3023" w:name="_Toc434391329"/>
      <w:bookmarkStart w:id="3024" w:name="_Toc434391482"/>
      <w:bookmarkStart w:id="3025" w:name="_Toc434582449"/>
      <w:bookmarkStart w:id="3026" w:name="_Toc434596069"/>
      <w:bookmarkStart w:id="3027" w:name="_Toc434675429"/>
      <w:bookmarkStart w:id="3028" w:name="_Toc435002799"/>
      <w:bookmarkStart w:id="3029" w:name="_Toc435301419"/>
      <w:bookmarkStart w:id="3030" w:name="_Toc435342038"/>
      <w:bookmarkStart w:id="3031" w:name="_Toc435348495"/>
      <w:bookmarkStart w:id="3032" w:name="_Toc435348864"/>
      <w:bookmarkStart w:id="3033" w:name="_Toc436297357"/>
      <w:bookmarkStart w:id="3034" w:name="_Toc436298260"/>
      <w:bookmarkStart w:id="3035" w:name="_Toc436299971"/>
      <w:bookmarkStart w:id="3036" w:name="_Toc436394153"/>
      <w:bookmarkStart w:id="3037" w:name="_Toc433791214"/>
      <w:bookmarkStart w:id="3038" w:name="_Toc433949957"/>
      <w:bookmarkStart w:id="3039" w:name="_Toc433950114"/>
      <w:bookmarkStart w:id="3040" w:name="_Toc433950271"/>
      <w:bookmarkStart w:id="3041" w:name="_Toc433950428"/>
      <w:bookmarkStart w:id="3042" w:name="_Toc433955680"/>
      <w:bookmarkStart w:id="3043" w:name="_Toc433955837"/>
      <w:bookmarkStart w:id="3044" w:name="_Toc434235776"/>
      <w:bookmarkStart w:id="3045" w:name="_Toc434390700"/>
      <w:bookmarkStart w:id="3046" w:name="_Toc434391333"/>
      <w:bookmarkStart w:id="3047" w:name="_Toc434391486"/>
      <w:bookmarkStart w:id="3048" w:name="_Toc434582453"/>
      <w:bookmarkStart w:id="3049" w:name="_Toc434596073"/>
      <w:bookmarkStart w:id="3050" w:name="_Toc434675433"/>
      <w:bookmarkStart w:id="3051" w:name="_Toc435002803"/>
      <w:bookmarkStart w:id="3052" w:name="_Toc435301423"/>
      <w:bookmarkStart w:id="3053" w:name="_Toc435342042"/>
      <w:bookmarkStart w:id="3054" w:name="_Toc435348499"/>
      <w:bookmarkStart w:id="3055" w:name="_Toc435348868"/>
      <w:bookmarkStart w:id="3056" w:name="_Toc436297361"/>
      <w:bookmarkStart w:id="3057" w:name="_Toc436298264"/>
      <w:bookmarkStart w:id="3058" w:name="_Toc436299975"/>
      <w:bookmarkStart w:id="3059" w:name="_Toc436394157"/>
      <w:bookmarkStart w:id="3060" w:name="_Toc433791218"/>
      <w:bookmarkStart w:id="3061" w:name="_Toc433949961"/>
      <w:bookmarkStart w:id="3062" w:name="_Toc433950118"/>
      <w:bookmarkStart w:id="3063" w:name="_Toc433950275"/>
      <w:bookmarkStart w:id="3064" w:name="_Toc433950432"/>
      <w:bookmarkStart w:id="3065" w:name="_Toc433955684"/>
      <w:bookmarkStart w:id="3066" w:name="_Toc433955841"/>
      <w:bookmarkStart w:id="3067" w:name="_Toc434235780"/>
      <w:bookmarkStart w:id="3068" w:name="_Toc434390704"/>
      <w:bookmarkStart w:id="3069" w:name="_Toc434391337"/>
      <w:bookmarkStart w:id="3070" w:name="_Toc434391490"/>
      <w:bookmarkStart w:id="3071" w:name="_Toc434582457"/>
      <w:bookmarkStart w:id="3072" w:name="_Toc434596077"/>
      <w:bookmarkStart w:id="3073" w:name="_Toc434675437"/>
      <w:bookmarkStart w:id="3074" w:name="_Toc435002807"/>
      <w:bookmarkStart w:id="3075" w:name="_Toc435301427"/>
      <w:bookmarkStart w:id="3076" w:name="_Toc435342046"/>
      <w:bookmarkStart w:id="3077" w:name="_Toc435348503"/>
      <w:bookmarkStart w:id="3078" w:name="_Toc435348872"/>
      <w:bookmarkStart w:id="3079" w:name="_Toc436297365"/>
      <w:bookmarkStart w:id="3080" w:name="_Toc436298268"/>
      <w:bookmarkStart w:id="3081" w:name="_Toc436299979"/>
      <w:bookmarkStart w:id="3082" w:name="_Toc436394161"/>
      <w:bookmarkStart w:id="3083" w:name="_Toc433791220"/>
      <w:bookmarkStart w:id="3084" w:name="_Toc433949963"/>
      <w:bookmarkStart w:id="3085" w:name="_Toc433950120"/>
      <w:bookmarkStart w:id="3086" w:name="_Toc433950277"/>
      <w:bookmarkStart w:id="3087" w:name="_Toc433950434"/>
      <w:bookmarkStart w:id="3088" w:name="_Toc433955686"/>
      <w:bookmarkStart w:id="3089" w:name="_Toc433955843"/>
      <w:bookmarkStart w:id="3090" w:name="_Toc434235782"/>
      <w:bookmarkStart w:id="3091" w:name="_Toc434390706"/>
      <w:bookmarkStart w:id="3092" w:name="_Toc434391339"/>
      <w:bookmarkStart w:id="3093" w:name="_Toc434391492"/>
      <w:bookmarkStart w:id="3094" w:name="_Toc434582459"/>
      <w:bookmarkStart w:id="3095" w:name="_Toc434596079"/>
      <w:bookmarkStart w:id="3096" w:name="_Toc434675439"/>
      <w:bookmarkStart w:id="3097" w:name="_Toc435002809"/>
      <w:bookmarkStart w:id="3098" w:name="_Toc435301429"/>
      <w:bookmarkStart w:id="3099" w:name="_Toc435342048"/>
      <w:bookmarkStart w:id="3100" w:name="_Toc435348505"/>
      <w:bookmarkStart w:id="3101" w:name="_Toc435348874"/>
      <w:bookmarkStart w:id="3102" w:name="_Toc436297367"/>
      <w:bookmarkStart w:id="3103" w:name="_Toc436298270"/>
      <w:bookmarkStart w:id="3104" w:name="_Toc436299981"/>
      <w:bookmarkStart w:id="3105" w:name="_Toc436394163"/>
      <w:bookmarkStart w:id="3106" w:name="_Toc433791225"/>
      <w:bookmarkStart w:id="3107" w:name="_Toc433949968"/>
      <w:bookmarkStart w:id="3108" w:name="_Toc433950125"/>
      <w:bookmarkStart w:id="3109" w:name="_Toc433950282"/>
      <w:bookmarkStart w:id="3110" w:name="_Toc433950439"/>
      <w:bookmarkStart w:id="3111" w:name="_Toc433955691"/>
      <w:bookmarkStart w:id="3112" w:name="_Toc433955848"/>
      <w:bookmarkStart w:id="3113" w:name="_Toc434235787"/>
      <w:bookmarkStart w:id="3114" w:name="_Toc434390711"/>
      <w:bookmarkStart w:id="3115" w:name="_Toc434391344"/>
      <w:bookmarkStart w:id="3116" w:name="_Toc434391497"/>
      <w:bookmarkStart w:id="3117" w:name="_Toc434582464"/>
      <w:bookmarkStart w:id="3118" w:name="_Toc434596084"/>
      <w:bookmarkStart w:id="3119" w:name="_Toc434675444"/>
      <w:bookmarkStart w:id="3120" w:name="_Toc435002814"/>
      <w:bookmarkStart w:id="3121" w:name="_Toc435301434"/>
      <w:bookmarkStart w:id="3122" w:name="_Toc435342053"/>
      <w:bookmarkStart w:id="3123" w:name="_Toc435348510"/>
      <w:bookmarkStart w:id="3124" w:name="_Toc435348879"/>
      <w:bookmarkStart w:id="3125" w:name="_Toc436297372"/>
      <w:bookmarkStart w:id="3126" w:name="_Toc436298275"/>
      <w:bookmarkStart w:id="3127" w:name="_Toc436299986"/>
      <w:bookmarkStart w:id="3128" w:name="_Toc436394168"/>
      <w:bookmarkStart w:id="3129" w:name="_Toc433791226"/>
      <w:bookmarkStart w:id="3130" w:name="_Toc433949969"/>
      <w:bookmarkStart w:id="3131" w:name="_Toc433950126"/>
      <w:bookmarkStart w:id="3132" w:name="_Toc433950283"/>
      <w:bookmarkStart w:id="3133" w:name="_Toc433950440"/>
      <w:bookmarkStart w:id="3134" w:name="_Toc433955692"/>
      <w:bookmarkStart w:id="3135" w:name="_Toc433955849"/>
      <w:bookmarkStart w:id="3136" w:name="_Toc434235788"/>
      <w:bookmarkStart w:id="3137" w:name="_Toc434390712"/>
      <w:bookmarkStart w:id="3138" w:name="_Toc434391345"/>
      <w:bookmarkStart w:id="3139" w:name="_Toc434391498"/>
      <w:bookmarkStart w:id="3140" w:name="_Toc434582465"/>
      <w:bookmarkStart w:id="3141" w:name="_Toc434596085"/>
      <w:bookmarkStart w:id="3142" w:name="_Toc434675445"/>
      <w:bookmarkStart w:id="3143" w:name="_Toc435002815"/>
      <w:bookmarkStart w:id="3144" w:name="_Toc435301435"/>
      <w:bookmarkStart w:id="3145" w:name="_Toc435342054"/>
      <w:bookmarkStart w:id="3146" w:name="_Toc435348511"/>
      <w:bookmarkStart w:id="3147" w:name="_Toc435348880"/>
      <w:bookmarkStart w:id="3148" w:name="_Toc436297373"/>
      <w:bookmarkStart w:id="3149" w:name="_Toc436298276"/>
      <w:bookmarkStart w:id="3150" w:name="_Toc436299987"/>
      <w:bookmarkStart w:id="3151" w:name="_Toc436394169"/>
      <w:bookmarkStart w:id="3152" w:name="_Toc433791227"/>
      <w:bookmarkStart w:id="3153" w:name="_Toc433949970"/>
      <w:bookmarkStart w:id="3154" w:name="_Toc433950127"/>
      <w:bookmarkStart w:id="3155" w:name="_Toc433950284"/>
      <w:bookmarkStart w:id="3156" w:name="_Toc433950441"/>
      <w:bookmarkStart w:id="3157" w:name="_Toc433955693"/>
      <w:bookmarkStart w:id="3158" w:name="_Toc433955850"/>
      <w:bookmarkStart w:id="3159" w:name="_Toc434235789"/>
      <w:bookmarkStart w:id="3160" w:name="_Toc434390713"/>
      <w:bookmarkStart w:id="3161" w:name="_Toc434391346"/>
      <w:bookmarkStart w:id="3162" w:name="_Toc434391499"/>
      <w:bookmarkStart w:id="3163" w:name="_Toc434582466"/>
      <w:bookmarkStart w:id="3164" w:name="_Toc434596086"/>
      <w:bookmarkStart w:id="3165" w:name="_Toc434675446"/>
      <w:bookmarkStart w:id="3166" w:name="_Toc435002816"/>
      <w:bookmarkStart w:id="3167" w:name="_Toc435301436"/>
      <w:bookmarkStart w:id="3168" w:name="_Toc435342055"/>
      <w:bookmarkStart w:id="3169" w:name="_Toc435348512"/>
      <w:bookmarkStart w:id="3170" w:name="_Toc435348881"/>
      <w:bookmarkStart w:id="3171" w:name="_Toc436297374"/>
      <w:bookmarkStart w:id="3172" w:name="_Toc436298277"/>
      <w:bookmarkStart w:id="3173" w:name="_Toc436299988"/>
      <w:bookmarkStart w:id="3174" w:name="_Toc436394170"/>
      <w:bookmarkStart w:id="3175" w:name="_Toc433791229"/>
      <w:bookmarkStart w:id="3176" w:name="_Toc433949972"/>
      <w:bookmarkStart w:id="3177" w:name="_Toc433950129"/>
      <w:bookmarkStart w:id="3178" w:name="_Toc433950286"/>
      <w:bookmarkStart w:id="3179" w:name="_Toc433950443"/>
      <w:bookmarkStart w:id="3180" w:name="_Toc433955695"/>
      <w:bookmarkStart w:id="3181" w:name="_Toc433955852"/>
      <w:bookmarkStart w:id="3182" w:name="_Toc434235791"/>
      <w:bookmarkStart w:id="3183" w:name="_Toc434390715"/>
      <w:bookmarkStart w:id="3184" w:name="_Toc434391348"/>
      <w:bookmarkStart w:id="3185" w:name="_Toc434391501"/>
      <w:bookmarkStart w:id="3186" w:name="_Toc434582468"/>
      <w:bookmarkStart w:id="3187" w:name="_Toc434596088"/>
      <w:bookmarkStart w:id="3188" w:name="_Toc434675448"/>
      <w:bookmarkStart w:id="3189" w:name="_Toc435002818"/>
      <w:bookmarkStart w:id="3190" w:name="_Toc435301438"/>
      <w:bookmarkStart w:id="3191" w:name="_Toc435342057"/>
      <w:bookmarkStart w:id="3192" w:name="_Toc435348514"/>
      <w:bookmarkStart w:id="3193" w:name="_Toc435348883"/>
      <w:bookmarkStart w:id="3194" w:name="_Toc436297376"/>
      <w:bookmarkStart w:id="3195" w:name="_Toc436298279"/>
      <w:bookmarkStart w:id="3196" w:name="_Toc436299990"/>
      <w:bookmarkStart w:id="3197" w:name="_Toc436394172"/>
      <w:bookmarkStart w:id="3198" w:name="_Toc433791248"/>
      <w:bookmarkStart w:id="3199" w:name="_Toc433949991"/>
      <w:bookmarkStart w:id="3200" w:name="_Toc433950148"/>
      <w:bookmarkStart w:id="3201" w:name="_Toc433950305"/>
      <w:bookmarkStart w:id="3202" w:name="_Toc433950462"/>
      <w:bookmarkStart w:id="3203" w:name="_Toc433955714"/>
      <w:bookmarkStart w:id="3204" w:name="_Toc433955871"/>
      <w:bookmarkStart w:id="3205" w:name="_Toc434235810"/>
      <w:bookmarkStart w:id="3206" w:name="_Toc434390734"/>
      <w:bookmarkStart w:id="3207" w:name="_Toc434391367"/>
      <w:bookmarkStart w:id="3208" w:name="_Toc434391520"/>
      <w:bookmarkStart w:id="3209" w:name="_Toc434582487"/>
      <w:bookmarkStart w:id="3210" w:name="_Toc434596107"/>
      <w:bookmarkStart w:id="3211" w:name="_Toc434675467"/>
      <w:bookmarkStart w:id="3212" w:name="_Toc435002837"/>
      <w:bookmarkStart w:id="3213" w:name="_Toc435301457"/>
      <w:bookmarkStart w:id="3214" w:name="_Toc435342076"/>
      <w:bookmarkStart w:id="3215" w:name="_Toc435348533"/>
      <w:bookmarkStart w:id="3216" w:name="_Toc435348902"/>
      <w:bookmarkStart w:id="3217" w:name="_Toc436297395"/>
      <w:bookmarkStart w:id="3218" w:name="_Toc436298298"/>
      <w:bookmarkStart w:id="3219" w:name="_Toc436300009"/>
      <w:bookmarkStart w:id="3220" w:name="_Toc436394191"/>
      <w:bookmarkStart w:id="3221" w:name="_Toc394393061"/>
      <w:bookmarkStart w:id="3222" w:name="_Toc394393487"/>
      <w:bookmarkStart w:id="3223" w:name="_Toc394393062"/>
      <w:bookmarkStart w:id="3224" w:name="_Toc394393488"/>
      <w:bookmarkStart w:id="3225" w:name="_Toc394393063"/>
      <w:bookmarkStart w:id="3226" w:name="_Toc394393489"/>
      <w:bookmarkStart w:id="3227" w:name="_Toc433791309"/>
      <w:bookmarkStart w:id="3228" w:name="_Toc433950052"/>
      <w:bookmarkStart w:id="3229" w:name="_Toc433950209"/>
      <w:bookmarkStart w:id="3230" w:name="_Toc433950366"/>
      <w:bookmarkStart w:id="3231" w:name="_Toc433950523"/>
      <w:bookmarkStart w:id="3232" w:name="_Toc433955775"/>
      <w:bookmarkStart w:id="3233" w:name="_Toc433955932"/>
      <w:bookmarkStart w:id="3234" w:name="_Toc434235871"/>
      <w:bookmarkStart w:id="3235" w:name="_Toc434390795"/>
      <w:bookmarkStart w:id="3236" w:name="_Toc434391428"/>
      <w:bookmarkStart w:id="3237" w:name="_Toc507492105"/>
      <w:bookmarkEnd w:id="2981"/>
      <w:bookmarkEnd w:id="2982"/>
      <w:bookmarkEnd w:id="2983"/>
      <w:bookmarkEnd w:id="2984"/>
      <w:bookmarkEnd w:id="2985"/>
      <w:bookmarkEnd w:id="2986"/>
      <w:bookmarkEnd w:id="2987"/>
      <w:bookmarkEnd w:id="2988"/>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r w:rsidRPr="005F7A67">
        <w:t>Take Action: Spot Bonus</w:t>
      </w:r>
      <w:bookmarkEnd w:id="3237"/>
    </w:p>
    <w:p w14:paraId="563DB9DC" w14:textId="77777777" w:rsidR="00C374AB" w:rsidRPr="00F86EC9" w:rsidRDefault="00C374AB" w:rsidP="00C374AB">
      <w:pPr>
        <w:pStyle w:val="SAPKeyblockTitle"/>
      </w:pPr>
      <w:r w:rsidRPr="00F86EC9">
        <w:t>Purpose</w:t>
      </w:r>
    </w:p>
    <w:p w14:paraId="5DDE437D" w14:textId="6C7CE02C" w:rsidR="005B11C6" w:rsidRPr="005F7A67" w:rsidRDefault="005B11C6" w:rsidP="00DC1930">
      <w:r w:rsidRPr="005F7A67">
        <w:t xml:space="preserve">Employees may receive spot bonuses as recognition of their hard work and outstanding results. </w:t>
      </w:r>
      <w:r w:rsidR="00081C0E" w:rsidRPr="005F7A67">
        <w:t xml:space="preserve">A spot bonus is a one-time payment, meaning that it is not paid in every payroll period. A spot bonus is </w:t>
      </w:r>
      <w:r w:rsidR="00DC1930" w:rsidRPr="005F7A67">
        <w:t>paid in a certain period by p</w:t>
      </w:r>
      <w:r w:rsidR="00081C0E" w:rsidRPr="005F7A67">
        <w:t>ayroll.</w:t>
      </w:r>
      <w:r w:rsidRPr="005F7A67">
        <w:t xml:space="preserve"> This data needs to be entered into the system such that it can be taken into account by payroll.</w:t>
      </w:r>
    </w:p>
    <w:p w14:paraId="5BD65EB4" w14:textId="77777777" w:rsidR="00722194" w:rsidRPr="005F7A67" w:rsidRDefault="00722194" w:rsidP="00722194">
      <w:pPr>
        <w:pStyle w:val="Heading3"/>
      </w:pPr>
      <w:bookmarkStart w:id="3238" w:name="_Toc507492106"/>
      <w:r w:rsidRPr="005F7A67">
        <w:t>Entering Spot Bonus Data</w:t>
      </w:r>
      <w:bookmarkEnd w:id="3238"/>
    </w:p>
    <w:p w14:paraId="49FC1421" w14:textId="77777777" w:rsidR="00722194" w:rsidRPr="005F7A67" w:rsidRDefault="00722194" w:rsidP="00722194">
      <w:pPr>
        <w:pStyle w:val="SAPKeyblockTitle"/>
      </w:pPr>
      <w:r w:rsidRPr="005F7A67">
        <w:t>Test Administration</w:t>
      </w:r>
    </w:p>
    <w:p w14:paraId="669D0FAD" w14:textId="23DD6841" w:rsidR="00722194" w:rsidRPr="005F7A67" w:rsidRDefault="00722194" w:rsidP="00722194">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194" w:rsidRPr="005F7A67" w14:paraId="0CE5F893" w14:textId="77777777" w:rsidTr="005B11C6">
        <w:tc>
          <w:tcPr>
            <w:tcW w:w="2280" w:type="dxa"/>
            <w:tcBorders>
              <w:top w:val="single" w:sz="8" w:space="0" w:color="999999"/>
              <w:left w:val="single" w:sz="8" w:space="0" w:color="999999"/>
              <w:bottom w:val="single" w:sz="8" w:space="0" w:color="999999"/>
              <w:right w:val="single" w:sz="8" w:space="0" w:color="999999"/>
            </w:tcBorders>
            <w:hideMark/>
          </w:tcPr>
          <w:p w14:paraId="326F49F3" w14:textId="77777777" w:rsidR="00722194" w:rsidRPr="005F7A67" w:rsidRDefault="00722194" w:rsidP="005B11C6">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274AA8B" w14:textId="77777777" w:rsidR="00722194" w:rsidRPr="005F7A67" w:rsidRDefault="00722194" w:rsidP="005B11C6">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00BF8A57" w14:textId="77777777" w:rsidR="00722194" w:rsidRPr="005F7A67" w:rsidRDefault="00722194" w:rsidP="005B11C6">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F2AD830" w14:textId="0F396949" w:rsidR="00722194" w:rsidRPr="005F7A67" w:rsidRDefault="003207A6" w:rsidP="005B11C6">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9B48633" w14:textId="77777777" w:rsidR="00722194" w:rsidRPr="005F7A67" w:rsidRDefault="00722194" w:rsidP="005B11C6">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D8D32E2" w14:textId="44621B59" w:rsidR="00722194" w:rsidRPr="005F7A67" w:rsidRDefault="00526B18" w:rsidP="005B11C6">
            <w:r w:rsidRPr="005F7A67">
              <w:t>&lt;date&gt;</w:t>
            </w:r>
          </w:p>
        </w:tc>
      </w:tr>
      <w:tr w:rsidR="00722194" w:rsidRPr="005F7A67" w14:paraId="18D88A9F" w14:textId="77777777" w:rsidTr="005B11C6">
        <w:tc>
          <w:tcPr>
            <w:tcW w:w="2280" w:type="dxa"/>
            <w:tcBorders>
              <w:top w:val="single" w:sz="8" w:space="0" w:color="999999"/>
              <w:left w:val="single" w:sz="8" w:space="0" w:color="999999"/>
              <w:bottom w:val="single" w:sz="8" w:space="0" w:color="999999"/>
              <w:right w:val="single" w:sz="8" w:space="0" w:color="999999"/>
            </w:tcBorders>
            <w:hideMark/>
          </w:tcPr>
          <w:p w14:paraId="6D7DC52A" w14:textId="77777777" w:rsidR="00722194" w:rsidRPr="005F7A67" w:rsidRDefault="00722194" w:rsidP="005B11C6">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D01CB15" w14:textId="77DE7D2F" w:rsidR="00722194" w:rsidRPr="005F7A67" w:rsidRDefault="00C01B42">
            <w:r w:rsidRPr="005F7A67">
              <w:t>Line Manager</w:t>
            </w:r>
          </w:p>
        </w:tc>
      </w:tr>
      <w:tr w:rsidR="00722194" w:rsidRPr="005F7A67" w14:paraId="43078ED7" w14:textId="77777777" w:rsidTr="005B11C6">
        <w:tc>
          <w:tcPr>
            <w:tcW w:w="2280" w:type="dxa"/>
            <w:tcBorders>
              <w:top w:val="single" w:sz="8" w:space="0" w:color="999999"/>
              <w:left w:val="single" w:sz="8" w:space="0" w:color="999999"/>
              <w:bottom w:val="single" w:sz="8" w:space="0" w:color="999999"/>
              <w:right w:val="single" w:sz="8" w:space="0" w:color="999999"/>
            </w:tcBorders>
            <w:hideMark/>
          </w:tcPr>
          <w:p w14:paraId="464AACC2" w14:textId="77777777" w:rsidR="00722194" w:rsidRPr="005F7A67" w:rsidRDefault="00722194" w:rsidP="005B11C6">
            <w:pPr>
              <w:rPr>
                <w:rStyle w:val="SAPEmphasis"/>
              </w:rPr>
            </w:pPr>
            <w:r w:rsidRPr="005F7A67">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9D274C1" w14:textId="77777777" w:rsidR="00722194" w:rsidRPr="005F7A67" w:rsidRDefault="00722194" w:rsidP="005B11C6">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9D5E7A1" w14:textId="77777777" w:rsidR="00722194" w:rsidRPr="005F7A67" w:rsidRDefault="00722194" w:rsidP="005B11C6">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E23EB51" w14:textId="5098A7E8" w:rsidR="00722194" w:rsidRPr="005F7A67" w:rsidRDefault="00402197" w:rsidP="005B11C6">
            <w:r>
              <w:t>&lt;duration&gt;</w:t>
            </w:r>
          </w:p>
        </w:tc>
      </w:tr>
    </w:tbl>
    <w:p w14:paraId="13FFB73C" w14:textId="77777777" w:rsidR="00722194" w:rsidRPr="005F7A67" w:rsidRDefault="00722194" w:rsidP="00722194">
      <w:pPr>
        <w:pStyle w:val="SAPKeyblockTitle"/>
      </w:pPr>
      <w:r w:rsidRPr="005F7A67">
        <w:t>Purpose</w:t>
      </w:r>
    </w:p>
    <w:p w14:paraId="54252634" w14:textId="480CA8D4" w:rsidR="00722194" w:rsidRPr="005F7A67" w:rsidRDefault="00722194" w:rsidP="00722194">
      <w:r w:rsidRPr="005F7A67">
        <w:t xml:space="preserve">The </w:t>
      </w:r>
      <w:r w:rsidR="00C01B42" w:rsidRPr="005F7A67">
        <w:t>Line Manager</w:t>
      </w:r>
      <w:r w:rsidR="00F22331" w:rsidRPr="005F7A67">
        <w:t xml:space="preserve"> </w:t>
      </w:r>
      <w:r w:rsidR="00C01B42" w:rsidRPr="005F7A67">
        <w:t xml:space="preserve">(called </w:t>
      </w:r>
      <w:r w:rsidR="00C01B42" w:rsidRPr="005F7A67">
        <w:rPr>
          <w:rStyle w:val="SAPScreenElement"/>
          <w:color w:val="auto"/>
        </w:rPr>
        <w:t>Supervisor</w:t>
      </w:r>
      <w:r w:rsidR="00C01B42" w:rsidRPr="005F7A67">
        <w:t xml:space="preserve"> in the </w:t>
      </w:r>
      <w:r w:rsidR="00C01B42" w:rsidRPr="005F7A67">
        <w:rPr>
          <w:rStyle w:val="SAPTextReference"/>
        </w:rPr>
        <w:t>Employee Central</w:t>
      </w:r>
      <w:r w:rsidR="00C01B42" w:rsidRPr="005F7A67">
        <w:t xml:space="preserve"> system) of the employee </w:t>
      </w:r>
      <w:r w:rsidRPr="005F7A67">
        <w:t xml:space="preserve">enters into the </w:t>
      </w:r>
      <w:r w:rsidR="008A1B74" w:rsidRPr="005F7A67">
        <w:t>Employee Central</w:t>
      </w:r>
      <w:r w:rsidRPr="005F7A67">
        <w:t xml:space="preserve"> system data related to a spot bonus the employee is going to receive. </w:t>
      </w:r>
    </w:p>
    <w:p w14:paraId="30377594" w14:textId="77777777" w:rsidR="00722194" w:rsidRPr="005F7A67" w:rsidRDefault="00722194" w:rsidP="00722194">
      <w:pPr>
        <w:pStyle w:val="SAPKeyblockTitle"/>
      </w:pPr>
      <w:r w:rsidRPr="005F7A67">
        <w:t>Procedure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260"/>
        <w:gridCol w:w="1800"/>
        <w:gridCol w:w="3780"/>
        <w:gridCol w:w="2520"/>
        <w:gridCol w:w="3060"/>
        <w:gridCol w:w="1172"/>
        <w:tblGridChange w:id="3239">
          <w:tblGrid>
            <w:gridCol w:w="692"/>
            <w:gridCol w:w="1260"/>
            <w:gridCol w:w="1800"/>
            <w:gridCol w:w="990"/>
            <w:gridCol w:w="2610"/>
            <w:gridCol w:w="180"/>
            <w:gridCol w:w="2520"/>
            <w:gridCol w:w="3060"/>
            <w:gridCol w:w="1172"/>
          </w:tblGrid>
        </w:tblGridChange>
      </w:tblGrid>
      <w:tr w:rsidR="00722194" w:rsidRPr="005F7A67" w14:paraId="2F87B038" w14:textId="77777777" w:rsidTr="00D8116B">
        <w:trPr>
          <w:trHeight w:val="864"/>
          <w:tblHeader/>
        </w:trPr>
        <w:tc>
          <w:tcPr>
            <w:tcW w:w="692" w:type="dxa"/>
            <w:shd w:val="solid" w:color="999999" w:fill="FFFFFF"/>
            <w:hideMark/>
          </w:tcPr>
          <w:p w14:paraId="5AA67CB1" w14:textId="77777777" w:rsidR="00722194" w:rsidRPr="005F7A67" w:rsidRDefault="00722194" w:rsidP="005B11C6">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260" w:type="dxa"/>
            <w:shd w:val="solid" w:color="999999" w:fill="FFFFFF"/>
            <w:hideMark/>
          </w:tcPr>
          <w:p w14:paraId="400A688B" w14:textId="77777777" w:rsidR="00722194" w:rsidRPr="005F7A67" w:rsidRDefault="00722194" w:rsidP="005B11C6">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1800" w:type="dxa"/>
            <w:shd w:val="solid" w:color="999999" w:fill="FFFFFF"/>
            <w:hideMark/>
          </w:tcPr>
          <w:p w14:paraId="6A5978F5" w14:textId="77777777" w:rsidR="00722194" w:rsidRPr="005F7A67" w:rsidRDefault="00722194" w:rsidP="005B11C6">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3780" w:type="dxa"/>
            <w:shd w:val="solid" w:color="999999" w:fill="FFFFFF"/>
            <w:hideMark/>
          </w:tcPr>
          <w:p w14:paraId="05822E64" w14:textId="77777777" w:rsidR="00722194" w:rsidRPr="005F7A67" w:rsidRDefault="00722194" w:rsidP="005B11C6">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2520" w:type="dxa"/>
            <w:shd w:val="solid" w:color="999999" w:fill="FFFFFF"/>
            <w:hideMark/>
          </w:tcPr>
          <w:p w14:paraId="6E3A6E91" w14:textId="77777777" w:rsidR="00722194" w:rsidRPr="005F7A67" w:rsidRDefault="00722194" w:rsidP="005B11C6">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Additional information</w:t>
            </w:r>
          </w:p>
        </w:tc>
        <w:tc>
          <w:tcPr>
            <w:tcW w:w="3060" w:type="dxa"/>
            <w:shd w:val="solid" w:color="999999" w:fill="FFFFFF"/>
            <w:hideMark/>
          </w:tcPr>
          <w:p w14:paraId="52B0B260" w14:textId="77777777" w:rsidR="00722194" w:rsidRPr="005F7A67" w:rsidRDefault="00722194" w:rsidP="005B11C6">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172" w:type="dxa"/>
            <w:shd w:val="solid" w:color="999999" w:fill="FFFFFF"/>
            <w:hideMark/>
          </w:tcPr>
          <w:p w14:paraId="5FB7F6E6" w14:textId="77777777" w:rsidR="00722194" w:rsidRPr="005F7A67" w:rsidRDefault="00722194" w:rsidP="005B11C6">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722194" w:rsidRPr="005F7A67" w14:paraId="0F782ACC" w14:textId="77777777" w:rsidTr="00D8116B">
        <w:trPr>
          <w:trHeight w:val="357"/>
        </w:trPr>
        <w:tc>
          <w:tcPr>
            <w:tcW w:w="692" w:type="dxa"/>
            <w:hideMark/>
          </w:tcPr>
          <w:p w14:paraId="038025F2" w14:textId="77777777" w:rsidR="00722194" w:rsidRPr="005F7A67" w:rsidRDefault="00722194" w:rsidP="005B11C6">
            <w:r w:rsidRPr="005F7A67">
              <w:t>1</w:t>
            </w:r>
          </w:p>
        </w:tc>
        <w:tc>
          <w:tcPr>
            <w:tcW w:w="1260" w:type="dxa"/>
            <w:hideMark/>
          </w:tcPr>
          <w:p w14:paraId="663C60F8" w14:textId="77777777" w:rsidR="00722194" w:rsidRPr="005F7A67" w:rsidRDefault="00722194" w:rsidP="005B11C6">
            <w:pPr>
              <w:rPr>
                <w:rStyle w:val="SAPEmphasis"/>
              </w:rPr>
            </w:pPr>
            <w:r w:rsidRPr="005F7A67">
              <w:rPr>
                <w:rStyle w:val="SAPEmphasis"/>
              </w:rPr>
              <w:t>Log on, search and select employee</w:t>
            </w:r>
          </w:p>
        </w:tc>
        <w:tc>
          <w:tcPr>
            <w:tcW w:w="1800" w:type="dxa"/>
            <w:hideMark/>
          </w:tcPr>
          <w:p w14:paraId="356102CE" w14:textId="397D6BB2" w:rsidR="00722194" w:rsidRPr="005F7A67" w:rsidRDefault="00722194">
            <w:r w:rsidRPr="005F7A67">
              <w:t xml:space="preserve">Log on to </w:t>
            </w:r>
            <w:r w:rsidR="004414EC" w:rsidRPr="005F7A67">
              <w:rPr>
                <w:rStyle w:val="SAPScreenElement"/>
                <w:color w:val="auto"/>
              </w:rPr>
              <w:t>Employee Central</w:t>
            </w:r>
            <w:r w:rsidR="004414EC" w:rsidRPr="005F7A67">
              <w:t xml:space="preserve"> </w:t>
            </w:r>
            <w:r w:rsidR="002A40A4" w:rsidRPr="005F7A67">
              <w:t xml:space="preserve">as a </w:t>
            </w:r>
            <w:r w:rsidR="00C01B42" w:rsidRPr="005F7A67">
              <w:t>Line Manager</w:t>
            </w:r>
            <w:r w:rsidR="004414EC" w:rsidRPr="005F7A67">
              <w:t>.</w:t>
            </w:r>
            <w:r w:rsidRPr="005F7A67">
              <w:t xml:space="preserve"> </w:t>
            </w:r>
            <w:r w:rsidR="004414EC" w:rsidRPr="005F7A67">
              <w:t>S</w:t>
            </w:r>
            <w:r w:rsidRPr="005F7A67">
              <w:t>earch and select an employee as described in the</w:t>
            </w:r>
            <w:r w:rsidR="00604E14" w:rsidRPr="005F7A67">
              <w:rPr>
                <w:noProof/>
              </w:rPr>
              <w:drawing>
                <wp:inline distT="0" distB="0" distL="0" distR="0" wp14:anchorId="17C430BA" wp14:editId="5C8E1840">
                  <wp:extent cx="228600" cy="228600"/>
                  <wp:effectExtent l="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r w:rsidRPr="005F7A67">
              <w:t xml:space="preserve"> at the beginning of chapter</w:t>
            </w:r>
            <w:r w:rsidR="00E34E1C" w:rsidRPr="005F7A67">
              <w:t xml:space="preserve"> </w:t>
            </w:r>
            <w:r w:rsidR="00E34E1C" w:rsidRPr="005F7A67">
              <w:rPr>
                <w:rStyle w:val="SAPTextReference"/>
              </w:rPr>
              <w:t>Testing the Process Steps</w:t>
            </w:r>
            <w:r w:rsidRPr="005F7A67">
              <w:t>.</w:t>
            </w:r>
          </w:p>
        </w:tc>
        <w:tc>
          <w:tcPr>
            <w:tcW w:w="3780" w:type="dxa"/>
          </w:tcPr>
          <w:p w14:paraId="65B56436" w14:textId="77777777" w:rsidR="00722194" w:rsidRPr="005F7A67" w:rsidRDefault="00722194" w:rsidP="005B11C6">
            <w:pPr>
              <w:rPr>
                <w:i/>
              </w:rPr>
            </w:pPr>
          </w:p>
        </w:tc>
        <w:tc>
          <w:tcPr>
            <w:tcW w:w="2520" w:type="dxa"/>
          </w:tcPr>
          <w:p w14:paraId="7AD2617A" w14:textId="77777777" w:rsidR="00722194" w:rsidRPr="005F7A67" w:rsidRDefault="00722194" w:rsidP="005B11C6">
            <w:pPr>
              <w:rPr>
                <w:rFonts w:cs="Arial"/>
                <w:bCs/>
              </w:rPr>
            </w:pPr>
          </w:p>
        </w:tc>
        <w:tc>
          <w:tcPr>
            <w:tcW w:w="3060" w:type="dxa"/>
          </w:tcPr>
          <w:p w14:paraId="73F27ACE" w14:textId="77777777" w:rsidR="00722194" w:rsidRPr="005F7A67" w:rsidRDefault="00722194" w:rsidP="005B11C6"/>
        </w:tc>
        <w:tc>
          <w:tcPr>
            <w:tcW w:w="1172" w:type="dxa"/>
          </w:tcPr>
          <w:p w14:paraId="385E29D9" w14:textId="77777777" w:rsidR="00722194" w:rsidRPr="005F7A67" w:rsidRDefault="00722194" w:rsidP="005B11C6">
            <w:pPr>
              <w:rPr>
                <w:rFonts w:cs="Arial"/>
                <w:bCs/>
              </w:rPr>
            </w:pPr>
          </w:p>
        </w:tc>
      </w:tr>
      <w:tr w:rsidR="00722194" w:rsidRPr="005F7A67" w14:paraId="40A542A6" w14:textId="77777777" w:rsidTr="00D8116B">
        <w:trPr>
          <w:trHeight w:val="357"/>
        </w:trPr>
        <w:tc>
          <w:tcPr>
            <w:tcW w:w="692" w:type="dxa"/>
            <w:hideMark/>
          </w:tcPr>
          <w:p w14:paraId="100E9A18" w14:textId="77777777" w:rsidR="00722194" w:rsidRPr="005F7A67" w:rsidRDefault="00722194" w:rsidP="005B11C6">
            <w:r w:rsidRPr="005F7A67">
              <w:t>2</w:t>
            </w:r>
          </w:p>
        </w:tc>
        <w:tc>
          <w:tcPr>
            <w:tcW w:w="1260" w:type="dxa"/>
            <w:hideMark/>
          </w:tcPr>
          <w:p w14:paraId="1B3A5739" w14:textId="77777777" w:rsidR="00722194" w:rsidRPr="005F7A67" w:rsidRDefault="00722194" w:rsidP="005B11C6">
            <w:pPr>
              <w:rPr>
                <w:rStyle w:val="SAPEmphasis"/>
              </w:rPr>
            </w:pPr>
            <w:r w:rsidRPr="005F7A67">
              <w:rPr>
                <w:rStyle w:val="SAPEmphasis"/>
              </w:rPr>
              <w:t>Select Action to be Performed</w:t>
            </w:r>
          </w:p>
        </w:tc>
        <w:tc>
          <w:tcPr>
            <w:tcW w:w="1800" w:type="dxa"/>
            <w:hideMark/>
          </w:tcPr>
          <w:p w14:paraId="2830EAA5" w14:textId="5E5622CE" w:rsidR="00945DA4" w:rsidRPr="005F7A67" w:rsidRDefault="00945DA4">
            <w:r w:rsidRPr="005F7A67">
              <w:t xml:space="preserve">Select </w:t>
            </w:r>
            <w:r w:rsidRPr="005F7A67">
              <w:rPr>
                <w:rFonts w:cs="Arial"/>
                <w:bCs/>
              </w:rPr>
              <w:t xml:space="preserve">the </w:t>
            </w:r>
            <w:del w:id="3240" w:author="Author" w:date="2018-03-07T10:54:00Z">
              <w:r w:rsidRPr="005F7A67" w:rsidDel="008F0355">
                <w:rPr>
                  <w:rStyle w:val="SAPScreenElement"/>
                </w:rPr>
                <w:delText xml:space="preserve">Take </w:delText>
              </w:r>
            </w:del>
            <w:r w:rsidRPr="005F7A67">
              <w:rPr>
                <w:rStyle w:val="SAPScreenElement"/>
              </w:rPr>
              <w:t>Action</w:t>
            </w:r>
            <w:ins w:id="3241" w:author="Author" w:date="2018-03-07T10:54: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Spot Bonus.</w:t>
            </w:r>
          </w:p>
        </w:tc>
        <w:tc>
          <w:tcPr>
            <w:tcW w:w="3780" w:type="dxa"/>
          </w:tcPr>
          <w:p w14:paraId="77A6739C" w14:textId="77777777" w:rsidR="00722194" w:rsidRPr="005F7A67" w:rsidRDefault="00722194" w:rsidP="005B11C6">
            <w:pPr>
              <w:rPr>
                <w:i/>
              </w:rPr>
            </w:pPr>
          </w:p>
        </w:tc>
        <w:tc>
          <w:tcPr>
            <w:tcW w:w="2520" w:type="dxa"/>
          </w:tcPr>
          <w:p w14:paraId="47AE264D" w14:textId="0F790206" w:rsidR="00722194" w:rsidRPr="005F7A67" w:rsidRDefault="00722194">
            <w:pPr>
              <w:rPr>
                <w:rFonts w:cs="Arial"/>
                <w:bCs/>
              </w:rPr>
            </w:pPr>
            <w:r w:rsidRPr="005F7A67">
              <w:rPr>
                <w:rFonts w:cs="Arial"/>
                <w:bCs/>
              </w:rPr>
              <w:t xml:space="preserve">Alternatively, you can </w:t>
            </w:r>
            <w:r w:rsidR="001D25AA" w:rsidRPr="005F7A67">
              <w:rPr>
                <w:rFonts w:cs="Arial"/>
                <w:bCs/>
              </w:rPr>
              <w:t xml:space="preserve">go to the </w:t>
            </w:r>
            <w:r w:rsidR="001D25AA" w:rsidRPr="005F7A67">
              <w:rPr>
                <w:rStyle w:val="SAPScreenElement"/>
              </w:rPr>
              <w:t>Employment Information</w:t>
            </w:r>
            <w:r w:rsidR="001D25AA" w:rsidRPr="005F7A67">
              <w:rPr>
                <w:rFonts w:cs="Arial"/>
                <w:bCs/>
              </w:rPr>
              <w:t xml:space="preserve"> section, scroll there to the </w:t>
            </w:r>
            <w:r w:rsidR="001D25AA" w:rsidRPr="005F7A67">
              <w:rPr>
                <w:rStyle w:val="SAPScreenElement"/>
              </w:rPr>
              <w:t>Pay Component Non</w:t>
            </w:r>
            <w:r w:rsidR="001D25AA" w:rsidRPr="005F7A67">
              <w:rPr>
                <w:rFonts w:cs="Arial"/>
                <w:bCs/>
              </w:rPr>
              <w:t xml:space="preserve"> </w:t>
            </w:r>
            <w:r w:rsidR="001D25AA" w:rsidRPr="005F7A67">
              <w:rPr>
                <w:rStyle w:val="SAPScreenElement"/>
              </w:rPr>
              <w:t>Recurring</w:t>
            </w:r>
            <w:r w:rsidR="001D25AA" w:rsidRPr="005F7A67">
              <w:rPr>
                <w:rFonts w:cs="Arial"/>
                <w:bCs/>
              </w:rPr>
              <w:t xml:space="preserve"> subsection, and choose in the </w:t>
            </w:r>
            <w:r w:rsidR="001D25AA" w:rsidRPr="005F7A67">
              <w:rPr>
                <w:rStyle w:val="SAPScreenElement"/>
              </w:rPr>
              <w:t>Spot Bonus</w:t>
            </w:r>
            <w:r w:rsidR="001D25AA" w:rsidRPr="005F7A67">
              <w:rPr>
                <w:rFonts w:cs="Arial"/>
                <w:bCs/>
              </w:rPr>
              <w:t xml:space="preserve"> block the </w:t>
            </w:r>
            <w:r w:rsidR="001D25AA" w:rsidRPr="005F7A67">
              <w:rPr>
                <w:rStyle w:val="SAPScreenElement"/>
              </w:rPr>
              <w:t>Award Spot Bonus</w:t>
            </w:r>
            <w:r w:rsidR="001D25AA" w:rsidRPr="005F7A67">
              <w:rPr>
                <w:rFonts w:cs="Arial"/>
                <w:bCs/>
              </w:rPr>
              <w:t xml:space="preserve"> button.</w:t>
            </w:r>
          </w:p>
        </w:tc>
        <w:tc>
          <w:tcPr>
            <w:tcW w:w="3060" w:type="dxa"/>
            <w:hideMark/>
          </w:tcPr>
          <w:p w14:paraId="7F0030E9" w14:textId="12F43949" w:rsidR="000B413D" w:rsidRPr="005F7A67" w:rsidRDefault="000B413D" w:rsidP="005B11C6">
            <w:r w:rsidRPr="005F7A67">
              <w:t>The</w:t>
            </w:r>
            <w:r w:rsidRPr="005F7A67">
              <w:rPr>
                <w:rStyle w:val="SAPScreenElement"/>
              </w:rPr>
              <w:t xml:space="preserve"> Spot Bonus</w:t>
            </w:r>
            <w:r w:rsidRPr="005F7A67">
              <w:t xml:space="preserve"> dialog box is displayed.</w:t>
            </w:r>
          </w:p>
        </w:tc>
        <w:tc>
          <w:tcPr>
            <w:tcW w:w="1172" w:type="dxa"/>
          </w:tcPr>
          <w:p w14:paraId="45614BC9" w14:textId="77777777" w:rsidR="00722194" w:rsidRPr="005F7A67" w:rsidRDefault="00722194" w:rsidP="005B11C6">
            <w:pPr>
              <w:rPr>
                <w:rFonts w:cs="Arial"/>
                <w:bCs/>
              </w:rPr>
            </w:pPr>
          </w:p>
        </w:tc>
      </w:tr>
      <w:tr w:rsidR="00EB6F61" w:rsidRPr="005F7A67" w14:paraId="40D1C8AC" w14:textId="77777777" w:rsidTr="00D8116B">
        <w:trPr>
          <w:trHeight w:val="357"/>
        </w:trPr>
        <w:tc>
          <w:tcPr>
            <w:tcW w:w="692" w:type="dxa"/>
            <w:vMerge w:val="restart"/>
          </w:tcPr>
          <w:p w14:paraId="1EFAB1F9" w14:textId="77777777" w:rsidR="00EB6F61" w:rsidRPr="005F7A67" w:rsidRDefault="00EB6F61" w:rsidP="005B11C6">
            <w:r w:rsidRPr="005F7A67">
              <w:t>3</w:t>
            </w:r>
          </w:p>
        </w:tc>
        <w:tc>
          <w:tcPr>
            <w:tcW w:w="1260" w:type="dxa"/>
            <w:vMerge w:val="restart"/>
          </w:tcPr>
          <w:p w14:paraId="128A64DE" w14:textId="77777777" w:rsidR="00EB6F61" w:rsidRPr="005F7A67" w:rsidRDefault="00EB6F61" w:rsidP="005B11C6">
            <w:pPr>
              <w:rPr>
                <w:rStyle w:val="SAPEmphasis"/>
              </w:rPr>
            </w:pPr>
            <w:r w:rsidRPr="005F7A67">
              <w:rPr>
                <w:rStyle w:val="SAPEmphasis"/>
              </w:rPr>
              <w:t>Enter Spot Bonus Information</w:t>
            </w:r>
          </w:p>
        </w:tc>
        <w:tc>
          <w:tcPr>
            <w:tcW w:w="1800" w:type="dxa"/>
            <w:vMerge w:val="restart"/>
          </w:tcPr>
          <w:p w14:paraId="624C5018" w14:textId="3E465B65" w:rsidR="00EB6F61" w:rsidRPr="005F7A67" w:rsidRDefault="00EB6F61" w:rsidP="005B11C6">
            <w:r w:rsidRPr="005F7A67">
              <w:t xml:space="preserve">In the </w:t>
            </w:r>
            <w:r w:rsidRPr="005F7A67">
              <w:rPr>
                <w:rStyle w:val="SAPScreenElement"/>
              </w:rPr>
              <w:t>Spot Bonus</w:t>
            </w:r>
            <w:r w:rsidRPr="005F7A67">
              <w:rPr>
                <w:i/>
              </w:rPr>
              <w:t xml:space="preserve"> </w:t>
            </w:r>
            <w:r w:rsidRPr="005F7A67">
              <w:t xml:space="preserve">dialog box make following entries: </w:t>
            </w:r>
          </w:p>
        </w:tc>
        <w:tc>
          <w:tcPr>
            <w:tcW w:w="3780" w:type="dxa"/>
          </w:tcPr>
          <w:p w14:paraId="24A99272" w14:textId="77777777" w:rsidR="00EB6F61" w:rsidRPr="005F7A67" w:rsidRDefault="00EB6F61" w:rsidP="005B11C6">
            <w:pPr>
              <w:rPr>
                <w:rStyle w:val="SAPScreenElement"/>
              </w:rPr>
            </w:pPr>
            <w:r w:rsidRPr="005F7A67">
              <w:rPr>
                <w:rStyle w:val="SAPScreenElement"/>
              </w:rPr>
              <w:t>Value:</w:t>
            </w:r>
            <w:r w:rsidRPr="005F7A67">
              <w:rPr>
                <w:i/>
              </w:rPr>
              <w:t xml:space="preserve"> </w:t>
            </w:r>
            <w:r w:rsidRPr="005F7A67">
              <w:t>enter as appropriate</w:t>
            </w:r>
          </w:p>
        </w:tc>
        <w:tc>
          <w:tcPr>
            <w:tcW w:w="2520" w:type="dxa"/>
          </w:tcPr>
          <w:p w14:paraId="1B2A6F74" w14:textId="69CCC2DF" w:rsidR="00EB6F61" w:rsidRPr="005F7A67" w:rsidRDefault="00EB6F61" w:rsidP="001905E6">
            <w:pPr>
              <w:pStyle w:val="SAPNoteHeading"/>
              <w:ind w:left="0"/>
            </w:pPr>
            <w:r w:rsidRPr="005F7A67">
              <w:rPr>
                <w:noProof/>
              </w:rPr>
              <w:drawing>
                <wp:inline distT="0" distB="0" distL="0" distR="0" wp14:anchorId="40E48E0D" wp14:editId="568FE839">
                  <wp:extent cx="225425" cy="225425"/>
                  <wp:effectExtent l="0" t="0" r="3175"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1863DE35" w14:textId="460269BE" w:rsidR="00EB6F61" w:rsidRPr="005F7A67" w:rsidRDefault="00EB6F61" w:rsidP="001905E6">
            <w:r w:rsidRPr="005F7A67">
              <w:t>Required if integration with Employee Central Payroll is in place.</w:t>
            </w:r>
          </w:p>
        </w:tc>
        <w:tc>
          <w:tcPr>
            <w:tcW w:w="3060" w:type="dxa"/>
            <w:vMerge w:val="restart"/>
          </w:tcPr>
          <w:p w14:paraId="4A5052F9" w14:textId="77777777" w:rsidR="00EB6F61" w:rsidRPr="005F7A67" w:rsidRDefault="00EB6F61" w:rsidP="005B11C6"/>
        </w:tc>
        <w:tc>
          <w:tcPr>
            <w:tcW w:w="1172" w:type="dxa"/>
          </w:tcPr>
          <w:p w14:paraId="068BEB62" w14:textId="77777777" w:rsidR="00EB6F61" w:rsidRPr="005F7A67" w:rsidRDefault="00EB6F61" w:rsidP="005B11C6">
            <w:pPr>
              <w:rPr>
                <w:rFonts w:cs="Arial"/>
                <w:bCs/>
              </w:rPr>
            </w:pPr>
          </w:p>
        </w:tc>
      </w:tr>
      <w:tr w:rsidR="00EB6F61" w:rsidRPr="005F7A67" w14:paraId="310AADA6" w14:textId="77777777" w:rsidTr="00D8116B">
        <w:trPr>
          <w:trHeight w:val="357"/>
        </w:trPr>
        <w:tc>
          <w:tcPr>
            <w:tcW w:w="692" w:type="dxa"/>
            <w:vMerge/>
            <w:hideMark/>
          </w:tcPr>
          <w:p w14:paraId="4B0C3F8E" w14:textId="77777777" w:rsidR="00EB6F61" w:rsidRPr="005F7A67" w:rsidRDefault="00EB6F61" w:rsidP="005B11C6"/>
        </w:tc>
        <w:tc>
          <w:tcPr>
            <w:tcW w:w="1260" w:type="dxa"/>
            <w:vMerge/>
            <w:hideMark/>
          </w:tcPr>
          <w:p w14:paraId="2FEF18F5" w14:textId="77777777" w:rsidR="00EB6F61" w:rsidRPr="005F7A67" w:rsidRDefault="00EB6F61" w:rsidP="005B11C6">
            <w:pPr>
              <w:rPr>
                <w:rStyle w:val="SAPEmphasis"/>
              </w:rPr>
            </w:pPr>
          </w:p>
        </w:tc>
        <w:tc>
          <w:tcPr>
            <w:tcW w:w="1800" w:type="dxa"/>
            <w:vMerge/>
            <w:hideMark/>
          </w:tcPr>
          <w:p w14:paraId="029D37D7" w14:textId="77777777" w:rsidR="00EB6F61" w:rsidRPr="005F7A67" w:rsidRDefault="00EB6F61" w:rsidP="005B11C6"/>
        </w:tc>
        <w:tc>
          <w:tcPr>
            <w:tcW w:w="3780" w:type="dxa"/>
            <w:hideMark/>
          </w:tcPr>
          <w:p w14:paraId="6473D57F" w14:textId="77777777" w:rsidR="00EB6F61" w:rsidRPr="005F7A67" w:rsidRDefault="00EB6F61" w:rsidP="005B11C6">
            <w:pPr>
              <w:rPr>
                <w:i/>
              </w:rPr>
            </w:pPr>
            <w:r w:rsidRPr="005F7A67">
              <w:rPr>
                <w:rStyle w:val="SAPScreenElement"/>
              </w:rPr>
              <w:t xml:space="preserve">Issue Date: </w:t>
            </w:r>
            <w:r w:rsidRPr="005F7A67">
              <w:t>select using calendar icon</w:t>
            </w:r>
          </w:p>
        </w:tc>
        <w:tc>
          <w:tcPr>
            <w:tcW w:w="2520" w:type="dxa"/>
            <w:hideMark/>
          </w:tcPr>
          <w:p w14:paraId="6F5CE1FD" w14:textId="77777777" w:rsidR="00EB6F61" w:rsidRPr="005F7A67" w:rsidRDefault="00EB6F61" w:rsidP="005B11C6">
            <w:pPr>
              <w:rPr>
                <w:rFonts w:cs="Arial"/>
                <w:bCs/>
              </w:rPr>
            </w:pPr>
            <w:r w:rsidRPr="005F7A67">
              <w:t>Today’s date is default date</w:t>
            </w:r>
            <w:r w:rsidRPr="005F7A67">
              <w:rPr>
                <w:rFonts w:cs="Arial"/>
                <w:bCs/>
              </w:rPr>
              <w:t>.</w:t>
            </w:r>
          </w:p>
          <w:p w14:paraId="1D130A04" w14:textId="167FFFBC" w:rsidR="00EB6F61" w:rsidRPr="005F7A67" w:rsidRDefault="00EB6F61" w:rsidP="001905E6">
            <w:pPr>
              <w:pStyle w:val="SAPNoteHeading"/>
              <w:ind w:left="0"/>
            </w:pPr>
            <w:r w:rsidRPr="005F7A67">
              <w:rPr>
                <w:noProof/>
              </w:rPr>
              <w:drawing>
                <wp:inline distT="0" distB="0" distL="0" distR="0" wp14:anchorId="6FBC1232" wp14:editId="0F6E5358">
                  <wp:extent cx="225425" cy="225425"/>
                  <wp:effectExtent l="0" t="0" r="3175" b="317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4AD2514A" w14:textId="7E740D0C" w:rsidR="00EB6F61" w:rsidRPr="005F7A67" w:rsidRDefault="00EB6F61" w:rsidP="001905E6">
            <w:pPr>
              <w:rPr>
                <w:rFonts w:cs="Arial"/>
                <w:bCs/>
              </w:rPr>
            </w:pPr>
            <w:r w:rsidRPr="005F7A67">
              <w:t>Required if integration with Employee Central Payroll is in place.</w:t>
            </w:r>
          </w:p>
        </w:tc>
        <w:tc>
          <w:tcPr>
            <w:tcW w:w="3060" w:type="dxa"/>
            <w:vMerge/>
            <w:hideMark/>
          </w:tcPr>
          <w:p w14:paraId="018560CC" w14:textId="77777777" w:rsidR="00EB6F61" w:rsidRPr="005F7A67" w:rsidRDefault="00EB6F61" w:rsidP="005B11C6"/>
        </w:tc>
        <w:tc>
          <w:tcPr>
            <w:tcW w:w="1172" w:type="dxa"/>
          </w:tcPr>
          <w:p w14:paraId="74DF2E93" w14:textId="77777777" w:rsidR="00EB6F61" w:rsidRPr="005F7A67" w:rsidRDefault="00EB6F61" w:rsidP="005B11C6">
            <w:pPr>
              <w:rPr>
                <w:rFonts w:cs="Arial"/>
                <w:bCs/>
              </w:rPr>
            </w:pPr>
          </w:p>
        </w:tc>
      </w:tr>
      <w:tr w:rsidR="00EB6F61" w:rsidRPr="005F7A67" w14:paraId="652AFF30" w14:textId="77777777" w:rsidTr="00D8116B">
        <w:tblPrEx>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3242" w:author="Author" w:date="2018-01-30T18:30:00Z">
            <w:tblPrEx>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3243" w:author="Author" w:date="2018-01-30T18:30:00Z">
            <w:trPr>
              <w:trHeight w:val="357"/>
            </w:trPr>
          </w:trPrChange>
        </w:trPr>
        <w:tc>
          <w:tcPr>
            <w:tcW w:w="692" w:type="dxa"/>
            <w:vMerge/>
            <w:vAlign w:val="center"/>
            <w:hideMark/>
            <w:tcPrChange w:id="3244" w:author="Author" w:date="2018-01-30T18:30:00Z">
              <w:tcPr>
                <w:tcW w:w="692" w:type="dxa"/>
                <w:vMerge/>
                <w:vAlign w:val="center"/>
                <w:hideMark/>
              </w:tcPr>
            </w:tcPrChange>
          </w:tcPr>
          <w:p w14:paraId="01B47C12" w14:textId="77777777" w:rsidR="00EB6F61" w:rsidRPr="005F7A67" w:rsidRDefault="00EB6F61" w:rsidP="005B11C6">
            <w:pPr>
              <w:spacing w:before="0" w:after="0" w:line="240" w:lineRule="auto"/>
            </w:pPr>
          </w:p>
        </w:tc>
        <w:tc>
          <w:tcPr>
            <w:tcW w:w="1260" w:type="dxa"/>
            <w:vMerge/>
            <w:vAlign w:val="center"/>
            <w:hideMark/>
            <w:tcPrChange w:id="3245" w:author="Author" w:date="2018-01-30T18:30:00Z">
              <w:tcPr>
                <w:tcW w:w="1260" w:type="dxa"/>
                <w:vMerge/>
                <w:vAlign w:val="center"/>
                <w:hideMark/>
              </w:tcPr>
            </w:tcPrChange>
          </w:tcPr>
          <w:p w14:paraId="04086BF3" w14:textId="77777777" w:rsidR="00EB6F61" w:rsidRPr="005F7A67" w:rsidRDefault="00EB6F61" w:rsidP="005B11C6">
            <w:pPr>
              <w:spacing w:before="0" w:after="0" w:line="240" w:lineRule="auto"/>
              <w:rPr>
                <w:rFonts w:cs="Arial"/>
                <w:b/>
                <w:bCs/>
              </w:rPr>
            </w:pPr>
          </w:p>
        </w:tc>
        <w:tc>
          <w:tcPr>
            <w:tcW w:w="1800" w:type="dxa"/>
            <w:vMerge/>
            <w:vAlign w:val="center"/>
            <w:hideMark/>
            <w:tcPrChange w:id="3246" w:author="Author" w:date="2018-01-30T18:30:00Z">
              <w:tcPr>
                <w:tcW w:w="2790" w:type="dxa"/>
                <w:gridSpan w:val="2"/>
                <w:vMerge/>
                <w:vAlign w:val="center"/>
                <w:hideMark/>
              </w:tcPr>
            </w:tcPrChange>
          </w:tcPr>
          <w:p w14:paraId="5221FF9A" w14:textId="77777777" w:rsidR="00EB6F61" w:rsidRPr="005F7A67" w:rsidRDefault="00EB6F61" w:rsidP="005B11C6">
            <w:pPr>
              <w:spacing w:before="0" w:after="0" w:line="240" w:lineRule="auto"/>
            </w:pPr>
          </w:p>
        </w:tc>
        <w:tc>
          <w:tcPr>
            <w:tcW w:w="3780" w:type="dxa"/>
            <w:hideMark/>
            <w:tcPrChange w:id="3247" w:author="Author" w:date="2018-01-30T18:30:00Z">
              <w:tcPr>
                <w:tcW w:w="2610" w:type="dxa"/>
                <w:hideMark/>
              </w:tcPr>
            </w:tcPrChange>
          </w:tcPr>
          <w:p w14:paraId="320EEEB7" w14:textId="16801DDE" w:rsidR="00D70C45" w:rsidRDefault="00EB6F61" w:rsidP="00D70C45">
            <w:pPr>
              <w:rPr>
                <w:ins w:id="3248" w:author="Author" w:date="2018-01-30T18:25:00Z"/>
              </w:rPr>
            </w:pPr>
            <w:commentRangeStart w:id="3249"/>
            <w:commentRangeStart w:id="3250"/>
            <w:r w:rsidRPr="005F7A67">
              <w:rPr>
                <w:rStyle w:val="SAPScreenElement"/>
              </w:rPr>
              <w:t>Type:</w:t>
            </w:r>
            <w:r w:rsidRPr="005F7A67">
              <w:t xml:space="preserve"> select </w:t>
            </w:r>
            <w:ins w:id="3251" w:author="Author" w:date="2018-01-30T14:35:00Z">
              <w:r w:rsidR="00BD39B6" w:rsidRPr="005F7A67">
                <w:t>from drop-down</w:t>
              </w:r>
              <w:r w:rsidR="00BD39B6">
                <w:t xml:space="preserve"> a </w:t>
              </w:r>
              <w:del w:id="3252" w:author="Author" w:date="2018-01-30T18:30:00Z">
                <w:r w:rsidR="00BD39B6" w:rsidDel="00D70C45">
                  <w:delText>pay component</w:delText>
                </w:r>
              </w:del>
            </w:ins>
            <w:ins w:id="3253" w:author="Author" w:date="2018-01-30T18:30:00Z">
              <w:r w:rsidR="00D70C45">
                <w:t>value</w:t>
              </w:r>
            </w:ins>
            <w:ins w:id="3254" w:author="Author" w:date="2018-01-30T14:35:00Z">
              <w:r w:rsidR="00BD39B6">
                <w:t xml:space="preserve"> appropriate </w:t>
              </w:r>
            </w:ins>
            <w:ins w:id="3255" w:author="Author" w:date="2018-01-30T14:47:00Z">
              <w:r w:rsidR="003940E3">
                <w:t xml:space="preserve">for </w:t>
              </w:r>
            </w:ins>
            <w:r w:rsidR="003940E3">
              <w:t>the</w:t>
            </w:r>
            <w:ins w:id="3256" w:author="Author" w:date="2018-01-30T14:47:00Z">
              <w:r w:rsidR="003940E3">
                <w:t xml:space="preserve"> country</w:t>
              </w:r>
            </w:ins>
            <w:r w:rsidR="003940E3">
              <w:t xml:space="preserve"> of your company. </w:t>
            </w:r>
            <w:del w:id="3257" w:author="Author" w:date="2018-01-30T14:35:00Z">
              <w:r w:rsidRPr="005F7A67" w:rsidDel="00BD39B6">
                <w:delText>from drop-down</w:delText>
              </w:r>
            </w:del>
            <w:del w:id="3258" w:author="Author" w:date="2018-01-30T18:25:00Z">
              <w:r w:rsidRPr="005F7A67" w:rsidDel="00D70C45">
                <w:delText>,</w:delText>
              </w:r>
            </w:del>
            <w:ins w:id="3259" w:author="Author" w:date="2018-01-30T18:26:00Z">
              <w:r w:rsidR="00D70C45">
                <w:t>C</w:t>
              </w:r>
            </w:ins>
            <w:ins w:id="3260" w:author="Author" w:date="2018-01-30T18:25:00Z">
              <w:r w:rsidR="00D70C45">
                <w:t>hoose</w:t>
              </w:r>
            </w:ins>
            <w:r w:rsidR="003940E3">
              <w:t>,</w:t>
            </w:r>
            <w:ins w:id="3261" w:author="Author" w:date="2018-01-30T18:25:00Z">
              <w:r w:rsidR="00D70C45">
                <w:t xml:space="preserve"> for example:</w:t>
              </w:r>
            </w:ins>
          </w:p>
          <w:p w14:paraId="01E8A851" w14:textId="1BEDCF85" w:rsidR="00D70C45" w:rsidRPr="003940E3" w:rsidRDefault="00D70C45" w:rsidP="00D70C45">
            <w:pPr>
              <w:pStyle w:val="ListParagraph"/>
              <w:numPr>
                <w:ilvl w:val="0"/>
                <w:numId w:val="11"/>
              </w:numPr>
              <w:ind w:left="161" w:hanging="161"/>
              <w:rPr>
                <w:ins w:id="3262" w:author="Author" w:date="2018-01-30T18:27:00Z"/>
                <w:rStyle w:val="SAPUserEntry"/>
                <w:rFonts w:ascii="BentonSans Book" w:hAnsi="BentonSans Book"/>
                <w:b w:val="0"/>
                <w:color w:val="auto"/>
                <w:rPrChange w:id="3263" w:author="Author" w:date="2018-01-30T18:27:00Z">
                  <w:rPr>
                    <w:ins w:id="3264" w:author="Author" w:date="2018-01-30T18:27:00Z"/>
                    <w:rStyle w:val="SAPUserEntry"/>
                  </w:rPr>
                </w:rPrChange>
              </w:rPr>
            </w:pPr>
            <w:ins w:id="3265" w:author="Author" w:date="2018-01-30T18:25:00Z">
              <w:r w:rsidRPr="003940E3">
                <w:t xml:space="preserve">for </w:t>
              </w:r>
            </w:ins>
            <w:ins w:id="3266" w:author="Author" w:date="2018-01-30T18:26:00Z">
              <w:r w:rsidRPr="003940E3">
                <w:t xml:space="preserve">country </w:t>
              </w:r>
            </w:ins>
            <w:ins w:id="3267" w:author="Author" w:date="2018-01-30T18:25:00Z">
              <w:r w:rsidRPr="003940E3">
                <w:rPr>
                  <w:rStyle w:val="SAPEmphasis"/>
                </w:rPr>
                <w:t>AE</w:t>
              </w:r>
              <w:r w:rsidRPr="003940E3">
                <w:t xml:space="preserve">: </w:t>
              </w:r>
            </w:ins>
            <w:ins w:id="3268" w:author="Author" w:date="2018-01-30T18:27:00Z">
              <w:r w:rsidRPr="003940E3">
                <w:rPr>
                  <w:rStyle w:val="SAPUserEntry"/>
                  <w:rPrChange w:id="3269" w:author="Author" w:date="2018-01-30T18:27:00Z">
                    <w:rPr>
                      <w:rStyle w:val="SAPUserEntry"/>
                      <w:highlight w:val="yellow"/>
                      <w:lang w:val="fr-FR"/>
                    </w:rPr>
                  </w:rPrChange>
                </w:rPr>
                <w:t>AE</w:t>
              </w:r>
              <w:r w:rsidRPr="003940E3">
                <w:rPr>
                  <w:rPrChange w:id="3270" w:author="Author" w:date="2018-01-30T18:27:00Z">
                    <w:rPr>
                      <w:lang w:val="fr-FR"/>
                    </w:rPr>
                  </w:rPrChange>
                </w:rPr>
                <w:t xml:space="preserve"> </w:t>
              </w:r>
              <w:r w:rsidRPr="003940E3">
                <w:rPr>
                  <w:rStyle w:val="SAPUserEntry"/>
                  <w:rPrChange w:id="3271" w:author="Author" w:date="2018-01-30T18:27:00Z">
                    <w:rPr>
                      <w:rStyle w:val="SAPUserEntry"/>
                      <w:highlight w:val="yellow"/>
                      <w:lang w:val="fr-FR"/>
                    </w:rPr>
                  </w:rPrChange>
                </w:rPr>
                <w:t>-</w:t>
              </w:r>
              <w:r w:rsidRPr="003940E3">
                <w:rPr>
                  <w:rPrChange w:id="3272" w:author="Author" w:date="2018-01-30T18:27:00Z">
                    <w:rPr>
                      <w:lang w:val="fr-FR"/>
                    </w:rPr>
                  </w:rPrChange>
                </w:rPr>
                <w:t xml:space="preserve"> </w:t>
              </w:r>
              <w:r w:rsidRPr="003940E3">
                <w:rPr>
                  <w:rStyle w:val="SAPUserEntry"/>
                  <w:rPrChange w:id="3273" w:author="Author" w:date="2018-01-30T18:27:00Z">
                    <w:rPr>
                      <w:rStyle w:val="SAPUserEntry"/>
                      <w:highlight w:val="yellow"/>
                      <w:lang w:val="fr-FR"/>
                    </w:rPr>
                  </w:rPrChange>
                </w:rPr>
                <w:t>Bonus payment</w:t>
              </w:r>
              <w:r w:rsidRPr="003940E3">
                <w:rPr>
                  <w:rPrChange w:id="3274" w:author="Author" w:date="2018-01-30T18:30:00Z">
                    <w:rPr>
                      <w:b/>
                      <w:highlight w:val="yellow"/>
                    </w:rPr>
                  </w:rPrChange>
                </w:rPr>
                <w:t xml:space="preserve"> </w:t>
              </w:r>
              <w:r w:rsidRPr="003940E3">
                <w:rPr>
                  <w:rStyle w:val="SAPUserEntry"/>
                  <w:rPrChange w:id="3275" w:author="Author" w:date="2018-01-30T18:27:00Z">
                    <w:rPr>
                      <w:rStyle w:val="SAPUserEntry"/>
                      <w:highlight w:val="yellow"/>
                      <w:lang w:val="fr-FR"/>
                    </w:rPr>
                  </w:rPrChange>
                </w:rPr>
                <w:t>(4010AE)</w:t>
              </w:r>
            </w:ins>
          </w:p>
          <w:p w14:paraId="33C75609" w14:textId="77D363DA" w:rsidR="00D70C45" w:rsidRPr="003940E3" w:rsidRDefault="00D70C45" w:rsidP="00D70C45">
            <w:pPr>
              <w:pStyle w:val="ListParagraph"/>
              <w:numPr>
                <w:ilvl w:val="0"/>
                <w:numId w:val="11"/>
              </w:numPr>
              <w:ind w:left="161" w:hanging="161"/>
              <w:rPr>
                <w:ins w:id="3276" w:author="Author" w:date="2018-01-30T18:25:00Z"/>
                <w:lang w:val="fr-FR"/>
              </w:rPr>
            </w:pPr>
            <w:ins w:id="3277" w:author="Author" w:date="2018-01-30T18:27:00Z">
              <w:r w:rsidRPr="003317C3">
                <w:rPr>
                  <w:lang w:val="fr-FR"/>
                </w:rPr>
                <w:t>for</w:t>
              </w:r>
              <w:r w:rsidRPr="003940E3">
                <w:rPr>
                  <w:lang w:val="fr-FR"/>
                </w:rPr>
                <w:t xml:space="preserve"> country </w:t>
              </w:r>
              <w:r w:rsidRPr="003940E3">
                <w:rPr>
                  <w:rStyle w:val="SAPEmphasis"/>
                  <w:lang w:val="fr-FR"/>
                </w:rPr>
                <w:t>AU</w:t>
              </w:r>
              <w:r w:rsidRPr="003940E3">
                <w:rPr>
                  <w:lang w:val="fr-FR"/>
                </w:rPr>
                <w:t xml:space="preserve">: </w:t>
              </w:r>
              <w:r w:rsidRPr="003940E3">
                <w:rPr>
                  <w:rStyle w:val="SAPUserEntry"/>
                  <w:lang w:val="fr-FR"/>
                </w:rPr>
                <w:t>AU</w:t>
              </w:r>
              <w:r w:rsidRPr="003940E3">
                <w:rPr>
                  <w:b/>
                  <w:lang w:val="fr-FR"/>
                </w:rPr>
                <w:t xml:space="preserve"> </w:t>
              </w:r>
              <w:r w:rsidRPr="003940E3">
                <w:rPr>
                  <w:rStyle w:val="SAPUserEntry"/>
                  <w:lang w:val="fr-FR"/>
                </w:rPr>
                <w:t>-</w:t>
              </w:r>
              <w:r w:rsidRPr="003940E3">
                <w:rPr>
                  <w:b/>
                  <w:lang w:val="fr-FR"/>
                </w:rPr>
                <w:t xml:space="preserve"> </w:t>
              </w:r>
              <w:r w:rsidRPr="003940E3">
                <w:rPr>
                  <w:rStyle w:val="SAPUserEntry"/>
                  <w:lang w:val="fr-FR"/>
                </w:rPr>
                <w:t>Bonus</w:t>
              </w:r>
              <w:r w:rsidRPr="003940E3">
                <w:rPr>
                  <w:lang w:val="fr-FR"/>
                </w:rPr>
                <w:t xml:space="preserve"> </w:t>
              </w:r>
              <w:r w:rsidRPr="003940E3">
                <w:rPr>
                  <w:rStyle w:val="SAPUserEntry"/>
                  <w:lang w:val="fr-FR"/>
                </w:rPr>
                <w:t>(1110AU)</w:t>
              </w:r>
            </w:ins>
          </w:p>
          <w:p w14:paraId="558DE9FD" w14:textId="21E4F81F" w:rsidR="00D70C45" w:rsidRPr="003940E3" w:rsidRDefault="00D70C45" w:rsidP="00D70C45">
            <w:pPr>
              <w:pStyle w:val="ListParagraph"/>
              <w:numPr>
                <w:ilvl w:val="0"/>
                <w:numId w:val="11"/>
              </w:numPr>
              <w:ind w:left="161" w:hanging="161"/>
              <w:rPr>
                <w:ins w:id="3278" w:author="Author" w:date="2018-01-30T18:25:00Z"/>
                <w:i/>
              </w:rPr>
            </w:pPr>
            <w:ins w:id="3279" w:author="Author" w:date="2018-01-30T18:25:00Z">
              <w:r w:rsidRPr="003940E3">
                <w:t xml:space="preserve">for country </w:t>
              </w:r>
              <w:r w:rsidRPr="003940E3">
                <w:rPr>
                  <w:rStyle w:val="SAPEmphasis"/>
                </w:rPr>
                <w:t>CN</w:t>
              </w:r>
              <w:r w:rsidRPr="003940E3">
                <w:t xml:space="preserve">: </w:t>
              </w:r>
            </w:ins>
            <w:ins w:id="3280" w:author="Author" w:date="2018-01-30T18:27:00Z">
              <w:r w:rsidRPr="003940E3">
                <w:rPr>
                  <w:rStyle w:val="SAPUserEntry"/>
                </w:rPr>
                <w:t>CN</w:t>
              </w:r>
              <w:r w:rsidRPr="003940E3">
                <w:rPr>
                  <w:b/>
                </w:rPr>
                <w:t xml:space="preserve"> </w:t>
              </w:r>
              <w:r w:rsidRPr="003940E3">
                <w:rPr>
                  <w:rStyle w:val="SAPUserEntry"/>
                </w:rPr>
                <w:t>-</w:t>
              </w:r>
              <w:r w:rsidRPr="003940E3">
                <w:rPr>
                  <w:b/>
                </w:rPr>
                <w:t xml:space="preserve"> </w:t>
              </w:r>
              <w:r w:rsidRPr="003940E3">
                <w:rPr>
                  <w:rStyle w:val="SAPUserEntry"/>
                </w:rPr>
                <w:t>Bonus</w:t>
              </w:r>
              <w:r w:rsidRPr="003940E3">
                <w:t xml:space="preserve"> </w:t>
              </w:r>
              <w:r w:rsidRPr="003940E3">
                <w:rPr>
                  <w:rStyle w:val="SAPUserEntry"/>
                </w:rPr>
                <w:t>(1140CN)</w:t>
              </w:r>
            </w:ins>
          </w:p>
          <w:p w14:paraId="16EB9A51" w14:textId="5FD2280B" w:rsidR="00D70C45" w:rsidRPr="003940E3" w:rsidRDefault="00D70C45">
            <w:pPr>
              <w:pStyle w:val="ListParagraph"/>
              <w:numPr>
                <w:ilvl w:val="0"/>
                <w:numId w:val="11"/>
              </w:numPr>
              <w:ind w:left="161" w:hanging="161"/>
              <w:rPr>
                <w:ins w:id="3281" w:author="Author" w:date="2018-01-30T18:28:00Z"/>
                <w:rStyle w:val="SAPUserEntry"/>
              </w:rPr>
              <w:pPrChange w:id="3282" w:author="Author" w:date="2018-01-30T18:28:00Z">
                <w:pPr/>
              </w:pPrChange>
            </w:pPr>
            <w:ins w:id="3283" w:author="Author" w:date="2018-01-30T18:25:00Z">
              <w:r w:rsidRPr="003940E3">
                <w:t xml:space="preserve">for country </w:t>
              </w:r>
              <w:r w:rsidRPr="003940E3">
                <w:rPr>
                  <w:rStyle w:val="SAPEmphasis"/>
                </w:rPr>
                <w:t>DE</w:t>
              </w:r>
              <w:r w:rsidRPr="003940E3">
                <w:t xml:space="preserve">: </w:t>
              </w:r>
            </w:ins>
            <w:ins w:id="3284" w:author="Author" w:date="2018-01-30T18:28:00Z">
              <w:r w:rsidRPr="003940E3">
                <w:rPr>
                  <w:rStyle w:val="SAPUserEntry"/>
                  <w:rPrChange w:id="3285" w:author="Author" w:date="2018-01-30T18:28:00Z">
                    <w:rPr>
                      <w:rStyle w:val="SAPUserEntry"/>
                      <w:highlight w:val="yellow"/>
                      <w:lang w:val="fr-FR"/>
                    </w:rPr>
                  </w:rPrChange>
                </w:rPr>
                <w:t>DE</w:t>
              </w:r>
              <w:r w:rsidRPr="003940E3">
                <w:rPr>
                  <w:rPrChange w:id="3286" w:author="Author" w:date="2018-01-30T18:28:00Z">
                    <w:rPr>
                      <w:lang w:val="fr-FR"/>
                    </w:rPr>
                  </w:rPrChange>
                </w:rPr>
                <w:t xml:space="preserve"> </w:t>
              </w:r>
              <w:r w:rsidRPr="003940E3">
                <w:rPr>
                  <w:rStyle w:val="SAPUserEntry"/>
                  <w:rPrChange w:id="3287" w:author="Author" w:date="2018-01-30T18:28:00Z">
                    <w:rPr>
                      <w:rStyle w:val="SAPUserEntry"/>
                      <w:highlight w:val="yellow"/>
                      <w:lang w:val="fr-FR"/>
                    </w:rPr>
                  </w:rPrChange>
                </w:rPr>
                <w:t>–</w:t>
              </w:r>
              <w:r w:rsidRPr="003940E3">
                <w:rPr>
                  <w:rPrChange w:id="3288" w:author="Author" w:date="2018-01-30T18:28:00Z">
                    <w:rPr>
                      <w:lang w:val="fr-FR"/>
                    </w:rPr>
                  </w:rPrChange>
                </w:rPr>
                <w:t xml:space="preserve"> </w:t>
              </w:r>
              <w:r w:rsidRPr="003940E3">
                <w:rPr>
                  <w:rStyle w:val="SAPUserEntry"/>
                  <w:rPrChange w:id="3289" w:author="Author" w:date="2018-01-30T18:28:00Z">
                    <w:rPr>
                      <w:rStyle w:val="SAPUserEntry"/>
                      <w:highlight w:val="yellow"/>
                      <w:lang w:val="fr-FR"/>
                    </w:rPr>
                  </w:rPrChange>
                </w:rPr>
                <w:t>Bonus/Premiums</w:t>
              </w:r>
            </w:ins>
            <w:ins w:id="3290" w:author="Author" w:date="2018-01-31T14:20:00Z">
              <w:r w:rsidR="00C5284D" w:rsidRPr="00C5284D">
                <w:t xml:space="preserve"> </w:t>
              </w:r>
            </w:ins>
            <w:ins w:id="3291" w:author="Author" w:date="2018-01-30T18:28:00Z">
              <w:r w:rsidRPr="003940E3">
                <w:rPr>
                  <w:rStyle w:val="SAPUserEntry"/>
                  <w:rPrChange w:id="3292" w:author="Author" w:date="2018-01-30T18:28:00Z">
                    <w:rPr>
                      <w:rStyle w:val="SAPUserEntry"/>
                      <w:highlight w:val="yellow"/>
                      <w:lang w:val="fr-FR"/>
                    </w:rPr>
                  </w:rPrChange>
                </w:rPr>
                <w:t>(3300DE)</w:t>
              </w:r>
            </w:ins>
          </w:p>
          <w:p w14:paraId="149A2CF0" w14:textId="3D4446F2" w:rsidR="00D70C45" w:rsidRPr="003940E3" w:rsidRDefault="00D70C45">
            <w:pPr>
              <w:pStyle w:val="ListParagraph"/>
              <w:numPr>
                <w:ilvl w:val="0"/>
                <w:numId w:val="11"/>
              </w:numPr>
              <w:ind w:left="161" w:hanging="161"/>
              <w:rPr>
                <w:ins w:id="3293" w:author="Author" w:date="2018-01-30T18:29:00Z"/>
                <w:rStyle w:val="SAPUserEntry"/>
              </w:rPr>
              <w:pPrChange w:id="3294" w:author="Author" w:date="2018-01-30T18:29:00Z">
                <w:pPr/>
              </w:pPrChange>
            </w:pPr>
            <w:ins w:id="3295" w:author="Author" w:date="2018-01-30T18:28:00Z">
              <w:r w:rsidRPr="003940E3">
                <w:t xml:space="preserve">for country </w:t>
              </w:r>
              <w:r w:rsidRPr="003940E3">
                <w:rPr>
                  <w:rStyle w:val="SAPEmphasis"/>
                </w:rPr>
                <w:t>FR</w:t>
              </w:r>
              <w:r w:rsidRPr="003940E3">
                <w:t xml:space="preserve">: </w:t>
              </w:r>
              <w:r w:rsidRPr="003940E3">
                <w:rPr>
                  <w:rStyle w:val="SAPUserEntry"/>
                  <w:rPrChange w:id="3296" w:author="Author" w:date="2018-01-30T18:29:00Z">
                    <w:rPr>
                      <w:rStyle w:val="SAPUserEntry"/>
                      <w:highlight w:val="yellow"/>
                      <w:lang w:val="fr-FR"/>
                    </w:rPr>
                  </w:rPrChange>
                </w:rPr>
                <w:t>FR</w:t>
              </w:r>
              <w:r w:rsidRPr="003940E3">
                <w:rPr>
                  <w:rPrChange w:id="3297" w:author="Author" w:date="2018-01-30T18:29:00Z">
                    <w:rPr>
                      <w:highlight w:val="yellow"/>
                      <w:lang w:val="fr-FR"/>
                    </w:rPr>
                  </w:rPrChange>
                </w:rPr>
                <w:t xml:space="preserve"> </w:t>
              </w:r>
              <w:r w:rsidRPr="003940E3">
                <w:rPr>
                  <w:rStyle w:val="SAPUserEntry"/>
                  <w:rPrChange w:id="3298" w:author="Author" w:date="2018-01-30T18:29:00Z">
                    <w:rPr>
                      <w:rStyle w:val="SAPUserEntry"/>
                      <w:highlight w:val="yellow"/>
                      <w:lang w:val="fr-FR"/>
                    </w:rPr>
                  </w:rPrChange>
                </w:rPr>
                <w:t>-</w:t>
              </w:r>
              <w:r w:rsidRPr="003940E3">
                <w:rPr>
                  <w:rPrChange w:id="3299" w:author="Author" w:date="2018-01-30T18:29:00Z">
                    <w:rPr>
                      <w:highlight w:val="yellow"/>
                      <w:lang w:val="fr-FR"/>
                    </w:rPr>
                  </w:rPrChange>
                </w:rPr>
                <w:t xml:space="preserve"> </w:t>
              </w:r>
              <w:r w:rsidRPr="003940E3">
                <w:rPr>
                  <w:rStyle w:val="SAPUserEntry"/>
                  <w:rPrChange w:id="3300" w:author="Author" w:date="2018-01-30T18:29:00Z">
                    <w:rPr>
                      <w:rStyle w:val="SAPUserEntry"/>
                      <w:highlight w:val="yellow"/>
                      <w:lang w:val="fr-FR"/>
                    </w:rPr>
                  </w:rPrChange>
                </w:rPr>
                <w:t>Bonus</w:t>
              </w:r>
              <w:r w:rsidRPr="003940E3">
                <w:rPr>
                  <w:rPrChange w:id="3301" w:author="Author" w:date="2018-01-30T18:29:00Z">
                    <w:rPr>
                      <w:highlight w:val="yellow"/>
                      <w:lang w:val="fr-FR"/>
                    </w:rPr>
                  </w:rPrChange>
                </w:rPr>
                <w:t xml:space="preserve"> </w:t>
              </w:r>
              <w:r w:rsidRPr="003940E3">
                <w:rPr>
                  <w:rStyle w:val="SAPUserEntry"/>
                  <w:rPrChange w:id="3302" w:author="Author" w:date="2018-01-30T18:29:00Z">
                    <w:rPr>
                      <w:rStyle w:val="SAPUserEntry"/>
                      <w:highlight w:val="yellow"/>
                      <w:lang w:val="fr-FR"/>
                    </w:rPr>
                  </w:rPrChange>
                </w:rPr>
                <w:t>(1110FR)</w:t>
              </w:r>
            </w:ins>
          </w:p>
          <w:p w14:paraId="0DF874B5" w14:textId="4EE2E658" w:rsidR="00D70C45" w:rsidRPr="003940E3" w:rsidRDefault="00D70C45">
            <w:pPr>
              <w:pStyle w:val="ListParagraph"/>
              <w:numPr>
                <w:ilvl w:val="0"/>
                <w:numId w:val="11"/>
              </w:numPr>
              <w:ind w:left="161" w:hanging="161"/>
              <w:rPr>
                <w:ins w:id="3303" w:author="Author" w:date="2018-01-30T18:29:00Z"/>
                <w:rStyle w:val="SAPUserEntry"/>
                <w:rPrChange w:id="3304" w:author="Author" w:date="2018-01-30T18:29:00Z">
                  <w:rPr>
                    <w:ins w:id="3305" w:author="Author" w:date="2018-01-30T18:29:00Z"/>
                    <w:rStyle w:val="SAPUserEntry"/>
                    <w:highlight w:val="yellow"/>
                    <w:lang w:val="fr-FR"/>
                  </w:rPr>
                </w:rPrChange>
              </w:rPr>
              <w:pPrChange w:id="3306" w:author="Author" w:date="2018-01-30T18:29:00Z">
                <w:pPr/>
              </w:pPrChange>
            </w:pPr>
            <w:ins w:id="3307" w:author="Author" w:date="2018-01-30T18:25:00Z">
              <w:r w:rsidRPr="003940E3">
                <w:rPr>
                  <w:rPrChange w:id="3308" w:author="Author" w:date="2018-01-30T18:29:00Z">
                    <w:rPr>
                      <w:rFonts w:ascii="Courier New" w:hAnsi="Courier New"/>
                      <w:b/>
                      <w:color w:val="45157E"/>
                      <w:highlight w:val="cyan"/>
                    </w:rPr>
                  </w:rPrChange>
                </w:rPr>
                <w:t xml:space="preserve">for </w:t>
              </w:r>
            </w:ins>
            <w:ins w:id="3309" w:author="Author" w:date="2018-01-30T18:29:00Z">
              <w:r w:rsidRPr="003940E3">
                <w:t xml:space="preserve">country </w:t>
              </w:r>
            </w:ins>
            <w:ins w:id="3310" w:author="Author" w:date="2018-01-30T18:25:00Z">
              <w:r w:rsidRPr="003940E3">
                <w:rPr>
                  <w:rStyle w:val="SAPEmphasis"/>
                </w:rPr>
                <w:t>GB</w:t>
              </w:r>
              <w:r w:rsidRPr="003940E3">
                <w:t xml:space="preserve">: </w:t>
              </w:r>
            </w:ins>
            <w:ins w:id="3311" w:author="Author" w:date="2018-01-30T18:29:00Z">
              <w:r w:rsidRPr="003940E3">
                <w:rPr>
                  <w:rStyle w:val="SAPUserEntry"/>
                  <w:rPrChange w:id="3312" w:author="Author" w:date="2018-01-30T18:29:00Z">
                    <w:rPr>
                      <w:rStyle w:val="SAPUserEntry"/>
                      <w:highlight w:val="yellow"/>
                      <w:lang w:val="fr-FR"/>
                    </w:rPr>
                  </w:rPrChange>
                </w:rPr>
                <w:t>GB</w:t>
              </w:r>
              <w:r w:rsidRPr="003940E3">
                <w:rPr>
                  <w:b/>
                  <w:rPrChange w:id="3313" w:author="Author" w:date="2018-01-30T18:29:00Z">
                    <w:rPr>
                      <w:b/>
                      <w:lang w:val="fr-FR"/>
                    </w:rPr>
                  </w:rPrChange>
                </w:rPr>
                <w:t xml:space="preserve"> </w:t>
              </w:r>
              <w:r w:rsidRPr="003940E3">
                <w:rPr>
                  <w:rStyle w:val="SAPUserEntry"/>
                  <w:rPrChange w:id="3314" w:author="Author" w:date="2018-01-30T18:29:00Z">
                    <w:rPr>
                      <w:rStyle w:val="SAPUserEntry"/>
                      <w:highlight w:val="yellow"/>
                      <w:lang w:val="fr-FR"/>
                    </w:rPr>
                  </w:rPrChange>
                </w:rPr>
                <w:t>-</w:t>
              </w:r>
              <w:r w:rsidRPr="003940E3">
                <w:rPr>
                  <w:b/>
                  <w:rPrChange w:id="3315" w:author="Author" w:date="2018-01-30T18:29:00Z">
                    <w:rPr>
                      <w:b/>
                      <w:lang w:val="fr-FR"/>
                    </w:rPr>
                  </w:rPrChange>
                </w:rPr>
                <w:t xml:space="preserve"> </w:t>
              </w:r>
              <w:r w:rsidRPr="003940E3">
                <w:rPr>
                  <w:rStyle w:val="SAPUserEntry"/>
                  <w:rPrChange w:id="3316" w:author="Author" w:date="2018-01-30T18:29:00Z">
                    <w:rPr>
                      <w:rStyle w:val="SAPUserEntry"/>
                      <w:highlight w:val="yellow"/>
                      <w:lang w:val="fr-FR"/>
                    </w:rPr>
                  </w:rPrChange>
                </w:rPr>
                <w:t>Bonus</w:t>
              </w:r>
              <w:r w:rsidRPr="003940E3">
                <w:rPr>
                  <w:rPrChange w:id="3317" w:author="Author" w:date="2018-01-30T18:29:00Z">
                    <w:rPr>
                      <w:highlight w:val="yellow"/>
                      <w:lang w:val="fr-FR"/>
                    </w:rPr>
                  </w:rPrChange>
                </w:rPr>
                <w:t xml:space="preserve"> </w:t>
              </w:r>
              <w:r w:rsidRPr="003940E3">
                <w:rPr>
                  <w:rStyle w:val="SAPUserEntry"/>
                  <w:rPrChange w:id="3318" w:author="Author" w:date="2018-01-30T18:29:00Z">
                    <w:rPr>
                      <w:rStyle w:val="SAPUserEntry"/>
                      <w:highlight w:val="yellow"/>
                      <w:lang w:val="fr-FR"/>
                    </w:rPr>
                  </w:rPrChange>
                </w:rPr>
                <w:t>(1110GB)</w:t>
              </w:r>
            </w:ins>
          </w:p>
          <w:p w14:paraId="18BEBEA7" w14:textId="1815D347" w:rsidR="00D70C45" w:rsidRPr="00905C72" w:rsidRDefault="00D70C45">
            <w:pPr>
              <w:pStyle w:val="ListParagraph"/>
              <w:numPr>
                <w:ilvl w:val="0"/>
                <w:numId w:val="11"/>
              </w:numPr>
              <w:ind w:left="161" w:hanging="161"/>
              <w:rPr>
                <w:ins w:id="3319" w:author="Author" w:date="2018-01-30T18:29:00Z"/>
                <w:rStyle w:val="SAPUserEntry"/>
                <w:rFonts w:ascii="BentonSans Book" w:hAnsi="BentonSans Book"/>
                <w:b w:val="0"/>
                <w:color w:val="auto"/>
              </w:rPr>
              <w:pPrChange w:id="3320" w:author="Author" w:date="2018-01-30T18:28:00Z">
                <w:pPr/>
              </w:pPrChange>
            </w:pPr>
            <w:ins w:id="3321" w:author="Author" w:date="2018-01-30T18:29:00Z">
              <w:r w:rsidRPr="003940E3">
                <w:t xml:space="preserve">for country </w:t>
              </w:r>
              <w:r w:rsidRPr="003940E3">
                <w:rPr>
                  <w:rStyle w:val="SAPEmphasis"/>
                </w:rPr>
                <w:t>SA</w:t>
              </w:r>
              <w:r w:rsidRPr="003940E3">
                <w:t xml:space="preserve">: </w:t>
              </w:r>
              <w:r w:rsidRPr="003940E3">
                <w:rPr>
                  <w:rStyle w:val="SAPUserEntry"/>
                  <w:rPrChange w:id="3322" w:author="Author" w:date="2018-01-30T18:29:00Z">
                    <w:rPr>
                      <w:rStyle w:val="SAPUserEntry"/>
                      <w:highlight w:val="yellow"/>
                      <w:lang w:val="fr-FR"/>
                    </w:rPr>
                  </w:rPrChange>
                </w:rPr>
                <w:t>SA</w:t>
              </w:r>
              <w:r w:rsidRPr="003940E3">
                <w:rPr>
                  <w:rPrChange w:id="3323" w:author="Author" w:date="2018-01-30T18:29:00Z">
                    <w:rPr>
                      <w:highlight w:val="yellow"/>
                      <w:lang w:val="fr-FR"/>
                    </w:rPr>
                  </w:rPrChange>
                </w:rPr>
                <w:t xml:space="preserve"> </w:t>
              </w:r>
              <w:r w:rsidRPr="003940E3">
                <w:rPr>
                  <w:rStyle w:val="SAPUserEntry"/>
                  <w:rPrChange w:id="3324" w:author="Author" w:date="2018-01-30T18:29:00Z">
                    <w:rPr>
                      <w:rStyle w:val="SAPUserEntry"/>
                      <w:highlight w:val="yellow"/>
                      <w:lang w:val="fr-FR"/>
                    </w:rPr>
                  </w:rPrChange>
                </w:rPr>
                <w:t>-</w:t>
              </w:r>
              <w:r w:rsidRPr="003940E3">
                <w:rPr>
                  <w:rPrChange w:id="3325" w:author="Author" w:date="2018-01-30T18:29:00Z">
                    <w:rPr>
                      <w:highlight w:val="yellow"/>
                      <w:lang w:val="fr-FR"/>
                    </w:rPr>
                  </w:rPrChange>
                </w:rPr>
                <w:t xml:space="preserve"> </w:t>
              </w:r>
              <w:r w:rsidRPr="003940E3">
                <w:rPr>
                  <w:rStyle w:val="SAPUserEntry"/>
                  <w:rPrChange w:id="3326" w:author="Author" w:date="2018-01-30T18:29:00Z">
                    <w:rPr>
                      <w:rStyle w:val="SAPUserEntry"/>
                      <w:highlight w:val="yellow"/>
                      <w:lang w:val="fr-FR"/>
                    </w:rPr>
                  </w:rPrChange>
                </w:rPr>
                <w:t>Bonus payment</w:t>
              </w:r>
              <w:r w:rsidRPr="003940E3">
                <w:rPr>
                  <w:rPrChange w:id="3327" w:author="Author" w:date="2018-01-30T18:30:00Z">
                    <w:rPr>
                      <w:b/>
                      <w:highlight w:val="yellow"/>
                      <w:lang w:val="fr-FR"/>
                    </w:rPr>
                  </w:rPrChange>
                </w:rPr>
                <w:t xml:space="preserve"> </w:t>
              </w:r>
              <w:r w:rsidRPr="003940E3">
                <w:rPr>
                  <w:rStyle w:val="SAPUserEntry"/>
                  <w:rPrChange w:id="3328" w:author="Author" w:date="2018-01-30T18:29:00Z">
                    <w:rPr>
                      <w:rStyle w:val="SAPUserEntry"/>
                      <w:highlight w:val="yellow"/>
                      <w:lang w:val="fr-FR"/>
                    </w:rPr>
                  </w:rPrChange>
                </w:rPr>
                <w:t>(4010SA)</w:t>
              </w:r>
            </w:ins>
          </w:p>
          <w:p w14:paraId="1335B209" w14:textId="2957426B" w:rsidR="00EB6F61" w:rsidRPr="003940E3" w:rsidDel="00D70C45" w:rsidRDefault="00D70C45">
            <w:pPr>
              <w:pStyle w:val="ListParagraph"/>
              <w:numPr>
                <w:ilvl w:val="0"/>
                <w:numId w:val="11"/>
              </w:numPr>
              <w:ind w:left="161" w:hanging="161"/>
              <w:rPr>
                <w:ins w:id="3329" w:author="Author" w:date="2018-01-30T14:36:00Z"/>
                <w:del w:id="3330" w:author="Author" w:date="2018-01-30T18:30:00Z"/>
                <w:rStyle w:val="SAPUserEntry"/>
              </w:rPr>
              <w:pPrChange w:id="3331" w:author="Author" w:date="2018-01-30T18:30:00Z">
                <w:pPr/>
              </w:pPrChange>
            </w:pPr>
            <w:ins w:id="3332" w:author="Author" w:date="2018-01-30T18:29:00Z">
              <w:r w:rsidRPr="003940E3">
                <w:t xml:space="preserve">for country </w:t>
              </w:r>
              <w:r w:rsidRPr="003940E3">
                <w:rPr>
                  <w:rStyle w:val="SAPEmphasis"/>
                </w:rPr>
                <w:t>US</w:t>
              </w:r>
              <w:r w:rsidRPr="003940E3">
                <w:t xml:space="preserve">: </w:t>
              </w:r>
            </w:ins>
            <w:del w:id="3333" w:author="Author" w:date="2018-01-30T18:29:00Z">
              <w:r w:rsidR="00EB6F61" w:rsidRPr="003940E3" w:rsidDel="00D70C45">
                <w:delText xml:space="preserve"> for example</w:delText>
              </w:r>
              <w:r w:rsidR="00EB6F61" w:rsidRPr="003940E3" w:rsidDel="00D70C45">
                <w:rPr>
                  <w:rStyle w:val="SAPUserEntry"/>
                </w:rPr>
                <w:delText xml:space="preserve"> </w:delText>
              </w:r>
            </w:del>
            <w:r w:rsidR="00EB6F61" w:rsidRPr="003940E3">
              <w:rPr>
                <w:rStyle w:val="SAPUserEntry"/>
              </w:rPr>
              <w:t>US</w:t>
            </w:r>
            <w:ins w:id="3334" w:author="Author" w:date="2018-01-30T14:45:00Z">
              <w:r w:rsidR="004C49AA" w:rsidRPr="003940E3">
                <w:rPr>
                  <w:rPrChange w:id="3335" w:author="Author" w:date="2018-01-30T14:45:00Z">
                    <w:rPr>
                      <w:rStyle w:val="SAPUserEntry"/>
                      <w:highlight w:val="yellow"/>
                    </w:rPr>
                  </w:rPrChange>
                </w:rPr>
                <w:t xml:space="preserve"> </w:t>
              </w:r>
            </w:ins>
            <w:r w:rsidR="00EB6F61" w:rsidRPr="003940E3">
              <w:rPr>
                <w:rStyle w:val="SAPUserEntry"/>
              </w:rPr>
              <w:t>-</w:t>
            </w:r>
            <w:ins w:id="3336" w:author="Author" w:date="2018-01-30T14:45:00Z">
              <w:r w:rsidR="004C49AA" w:rsidRPr="003940E3">
                <w:rPr>
                  <w:rPrChange w:id="3337" w:author="Author" w:date="2018-01-30T14:45:00Z">
                    <w:rPr>
                      <w:rStyle w:val="SAPUserEntry"/>
                      <w:highlight w:val="yellow"/>
                    </w:rPr>
                  </w:rPrChange>
                </w:rPr>
                <w:t xml:space="preserve"> </w:t>
              </w:r>
            </w:ins>
            <w:r w:rsidR="00EB6F61" w:rsidRPr="003940E3">
              <w:rPr>
                <w:rStyle w:val="SAPUserEntry"/>
              </w:rPr>
              <w:t>Bonus</w:t>
            </w:r>
            <w:r w:rsidR="00EB6F61" w:rsidRPr="003940E3">
              <w:t xml:space="preserve"> </w:t>
            </w:r>
            <w:r w:rsidR="00EB6F61" w:rsidRPr="003940E3">
              <w:rPr>
                <w:rStyle w:val="SAPUserEntry"/>
              </w:rPr>
              <w:t>(1110US)</w:t>
            </w:r>
            <w:commentRangeEnd w:id="3249"/>
            <w:r w:rsidR="00DC78FA">
              <w:rPr>
                <w:rStyle w:val="CommentReference"/>
                <w:rFonts w:ascii="Arial" w:eastAsia="SimSun" w:hAnsi="Arial"/>
                <w:lang w:val="de-DE"/>
              </w:rPr>
              <w:commentReference w:id="3249"/>
            </w:r>
            <w:commentRangeEnd w:id="3250"/>
            <w:r w:rsidR="004A6AD5">
              <w:rPr>
                <w:rStyle w:val="CommentReference"/>
                <w:rFonts w:ascii="Arial" w:eastAsia="SimSun" w:hAnsi="Arial"/>
                <w:lang w:val="de-DE"/>
              </w:rPr>
              <w:commentReference w:id="3250"/>
            </w:r>
          </w:p>
          <w:p w14:paraId="7D579BDC" w14:textId="46497B58" w:rsidR="00BD39B6" w:rsidRPr="00DF04E3" w:rsidRDefault="00BD39B6">
            <w:pPr>
              <w:pStyle w:val="ListParagraph"/>
              <w:numPr>
                <w:ilvl w:val="0"/>
                <w:numId w:val="11"/>
              </w:numPr>
              <w:ind w:left="161" w:hanging="161"/>
              <w:rPr>
                <w:i/>
                <w:rPrChange w:id="3338" w:author="Author" w:date="2018-01-30T18:30:00Z">
                  <w:rPr/>
                </w:rPrChange>
              </w:rPr>
              <w:pPrChange w:id="3339" w:author="Author" w:date="2018-01-30T18:30:00Z">
                <w:pPr/>
              </w:pPrChange>
            </w:pPr>
          </w:p>
        </w:tc>
        <w:tc>
          <w:tcPr>
            <w:tcW w:w="2520" w:type="dxa"/>
            <w:hideMark/>
            <w:tcPrChange w:id="3340" w:author="Author" w:date="2018-01-30T18:30:00Z">
              <w:tcPr>
                <w:tcW w:w="2700" w:type="dxa"/>
                <w:gridSpan w:val="2"/>
                <w:vAlign w:val="center"/>
                <w:hideMark/>
              </w:tcPr>
            </w:tcPrChange>
          </w:tcPr>
          <w:p w14:paraId="62DF49E6" w14:textId="4AEA9B3F" w:rsidR="00EB6F61" w:rsidRPr="005F7A67" w:rsidRDefault="00EB6F61">
            <w:pPr>
              <w:pStyle w:val="SAPNoteHeading"/>
              <w:ind w:left="0"/>
            </w:pPr>
            <w:r w:rsidRPr="005F7A67">
              <w:rPr>
                <w:noProof/>
              </w:rPr>
              <w:drawing>
                <wp:inline distT="0" distB="0" distL="0" distR="0" wp14:anchorId="0747A706" wp14:editId="7AA5EFBA">
                  <wp:extent cx="225425" cy="225425"/>
                  <wp:effectExtent l="0" t="0" r="3175"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2503518B" w14:textId="2B22E9A7" w:rsidR="00EB6F61" w:rsidRPr="005F7A67" w:rsidRDefault="00EB6F61">
            <w:pPr>
              <w:rPr>
                <w:rFonts w:cs="Arial"/>
                <w:bCs/>
              </w:rPr>
              <w:pPrChange w:id="3341" w:author="Author" w:date="2018-01-30T18:30:00Z">
                <w:pPr>
                  <w:spacing w:before="0" w:after="0" w:line="240" w:lineRule="auto"/>
                </w:pPr>
              </w:pPrChange>
            </w:pPr>
            <w:r w:rsidRPr="005F7A67">
              <w:t>Required if integration with Employee Central Payroll is in place.</w:t>
            </w:r>
          </w:p>
        </w:tc>
        <w:tc>
          <w:tcPr>
            <w:tcW w:w="3060" w:type="dxa"/>
            <w:vMerge/>
            <w:vAlign w:val="center"/>
            <w:hideMark/>
            <w:tcPrChange w:id="3342" w:author="Author" w:date="2018-01-30T18:30:00Z">
              <w:tcPr>
                <w:tcW w:w="3060" w:type="dxa"/>
                <w:vMerge/>
                <w:vAlign w:val="center"/>
                <w:hideMark/>
              </w:tcPr>
            </w:tcPrChange>
          </w:tcPr>
          <w:p w14:paraId="0B5BF679" w14:textId="77777777" w:rsidR="00EB6F61" w:rsidRPr="005F7A67" w:rsidRDefault="00EB6F61" w:rsidP="005B11C6">
            <w:pPr>
              <w:spacing w:before="0" w:after="0" w:line="240" w:lineRule="auto"/>
            </w:pPr>
          </w:p>
        </w:tc>
        <w:tc>
          <w:tcPr>
            <w:tcW w:w="1172" w:type="dxa"/>
            <w:tcPrChange w:id="3343" w:author="Author" w:date="2018-01-30T18:30:00Z">
              <w:tcPr>
                <w:tcW w:w="1172" w:type="dxa"/>
              </w:tcPr>
            </w:tcPrChange>
          </w:tcPr>
          <w:p w14:paraId="620B438A" w14:textId="77777777" w:rsidR="00EB6F61" w:rsidRPr="005F7A67" w:rsidRDefault="00EB6F61" w:rsidP="005B11C6">
            <w:pPr>
              <w:rPr>
                <w:rFonts w:cs="Arial"/>
                <w:bCs/>
              </w:rPr>
            </w:pPr>
          </w:p>
        </w:tc>
      </w:tr>
      <w:tr w:rsidR="00EB6F61" w:rsidRPr="005F7A67" w14:paraId="51BE1416" w14:textId="77777777" w:rsidTr="00D8116B">
        <w:trPr>
          <w:trHeight w:val="357"/>
        </w:trPr>
        <w:tc>
          <w:tcPr>
            <w:tcW w:w="692" w:type="dxa"/>
            <w:vMerge/>
            <w:vAlign w:val="center"/>
            <w:hideMark/>
          </w:tcPr>
          <w:p w14:paraId="3D8CD085" w14:textId="77777777" w:rsidR="00EB6F61" w:rsidRPr="005F7A67" w:rsidRDefault="00EB6F61" w:rsidP="005B11C6">
            <w:pPr>
              <w:spacing w:before="0" w:after="0" w:line="240" w:lineRule="auto"/>
            </w:pPr>
          </w:p>
        </w:tc>
        <w:tc>
          <w:tcPr>
            <w:tcW w:w="1260" w:type="dxa"/>
            <w:vMerge/>
            <w:vAlign w:val="center"/>
            <w:hideMark/>
          </w:tcPr>
          <w:p w14:paraId="5E28505D" w14:textId="77777777" w:rsidR="00EB6F61" w:rsidRPr="005F7A67" w:rsidRDefault="00EB6F61" w:rsidP="005B11C6">
            <w:pPr>
              <w:spacing w:before="0" w:after="0" w:line="240" w:lineRule="auto"/>
              <w:rPr>
                <w:rFonts w:cs="Arial"/>
                <w:b/>
                <w:bCs/>
              </w:rPr>
            </w:pPr>
          </w:p>
        </w:tc>
        <w:tc>
          <w:tcPr>
            <w:tcW w:w="1800" w:type="dxa"/>
            <w:vMerge/>
            <w:vAlign w:val="center"/>
            <w:hideMark/>
          </w:tcPr>
          <w:p w14:paraId="4B9FD5A7" w14:textId="77777777" w:rsidR="00EB6F61" w:rsidRPr="005F7A67" w:rsidRDefault="00EB6F61" w:rsidP="005B11C6">
            <w:pPr>
              <w:spacing w:before="0" w:after="0" w:line="240" w:lineRule="auto"/>
            </w:pPr>
          </w:p>
        </w:tc>
        <w:tc>
          <w:tcPr>
            <w:tcW w:w="3780" w:type="dxa"/>
            <w:hideMark/>
          </w:tcPr>
          <w:p w14:paraId="4DD447A7" w14:textId="22136ABA" w:rsidR="00EB6F61" w:rsidRPr="005F7A67" w:rsidRDefault="00EB6F61">
            <w:r w:rsidRPr="005F7A67">
              <w:rPr>
                <w:rStyle w:val="SAPScreenElement"/>
              </w:rPr>
              <w:t>Currency Code:</w:t>
            </w:r>
            <w:r w:rsidRPr="005F7A67">
              <w:t xml:space="preserve"> </w:t>
            </w:r>
            <w:del w:id="3344" w:author="Author" w:date="2018-01-30T14:30:00Z">
              <w:r w:rsidRPr="005F7A67" w:rsidDel="00A15FB0">
                <w:rPr>
                  <w:rStyle w:val="SAPUserEntry"/>
                </w:rPr>
                <w:delText xml:space="preserve">USD </w:delText>
              </w:r>
              <w:r w:rsidRPr="005F7A67" w:rsidDel="00A15FB0">
                <w:delText xml:space="preserve">is </w:delText>
              </w:r>
            </w:del>
            <w:r w:rsidRPr="005F7A67">
              <w:t xml:space="preserve">defaulted </w:t>
            </w:r>
            <w:ins w:id="3345" w:author="Author" w:date="2018-01-30T14:29:00Z">
              <w:r w:rsidR="00A15FB0">
                <w:t>to the</w:t>
              </w:r>
            </w:ins>
            <w:ins w:id="3346" w:author="Author" w:date="2018-01-30T14:30:00Z">
              <w:r w:rsidR="00A15FB0">
                <w:t xml:space="preserve"> currency of the</w:t>
              </w:r>
            </w:ins>
            <w:ins w:id="3347" w:author="Author" w:date="2018-01-30T14:29:00Z">
              <w:r w:rsidR="00A15FB0">
                <w:t xml:space="preserve"> </w:t>
              </w:r>
            </w:ins>
            <w:ins w:id="3348" w:author="Author" w:date="2018-01-30T14:30:00Z">
              <w:r w:rsidR="00A15FB0" w:rsidRPr="00BE273A">
                <w:t xml:space="preserve">company country </w:t>
              </w:r>
            </w:ins>
            <w:r w:rsidRPr="005F7A67">
              <w:t xml:space="preserve">upon selecting value for </w:t>
            </w:r>
            <w:r w:rsidRPr="005F7A67">
              <w:rPr>
                <w:rStyle w:val="SAPScreenElement"/>
              </w:rPr>
              <w:t>Type</w:t>
            </w:r>
            <w:r w:rsidRPr="005F7A67">
              <w:t>; leave as is</w:t>
            </w:r>
          </w:p>
        </w:tc>
        <w:tc>
          <w:tcPr>
            <w:tcW w:w="2520" w:type="dxa"/>
            <w:vAlign w:val="center"/>
            <w:hideMark/>
          </w:tcPr>
          <w:p w14:paraId="75124169" w14:textId="6CC41DBC" w:rsidR="00EB6F61" w:rsidRPr="005F7A67" w:rsidRDefault="00EB6F61" w:rsidP="001905E6">
            <w:pPr>
              <w:pStyle w:val="SAPNoteHeading"/>
              <w:ind w:left="0"/>
            </w:pPr>
            <w:r w:rsidRPr="005F7A67">
              <w:rPr>
                <w:noProof/>
              </w:rPr>
              <w:drawing>
                <wp:inline distT="0" distB="0" distL="0" distR="0" wp14:anchorId="128435D7" wp14:editId="593F4EEF">
                  <wp:extent cx="225425" cy="225425"/>
                  <wp:effectExtent l="0" t="0" r="3175" b="31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63CD9F4B" w14:textId="58643DD9" w:rsidR="00EB6F61" w:rsidRPr="005F7A67" w:rsidRDefault="00EB6F61" w:rsidP="001905E6">
            <w:pPr>
              <w:rPr>
                <w:rFonts w:cs="Arial"/>
                <w:bCs/>
              </w:rPr>
            </w:pPr>
            <w:r w:rsidRPr="005F7A67">
              <w:t>Required if integration with Employee Central Payroll is in place.</w:t>
            </w:r>
          </w:p>
        </w:tc>
        <w:tc>
          <w:tcPr>
            <w:tcW w:w="3060" w:type="dxa"/>
            <w:vMerge/>
            <w:vAlign w:val="center"/>
            <w:hideMark/>
          </w:tcPr>
          <w:p w14:paraId="6264E0FA" w14:textId="77777777" w:rsidR="00EB6F61" w:rsidRPr="005F7A67" w:rsidRDefault="00EB6F61" w:rsidP="005B11C6">
            <w:pPr>
              <w:spacing w:before="0" w:after="0" w:line="240" w:lineRule="auto"/>
            </w:pPr>
          </w:p>
        </w:tc>
        <w:tc>
          <w:tcPr>
            <w:tcW w:w="1172" w:type="dxa"/>
          </w:tcPr>
          <w:p w14:paraId="5317C3C4" w14:textId="77777777" w:rsidR="00EB6F61" w:rsidRPr="005F7A67" w:rsidRDefault="00EB6F61" w:rsidP="005B11C6">
            <w:pPr>
              <w:rPr>
                <w:rFonts w:cs="Arial"/>
                <w:bCs/>
              </w:rPr>
            </w:pPr>
          </w:p>
        </w:tc>
      </w:tr>
      <w:tr w:rsidR="00EB6F61" w:rsidRPr="005F7A67" w14:paraId="2CB45524" w14:textId="77777777" w:rsidTr="00D8116B">
        <w:trPr>
          <w:trHeight w:val="357"/>
        </w:trPr>
        <w:tc>
          <w:tcPr>
            <w:tcW w:w="692" w:type="dxa"/>
            <w:vMerge/>
            <w:vAlign w:val="center"/>
          </w:tcPr>
          <w:p w14:paraId="2CF1C0A9" w14:textId="77777777" w:rsidR="00EB6F61" w:rsidRPr="005F7A67" w:rsidRDefault="00EB6F61" w:rsidP="005B11C6">
            <w:pPr>
              <w:spacing w:before="0" w:after="0" w:line="240" w:lineRule="auto"/>
            </w:pPr>
          </w:p>
        </w:tc>
        <w:tc>
          <w:tcPr>
            <w:tcW w:w="1260" w:type="dxa"/>
            <w:vMerge/>
            <w:vAlign w:val="center"/>
          </w:tcPr>
          <w:p w14:paraId="5178EE48" w14:textId="77777777" w:rsidR="00EB6F61" w:rsidRPr="005F7A67" w:rsidRDefault="00EB6F61" w:rsidP="005B11C6">
            <w:pPr>
              <w:spacing w:before="0" w:after="0" w:line="240" w:lineRule="auto"/>
              <w:rPr>
                <w:rFonts w:cs="Arial"/>
                <w:b/>
                <w:bCs/>
              </w:rPr>
            </w:pPr>
          </w:p>
        </w:tc>
        <w:tc>
          <w:tcPr>
            <w:tcW w:w="1800" w:type="dxa"/>
            <w:vMerge/>
            <w:vAlign w:val="center"/>
          </w:tcPr>
          <w:p w14:paraId="275A26A9" w14:textId="77777777" w:rsidR="00EB6F61" w:rsidRPr="005F7A67" w:rsidRDefault="00EB6F61" w:rsidP="005B11C6">
            <w:pPr>
              <w:spacing w:before="0" w:after="0" w:line="240" w:lineRule="auto"/>
            </w:pPr>
          </w:p>
        </w:tc>
        <w:tc>
          <w:tcPr>
            <w:tcW w:w="3780" w:type="dxa"/>
          </w:tcPr>
          <w:p w14:paraId="4889E774" w14:textId="1A53B9F4" w:rsidR="00EB6F61" w:rsidRPr="005F7A67" w:rsidRDefault="00EB6F61" w:rsidP="00694219">
            <w:pPr>
              <w:rPr>
                <w:rStyle w:val="SAPScreenElement"/>
              </w:rPr>
            </w:pPr>
            <w:r w:rsidRPr="005F7A67">
              <w:rPr>
                <w:rStyle w:val="SAPScreenElement"/>
              </w:rPr>
              <w:t xml:space="preserve">Alternative Cost Center: </w:t>
            </w:r>
            <w:r w:rsidRPr="005F7A67">
              <w:t xml:space="preserve">in case the spot bonus should be assigned to another cost center than the one maintained in the </w:t>
            </w:r>
            <w:r w:rsidRPr="005F7A67">
              <w:rPr>
                <w:rStyle w:val="SAPScreenElement"/>
              </w:rPr>
              <w:t>Organizational Information</w:t>
            </w:r>
            <w:r w:rsidRPr="005F7A67">
              <w:t xml:space="preserve"> block of the employee, select the appropriate cost center from the drop-down; else ignore this field</w:t>
            </w:r>
          </w:p>
        </w:tc>
        <w:tc>
          <w:tcPr>
            <w:tcW w:w="2520" w:type="dxa"/>
            <w:vAlign w:val="center"/>
          </w:tcPr>
          <w:p w14:paraId="6D81209C" w14:textId="77777777" w:rsidR="00EB6F61" w:rsidRPr="005F7A67" w:rsidRDefault="00EB6F61" w:rsidP="005B11C6">
            <w:pPr>
              <w:spacing w:before="0" w:after="0" w:line="240" w:lineRule="auto"/>
            </w:pPr>
          </w:p>
        </w:tc>
        <w:tc>
          <w:tcPr>
            <w:tcW w:w="3060" w:type="dxa"/>
            <w:vMerge/>
            <w:vAlign w:val="center"/>
          </w:tcPr>
          <w:p w14:paraId="0DCCE7DA" w14:textId="77777777" w:rsidR="00EB6F61" w:rsidRPr="005F7A67" w:rsidRDefault="00EB6F61" w:rsidP="005B11C6">
            <w:pPr>
              <w:spacing w:before="0" w:after="0" w:line="240" w:lineRule="auto"/>
            </w:pPr>
          </w:p>
        </w:tc>
        <w:tc>
          <w:tcPr>
            <w:tcW w:w="1172" w:type="dxa"/>
          </w:tcPr>
          <w:p w14:paraId="08E74E52" w14:textId="77777777" w:rsidR="00EB6F61" w:rsidRPr="005F7A67" w:rsidRDefault="00EB6F61" w:rsidP="005B11C6">
            <w:pPr>
              <w:rPr>
                <w:rFonts w:cs="Arial"/>
                <w:bCs/>
              </w:rPr>
            </w:pPr>
          </w:p>
        </w:tc>
      </w:tr>
      <w:tr w:rsidR="00722194" w:rsidRPr="005F7A67" w14:paraId="2D88D3B8" w14:textId="77777777" w:rsidTr="00D8116B">
        <w:trPr>
          <w:trHeight w:val="357"/>
        </w:trPr>
        <w:tc>
          <w:tcPr>
            <w:tcW w:w="692" w:type="dxa"/>
            <w:hideMark/>
          </w:tcPr>
          <w:p w14:paraId="041580B0" w14:textId="77777777" w:rsidR="00722194" w:rsidRPr="005F7A67" w:rsidRDefault="00722194" w:rsidP="005B11C6">
            <w:r w:rsidRPr="005F7A67">
              <w:t>4</w:t>
            </w:r>
          </w:p>
        </w:tc>
        <w:tc>
          <w:tcPr>
            <w:tcW w:w="1260" w:type="dxa"/>
            <w:hideMark/>
          </w:tcPr>
          <w:p w14:paraId="47F69A9B" w14:textId="191191C5" w:rsidR="00722194" w:rsidRPr="005F7A67" w:rsidRDefault="001E65D4" w:rsidP="005B11C6">
            <w:pPr>
              <w:rPr>
                <w:rStyle w:val="SAPEmphasis"/>
              </w:rPr>
            </w:pPr>
            <w:r w:rsidRPr="005F7A67">
              <w:rPr>
                <w:rStyle w:val="SAPEmphasis"/>
              </w:rPr>
              <w:t xml:space="preserve">Save </w:t>
            </w:r>
            <w:r w:rsidR="00722194" w:rsidRPr="005F7A67">
              <w:rPr>
                <w:rStyle w:val="SAPEmphasis"/>
              </w:rPr>
              <w:t>Data</w:t>
            </w:r>
          </w:p>
        </w:tc>
        <w:tc>
          <w:tcPr>
            <w:tcW w:w="1800" w:type="dxa"/>
          </w:tcPr>
          <w:p w14:paraId="5A960EC3" w14:textId="5211FB05" w:rsidR="00722194" w:rsidRPr="005F7A67" w:rsidRDefault="00722194" w:rsidP="005B11C6">
            <w:pPr>
              <w:rPr>
                <w:rFonts w:cs="Arial"/>
                <w:bCs/>
              </w:rPr>
            </w:pPr>
            <w:r w:rsidRPr="005F7A67">
              <w:rPr>
                <w:rFonts w:cs="Arial"/>
                <w:bCs/>
              </w:rPr>
              <w:t xml:space="preserve">Choose the </w:t>
            </w:r>
            <w:r w:rsidR="000B413D" w:rsidRPr="005F7A67">
              <w:rPr>
                <w:rStyle w:val="SAPScreenElement"/>
              </w:rPr>
              <w:t xml:space="preserve">Save </w:t>
            </w:r>
            <w:r w:rsidRPr="005F7A67">
              <w:rPr>
                <w:rFonts w:cs="Arial"/>
                <w:bCs/>
              </w:rPr>
              <w:t xml:space="preserve">pushbutton. </w:t>
            </w:r>
          </w:p>
          <w:p w14:paraId="49C1429B" w14:textId="77777777" w:rsidR="00722194" w:rsidRPr="005F7A67" w:rsidRDefault="00722194" w:rsidP="005B11C6">
            <w:pPr>
              <w:rPr>
                <w:rFonts w:cs="Arial"/>
                <w:bCs/>
              </w:rPr>
            </w:pPr>
          </w:p>
        </w:tc>
        <w:tc>
          <w:tcPr>
            <w:tcW w:w="3780" w:type="dxa"/>
          </w:tcPr>
          <w:p w14:paraId="16250024" w14:textId="77777777" w:rsidR="00722194" w:rsidRPr="005F7A67" w:rsidRDefault="00722194" w:rsidP="005B11C6">
            <w:pPr>
              <w:rPr>
                <w:i/>
              </w:rPr>
            </w:pPr>
          </w:p>
        </w:tc>
        <w:tc>
          <w:tcPr>
            <w:tcW w:w="2520" w:type="dxa"/>
          </w:tcPr>
          <w:p w14:paraId="248311AA" w14:textId="77777777" w:rsidR="00722194" w:rsidRPr="005F7A67" w:rsidRDefault="00722194" w:rsidP="005B11C6">
            <w:pPr>
              <w:rPr>
                <w:rFonts w:cs="Arial"/>
                <w:bCs/>
              </w:rPr>
            </w:pPr>
          </w:p>
        </w:tc>
        <w:tc>
          <w:tcPr>
            <w:tcW w:w="3060" w:type="dxa"/>
            <w:hideMark/>
          </w:tcPr>
          <w:p w14:paraId="53495D28" w14:textId="508647EB" w:rsidR="000B413D" w:rsidRPr="005F7A67" w:rsidRDefault="00722194" w:rsidP="00694219">
            <w:pPr>
              <w:rPr>
                <w:rFonts w:cs="Arial"/>
                <w:bCs/>
              </w:rPr>
            </w:pPr>
            <w:r w:rsidRPr="005F7A67">
              <w:t xml:space="preserve">The </w:t>
            </w:r>
            <w:r w:rsidR="000B413D" w:rsidRPr="005F7A67">
              <w:t>data is</w:t>
            </w:r>
            <w:r w:rsidRPr="005F7A67">
              <w:t xml:space="preserve"> saved and </w:t>
            </w:r>
            <w:r w:rsidR="00D833EA" w:rsidRPr="005F7A67">
              <w:t xml:space="preserve">is visible in the </w:t>
            </w:r>
            <w:r w:rsidR="000B413D" w:rsidRPr="005F7A67">
              <w:rPr>
                <w:rStyle w:val="SAPScreenElement"/>
              </w:rPr>
              <w:t>Pay Component Non Recurring</w:t>
            </w:r>
            <w:r w:rsidR="00D833EA" w:rsidRPr="005F7A67">
              <w:rPr>
                <w:i/>
              </w:rPr>
              <w:t xml:space="preserve"> </w:t>
            </w:r>
            <w:r w:rsidR="000B413D" w:rsidRPr="005F7A67">
              <w:lastRenderedPageBreak/>
              <w:t>subsection of the employee’s</w:t>
            </w:r>
            <w:r w:rsidR="000B413D" w:rsidRPr="005F7A67">
              <w:rPr>
                <w:rStyle w:val="SAPScreenElement"/>
              </w:rPr>
              <w:t xml:space="preserve"> Employment Information</w:t>
            </w:r>
            <w:r w:rsidR="000B413D" w:rsidRPr="005F7A67">
              <w:rPr>
                <w:i/>
              </w:rPr>
              <w:t xml:space="preserve"> </w:t>
            </w:r>
            <w:r w:rsidR="000B413D" w:rsidRPr="005F7A67">
              <w:t>section.</w:t>
            </w:r>
          </w:p>
        </w:tc>
        <w:tc>
          <w:tcPr>
            <w:tcW w:w="1172" w:type="dxa"/>
          </w:tcPr>
          <w:p w14:paraId="40879C6D" w14:textId="77777777" w:rsidR="00722194" w:rsidRPr="005F7A67" w:rsidRDefault="00722194" w:rsidP="005B11C6">
            <w:pPr>
              <w:rPr>
                <w:rFonts w:cs="Arial"/>
                <w:bCs/>
              </w:rPr>
            </w:pPr>
          </w:p>
        </w:tc>
      </w:tr>
    </w:tbl>
    <w:p w14:paraId="752F16AD" w14:textId="77777777" w:rsidR="00722194" w:rsidRPr="005F7A67" w:rsidRDefault="00604E14" w:rsidP="00BC6F23">
      <w:pPr>
        <w:pStyle w:val="SAPNoteHeading"/>
        <w:spacing w:before="120"/>
        <w:ind w:left="720"/>
      </w:pPr>
      <w:r w:rsidRPr="005F7A67">
        <w:rPr>
          <w:noProof/>
        </w:rPr>
        <w:drawing>
          <wp:inline distT="0" distB="0" distL="0" distR="0" wp14:anchorId="5245306E" wp14:editId="435FDC5A">
            <wp:extent cx="228600" cy="22860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194" w:rsidRPr="005F7A67">
        <w:t> Note</w:t>
      </w:r>
    </w:p>
    <w:p w14:paraId="2A85ED13" w14:textId="77777777" w:rsidR="00722194" w:rsidRPr="005F7A67" w:rsidRDefault="00722194" w:rsidP="003767C1">
      <w:pPr>
        <w:pStyle w:val="NoteParagraph"/>
        <w:ind w:left="720"/>
      </w:pPr>
      <w:r w:rsidRPr="005F7A67">
        <w:t>To make adaptions on an already existing spot bonus record</w:t>
      </w:r>
      <w:r w:rsidR="00F64A38" w:rsidRPr="005F7A67">
        <w:t>, which has not been paid out to the employee yet</w:t>
      </w:r>
      <w:r w:rsidRPr="005F7A67">
        <w:t xml:space="preserve">, proceed as follows: </w:t>
      </w:r>
    </w:p>
    <w:p w14:paraId="33CE003D" w14:textId="15916E59" w:rsidR="000B413D" w:rsidRPr="005F7A67" w:rsidRDefault="000B413D" w:rsidP="00D456E0">
      <w:pPr>
        <w:pStyle w:val="NoteParagraph"/>
        <w:numPr>
          <w:ilvl w:val="0"/>
          <w:numId w:val="11"/>
        </w:numPr>
        <w:ind w:left="1080"/>
      </w:pPr>
      <w:r w:rsidRPr="005F7A67">
        <w:t xml:space="preserve">Go to the </w:t>
      </w:r>
      <w:r w:rsidRPr="005F7A67">
        <w:rPr>
          <w:rStyle w:val="SAPScreenElement"/>
        </w:rPr>
        <w:t>Employment Information</w:t>
      </w:r>
      <w:r w:rsidRPr="005F7A67">
        <w:t xml:space="preserve"> section, and there scroll to the </w:t>
      </w:r>
      <w:r w:rsidRPr="005F7A67">
        <w:rPr>
          <w:rStyle w:val="SAPScreenElement"/>
        </w:rPr>
        <w:t>Pay Component Non Recurring</w:t>
      </w:r>
      <w:r w:rsidRPr="005F7A67">
        <w:rPr>
          <w:i/>
        </w:rPr>
        <w:t xml:space="preserve"> </w:t>
      </w:r>
      <w:r w:rsidRPr="005F7A67">
        <w:t xml:space="preserve">subsection. Select the </w:t>
      </w:r>
      <w:r w:rsidR="00694219" w:rsidRPr="005F7A67">
        <w:rPr>
          <w:rStyle w:val="SAPScreenElement"/>
        </w:rPr>
        <w:t>Pencil</w:t>
      </w:r>
      <w:r w:rsidR="005B7CB8" w:rsidRPr="005F7A67">
        <w:rPr>
          <w:rStyle w:val="SAPScreenElement"/>
        </w:rPr>
        <w:t xml:space="preserve"> (Edit)</w:t>
      </w:r>
      <w:r w:rsidRPr="005F7A67">
        <w:t xml:space="preserve"> icon next to the </w:t>
      </w:r>
      <w:r w:rsidRPr="005F7A67">
        <w:rPr>
          <w:rStyle w:val="SAPScreenElement"/>
        </w:rPr>
        <w:t>Spot Bonus</w:t>
      </w:r>
      <w:r w:rsidRPr="005F7A67">
        <w:t xml:space="preserve"> block.</w:t>
      </w:r>
    </w:p>
    <w:p w14:paraId="58A89DDE" w14:textId="505182CE" w:rsidR="00722194" w:rsidRPr="005F7A67" w:rsidRDefault="00694219" w:rsidP="00D456E0">
      <w:pPr>
        <w:pStyle w:val="NoteParagraph"/>
        <w:numPr>
          <w:ilvl w:val="0"/>
          <w:numId w:val="11"/>
        </w:numPr>
        <w:ind w:left="1080"/>
        <w:rPr>
          <w:rStyle w:val="SAPScreenElement"/>
          <w:rFonts w:ascii="BentonSans Book" w:hAnsi="BentonSans Book"/>
          <w:color w:val="auto"/>
        </w:rPr>
      </w:pPr>
      <w:r w:rsidRPr="005F7A67">
        <w:t xml:space="preserve">In the upcoming </w:t>
      </w:r>
      <w:r w:rsidRPr="005F7A67">
        <w:rPr>
          <w:rStyle w:val="SAPScreenElement"/>
        </w:rPr>
        <w:t>Spot Bonus</w:t>
      </w:r>
      <w:r w:rsidRPr="005F7A67">
        <w:rPr>
          <w:rFonts w:cs="Arial"/>
          <w:bCs/>
        </w:rPr>
        <w:t xml:space="preserve"> </w:t>
      </w:r>
      <w:r w:rsidRPr="005F7A67">
        <w:t>dialog box, a</w:t>
      </w:r>
      <w:r w:rsidR="00722194" w:rsidRPr="005F7A67">
        <w:t>dapt the data as appropriate and choose the</w:t>
      </w:r>
      <w:r w:rsidR="00722194" w:rsidRPr="005F7A67">
        <w:rPr>
          <w:rStyle w:val="SAPScreenElement"/>
        </w:rPr>
        <w:t xml:space="preserve"> Save </w:t>
      </w:r>
      <w:r w:rsidR="00722194" w:rsidRPr="005F7A67">
        <w:t>button</w:t>
      </w:r>
      <w:r w:rsidR="00722194" w:rsidRPr="005F7A67">
        <w:rPr>
          <w:rStyle w:val="SAPScreenElement"/>
        </w:rPr>
        <w:t>.</w:t>
      </w:r>
    </w:p>
    <w:p w14:paraId="57BD4442" w14:textId="6DDC1B51" w:rsidR="00722194" w:rsidRPr="005F7A67" w:rsidRDefault="00722194" w:rsidP="00D456E0">
      <w:pPr>
        <w:pStyle w:val="NoteParagraph"/>
        <w:numPr>
          <w:ilvl w:val="0"/>
          <w:numId w:val="11"/>
        </w:numPr>
        <w:ind w:left="1080"/>
      </w:pPr>
      <w:r w:rsidRPr="005F7A67">
        <w:t xml:space="preserve">In order to delete a record, choose </w:t>
      </w:r>
      <w:r w:rsidR="003A6CDC" w:rsidRPr="005F7A67">
        <w:t xml:space="preserve">in the </w:t>
      </w:r>
      <w:r w:rsidR="003A6CDC" w:rsidRPr="005F7A67">
        <w:rPr>
          <w:rStyle w:val="SAPScreenElement"/>
        </w:rPr>
        <w:t>Spot Bonus</w:t>
      </w:r>
      <w:r w:rsidR="003A6CDC" w:rsidRPr="005F7A67">
        <w:rPr>
          <w:rFonts w:cs="Arial"/>
          <w:bCs/>
        </w:rPr>
        <w:t xml:space="preserve"> </w:t>
      </w:r>
      <w:r w:rsidR="003A6CDC" w:rsidRPr="005F7A67">
        <w:t xml:space="preserve">dialog box </w:t>
      </w:r>
      <w:r w:rsidRPr="005F7A67">
        <w:t>the</w:t>
      </w:r>
      <w:r w:rsidRPr="005F7A67">
        <w:rPr>
          <w:rStyle w:val="SAPScreenElement"/>
        </w:rPr>
        <w:t xml:space="preserve"> Trash Bin </w:t>
      </w:r>
      <w:r w:rsidRPr="005F7A67">
        <w:t>icon next to that record</w:t>
      </w:r>
      <w:r w:rsidRPr="005F7A67">
        <w:rPr>
          <w:rStyle w:val="SAPScreenElement"/>
        </w:rPr>
        <w:t xml:space="preserve"> </w:t>
      </w:r>
      <w:r w:rsidRPr="005F7A67">
        <w:t>and choose the</w:t>
      </w:r>
      <w:r w:rsidRPr="005F7A67">
        <w:rPr>
          <w:rStyle w:val="SAPScreenElement"/>
        </w:rPr>
        <w:t xml:space="preserve"> Save </w:t>
      </w:r>
      <w:r w:rsidRPr="005F7A67">
        <w:t>button.</w:t>
      </w:r>
    </w:p>
    <w:p w14:paraId="745A4956" w14:textId="77777777" w:rsidR="003A6CDC" w:rsidRPr="005F7A67" w:rsidRDefault="003A6CDC" w:rsidP="00BC6F23">
      <w:pPr>
        <w:pStyle w:val="SAPNoteHeading"/>
        <w:spacing w:before="120"/>
        <w:ind w:left="720"/>
      </w:pPr>
      <w:r w:rsidRPr="005F7A67">
        <w:rPr>
          <w:noProof/>
        </w:rPr>
        <w:drawing>
          <wp:inline distT="0" distB="0" distL="0" distR="0" wp14:anchorId="512F7558" wp14:editId="24B59DB1">
            <wp:extent cx="228600" cy="228600"/>
            <wp:effectExtent l="0" t="0" r="0" b="0"/>
            <wp:docPr id="2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51850AD7" w14:textId="21DFB1C1" w:rsidR="003A6CDC" w:rsidRPr="005F7A67" w:rsidRDefault="00775972" w:rsidP="00BC6F23">
      <w:pPr>
        <w:pStyle w:val="NoteParagraph"/>
        <w:ind w:left="720"/>
      </w:pPr>
      <w:r w:rsidRPr="005F7A67">
        <w:t>In addition to the procedure described above, you have also other options to add a spot bonus. This is described shortly in the following:</w:t>
      </w:r>
    </w:p>
    <w:p w14:paraId="1DB2EF4A" w14:textId="32923E75" w:rsidR="00775972" w:rsidRPr="005F7A67" w:rsidRDefault="00775972" w:rsidP="00D456E0">
      <w:pPr>
        <w:pStyle w:val="NoteParagraph"/>
        <w:numPr>
          <w:ilvl w:val="0"/>
          <w:numId w:val="11"/>
        </w:numPr>
        <w:ind w:left="1080"/>
      </w:pPr>
      <w:r w:rsidRPr="005F7A67">
        <w:rPr>
          <w:u w:val="single"/>
        </w:rPr>
        <w:t>Option 1</w:t>
      </w:r>
      <w:r w:rsidRPr="005F7A67">
        <w:t xml:space="preserve">: Go to the </w:t>
      </w:r>
      <w:r w:rsidRPr="005F7A67">
        <w:rPr>
          <w:rStyle w:val="SAPScreenElement"/>
        </w:rPr>
        <w:t>Employment Information</w:t>
      </w:r>
      <w:r w:rsidRPr="005F7A67">
        <w:t xml:space="preserve"> section, and there scroll to the </w:t>
      </w:r>
      <w:r w:rsidRPr="005F7A67">
        <w:rPr>
          <w:rStyle w:val="SAPScreenElement"/>
        </w:rPr>
        <w:t>Pay Component Non Recurring</w:t>
      </w:r>
      <w:r w:rsidRPr="005F7A67">
        <w:rPr>
          <w:i/>
        </w:rPr>
        <w:t xml:space="preserve"> </w:t>
      </w:r>
      <w:r w:rsidRPr="005F7A67">
        <w:t xml:space="preserve">subsection. Select the </w:t>
      </w:r>
      <w:r w:rsidRPr="005F7A67">
        <w:rPr>
          <w:rStyle w:val="SAPScreenElement"/>
        </w:rPr>
        <w:t>Pencil</w:t>
      </w:r>
      <w:r w:rsidR="005B7CB8" w:rsidRPr="005F7A67">
        <w:rPr>
          <w:rStyle w:val="SAPScreenElement"/>
        </w:rPr>
        <w:t xml:space="preserve"> (Edit)</w:t>
      </w:r>
      <w:r w:rsidRPr="005F7A67">
        <w:t xml:space="preserve"> icon next to the </w:t>
      </w:r>
      <w:r w:rsidRPr="005F7A67">
        <w:rPr>
          <w:rStyle w:val="SAPScreenElement"/>
        </w:rPr>
        <w:t>Spot Bonus</w:t>
      </w:r>
      <w:r w:rsidRPr="005F7A67">
        <w:t xml:space="preserve"> block. In the upcoming</w:t>
      </w:r>
      <w:r w:rsidR="00A16A75" w:rsidRPr="005F7A67">
        <w:t xml:space="preserve"> </w:t>
      </w:r>
      <w:r w:rsidR="00A16A75" w:rsidRPr="005F7A67">
        <w:rPr>
          <w:rStyle w:val="SAPScreenElement"/>
        </w:rPr>
        <w:t>Spot Bonus</w:t>
      </w:r>
      <w:r w:rsidR="00A16A75" w:rsidRPr="005F7A67">
        <w:t xml:space="preserve"> dialog box, select the </w:t>
      </w:r>
      <w:r w:rsidR="00A16A75" w:rsidRPr="005F7A67">
        <w:rPr>
          <w:rStyle w:val="SAPScreenElement"/>
        </w:rPr>
        <w:sym w:font="Symbol" w:char="F0C5"/>
      </w:r>
      <w:r w:rsidR="00A16A75" w:rsidRPr="005F7A67">
        <w:rPr>
          <w:rStyle w:val="SAPScreenElement"/>
        </w:rPr>
        <w:t xml:space="preserve"> Add</w:t>
      </w:r>
      <w:r w:rsidR="00A16A75" w:rsidRPr="005F7A67">
        <w:t xml:space="preserve"> button and enter data as appropriate. Then choose the</w:t>
      </w:r>
      <w:r w:rsidR="00A16A75" w:rsidRPr="005F7A67">
        <w:rPr>
          <w:rStyle w:val="SAPScreenElement"/>
        </w:rPr>
        <w:t xml:space="preserve"> Save </w:t>
      </w:r>
      <w:r w:rsidR="00A16A75" w:rsidRPr="005F7A67">
        <w:t>button.</w:t>
      </w:r>
    </w:p>
    <w:p w14:paraId="7F635C7A" w14:textId="2B448307" w:rsidR="00775972" w:rsidRPr="005F7A67" w:rsidRDefault="00A16A75" w:rsidP="00D456E0">
      <w:pPr>
        <w:pStyle w:val="NoteParagraph"/>
        <w:numPr>
          <w:ilvl w:val="0"/>
          <w:numId w:val="11"/>
        </w:numPr>
        <w:ind w:left="1080"/>
      </w:pPr>
      <w:r w:rsidRPr="005F7A67">
        <w:rPr>
          <w:u w:val="single"/>
        </w:rPr>
        <w:t>Option 2</w:t>
      </w:r>
      <w:r w:rsidRPr="005F7A67">
        <w:t xml:space="preserve">: Go to the </w:t>
      </w:r>
      <w:r w:rsidRPr="005F7A67">
        <w:rPr>
          <w:rStyle w:val="SAPScreenElement"/>
        </w:rPr>
        <w:t>Employment Information</w:t>
      </w:r>
      <w:r w:rsidRPr="005F7A67">
        <w:t xml:space="preserve"> section, and there scroll to the </w:t>
      </w:r>
      <w:r w:rsidRPr="005F7A67">
        <w:rPr>
          <w:rStyle w:val="SAPScreenElement"/>
        </w:rPr>
        <w:t>Pay Component Non Recurring</w:t>
      </w:r>
      <w:r w:rsidRPr="005F7A67">
        <w:rPr>
          <w:i/>
        </w:rPr>
        <w:t xml:space="preserve"> </w:t>
      </w:r>
      <w:r w:rsidRPr="005F7A67">
        <w:t xml:space="preserve">subsection. Select the </w:t>
      </w:r>
      <w:r w:rsidRPr="005F7A67">
        <w:rPr>
          <w:rStyle w:val="SAPScreenElement"/>
        </w:rPr>
        <w:sym w:font="Symbol" w:char="F0C5"/>
      </w:r>
      <w:r w:rsidRPr="005F7A67">
        <w:rPr>
          <w:rStyle w:val="SAPScreenElement"/>
        </w:rPr>
        <w:t xml:space="preserve"> </w:t>
      </w:r>
      <w:r w:rsidRPr="005F7A67">
        <w:t xml:space="preserve">icon next to the </w:t>
      </w:r>
      <w:r w:rsidRPr="005F7A67">
        <w:rPr>
          <w:rStyle w:val="SAPScreenElement"/>
        </w:rPr>
        <w:t>Spot Bonus</w:t>
      </w:r>
      <w:r w:rsidRPr="005F7A67">
        <w:t xml:space="preserve"> block. In the upcoming </w:t>
      </w:r>
      <w:r w:rsidRPr="005F7A67">
        <w:rPr>
          <w:rStyle w:val="SAPScreenElement"/>
        </w:rPr>
        <w:t>Spot Bonus</w:t>
      </w:r>
      <w:r w:rsidRPr="005F7A67">
        <w:t xml:space="preserve"> dialog box, enter data as appropriate and choose the</w:t>
      </w:r>
      <w:r w:rsidRPr="005F7A67">
        <w:rPr>
          <w:rStyle w:val="SAPScreenElement"/>
        </w:rPr>
        <w:t xml:space="preserve"> Save </w:t>
      </w:r>
      <w:r w:rsidRPr="005F7A67">
        <w:t>button.</w:t>
      </w:r>
    </w:p>
    <w:p w14:paraId="12F0866D" w14:textId="77777777" w:rsidR="00722194" w:rsidRPr="005F7A67" w:rsidRDefault="00722194" w:rsidP="00722194">
      <w:pPr>
        <w:pStyle w:val="NoteParagraph"/>
        <w:ind w:left="900"/>
      </w:pPr>
    </w:p>
    <w:p w14:paraId="3061AD09" w14:textId="77777777" w:rsidR="00722194" w:rsidRPr="005F7A67" w:rsidRDefault="00604E14" w:rsidP="00BC6F23">
      <w:pPr>
        <w:pStyle w:val="SAPNoteHeading"/>
        <w:ind w:left="720"/>
      </w:pPr>
      <w:r w:rsidRPr="005F7A67">
        <w:rPr>
          <w:noProof/>
        </w:rPr>
        <w:drawing>
          <wp:inline distT="0" distB="0" distL="0" distR="0" wp14:anchorId="4F955437" wp14:editId="2ECCB4EC">
            <wp:extent cx="228600" cy="228600"/>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194" w:rsidRPr="005F7A67">
        <w:t> Caution</w:t>
      </w:r>
    </w:p>
    <w:p w14:paraId="2E37F6E8" w14:textId="4F09B267" w:rsidR="00722194" w:rsidRPr="005F7A67" w:rsidRDefault="00722194" w:rsidP="00BC6F23">
      <w:pPr>
        <w:pStyle w:val="NoteParagraph"/>
        <w:ind w:left="720"/>
      </w:pPr>
      <w:r w:rsidRPr="005F7A67">
        <w:rPr>
          <w:b/>
          <w:u w:val="single"/>
        </w:rPr>
        <w:t>Only in case integration with Employee Central</w:t>
      </w:r>
      <w:r w:rsidRPr="005F7A67">
        <w:rPr>
          <w:u w:val="single"/>
        </w:rPr>
        <w:t xml:space="preserve"> </w:t>
      </w:r>
      <w:r w:rsidRPr="005F7A67">
        <w:rPr>
          <w:b/>
          <w:u w:val="single"/>
        </w:rPr>
        <w:t>Payroll is in place</w:t>
      </w:r>
      <w:r w:rsidRPr="005F7A67">
        <w:t>, the spot bonus data is replicated to Employee Central Payroll into infotype 0015 (</w:t>
      </w:r>
      <w:r w:rsidRPr="005F7A67">
        <w:rPr>
          <w:rStyle w:val="SAPScreenElement"/>
          <w:color w:val="auto"/>
        </w:rPr>
        <w:t>Additional Payments</w:t>
      </w:r>
      <w:r w:rsidRPr="005F7A67">
        <w:t xml:space="preserve">). In order to check the correctness of the replicated data, proceed as described in test script of scope item </w:t>
      </w:r>
      <w:r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Pr="005F7A67">
        <w:rPr>
          <w:rFonts w:ascii="BentonSans Book Italic" w:hAnsi="BentonSans Book Italic"/>
        </w:rPr>
        <w:t>SuccessFactors Employee Central Payroll (</w:t>
      </w:r>
      <w:r w:rsidRPr="005F7A67">
        <w:rPr>
          <w:rStyle w:val="SAPScreenElement"/>
          <w:color w:val="auto"/>
        </w:rPr>
        <w:t>15O)</w:t>
      </w:r>
      <w:r w:rsidRPr="005F7A67">
        <w:t>.</w:t>
      </w:r>
    </w:p>
    <w:p w14:paraId="3407E472" w14:textId="6BA0476C" w:rsidR="00722194" w:rsidRPr="005F7A67" w:rsidRDefault="00722194" w:rsidP="00CF22BD">
      <w:pPr>
        <w:pStyle w:val="Heading3"/>
      </w:pPr>
      <w:bookmarkStart w:id="3349" w:name="_Toc507492107"/>
      <w:r w:rsidRPr="005F7A67">
        <w:t>Notifying Employee about Spot Bonus (process step outside software)</w:t>
      </w:r>
      <w:bookmarkEnd w:id="3349"/>
    </w:p>
    <w:p w14:paraId="2DD3ABCD" w14:textId="77777777" w:rsidR="00722194" w:rsidRPr="005F7A67" w:rsidRDefault="00722194" w:rsidP="00722194">
      <w:pPr>
        <w:pStyle w:val="SAPKeyblockTitle"/>
      </w:pPr>
      <w:r w:rsidRPr="005F7A67">
        <w:t>Purpose</w:t>
      </w:r>
    </w:p>
    <w:p w14:paraId="2C72AEC4" w14:textId="64ECA4C8" w:rsidR="00722194" w:rsidRPr="005F7A67" w:rsidRDefault="00722194" w:rsidP="00722194">
      <w:r w:rsidRPr="005F7A67">
        <w:t xml:space="preserve">The </w:t>
      </w:r>
      <w:r w:rsidR="00CF22BD" w:rsidRPr="005F7A67">
        <w:t xml:space="preserve">line manager </w:t>
      </w:r>
      <w:r w:rsidR="00C01B42" w:rsidRPr="005F7A67">
        <w:t xml:space="preserve">notifies </w:t>
      </w:r>
      <w:r w:rsidRPr="005F7A67">
        <w:t xml:space="preserve">the affected employee about the spot bonus </w:t>
      </w:r>
      <w:r w:rsidR="00C01B42" w:rsidRPr="005F7A67">
        <w:t>he or she is going to receive</w:t>
      </w:r>
      <w:r w:rsidRPr="005F7A67">
        <w:t>. This can be done for example via email, or phone call.</w:t>
      </w:r>
    </w:p>
    <w:p w14:paraId="46A76022" w14:textId="657A83F1" w:rsidR="00722194" w:rsidRPr="005F7A67" w:rsidRDefault="00722194" w:rsidP="00722194">
      <w:pPr>
        <w:pStyle w:val="Heading3"/>
      </w:pPr>
      <w:bookmarkStart w:id="3350" w:name="_Toc507492108"/>
      <w:r w:rsidRPr="005F7A67">
        <w:lastRenderedPageBreak/>
        <w:t>Receiving Spot Bonus Notification (process step outside software)</w:t>
      </w:r>
      <w:bookmarkEnd w:id="3350"/>
    </w:p>
    <w:p w14:paraId="1E1FC468" w14:textId="77777777" w:rsidR="00722194" w:rsidRPr="005F7A67" w:rsidRDefault="00722194" w:rsidP="00722194">
      <w:pPr>
        <w:pStyle w:val="SAPKeyblockTitle"/>
      </w:pPr>
      <w:r w:rsidRPr="005F7A67">
        <w:t>Purpose</w:t>
      </w:r>
    </w:p>
    <w:p w14:paraId="43BE8B45" w14:textId="06C1762D" w:rsidR="00722194" w:rsidRPr="005F7A67" w:rsidRDefault="00722194" w:rsidP="00DC1930">
      <w:r w:rsidRPr="005F7A67">
        <w:t>The affected employee ha</w:t>
      </w:r>
      <w:r w:rsidR="00C01B42" w:rsidRPr="005F7A67">
        <w:t>s</w:t>
      </w:r>
      <w:r w:rsidRPr="005F7A67">
        <w:t xml:space="preserve"> received the notification from the </w:t>
      </w:r>
      <w:r w:rsidR="00C01B42" w:rsidRPr="005F7A67">
        <w:t xml:space="preserve">line manager </w:t>
      </w:r>
      <w:r w:rsidRPr="005F7A67">
        <w:t xml:space="preserve">that a spot bonus will be issued to </w:t>
      </w:r>
      <w:r w:rsidR="00C01B42" w:rsidRPr="005F7A67">
        <w:t>him or her</w:t>
      </w:r>
      <w:r w:rsidRPr="005F7A67">
        <w:t xml:space="preserve"> on an effective date.</w:t>
      </w:r>
    </w:p>
    <w:p w14:paraId="7FF1A676" w14:textId="77777777" w:rsidR="00E0229F" w:rsidRPr="005F7A67" w:rsidRDefault="00E0229F" w:rsidP="00DC1930">
      <w:pPr>
        <w:pStyle w:val="Heading2"/>
      </w:pPr>
      <w:bookmarkStart w:id="3351" w:name="_Toc507492109"/>
      <w:r w:rsidRPr="005F7A67">
        <w:t>Take Action: Manage Recurring Deduction</w:t>
      </w:r>
      <w:r w:rsidR="000836ED" w:rsidRPr="005F7A67">
        <w:t>s</w:t>
      </w:r>
      <w:bookmarkEnd w:id="3351"/>
    </w:p>
    <w:p w14:paraId="61DFCF3B" w14:textId="77777777" w:rsidR="00C374AB" w:rsidRPr="00F86EC9" w:rsidRDefault="00C374AB" w:rsidP="00C374AB">
      <w:pPr>
        <w:pStyle w:val="SAPKeyblockTitle"/>
      </w:pPr>
      <w:r w:rsidRPr="00F86EC9">
        <w:t>Purpose</w:t>
      </w:r>
    </w:p>
    <w:p w14:paraId="748BF93F" w14:textId="15084FE8" w:rsidR="00722194" w:rsidRPr="005F7A67" w:rsidRDefault="00722194" w:rsidP="00DC1930">
      <w:r w:rsidRPr="005F7A67">
        <w:t xml:space="preserve">In addition to possible recurring payments the employee is receiving every period, he or she may also need to pay every period a certain amount of money for different reasons, for example canteen fees. These recurring deductions are deducted directly from his or her </w:t>
      </w:r>
      <w:del w:id="3352" w:author="Author" w:date="2018-02-25T22:30:00Z">
        <w:r w:rsidRPr="005F7A67" w:rsidDel="00C80722">
          <w:delText xml:space="preserve">payment </w:delText>
        </w:r>
      </w:del>
      <w:ins w:id="3353" w:author="Author" w:date="2018-02-25T22:30:00Z">
        <w:r w:rsidR="00C80722">
          <w:t>compensation</w:t>
        </w:r>
        <w:r w:rsidR="00C80722" w:rsidRPr="005F7A67">
          <w:t xml:space="preserve"> </w:t>
        </w:r>
      </w:ins>
      <w:r w:rsidRPr="005F7A67">
        <w:t>in every payroll period. This data needs to be entered into the system such that it can be taken into account by payroll.</w:t>
      </w:r>
    </w:p>
    <w:p w14:paraId="38E5D3CF" w14:textId="77777777" w:rsidR="00E0229F" w:rsidRPr="005F7A67" w:rsidRDefault="00E0229F" w:rsidP="00E0229F">
      <w:pPr>
        <w:pStyle w:val="Heading3"/>
      </w:pPr>
      <w:r w:rsidRPr="005F7A67">
        <w:t xml:space="preserve"> </w:t>
      </w:r>
      <w:bookmarkStart w:id="3354" w:name="_Toc507492110"/>
      <w:r w:rsidRPr="005F7A67">
        <w:t>Requesting Employee Recurring Deduction (process step outside software)</w:t>
      </w:r>
      <w:bookmarkEnd w:id="3354"/>
    </w:p>
    <w:p w14:paraId="63FB71A8" w14:textId="77777777" w:rsidR="00E0229F" w:rsidRPr="005F7A67" w:rsidRDefault="00E0229F" w:rsidP="00E0229F">
      <w:pPr>
        <w:pStyle w:val="SAPKeyblockTitle"/>
      </w:pPr>
      <w:r w:rsidRPr="005F7A67">
        <w:t>Purpose</w:t>
      </w:r>
    </w:p>
    <w:p w14:paraId="4044227B" w14:textId="420DF175" w:rsidR="00E0229F" w:rsidRPr="005F7A67" w:rsidRDefault="00E0229F" w:rsidP="00E0229F">
      <w:r w:rsidRPr="005F7A67">
        <w:t xml:space="preserve">The Line Manager (called </w:t>
      </w:r>
      <w:r w:rsidR="00CF22BD" w:rsidRPr="005F7A67">
        <w:rPr>
          <w:rStyle w:val="SAPScreenElement"/>
          <w:color w:val="auto"/>
        </w:rPr>
        <w:t>S</w:t>
      </w:r>
      <w:r w:rsidRPr="005F7A67">
        <w:rPr>
          <w:rStyle w:val="SAPScreenElement"/>
          <w:color w:val="auto"/>
        </w:rPr>
        <w:t>upervisor</w:t>
      </w:r>
      <w:r w:rsidRPr="005F7A67">
        <w:t xml:space="preserve"> in the </w:t>
      </w:r>
      <w:r w:rsidR="002F4552" w:rsidRPr="005F7A67">
        <w:rPr>
          <w:rStyle w:val="SAPTextReference"/>
        </w:rPr>
        <w:t>Employee Central</w:t>
      </w:r>
      <w:r w:rsidRPr="005F7A67">
        <w:t xml:space="preserve"> system) of the employee requests recurring deduction</w:t>
      </w:r>
      <w:r w:rsidR="005E131E" w:rsidRPr="005F7A67">
        <w:t>(</w:t>
      </w:r>
      <w:r w:rsidR="000836ED" w:rsidRPr="005F7A67">
        <w:t>s</w:t>
      </w:r>
      <w:r w:rsidR="005E131E" w:rsidRPr="005F7A67">
        <w:t>)</w:t>
      </w:r>
      <w:r w:rsidRPr="005F7A67">
        <w:t xml:space="preserve"> </w:t>
      </w:r>
      <w:r w:rsidR="000836ED" w:rsidRPr="005F7A67">
        <w:t>to be paid by</w:t>
      </w:r>
      <w:r w:rsidRPr="005F7A67">
        <w:t xml:space="preserve"> the same. The </w:t>
      </w:r>
      <w:r w:rsidR="00CF22BD" w:rsidRPr="005F7A67">
        <w:t xml:space="preserve">line manager </w:t>
      </w:r>
      <w:r w:rsidRPr="005F7A67">
        <w:t xml:space="preserve">sends this request to the HR </w:t>
      </w:r>
      <w:r w:rsidR="00F22331" w:rsidRPr="005F7A67">
        <w:t>a</w:t>
      </w:r>
      <w:r w:rsidR="00F22331" w:rsidRPr="005F7A67">
        <w:rPr>
          <w:color w:val="000000"/>
        </w:rPr>
        <w:t>dministrator</w:t>
      </w:r>
      <w:r w:rsidRPr="005F7A67">
        <w:t xml:space="preserve">, asking him or her to enter the provided data into the system. This can be done for example via email, or phone call. </w:t>
      </w:r>
    </w:p>
    <w:p w14:paraId="10EBAA78" w14:textId="77777777" w:rsidR="00E0229F" w:rsidRPr="005F7A67" w:rsidRDefault="00E0229F" w:rsidP="00E0229F">
      <w:pPr>
        <w:pStyle w:val="Heading3"/>
      </w:pPr>
      <w:bookmarkStart w:id="3355" w:name="_Toc507492111"/>
      <w:r w:rsidRPr="005F7A67">
        <w:t>Receiving Employee Recurring Deduction Request (process step outside software)</w:t>
      </w:r>
      <w:bookmarkEnd w:id="3355"/>
    </w:p>
    <w:p w14:paraId="3BF772A5" w14:textId="77777777" w:rsidR="00E0229F" w:rsidRPr="005F7A67" w:rsidRDefault="00E0229F" w:rsidP="00E0229F">
      <w:pPr>
        <w:pStyle w:val="SAPKeyblockTitle"/>
      </w:pPr>
      <w:r w:rsidRPr="005F7A67">
        <w:t>Purpose</w:t>
      </w:r>
    </w:p>
    <w:p w14:paraId="1EF5EE7F" w14:textId="1A91D1BB" w:rsidR="00E0229F" w:rsidRPr="005F7A67" w:rsidRDefault="00E0229F" w:rsidP="00E0229F">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has received the recurring deduction request from the </w:t>
      </w:r>
      <w:r w:rsidR="00CF22BD" w:rsidRPr="005F7A67">
        <w:t>line manager</w:t>
      </w:r>
      <w:r w:rsidR="0071691C" w:rsidRPr="005F7A67">
        <w:t xml:space="preserve">. He or she </w:t>
      </w:r>
      <w:r w:rsidRPr="005F7A67">
        <w:t xml:space="preserve">will start the process of </w:t>
      </w:r>
      <w:r w:rsidR="003D32E3" w:rsidRPr="005F7A67">
        <w:t>entering</w:t>
      </w:r>
      <w:r w:rsidRPr="005F7A67">
        <w:t xml:space="preserve"> the data in the system.</w:t>
      </w:r>
    </w:p>
    <w:p w14:paraId="5BCB4DB6" w14:textId="77777777" w:rsidR="00E0229F" w:rsidRPr="005F7A67" w:rsidRDefault="00E0229F" w:rsidP="00E0229F">
      <w:pPr>
        <w:pStyle w:val="Heading3"/>
      </w:pPr>
      <w:bookmarkStart w:id="3356" w:name="_Toc507492112"/>
      <w:r w:rsidRPr="005F7A67">
        <w:lastRenderedPageBreak/>
        <w:t>Entering Recurring Deduction Data</w:t>
      </w:r>
      <w:bookmarkEnd w:id="3356"/>
    </w:p>
    <w:p w14:paraId="21711536" w14:textId="77777777" w:rsidR="00E0229F" w:rsidRPr="005F7A67" w:rsidRDefault="00E0229F" w:rsidP="00E0229F">
      <w:pPr>
        <w:pStyle w:val="SAPKeyblockTitle"/>
      </w:pPr>
      <w:r w:rsidRPr="005F7A67">
        <w:t>Test Administration</w:t>
      </w:r>
    </w:p>
    <w:p w14:paraId="0A478725" w14:textId="57FE13CF" w:rsidR="00E0229F" w:rsidRPr="005F7A67" w:rsidRDefault="00E0229F" w:rsidP="00E0229F">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0229F" w:rsidRPr="005F7A67" w14:paraId="0683FB5B" w14:textId="77777777" w:rsidTr="00F57572">
        <w:tc>
          <w:tcPr>
            <w:tcW w:w="2280" w:type="dxa"/>
            <w:tcBorders>
              <w:top w:val="single" w:sz="8" w:space="0" w:color="999999"/>
              <w:left w:val="single" w:sz="8" w:space="0" w:color="999999"/>
              <w:bottom w:val="single" w:sz="8" w:space="0" w:color="999999"/>
              <w:right w:val="single" w:sz="8" w:space="0" w:color="999999"/>
            </w:tcBorders>
            <w:hideMark/>
          </w:tcPr>
          <w:p w14:paraId="751857B3" w14:textId="77777777" w:rsidR="00E0229F" w:rsidRPr="005F7A67" w:rsidRDefault="00E0229F" w:rsidP="00F57572">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1E9763F" w14:textId="77777777" w:rsidR="00E0229F" w:rsidRPr="005F7A67" w:rsidRDefault="00E0229F" w:rsidP="00F57572">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346A316B" w14:textId="77777777" w:rsidR="00E0229F" w:rsidRPr="005F7A67" w:rsidRDefault="00E0229F" w:rsidP="00F57572">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8F6AA3D" w14:textId="24D1CD8E" w:rsidR="00E0229F" w:rsidRPr="005F7A67" w:rsidRDefault="003207A6" w:rsidP="00F57572">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9EDD43B" w14:textId="77777777" w:rsidR="00E0229F" w:rsidRPr="005F7A67" w:rsidRDefault="00E0229F" w:rsidP="00F57572">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3F3AEC2" w14:textId="65E3915E" w:rsidR="00E0229F" w:rsidRPr="005F7A67" w:rsidRDefault="00526B18" w:rsidP="00F57572">
            <w:r w:rsidRPr="005F7A67">
              <w:t>&lt;date&gt;</w:t>
            </w:r>
          </w:p>
        </w:tc>
      </w:tr>
      <w:tr w:rsidR="00E0229F" w:rsidRPr="005F7A67" w14:paraId="135145BF" w14:textId="77777777" w:rsidTr="00F57572">
        <w:tc>
          <w:tcPr>
            <w:tcW w:w="2280" w:type="dxa"/>
            <w:tcBorders>
              <w:top w:val="single" w:sz="8" w:space="0" w:color="999999"/>
              <w:left w:val="single" w:sz="8" w:space="0" w:color="999999"/>
              <w:bottom w:val="single" w:sz="8" w:space="0" w:color="999999"/>
              <w:right w:val="single" w:sz="8" w:space="0" w:color="999999"/>
            </w:tcBorders>
            <w:hideMark/>
          </w:tcPr>
          <w:p w14:paraId="104E925A" w14:textId="77777777" w:rsidR="00E0229F" w:rsidRPr="005F7A67" w:rsidRDefault="00E0229F" w:rsidP="00F57572">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1513454" w14:textId="7B455C79" w:rsidR="00E0229F" w:rsidRPr="005F7A67" w:rsidRDefault="00E0229F">
            <w:r w:rsidRPr="005F7A67">
              <w:t xml:space="preserve">HR </w:t>
            </w:r>
            <w:r w:rsidR="00F22331" w:rsidRPr="005F7A67">
              <w:t>A</w:t>
            </w:r>
            <w:r w:rsidR="00F22331" w:rsidRPr="005F7A67">
              <w:rPr>
                <w:color w:val="000000"/>
              </w:rPr>
              <w:t>dministrator</w:t>
            </w:r>
          </w:p>
        </w:tc>
      </w:tr>
      <w:tr w:rsidR="00E0229F" w:rsidRPr="005F7A67" w14:paraId="448EEA7F" w14:textId="77777777" w:rsidTr="00F57572">
        <w:tc>
          <w:tcPr>
            <w:tcW w:w="2280" w:type="dxa"/>
            <w:tcBorders>
              <w:top w:val="single" w:sz="8" w:space="0" w:color="999999"/>
              <w:left w:val="single" w:sz="8" w:space="0" w:color="999999"/>
              <w:bottom w:val="single" w:sz="8" w:space="0" w:color="999999"/>
              <w:right w:val="single" w:sz="8" w:space="0" w:color="999999"/>
            </w:tcBorders>
            <w:hideMark/>
          </w:tcPr>
          <w:p w14:paraId="2FED71F3" w14:textId="77777777" w:rsidR="00E0229F" w:rsidRPr="005F7A67" w:rsidRDefault="00E0229F" w:rsidP="00F57572">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3394EA5" w14:textId="77777777" w:rsidR="00E0229F" w:rsidRPr="005F7A67" w:rsidRDefault="00E0229F" w:rsidP="00F57572">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88AE1D7" w14:textId="77777777" w:rsidR="00E0229F" w:rsidRPr="005F7A67" w:rsidRDefault="00E0229F" w:rsidP="00F57572">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306BD09" w14:textId="6ECE073D" w:rsidR="00E0229F" w:rsidRPr="005F7A67" w:rsidRDefault="00402197" w:rsidP="00F57572">
            <w:r>
              <w:t>&lt;duration&gt;</w:t>
            </w:r>
          </w:p>
        </w:tc>
      </w:tr>
    </w:tbl>
    <w:p w14:paraId="39C6D704" w14:textId="77777777" w:rsidR="00E0229F" w:rsidRPr="005F7A67" w:rsidRDefault="00E0229F" w:rsidP="00E0229F">
      <w:pPr>
        <w:pStyle w:val="SAPKeyblockTitle"/>
      </w:pPr>
      <w:r w:rsidRPr="005F7A67">
        <w:t>Purpose</w:t>
      </w:r>
    </w:p>
    <w:p w14:paraId="1C3375DE" w14:textId="36501724" w:rsidR="00E0229F" w:rsidRPr="005F7A67" w:rsidRDefault="00E0229F" w:rsidP="00E0229F">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enters data related to the recurring deduction for an employee into the </w:t>
      </w:r>
      <w:r w:rsidR="008A1B74" w:rsidRPr="005F7A67">
        <w:t xml:space="preserve">Employee Central </w:t>
      </w:r>
      <w:r w:rsidRPr="005F7A67">
        <w:t>system.</w:t>
      </w:r>
      <w:r w:rsidR="00E2498D" w:rsidRPr="005F7A67">
        <w:t xml:space="preserve"> </w:t>
      </w:r>
    </w:p>
    <w:p w14:paraId="7D3D8F13" w14:textId="77777777" w:rsidR="00E0229F" w:rsidRPr="005F7A67" w:rsidRDefault="00E0229F" w:rsidP="00E0229F">
      <w:pPr>
        <w:pStyle w:val="SAPKeyblockTitle"/>
      </w:pPr>
      <w:r w:rsidRPr="005F7A67">
        <w:t>Procedure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271"/>
        <w:gridCol w:w="2942"/>
        <w:gridCol w:w="3150"/>
        <w:gridCol w:w="2520"/>
        <w:gridCol w:w="2520"/>
        <w:gridCol w:w="1172"/>
      </w:tblGrid>
      <w:tr w:rsidR="00E0229F" w:rsidRPr="005F7A67" w14:paraId="696EB477" w14:textId="77777777" w:rsidTr="007B66DC">
        <w:trPr>
          <w:trHeight w:val="864"/>
          <w:tblHeader/>
        </w:trPr>
        <w:tc>
          <w:tcPr>
            <w:tcW w:w="709" w:type="dxa"/>
            <w:shd w:val="solid" w:color="999999" w:fill="FFFFFF"/>
            <w:hideMark/>
          </w:tcPr>
          <w:p w14:paraId="3DA6CC68" w14:textId="77777777" w:rsidR="00E0229F" w:rsidRPr="005F7A67" w:rsidRDefault="00E0229F"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271" w:type="dxa"/>
            <w:shd w:val="solid" w:color="999999" w:fill="FFFFFF"/>
            <w:hideMark/>
          </w:tcPr>
          <w:p w14:paraId="42FC790A" w14:textId="77777777" w:rsidR="00E0229F" w:rsidRPr="005F7A67" w:rsidRDefault="00E0229F"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2942" w:type="dxa"/>
            <w:shd w:val="solid" w:color="999999" w:fill="FFFFFF"/>
            <w:hideMark/>
          </w:tcPr>
          <w:p w14:paraId="6ABC4481" w14:textId="77777777" w:rsidR="00E0229F" w:rsidRPr="005F7A67" w:rsidRDefault="00E0229F"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3150" w:type="dxa"/>
            <w:shd w:val="solid" w:color="999999" w:fill="FFFFFF"/>
            <w:hideMark/>
          </w:tcPr>
          <w:p w14:paraId="539CFAD4" w14:textId="77777777" w:rsidR="00E0229F" w:rsidRPr="005F7A67" w:rsidRDefault="00E0229F"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2520" w:type="dxa"/>
            <w:shd w:val="solid" w:color="999999" w:fill="FFFFFF"/>
            <w:hideMark/>
          </w:tcPr>
          <w:p w14:paraId="484F7B6B" w14:textId="77777777" w:rsidR="00E0229F" w:rsidRPr="005F7A67" w:rsidRDefault="00E0229F"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Additional information</w:t>
            </w:r>
          </w:p>
        </w:tc>
        <w:tc>
          <w:tcPr>
            <w:tcW w:w="2520" w:type="dxa"/>
            <w:shd w:val="solid" w:color="999999" w:fill="FFFFFF"/>
            <w:hideMark/>
          </w:tcPr>
          <w:p w14:paraId="2C3EA0FF" w14:textId="77777777" w:rsidR="00E0229F" w:rsidRPr="005F7A67" w:rsidRDefault="00E0229F"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172" w:type="dxa"/>
            <w:shd w:val="solid" w:color="999999" w:fill="FFFFFF"/>
            <w:hideMark/>
          </w:tcPr>
          <w:p w14:paraId="79B32A67" w14:textId="77777777" w:rsidR="00E0229F" w:rsidRPr="005F7A67" w:rsidRDefault="00E0229F"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E0229F" w:rsidRPr="005F7A67" w14:paraId="0CA76ABD" w14:textId="77777777" w:rsidTr="007B66DC">
        <w:trPr>
          <w:trHeight w:val="357"/>
        </w:trPr>
        <w:tc>
          <w:tcPr>
            <w:tcW w:w="709" w:type="dxa"/>
            <w:hideMark/>
          </w:tcPr>
          <w:p w14:paraId="570E2D98" w14:textId="77777777" w:rsidR="00E0229F" w:rsidRPr="005F7A67" w:rsidRDefault="00E0229F" w:rsidP="00F57572">
            <w:r w:rsidRPr="005F7A67">
              <w:t>1</w:t>
            </w:r>
          </w:p>
        </w:tc>
        <w:tc>
          <w:tcPr>
            <w:tcW w:w="1271" w:type="dxa"/>
            <w:hideMark/>
          </w:tcPr>
          <w:p w14:paraId="55F7FD6E" w14:textId="77777777" w:rsidR="00E0229F" w:rsidRPr="005F7A67" w:rsidRDefault="00E0229F" w:rsidP="00F57572">
            <w:pPr>
              <w:rPr>
                <w:rStyle w:val="SAPEmphasis"/>
              </w:rPr>
            </w:pPr>
            <w:r w:rsidRPr="005F7A67">
              <w:rPr>
                <w:rStyle w:val="SAPEmphasis"/>
              </w:rPr>
              <w:t>Log on, search and select employee</w:t>
            </w:r>
          </w:p>
        </w:tc>
        <w:tc>
          <w:tcPr>
            <w:tcW w:w="2942" w:type="dxa"/>
            <w:hideMark/>
          </w:tcPr>
          <w:p w14:paraId="25C23D4E" w14:textId="169897A0" w:rsidR="00E0229F" w:rsidRPr="005F7A67" w:rsidRDefault="00E0229F">
            <w:r w:rsidRPr="005F7A67">
              <w:t xml:space="preserve">Log on to </w:t>
            </w:r>
            <w:r w:rsidR="004414EC" w:rsidRPr="005F7A67">
              <w:rPr>
                <w:rStyle w:val="SAPScreenElement"/>
                <w:color w:val="auto"/>
              </w:rPr>
              <w:t>Employee Central</w:t>
            </w:r>
            <w:r w:rsidR="004414EC" w:rsidRPr="005F7A67">
              <w:t xml:space="preserve"> </w:t>
            </w:r>
            <w:r w:rsidR="002A40A4" w:rsidRPr="005F7A67">
              <w:t>as an HR Administrator</w:t>
            </w:r>
            <w:r w:rsidR="004414EC" w:rsidRPr="005F7A67">
              <w:t>.</w:t>
            </w:r>
            <w:r w:rsidRPr="005F7A67">
              <w:t xml:space="preserve"> </w:t>
            </w:r>
            <w:r w:rsidR="004414EC" w:rsidRPr="005F7A67">
              <w:t>S</w:t>
            </w:r>
            <w:r w:rsidRPr="005F7A67">
              <w:t>earch and select an employee as described in the</w:t>
            </w:r>
            <w:r w:rsidR="00604E14" w:rsidRPr="005F7A67">
              <w:rPr>
                <w:noProof/>
              </w:rPr>
              <w:drawing>
                <wp:inline distT="0" distB="0" distL="0" distR="0" wp14:anchorId="7E458DA2" wp14:editId="4D578021">
                  <wp:extent cx="228600" cy="228600"/>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r w:rsidRPr="005F7A67">
              <w:t xml:space="preserve"> at the beginning of chapter</w:t>
            </w:r>
            <w:r w:rsidR="00505CE6" w:rsidRPr="005F7A67">
              <w:t xml:space="preserve"> </w:t>
            </w:r>
            <w:r w:rsidR="00505CE6" w:rsidRPr="005F7A67">
              <w:rPr>
                <w:rStyle w:val="SAPTextReference"/>
              </w:rPr>
              <w:t>Testing the Process Steps</w:t>
            </w:r>
            <w:r w:rsidR="00505CE6" w:rsidRPr="005F7A67">
              <w:rPr>
                <w:rFonts w:cs="Arial"/>
                <w:bCs/>
              </w:rPr>
              <w:t>.</w:t>
            </w:r>
          </w:p>
        </w:tc>
        <w:tc>
          <w:tcPr>
            <w:tcW w:w="3150" w:type="dxa"/>
          </w:tcPr>
          <w:p w14:paraId="27B692BC" w14:textId="77777777" w:rsidR="00E0229F" w:rsidRPr="005F7A67" w:rsidRDefault="00E0229F" w:rsidP="00F57572">
            <w:pPr>
              <w:rPr>
                <w:i/>
              </w:rPr>
            </w:pPr>
          </w:p>
        </w:tc>
        <w:tc>
          <w:tcPr>
            <w:tcW w:w="2520" w:type="dxa"/>
          </w:tcPr>
          <w:p w14:paraId="2227EF05" w14:textId="77777777" w:rsidR="00E0229F" w:rsidRPr="005F7A67" w:rsidRDefault="00E0229F" w:rsidP="00F57572">
            <w:pPr>
              <w:rPr>
                <w:rFonts w:cs="Arial"/>
                <w:bCs/>
              </w:rPr>
            </w:pPr>
          </w:p>
        </w:tc>
        <w:tc>
          <w:tcPr>
            <w:tcW w:w="2520" w:type="dxa"/>
          </w:tcPr>
          <w:p w14:paraId="7109598C" w14:textId="77777777" w:rsidR="00E0229F" w:rsidRPr="005F7A67" w:rsidRDefault="00E0229F" w:rsidP="00F57572"/>
        </w:tc>
        <w:tc>
          <w:tcPr>
            <w:tcW w:w="1172" w:type="dxa"/>
          </w:tcPr>
          <w:p w14:paraId="0EBD3BAF" w14:textId="77777777" w:rsidR="00E0229F" w:rsidRPr="005F7A67" w:rsidRDefault="00E0229F" w:rsidP="00F57572">
            <w:pPr>
              <w:rPr>
                <w:rFonts w:cs="Arial"/>
                <w:bCs/>
              </w:rPr>
            </w:pPr>
          </w:p>
        </w:tc>
      </w:tr>
      <w:tr w:rsidR="00E0229F" w:rsidRPr="005F7A67" w14:paraId="539B90F9" w14:textId="77777777" w:rsidTr="007B66DC">
        <w:trPr>
          <w:trHeight w:val="357"/>
        </w:trPr>
        <w:tc>
          <w:tcPr>
            <w:tcW w:w="709" w:type="dxa"/>
            <w:hideMark/>
          </w:tcPr>
          <w:p w14:paraId="0DB6970D" w14:textId="77777777" w:rsidR="00E0229F" w:rsidRPr="005F7A67" w:rsidRDefault="00E0229F" w:rsidP="00F57572">
            <w:r w:rsidRPr="005F7A67">
              <w:t>2</w:t>
            </w:r>
          </w:p>
        </w:tc>
        <w:tc>
          <w:tcPr>
            <w:tcW w:w="1271" w:type="dxa"/>
            <w:hideMark/>
          </w:tcPr>
          <w:p w14:paraId="30CD7EA7" w14:textId="77777777" w:rsidR="00E0229F" w:rsidRPr="005F7A67" w:rsidRDefault="00E0229F" w:rsidP="00F57572">
            <w:pPr>
              <w:rPr>
                <w:rStyle w:val="SAPEmphasis"/>
              </w:rPr>
            </w:pPr>
            <w:r w:rsidRPr="005F7A67">
              <w:rPr>
                <w:rStyle w:val="SAPEmphasis"/>
              </w:rPr>
              <w:t>Select Action to be Performed</w:t>
            </w:r>
          </w:p>
        </w:tc>
        <w:tc>
          <w:tcPr>
            <w:tcW w:w="2942" w:type="dxa"/>
            <w:hideMark/>
          </w:tcPr>
          <w:p w14:paraId="56809798" w14:textId="3704E43B" w:rsidR="00E0229F" w:rsidRPr="005F7A67" w:rsidRDefault="00945DA4">
            <w:r w:rsidRPr="005F7A67">
              <w:t xml:space="preserve">Select </w:t>
            </w:r>
            <w:r w:rsidRPr="005F7A67">
              <w:rPr>
                <w:rFonts w:cs="Arial"/>
                <w:bCs/>
              </w:rPr>
              <w:t xml:space="preserve">the </w:t>
            </w:r>
            <w:del w:id="3357" w:author="Author" w:date="2018-03-07T10:54:00Z">
              <w:r w:rsidRPr="005F7A67" w:rsidDel="008F0355">
                <w:rPr>
                  <w:rStyle w:val="SAPScreenElement"/>
                </w:rPr>
                <w:delText xml:space="preserve">Take </w:delText>
              </w:r>
            </w:del>
            <w:r w:rsidRPr="005F7A67">
              <w:rPr>
                <w:rStyle w:val="SAPScreenElement"/>
              </w:rPr>
              <w:t>Action</w:t>
            </w:r>
            <w:ins w:id="3358" w:author="Author" w:date="2018-03-07T10:54: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Manage Recurring Deductions.</w:t>
            </w:r>
          </w:p>
        </w:tc>
        <w:tc>
          <w:tcPr>
            <w:tcW w:w="3150" w:type="dxa"/>
          </w:tcPr>
          <w:p w14:paraId="1E4494A3" w14:textId="77777777" w:rsidR="00E0229F" w:rsidRPr="005F7A67" w:rsidRDefault="00E0229F" w:rsidP="00F57572">
            <w:pPr>
              <w:rPr>
                <w:i/>
              </w:rPr>
            </w:pPr>
          </w:p>
        </w:tc>
        <w:tc>
          <w:tcPr>
            <w:tcW w:w="2520" w:type="dxa"/>
          </w:tcPr>
          <w:p w14:paraId="4806F2B4" w14:textId="10D36622" w:rsidR="00E0229F" w:rsidRPr="005F7A67" w:rsidRDefault="00392D1A">
            <w:pPr>
              <w:rPr>
                <w:rFonts w:cs="Arial"/>
                <w:bCs/>
              </w:rPr>
            </w:pPr>
            <w:r w:rsidRPr="005F7A67">
              <w:rPr>
                <w:rFonts w:cs="Arial"/>
                <w:bCs/>
              </w:rPr>
              <w:t xml:space="preserve">Alternatively, you can </w:t>
            </w:r>
            <w:r w:rsidR="00D24813" w:rsidRPr="005F7A67">
              <w:rPr>
                <w:rFonts w:cs="Arial"/>
                <w:bCs/>
              </w:rPr>
              <w:t xml:space="preserve">go to the </w:t>
            </w:r>
            <w:r w:rsidRPr="005F7A67">
              <w:rPr>
                <w:rStyle w:val="SAPScreenElement"/>
              </w:rPr>
              <w:t>Employment Information</w:t>
            </w:r>
            <w:r w:rsidRPr="005F7A67">
              <w:rPr>
                <w:i/>
              </w:rPr>
              <w:t xml:space="preserve"> </w:t>
            </w:r>
            <w:r w:rsidR="00D24813" w:rsidRPr="005F7A67">
              <w:rPr>
                <w:rFonts w:cs="Arial"/>
                <w:bCs/>
              </w:rPr>
              <w:t xml:space="preserve">section, scroll there to the </w:t>
            </w:r>
            <w:r w:rsidR="00D24813" w:rsidRPr="005F7A67">
              <w:rPr>
                <w:rStyle w:val="SAPScreenElement"/>
              </w:rPr>
              <w:t>Recurring Deduction</w:t>
            </w:r>
            <w:r w:rsidR="00D24813" w:rsidRPr="005F7A67">
              <w:rPr>
                <w:rFonts w:cs="Arial"/>
                <w:bCs/>
              </w:rPr>
              <w:t xml:space="preserve"> subsection, and choose in the </w:t>
            </w:r>
            <w:r w:rsidR="00D24813" w:rsidRPr="005F7A67">
              <w:rPr>
                <w:rStyle w:val="SAPScreenElement"/>
              </w:rPr>
              <w:t>Recurring Deduction</w:t>
            </w:r>
            <w:r w:rsidR="00D24813" w:rsidRPr="005F7A67">
              <w:rPr>
                <w:rFonts w:cs="Arial"/>
                <w:bCs/>
              </w:rPr>
              <w:t xml:space="preserve"> block the </w:t>
            </w:r>
            <w:r w:rsidR="00D24813" w:rsidRPr="005F7A67">
              <w:rPr>
                <w:rStyle w:val="SAPScreenElement"/>
              </w:rPr>
              <w:t>Pencil (Edit)</w:t>
            </w:r>
            <w:r w:rsidR="00D24813" w:rsidRPr="005F7A67">
              <w:rPr>
                <w:rFonts w:cs="Arial"/>
                <w:bCs/>
              </w:rPr>
              <w:t xml:space="preserve"> icon</w:t>
            </w:r>
            <w:r w:rsidR="00CB5B1A" w:rsidRPr="005F7A67">
              <w:rPr>
                <w:rFonts w:cs="Arial"/>
                <w:bCs/>
              </w:rPr>
              <w:t>.</w:t>
            </w:r>
          </w:p>
        </w:tc>
        <w:tc>
          <w:tcPr>
            <w:tcW w:w="2520" w:type="dxa"/>
            <w:hideMark/>
          </w:tcPr>
          <w:p w14:paraId="4D99B3CA" w14:textId="14654905" w:rsidR="00E0229F" w:rsidRPr="005F7A67" w:rsidRDefault="00B14610">
            <w:r w:rsidRPr="005F7A67">
              <w:t xml:space="preserve">The </w:t>
            </w:r>
            <w:r w:rsidRPr="005F7A67">
              <w:rPr>
                <w:rStyle w:val="SAPScreenElement"/>
              </w:rPr>
              <w:t>Recurring Deduction</w:t>
            </w:r>
            <w:r w:rsidRPr="005F7A67">
              <w:rPr>
                <w:rFonts w:cs="Arial"/>
                <w:bCs/>
              </w:rPr>
              <w:t xml:space="preserve"> </w:t>
            </w:r>
            <w:r w:rsidRPr="005F7A67">
              <w:t>dialog box is displayed.</w:t>
            </w:r>
          </w:p>
        </w:tc>
        <w:tc>
          <w:tcPr>
            <w:tcW w:w="1172" w:type="dxa"/>
          </w:tcPr>
          <w:p w14:paraId="1C932267" w14:textId="77777777" w:rsidR="00E0229F" w:rsidRPr="005F7A67" w:rsidRDefault="00E0229F" w:rsidP="00F57572">
            <w:pPr>
              <w:rPr>
                <w:rFonts w:cs="Arial"/>
                <w:bCs/>
              </w:rPr>
            </w:pPr>
          </w:p>
        </w:tc>
      </w:tr>
      <w:tr w:rsidR="00A86D7A" w:rsidRPr="005F7A67" w14:paraId="252310DA" w14:textId="77777777" w:rsidTr="007B66DC">
        <w:trPr>
          <w:trHeight w:val="357"/>
        </w:trPr>
        <w:tc>
          <w:tcPr>
            <w:tcW w:w="709" w:type="dxa"/>
            <w:vMerge w:val="restart"/>
          </w:tcPr>
          <w:p w14:paraId="211D6FE3" w14:textId="77777777" w:rsidR="00A86D7A" w:rsidRPr="005F7A67" w:rsidRDefault="00A86D7A" w:rsidP="00F57572">
            <w:r w:rsidRPr="005F7A67">
              <w:lastRenderedPageBreak/>
              <w:t>3</w:t>
            </w:r>
          </w:p>
          <w:p w14:paraId="08A89BD6" w14:textId="3EB70BB2" w:rsidR="00A86D7A" w:rsidRPr="005F7A67" w:rsidRDefault="00A86D7A" w:rsidP="00F57572"/>
        </w:tc>
        <w:tc>
          <w:tcPr>
            <w:tcW w:w="1271" w:type="dxa"/>
            <w:vMerge w:val="restart"/>
          </w:tcPr>
          <w:p w14:paraId="17BB0429" w14:textId="77777777" w:rsidR="00A86D7A" w:rsidRPr="005F7A67" w:rsidRDefault="00A86D7A" w:rsidP="00F57572">
            <w:pPr>
              <w:rPr>
                <w:rStyle w:val="SAPEmphasis"/>
              </w:rPr>
            </w:pPr>
            <w:r w:rsidRPr="005F7A67">
              <w:rPr>
                <w:rStyle w:val="SAPEmphasis"/>
              </w:rPr>
              <w:t>Enter Recurring Deduction Information</w:t>
            </w:r>
          </w:p>
          <w:p w14:paraId="476F1B90" w14:textId="0F488189" w:rsidR="00A86D7A" w:rsidRPr="005F7A67" w:rsidRDefault="00A86D7A" w:rsidP="00DC1B4F">
            <w:pPr>
              <w:rPr>
                <w:rStyle w:val="SAPEmphasis"/>
              </w:rPr>
            </w:pPr>
          </w:p>
        </w:tc>
        <w:tc>
          <w:tcPr>
            <w:tcW w:w="2942" w:type="dxa"/>
            <w:vMerge w:val="restart"/>
          </w:tcPr>
          <w:p w14:paraId="25E75208" w14:textId="0CAEF29A" w:rsidR="00A86D7A" w:rsidRPr="005F7A67" w:rsidRDefault="00A86D7A" w:rsidP="0064506E">
            <w:r w:rsidRPr="005F7A67">
              <w:t xml:space="preserve">In the </w:t>
            </w:r>
            <w:r w:rsidRPr="005F7A67">
              <w:rPr>
                <w:rStyle w:val="SAPScreenElement"/>
              </w:rPr>
              <w:t>Recurring Deduction</w:t>
            </w:r>
            <w:r w:rsidRPr="005F7A67">
              <w:rPr>
                <w:i/>
              </w:rPr>
              <w:t xml:space="preserve"> </w:t>
            </w:r>
            <w:r w:rsidRPr="005F7A67">
              <w:t>dialog box make following entries:</w:t>
            </w:r>
          </w:p>
          <w:p w14:paraId="0C812D58" w14:textId="71939D74" w:rsidR="00A86D7A" w:rsidRPr="005F7A67" w:rsidRDefault="00A86D7A" w:rsidP="003C3EB2"/>
        </w:tc>
        <w:tc>
          <w:tcPr>
            <w:tcW w:w="3150" w:type="dxa"/>
          </w:tcPr>
          <w:p w14:paraId="52B54E20" w14:textId="76BBDDA7" w:rsidR="00A86D7A" w:rsidRPr="005F7A67" w:rsidRDefault="00A86D7A">
            <w:pPr>
              <w:rPr>
                <w:rStyle w:val="SAPScreenElement"/>
              </w:rPr>
            </w:pPr>
            <w:r w:rsidRPr="005F7A67">
              <w:rPr>
                <w:rStyle w:val="SAPScreenElement"/>
              </w:rPr>
              <w:t>When would you like your changes to take effect?:</w:t>
            </w:r>
            <w:r w:rsidRPr="005F7A67">
              <w:rPr>
                <w:i/>
              </w:rPr>
              <w:t xml:space="preserve"> </w:t>
            </w:r>
            <w:r w:rsidRPr="005F7A67">
              <w:t>select using calendar icon</w:t>
            </w:r>
          </w:p>
        </w:tc>
        <w:tc>
          <w:tcPr>
            <w:tcW w:w="2520" w:type="dxa"/>
          </w:tcPr>
          <w:p w14:paraId="10831491" w14:textId="1AB4229C" w:rsidR="00A86D7A" w:rsidRPr="005F7A67" w:rsidRDefault="00A86D7A" w:rsidP="00F57572">
            <w:r w:rsidRPr="005F7A67">
              <w:t>Today’s date is defaulted.</w:t>
            </w:r>
          </w:p>
        </w:tc>
        <w:tc>
          <w:tcPr>
            <w:tcW w:w="2520" w:type="dxa"/>
          </w:tcPr>
          <w:p w14:paraId="0FB8CA95" w14:textId="77777777" w:rsidR="00A86D7A" w:rsidRPr="005F7A67" w:rsidRDefault="00A86D7A" w:rsidP="00F57572">
            <w:pPr>
              <w:rPr>
                <w:rStyle w:val="CommentReference"/>
                <w:rFonts w:ascii="Arial" w:eastAsia="SimSun" w:hAnsi="Arial"/>
              </w:rPr>
            </w:pPr>
          </w:p>
        </w:tc>
        <w:tc>
          <w:tcPr>
            <w:tcW w:w="1172" w:type="dxa"/>
          </w:tcPr>
          <w:p w14:paraId="3F4069AE" w14:textId="77777777" w:rsidR="00A86D7A" w:rsidRPr="005F7A67" w:rsidRDefault="00A86D7A" w:rsidP="00F57572">
            <w:pPr>
              <w:rPr>
                <w:rFonts w:cs="Arial"/>
                <w:bCs/>
              </w:rPr>
            </w:pPr>
          </w:p>
        </w:tc>
      </w:tr>
      <w:tr w:rsidR="00A86D7A" w:rsidRPr="005F7A67" w14:paraId="6696FA69" w14:textId="77777777" w:rsidTr="007B66DC">
        <w:trPr>
          <w:trHeight w:val="357"/>
        </w:trPr>
        <w:tc>
          <w:tcPr>
            <w:tcW w:w="709" w:type="dxa"/>
            <w:vMerge/>
            <w:hideMark/>
          </w:tcPr>
          <w:p w14:paraId="63E357E6" w14:textId="616CAC5E" w:rsidR="00A86D7A" w:rsidRPr="005F7A67" w:rsidRDefault="00A86D7A" w:rsidP="00F57572"/>
        </w:tc>
        <w:tc>
          <w:tcPr>
            <w:tcW w:w="1271" w:type="dxa"/>
            <w:vMerge/>
            <w:hideMark/>
          </w:tcPr>
          <w:p w14:paraId="23B01169" w14:textId="7E0EC57B" w:rsidR="00A86D7A" w:rsidRPr="005F7A67" w:rsidRDefault="00A86D7A" w:rsidP="00DC1B4F">
            <w:pPr>
              <w:rPr>
                <w:rStyle w:val="SAPEmphasis"/>
              </w:rPr>
            </w:pPr>
          </w:p>
        </w:tc>
        <w:tc>
          <w:tcPr>
            <w:tcW w:w="2942" w:type="dxa"/>
            <w:vMerge/>
            <w:hideMark/>
          </w:tcPr>
          <w:p w14:paraId="3498B07A" w14:textId="0175F93D" w:rsidR="00A86D7A" w:rsidRPr="005F7A67" w:rsidRDefault="00A86D7A" w:rsidP="003C3EB2"/>
        </w:tc>
        <w:tc>
          <w:tcPr>
            <w:tcW w:w="3150" w:type="dxa"/>
            <w:hideMark/>
          </w:tcPr>
          <w:p w14:paraId="0F0BB640" w14:textId="08DB9931" w:rsidR="00A86D7A" w:rsidRPr="007B66DC" w:rsidRDefault="00A86D7A">
            <w:r w:rsidRPr="007B66DC">
              <w:rPr>
                <w:rStyle w:val="SAPScreenElement"/>
              </w:rPr>
              <w:t>Pay Component:</w:t>
            </w:r>
            <w:r w:rsidRPr="007B66DC">
              <w:t xml:space="preserve"> select from drop-down</w:t>
            </w:r>
            <w:ins w:id="3359" w:author="Author" w:date="2018-01-30T14:47:00Z">
              <w:r w:rsidRPr="007B66DC">
                <w:t xml:space="preserve"> down a pay component appropriate for </w:t>
              </w:r>
            </w:ins>
            <w:r w:rsidRPr="007B66DC">
              <w:t>the</w:t>
            </w:r>
            <w:ins w:id="3360" w:author="Author" w:date="2018-01-30T14:47:00Z">
              <w:r w:rsidRPr="007B66DC">
                <w:t xml:space="preserve"> country</w:t>
              </w:r>
            </w:ins>
            <w:r w:rsidRPr="007B66DC">
              <w:t xml:space="preserve"> of your company. </w:t>
            </w:r>
            <w:ins w:id="3361" w:author="Author" w:date="2018-01-30T18:26:00Z">
              <w:r w:rsidRPr="007B66DC">
                <w:t>C</w:t>
              </w:r>
            </w:ins>
            <w:ins w:id="3362" w:author="Author" w:date="2018-01-30T18:25:00Z">
              <w:r w:rsidRPr="007B66DC">
                <w:t xml:space="preserve">hoose </w:t>
              </w:r>
            </w:ins>
            <w:r w:rsidRPr="007B66DC">
              <w:t>for example:</w:t>
            </w:r>
          </w:p>
          <w:p w14:paraId="67829B99" w14:textId="500610B5" w:rsidR="00A86D7A" w:rsidRPr="007B66DC" w:rsidRDefault="00A86D7A" w:rsidP="00A87A4A">
            <w:pPr>
              <w:pStyle w:val="ListParagraph"/>
              <w:numPr>
                <w:ilvl w:val="0"/>
                <w:numId w:val="11"/>
              </w:numPr>
              <w:ind w:left="161" w:hanging="161"/>
              <w:rPr>
                <w:ins w:id="3363" w:author="Author" w:date="2018-01-30T14:50:00Z"/>
                <w:rStyle w:val="SAPUserEntry"/>
              </w:rPr>
            </w:pPr>
            <w:ins w:id="3364" w:author="Author" w:date="2018-01-30T18:25:00Z">
              <w:r w:rsidRPr="007B66DC">
                <w:t xml:space="preserve">for </w:t>
              </w:r>
            </w:ins>
            <w:ins w:id="3365" w:author="Author" w:date="2018-01-30T18:26:00Z">
              <w:r w:rsidRPr="007B66DC">
                <w:t xml:space="preserve">country </w:t>
              </w:r>
            </w:ins>
            <w:ins w:id="3366" w:author="Author" w:date="2018-01-30T18:25:00Z">
              <w:r w:rsidRPr="007B66DC">
                <w:rPr>
                  <w:rStyle w:val="SAPEmphasis"/>
                </w:rPr>
                <w:t>AE</w:t>
              </w:r>
              <w:r w:rsidRPr="007B66DC">
                <w:t xml:space="preserve">: </w:t>
              </w:r>
            </w:ins>
            <w:ins w:id="3367" w:author="Author" w:date="2018-01-30T14:49:00Z">
              <w:r w:rsidRPr="007B66DC">
                <w:rPr>
                  <w:rStyle w:val="SAPUserEntry"/>
                </w:rPr>
                <w:t>AE</w:t>
              </w:r>
              <w:r w:rsidRPr="007B66DC">
                <w:t xml:space="preserve"> </w:t>
              </w:r>
              <w:r w:rsidRPr="007B66DC">
                <w:rPr>
                  <w:rStyle w:val="SAPUserEntry"/>
                </w:rPr>
                <w:t>-</w:t>
              </w:r>
              <w:r w:rsidRPr="007B66DC">
                <w:t xml:space="preserve"> </w:t>
              </w:r>
              <w:r w:rsidRPr="007B66DC">
                <w:rPr>
                  <w:rStyle w:val="SAPUserEntry"/>
                </w:rPr>
                <w:t>Recurring deduction</w:t>
              </w:r>
              <w:r w:rsidRPr="007B66DC">
                <w:t xml:space="preserve"> </w:t>
              </w:r>
              <w:r w:rsidRPr="007B66DC">
                <w:rPr>
                  <w:rStyle w:val="SAPUserEntry"/>
                </w:rPr>
                <w:t>(3000AE)</w:t>
              </w:r>
            </w:ins>
          </w:p>
          <w:p w14:paraId="47415F25" w14:textId="013A4831" w:rsidR="00A86D7A" w:rsidRPr="007B66DC" w:rsidRDefault="00A86D7A" w:rsidP="00A87A4A">
            <w:pPr>
              <w:pStyle w:val="ListParagraph"/>
              <w:numPr>
                <w:ilvl w:val="0"/>
                <w:numId w:val="11"/>
              </w:numPr>
              <w:ind w:left="161" w:hanging="161"/>
              <w:rPr>
                <w:ins w:id="3368" w:author="Author" w:date="2018-01-30T14:49:00Z"/>
                <w:rStyle w:val="SAPUserEntry"/>
              </w:rPr>
            </w:pPr>
            <w:ins w:id="3369" w:author="Author" w:date="2018-01-30T18:27:00Z">
              <w:r w:rsidRPr="007B66DC">
                <w:t xml:space="preserve">for country </w:t>
              </w:r>
              <w:r w:rsidRPr="007B66DC">
                <w:rPr>
                  <w:rStyle w:val="SAPEmphasis"/>
                </w:rPr>
                <w:t>AU</w:t>
              </w:r>
              <w:r w:rsidRPr="007B66DC">
                <w:t xml:space="preserve">: </w:t>
              </w:r>
            </w:ins>
            <w:ins w:id="3370" w:author="Author" w:date="2018-01-30T14:49:00Z">
              <w:r w:rsidRPr="007B66DC">
                <w:rPr>
                  <w:rStyle w:val="SAPUserEntry"/>
                </w:rPr>
                <w:t>AU</w:t>
              </w:r>
              <w:r w:rsidRPr="007B66DC">
                <w:t xml:space="preserve"> </w:t>
              </w:r>
              <w:r w:rsidRPr="007B66DC">
                <w:rPr>
                  <w:rStyle w:val="SAPUserEntry"/>
                </w:rPr>
                <w:t>-</w:t>
              </w:r>
              <w:r w:rsidRPr="007B66DC">
                <w:t xml:space="preserve"> </w:t>
              </w:r>
              <w:r w:rsidRPr="007B66DC">
                <w:rPr>
                  <w:rStyle w:val="SAPUserEntry"/>
                </w:rPr>
                <w:t>Cafeteria Deduction</w:t>
              </w:r>
              <w:r w:rsidRPr="007B66DC">
                <w:t xml:space="preserve"> </w:t>
              </w:r>
              <w:r w:rsidRPr="007B66DC">
                <w:rPr>
                  <w:rStyle w:val="SAPUserEntry"/>
                </w:rPr>
                <w:t>(2012AU)</w:t>
              </w:r>
            </w:ins>
          </w:p>
          <w:p w14:paraId="3917FA0C" w14:textId="5CD9722B" w:rsidR="00A86D7A" w:rsidRPr="007B66DC" w:rsidRDefault="00A86D7A" w:rsidP="00A87A4A">
            <w:pPr>
              <w:pStyle w:val="ListParagraph"/>
              <w:numPr>
                <w:ilvl w:val="0"/>
                <w:numId w:val="11"/>
              </w:numPr>
              <w:ind w:left="161" w:hanging="161"/>
              <w:rPr>
                <w:ins w:id="3371" w:author="Author" w:date="2018-01-30T18:25:00Z"/>
                <w:i/>
              </w:rPr>
            </w:pPr>
            <w:ins w:id="3372" w:author="Author" w:date="2018-01-30T18:25:00Z">
              <w:r w:rsidRPr="007B66DC">
                <w:t xml:space="preserve">for country </w:t>
              </w:r>
              <w:r w:rsidRPr="007B66DC">
                <w:rPr>
                  <w:rStyle w:val="SAPEmphasis"/>
                </w:rPr>
                <w:t>CN</w:t>
              </w:r>
              <w:r w:rsidRPr="007B66DC">
                <w:t xml:space="preserve">: </w:t>
              </w:r>
            </w:ins>
            <w:ins w:id="3373" w:author="Author" w:date="2018-01-30T14:50:00Z">
              <w:r w:rsidRPr="007B66DC">
                <w:rPr>
                  <w:rStyle w:val="SAPUserEntry"/>
                </w:rPr>
                <w:t>CN</w:t>
              </w:r>
              <w:r w:rsidRPr="007B66DC">
                <w:rPr>
                  <w:rPrChange w:id="3374" w:author="Author" w:date="2018-01-30T14:51:00Z">
                    <w:rPr>
                      <w:rStyle w:val="SAPUserEntry"/>
                    </w:rPr>
                  </w:rPrChange>
                </w:rPr>
                <w:t xml:space="preserve"> </w:t>
              </w:r>
              <w:r w:rsidRPr="007B66DC">
                <w:rPr>
                  <w:rStyle w:val="SAPUserEntry"/>
                </w:rPr>
                <w:t>-</w:t>
              </w:r>
              <w:r w:rsidRPr="007B66DC">
                <w:rPr>
                  <w:rPrChange w:id="3375" w:author="Author" w:date="2018-01-30T14:51:00Z">
                    <w:rPr>
                      <w:rStyle w:val="SAPUserEntry"/>
                    </w:rPr>
                  </w:rPrChange>
                </w:rPr>
                <w:t xml:space="preserve"> </w:t>
              </w:r>
              <w:r w:rsidRPr="007B66DC">
                <w:rPr>
                  <w:rStyle w:val="SAPUserEntry"/>
                </w:rPr>
                <w:t>Medical Insurance</w:t>
              </w:r>
              <w:r w:rsidRPr="007B66DC">
                <w:rPr>
                  <w:rPrChange w:id="3376" w:author="Author" w:date="2018-01-30T14:51:00Z">
                    <w:rPr>
                      <w:rStyle w:val="SAPUserEntry"/>
                    </w:rPr>
                  </w:rPrChange>
                </w:rPr>
                <w:t xml:space="preserve"> </w:t>
              </w:r>
              <w:r w:rsidRPr="007B66DC">
                <w:rPr>
                  <w:rStyle w:val="SAPUserEntry"/>
                </w:rPr>
                <w:t>(2020CN)</w:t>
              </w:r>
            </w:ins>
          </w:p>
          <w:p w14:paraId="583ADFC6" w14:textId="41702E1E" w:rsidR="00A86D7A" w:rsidRPr="007B66DC" w:rsidRDefault="00A86D7A" w:rsidP="00A87A4A">
            <w:pPr>
              <w:pStyle w:val="ListParagraph"/>
              <w:numPr>
                <w:ilvl w:val="0"/>
                <w:numId w:val="11"/>
              </w:numPr>
              <w:ind w:left="161" w:hanging="161"/>
              <w:rPr>
                <w:ins w:id="3377" w:author="Author" w:date="2018-01-30T14:49:00Z"/>
                <w:rStyle w:val="SAPUserEntry"/>
                <w:rPrChange w:id="3378" w:author="Author" w:date="2018-01-30T14:51:00Z">
                  <w:rPr>
                    <w:ins w:id="3379" w:author="Author" w:date="2018-01-30T14:49:00Z"/>
                    <w:rStyle w:val="SAPUserEntry"/>
                    <w:rFonts w:eastAsia="SimSun"/>
                    <w:szCs w:val="20"/>
                    <w:lang w:val="de-DE"/>
                  </w:rPr>
                </w:rPrChange>
              </w:rPr>
            </w:pPr>
            <w:ins w:id="3380" w:author="Author" w:date="2018-01-30T18:25:00Z">
              <w:r w:rsidRPr="007B66DC">
                <w:t xml:space="preserve">for country </w:t>
              </w:r>
              <w:r w:rsidRPr="007B66DC">
                <w:rPr>
                  <w:rStyle w:val="SAPEmphasis"/>
                </w:rPr>
                <w:t>DE</w:t>
              </w:r>
              <w:r w:rsidRPr="007B66DC">
                <w:t xml:space="preserve">: </w:t>
              </w:r>
            </w:ins>
            <w:ins w:id="3381" w:author="Author" w:date="2018-01-30T14:49:00Z">
              <w:r w:rsidRPr="007B66DC">
                <w:rPr>
                  <w:rStyle w:val="SAPUserEntry"/>
                </w:rPr>
                <w:t>DE</w:t>
              </w:r>
              <w:r w:rsidRPr="007B66DC">
                <w:rPr>
                  <w:b/>
                </w:rPr>
                <w:t xml:space="preserve"> </w:t>
              </w:r>
            </w:ins>
            <w:ins w:id="3382" w:author="Author" w:date="2018-01-30T14:48:00Z">
              <w:r w:rsidRPr="007B66DC">
                <w:rPr>
                  <w:rStyle w:val="SAPUserEntry"/>
                </w:rPr>
                <w:t>-</w:t>
              </w:r>
            </w:ins>
            <w:ins w:id="3383" w:author="Author" w:date="2018-01-30T14:49:00Z">
              <w:r w:rsidRPr="007B66DC">
                <w:rPr>
                  <w:b/>
                </w:rPr>
                <w:t xml:space="preserve"> </w:t>
              </w:r>
              <w:r w:rsidRPr="007B66DC">
                <w:rPr>
                  <w:rStyle w:val="SAPUserEntry"/>
                </w:rPr>
                <w:t>Recurring Deduction</w:t>
              </w:r>
            </w:ins>
            <w:r w:rsidRPr="007B66DC">
              <w:rPr>
                <w:b/>
              </w:rPr>
              <w:t xml:space="preserve"> </w:t>
            </w:r>
            <w:ins w:id="3384" w:author="Author" w:date="2018-01-30T14:49:00Z">
              <w:r w:rsidRPr="007B66DC">
                <w:rPr>
                  <w:rStyle w:val="SAPUserEntry"/>
                </w:rPr>
                <w:t>(2100DE)</w:t>
              </w:r>
            </w:ins>
          </w:p>
          <w:p w14:paraId="6AB95F81" w14:textId="6FC66F38" w:rsidR="00A86D7A" w:rsidRPr="007B66DC" w:rsidRDefault="00A86D7A" w:rsidP="00A87A4A">
            <w:pPr>
              <w:pStyle w:val="ListParagraph"/>
              <w:numPr>
                <w:ilvl w:val="0"/>
                <w:numId w:val="11"/>
              </w:numPr>
              <w:ind w:left="161" w:hanging="161"/>
              <w:rPr>
                <w:ins w:id="3385" w:author="Author" w:date="2018-01-30T14:48:00Z"/>
                <w:rStyle w:val="SAPUserEntry"/>
              </w:rPr>
            </w:pPr>
            <w:ins w:id="3386" w:author="Author" w:date="2018-01-30T18:28:00Z">
              <w:r w:rsidRPr="007B66DC">
                <w:t xml:space="preserve">for country </w:t>
              </w:r>
              <w:r w:rsidRPr="007B66DC">
                <w:rPr>
                  <w:rStyle w:val="SAPEmphasis"/>
                </w:rPr>
                <w:t>FR</w:t>
              </w:r>
              <w:r w:rsidRPr="007B66DC">
                <w:t xml:space="preserve">: </w:t>
              </w:r>
            </w:ins>
            <w:ins w:id="3387" w:author="Author" w:date="2018-01-30T14:48:00Z">
              <w:r w:rsidRPr="007B66DC">
                <w:rPr>
                  <w:rStyle w:val="SAPUserEntry"/>
                </w:rPr>
                <w:t>FR</w:t>
              </w:r>
              <w:r w:rsidRPr="007B66DC">
                <w:rPr>
                  <w:rPrChange w:id="3388" w:author="Author" w:date="2018-01-30T14:51:00Z">
                    <w:rPr>
                      <w:rStyle w:val="SAPUserEntry"/>
                    </w:rPr>
                  </w:rPrChange>
                </w:rPr>
                <w:t xml:space="preserve"> </w:t>
              </w:r>
              <w:r w:rsidRPr="007B66DC">
                <w:rPr>
                  <w:rStyle w:val="SAPUserEntry"/>
                </w:rPr>
                <w:t>-</w:t>
              </w:r>
              <w:r w:rsidRPr="007B66DC">
                <w:rPr>
                  <w:rPrChange w:id="3389" w:author="Author" w:date="2018-01-30T14:51:00Z">
                    <w:rPr>
                      <w:rStyle w:val="SAPUserEntry"/>
                    </w:rPr>
                  </w:rPrChange>
                </w:rPr>
                <w:t xml:space="preserve"> </w:t>
              </w:r>
              <w:r w:rsidRPr="007B66DC">
                <w:rPr>
                  <w:rStyle w:val="SAPUserEntry"/>
                </w:rPr>
                <w:t>Recurring Deduction</w:t>
              </w:r>
              <w:r w:rsidRPr="007B66DC">
                <w:rPr>
                  <w:rPrChange w:id="3390" w:author="Author" w:date="2018-01-30T14:51:00Z">
                    <w:rPr>
                      <w:rStyle w:val="SAPUserEntry"/>
                    </w:rPr>
                  </w:rPrChange>
                </w:rPr>
                <w:t xml:space="preserve"> </w:t>
              </w:r>
              <w:r w:rsidRPr="007B66DC">
                <w:rPr>
                  <w:rStyle w:val="SAPUserEntry"/>
                </w:rPr>
                <w:t>(2100FR)</w:t>
              </w:r>
            </w:ins>
          </w:p>
          <w:p w14:paraId="06AD2395" w14:textId="01B6AC1F" w:rsidR="00A86D7A" w:rsidRPr="007B66DC" w:rsidRDefault="00A86D7A" w:rsidP="00A87A4A">
            <w:pPr>
              <w:pStyle w:val="ListParagraph"/>
              <w:numPr>
                <w:ilvl w:val="0"/>
                <w:numId w:val="11"/>
              </w:numPr>
              <w:ind w:left="161" w:hanging="161"/>
              <w:rPr>
                <w:ins w:id="3391" w:author="Author" w:date="2018-01-30T14:48:00Z"/>
                <w:rStyle w:val="SAPUserEntry"/>
              </w:rPr>
            </w:pPr>
            <w:ins w:id="3392" w:author="Author" w:date="2018-01-30T18:25:00Z">
              <w:r w:rsidRPr="007B66DC">
                <w:rPr>
                  <w:rPrChange w:id="3393" w:author="Author" w:date="2018-01-30T18:29:00Z">
                    <w:rPr>
                      <w:rFonts w:ascii="Courier New" w:hAnsi="Courier New"/>
                      <w:b/>
                      <w:color w:val="45157E"/>
                      <w:highlight w:val="cyan"/>
                    </w:rPr>
                  </w:rPrChange>
                </w:rPr>
                <w:t xml:space="preserve">for </w:t>
              </w:r>
            </w:ins>
            <w:ins w:id="3394" w:author="Author" w:date="2018-01-30T18:29:00Z">
              <w:r w:rsidRPr="007B66DC">
                <w:t xml:space="preserve">country </w:t>
              </w:r>
            </w:ins>
            <w:ins w:id="3395" w:author="Author" w:date="2018-01-30T18:25:00Z">
              <w:r w:rsidRPr="007B66DC">
                <w:rPr>
                  <w:rStyle w:val="SAPEmphasis"/>
                </w:rPr>
                <w:t>GB</w:t>
              </w:r>
              <w:r w:rsidRPr="007B66DC">
                <w:t xml:space="preserve">: </w:t>
              </w:r>
            </w:ins>
            <w:ins w:id="3396" w:author="Author" w:date="2018-01-30T14:48:00Z">
              <w:r w:rsidRPr="007B66DC">
                <w:rPr>
                  <w:rStyle w:val="SAPUserEntry"/>
                </w:rPr>
                <w:t>GB</w:t>
              </w:r>
              <w:r w:rsidRPr="007B66DC">
                <w:t xml:space="preserve"> </w:t>
              </w:r>
              <w:r w:rsidRPr="007B66DC">
                <w:rPr>
                  <w:rStyle w:val="SAPUserEntry"/>
                </w:rPr>
                <w:t>-</w:t>
              </w:r>
              <w:r w:rsidRPr="007B66DC">
                <w:t xml:space="preserve"> </w:t>
              </w:r>
              <w:r w:rsidRPr="007B66DC">
                <w:rPr>
                  <w:rStyle w:val="SAPUserEntry"/>
                </w:rPr>
                <w:t>Recurring</w:t>
              </w:r>
              <w:r w:rsidRPr="007B66DC">
                <w:rPr>
                  <w:rStyle w:val="SAPUserEntry"/>
                  <w:b w:val="0"/>
                </w:rPr>
                <w:t xml:space="preserve"> </w:t>
              </w:r>
              <w:r w:rsidRPr="007B66DC">
                <w:rPr>
                  <w:rStyle w:val="SAPUserEntry"/>
                </w:rPr>
                <w:t>Deduction</w:t>
              </w:r>
              <w:r w:rsidRPr="007B66DC">
                <w:t xml:space="preserve"> </w:t>
              </w:r>
              <w:r w:rsidRPr="007B66DC">
                <w:rPr>
                  <w:rStyle w:val="SAPUserEntry"/>
                </w:rPr>
                <w:t>(2100GB)</w:t>
              </w:r>
            </w:ins>
          </w:p>
          <w:p w14:paraId="4DAF5CD5" w14:textId="27099515" w:rsidR="00A86D7A" w:rsidRPr="007B66DC" w:rsidRDefault="00A86D7A" w:rsidP="00A87A4A">
            <w:pPr>
              <w:pStyle w:val="ListParagraph"/>
              <w:numPr>
                <w:ilvl w:val="0"/>
                <w:numId w:val="11"/>
              </w:numPr>
              <w:ind w:left="161" w:hanging="161"/>
              <w:rPr>
                <w:ins w:id="3397" w:author="Author" w:date="2018-01-30T14:48:00Z"/>
                <w:rStyle w:val="SAPUserEntry"/>
              </w:rPr>
            </w:pPr>
            <w:ins w:id="3398" w:author="Author" w:date="2018-01-30T18:29:00Z">
              <w:r w:rsidRPr="007B66DC">
                <w:t xml:space="preserve">for country </w:t>
              </w:r>
              <w:r w:rsidRPr="007B66DC">
                <w:rPr>
                  <w:rStyle w:val="SAPEmphasis"/>
                </w:rPr>
                <w:t>SA</w:t>
              </w:r>
              <w:r w:rsidRPr="007B66DC">
                <w:t xml:space="preserve">: </w:t>
              </w:r>
            </w:ins>
            <w:ins w:id="3399" w:author="Author" w:date="2018-01-30T14:48:00Z">
              <w:r w:rsidRPr="007B66DC">
                <w:rPr>
                  <w:rStyle w:val="SAPUserEntry"/>
                </w:rPr>
                <w:t>SA</w:t>
              </w:r>
              <w:r w:rsidRPr="007B66DC">
                <w:rPr>
                  <w:rPrChange w:id="3400" w:author="Author" w:date="2018-01-30T14:51:00Z">
                    <w:rPr>
                      <w:rStyle w:val="SAPUserEntry"/>
                    </w:rPr>
                  </w:rPrChange>
                </w:rPr>
                <w:t xml:space="preserve"> </w:t>
              </w:r>
              <w:r w:rsidRPr="007B66DC">
                <w:rPr>
                  <w:rStyle w:val="SAPUserEntry"/>
                </w:rPr>
                <w:t>-</w:t>
              </w:r>
              <w:r w:rsidRPr="007B66DC">
                <w:rPr>
                  <w:rPrChange w:id="3401" w:author="Author" w:date="2018-01-30T14:51:00Z">
                    <w:rPr>
                      <w:rStyle w:val="SAPUserEntry"/>
                    </w:rPr>
                  </w:rPrChange>
                </w:rPr>
                <w:t xml:space="preserve"> </w:t>
              </w:r>
              <w:r w:rsidRPr="007B66DC">
                <w:rPr>
                  <w:rStyle w:val="SAPUserEntry"/>
                </w:rPr>
                <w:t>Recurring deduction</w:t>
              </w:r>
              <w:r w:rsidRPr="007B66DC">
                <w:t xml:space="preserve"> </w:t>
              </w:r>
              <w:r w:rsidRPr="007B66DC">
                <w:rPr>
                  <w:rStyle w:val="SAPUserEntry"/>
                </w:rPr>
                <w:t>(3000SA)</w:t>
              </w:r>
            </w:ins>
          </w:p>
          <w:p w14:paraId="60B70F29" w14:textId="4E70CCB3" w:rsidR="00A86D7A" w:rsidRPr="00A87A4A" w:rsidRDefault="00A86D7A" w:rsidP="00A87A4A">
            <w:pPr>
              <w:pStyle w:val="ListParagraph"/>
              <w:numPr>
                <w:ilvl w:val="0"/>
                <w:numId w:val="11"/>
              </w:numPr>
              <w:ind w:left="161" w:hanging="161"/>
              <w:rPr>
                <w:rFonts w:ascii="Courier New" w:hAnsi="Courier New"/>
                <w:b/>
                <w:color w:val="45157E"/>
                <w:highlight w:val="yellow"/>
                <w:rPrChange w:id="3402" w:author="Author" w:date="2018-01-30T14:47:00Z">
                  <w:rPr>
                    <w:i/>
                  </w:rPr>
                </w:rPrChange>
              </w:rPr>
            </w:pPr>
            <w:ins w:id="3403" w:author="Author" w:date="2018-01-30T18:29:00Z">
              <w:r w:rsidRPr="007B66DC">
                <w:t xml:space="preserve">for country </w:t>
              </w:r>
              <w:r w:rsidRPr="007B66DC">
                <w:rPr>
                  <w:rStyle w:val="SAPEmphasis"/>
                </w:rPr>
                <w:t>US</w:t>
              </w:r>
              <w:r w:rsidRPr="007B66DC">
                <w:t xml:space="preserve">: </w:t>
              </w:r>
            </w:ins>
            <w:r w:rsidRPr="007B66DC">
              <w:rPr>
                <w:rStyle w:val="SAPUserEntry"/>
              </w:rPr>
              <w:t>US</w:t>
            </w:r>
            <w:r w:rsidRPr="007B66DC">
              <w:t xml:space="preserve"> </w:t>
            </w:r>
            <w:r w:rsidRPr="007B66DC">
              <w:rPr>
                <w:rStyle w:val="SAPUserEntry"/>
              </w:rPr>
              <w:t>-</w:t>
            </w:r>
            <w:r w:rsidRPr="007B66DC">
              <w:t xml:space="preserve"> </w:t>
            </w:r>
            <w:r w:rsidRPr="007B66DC">
              <w:rPr>
                <w:rStyle w:val="SAPUserEntry"/>
              </w:rPr>
              <w:t>Cafeteria Deduction</w:t>
            </w:r>
            <w:r w:rsidRPr="00D8116B">
              <w:rPr>
                <w:rPrChange w:id="3404" w:author="Author" w:date="2018-01-30T14:51:00Z">
                  <w:rPr>
                    <w:b/>
                  </w:rPr>
                </w:rPrChange>
              </w:rPr>
              <w:t xml:space="preserve"> </w:t>
            </w:r>
            <w:r w:rsidRPr="00D8116B">
              <w:rPr>
                <w:rStyle w:val="SAPUserEntry"/>
              </w:rPr>
              <w:t>(2012US</w:t>
            </w:r>
            <w:r w:rsidRPr="002D799E">
              <w:rPr>
                <w:rStyle w:val="SAPUserEntry"/>
              </w:rPr>
              <w:t>)</w:t>
            </w:r>
            <w:del w:id="3405" w:author="Author" w:date="2018-01-30T14:47:00Z">
              <w:r w:rsidRPr="005F7A67" w:rsidDel="004C49AA">
                <w:delText xml:space="preserve"> </w:delText>
              </w:r>
            </w:del>
          </w:p>
        </w:tc>
        <w:tc>
          <w:tcPr>
            <w:tcW w:w="2520" w:type="dxa"/>
            <w:hideMark/>
          </w:tcPr>
          <w:p w14:paraId="47E821CD" w14:textId="1FA5FD8E" w:rsidR="00A86D7A" w:rsidRPr="005F7A67" w:rsidRDefault="00A86D7A" w:rsidP="00FC769A">
            <w:r w:rsidRPr="005F7A67">
              <w:t>The field turns read-only after selecting a value.</w:t>
            </w:r>
          </w:p>
          <w:p w14:paraId="46C13C4B" w14:textId="59E51522" w:rsidR="00A86D7A" w:rsidRPr="005F7A67" w:rsidRDefault="00A86D7A" w:rsidP="002123E8">
            <w:pPr>
              <w:pStyle w:val="SAPNoteHeading"/>
              <w:ind w:left="0"/>
            </w:pPr>
            <w:r w:rsidRPr="005F7A67">
              <w:rPr>
                <w:noProof/>
              </w:rPr>
              <w:drawing>
                <wp:inline distT="0" distB="0" distL="0" distR="0" wp14:anchorId="3B83B4F0" wp14:editId="5E395E57">
                  <wp:extent cx="225425" cy="225425"/>
                  <wp:effectExtent l="0" t="0" r="3175" b="317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69CD85BD" w14:textId="7E32F2AB" w:rsidR="00A86D7A" w:rsidRPr="005F7A67" w:rsidRDefault="00A86D7A" w:rsidP="002123E8">
            <w:pPr>
              <w:rPr>
                <w:rFonts w:cs="Arial"/>
                <w:bCs/>
              </w:rPr>
            </w:pPr>
            <w:r w:rsidRPr="005F7A67">
              <w:t>Required if integration with Employee Central Payroll is in place.</w:t>
            </w:r>
          </w:p>
        </w:tc>
        <w:tc>
          <w:tcPr>
            <w:tcW w:w="2520" w:type="dxa"/>
            <w:vMerge w:val="restart"/>
          </w:tcPr>
          <w:p w14:paraId="0C908871" w14:textId="77777777" w:rsidR="00A86D7A" w:rsidRPr="005F7A67" w:rsidRDefault="00A86D7A" w:rsidP="00F57572"/>
        </w:tc>
        <w:tc>
          <w:tcPr>
            <w:tcW w:w="1172" w:type="dxa"/>
          </w:tcPr>
          <w:p w14:paraId="1FCF164B" w14:textId="77777777" w:rsidR="00A86D7A" w:rsidRPr="005F7A67" w:rsidRDefault="00A86D7A" w:rsidP="00F57572">
            <w:pPr>
              <w:rPr>
                <w:rFonts w:cs="Arial"/>
                <w:bCs/>
              </w:rPr>
            </w:pPr>
          </w:p>
        </w:tc>
      </w:tr>
      <w:tr w:rsidR="00A86D7A" w:rsidRPr="005F7A67" w14:paraId="0A50073D" w14:textId="77777777" w:rsidTr="007B66DC">
        <w:trPr>
          <w:trHeight w:val="357"/>
        </w:trPr>
        <w:tc>
          <w:tcPr>
            <w:tcW w:w="709" w:type="dxa"/>
            <w:vMerge/>
            <w:vAlign w:val="center"/>
            <w:hideMark/>
          </w:tcPr>
          <w:p w14:paraId="49116CB4" w14:textId="77777777" w:rsidR="00A86D7A" w:rsidRPr="005F7A67" w:rsidRDefault="00A86D7A" w:rsidP="00F57572">
            <w:pPr>
              <w:spacing w:before="0" w:after="0" w:line="240" w:lineRule="auto"/>
            </w:pPr>
          </w:p>
        </w:tc>
        <w:tc>
          <w:tcPr>
            <w:tcW w:w="1271" w:type="dxa"/>
            <w:vMerge/>
            <w:vAlign w:val="center"/>
            <w:hideMark/>
          </w:tcPr>
          <w:p w14:paraId="3C841812" w14:textId="77777777" w:rsidR="00A86D7A" w:rsidRPr="005F7A67" w:rsidRDefault="00A86D7A" w:rsidP="00F57572">
            <w:pPr>
              <w:spacing w:before="0" w:after="0" w:line="240" w:lineRule="auto"/>
              <w:rPr>
                <w:rFonts w:cs="Arial"/>
                <w:b/>
                <w:bCs/>
              </w:rPr>
            </w:pPr>
          </w:p>
        </w:tc>
        <w:tc>
          <w:tcPr>
            <w:tcW w:w="2942" w:type="dxa"/>
            <w:vMerge/>
            <w:vAlign w:val="center"/>
            <w:hideMark/>
          </w:tcPr>
          <w:p w14:paraId="329C4CD9" w14:textId="77777777" w:rsidR="00A86D7A" w:rsidRPr="005F7A67" w:rsidRDefault="00A86D7A" w:rsidP="00F57572">
            <w:pPr>
              <w:spacing w:before="0" w:after="0" w:line="240" w:lineRule="auto"/>
            </w:pPr>
          </w:p>
        </w:tc>
        <w:tc>
          <w:tcPr>
            <w:tcW w:w="3150" w:type="dxa"/>
            <w:hideMark/>
          </w:tcPr>
          <w:p w14:paraId="313CE04C" w14:textId="628EBD6B" w:rsidR="00A86D7A" w:rsidRPr="005F7A67" w:rsidRDefault="00A86D7A" w:rsidP="00F57572">
            <w:pPr>
              <w:rPr>
                <w:i/>
              </w:rPr>
            </w:pPr>
            <w:r w:rsidRPr="005F7A67">
              <w:rPr>
                <w:rStyle w:val="SAPScreenElement"/>
              </w:rPr>
              <w:t>Amount / Percentage / Number of units:</w:t>
            </w:r>
            <w:r w:rsidRPr="005F7A67">
              <w:t xml:space="preserve"> enter amount as appropriate</w:t>
            </w:r>
          </w:p>
        </w:tc>
        <w:tc>
          <w:tcPr>
            <w:tcW w:w="2520" w:type="dxa"/>
            <w:vAlign w:val="center"/>
            <w:hideMark/>
          </w:tcPr>
          <w:p w14:paraId="3EACB8A7" w14:textId="45CF9F57" w:rsidR="00A86D7A" w:rsidRPr="005F7A67" w:rsidRDefault="00A86D7A" w:rsidP="002123E8">
            <w:pPr>
              <w:pStyle w:val="SAPNoteHeading"/>
              <w:ind w:left="0"/>
            </w:pPr>
            <w:r w:rsidRPr="005F7A67">
              <w:rPr>
                <w:noProof/>
              </w:rPr>
              <w:drawing>
                <wp:inline distT="0" distB="0" distL="0" distR="0" wp14:anchorId="3891711A" wp14:editId="16C2AF66">
                  <wp:extent cx="225425" cy="225425"/>
                  <wp:effectExtent l="0" t="0" r="3175"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077597AF" w14:textId="0334C014" w:rsidR="00A86D7A" w:rsidRPr="005F7A67" w:rsidRDefault="00A86D7A" w:rsidP="00FC769A">
            <w:pPr>
              <w:rPr>
                <w:rFonts w:cs="Arial"/>
                <w:bCs/>
              </w:rPr>
            </w:pPr>
            <w:r w:rsidRPr="005F7A67">
              <w:t>Required if integration with Employee Central Payroll is in place.</w:t>
            </w:r>
          </w:p>
        </w:tc>
        <w:tc>
          <w:tcPr>
            <w:tcW w:w="2520" w:type="dxa"/>
            <w:vMerge/>
            <w:vAlign w:val="center"/>
            <w:hideMark/>
          </w:tcPr>
          <w:p w14:paraId="4548C068" w14:textId="77777777" w:rsidR="00A86D7A" w:rsidRPr="005F7A67" w:rsidRDefault="00A86D7A" w:rsidP="00F57572">
            <w:pPr>
              <w:spacing w:before="0" w:after="0" w:line="240" w:lineRule="auto"/>
            </w:pPr>
          </w:p>
        </w:tc>
        <w:tc>
          <w:tcPr>
            <w:tcW w:w="1172" w:type="dxa"/>
          </w:tcPr>
          <w:p w14:paraId="130A3997" w14:textId="77777777" w:rsidR="00A86D7A" w:rsidRPr="005F7A67" w:rsidRDefault="00A86D7A" w:rsidP="00F57572">
            <w:pPr>
              <w:rPr>
                <w:rFonts w:cs="Arial"/>
                <w:bCs/>
              </w:rPr>
            </w:pPr>
          </w:p>
        </w:tc>
      </w:tr>
      <w:tr w:rsidR="00A86D7A" w:rsidRPr="005F7A67" w14:paraId="51A4388B" w14:textId="77777777" w:rsidTr="007B66DC">
        <w:trPr>
          <w:trHeight w:val="357"/>
        </w:trPr>
        <w:tc>
          <w:tcPr>
            <w:tcW w:w="709" w:type="dxa"/>
            <w:vMerge/>
            <w:vAlign w:val="center"/>
            <w:hideMark/>
          </w:tcPr>
          <w:p w14:paraId="3B32572C" w14:textId="77777777" w:rsidR="00A86D7A" w:rsidRPr="005F7A67" w:rsidRDefault="00A86D7A" w:rsidP="00F57572">
            <w:pPr>
              <w:spacing w:before="0" w:after="0" w:line="240" w:lineRule="auto"/>
            </w:pPr>
          </w:p>
        </w:tc>
        <w:tc>
          <w:tcPr>
            <w:tcW w:w="1271" w:type="dxa"/>
            <w:vMerge/>
            <w:vAlign w:val="center"/>
            <w:hideMark/>
          </w:tcPr>
          <w:p w14:paraId="15470CAD" w14:textId="77777777" w:rsidR="00A86D7A" w:rsidRPr="005F7A67" w:rsidRDefault="00A86D7A" w:rsidP="00F57572">
            <w:pPr>
              <w:spacing w:before="0" w:after="0" w:line="240" w:lineRule="auto"/>
              <w:rPr>
                <w:rFonts w:cs="Arial"/>
                <w:b/>
                <w:bCs/>
              </w:rPr>
            </w:pPr>
          </w:p>
        </w:tc>
        <w:tc>
          <w:tcPr>
            <w:tcW w:w="2942" w:type="dxa"/>
            <w:vMerge/>
            <w:vAlign w:val="center"/>
            <w:hideMark/>
          </w:tcPr>
          <w:p w14:paraId="61BE0C95" w14:textId="77777777" w:rsidR="00A86D7A" w:rsidRPr="005F7A67" w:rsidRDefault="00A86D7A" w:rsidP="00F57572">
            <w:pPr>
              <w:spacing w:before="0" w:after="0" w:line="240" w:lineRule="auto"/>
            </w:pPr>
          </w:p>
        </w:tc>
        <w:tc>
          <w:tcPr>
            <w:tcW w:w="3150" w:type="dxa"/>
            <w:hideMark/>
          </w:tcPr>
          <w:p w14:paraId="52F591C2" w14:textId="780363D0" w:rsidR="00A86D7A" w:rsidRPr="005F7A67" w:rsidRDefault="00A86D7A">
            <w:r w:rsidRPr="005F7A67">
              <w:rPr>
                <w:rStyle w:val="SAPScreenElement"/>
              </w:rPr>
              <w:t>Currency:</w:t>
            </w:r>
            <w:r w:rsidRPr="005F7A67">
              <w:t xml:space="preserve"> </w:t>
            </w:r>
            <w:del w:id="3406" w:author="Author" w:date="2018-01-30T14:46:00Z">
              <w:r w:rsidRPr="005F7A67" w:rsidDel="004C49AA">
                <w:rPr>
                  <w:rStyle w:val="SAPUserEntry"/>
                </w:rPr>
                <w:delText>US Dollar</w:delText>
              </w:r>
              <w:r w:rsidRPr="005F7A67" w:rsidDel="004C49AA">
                <w:rPr>
                  <w:rFonts w:cs="Arial"/>
                  <w:bCs/>
                </w:rPr>
                <w:delText xml:space="preserve"> </w:delText>
              </w:r>
              <w:r w:rsidRPr="005F7A67" w:rsidDel="004C49AA">
                <w:rPr>
                  <w:rStyle w:val="SAPUserEntry"/>
                </w:rPr>
                <w:delText>(USD)</w:delText>
              </w:r>
              <w:r w:rsidRPr="005F7A67" w:rsidDel="004C49AA">
                <w:rPr>
                  <w:b/>
                </w:rPr>
                <w:delText xml:space="preserve"> </w:delText>
              </w:r>
              <w:r w:rsidRPr="005F7A67" w:rsidDel="004C49AA">
                <w:delText xml:space="preserve">is </w:delText>
              </w:r>
            </w:del>
            <w:r w:rsidRPr="005F7A67">
              <w:t>defaulted</w:t>
            </w:r>
            <w:ins w:id="3407" w:author="Author" w:date="2018-01-30T14:46:00Z">
              <w:r w:rsidRPr="005F7A67">
                <w:t xml:space="preserve"> </w:t>
              </w:r>
              <w:r>
                <w:t xml:space="preserve">to the currency of the </w:t>
              </w:r>
              <w:r w:rsidRPr="00BE273A">
                <w:t>company country</w:t>
              </w:r>
            </w:ins>
            <w:del w:id="3408" w:author="Author" w:date="2018-01-30T14:47:00Z">
              <w:r w:rsidRPr="005F7A67" w:rsidDel="004C49AA">
                <w:delText>,</w:delText>
              </w:r>
            </w:del>
            <w:r w:rsidRPr="005F7A67">
              <w:t xml:space="preserve"> upon entering the </w:t>
            </w:r>
            <w:r w:rsidRPr="005F7A67">
              <w:rPr>
                <w:rStyle w:val="SAPScreenElement"/>
              </w:rPr>
              <w:t>Pay Component</w:t>
            </w:r>
            <w:r w:rsidRPr="005F7A67">
              <w:t>; leave as is</w:t>
            </w:r>
          </w:p>
        </w:tc>
        <w:tc>
          <w:tcPr>
            <w:tcW w:w="2520" w:type="dxa"/>
            <w:hideMark/>
          </w:tcPr>
          <w:p w14:paraId="4519BAD6" w14:textId="58FC1D91" w:rsidR="00A86D7A" w:rsidRPr="005F7A67" w:rsidRDefault="00A86D7A" w:rsidP="002123E8">
            <w:pPr>
              <w:pStyle w:val="SAPNoteHeading"/>
              <w:ind w:left="0"/>
            </w:pPr>
            <w:r w:rsidRPr="005F7A67">
              <w:rPr>
                <w:noProof/>
              </w:rPr>
              <w:drawing>
                <wp:inline distT="0" distB="0" distL="0" distR="0" wp14:anchorId="263E74F6" wp14:editId="19BBE991">
                  <wp:extent cx="225425" cy="225425"/>
                  <wp:effectExtent l="0" t="0" r="3175" b="317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31E5B351" w14:textId="072189CC" w:rsidR="00A86D7A" w:rsidRPr="005F7A67" w:rsidRDefault="00A86D7A" w:rsidP="00FC769A">
            <w:pPr>
              <w:rPr>
                <w:rFonts w:cs="Arial"/>
                <w:bCs/>
              </w:rPr>
            </w:pPr>
            <w:r w:rsidRPr="005F7A67">
              <w:t>Required if integration with Employee Central Payroll is in place.</w:t>
            </w:r>
          </w:p>
        </w:tc>
        <w:tc>
          <w:tcPr>
            <w:tcW w:w="2520" w:type="dxa"/>
            <w:vMerge/>
            <w:vAlign w:val="center"/>
            <w:hideMark/>
          </w:tcPr>
          <w:p w14:paraId="541CFD38" w14:textId="77777777" w:rsidR="00A86D7A" w:rsidRPr="005F7A67" w:rsidRDefault="00A86D7A" w:rsidP="00F57572">
            <w:pPr>
              <w:spacing w:before="0" w:after="0" w:line="240" w:lineRule="auto"/>
            </w:pPr>
          </w:p>
        </w:tc>
        <w:tc>
          <w:tcPr>
            <w:tcW w:w="1172" w:type="dxa"/>
          </w:tcPr>
          <w:p w14:paraId="772B4287" w14:textId="77777777" w:rsidR="00A86D7A" w:rsidRPr="005F7A67" w:rsidRDefault="00A86D7A" w:rsidP="00F57572">
            <w:pPr>
              <w:rPr>
                <w:rFonts w:cs="Arial"/>
                <w:bCs/>
              </w:rPr>
            </w:pPr>
          </w:p>
        </w:tc>
      </w:tr>
      <w:tr w:rsidR="00A86D7A" w:rsidRPr="005F7A67" w14:paraId="722B9512" w14:textId="77777777" w:rsidTr="007B66DC">
        <w:trPr>
          <w:trHeight w:val="357"/>
        </w:trPr>
        <w:tc>
          <w:tcPr>
            <w:tcW w:w="709" w:type="dxa"/>
            <w:vMerge/>
            <w:vAlign w:val="center"/>
            <w:hideMark/>
          </w:tcPr>
          <w:p w14:paraId="2419FDF2" w14:textId="77777777" w:rsidR="00A86D7A" w:rsidRPr="005F7A67" w:rsidRDefault="00A86D7A" w:rsidP="00F57572">
            <w:pPr>
              <w:spacing w:before="0" w:after="0" w:line="240" w:lineRule="auto"/>
            </w:pPr>
          </w:p>
        </w:tc>
        <w:tc>
          <w:tcPr>
            <w:tcW w:w="1271" w:type="dxa"/>
            <w:vMerge/>
            <w:vAlign w:val="center"/>
            <w:hideMark/>
          </w:tcPr>
          <w:p w14:paraId="142FF167" w14:textId="77777777" w:rsidR="00A86D7A" w:rsidRPr="005F7A67" w:rsidRDefault="00A86D7A" w:rsidP="00F57572">
            <w:pPr>
              <w:spacing w:before="0" w:after="0" w:line="240" w:lineRule="auto"/>
              <w:rPr>
                <w:rFonts w:cs="Arial"/>
                <w:b/>
                <w:bCs/>
              </w:rPr>
            </w:pPr>
          </w:p>
        </w:tc>
        <w:tc>
          <w:tcPr>
            <w:tcW w:w="2942" w:type="dxa"/>
            <w:vMerge/>
            <w:vAlign w:val="center"/>
            <w:hideMark/>
          </w:tcPr>
          <w:p w14:paraId="0E4CB0A5" w14:textId="77777777" w:rsidR="00A86D7A" w:rsidRPr="005F7A67" w:rsidRDefault="00A86D7A" w:rsidP="00F57572">
            <w:pPr>
              <w:spacing w:before="0" w:after="0" w:line="240" w:lineRule="auto"/>
            </w:pPr>
          </w:p>
        </w:tc>
        <w:tc>
          <w:tcPr>
            <w:tcW w:w="3150" w:type="dxa"/>
            <w:hideMark/>
          </w:tcPr>
          <w:p w14:paraId="2F217492" w14:textId="25225186" w:rsidR="00A86D7A" w:rsidRPr="005F7A67" w:rsidRDefault="00A86D7A">
            <w:commentRangeStart w:id="3409"/>
            <w:r w:rsidRPr="00A91F29">
              <w:rPr>
                <w:rStyle w:val="SAPScreenElement"/>
              </w:rPr>
              <w:t>Frequency:</w:t>
            </w:r>
            <w:r w:rsidRPr="00D456E0">
              <w:rPr>
                <w:rStyle w:val="SAPUserEntry"/>
                <w:color w:val="auto"/>
              </w:rPr>
              <w:t xml:space="preserve"> </w:t>
            </w:r>
            <w:r w:rsidRPr="00D456E0">
              <w:rPr>
                <w:rStyle w:val="SAPUserEntry"/>
                <w:b w:val="0"/>
                <w:color w:val="auto"/>
              </w:rPr>
              <w:t>Monthly</w:t>
            </w:r>
            <w:r w:rsidRPr="00A91F29">
              <w:rPr>
                <w:rFonts w:cs="Arial"/>
                <w:bCs/>
              </w:rPr>
              <w:t xml:space="preserve"> </w:t>
            </w:r>
            <w:r w:rsidRPr="00A91F29">
              <w:rPr>
                <w:rStyle w:val="SAPUserEntry"/>
                <w:color w:val="auto"/>
              </w:rPr>
              <w:t>(</w:t>
            </w:r>
            <w:r w:rsidRPr="00D456E0">
              <w:rPr>
                <w:rStyle w:val="SAPUserEntry"/>
                <w:b w:val="0"/>
                <w:color w:val="auto"/>
              </w:rPr>
              <w:t>MON</w:t>
            </w:r>
            <w:r w:rsidRPr="00A91F29">
              <w:rPr>
                <w:rStyle w:val="SAPUserEntry"/>
                <w:color w:val="auto"/>
              </w:rPr>
              <w:t>)</w:t>
            </w:r>
            <w:r w:rsidRPr="00A91F29">
              <w:rPr>
                <w:b/>
              </w:rPr>
              <w:t xml:space="preserve"> </w:t>
            </w:r>
            <w:r w:rsidRPr="00A91F29">
              <w:t xml:space="preserve">is defaulted upon entering the </w:t>
            </w:r>
            <w:r w:rsidRPr="00A91F29">
              <w:rPr>
                <w:rStyle w:val="SAPScreenElement"/>
              </w:rPr>
              <w:t>Pay Component</w:t>
            </w:r>
            <w:r w:rsidRPr="00A91F29">
              <w:t>; adapt if required</w:t>
            </w:r>
            <w:r w:rsidRPr="005F7A67">
              <w:t xml:space="preserve"> </w:t>
            </w:r>
            <w:commentRangeEnd w:id="3409"/>
            <w:r>
              <w:rPr>
                <w:rStyle w:val="CommentReference"/>
                <w:rFonts w:ascii="Arial" w:eastAsia="SimSun" w:hAnsi="Arial"/>
                <w:lang w:val="de-DE"/>
              </w:rPr>
              <w:commentReference w:id="3409"/>
            </w:r>
          </w:p>
        </w:tc>
        <w:tc>
          <w:tcPr>
            <w:tcW w:w="2520" w:type="dxa"/>
            <w:hideMark/>
          </w:tcPr>
          <w:p w14:paraId="7FEA8711" w14:textId="7F8C3B50" w:rsidR="00A86D7A" w:rsidRPr="005F7A67" w:rsidRDefault="00A86D7A" w:rsidP="002123E8">
            <w:pPr>
              <w:pStyle w:val="SAPNoteHeading"/>
              <w:ind w:left="0"/>
            </w:pPr>
            <w:r w:rsidRPr="005F7A67">
              <w:rPr>
                <w:noProof/>
              </w:rPr>
              <w:drawing>
                <wp:inline distT="0" distB="0" distL="0" distR="0" wp14:anchorId="0A732F4E" wp14:editId="6C07BA8A">
                  <wp:extent cx="225425" cy="225425"/>
                  <wp:effectExtent l="0" t="0" r="3175" b="317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Recommendation</w:t>
            </w:r>
          </w:p>
          <w:p w14:paraId="3181DB95" w14:textId="634C9F2B" w:rsidR="00A86D7A" w:rsidRPr="005F7A67" w:rsidRDefault="00A86D7A" w:rsidP="00FC769A">
            <w:pPr>
              <w:rPr>
                <w:rFonts w:cs="Arial"/>
                <w:bCs/>
              </w:rPr>
            </w:pPr>
            <w:r w:rsidRPr="005F7A67">
              <w:t>Required if integration with Employee Central Payroll is in place.</w:t>
            </w:r>
          </w:p>
        </w:tc>
        <w:tc>
          <w:tcPr>
            <w:tcW w:w="2520" w:type="dxa"/>
            <w:vMerge/>
            <w:vAlign w:val="center"/>
            <w:hideMark/>
          </w:tcPr>
          <w:p w14:paraId="5DD1B519" w14:textId="77777777" w:rsidR="00A86D7A" w:rsidRPr="005F7A67" w:rsidRDefault="00A86D7A" w:rsidP="00F57572">
            <w:pPr>
              <w:spacing w:before="0" w:after="0" w:line="240" w:lineRule="auto"/>
            </w:pPr>
          </w:p>
        </w:tc>
        <w:tc>
          <w:tcPr>
            <w:tcW w:w="1172" w:type="dxa"/>
          </w:tcPr>
          <w:p w14:paraId="511D7558" w14:textId="77777777" w:rsidR="00A86D7A" w:rsidRPr="005F7A67" w:rsidRDefault="00A86D7A" w:rsidP="00F57572">
            <w:pPr>
              <w:rPr>
                <w:rFonts w:cs="Arial"/>
                <w:bCs/>
              </w:rPr>
            </w:pPr>
          </w:p>
        </w:tc>
      </w:tr>
      <w:tr w:rsidR="00A86D7A" w:rsidRPr="005F7A67" w14:paraId="7A52721F" w14:textId="77777777" w:rsidTr="007B66DC">
        <w:trPr>
          <w:trHeight w:val="357"/>
        </w:trPr>
        <w:tc>
          <w:tcPr>
            <w:tcW w:w="709" w:type="dxa"/>
            <w:vMerge/>
            <w:vAlign w:val="center"/>
          </w:tcPr>
          <w:p w14:paraId="138285EE" w14:textId="77777777" w:rsidR="00A86D7A" w:rsidRPr="005F7A67" w:rsidRDefault="00A86D7A" w:rsidP="00F57572">
            <w:pPr>
              <w:spacing w:before="0" w:after="0" w:line="240" w:lineRule="auto"/>
            </w:pPr>
          </w:p>
        </w:tc>
        <w:tc>
          <w:tcPr>
            <w:tcW w:w="1271" w:type="dxa"/>
            <w:vMerge/>
            <w:vAlign w:val="center"/>
          </w:tcPr>
          <w:p w14:paraId="1158A965" w14:textId="77777777" w:rsidR="00A86D7A" w:rsidRPr="005F7A67" w:rsidRDefault="00A86D7A" w:rsidP="00F57572">
            <w:pPr>
              <w:spacing w:before="0" w:after="0" w:line="240" w:lineRule="auto"/>
              <w:rPr>
                <w:rFonts w:cs="Arial"/>
                <w:b/>
                <w:bCs/>
              </w:rPr>
            </w:pPr>
          </w:p>
        </w:tc>
        <w:tc>
          <w:tcPr>
            <w:tcW w:w="2942" w:type="dxa"/>
            <w:vMerge/>
            <w:vAlign w:val="center"/>
          </w:tcPr>
          <w:p w14:paraId="1167486F" w14:textId="77777777" w:rsidR="00A86D7A" w:rsidRPr="005F7A67" w:rsidRDefault="00A86D7A" w:rsidP="00F57572">
            <w:pPr>
              <w:spacing w:before="0" w:after="0" w:line="240" w:lineRule="auto"/>
            </w:pPr>
          </w:p>
        </w:tc>
        <w:tc>
          <w:tcPr>
            <w:tcW w:w="3150" w:type="dxa"/>
          </w:tcPr>
          <w:p w14:paraId="42527B67" w14:textId="7F27C847" w:rsidR="00A86D7A" w:rsidRPr="00A91F29" w:rsidRDefault="00A86D7A">
            <w:pPr>
              <w:rPr>
                <w:rStyle w:val="SAPScreenElement"/>
                <w:highlight w:val="yellow"/>
              </w:rPr>
            </w:pPr>
            <w:r>
              <w:t xml:space="preserve">For country </w:t>
            </w:r>
            <w:ins w:id="3410" w:author="Author" w:date="2018-01-30T18:27:00Z">
              <w:r w:rsidRPr="002D799E">
                <w:rPr>
                  <w:rStyle w:val="SAPEmphasis"/>
                </w:rPr>
                <w:t>AU</w:t>
              </w:r>
            </w:ins>
            <w:r>
              <w:t xml:space="preserve">, </w:t>
            </w:r>
            <w:commentRangeStart w:id="3411"/>
            <w:r w:rsidRPr="00712C72">
              <w:t>you can attach a supporting document</w:t>
            </w:r>
            <w:r w:rsidRPr="00712C72">
              <w:rPr>
                <w:color w:val="1F497D"/>
              </w:rPr>
              <w:t xml:space="preserve"> </w:t>
            </w:r>
            <w:r w:rsidRPr="00712C72">
              <w:t>on the recurring deduction</w:t>
            </w:r>
            <w:r>
              <w:t>, if appropriate</w:t>
            </w:r>
            <w:r w:rsidRPr="00712C72">
              <w:rPr>
                <w:color w:val="1F497D"/>
              </w:rPr>
              <w:t>.</w:t>
            </w:r>
            <w:r w:rsidRPr="00712C72">
              <w:t xml:space="preserve"> For this, select the </w:t>
            </w:r>
            <w:r w:rsidRPr="00712C72">
              <w:rPr>
                <w:noProof/>
              </w:rPr>
              <w:drawing>
                <wp:inline distT="0" distB="0" distL="0" distR="0" wp14:anchorId="6FDC6815" wp14:editId="7591F3C9">
                  <wp:extent cx="237506" cy="237506"/>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63" cy="238863"/>
                          </a:xfrm>
                          <a:prstGeom prst="rect">
                            <a:avLst/>
                          </a:prstGeom>
                        </pic:spPr>
                      </pic:pic>
                    </a:graphicData>
                  </a:graphic>
                </wp:inline>
              </w:drawing>
            </w:r>
            <w:r w:rsidRPr="00712C72">
              <w:t xml:space="preserve"> icon next to field</w:t>
            </w:r>
            <w:r w:rsidRPr="00712C72">
              <w:rPr>
                <w:rStyle w:val="SAPScreenElement"/>
              </w:rPr>
              <w:t xml:space="preserve"> Attachment</w:t>
            </w:r>
            <w:r w:rsidRPr="00712C72">
              <w:t xml:space="preserve">. In the </w:t>
            </w:r>
            <w:r w:rsidRPr="00712C72">
              <w:rPr>
                <w:rStyle w:val="SAPScreenElement"/>
              </w:rPr>
              <w:t>Choose File to Upload</w:t>
            </w:r>
            <w:r w:rsidRPr="00712C72">
              <w:t xml:space="preserve"> dialog box, browse for the document you want to upload, and then choose </w:t>
            </w:r>
            <w:r w:rsidRPr="00712C72">
              <w:rPr>
                <w:rStyle w:val="SAPScreenElement"/>
              </w:rPr>
              <w:t>Open.</w:t>
            </w:r>
            <w:commentRangeEnd w:id="3411"/>
            <w:r>
              <w:rPr>
                <w:rStyle w:val="CommentReference"/>
                <w:rFonts w:ascii="Arial" w:eastAsia="SimSun" w:hAnsi="Arial"/>
                <w:lang w:val="de-DE"/>
              </w:rPr>
              <w:commentReference w:id="3411"/>
            </w:r>
          </w:p>
        </w:tc>
        <w:tc>
          <w:tcPr>
            <w:tcW w:w="2520" w:type="dxa"/>
          </w:tcPr>
          <w:p w14:paraId="7154F748" w14:textId="77777777" w:rsidR="00A86D7A" w:rsidRPr="005F7A67" w:rsidRDefault="00A86D7A" w:rsidP="002123E8">
            <w:pPr>
              <w:pStyle w:val="SAPNoteHeading"/>
              <w:ind w:left="0"/>
              <w:rPr>
                <w:noProof/>
              </w:rPr>
            </w:pPr>
          </w:p>
        </w:tc>
        <w:tc>
          <w:tcPr>
            <w:tcW w:w="2520" w:type="dxa"/>
            <w:vAlign w:val="center"/>
          </w:tcPr>
          <w:p w14:paraId="639F6F54" w14:textId="77777777" w:rsidR="00A86D7A" w:rsidRPr="005F7A67" w:rsidRDefault="00A86D7A" w:rsidP="00F57572">
            <w:pPr>
              <w:spacing w:before="0" w:after="0" w:line="240" w:lineRule="auto"/>
            </w:pPr>
          </w:p>
        </w:tc>
        <w:tc>
          <w:tcPr>
            <w:tcW w:w="1172" w:type="dxa"/>
          </w:tcPr>
          <w:p w14:paraId="767ED230" w14:textId="77777777" w:rsidR="00A86D7A" w:rsidRPr="005F7A67" w:rsidRDefault="00A86D7A" w:rsidP="00F57572">
            <w:pPr>
              <w:rPr>
                <w:rFonts w:cs="Arial"/>
                <w:bCs/>
              </w:rPr>
            </w:pPr>
          </w:p>
        </w:tc>
      </w:tr>
      <w:tr w:rsidR="001407DB" w:rsidRPr="005F7A67" w14:paraId="41E12D29" w14:textId="77777777" w:rsidTr="007B66DC">
        <w:trPr>
          <w:trHeight w:val="357"/>
        </w:trPr>
        <w:tc>
          <w:tcPr>
            <w:tcW w:w="709" w:type="dxa"/>
          </w:tcPr>
          <w:p w14:paraId="0D02C728" w14:textId="5B5A02EF" w:rsidR="001407DB" w:rsidRPr="005F7A67" w:rsidRDefault="00E41FCA" w:rsidP="00432905">
            <w:pPr>
              <w:spacing w:line="240" w:lineRule="auto"/>
            </w:pPr>
            <w:r w:rsidRPr="005F7A67">
              <w:t>4</w:t>
            </w:r>
          </w:p>
        </w:tc>
        <w:tc>
          <w:tcPr>
            <w:tcW w:w="1271" w:type="dxa"/>
          </w:tcPr>
          <w:p w14:paraId="3E9F077F" w14:textId="77777777" w:rsidR="001407DB" w:rsidRPr="005F7A67" w:rsidRDefault="001407DB">
            <w:pPr>
              <w:spacing w:line="240" w:lineRule="auto"/>
              <w:rPr>
                <w:rFonts w:cs="Arial"/>
                <w:b/>
                <w:bCs/>
              </w:rPr>
            </w:pPr>
            <w:r w:rsidRPr="005F7A67">
              <w:rPr>
                <w:rStyle w:val="SAPEmphasis"/>
              </w:rPr>
              <w:t>Enter Additional</w:t>
            </w:r>
            <w:r w:rsidRPr="005F7A67">
              <w:rPr>
                <w:rFonts w:cs="Arial"/>
                <w:b/>
                <w:bCs/>
              </w:rPr>
              <w:t xml:space="preserve"> </w:t>
            </w:r>
            <w:r w:rsidRPr="005F7A67">
              <w:rPr>
                <w:rStyle w:val="SAPEmphasis"/>
              </w:rPr>
              <w:t>Recurring Deduction (optional)</w:t>
            </w:r>
          </w:p>
        </w:tc>
        <w:tc>
          <w:tcPr>
            <w:tcW w:w="2942" w:type="dxa"/>
          </w:tcPr>
          <w:p w14:paraId="75EF754A" w14:textId="44FAD105" w:rsidR="00B14610" w:rsidRPr="005F7A67" w:rsidRDefault="001407DB" w:rsidP="00FC769A">
            <w:r w:rsidRPr="005F7A67">
              <w:t xml:space="preserve">If appropriate, repeat test step # </w:t>
            </w:r>
            <w:r w:rsidR="00C03A39" w:rsidRPr="005F7A67">
              <w:t>3</w:t>
            </w:r>
            <w:r w:rsidRPr="005F7A67">
              <w:t xml:space="preserve"> for other pay components related to recurring deductions.</w:t>
            </w:r>
            <w:r w:rsidR="00B14610" w:rsidRPr="005F7A67">
              <w:t xml:space="preserve"> To add another recurring deduction record, select the </w:t>
            </w:r>
            <w:r w:rsidR="00B14610" w:rsidRPr="005F7A67">
              <w:rPr>
                <w:rStyle w:val="SAPScreenElement"/>
              </w:rPr>
              <w:t xml:space="preserve">Add </w:t>
            </w:r>
            <w:r w:rsidR="00B14610" w:rsidRPr="005F7A67">
              <w:t xml:space="preserve">button located on the bottom left corner of the </w:t>
            </w:r>
            <w:r w:rsidR="00B14610" w:rsidRPr="005F7A67">
              <w:rPr>
                <w:rStyle w:val="SAPScreenElement"/>
              </w:rPr>
              <w:t>Recurring Deduction</w:t>
            </w:r>
            <w:r w:rsidR="00B14610" w:rsidRPr="005F7A67">
              <w:t xml:space="preserve"> dialog box</w:t>
            </w:r>
            <w:r w:rsidR="006716F4" w:rsidRPr="005F7A67">
              <w:t xml:space="preserve"> and make entries as appropriate</w:t>
            </w:r>
            <w:r w:rsidR="00B14610" w:rsidRPr="005F7A67">
              <w:t>.</w:t>
            </w:r>
          </w:p>
        </w:tc>
        <w:tc>
          <w:tcPr>
            <w:tcW w:w="3150" w:type="dxa"/>
          </w:tcPr>
          <w:p w14:paraId="7E739622" w14:textId="77777777" w:rsidR="001407DB" w:rsidRPr="005F7A67" w:rsidRDefault="001407DB">
            <w:pPr>
              <w:rPr>
                <w:rStyle w:val="SAPScreenElement"/>
              </w:rPr>
            </w:pPr>
          </w:p>
        </w:tc>
        <w:tc>
          <w:tcPr>
            <w:tcW w:w="2520" w:type="dxa"/>
          </w:tcPr>
          <w:p w14:paraId="3353991A" w14:textId="77777777" w:rsidR="001407DB" w:rsidRPr="005F7A67" w:rsidRDefault="001407DB" w:rsidP="00432905">
            <w:pPr>
              <w:spacing w:line="240" w:lineRule="auto"/>
              <w:rPr>
                <w:rFonts w:cs="Arial"/>
                <w:bCs/>
              </w:rPr>
            </w:pPr>
          </w:p>
        </w:tc>
        <w:tc>
          <w:tcPr>
            <w:tcW w:w="2520" w:type="dxa"/>
          </w:tcPr>
          <w:p w14:paraId="292552F0" w14:textId="77777777" w:rsidR="001407DB" w:rsidRPr="005F7A67" w:rsidRDefault="001407DB" w:rsidP="00432905">
            <w:pPr>
              <w:spacing w:line="240" w:lineRule="auto"/>
            </w:pPr>
          </w:p>
        </w:tc>
        <w:tc>
          <w:tcPr>
            <w:tcW w:w="1172" w:type="dxa"/>
          </w:tcPr>
          <w:p w14:paraId="17EB8886" w14:textId="77777777" w:rsidR="001407DB" w:rsidRPr="005F7A67" w:rsidRDefault="001407DB">
            <w:pPr>
              <w:rPr>
                <w:rFonts w:cs="Arial"/>
                <w:bCs/>
              </w:rPr>
            </w:pPr>
          </w:p>
        </w:tc>
      </w:tr>
      <w:tr w:rsidR="00E0229F" w:rsidRPr="005F7A67" w14:paraId="061F6559" w14:textId="77777777" w:rsidTr="007B66DC">
        <w:trPr>
          <w:trHeight w:val="357"/>
        </w:trPr>
        <w:tc>
          <w:tcPr>
            <w:tcW w:w="709" w:type="dxa"/>
            <w:hideMark/>
          </w:tcPr>
          <w:p w14:paraId="768E4560" w14:textId="60E217AB" w:rsidR="00E0229F" w:rsidRPr="005F7A67" w:rsidRDefault="00E41FCA" w:rsidP="00F57572">
            <w:r w:rsidRPr="005F7A67">
              <w:t>5</w:t>
            </w:r>
          </w:p>
        </w:tc>
        <w:tc>
          <w:tcPr>
            <w:tcW w:w="1271" w:type="dxa"/>
            <w:hideMark/>
          </w:tcPr>
          <w:p w14:paraId="4B0858A7" w14:textId="77777777" w:rsidR="00E0229F" w:rsidRPr="005F7A67" w:rsidRDefault="0064506E" w:rsidP="00F57572">
            <w:pPr>
              <w:rPr>
                <w:rStyle w:val="SAPEmphasis"/>
              </w:rPr>
            </w:pPr>
            <w:r w:rsidRPr="005F7A67">
              <w:rPr>
                <w:rStyle w:val="SAPEmphasis"/>
              </w:rPr>
              <w:t>Save</w:t>
            </w:r>
            <w:r w:rsidR="00E0229F" w:rsidRPr="005F7A67">
              <w:rPr>
                <w:rStyle w:val="SAPEmphasis"/>
              </w:rPr>
              <w:t xml:space="preserve"> Data</w:t>
            </w:r>
          </w:p>
        </w:tc>
        <w:tc>
          <w:tcPr>
            <w:tcW w:w="2942" w:type="dxa"/>
          </w:tcPr>
          <w:p w14:paraId="1A3DE459" w14:textId="77777777" w:rsidR="00E0229F" w:rsidRPr="005F7A67" w:rsidRDefault="00E0229F" w:rsidP="00F57572">
            <w:pPr>
              <w:rPr>
                <w:rFonts w:cs="Arial"/>
                <w:bCs/>
              </w:rPr>
            </w:pPr>
            <w:r w:rsidRPr="005F7A67">
              <w:rPr>
                <w:rFonts w:cs="Arial"/>
                <w:bCs/>
              </w:rPr>
              <w:t xml:space="preserve">Choose the </w:t>
            </w:r>
            <w:r w:rsidR="0064506E" w:rsidRPr="005F7A67">
              <w:rPr>
                <w:rStyle w:val="SAPScreenElement"/>
              </w:rPr>
              <w:t>Save</w:t>
            </w:r>
            <w:r w:rsidRPr="005F7A67">
              <w:rPr>
                <w:rStyle w:val="SAPScreenElement"/>
              </w:rPr>
              <w:t xml:space="preserve"> </w:t>
            </w:r>
            <w:r w:rsidRPr="005F7A67">
              <w:rPr>
                <w:rFonts w:cs="Arial"/>
                <w:bCs/>
              </w:rPr>
              <w:t xml:space="preserve">pushbutton. </w:t>
            </w:r>
          </w:p>
          <w:p w14:paraId="536DF077" w14:textId="77777777" w:rsidR="00E0229F" w:rsidRPr="005F7A67" w:rsidRDefault="00E0229F" w:rsidP="00F57572">
            <w:pPr>
              <w:rPr>
                <w:rFonts w:cs="Arial"/>
                <w:bCs/>
              </w:rPr>
            </w:pPr>
          </w:p>
        </w:tc>
        <w:tc>
          <w:tcPr>
            <w:tcW w:w="3150" w:type="dxa"/>
          </w:tcPr>
          <w:p w14:paraId="3BAEDFAB" w14:textId="77777777" w:rsidR="00E0229F" w:rsidRPr="005F7A67" w:rsidRDefault="00E0229F" w:rsidP="00F57572">
            <w:pPr>
              <w:rPr>
                <w:i/>
              </w:rPr>
            </w:pPr>
          </w:p>
        </w:tc>
        <w:tc>
          <w:tcPr>
            <w:tcW w:w="2520" w:type="dxa"/>
          </w:tcPr>
          <w:p w14:paraId="3EC7862D" w14:textId="77777777" w:rsidR="00E0229F" w:rsidRPr="005F7A67" w:rsidRDefault="00E0229F" w:rsidP="00F57572">
            <w:pPr>
              <w:rPr>
                <w:rFonts w:cs="Arial"/>
                <w:bCs/>
              </w:rPr>
            </w:pPr>
          </w:p>
        </w:tc>
        <w:tc>
          <w:tcPr>
            <w:tcW w:w="2520" w:type="dxa"/>
            <w:hideMark/>
          </w:tcPr>
          <w:p w14:paraId="07734B23" w14:textId="16241BDD" w:rsidR="00B14610" w:rsidRPr="005F7A67" w:rsidRDefault="00B14610" w:rsidP="00DC1B4F">
            <w:pPr>
              <w:rPr>
                <w:rFonts w:cs="Arial"/>
                <w:bCs/>
              </w:rPr>
            </w:pPr>
            <w:r w:rsidRPr="005F7A67">
              <w:t xml:space="preserve">The data is saved and is visible in the </w:t>
            </w:r>
            <w:r w:rsidRPr="005F7A67">
              <w:rPr>
                <w:rStyle w:val="SAPScreenElement"/>
              </w:rPr>
              <w:t>Recurring Deduction</w:t>
            </w:r>
            <w:r w:rsidRPr="005F7A67">
              <w:t xml:space="preserve"> subsection of the</w:t>
            </w:r>
            <w:r w:rsidRPr="005F7A67">
              <w:rPr>
                <w:rStyle w:val="SAPScreenElement"/>
              </w:rPr>
              <w:t xml:space="preserve"> </w:t>
            </w:r>
            <w:r w:rsidRPr="005F7A67">
              <w:t>employee’s</w:t>
            </w:r>
            <w:r w:rsidRPr="005F7A67" w:rsidDel="002A66F0">
              <w:t xml:space="preserve"> </w:t>
            </w:r>
            <w:r w:rsidRPr="005F7A67">
              <w:rPr>
                <w:rStyle w:val="SAPScreenElement"/>
              </w:rPr>
              <w:t>Employment Information</w:t>
            </w:r>
            <w:r w:rsidRPr="005F7A67">
              <w:rPr>
                <w:i/>
              </w:rPr>
              <w:t xml:space="preserve"> </w:t>
            </w:r>
            <w:r w:rsidRPr="005F7A67">
              <w:t xml:space="preserve">section. </w:t>
            </w:r>
          </w:p>
        </w:tc>
        <w:tc>
          <w:tcPr>
            <w:tcW w:w="1172" w:type="dxa"/>
          </w:tcPr>
          <w:p w14:paraId="6D162892" w14:textId="77777777" w:rsidR="00E0229F" w:rsidRPr="005F7A67" w:rsidRDefault="00E0229F" w:rsidP="00F57572">
            <w:pPr>
              <w:rPr>
                <w:rFonts w:cs="Arial"/>
                <w:bCs/>
              </w:rPr>
            </w:pPr>
          </w:p>
        </w:tc>
      </w:tr>
    </w:tbl>
    <w:p w14:paraId="7D7FC7FE" w14:textId="77777777" w:rsidR="00392D1A" w:rsidRPr="005F7A67" w:rsidRDefault="00604E14" w:rsidP="00BC6F23">
      <w:pPr>
        <w:pStyle w:val="SAPNoteHeading"/>
        <w:ind w:left="720"/>
      </w:pPr>
      <w:r w:rsidRPr="005F7A67">
        <w:rPr>
          <w:noProof/>
        </w:rPr>
        <w:drawing>
          <wp:inline distT="0" distB="0" distL="0" distR="0" wp14:anchorId="30DB4AA1" wp14:editId="67CAD7C1">
            <wp:extent cx="228600" cy="22860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2D1A" w:rsidRPr="005F7A67">
        <w:t> Note</w:t>
      </w:r>
    </w:p>
    <w:p w14:paraId="2A28521D" w14:textId="77777777" w:rsidR="00392D1A" w:rsidRPr="005F7A67" w:rsidRDefault="00392D1A" w:rsidP="00BC6F23">
      <w:pPr>
        <w:pStyle w:val="NoteParagraph"/>
        <w:ind w:left="720"/>
      </w:pPr>
      <w:r w:rsidRPr="005F7A67">
        <w:t>To make adaptions on an already existing recurring deduction record,</w:t>
      </w:r>
      <w:r w:rsidR="00E24ED3" w:rsidRPr="005F7A67">
        <w:t xml:space="preserve"> which has not yet been deducted from the employee’s compensation,</w:t>
      </w:r>
      <w:r w:rsidRPr="005F7A67">
        <w:t xml:space="preserve"> proceed as follows: </w:t>
      </w:r>
    </w:p>
    <w:p w14:paraId="5B36F7C7" w14:textId="2175FA83" w:rsidR="00DB37BA" w:rsidRPr="005F7A67" w:rsidRDefault="00DB37BA" w:rsidP="00D456E0">
      <w:pPr>
        <w:pStyle w:val="NoteParagraph"/>
        <w:numPr>
          <w:ilvl w:val="0"/>
          <w:numId w:val="11"/>
        </w:numPr>
        <w:ind w:left="1080"/>
      </w:pPr>
      <w:r w:rsidRPr="005F7A67">
        <w:t xml:space="preserve">Go to the </w:t>
      </w:r>
      <w:r w:rsidRPr="005F7A67">
        <w:rPr>
          <w:rStyle w:val="SAPScreenElement"/>
        </w:rPr>
        <w:t>Employment Information</w:t>
      </w:r>
      <w:r w:rsidRPr="005F7A67">
        <w:t xml:space="preserve"> section, and there scroll to the </w:t>
      </w:r>
      <w:r w:rsidRPr="005F7A67">
        <w:rPr>
          <w:rStyle w:val="SAPScreenElement"/>
        </w:rPr>
        <w:t>Recurring Deduction</w:t>
      </w:r>
      <w:r w:rsidRPr="005F7A67">
        <w:t xml:space="preserve"> subsection. Select the </w:t>
      </w:r>
      <w:r w:rsidRPr="005F7A67">
        <w:rPr>
          <w:rStyle w:val="SAPScreenElement"/>
        </w:rPr>
        <w:t>Clock</w:t>
      </w:r>
      <w:r w:rsidR="00A07BE3" w:rsidRPr="005F7A67">
        <w:rPr>
          <w:rStyle w:val="SAPScreenElement"/>
        </w:rPr>
        <w:t xml:space="preserve"> (History)</w:t>
      </w:r>
      <w:r w:rsidRPr="005F7A67">
        <w:t xml:space="preserve"> icon next to the </w:t>
      </w:r>
      <w:r w:rsidRPr="005F7A67">
        <w:rPr>
          <w:rStyle w:val="SAPScreenElement"/>
        </w:rPr>
        <w:t>Recurring Deduction</w:t>
      </w:r>
      <w:r w:rsidRPr="005F7A67">
        <w:t xml:space="preserve"> block.</w:t>
      </w:r>
      <w:r w:rsidR="0006585F" w:rsidRPr="005F7A67">
        <w:t xml:space="preserve"> </w:t>
      </w:r>
      <w:r w:rsidR="00AF61F9" w:rsidRPr="005F7A67">
        <w:t>C</w:t>
      </w:r>
      <w:r w:rsidR="0006585F" w:rsidRPr="005F7A67">
        <w:t>ontinue with one of the possibilities enumerated below:</w:t>
      </w:r>
    </w:p>
    <w:p w14:paraId="3F5931F9" w14:textId="29B1C958" w:rsidR="0006585F" w:rsidRPr="005F7A67" w:rsidRDefault="0006585F" w:rsidP="00D456E0">
      <w:pPr>
        <w:pStyle w:val="NoteParagraph"/>
        <w:numPr>
          <w:ilvl w:val="0"/>
          <w:numId w:val="11"/>
        </w:numPr>
        <w:ind w:left="1080"/>
      </w:pPr>
      <w:r w:rsidRPr="005F7A67">
        <w:t xml:space="preserve">To update a record, select in the </w:t>
      </w:r>
      <w:r w:rsidRPr="005F7A67">
        <w:rPr>
          <w:rStyle w:val="SAPScreenElement"/>
        </w:rPr>
        <w:t>Change History</w:t>
      </w:r>
      <w:r w:rsidRPr="005F7A67">
        <w:t xml:space="preserve"> part of the upcoming </w:t>
      </w:r>
      <w:r w:rsidRPr="005F7A67">
        <w:rPr>
          <w:rStyle w:val="SAPScreenElement"/>
        </w:rPr>
        <w:t>Recurring Deduction</w:t>
      </w:r>
      <w:r w:rsidRPr="005F7A67">
        <w:t xml:space="preserve"> </w:t>
      </w:r>
      <w:r w:rsidRPr="005F7A67">
        <w:rPr>
          <w:rStyle w:val="SAPScreenElement"/>
        </w:rPr>
        <w:t xml:space="preserve">Changes </w:t>
      </w:r>
      <w:r w:rsidRPr="005F7A67">
        <w:t xml:space="preserve">dialog box the appropriate record and choose the </w:t>
      </w:r>
      <w:r w:rsidRPr="005F7A67">
        <w:rPr>
          <w:rStyle w:val="SAPScreenElement"/>
        </w:rPr>
        <w:t>Edit</w:t>
      </w:r>
      <w:r w:rsidRPr="005F7A67">
        <w:t xml:space="preserve"> button. In the </w:t>
      </w:r>
      <w:r w:rsidRPr="005F7A67">
        <w:rPr>
          <w:rStyle w:val="SAPScreenElement"/>
        </w:rPr>
        <w:t>Edit History of Recurring Deduction</w:t>
      </w:r>
      <w:r w:rsidRPr="005F7A67">
        <w:t xml:space="preserve"> </w:t>
      </w:r>
      <w:r w:rsidRPr="005F7A67">
        <w:rPr>
          <w:rStyle w:val="SAPScreenElement"/>
        </w:rPr>
        <w:t>on &lt;record creation date&gt;</w:t>
      </w:r>
      <w:r w:rsidRPr="005F7A67">
        <w:t xml:space="preserve"> dialog box leave the date in the </w:t>
      </w:r>
      <w:r w:rsidRPr="005F7A67">
        <w:rPr>
          <w:rStyle w:val="SAPScreenElement"/>
        </w:rPr>
        <w:t>When would you like your changes to take effect?</w:t>
      </w:r>
      <w:r w:rsidRPr="005F7A67">
        <w:t xml:space="preserve"> field </w:t>
      </w:r>
      <w:r w:rsidRPr="005F7A67">
        <w:lastRenderedPageBreak/>
        <w:t xml:space="preserve">as is and make the appropriate correction. When done, choose the </w:t>
      </w:r>
      <w:r w:rsidRPr="005F7A67">
        <w:rPr>
          <w:rStyle w:val="SAPScreenElement"/>
        </w:rPr>
        <w:t>Save</w:t>
      </w:r>
      <w:r w:rsidRPr="005F7A67">
        <w:t xml:space="preserve"> button. The data is saved and is visible in the </w:t>
      </w:r>
      <w:r w:rsidRPr="005F7A67">
        <w:rPr>
          <w:rStyle w:val="SAPScreenElement"/>
        </w:rPr>
        <w:t>Recurring Deduction</w:t>
      </w:r>
      <w:r w:rsidRPr="005F7A67">
        <w:t xml:space="preserve"> subsection of the</w:t>
      </w:r>
      <w:r w:rsidRPr="005F7A67">
        <w:rPr>
          <w:rStyle w:val="SAPScreenElement"/>
        </w:rPr>
        <w:t xml:space="preserve"> </w:t>
      </w:r>
      <w:r w:rsidRPr="005F7A67">
        <w:t>employee’s</w:t>
      </w:r>
      <w:r w:rsidRPr="005F7A67">
        <w:rPr>
          <w:rStyle w:val="SAPScreenElement"/>
        </w:rPr>
        <w:t xml:space="preserve"> Employment Information</w:t>
      </w:r>
      <w:r w:rsidRPr="005F7A67">
        <w:t xml:space="preserve"> section.</w:t>
      </w:r>
    </w:p>
    <w:p w14:paraId="3A91937A" w14:textId="57F42A53" w:rsidR="0006585F" w:rsidRPr="005F7A67" w:rsidRDefault="0006585F" w:rsidP="00D456E0">
      <w:pPr>
        <w:pStyle w:val="NoteParagraph"/>
        <w:numPr>
          <w:ilvl w:val="0"/>
          <w:numId w:val="11"/>
        </w:numPr>
        <w:ind w:left="1080"/>
      </w:pPr>
      <w:r w:rsidRPr="005F7A67">
        <w:t xml:space="preserve">To delete a record, select in the </w:t>
      </w:r>
      <w:r w:rsidRPr="005F7A67">
        <w:rPr>
          <w:rStyle w:val="SAPScreenElement"/>
        </w:rPr>
        <w:t>Change History</w:t>
      </w:r>
      <w:r w:rsidRPr="005F7A67">
        <w:t xml:space="preserve"> part of the upcoming </w:t>
      </w:r>
      <w:r w:rsidRPr="005F7A67">
        <w:rPr>
          <w:rStyle w:val="SAPScreenElement"/>
        </w:rPr>
        <w:t>Recurring Deduction</w:t>
      </w:r>
      <w:r w:rsidRPr="005F7A67">
        <w:t xml:space="preserve"> </w:t>
      </w:r>
      <w:r w:rsidRPr="005F7A67">
        <w:rPr>
          <w:rStyle w:val="SAPScreenElement"/>
        </w:rPr>
        <w:t xml:space="preserve">Changes </w:t>
      </w:r>
      <w:r w:rsidRPr="005F7A67">
        <w:t xml:space="preserve">dialog box the appropriate record and choose the </w:t>
      </w:r>
      <w:r w:rsidRPr="005F7A67">
        <w:rPr>
          <w:rStyle w:val="SAPScreenElement"/>
        </w:rPr>
        <w:t>Delete</w:t>
      </w:r>
      <w:r w:rsidRPr="005F7A67">
        <w:t xml:space="preserve"> button. Confirm your choice by choosing again the </w:t>
      </w:r>
      <w:r w:rsidRPr="005F7A67">
        <w:rPr>
          <w:rStyle w:val="SAPScreenElement"/>
        </w:rPr>
        <w:t>Delete</w:t>
      </w:r>
      <w:r w:rsidRPr="005F7A67">
        <w:t xml:space="preserve"> button.</w:t>
      </w:r>
    </w:p>
    <w:p w14:paraId="541B1DDE" w14:textId="44578D45" w:rsidR="0006585F" w:rsidRPr="005F7A67" w:rsidRDefault="0006585F" w:rsidP="00D456E0">
      <w:pPr>
        <w:pStyle w:val="NoteParagraph"/>
        <w:numPr>
          <w:ilvl w:val="0"/>
          <w:numId w:val="11"/>
        </w:numPr>
        <w:ind w:left="1080"/>
      </w:pPr>
      <w:r w:rsidRPr="005F7A67">
        <w:t xml:space="preserve">In case there are several pay components in a record and you want to delete one of them, choose in the </w:t>
      </w:r>
      <w:r w:rsidRPr="005F7A67">
        <w:rPr>
          <w:rStyle w:val="SAPScreenElement"/>
        </w:rPr>
        <w:t>Change History</w:t>
      </w:r>
      <w:r w:rsidRPr="005F7A67">
        <w:t xml:space="preserve"> part of the upcoming </w:t>
      </w:r>
      <w:r w:rsidRPr="005F7A67">
        <w:rPr>
          <w:rStyle w:val="SAPScreenElement"/>
        </w:rPr>
        <w:t>Recurring Deduction</w:t>
      </w:r>
      <w:r w:rsidRPr="005F7A67">
        <w:t xml:space="preserve"> </w:t>
      </w:r>
      <w:r w:rsidRPr="005F7A67">
        <w:rPr>
          <w:rStyle w:val="SAPScreenElement"/>
        </w:rPr>
        <w:t xml:space="preserve">Changes </w:t>
      </w:r>
      <w:r w:rsidRPr="005F7A67">
        <w:t xml:space="preserve">dialog box the appropriate record and choose the </w:t>
      </w:r>
      <w:r w:rsidRPr="005F7A67">
        <w:rPr>
          <w:rStyle w:val="SAPScreenElement"/>
        </w:rPr>
        <w:t>Edit</w:t>
      </w:r>
      <w:r w:rsidRPr="005F7A67">
        <w:t xml:space="preserve"> button. In the upcoming dialog box, choose the</w:t>
      </w:r>
      <w:r w:rsidRPr="005F7A67">
        <w:rPr>
          <w:rStyle w:val="SAPScreenElement"/>
        </w:rPr>
        <w:t xml:space="preserve"> Trash Bin </w:t>
      </w:r>
      <w:r w:rsidRPr="005F7A67">
        <w:t>icon next to the pay component you want to delete and choose the</w:t>
      </w:r>
      <w:r w:rsidRPr="005F7A67">
        <w:rPr>
          <w:rStyle w:val="SAPScreenElement"/>
        </w:rPr>
        <w:t xml:space="preserve"> Save </w:t>
      </w:r>
      <w:r w:rsidRPr="005F7A67">
        <w:t>button.</w:t>
      </w:r>
    </w:p>
    <w:p w14:paraId="32992D41" w14:textId="77777777" w:rsidR="00DB37BA" w:rsidRPr="005F7A67" w:rsidRDefault="00DB37BA" w:rsidP="00FC769A">
      <w:pPr>
        <w:pStyle w:val="NoteParagraph"/>
        <w:ind w:left="0"/>
      </w:pPr>
    </w:p>
    <w:p w14:paraId="2E648A95" w14:textId="77777777" w:rsidR="00E2498D" w:rsidRPr="005F7A67" w:rsidRDefault="00604E14" w:rsidP="00BC6F23">
      <w:pPr>
        <w:pStyle w:val="SAPNoteHeading"/>
        <w:ind w:left="720"/>
      </w:pPr>
      <w:r w:rsidRPr="005F7A67">
        <w:rPr>
          <w:noProof/>
        </w:rPr>
        <w:drawing>
          <wp:inline distT="0" distB="0" distL="0" distR="0" wp14:anchorId="6BC3FC13" wp14:editId="58AA537F">
            <wp:extent cx="228600" cy="228600"/>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498D" w:rsidRPr="005F7A67">
        <w:t> Caution</w:t>
      </w:r>
    </w:p>
    <w:p w14:paraId="62254062" w14:textId="4B9338FD" w:rsidR="00E2498D" w:rsidRPr="005F7A67" w:rsidRDefault="00E2498D" w:rsidP="00BC6F23">
      <w:pPr>
        <w:pStyle w:val="NoteParagraph"/>
        <w:ind w:left="720"/>
      </w:pPr>
      <w:r w:rsidRPr="005F7A67">
        <w:rPr>
          <w:b/>
          <w:u w:val="single"/>
        </w:rPr>
        <w:t>Only in case integration with Employee Central</w:t>
      </w:r>
      <w:r w:rsidRPr="005F7A67">
        <w:rPr>
          <w:u w:val="single"/>
        </w:rPr>
        <w:t xml:space="preserve"> </w:t>
      </w:r>
      <w:r w:rsidRPr="005F7A67">
        <w:rPr>
          <w:b/>
          <w:u w:val="single"/>
        </w:rPr>
        <w:t>Payroll is in place</w:t>
      </w:r>
      <w:r w:rsidRPr="005F7A67">
        <w:t>, the recurring deduction data is replicated to</w:t>
      </w:r>
      <w:r w:rsidR="00144312" w:rsidRPr="005F7A67">
        <w:t xml:space="preserve"> </w:t>
      </w:r>
      <w:r w:rsidRPr="005F7A67">
        <w:t>Employee Central Payroll into infotype 0014 (</w:t>
      </w:r>
      <w:r w:rsidRPr="005F7A67">
        <w:rPr>
          <w:rStyle w:val="SAPScreenElement"/>
          <w:color w:val="auto"/>
        </w:rPr>
        <w:t>Recurring Payments/Deductions</w:t>
      </w:r>
      <w:r w:rsidRPr="005F7A67">
        <w:t xml:space="preserve">). In order to check the correctness of the replicated data, proceed as described in test script of scope item </w:t>
      </w:r>
      <w:r w:rsidRPr="005F7A67">
        <w:rPr>
          <w:rFonts w:ascii="BentonSans Book Italic" w:hAnsi="BentonSans Book Italic"/>
        </w:rPr>
        <w:t>Integration with</w:t>
      </w:r>
      <w:r w:rsidR="00144312" w:rsidRPr="005F7A67">
        <w:rPr>
          <w:rFonts w:ascii="BentonSans Book Italic" w:hAnsi="BentonSans Book Italic"/>
        </w:rPr>
        <w:t xml:space="preserve"> SAP</w:t>
      </w:r>
      <w:r w:rsidRPr="005F7A67">
        <w:rPr>
          <w:rFonts w:ascii="BentonSans Book Italic" w:hAnsi="BentonSans Book Italic"/>
        </w:rPr>
        <w:t xml:space="preserve"> SuccessFactors Employee Central Payroll (</w:t>
      </w:r>
      <w:r w:rsidRPr="005F7A67">
        <w:rPr>
          <w:rStyle w:val="SAPScreenElement"/>
          <w:color w:val="auto"/>
        </w:rPr>
        <w:t>15O)</w:t>
      </w:r>
      <w:r w:rsidRPr="005F7A67">
        <w:t>.</w:t>
      </w:r>
    </w:p>
    <w:p w14:paraId="4A23C9AA" w14:textId="084626D8" w:rsidR="00E0229F" w:rsidRPr="005F7A67" w:rsidRDefault="00E0229F" w:rsidP="00CF22BD">
      <w:pPr>
        <w:pStyle w:val="Heading3"/>
      </w:pPr>
      <w:bookmarkStart w:id="3412" w:name="_Toc507492113"/>
      <w:r w:rsidRPr="005F7A67">
        <w:t xml:space="preserve">Notifying </w:t>
      </w:r>
      <w:r w:rsidR="00CF22BD" w:rsidRPr="005F7A67">
        <w:t xml:space="preserve">Line Manager </w:t>
      </w:r>
      <w:r w:rsidRPr="005F7A67">
        <w:t>and Employee about Recurring Deduction Completion (process step outside software)</w:t>
      </w:r>
      <w:bookmarkEnd w:id="3412"/>
    </w:p>
    <w:p w14:paraId="59FC6555" w14:textId="77777777" w:rsidR="00E0229F" w:rsidRPr="005F7A67" w:rsidRDefault="00E0229F" w:rsidP="00E0229F">
      <w:pPr>
        <w:pStyle w:val="SAPKeyblockTitle"/>
      </w:pPr>
      <w:r w:rsidRPr="005F7A67">
        <w:t>Purpose</w:t>
      </w:r>
    </w:p>
    <w:p w14:paraId="42C86145" w14:textId="03B08644" w:rsidR="00E0229F" w:rsidRPr="005F7A67" w:rsidRDefault="00E2498D" w:rsidP="00E0229F">
      <w:r w:rsidRPr="005F7A67">
        <w:t>Th</w:t>
      </w:r>
      <w:r w:rsidR="00E0229F" w:rsidRPr="005F7A67">
        <w:t xml:space="preserve">e HR </w:t>
      </w:r>
      <w:r w:rsidR="00F22331" w:rsidRPr="005F7A67">
        <w:t>a</w:t>
      </w:r>
      <w:r w:rsidR="00F22331" w:rsidRPr="005F7A67">
        <w:rPr>
          <w:color w:val="000000"/>
        </w:rPr>
        <w:t>dministrator</w:t>
      </w:r>
      <w:r w:rsidR="00F22331" w:rsidRPr="005F7A67">
        <w:t xml:space="preserve"> </w:t>
      </w:r>
      <w:r w:rsidR="00E0229F" w:rsidRPr="005F7A67">
        <w:t xml:space="preserve">notifies the </w:t>
      </w:r>
      <w:r w:rsidR="00CF22BD" w:rsidRPr="005F7A67">
        <w:t xml:space="preserve">line manager </w:t>
      </w:r>
      <w:r w:rsidR="00E0229F" w:rsidRPr="005F7A67">
        <w:t xml:space="preserve">and the affected employee about the completion of the </w:t>
      </w:r>
      <w:r w:rsidRPr="005F7A67">
        <w:t xml:space="preserve">recurring deduction </w:t>
      </w:r>
      <w:r w:rsidR="00E0229F" w:rsidRPr="005F7A67">
        <w:t>request. This can be done for example via email, or phone call.</w:t>
      </w:r>
    </w:p>
    <w:p w14:paraId="1C48636B" w14:textId="77777777" w:rsidR="00E0229F" w:rsidRPr="005F7A67" w:rsidRDefault="00E0229F" w:rsidP="00E0229F">
      <w:pPr>
        <w:pStyle w:val="Heading3"/>
      </w:pPr>
      <w:bookmarkStart w:id="3413" w:name="_Toc507492114"/>
      <w:r w:rsidRPr="005F7A67">
        <w:t>Receiving Recurring Deduction Completion Notification (process step outside software)</w:t>
      </w:r>
      <w:bookmarkEnd w:id="3413"/>
    </w:p>
    <w:p w14:paraId="201AC110" w14:textId="77777777" w:rsidR="00E0229F" w:rsidRPr="005F7A67" w:rsidRDefault="00E0229F" w:rsidP="00E0229F">
      <w:pPr>
        <w:pStyle w:val="SAPKeyblockTitle"/>
      </w:pPr>
      <w:r w:rsidRPr="005F7A67">
        <w:t>Purpose</w:t>
      </w:r>
    </w:p>
    <w:p w14:paraId="3D6D3756" w14:textId="17958F18" w:rsidR="00E0229F" w:rsidRPr="005F7A67" w:rsidRDefault="00E0229F" w:rsidP="00DC1930">
      <w:r w:rsidRPr="005F7A67">
        <w:t xml:space="preserve">The </w:t>
      </w:r>
      <w:r w:rsidR="00CF22BD" w:rsidRPr="005F7A67">
        <w:t xml:space="preserve">line manager </w:t>
      </w:r>
      <w:r w:rsidRPr="005F7A67">
        <w:t xml:space="preserve">and the affected employee have received the notification from the HR </w:t>
      </w:r>
      <w:r w:rsidR="00F22331" w:rsidRPr="005F7A67">
        <w:t>a</w:t>
      </w:r>
      <w:r w:rsidR="00F22331" w:rsidRPr="005F7A67">
        <w:rPr>
          <w:color w:val="000000"/>
        </w:rPr>
        <w:t>dministrator</w:t>
      </w:r>
      <w:r w:rsidR="00F22331" w:rsidRPr="005F7A67">
        <w:t xml:space="preserve"> </w:t>
      </w:r>
      <w:r w:rsidRPr="005F7A67">
        <w:t xml:space="preserve">that </w:t>
      </w:r>
      <w:r w:rsidR="00E2498D" w:rsidRPr="005F7A67">
        <w:t>recurring deduction</w:t>
      </w:r>
      <w:r w:rsidR="005E131E" w:rsidRPr="005F7A67">
        <w:t>(</w:t>
      </w:r>
      <w:r w:rsidR="00E2498D" w:rsidRPr="005F7A67">
        <w:t>s</w:t>
      </w:r>
      <w:r w:rsidR="005E131E" w:rsidRPr="005F7A67">
        <w:t>)</w:t>
      </w:r>
      <w:r w:rsidR="00E2498D" w:rsidRPr="005F7A67">
        <w:t xml:space="preserve"> will be deducted from the</w:t>
      </w:r>
      <w:r w:rsidRPr="005F7A67">
        <w:t xml:space="preserve"> employee’s </w:t>
      </w:r>
      <w:r w:rsidR="00E2498D" w:rsidRPr="005F7A67">
        <w:t xml:space="preserve">compensation </w:t>
      </w:r>
      <w:r w:rsidRPr="005F7A67">
        <w:t xml:space="preserve">starting an effective date. </w:t>
      </w:r>
    </w:p>
    <w:p w14:paraId="21F0C4BF" w14:textId="77777777" w:rsidR="001407DB" w:rsidRPr="005F7A67" w:rsidRDefault="001407DB" w:rsidP="001407DB">
      <w:pPr>
        <w:pStyle w:val="Heading2"/>
        <w:keepNext w:val="0"/>
        <w:tabs>
          <w:tab w:val="left" w:pos="540"/>
          <w:tab w:val="num" w:pos="567"/>
        </w:tabs>
        <w:ind w:left="578" w:hanging="578"/>
      </w:pPr>
      <w:bookmarkStart w:id="3414" w:name="_Toc507492115"/>
      <w:r w:rsidRPr="005F7A67">
        <w:t>Take Action: One Time Deduction</w:t>
      </w:r>
      <w:bookmarkEnd w:id="3414"/>
    </w:p>
    <w:p w14:paraId="43FAD7E0" w14:textId="77777777" w:rsidR="00C374AB" w:rsidRPr="00F86EC9" w:rsidRDefault="00C374AB" w:rsidP="00C374AB">
      <w:pPr>
        <w:pStyle w:val="SAPKeyblockTitle"/>
      </w:pPr>
      <w:r w:rsidRPr="00F86EC9">
        <w:lastRenderedPageBreak/>
        <w:t>Purpose</w:t>
      </w:r>
    </w:p>
    <w:p w14:paraId="2CB89972" w14:textId="7EA2CE49" w:rsidR="00722194" w:rsidRPr="005F7A67" w:rsidRDefault="00EC643C" w:rsidP="00DC1930">
      <w:r w:rsidRPr="005F7A67">
        <w:t xml:space="preserve">In contrary to the spot bonus, which is a one-time payment the employee receives, he or she might also need </w:t>
      </w:r>
      <w:r w:rsidR="00722194" w:rsidRPr="005F7A67">
        <w:t xml:space="preserve">to pay </w:t>
      </w:r>
      <w:r w:rsidRPr="005F7A67">
        <w:t xml:space="preserve">once </w:t>
      </w:r>
      <w:r w:rsidR="00722194" w:rsidRPr="005F7A67">
        <w:t>a certain amount of money for different reasons. Th</w:t>
      </w:r>
      <w:r w:rsidRPr="005F7A67">
        <w:t>i</w:t>
      </w:r>
      <w:r w:rsidR="00722194" w:rsidRPr="005F7A67">
        <w:t xml:space="preserve">s </w:t>
      </w:r>
      <w:r w:rsidRPr="005F7A67">
        <w:t>one-time</w:t>
      </w:r>
      <w:r w:rsidR="00722194" w:rsidRPr="005F7A67">
        <w:t xml:space="preserve"> deduction</w:t>
      </w:r>
      <w:r w:rsidRPr="005F7A67">
        <w:t xml:space="preserve"> is</w:t>
      </w:r>
      <w:r w:rsidR="00722194" w:rsidRPr="005F7A67">
        <w:t xml:space="preserve"> deducted directly from his or her payment in </w:t>
      </w:r>
      <w:r w:rsidRPr="005F7A67">
        <w:t>a certain</w:t>
      </w:r>
      <w:r w:rsidR="00722194" w:rsidRPr="005F7A67">
        <w:t xml:space="preserve"> payroll period. This data needs to be entered into the system such that it can be taken into account by payroll.</w:t>
      </w:r>
    </w:p>
    <w:p w14:paraId="40E37DE2" w14:textId="77777777" w:rsidR="001407DB" w:rsidRPr="005F7A67" w:rsidRDefault="001407DB" w:rsidP="001407DB">
      <w:pPr>
        <w:pStyle w:val="Heading3"/>
      </w:pPr>
      <w:r w:rsidRPr="005F7A67">
        <w:t xml:space="preserve"> </w:t>
      </w:r>
      <w:bookmarkStart w:id="3415" w:name="_Toc507492116"/>
      <w:r w:rsidRPr="005F7A67">
        <w:t>Requesting Employee One Time Deduction (process step outside software)</w:t>
      </w:r>
      <w:bookmarkEnd w:id="3415"/>
    </w:p>
    <w:p w14:paraId="72612E46" w14:textId="77777777" w:rsidR="001407DB" w:rsidRPr="005F7A67" w:rsidRDefault="001407DB" w:rsidP="001407DB">
      <w:pPr>
        <w:pStyle w:val="SAPKeyblockTitle"/>
      </w:pPr>
      <w:r w:rsidRPr="005F7A67">
        <w:t>Purpose</w:t>
      </w:r>
    </w:p>
    <w:p w14:paraId="15393835" w14:textId="69FE2B7B" w:rsidR="001407DB" w:rsidRPr="005F7A67" w:rsidRDefault="001407DB" w:rsidP="001407DB">
      <w:r w:rsidRPr="005F7A67">
        <w:t xml:space="preserve">The Line Manager (called </w:t>
      </w:r>
      <w:r w:rsidR="00CF22BD" w:rsidRPr="005F7A67">
        <w:rPr>
          <w:rStyle w:val="SAPScreenElement"/>
          <w:color w:val="auto"/>
        </w:rPr>
        <w:t>S</w:t>
      </w:r>
      <w:r w:rsidRPr="005F7A67">
        <w:rPr>
          <w:rStyle w:val="SAPScreenElement"/>
          <w:color w:val="auto"/>
        </w:rPr>
        <w:t>upervisor</w:t>
      </w:r>
      <w:r w:rsidRPr="005F7A67">
        <w:t xml:space="preserve"> in the </w:t>
      </w:r>
      <w:r w:rsidR="002F4552" w:rsidRPr="005F7A67">
        <w:rPr>
          <w:rStyle w:val="SAPTextReference"/>
        </w:rPr>
        <w:t>Employee Central</w:t>
      </w:r>
      <w:r w:rsidRPr="005F7A67">
        <w:t xml:space="preserve"> system) of the employee requests a one deduction for the same. The </w:t>
      </w:r>
      <w:r w:rsidR="00CF22BD" w:rsidRPr="005F7A67">
        <w:t xml:space="preserve">line manager </w:t>
      </w:r>
      <w:r w:rsidRPr="005F7A67">
        <w:t xml:space="preserve">sends this request to the HR </w:t>
      </w:r>
      <w:r w:rsidR="00F22331" w:rsidRPr="005F7A67">
        <w:t>a</w:t>
      </w:r>
      <w:r w:rsidR="00F22331" w:rsidRPr="005F7A67">
        <w:rPr>
          <w:color w:val="000000"/>
        </w:rPr>
        <w:t>dministrator</w:t>
      </w:r>
      <w:r w:rsidRPr="005F7A67">
        <w:t xml:space="preserve">, asking him or her to enter the provided data into the system. This can be done for example via email, or phone call. </w:t>
      </w:r>
    </w:p>
    <w:p w14:paraId="4F2DF7A2" w14:textId="77777777" w:rsidR="001407DB" w:rsidRPr="005F7A67" w:rsidRDefault="001407DB" w:rsidP="001407DB">
      <w:pPr>
        <w:pStyle w:val="Heading3"/>
      </w:pPr>
      <w:bookmarkStart w:id="3416" w:name="_Toc507492117"/>
      <w:r w:rsidRPr="005F7A67">
        <w:t>Receiving Employee One Time Deduction Request (process step outside software)</w:t>
      </w:r>
      <w:bookmarkEnd w:id="3416"/>
    </w:p>
    <w:p w14:paraId="3181EC67" w14:textId="77777777" w:rsidR="001407DB" w:rsidRPr="005F7A67" w:rsidRDefault="001407DB" w:rsidP="001407DB">
      <w:pPr>
        <w:pStyle w:val="SAPKeyblockTitle"/>
      </w:pPr>
      <w:r w:rsidRPr="005F7A67">
        <w:t>Purpose</w:t>
      </w:r>
    </w:p>
    <w:p w14:paraId="6056EA22" w14:textId="2190BCFE" w:rsidR="001407DB" w:rsidRPr="005F7A67" w:rsidRDefault="001407DB" w:rsidP="001407DB">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has received the one time deduction request from the </w:t>
      </w:r>
      <w:r w:rsidR="00CF22BD" w:rsidRPr="005F7A67">
        <w:t>line manager</w:t>
      </w:r>
      <w:r w:rsidR="0071691C" w:rsidRPr="005F7A67">
        <w:t>.</w:t>
      </w:r>
      <w:r w:rsidRPr="005F7A67">
        <w:t xml:space="preserve"> </w:t>
      </w:r>
      <w:r w:rsidR="0071691C" w:rsidRPr="005F7A67">
        <w:t xml:space="preserve">He or she </w:t>
      </w:r>
      <w:r w:rsidRPr="005F7A67">
        <w:t xml:space="preserve">will start the process of </w:t>
      </w:r>
      <w:r w:rsidR="003D32E3" w:rsidRPr="005F7A67">
        <w:t>entering</w:t>
      </w:r>
      <w:r w:rsidRPr="005F7A67">
        <w:t xml:space="preserve"> the data in the system.</w:t>
      </w:r>
    </w:p>
    <w:p w14:paraId="0160F578" w14:textId="77777777" w:rsidR="001407DB" w:rsidRPr="005F7A67" w:rsidRDefault="001407DB" w:rsidP="001407DB">
      <w:pPr>
        <w:pStyle w:val="Heading3"/>
      </w:pPr>
      <w:bookmarkStart w:id="3417" w:name="_Toc507492118"/>
      <w:r w:rsidRPr="005F7A67">
        <w:t>Entering One Time Deduction Data</w:t>
      </w:r>
      <w:bookmarkEnd w:id="3417"/>
    </w:p>
    <w:p w14:paraId="7FB5AB45" w14:textId="77777777" w:rsidR="001407DB" w:rsidRPr="005F7A67" w:rsidRDefault="001407DB" w:rsidP="001407DB">
      <w:pPr>
        <w:pStyle w:val="SAPKeyblockTitle"/>
      </w:pPr>
      <w:r w:rsidRPr="005F7A67">
        <w:t>Test Administration</w:t>
      </w:r>
    </w:p>
    <w:p w14:paraId="77787C7C" w14:textId="126BC9D6" w:rsidR="001407DB" w:rsidRPr="005F7A67" w:rsidRDefault="001407DB" w:rsidP="001407DB">
      <w:r w:rsidRPr="005F7A67">
        <w:t>Customer project: Fill in the project-specific parts (</w:t>
      </w:r>
      <w:r w:rsidR="009A1FCD"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407DB" w:rsidRPr="005F7A67" w14:paraId="3260B7C8" w14:textId="77777777" w:rsidTr="00F57572">
        <w:tc>
          <w:tcPr>
            <w:tcW w:w="2280" w:type="dxa"/>
            <w:tcBorders>
              <w:top w:val="single" w:sz="8" w:space="0" w:color="999999"/>
              <w:left w:val="single" w:sz="8" w:space="0" w:color="999999"/>
              <w:bottom w:val="single" w:sz="8" w:space="0" w:color="999999"/>
              <w:right w:val="single" w:sz="8" w:space="0" w:color="999999"/>
            </w:tcBorders>
            <w:hideMark/>
          </w:tcPr>
          <w:p w14:paraId="644CA78B" w14:textId="77777777" w:rsidR="001407DB" w:rsidRPr="005F7A67" w:rsidRDefault="001407DB" w:rsidP="00F57572">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BC45B22" w14:textId="77777777" w:rsidR="001407DB" w:rsidRPr="005F7A67" w:rsidRDefault="001407DB" w:rsidP="00F57572">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66E906CF" w14:textId="77777777" w:rsidR="001407DB" w:rsidRPr="005F7A67" w:rsidRDefault="001407DB" w:rsidP="00F57572">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4B71CED" w14:textId="56EF3E88" w:rsidR="001407DB" w:rsidRPr="005F7A67" w:rsidRDefault="009A1FCD" w:rsidP="00F57572">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FDD6EE3" w14:textId="77777777" w:rsidR="001407DB" w:rsidRPr="005F7A67" w:rsidRDefault="001407DB" w:rsidP="00F57572">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CF3DC8B" w14:textId="56800200" w:rsidR="001407DB" w:rsidRPr="005F7A67" w:rsidRDefault="00526B18" w:rsidP="00F57572">
            <w:r w:rsidRPr="005F7A67">
              <w:t>&lt;date&gt;</w:t>
            </w:r>
          </w:p>
        </w:tc>
      </w:tr>
      <w:tr w:rsidR="001407DB" w:rsidRPr="005F7A67" w14:paraId="17AC8EF8" w14:textId="77777777" w:rsidTr="00F57572">
        <w:tc>
          <w:tcPr>
            <w:tcW w:w="2280" w:type="dxa"/>
            <w:tcBorders>
              <w:top w:val="single" w:sz="8" w:space="0" w:color="999999"/>
              <w:left w:val="single" w:sz="8" w:space="0" w:color="999999"/>
              <w:bottom w:val="single" w:sz="8" w:space="0" w:color="999999"/>
              <w:right w:val="single" w:sz="8" w:space="0" w:color="999999"/>
            </w:tcBorders>
            <w:hideMark/>
          </w:tcPr>
          <w:p w14:paraId="43775417" w14:textId="77777777" w:rsidR="001407DB" w:rsidRPr="005F7A67" w:rsidRDefault="001407DB" w:rsidP="00F57572">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3E1C76D" w14:textId="48AF2E9F" w:rsidR="001407DB" w:rsidRPr="005F7A67" w:rsidRDefault="001407DB" w:rsidP="00F57572">
            <w:r w:rsidRPr="005F7A67">
              <w:t xml:space="preserve">HR </w:t>
            </w:r>
            <w:r w:rsidR="00F22331" w:rsidRPr="005F7A67">
              <w:t>A</w:t>
            </w:r>
            <w:r w:rsidR="00F22331" w:rsidRPr="005F7A67">
              <w:rPr>
                <w:color w:val="000000"/>
              </w:rPr>
              <w:t>dministrator</w:t>
            </w:r>
          </w:p>
        </w:tc>
      </w:tr>
      <w:tr w:rsidR="001407DB" w:rsidRPr="005F7A67" w14:paraId="17872B0F" w14:textId="77777777" w:rsidTr="00F57572">
        <w:tc>
          <w:tcPr>
            <w:tcW w:w="2280" w:type="dxa"/>
            <w:tcBorders>
              <w:top w:val="single" w:sz="8" w:space="0" w:color="999999"/>
              <w:left w:val="single" w:sz="8" w:space="0" w:color="999999"/>
              <w:bottom w:val="single" w:sz="8" w:space="0" w:color="999999"/>
              <w:right w:val="single" w:sz="8" w:space="0" w:color="999999"/>
            </w:tcBorders>
            <w:hideMark/>
          </w:tcPr>
          <w:p w14:paraId="51F588EC" w14:textId="77777777" w:rsidR="001407DB" w:rsidRPr="005F7A67" w:rsidRDefault="001407DB" w:rsidP="00F57572">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392B4DA" w14:textId="77777777" w:rsidR="001407DB" w:rsidRPr="005F7A67" w:rsidRDefault="001407DB" w:rsidP="00F57572">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E30F759" w14:textId="77777777" w:rsidR="001407DB" w:rsidRPr="005F7A67" w:rsidRDefault="001407DB" w:rsidP="00F57572">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78DD73D" w14:textId="1C6DAAD0" w:rsidR="001407DB" w:rsidRPr="005F7A67" w:rsidRDefault="00402197" w:rsidP="00F57572">
            <w:r>
              <w:t>&lt;duration&gt;</w:t>
            </w:r>
          </w:p>
        </w:tc>
      </w:tr>
    </w:tbl>
    <w:p w14:paraId="378BA781" w14:textId="77777777" w:rsidR="001407DB" w:rsidRPr="005F7A67" w:rsidRDefault="001407DB" w:rsidP="001407DB">
      <w:pPr>
        <w:pStyle w:val="SAPKeyblockTitle"/>
      </w:pPr>
      <w:r w:rsidRPr="005F7A67">
        <w:lastRenderedPageBreak/>
        <w:t>Purpose</w:t>
      </w:r>
    </w:p>
    <w:p w14:paraId="03A5DD87" w14:textId="56D70B43" w:rsidR="001407DB" w:rsidRPr="005F7A67" w:rsidRDefault="001407DB" w:rsidP="001407DB">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enters data related to the one time deduction for an employee into the </w:t>
      </w:r>
      <w:r w:rsidR="008A1B74" w:rsidRPr="005F7A67">
        <w:t xml:space="preserve">Employee Central </w:t>
      </w:r>
      <w:r w:rsidRPr="005F7A67">
        <w:t xml:space="preserve">system. </w:t>
      </w:r>
    </w:p>
    <w:p w14:paraId="0D303978" w14:textId="77777777" w:rsidR="001407DB" w:rsidRPr="005F7A67" w:rsidRDefault="001407DB" w:rsidP="001407DB">
      <w:pPr>
        <w:pStyle w:val="SAPKeyblockTitle"/>
      </w:pPr>
      <w:r w:rsidRPr="005F7A67">
        <w:t>Procedure</w:t>
      </w:r>
    </w:p>
    <w:tbl>
      <w:tblPr>
        <w:tblW w:w="1422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271"/>
        <w:gridCol w:w="3032"/>
        <w:gridCol w:w="5490"/>
        <w:gridCol w:w="2520"/>
        <w:gridCol w:w="1198"/>
      </w:tblGrid>
      <w:tr w:rsidR="00DC1930" w:rsidRPr="005F7A67" w14:paraId="3D8F52C0" w14:textId="77777777" w:rsidTr="002F36D9">
        <w:trPr>
          <w:trHeight w:val="864"/>
          <w:tblHeader/>
        </w:trPr>
        <w:tc>
          <w:tcPr>
            <w:tcW w:w="709" w:type="dxa"/>
            <w:shd w:val="solid" w:color="999999" w:fill="FFFFFF"/>
            <w:hideMark/>
          </w:tcPr>
          <w:p w14:paraId="0E1977A1" w14:textId="77777777" w:rsidR="00DC1930" w:rsidRPr="005F7A67" w:rsidRDefault="00DC1930"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271" w:type="dxa"/>
            <w:shd w:val="solid" w:color="999999" w:fill="FFFFFF"/>
            <w:hideMark/>
          </w:tcPr>
          <w:p w14:paraId="020F1676" w14:textId="77777777" w:rsidR="00DC1930" w:rsidRPr="005F7A67" w:rsidRDefault="00DC1930"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3032" w:type="dxa"/>
            <w:shd w:val="solid" w:color="999999" w:fill="FFFFFF"/>
            <w:hideMark/>
          </w:tcPr>
          <w:p w14:paraId="17DD5E79" w14:textId="77777777" w:rsidR="00DC1930" w:rsidRPr="005F7A67" w:rsidRDefault="00DC1930"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5490" w:type="dxa"/>
            <w:shd w:val="solid" w:color="999999" w:fill="FFFFFF"/>
            <w:hideMark/>
          </w:tcPr>
          <w:p w14:paraId="227E04E1" w14:textId="77777777" w:rsidR="00DC1930" w:rsidRPr="005F7A67" w:rsidRDefault="00DC1930"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2520" w:type="dxa"/>
            <w:shd w:val="solid" w:color="999999" w:fill="FFFFFF"/>
            <w:hideMark/>
          </w:tcPr>
          <w:p w14:paraId="578DE9B4" w14:textId="77777777" w:rsidR="00DC1930" w:rsidRPr="005F7A67" w:rsidRDefault="00DC1930"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198" w:type="dxa"/>
            <w:shd w:val="solid" w:color="999999" w:fill="FFFFFF"/>
            <w:hideMark/>
          </w:tcPr>
          <w:p w14:paraId="7A4B808B" w14:textId="77777777" w:rsidR="00DC1930" w:rsidRPr="005F7A67" w:rsidRDefault="00DC1930" w:rsidP="00F57572">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DC1930" w:rsidRPr="005F7A67" w14:paraId="051EDD73" w14:textId="77777777" w:rsidTr="002F36D9">
        <w:trPr>
          <w:trHeight w:val="357"/>
        </w:trPr>
        <w:tc>
          <w:tcPr>
            <w:tcW w:w="709" w:type="dxa"/>
            <w:hideMark/>
          </w:tcPr>
          <w:p w14:paraId="3E666C23" w14:textId="77777777" w:rsidR="00DC1930" w:rsidRPr="005F7A67" w:rsidRDefault="00DC1930" w:rsidP="00F57572">
            <w:r w:rsidRPr="005F7A67">
              <w:t>1</w:t>
            </w:r>
          </w:p>
        </w:tc>
        <w:tc>
          <w:tcPr>
            <w:tcW w:w="1271" w:type="dxa"/>
            <w:hideMark/>
          </w:tcPr>
          <w:p w14:paraId="7A4F5321" w14:textId="538208D0" w:rsidR="00DC1930" w:rsidRPr="005F7A67" w:rsidRDefault="00DC1930" w:rsidP="00F57572">
            <w:pPr>
              <w:rPr>
                <w:rStyle w:val="SAPEmphasis"/>
              </w:rPr>
            </w:pPr>
            <w:r w:rsidRPr="005F7A67">
              <w:rPr>
                <w:rStyle w:val="SAPEmphasis"/>
              </w:rPr>
              <w:t>Log on, search</w:t>
            </w:r>
            <w:r w:rsidR="00A96FBF" w:rsidRPr="005F7A67">
              <w:rPr>
                <w:rStyle w:val="SAPEmphasis"/>
              </w:rPr>
              <w:t>,</w:t>
            </w:r>
            <w:r w:rsidRPr="005F7A67">
              <w:rPr>
                <w:rStyle w:val="SAPEmphasis"/>
              </w:rPr>
              <w:t xml:space="preserve"> and select employee</w:t>
            </w:r>
          </w:p>
        </w:tc>
        <w:tc>
          <w:tcPr>
            <w:tcW w:w="3032" w:type="dxa"/>
            <w:hideMark/>
          </w:tcPr>
          <w:p w14:paraId="5034FFB7" w14:textId="1A5F881D" w:rsidR="00DC1930" w:rsidRPr="005F7A67" w:rsidRDefault="00DC1930">
            <w:r w:rsidRPr="005F7A67">
              <w:t xml:space="preserve">Log on to </w:t>
            </w:r>
            <w:r w:rsidR="004414EC" w:rsidRPr="005F7A67">
              <w:rPr>
                <w:rStyle w:val="SAPScreenElement"/>
                <w:color w:val="auto"/>
              </w:rPr>
              <w:t>Employee Central</w:t>
            </w:r>
            <w:r w:rsidR="004414EC" w:rsidRPr="005F7A67">
              <w:t xml:space="preserve"> </w:t>
            </w:r>
            <w:r w:rsidR="002A40A4" w:rsidRPr="005F7A67">
              <w:t>as an HR Administrator</w:t>
            </w:r>
            <w:r w:rsidR="004414EC" w:rsidRPr="005F7A67">
              <w:t>.</w:t>
            </w:r>
            <w:r w:rsidRPr="005F7A67">
              <w:t xml:space="preserve"> </w:t>
            </w:r>
            <w:r w:rsidR="004414EC" w:rsidRPr="005F7A67">
              <w:t>S</w:t>
            </w:r>
            <w:r w:rsidRPr="005F7A67">
              <w:t>earch and select an employee as described in the</w:t>
            </w:r>
            <w:r w:rsidR="00604E14" w:rsidRPr="005F7A67">
              <w:rPr>
                <w:noProof/>
              </w:rPr>
              <w:drawing>
                <wp:inline distT="0" distB="0" distL="0" distR="0" wp14:anchorId="19520CE0" wp14:editId="7BC4A9C4">
                  <wp:extent cx="228600" cy="228600"/>
                  <wp:effectExtent l="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r w:rsidRPr="005F7A67">
              <w:t xml:space="preserve"> at the beginning of chapter</w:t>
            </w:r>
            <w:r w:rsidR="00505CE6" w:rsidRPr="005F7A67">
              <w:t xml:space="preserve"> </w:t>
            </w:r>
            <w:r w:rsidR="00505CE6" w:rsidRPr="005F7A67">
              <w:rPr>
                <w:rStyle w:val="SAPTextReference"/>
              </w:rPr>
              <w:t>Testing the Process Steps</w:t>
            </w:r>
            <w:r w:rsidR="00505CE6" w:rsidRPr="005F7A67">
              <w:t>.</w:t>
            </w:r>
          </w:p>
        </w:tc>
        <w:tc>
          <w:tcPr>
            <w:tcW w:w="5490" w:type="dxa"/>
          </w:tcPr>
          <w:p w14:paraId="1C42EA85" w14:textId="77777777" w:rsidR="00DC1930" w:rsidRPr="005F7A67" w:rsidRDefault="00DC1930" w:rsidP="00F57572">
            <w:pPr>
              <w:rPr>
                <w:i/>
              </w:rPr>
            </w:pPr>
          </w:p>
        </w:tc>
        <w:tc>
          <w:tcPr>
            <w:tcW w:w="2520" w:type="dxa"/>
          </w:tcPr>
          <w:p w14:paraId="4E2BBE64" w14:textId="77777777" w:rsidR="00DC1930" w:rsidRPr="005F7A67" w:rsidRDefault="00DC1930" w:rsidP="00F57572"/>
        </w:tc>
        <w:tc>
          <w:tcPr>
            <w:tcW w:w="1198" w:type="dxa"/>
          </w:tcPr>
          <w:p w14:paraId="7F33E681" w14:textId="77777777" w:rsidR="00DC1930" w:rsidRPr="005F7A67" w:rsidRDefault="00DC1930" w:rsidP="00F57572">
            <w:pPr>
              <w:rPr>
                <w:rFonts w:cs="Arial"/>
                <w:bCs/>
              </w:rPr>
            </w:pPr>
          </w:p>
        </w:tc>
      </w:tr>
      <w:tr w:rsidR="00DC1930" w:rsidRPr="005F7A67" w14:paraId="11736392" w14:textId="77777777" w:rsidTr="002F36D9">
        <w:trPr>
          <w:trHeight w:val="357"/>
        </w:trPr>
        <w:tc>
          <w:tcPr>
            <w:tcW w:w="709" w:type="dxa"/>
            <w:hideMark/>
          </w:tcPr>
          <w:p w14:paraId="0C223E8D" w14:textId="77777777" w:rsidR="00DC1930" w:rsidRPr="005F7A67" w:rsidRDefault="00DC1930" w:rsidP="00F57572">
            <w:r w:rsidRPr="005F7A67">
              <w:t>2</w:t>
            </w:r>
          </w:p>
        </w:tc>
        <w:tc>
          <w:tcPr>
            <w:tcW w:w="1271" w:type="dxa"/>
            <w:hideMark/>
          </w:tcPr>
          <w:p w14:paraId="18C65C6D" w14:textId="77777777" w:rsidR="00DC1930" w:rsidRPr="005F7A67" w:rsidRDefault="00DC1930" w:rsidP="00F57572">
            <w:pPr>
              <w:rPr>
                <w:rStyle w:val="SAPEmphasis"/>
              </w:rPr>
            </w:pPr>
            <w:r w:rsidRPr="005F7A67">
              <w:rPr>
                <w:rStyle w:val="SAPEmphasis"/>
              </w:rPr>
              <w:t>Select Action to be Performed</w:t>
            </w:r>
          </w:p>
        </w:tc>
        <w:tc>
          <w:tcPr>
            <w:tcW w:w="3032" w:type="dxa"/>
            <w:hideMark/>
          </w:tcPr>
          <w:p w14:paraId="007FD3FC" w14:textId="4681E6B6" w:rsidR="00945DA4" w:rsidRPr="005F7A67" w:rsidRDefault="00945DA4">
            <w:pPr>
              <w:rPr>
                <w:rStyle w:val="SAPScreenElement"/>
              </w:rPr>
            </w:pPr>
            <w:r w:rsidRPr="005F7A67">
              <w:t xml:space="preserve">Select </w:t>
            </w:r>
            <w:r w:rsidRPr="005F7A67">
              <w:rPr>
                <w:rFonts w:cs="Arial"/>
                <w:bCs/>
              </w:rPr>
              <w:t xml:space="preserve">the </w:t>
            </w:r>
            <w:del w:id="3418" w:author="Author" w:date="2018-03-07T10:54:00Z">
              <w:r w:rsidRPr="005F7A67" w:rsidDel="008F0355">
                <w:rPr>
                  <w:rStyle w:val="SAPScreenElement"/>
                </w:rPr>
                <w:delText xml:space="preserve">Take </w:delText>
              </w:r>
            </w:del>
            <w:r w:rsidRPr="005F7A67">
              <w:rPr>
                <w:rStyle w:val="SAPScreenElement"/>
              </w:rPr>
              <w:t>Action</w:t>
            </w:r>
            <w:ins w:id="3419" w:author="Author" w:date="2018-03-07T10:54: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One Time Deduction.</w:t>
            </w:r>
          </w:p>
          <w:p w14:paraId="28CC2DE4" w14:textId="47407B23" w:rsidR="00847E65" w:rsidRPr="005F7A67" w:rsidRDefault="00847E65" w:rsidP="002F36D9">
            <w:pPr>
              <w:rPr>
                <w:rStyle w:val="SAPScreenElement"/>
              </w:rPr>
            </w:pPr>
            <w:r w:rsidRPr="005F7A67">
              <w:rPr>
                <w:noProof/>
              </w:rPr>
              <w:drawing>
                <wp:inline distT="0" distB="0" distL="0" distR="0" wp14:anchorId="0FC0B846" wp14:editId="6F69FEA3">
                  <wp:extent cx="228600" cy="228600"/>
                  <wp:effectExtent l="0" t="0" r="0" b="0"/>
                  <wp:docPr id="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p>
          <w:p w14:paraId="0CD473BA" w14:textId="132CCF38" w:rsidR="00847E65" w:rsidRPr="005F7A67" w:rsidRDefault="00847E65" w:rsidP="002F36D9">
            <w:r w:rsidRPr="005F7A67">
              <w:rPr>
                <w:rFonts w:cs="Arial"/>
                <w:bCs/>
              </w:rPr>
              <w:t xml:space="preserve">Alternatively, you can go to the </w:t>
            </w:r>
            <w:r w:rsidRPr="005F7A67">
              <w:rPr>
                <w:rStyle w:val="SAPScreenElement"/>
              </w:rPr>
              <w:t>Employment Information</w:t>
            </w:r>
            <w:r w:rsidRPr="005F7A67">
              <w:rPr>
                <w:rFonts w:cs="Arial"/>
                <w:bCs/>
              </w:rPr>
              <w:t xml:space="preserve"> section, scroll there to the </w:t>
            </w:r>
            <w:r w:rsidRPr="005F7A67">
              <w:rPr>
                <w:rStyle w:val="SAPScreenElement"/>
              </w:rPr>
              <w:t xml:space="preserve">One Time Deduction </w:t>
            </w:r>
            <w:r w:rsidRPr="005F7A67">
              <w:rPr>
                <w:rFonts w:cs="Arial"/>
                <w:bCs/>
              </w:rPr>
              <w:t xml:space="preserve">subsection, and choose in the </w:t>
            </w:r>
            <w:r w:rsidRPr="005F7A67">
              <w:rPr>
                <w:rStyle w:val="SAPScreenElement"/>
              </w:rPr>
              <w:t xml:space="preserve">One Time Deduction </w:t>
            </w:r>
            <w:r w:rsidRPr="005F7A67">
              <w:rPr>
                <w:rFonts w:cs="Arial"/>
                <w:bCs/>
              </w:rPr>
              <w:t xml:space="preserve">block either the </w:t>
            </w:r>
            <w:r w:rsidRPr="005F7A67">
              <w:rPr>
                <w:rStyle w:val="SAPScreenElement"/>
              </w:rPr>
              <w:sym w:font="Symbol" w:char="F0C5"/>
            </w:r>
            <w:r w:rsidRPr="005F7A67">
              <w:rPr>
                <w:rFonts w:cs="Arial"/>
                <w:bCs/>
              </w:rPr>
              <w:t xml:space="preserve"> icon or the </w:t>
            </w:r>
            <w:r w:rsidR="007B643F" w:rsidRPr="005F7A67">
              <w:rPr>
                <w:rStyle w:val="SAPScreenElement"/>
              </w:rPr>
              <w:t>Add One-time Deduction</w:t>
            </w:r>
            <w:r w:rsidRPr="005F7A67">
              <w:rPr>
                <w:rFonts w:cs="Arial"/>
                <w:bCs/>
              </w:rPr>
              <w:t xml:space="preserve"> button.</w:t>
            </w:r>
          </w:p>
        </w:tc>
        <w:tc>
          <w:tcPr>
            <w:tcW w:w="5490" w:type="dxa"/>
          </w:tcPr>
          <w:p w14:paraId="4D686DE7" w14:textId="77777777" w:rsidR="00DC1930" w:rsidRPr="005F7A67" w:rsidRDefault="00DC1930" w:rsidP="00F57572">
            <w:pPr>
              <w:rPr>
                <w:i/>
              </w:rPr>
            </w:pPr>
          </w:p>
        </w:tc>
        <w:tc>
          <w:tcPr>
            <w:tcW w:w="2520" w:type="dxa"/>
            <w:hideMark/>
          </w:tcPr>
          <w:p w14:paraId="3A4D0DC3" w14:textId="2B01EA1F" w:rsidR="00DC1930" w:rsidRPr="005F7A67" w:rsidRDefault="00DC1930">
            <w:r w:rsidRPr="005F7A67">
              <w:t xml:space="preserve">The </w:t>
            </w:r>
            <w:r w:rsidRPr="005F7A67">
              <w:rPr>
                <w:rStyle w:val="SAPScreenElement"/>
              </w:rPr>
              <w:t xml:space="preserve">One Time Deduction </w:t>
            </w:r>
            <w:r w:rsidR="006C004A" w:rsidRPr="005F7A67">
              <w:t>dialog box is displayed</w:t>
            </w:r>
            <w:r w:rsidRPr="005F7A67">
              <w:t>.</w:t>
            </w:r>
          </w:p>
        </w:tc>
        <w:tc>
          <w:tcPr>
            <w:tcW w:w="1198" w:type="dxa"/>
          </w:tcPr>
          <w:p w14:paraId="3915B952" w14:textId="77777777" w:rsidR="00DC1930" w:rsidRPr="005F7A67" w:rsidRDefault="00DC1930" w:rsidP="00F57572">
            <w:pPr>
              <w:rPr>
                <w:rFonts w:cs="Arial"/>
                <w:bCs/>
              </w:rPr>
            </w:pPr>
          </w:p>
        </w:tc>
      </w:tr>
      <w:tr w:rsidR="00A86D7A" w:rsidRPr="005F7A67" w14:paraId="4930C063" w14:textId="77777777" w:rsidTr="002F36D9">
        <w:trPr>
          <w:trHeight w:val="357"/>
        </w:trPr>
        <w:tc>
          <w:tcPr>
            <w:tcW w:w="709" w:type="dxa"/>
            <w:vMerge w:val="restart"/>
          </w:tcPr>
          <w:p w14:paraId="12BF9748" w14:textId="09922ACF" w:rsidR="00A86D7A" w:rsidRPr="005F7A67" w:rsidRDefault="00A86D7A" w:rsidP="00F57572">
            <w:r w:rsidRPr="005F7A67">
              <w:t>3</w:t>
            </w:r>
          </w:p>
        </w:tc>
        <w:tc>
          <w:tcPr>
            <w:tcW w:w="1271" w:type="dxa"/>
            <w:vMerge w:val="restart"/>
          </w:tcPr>
          <w:p w14:paraId="5B1B6452" w14:textId="77777777" w:rsidR="00A86D7A" w:rsidRPr="005F7A67" w:rsidRDefault="00A86D7A" w:rsidP="00B94801">
            <w:pPr>
              <w:rPr>
                <w:rStyle w:val="SAPEmphasis"/>
              </w:rPr>
            </w:pPr>
            <w:r w:rsidRPr="005F7A67">
              <w:rPr>
                <w:rStyle w:val="SAPEmphasis"/>
              </w:rPr>
              <w:t>Enter One Time Deduction Information</w:t>
            </w:r>
          </w:p>
        </w:tc>
        <w:tc>
          <w:tcPr>
            <w:tcW w:w="3032" w:type="dxa"/>
            <w:vMerge w:val="restart"/>
          </w:tcPr>
          <w:p w14:paraId="44E47C59" w14:textId="037F82FA" w:rsidR="00A86D7A" w:rsidRPr="002F36D9" w:rsidRDefault="00A86D7A" w:rsidP="00F57572">
            <w:r w:rsidRPr="002F36D9">
              <w:t xml:space="preserve">In the </w:t>
            </w:r>
            <w:r w:rsidRPr="002F36D9">
              <w:rPr>
                <w:rStyle w:val="SAPScreenElement"/>
              </w:rPr>
              <w:t>One Time Deduction</w:t>
            </w:r>
            <w:r w:rsidRPr="002F36D9">
              <w:rPr>
                <w:i/>
              </w:rPr>
              <w:t xml:space="preserve"> </w:t>
            </w:r>
            <w:r w:rsidRPr="002F36D9">
              <w:t xml:space="preserve">dialog box make following entries: </w:t>
            </w:r>
          </w:p>
        </w:tc>
        <w:tc>
          <w:tcPr>
            <w:tcW w:w="5490" w:type="dxa"/>
          </w:tcPr>
          <w:p w14:paraId="0C834504" w14:textId="77777777" w:rsidR="00A86D7A" w:rsidRPr="002F36D9" w:rsidRDefault="00A86D7A" w:rsidP="00DC1B4F">
            <w:pPr>
              <w:rPr>
                <w:rStyle w:val="SAPScreenElement"/>
              </w:rPr>
            </w:pPr>
            <w:r w:rsidRPr="002F36D9">
              <w:rPr>
                <w:rStyle w:val="SAPScreenElement"/>
              </w:rPr>
              <w:t>Deduction Date:</w:t>
            </w:r>
            <w:r w:rsidRPr="002F36D9">
              <w:rPr>
                <w:i/>
              </w:rPr>
              <w:t xml:space="preserve"> </w:t>
            </w:r>
            <w:r w:rsidRPr="002F36D9">
              <w:t>select using calendar icon</w:t>
            </w:r>
          </w:p>
        </w:tc>
        <w:tc>
          <w:tcPr>
            <w:tcW w:w="2520" w:type="dxa"/>
            <w:vMerge w:val="restart"/>
          </w:tcPr>
          <w:p w14:paraId="22FB6666" w14:textId="73B3A195" w:rsidR="00A86D7A" w:rsidRPr="005F7A67" w:rsidRDefault="00A86D7A" w:rsidP="002D799E"/>
        </w:tc>
        <w:tc>
          <w:tcPr>
            <w:tcW w:w="1198" w:type="dxa"/>
          </w:tcPr>
          <w:p w14:paraId="21941685" w14:textId="77777777" w:rsidR="00A86D7A" w:rsidRPr="005F7A67" w:rsidRDefault="00A86D7A" w:rsidP="00F57572">
            <w:pPr>
              <w:rPr>
                <w:rFonts w:cs="Arial"/>
                <w:bCs/>
              </w:rPr>
            </w:pPr>
          </w:p>
        </w:tc>
      </w:tr>
      <w:tr w:rsidR="00A86D7A" w:rsidRPr="005F7A67" w14:paraId="505FC39C" w14:textId="77777777" w:rsidTr="002F36D9">
        <w:trPr>
          <w:trHeight w:val="357"/>
        </w:trPr>
        <w:tc>
          <w:tcPr>
            <w:tcW w:w="709" w:type="dxa"/>
            <w:vMerge/>
            <w:hideMark/>
          </w:tcPr>
          <w:p w14:paraId="6E516829" w14:textId="77777777" w:rsidR="00A86D7A" w:rsidRPr="005F7A67" w:rsidRDefault="00A86D7A" w:rsidP="00F57572"/>
        </w:tc>
        <w:tc>
          <w:tcPr>
            <w:tcW w:w="1271" w:type="dxa"/>
            <w:vMerge/>
            <w:hideMark/>
          </w:tcPr>
          <w:p w14:paraId="4415D0B3" w14:textId="77777777" w:rsidR="00A86D7A" w:rsidRPr="005F7A67" w:rsidRDefault="00A86D7A" w:rsidP="00DC1930">
            <w:pPr>
              <w:rPr>
                <w:rStyle w:val="SAPEmphasis"/>
              </w:rPr>
            </w:pPr>
          </w:p>
        </w:tc>
        <w:tc>
          <w:tcPr>
            <w:tcW w:w="3032" w:type="dxa"/>
            <w:vMerge/>
            <w:hideMark/>
          </w:tcPr>
          <w:p w14:paraId="13F43AC5" w14:textId="77777777" w:rsidR="00A86D7A" w:rsidRPr="002F36D9" w:rsidRDefault="00A86D7A" w:rsidP="00F57572"/>
        </w:tc>
        <w:tc>
          <w:tcPr>
            <w:tcW w:w="5490" w:type="dxa"/>
            <w:hideMark/>
          </w:tcPr>
          <w:p w14:paraId="5C31275C" w14:textId="22C5FF5E" w:rsidR="00A86D7A" w:rsidRPr="002F36D9" w:rsidRDefault="00A86D7A">
            <w:pPr>
              <w:rPr>
                <w:rStyle w:val="SAPUserEntry"/>
              </w:rPr>
            </w:pPr>
            <w:r w:rsidRPr="002F36D9">
              <w:rPr>
                <w:rStyle w:val="SAPScreenElement"/>
              </w:rPr>
              <w:t>Pay Component:</w:t>
            </w:r>
            <w:r w:rsidRPr="002F36D9">
              <w:t xml:space="preserve"> select from drop-down </w:t>
            </w:r>
            <w:ins w:id="3420" w:author="Author" w:date="2018-01-30T14:47:00Z">
              <w:r w:rsidRPr="002F36D9">
                <w:t xml:space="preserve">a </w:t>
              </w:r>
            </w:ins>
            <w:r w:rsidRPr="002F36D9">
              <w:t>value</w:t>
            </w:r>
            <w:ins w:id="3421" w:author="Author" w:date="2018-01-30T14:47:00Z">
              <w:r w:rsidRPr="002F36D9">
                <w:t xml:space="preserve"> appropriate for </w:t>
              </w:r>
            </w:ins>
            <w:r w:rsidRPr="002F36D9">
              <w:t>the</w:t>
            </w:r>
            <w:ins w:id="3422" w:author="Author" w:date="2018-01-30T14:47:00Z">
              <w:r w:rsidRPr="002F36D9">
                <w:t xml:space="preserve"> country</w:t>
              </w:r>
            </w:ins>
            <w:r w:rsidRPr="002F36D9">
              <w:t xml:space="preserve"> of your company. </w:t>
            </w:r>
            <w:ins w:id="3423" w:author="Author" w:date="2018-01-30T18:26:00Z">
              <w:r w:rsidRPr="002F36D9">
                <w:t>C</w:t>
              </w:r>
            </w:ins>
            <w:ins w:id="3424" w:author="Author" w:date="2018-01-30T18:25:00Z">
              <w:r w:rsidRPr="002F36D9">
                <w:t>hoose</w:t>
              </w:r>
            </w:ins>
            <w:r w:rsidRPr="002F36D9">
              <w:t>, for example:</w:t>
            </w:r>
          </w:p>
          <w:p w14:paraId="72B3F101" w14:textId="533018B1" w:rsidR="00A86D7A" w:rsidRPr="002F36D9" w:rsidRDefault="00A86D7A" w:rsidP="002D799E">
            <w:pPr>
              <w:pStyle w:val="ListParagraph"/>
              <w:numPr>
                <w:ilvl w:val="0"/>
                <w:numId w:val="11"/>
              </w:numPr>
              <w:ind w:left="170" w:hanging="170"/>
              <w:rPr>
                <w:rStyle w:val="SAPUserEntry"/>
                <w:lang w:val="de-DE"/>
              </w:rPr>
            </w:pPr>
            <w:ins w:id="3425" w:author="Author" w:date="2018-01-30T18:25:00Z">
              <w:r w:rsidRPr="002F36D9">
                <w:t xml:space="preserve">for </w:t>
              </w:r>
            </w:ins>
            <w:ins w:id="3426" w:author="Author" w:date="2018-01-30T18:26:00Z">
              <w:r w:rsidRPr="002F36D9">
                <w:t xml:space="preserve">country </w:t>
              </w:r>
            </w:ins>
            <w:ins w:id="3427" w:author="Author" w:date="2018-01-30T18:25:00Z">
              <w:r w:rsidRPr="002F36D9">
                <w:rPr>
                  <w:rStyle w:val="SAPEmphasis"/>
                </w:rPr>
                <w:t>AE</w:t>
              </w:r>
              <w:r w:rsidRPr="002F36D9">
                <w:t>:</w:t>
              </w:r>
            </w:ins>
            <w:r w:rsidRPr="002F36D9">
              <w:rPr>
                <w:rStyle w:val="SAPUserEntry"/>
              </w:rPr>
              <w:t xml:space="preserve"> </w:t>
            </w:r>
            <w:ins w:id="3428" w:author="Author" w:date="2018-01-30T14:54:00Z">
              <w:r w:rsidRPr="002F36D9">
                <w:rPr>
                  <w:rStyle w:val="SAPUserEntry"/>
                </w:rPr>
                <w:t>AE</w:t>
              </w:r>
              <w:r w:rsidRPr="002F36D9">
                <w:t xml:space="preserve"> </w:t>
              </w:r>
              <w:r w:rsidRPr="002F36D9">
                <w:rPr>
                  <w:rStyle w:val="SAPUserEntry"/>
                </w:rPr>
                <w:t>-</w:t>
              </w:r>
              <w:r w:rsidRPr="002F36D9">
                <w:t xml:space="preserve"> </w:t>
              </w:r>
              <w:r w:rsidRPr="002F36D9">
                <w:rPr>
                  <w:rStyle w:val="SAPUserEntry"/>
                </w:rPr>
                <w:t>Misc.</w:t>
              </w:r>
              <w:r w:rsidRPr="002F36D9">
                <w:t xml:space="preserve"> </w:t>
              </w:r>
              <w:r w:rsidRPr="002F36D9">
                <w:rPr>
                  <w:rStyle w:val="SAPUserEntry"/>
                </w:rPr>
                <w:t>Deductions</w:t>
              </w:r>
              <w:r w:rsidRPr="002F36D9">
                <w:t xml:space="preserve"> </w:t>
              </w:r>
              <w:r w:rsidRPr="002F36D9">
                <w:rPr>
                  <w:rStyle w:val="SAPUserEntry"/>
                </w:rPr>
                <w:t>(5100AE)</w:t>
              </w:r>
            </w:ins>
            <w:ins w:id="3429" w:author="Author" w:date="2018-01-30T14:55:00Z">
              <w:r w:rsidRPr="002F36D9">
                <w:rPr>
                  <w:rStyle w:val="CommentReference"/>
                  <w:rFonts w:ascii="Arial" w:eastAsia="SimSun" w:hAnsi="Arial"/>
                  <w:lang w:val="de-DE"/>
                </w:rPr>
                <w:commentReference w:id="3430"/>
              </w:r>
            </w:ins>
          </w:p>
          <w:p w14:paraId="7AAD64D2" w14:textId="319922F8" w:rsidR="00A86D7A" w:rsidRPr="002F36D9" w:rsidRDefault="00A86D7A" w:rsidP="002D799E">
            <w:pPr>
              <w:pStyle w:val="ListParagraph"/>
              <w:numPr>
                <w:ilvl w:val="0"/>
                <w:numId w:val="11"/>
              </w:numPr>
              <w:ind w:left="170" w:hanging="170"/>
              <w:rPr>
                <w:ins w:id="3431" w:author="Author" w:date="2018-01-30T14:53:00Z"/>
                <w:rStyle w:val="SAPUserEntry"/>
                <w:rPrChange w:id="3432" w:author="Author" w:date="2018-01-30T14:55:00Z">
                  <w:rPr>
                    <w:ins w:id="3433" w:author="Author" w:date="2018-01-30T14:53:00Z"/>
                    <w:rStyle w:val="SAPUserEntry"/>
                    <w:rFonts w:eastAsia="SimSun"/>
                    <w:szCs w:val="20"/>
                    <w:lang w:val="de-DE"/>
                  </w:rPr>
                </w:rPrChange>
              </w:rPr>
            </w:pPr>
            <w:ins w:id="3434" w:author="Author" w:date="2018-01-30T18:27:00Z">
              <w:r w:rsidRPr="002F36D9">
                <w:t xml:space="preserve">for country </w:t>
              </w:r>
              <w:r w:rsidRPr="002F36D9">
                <w:rPr>
                  <w:rStyle w:val="SAPEmphasis"/>
                </w:rPr>
                <w:t>AU</w:t>
              </w:r>
              <w:r w:rsidRPr="002F36D9">
                <w:t>:</w:t>
              </w:r>
            </w:ins>
            <w:r w:rsidRPr="002F36D9">
              <w:rPr>
                <w:rStyle w:val="SAPUserEntry"/>
              </w:rPr>
              <w:t xml:space="preserve"> </w:t>
            </w:r>
            <w:ins w:id="3435" w:author="Author" w:date="2018-01-30T14:53:00Z">
              <w:r w:rsidRPr="002F36D9">
                <w:rPr>
                  <w:rStyle w:val="SAPUserEntry"/>
                </w:rPr>
                <w:t>AU</w:t>
              </w:r>
              <w:r w:rsidRPr="002F36D9">
                <w:t xml:space="preserve"> </w:t>
              </w:r>
              <w:r w:rsidRPr="002F36D9">
                <w:rPr>
                  <w:rStyle w:val="SAPUserEntry"/>
                </w:rPr>
                <w:t>-</w:t>
              </w:r>
              <w:r w:rsidRPr="002F36D9">
                <w:t xml:space="preserve"> </w:t>
              </w:r>
              <w:r w:rsidRPr="002F36D9">
                <w:rPr>
                  <w:rStyle w:val="SAPUserEntry"/>
                </w:rPr>
                <w:t>One Time Deduction</w:t>
              </w:r>
              <w:r w:rsidRPr="002F36D9">
                <w:t xml:space="preserve"> </w:t>
              </w:r>
              <w:r w:rsidRPr="002F36D9">
                <w:rPr>
                  <w:rStyle w:val="SAPUserEntry"/>
                </w:rPr>
                <w:t>(2150AU)</w:t>
              </w:r>
            </w:ins>
          </w:p>
          <w:p w14:paraId="7DE9D3AC" w14:textId="06675506" w:rsidR="00A86D7A" w:rsidRPr="002F36D9" w:rsidRDefault="00A86D7A" w:rsidP="002D799E">
            <w:pPr>
              <w:pStyle w:val="ListParagraph"/>
              <w:numPr>
                <w:ilvl w:val="0"/>
                <w:numId w:val="11"/>
              </w:numPr>
              <w:ind w:left="170" w:hanging="170"/>
              <w:rPr>
                <w:ins w:id="3436" w:author="Author" w:date="2018-01-30T14:52:00Z"/>
                <w:rStyle w:val="SAPUserEntry"/>
              </w:rPr>
            </w:pPr>
            <w:ins w:id="3437" w:author="Author" w:date="2018-01-30T18:25:00Z">
              <w:r w:rsidRPr="002F36D9">
                <w:t xml:space="preserve">for country </w:t>
              </w:r>
              <w:r w:rsidRPr="002F36D9">
                <w:rPr>
                  <w:rStyle w:val="SAPEmphasis"/>
                </w:rPr>
                <w:t>CN</w:t>
              </w:r>
              <w:r w:rsidRPr="002F36D9">
                <w:t>:</w:t>
              </w:r>
            </w:ins>
            <w:r w:rsidRPr="002F36D9">
              <w:rPr>
                <w:rStyle w:val="SAPUserEntry"/>
              </w:rPr>
              <w:t xml:space="preserve"> </w:t>
            </w:r>
            <w:ins w:id="3438" w:author="Author" w:date="2018-01-30T14:52:00Z">
              <w:r w:rsidRPr="002F36D9">
                <w:rPr>
                  <w:rStyle w:val="SAPUserEntry"/>
                </w:rPr>
                <w:t>CN</w:t>
              </w:r>
              <w:r w:rsidRPr="002F36D9">
                <w:rPr>
                  <w:rPrChange w:id="3439" w:author="Author" w:date="2018-01-30T14:55:00Z">
                    <w:rPr>
                      <w:rStyle w:val="SAPUserEntry"/>
                    </w:rPr>
                  </w:rPrChange>
                </w:rPr>
                <w:t xml:space="preserve"> </w:t>
              </w:r>
              <w:r w:rsidRPr="002F36D9">
                <w:rPr>
                  <w:rStyle w:val="SAPUserEntry"/>
                </w:rPr>
                <w:t>-</w:t>
              </w:r>
              <w:r w:rsidRPr="002F36D9">
                <w:rPr>
                  <w:rPrChange w:id="3440" w:author="Author" w:date="2018-01-30T14:55:00Z">
                    <w:rPr>
                      <w:rStyle w:val="SAPUserEntry"/>
                    </w:rPr>
                  </w:rPrChange>
                </w:rPr>
                <w:t xml:space="preserve"> </w:t>
              </w:r>
              <w:r w:rsidRPr="002F36D9">
                <w:rPr>
                  <w:rStyle w:val="SAPUserEntry"/>
                </w:rPr>
                <w:t>One Time Deduction</w:t>
              </w:r>
              <w:r w:rsidRPr="002F36D9">
                <w:rPr>
                  <w:rPrChange w:id="3441" w:author="Author" w:date="2018-01-30T14:55:00Z">
                    <w:rPr>
                      <w:rStyle w:val="SAPUserEntry"/>
                    </w:rPr>
                  </w:rPrChange>
                </w:rPr>
                <w:t xml:space="preserve"> </w:t>
              </w:r>
              <w:r w:rsidRPr="002F36D9">
                <w:rPr>
                  <w:rStyle w:val="SAPUserEntry"/>
                </w:rPr>
                <w:t>(2000CN)</w:t>
              </w:r>
            </w:ins>
          </w:p>
          <w:p w14:paraId="79FE054A" w14:textId="62747857" w:rsidR="00A86D7A" w:rsidRPr="002F36D9" w:rsidRDefault="00A86D7A" w:rsidP="002D799E">
            <w:pPr>
              <w:pStyle w:val="ListParagraph"/>
              <w:numPr>
                <w:ilvl w:val="0"/>
                <w:numId w:val="11"/>
              </w:numPr>
              <w:ind w:left="170" w:hanging="170"/>
              <w:rPr>
                <w:ins w:id="3442" w:author="Author" w:date="2018-01-30T14:53:00Z"/>
                <w:rStyle w:val="SAPUserEntry"/>
              </w:rPr>
            </w:pPr>
            <w:ins w:id="3443" w:author="Author" w:date="2018-01-30T18:25:00Z">
              <w:r w:rsidRPr="002F36D9">
                <w:t xml:space="preserve">for country </w:t>
              </w:r>
              <w:r w:rsidRPr="002F36D9">
                <w:rPr>
                  <w:rStyle w:val="SAPEmphasis"/>
                </w:rPr>
                <w:t>DE</w:t>
              </w:r>
              <w:r w:rsidRPr="002F36D9">
                <w:t>:</w:t>
              </w:r>
            </w:ins>
            <w:r w:rsidRPr="002F36D9">
              <w:rPr>
                <w:rStyle w:val="SAPUserEntry"/>
              </w:rPr>
              <w:t xml:space="preserve"> </w:t>
            </w:r>
            <w:ins w:id="3444" w:author="Author" w:date="2018-01-30T14:53:00Z">
              <w:r w:rsidRPr="002F36D9">
                <w:rPr>
                  <w:rStyle w:val="SAPUserEntry"/>
                </w:rPr>
                <w:t>DE</w:t>
              </w:r>
              <w:r w:rsidRPr="002F36D9">
                <w:rPr>
                  <w:b/>
                </w:rPr>
                <w:t xml:space="preserve"> </w:t>
              </w:r>
              <w:r w:rsidRPr="002F36D9">
                <w:rPr>
                  <w:rStyle w:val="SAPUserEntry"/>
                </w:rPr>
                <w:t>-</w:t>
              </w:r>
              <w:r w:rsidRPr="002F36D9">
                <w:t xml:space="preserve"> </w:t>
              </w:r>
              <w:r w:rsidRPr="002F36D9">
                <w:rPr>
                  <w:rStyle w:val="SAPUserEntry"/>
                </w:rPr>
                <w:t>One Time Deduction</w:t>
              </w:r>
              <w:r w:rsidRPr="002F36D9">
                <w:rPr>
                  <w:b/>
                </w:rPr>
                <w:t xml:space="preserve"> </w:t>
              </w:r>
              <w:r w:rsidRPr="002F36D9">
                <w:rPr>
                  <w:rStyle w:val="SAPUserEntry"/>
                </w:rPr>
                <w:t>(2150DE)</w:t>
              </w:r>
            </w:ins>
          </w:p>
          <w:p w14:paraId="6D88D6F7" w14:textId="11A63F82" w:rsidR="00A86D7A" w:rsidRPr="002F36D9" w:rsidRDefault="00A86D7A" w:rsidP="002D799E">
            <w:pPr>
              <w:pStyle w:val="ListParagraph"/>
              <w:numPr>
                <w:ilvl w:val="0"/>
                <w:numId w:val="11"/>
              </w:numPr>
              <w:ind w:left="170" w:hanging="170"/>
              <w:rPr>
                <w:ins w:id="3445" w:author="Author" w:date="2018-01-30T14:53:00Z"/>
                <w:rStyle w:val="SAPUserEntry"/>
              </w:rPr>
            </w:pPr>
            <w:ins w:id="3446" w:author="Author" w:date="2018-01-30T18:28:00Z">
              <w:r w:rsidRPr="002F36D9">
                <w:lastRenderedPageBreak/>
                <w:t xml:space="preserve">for country </w:t>
              </w:r>
              <w:r w:rsidRPr="002F36D9">
                <w:rPr>
                  <w:rStyle w:val="SAPEmphasis"/>
                </w:rPr>
                <w:t>FR</w:t>
              </w:r>
              <w:r w:rsidRPr="002F36D9">
                <w:t>:</w:t>
              </w:r>
            </w:ins>
            <w:r w:rsidRPr="002F36D9">
              <w:rPr>
                <w:rStyle w:val="SAPUserEntry"/>
              </w:rPr>
              <w:t xml:space="preserve"> </w:t>
            </w:r>
            <w:ins w:id="3447" w:author="Author" w:date="2018-01-30T14:53:00Z">
              <w:r w:rsidRPr="002F36D9">
                <w:rPr>
                  <w:rStyle w:val="SAPUserEntry"/>
                </w:rPr>
                <w:t>FR</w:t>
              </w:r>
              <w:r w:rsidRPr="002F36D9">
                <w:t xml:space="preserve"> </w:t>
              </w:r>
              <w:r w:rsidRPr="002F36D9">
                <w:rPr>
                  <w:rStyle w:val="SAPUserEntry"/>
                </w:rPr>
                <w:t>-</w:t>
              </w:r>
              <w:r w:rsidRPr="002F36D9">
                <w:t xml:space="preserve"> </w:t>
              </w:r>
              <w:r w:rsidRPr="002F36D9">
                <w:rPr>
                  <w:rStyle w:val="SAPUserEntry"/>
                </w:rPr>
                <w:t>One Time Deduction</w:t>
              </w:r>
              <w:r w:rsidRPr="002F36D9">
                <w:t xml:space="preserve"> </w:t>
              </w:r>
              <w:r w:rsidRPr="002F36D9">
                <w:rPr>
                  <w:rStyle w:val="SAPUserEntry"/>
                </w:rPr>
                <w:t>(2000FR)</w:t>
              </w:r>
            </w:ins>
          </w:p>
          <w:p w14:paraId="33BBB25C" w14:textId="3B1D3BCE" w:rsidR="00A86D7A" w:rsidRPr="002F36D9" w:rsidRDefault="00A86D7A" w:rsidP="002D799E">
            <w:pPr>
              <w:pStyle w:val="ListParagraph"/>
              <w:numPr>
                <w:ilvl w:val="0"/>
                <w:numId w:val="11"/>
              </w:numPr>
              <w:ind w:left="170" w:hanging="170"/>
              <w:rPr>
                <w:rStyle w:val="SAPUserEntry"/>
              </w:rPr>
            </w:pPr>
            <w:ins w:id="3448" w:author="Author" w:date="2018-01-30T18:25:00Z">
              <w:r w:rsidRPr="002F36D9">
                <w:rPr>
                  <w:rPrChange w:id="3449" w:author="Author" w:date="2018-01-30T18:29:00Z">
                    <w:rPr>
                      <w:rFonts w:ascii="Courier New" w:hAnsi="Courier New"/>
                      <w:b/>
                      <w:color w:val="45157E"/>
                      <w:highlight w:val="cyan"/>
                    </w:rPr>
                  </w:rPrChange>
                </w:rPr>
                <w:t xml:space="preserve">for </w:t>
              </w:r>
            </w:ins>
            <w:ins w:id="3450" w:author="Author" w:date="2018-01-30T18:29:00Z">
              <w:r w:rsidRPr="002F36D9">
                <w:t xml:space="preserve">country </w:t>
              </w:r>
            </w:ins>
            <w:ins w:id="3451" w:author="Author" w:date="2018-01-30T18:25:00Z">
              <w:r w:rsidRPr="002F36D9">
                <w:rPr>
                  <w:rStyle w:val="SAPEmphasis"/>
                </w:rPr>
                <w:t>GB</w:t>
              </w:r>
              <w:r w:rsidRPr="002F36D9">
                <w:t>:</w:t>
              </w:r>
            </w:ins>
            <w:r w:rsidRPr="002F36D9">
              <w:rPr>
                <w:rStyle w:val="SAPUserEntry"/>
              </w:rPr>
              <w:t xml:space="preserve"> </w:t>
            </w:r>
            <w:ins w:id="3452" w:author="Author" w:date="2018-01-30T14:52:00Z">
              <w:r w:rsidRPr="002F36D9">
                <w:rPr>
                  <w:rStyle w:val="SAPUserEntry"/>
                </w:rPr>
                <w:t>GB</w:t>
              </w:r>
              <w:r w:rsidRPr="002F36D9">
                <w:t xml:space="preserve"> </w:t>
              </w:r>
              <w:r w:rsidRPr="002F36D9">
                <w:rPr>
                  <w:rStyle w:val="SAPUserEntry"/>
                </w:rPr>
                <w:t>-</w:t>
              </w:r>
              <w:r w:rsidRPr="002F36D9">
                <w:t xml:space="preserve"> </w:t>
              </w:r>
              <w:r w:rsidRPr="002F36D9">
                <w:rPr>
                  <w:rStyle w:val="SAPUserEntry"/>
                </w:rPr>
                <w:t>One Time Deduction</w:t>
              </w:r>
              <w:r w:rsidRPr="002F36D9">
                <w:t xml:space="preserve"> </w:t>
              </w:r>
              <w:r w:rsidRPr="002F36D9">
                <w:rPr>
                  <w:rStyle w:val="SAPUserEntry"/>
                </w:rPr>
                <w:t>(2000GB</w:t>
              </w:r>
            </w:ins>
            <w:r w:rsidRPr="002F36D9">
              <w:rPr>
                <w:rStyle w:val="SAPUserEntry"/>
              </w:rPr>
              <w:t>)</w:t>
            </w:r>
          </w:p>
          <w:p w14:paraId="70C40157" w14:textId="7EE41059" w:rsidR="00A86D7A" w:rsidRPr="002F36D9" w:rsidRDefault="00A86D7A" w:rsidP="002D799E">
            <w:pPr>
              <w:pStyle w:val="ListParagraph"/>
              <w:numPr>
                <w:ilvl w:val="0"/>
                <w:numId w:val="11"/>
              </w:numPr>
              <w:ind w:left="170" w:hanging="170"/>
              <w:rPr>
                <w:ins w:id="3453" w:author="Author" w:date="2018-01-30T14:52:00Z"/>
                <w:rStyle w:val="SAPUserEntry"/>
              </w:rPr>
            </w:pPr>
            <w:ins w:id="3454" w:author="Author" w:date="2018-01-30T18:29:00Z">
              <w:r w:rsidRPr="002F36D9">
                <w:t xml:space="preserve">for country </w:t>
              </w:r>
              <w:r w:rsidRPr="002F36D9">
                <w:rPr>
                  <w:rStyle w:val="SAPEmphasis"/>
                </w:rPr>
                <w:t>SA</w:t>
              </w:r>
              <w:r w:rsidRPr="002F36D9">
                <w:t>:</w:t>
              </w:r>
            </w:ins>
            <w:r w:rsidRPr="002F36D9">
              <w:rPr>
                <w:rStyle w:val="SAPUserEntry"/>
              </w:rPr>
              <w:t xml:space="preserve"> </w:t>
            </w:r>
            <w:ins w:id="3455" w:author="Author" w:date="2018-01-30T14:52:00Z">
              <w:r w:rsidRPr="002F36D9">
                <w:rPr>
                  <w:rStyle w:val="SAPUserEntry"/>
                </w:rPr>
                <w:t>SA</w:t>
              </w:r>
              <w:r w:rsidRPr="002F36D9">
                <w:rPr>
                  <w:b/>
                </w:rPr>
                <w:t xml:space="preserve"> </w:t>
              </w:r>
              <w:r w:rsidRPr="002F36D9">
                <w:rPr>
                  <w:rStyle w:val="SAPUserEntry"/>
                </w:rPr>
                <w:t>-</w:t>
              </w:r>
              <w:r w:rsidRPr="002F36D9">
                <w:rPr>
                  <w:b/>
                </w:rPr>
                <w:t xml:space="preserve"> </w:t>
              </w:r>
              <w:r w:rsidRPr="002F36D9">
                <w:rPr>
                  <w:rStyle w:val="SAPUserEntry"/>
                </w:rPr>
                <w:t>Canteen deduction</w:t>
              </w:r>
              <w:r w:rsidRPr="002F36D9">
                <w:rPr>
                  <w:b/>
                </w:rPr>
                <w:t xml:space="preserve"> </w:t>
              </w:r>
              <w:r w:rsidRPr="002F36D9">
                <w:rPr>
                  <w:rStyle w:val="SAPUserEntry"/>
                </w:rPr>
                <w:t>(5020SA)</w:t>
              </w:r>
            </w:ins>
          </w:p>
          <w:p w14:paraId="1B7F65F2" w14:textId="6848A284" w:rsidR="00A86D7A" w:rsidRPr="002F36D9" w:rsidRDefault="00A86D7A" w:rsidP="002D799E">
            <w:pPr>
              <w:pStyle w:val="ListParagraph"/>
              <w:numPr>
                <w:ilvl w:val="0"/>
                <w:numId w:val="11"/>
              </w:numPr>
              <w:ind w:left="170" w:hanging="170"/>
            </w:pPr>
            <w:ins w:id="3456" w:author="Author" w:date="2018-01-30T18:29:00Z">
              <w:r w:rsidRPr="002F36D9">
                <w:t xml:space="preserve">for country </w:t>
              </w:r>
              <w:r w:rsidRPr="002F36D9">
                <w:rPr>
                  <w:rStyle w:val="SAPEmphasis"/>
                </w:rPr>
                <w:t>US</w:t>
              </w:r>
              <w:r w:rsidRPr="002F36D9">
                <w:t>:</w:t>
              </w:r>
            </w:ins>
            <w:r w:rsidRPr="002F36D9">
              <w:rPr>
                <w:rStyle w:val="SAPUserEntry"/>
              </w:rPr>
              <w:t xml:space="preserve"> US</w:t>
            </w:r>
            <w:r w:rsidRPr="002F36D9">
              <w:t xml:space="preserve"> </w:t>
            </w:r>
            <w:r w:rsidRPr="002F36D9">
              <w:rPr>
                <w:rStyle w:val="SAPUserEntry"/>
              </w:rPr>
              <w:t>-</w:t>
            </w:r>
            <w:r w:rsidRPr="002F36D9">
              <w:t xml:space="preserve"> </w:t>
            </w:r>
            <w:r w:rsidRPr="002F36D9">
              <w:rPr>
                <w:rStyle w:val="SAPUserEntry"/>
              </w:rPr>
              <w:t>Miscellaneous</w:t>
            </w:r>
            <w:r w:rsidRPr="002F36D9">
              <w:t xml:space="preserve"> </w:t>
            </w:r>
            <w:r w:rsidRPr="002F36D9">
              <w:rPr>
                <w:rStyle w:val="SAPUserEntry"/>
              </w:rPr>
              <w:t>Deduction(2011US)</w:t>
            </w:r>
            <w:r w:rsidRPr="002F36D9">
              <w:t xml:space="preserve"> </w:t>
            </w:r>
          </w:p>
        </w:tc>
        <w:tc>
          <w:tcPr>
            <w:tcW w:w="2520" w:type="dxa"/>
            <w:vMerge/>
            <w:hideMark/>
          </w:tcPr>
          <w:p w14:paraId="0176A83E" w14:textId="77777777" w:rsidR="00A86D7A" w:rsidRPr="005F7A67" w:rsidRDefault="00A86D7A" w:rsidP="00F57572"/>
        </w:tc>
        <w:tc>
          <w:tcPr>
            <w:tcW w:w="1198" w:type="dxa"/>
          </w:tcPr>
          <w:p w14:paraId="40211642" w14:textId="77777777" w:rsidR="00A86D7A" w:rsidRPr="005F7A67" w:rsidRDefault="00A86D7A" w:rsidP="00F57572">
            <w:pPr>
              <w:rPr>
                <w:rFonts w:cs="Arial"/>
                <w:bCs/>
              </w:rPr>
            </w:pPr>
          </w:p>
        </w:tc>
      </w:tr>
      <w:tr w:rsidR="00A86D7A" w:rsidRPr="005F7A67" w14:paraId="6C052C2F" w14:textId="77777777" w:rsidTr="002F36D9">
        <w:trPr>
          <w:trHeight w:val="357"/>
        </w:trPr>
        <w:tc>
          <w:tcPr>
            <w:tcW w:w="709" w:type="dxa"/>
            <w:vMerge/>
            <w:vAlign w:val="center"/>
            <w:hideMark/>
          </w:tcPr>
          <w:p w14:paraId="04E0109E" w14:textId="77777777" w:rsidR="00A86D7A" w:rsidRPr="005F7A67" w:rsidRDefault="00A86D7A" w:rsidP="00F57572">
            <w:pPr>
              <w:spacing w:before="0" w:after="0" w:line="240" w:lineRule="auto"/>
            </w:pPr>
          </w:p>
        </w:tc>
        <w:tc>
          <w:tcPr>
            <w:tcW w:w="1271" w:type="dxa"/>
            <w:vMerge/>
            <w:vAlign w:val="center"/>
            <w:hideMark/>
          </w:tcPr>
          <w:p w14:paraId="22EA21D1" w14:textId="77777777" w:rsidR="00A86D7A" w:rsidRPr="005F7A67" w:rsidRDefault="00A86D7A" w:rsidP="00F57572">
            <w:pPr>
              <w:spacing w:before="0" w:after="0" w:line="240" w:lineRule="auto"/>
              <w:rPr>
                <w:rFonts w:cs="Arial"/>
                <w:b/>
                <w:bCs/>
              </w:rPr>
            </w:pPr>
          </w:p>
        </w:tc>
        <w:tc>
          <w:tcPr>
            <w:tcW w:w="3032" w:type="dxa"/>
            <w:vMerge/>
            <w:vAlign w:val="center"/>
            <w:hideMark/>
          </w:tcPr>
          <w:p w14:paraId="0B200D0B" w14:textId="77777777" w:rsidR="00A86D7A" w:rsidRPr="005F7A67" w:rsidRDefault="00A86D7A" w:rsidP="00F57572">
            <w:pPr>
              <w:spacing w:before="0" w:after="0" w:line="240" w:lineRule="auto"/>
            </w:pPr>
          </w:p>
        </w:tc>
        <w:tc>
          <w:tcPr>
            <w:tcW w:w="5490" w:type="dxa"/>
            <w:hideMark/>
          </w:tcPr>
          <w:p w14:paraId="67A128B9" w14:textId="46364138" w:rsidR="00A86D7A" w:rsidRPr="005F7A67" w:rsidRDefault="00A86D7A" w:rsidP="00DF26CD">
            <w:pPr>
              <w:rPr>
                <w:i/>
              </w:rPr>
            </w:pPr>
            <w:r w:rsidRPr="005F7A67">
              <w:rPr>
                <w:rStyle w:val="SAPScreenElement"/>
              </w:rPr>
              <w:t>Amount / Percentage / Number of units:</w:t>
            </w:r>
            <w:r w:rsidRPr="005F7A67">
              <w:t xml:space="preserve"> enter amount as appropriate</w:t>
            </w:r>
          </w:p>
        </w:tc>
        <w:tc>
          <w:tcPr>
            <w:tcW w:w="2520" w:type="dxa"/>
            <w:vMerge/>
            <w:vAlign w:val="center"/>
            <w:hideMark/>
          </w:tcPr>
          <w:p w14:paraId="2CA43738" w14:textId="77777777" w:rsidR="00A86D7A" w:rsidRPr="005F7A67" w:rsidRDefault="00A86D7A" w:rsidP="00F57572">
            <w:pPr>
              <w:spacing w:before="0" w:after="0" w:line="240" w:lineRule="auto"/>
            </w:pPr>
          </w:p>
        </w:tc>
        <w:tc>
          <w:tcPr>
            <w:tcW w:w="1198" w:type="dxa"/>
          </w:tcPr>
          <w:p w14:paraId="32E73C68" w14:textId="77777777" w:rsidR="00A86D7A" w:rsidRPr="005F7A67" w:rsidRDefault="00A86D7A" w:rsidP="00F57572">
            <w:pPr>
              <w:rPr>
                <w:rFonts w:cs="Arial"/>
                <w:bCs/>
              </w:rPr>
            </w:pPr>
          </w:p>
        </w:tc>
      </w:tr>
      <w:tr w:rsidR="00A86D7A" w:rsidRPr="005F7A67" w14:paraId="21ED662F" w14:textId="77777777" w:rsidTr="002F36D9">
        <w:trPr>
          <w:trHeight w:val="357"/>
        </w:trPr>
        <w:tc>
          <w:tcPr>
            <w:tcW w:w="709" w:type="dxa"/>
            <w:vMerge/>
            <w:vAlign w:val="center"/>
            <w:hideMark/>
          </w:tcPr>
          <w:p w14:paraId="1D7CEF14" w14:textId="77777777" w:rsidR="00A86D7A" w:rsidRPr="005F7A67" w:rsidRDefault="00A86D7A" w:rsidP="00F57572">
            <w:pPr>
              <w:spacing w:before="0" w:after="0" w:line="240" w:lineRule="auto"/>
            </w:pPr>
          </w:p>
        </w:tc>
        <w:tc>
          <w:tcPr>
            <w:tcW w:w="1271" w:type="dxa"/>
            <w:vMerge/>
            <w:vAlign w:val="center"/>
            <w:hideMark/>
          </w:tcPr>
          <w:p w14:paraId="5CEC8A3C" w14:textId="77777777" w:rsidR="00A86D7A" w:rsidRPr="005F7A67" w:rsidRDefault="00A86D7A" w:rsidP="00F57572">
            <w:pPr>
              <w:spacing w:before="0" w:after="0" w:line="240" w:lineRule="auto"/>
              <w:rPr>
                <w:rFonts w:cs="Arial"/>
                <w:b/>
                <w:bCs/>
              </w:rPr>
            </w:pPr>
          </w:p>
        </w:tc>
        <w:tc>
          <w:tcPr>
            <w:tcW w:w="3032" w:type="dxa"/>
            <w:vMerge/>
            <w:vAlign w:val="center"/>
            <w:hideMark/>
          </w:tcPr>
          <w:p w14:paraId="798013EF" w14:textId="77777777" w:rsidR="00A86D7A" w:rsidRPr="005F7A67" w:rsidRDefault="00A86D7A" w:rsidP="00F57572">
            <w:pPr>
              <w:spacing w:before="0" w:after="0" w:line="240" w:lineRule="auto"/>
            </w:pPr>
          </w:p>
        </w:tc>
        <w:tc>
          <w:tcPr>
            <w:tcW w:w="5490" w:type="dxa"/>
            <w:hideMark/>
          </w:tcPr>
          <w:p w14:paraId="4189A67E" w14:textId="5869E4C1" w:rsidR="00A86D7A" w:rsidRPr="005F7A67" w:rsidRDefault="00A86D7A" w:rsidP="00050FF5">
            <w:r w:rsidRPr="005F7A67">
              <w:rPr>
                <w:rStyle w:val="SAPScreenElement"/>
              </w:rPr>
              <w:t>Currency:</w:t>
            </w:r>
            <w:r w:rsidRPr="005F7A67">
              <w:t xml:space="preserve"> </w:t>
            </w:r>
            <w:del w:id="3457" w:author="Author" w:date="2018-01-30T14:56:00Z">
              <w:r w:rsidRPr="005F7A67" w:rsidDel="00050FF5">
                <w:rPr>
                  <w:rStyle w:val="SAPUserEntry"/>
                </w:rPr>
                <w:delText>US Dollar</w:delText>
              </w:r>
              <w:r w:rsidRPr="005F7A67" w:rsidDel="00050FF5">
                <w:rPr>
                  <w:rFonts w:cs="Arial"/>
                  <w:bCs/>
                </w:rPr>
                <w:delText xml:space="preserve"> </w:delText>
              </w:r>
              <w:r w:rsidRPr="005F7A67" w:rsidDel="00050FF5">
                <w:rPr>
                  <w:rStyle w:val="SAPUserEntry"/>
                </w:rPr>
                <w:delText>(USD)</w:delText>
              </w:r>
              <w:r w:rsidRPr="005F7A67" w:rsidDel="00050FF5">
                <w:rPr>
                  <w:b/>
                </w:rPr>
                <w:delText xml:space="preserve"> </w:delText>
              </w:r>
              <w:r w:rsidRPr="005F7A67" w:rsidDel="00050FF5">
                <w:delText xml:space="preserve">is </w:delText>
              </w:r>
            </w:del>
            <w:r w:rsidRPr="005F7A67">
              <w:t>defaulted</w:t>
            </w:r>
            <w:ins w:id="3458" w:author="Author" w:date="2018-01-30T14:56:00Z">
              <w:r>
                <w:t xml:space="preserve"> to the currency of the </w:t>
              </w:r>
              <w:r w:rsidRPr="00BE273A">
                <w:t>company country</w:t>
              </w:r>
            </w:ins>
            <w:del w:id="3459" w:author="Author" w:date="2018-01-30T14:56:00Z">
              <w:r w:rsidRPr="005F7A67" w:rsidDel="00050FF5">
                <w:delText>,</w:delText>
              </w:r>
            </w:del>
            <w:r w:rsidRPr="005F7A67">
              <w:t xml:space="preserve"> upon entering the </w:t>
            </w:r>
            <w:r w:rsidRPr="005F7A67">
              <w:rPr>
                <w:rStyle w:val="SAPScreenElement"/>
              </w:rPr>
              <w:t>Pay Component</w:t>
            </w:r>
            <w:r w:rsidRPr="005F7A67">
              <w:t>; leave as is</w:t>
            </w:r>
          </w:p>
        </w:tc>
        <w:tc>
          <w:tcPr>
            <w:tcW w:w="2520" w:type="dxa"/>
            <w:vMerge/>
            <w:hideMark/>
          </w:tcPr>
          <w:p w14:paraId="58C5148D" w14:textId="7E63DC14" w:rsidR="00A86D7A" w:rsidRPr="005F7A67" w:rsidRDefault="00A86D7A" w:rsidP="00FF3199">
            <w:pPr>
              <w:spacing w:line="240" w:lineRule="auto"/>
            </w:pPr>
          </w:p>
        </w:tc>
        <w:tc>
          <w:tcPr>
            <w:tcW w:w="1198" w:type="dxa"/>
          </w:tcPr>
          <w:p w14:paraId="1BB24AD4" w14:textId="77777777" w:rsidR="00A86D7A" w:rsidRPr="005F7A67" w:rsidRDefault="00A86D7A" w:rsidP="00F57572">
            <w:pPr>
              <w:rPr>
                <w:rFonts w:cs="Arial"/>
                <w:bCs/>
              </w:rPr>
            </w:pPr>
          </w:p>
        </w:tc>
      </w:tr>
      <w:tr w:rsidR="00A86D7A" w:rsidRPr="005F7A67" w14:paraId="759E1EB3" w14:textId="77777777" w:rsidTr="002F36D9">
        <w:trPr>
          <w:trHeight w:val="357"/>
        </w:trPr>
        <w:tc>
          <w:tcPr>
            <w:tcW w:w="709" w:type="dxa"/>
            <w:vMerge/>
            <w:vAlign w:val="center"/>
          </w:tcPr>
          <w:p w14:paraId="623F116B" w14:textId="77777777" w:rsidR="00A86D7A" w:rsidRPr="005F7A67" w:rsidRDefault="00A86D7A" w:rsidP="00373316">
            <w:pPr>
              <w:spacing w:before="0" w:after="0" w:line="240" w:lineRule="auto"/>
            </w:pPr>
          </w:p>
        </w:tc>
        <w:tc>
          <w:tcPr>
            <w:tcW w:w="1271" w:type="dxa"/>
            <w:vMerge/>
            <w:vAlign w:val="center"/>
          </w:tcPr>
          <w:p w14:paraId="288C321B" w14:textId="77777777" w:rsidR="00A86D7A" w:rsidRPr="005F7A67" w:rsidRDefault="00A86D7A" w:rsidP="00373316">
            <w:pPr>
              <w:spacing w:before="0" w:after="0" w:line="240" w:lineRule="auto"/>
              <w:rPr>
                <w:rFonts w:cs="Arial"/>
                <w:b/>
                <w:bCs/>
              </w:rPr>
            </w:pPr>
          </w:p>
        </w:tc>
        <w:tc>
          <w:tcPr>
            <w:tcW w:w="3032" w:type="dxa"/>
            <w:vMerge/>
            <w:vAlign w:val="center"/>
          </w:tcPr>
          <w:p w14:paraId="256AEF6E" w14:textId="77777777" w:rsidR="00A86D7A" w:rsidRPr="005F7A67" w:rsidRDefault="00A86D7A" w:rsidP="00373316">
            <w:pPr>
              <w:spacing w:before="0" w:after="0" w:line="240" w:lineRule="auto"/>
            </w:pPr>
          </w:p>
        </w:tc>
        <w:tc>
          <w:tcPr>
            <w:tcW w:w="5490" w:type="dxa"/>
          </w:tcPr>
          <w:p w14:paraId="12701C97" w14:textId="50B7DE5F" w:rsidR="00A86D7A" w:rsidRPr="00A86D7A" w:rsidRDefault="00A86D7A" w:rsidP="00373316">
            <w:pPr>
              <w:rPr>
                <w:rStyle w:val="SAPScreenElement"/>
                <w:rFonts w:ascii="BentonSans Book" w:hAnsi="BentonSans Book"/>
                <w:color w:val="auto"/>
              </w:rPr>
            </w:pPr>
            <w:r>
              <w:t xml:space="preserve">For country </w:t>
            </w:r>
            <w:commentRangeStart w:id="3460"/>
            <w:r w:rsidRPr="002D799E">
              <w:rPr>
                <w:rStyle w:val="SAPEmphasis"/>
              </w:rPr>
              <w:t>AU</w:t>
            </w:r>
            <w:r>
              <w:t>,</w:t>
            </w:r>
            <w:r w:rsidRPr="00712C72">
              <w:t xml:space="preserve"> you can attach a supporting document</w:t>
            </w:r>
            <w:r w:rsidRPr="00712C72">
              <w:rPr>
                <w:color w:val="1F497D"/>
              </w:rPr>
              <w:t xml:space="preserve"> </w:t>
            </w:r>
            <w:r w:rsidRPr="00712C72">
              <w:t>on the one time deduction</w:t>
            </w:r>
            <w:r>
              <w:t>, if appropriate</w:t>
            </w:r>
            <w:r w:rsidRPr="00712C72">
              <w:rPr>
                <w:color w:val="1F497D"/>
              </w:rPr>
              <w:t>.</w:t>
            </w:r>
            <w:r w:rsidRPr="00712C72">
              <w:t xml:space="preserve"> For this, select the </w:t>
            </w:r>
            <w:r w:rsidRPr="00712C72">
              <w:rPr>
                <w:noProof/>
              </w:rPr>
              <w:drawing>
                <wp:inline distT="0" distB="0" distL="0" distR="0" wp14:anchorId="185D6656" wp14:editId="522BC1CA">
                  <wp:extent cx="237506" cy="237506"/>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63" cy="238863"/>
                          </a:xfrm>
                          <a:prstGeom prst="rect">
                            <a:avLst/>
                          </a:prstGeom>
                        </pic:spPr>
                      </pic:pic>
                    </a:graphicData>
                  </a:graphic>
                </wp:inline>
              </w:drawing>
            </w:r>
            <w:r w:rsidRPr="00712C72">
              <w:t xml:space="preserve"> icon next to field</w:t>
            </w:r>
            <w:r w:rsidRPr="00712C72">
              <w:rPr>
                <w:rStyle w:val="SAPScreenElement"/>
              </w:rPr>
              <w:t xml:space="preserve"> Attachment</w:t>
            </w:r>
            <w:r w:rsidRPr="00712C72">
              <w:t xml:space="preserve">. In the </w:t>
            </w:r>
            <w:r w:rsidRPr="00712C72">
              <w:rPr>
                <w:rStyle w:val="SAPScreenElement"/>
              </w:rPr>
              <w:t>Choose File to Upload</w:t>
            </w:r>
            <w:r w:rsidRPr="00712C72">
              <w:t xml:space="preserve"> dialog box, browse for the document you want to upload, and then choose </w:t>
            </w:r>
            <w:r w:rsidRPr="00712C72">
              <w:rPr>
                <w:rStyle w:val="SAPScreenElement"/>
              </w:rPr>
              <w:t>Open</w:t>
            </w:r>
            <w:r w:rsidRPr="00712C72">
              <w:t>.</w:t>
            </w:r>
            <w:commentRangeEnd w:id="3460"/>
            <w:r>
              <w:rPr>
                <w:rStyle w:val="CommentReference"/>
                <w:rFonts w:ascii="Arial" w:eastAsia="SimSun" w:hAnsi="Arial"/>
                <w:lang w:val="de-DE"/>
              </w:rPr>
              <w:commentReference w:id="3460"/>
            </w:r>
          </w:p>
        </w:tc>
        <w:tc>
          <w:tcPr>
            <w:tcW w:w="2520" w:type="dxa"/>
          </w:tcPr>
          <w:p w14:paraId="72058739" w14:textId="77777777" w:rsidR="00A86D7A" w:rsidRPr="005F7A67" w:rsidRDefault="00A86D7A" w:rsidP="00373316">
            <w:pPr>
              <w:spacing w:line="240" w:lineRule="auto"/>
            </w:pPr>
          </w:p>
        </w:tc>
        <w:tc>
          <w:tcPr>
            <w:tcW w:w="1198" w:type="dxa"/>
          </w:tcPr>
          <w:p w14:paraId="592182A7" w14:textId="77777777" w:rsidR="00A86D7A" w:rsidRPr="005F7A67" w:rsidRDefault="00A86D7A" w:rsidP="00373316">
            <w:pPr>
              <w:rPr>
                <w:rFonts w:cs="Arial"/>
                <w:bCs/>
              </w:rPr>
            </w:pPr>
          </w:p>
        </w:tc>
      </w:tr>
      <w:tr w:rsidR="00373316" w:rsidRPr="005F7A67" w14:paraId="1C615655" w14:textId="77777777" w:rsidTr="002F36D9">
        <w:trPr>
          <w:trHeight w:val="357"/>
        </w:trPr>
        <w:tc>
          <w:tcPr>
            <w:tcW w:w="709" w:type="dxa"/>
            <w:hideMark/>
          </w:tcPr>
          <w:p w14:paraId="2B75D146" w14:textId="3AC728E4" w:rsidR="00373316" w:rsidRPr="005F7A67" w:rsidRDefault="00373316" w:rsidP="00373316">
            <w:r w:rsidRPr="005F7A67">
              <w:t>4</w:t>
            </w:r>
          </w:p>
        </w:tc>
        <w:tc>
          <w:tcPr>
            <w:tcW w:w="1271" w:type="dxa"/>
            <w:hideMark/>
          </w:tcPr>
          <w:p w14:paraId="61EA26BF" w14:textId="77777777" w:rsidR="00373316" w:rsidRPr="005F7A67" w:rsidRDefault="00373316" w:rsidP="00373316">
            <w:pPr>
              <w:rPr>
                <w:rStyle w:val="SAPEmphasis"/>
              </w:rPr>
            </w:pPr>
            <w:r w:rsidRPr="005F7A67">
              <w:rPr>
                <w:rStyle w:val="SAPEmphasis"/>
              </w:rPr>
              <w:t>Save Data</w:t>
            </w:r>
          </w:p>
        </w:tc>
        <w:tc>
          <w:tcPr>
            <w:tcW w:w="3032" w:type="dxa"/>
          </w:tcPr>
          <w:p w14:paraId="6EDD4FB1" w14:textId="77777777" w:rsidR="00373316" w:rsidRPr="005F7A67" w:rsidRDefault="00373316" w:rsidP="00373316">
            <w:pPr>
              <w:rPr>
                <w:rFonts w:cs="Arial"/>
                <w:bCs/>
              </w:rPr>
            </w:pPr>
            <w:r w:rsidRPr="005F7A67">
              <w:rPr>
                <w:rFonts w:cs="Arial"/>
                <w:bCs/>
              </w:rPr>
              <w:t xml:space="preserve">Choose the </w:t>
            </w:r>
            <w:r w:rsidRPr="005F7A67">
              <w:rPr>
                <w:rStyle w:val="SAPScreenElement"/>
              </w:rPr>
              <w:t xml:space="preserve">Save </w:t>
            </w:r>
            <w:r w:rsidRPr="005F7A67">
              <w:rPr>
                <w:rFonts w:cs="Arial"/>
                <w:bCs/>
              </w:rPr>
              <w:t xml:space="preserve">pushbutton. </w:t>
            </w:r>
          </w:p>
          <w:p w14:paraId="3B471F21" w14:textId="77777777" w:rsidR="00373316" w:rsidRPr="005F7A67" w:rsidRDefault="00373316" w:rsidP="00373316">
            <w:pPr>
              <w:rPr>
                <w:rFonts w:cs="Arial"/>
                <w:bCs/>
              </w:rPr>
            </w:pPr>
          </w:p>
        </w:tc>
        <w:tc>
          <w:tcPr>
            <w:tcW w:w="5490" w:type="dxa"/>
          </w:tcPr>
          <w:p w14:paraId="32820922" w14:textId="77777777" w:rsidR="00373316" w:rsidRPr="005F7A67" w:rsidRDefault="00373316" w:rsidP="00373316">
            <w:pPr>
              <w:rPr>
                <w:i/>
              </w:rPr>
            </w:pPr>
          </w:p>
        </w:tc>
        <w:tc>
          <w:tcPr>
            <w:tcW w:w="2520" w:type="dxa"/>
            <w:hideMark/>
          </w:tcPr>
          <w:p w14:paraId="70228CC1" w14:textId="4AEBFA6E" w:rsidR="00373316" w:rsidRPr="005F7A67" w:rsidRDefault="00373316" w:rsidP="00373316">
            <w:r w:rsidRPr="005F7A67">
              <w:t xml:space="preserve">The data is saved and is visible in the </w:t>
            </w:r>
            <w:r w:rsidRPr="005F7A67">
              <w:rPr>
                <w:rStyle w:val="SAPScreenElement"/>
              </w:rPr>
              <w:t>One Time Deduction</w:t>
            </w:r>
            <w:r w:rsidRPr="005F7A67">
              <w:rPr>
                <w:i/>
              </w:rPr>
              <w:t xml:space="preserve"> </w:t>
            </w:r>
            <w:r w:rsidRPr="005F7A67">
              <w:t>subsection of the employee’s</w:t>
            </w:r>
            <w:r w:rsidRPr="005F7A67">
              <w:rPr>
                <w:rStyle w:val="SAPScreenElement"/>
              </w:rPr>
              <w:t xml:space="preserve"> Employment Information</w:t>
            </w:r>
            <w:r w:rsidRPr="005F7A67">
              <w:rPr>
                <w:i/>
              </w:rPr>
              <w:t xml:space="preserve"> </w:t>
            </w:r>
            <w:r w:rsidRPr="005F7A67">
              <w:t>section.</w:t>
            </w:r>
          </w:p>
          <w:p w14:paraId="41A53684" w14:textId="7BD3215F" w:rsidR="00373316" w:rsidRPr="005F7A67" w:rsidRDefault="00373316" w:rsidP="00373316">
            <w:r w:rsidRPr="005F7A67">
              <w:t xml:space="preserve">The ID of the record is automatically generated and is visible when editing the appropriate one time deduction record. </w:t>
            </w:r>
          </w:p>
        </w:tc>
        <w:tc>
          <w:tcPr>
            <w:tcW w:w="1198" w:type="dxa"/>
          </w:tcPr>
          <w:p w14:paraId="7A2945A2" w14:textId="77777777" w:rsidR="00373316" w:rsidRPr="005F7A67" w:rsidRDefault="00373316" w:rsidP="00373316">
            <w:pPr>
              <w:rPr>
                <w:rFonts w:cs="Arial"/>
                <w:bCs/>
              </w:rPr>
            </w:pPr>
          </w:p>
        </w:tc>
      </w:tr>
    </w:tbl>
    <w:p w14:paraId="5D39C5BB" w14:textId="77777777" w:rsidR="001407DB" w:rsidRPr="005F7A67" w:rsidRDefault="00604E14" w:rsidP="00BC6F23">
      <w:pPr>
        <w:pStyle w:val="SAPNoteHeading"/>
        <w:ind w:left="720"/>
      </w:pPr>
      <w:r w:rsidRPr="005F7A67">
        <w:rPr>
          <w:noProof/>
        </w:rPr>
        <w:drawing>
          <wp:inline distT="0" distB="0" distL="0" distR="0" wp14:anchorId="42B1AD7A" wp14:editId="3559031A">
            <wp:extent cx="228600" cy="228600"/>
            <wp:effectExtent l="0" t="0" r="0"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7DB" w:rsidRPr="005F7A67">
        <w:t> Note</w:t>
      </w:r>
    </w:p>
    <w:p w14:paraId="403F037E" w14:textId="686C1563" w:rsidR="00B32601" w:rsidRPr="005F7A67" w:rsidRDefault="001407DB" w:rsidP="00BC6F23">
      <w:pPr>
        <w:pStyle w:val="NoteParagraph"/>
        <w:ind w:left="720"/>
      </w:pPr>
      <w:r w:rsidRPr="005F7A67">
        <w:t xml:space="preserve">To make adaptions on an already existing </w:t>
      </w:r>
      <w:r w:rsidR="00B10DEF" w:rsidRPr="005F7A67">
        <w:t>one-time</w:t>
      </w:r>
      <w:r w:rsidRPr="005F7A67">
        <w:t xml:space="preserve"> deduction record,</w:t>
      </w:r>
      <w:r w:rsidR="003B19B8" w:rsidRPr="005F7A67">
        <w:t xml:space="preserve"> which has not yet been deducted from the employee’s compensation,</w:t>
      </w:r>
      <w:r w:rsidRPr="005F7A67">
        <w:t xml:space="preserve"> proceed as follows: </w:t>
      </w:r>
    </w:p>
    <w:p w14:paraId="5D4917C9" w14:textId="358EC539" w:rsidR="00B32601" w:rsidRPr="005F7A67" w:rsidRDefault="00B32601" w:rsidP="00277F08">
      <w:pPr>
        <w:pStyle w:val="NoteParagraph"/>
        <w:numPr>
          <w:ilvl w:val="0"/>
          <w:numId w:val="11"/>
        </w:numPr>
        <w:ind w:left="1080"/>
      </w:pPr>
      <w:r w:rsidRPr="005F7A67">
        <w:t xml:space="preserve">Go to the </w:t>
      </w:r>
      <w:r w:rsidRPr="005F7A67">
        <w:rPr>
          <w:rStyle w:val="SAPScreenElement"/>
        </w:rPr>
        <w:t>Employment Information</w:t>
      </w:r>
      <w:r w:rsidRPr="005F7A67">
        <w:t xml:space="preserve"> section, and there scroll to the </w:t>
      </w:r>
      <w:r w:rsidR="00B407CE" w:rsidRPr="005F7A67">
        <w:rPr>
          <w:rStyle w:val="SAPScreenElement"/>
        </w:rPr>
        <w:t>One Time</w:t>
      </w:r>
      <w:r w:rsidRPr="005F7A67">
        <w:rPr>
          <w:rStyle w:val="SAPScreenElement"/>
        </w:rPr>
        <w:t xml:space="preserve"> Deduction</w:t>
      </w:r>
      <w:r w:rsidRPr="005F7A67">
        <w:t xml:space="preserve"> subsection. Select the </w:t>
      </w:r>
      <w:r w:rsidR="00B407CE" w:rsidRPr="005F7A67">
        <w:rPr>
          <w:rStyle w:val="SAPScreenElement"/>
        </w:rPr>
        <w:t>Pencil</w:t>
      </w:r>
      <w:r w:rsidRPr="005F7A67">
        <w:rPr>
          <w:rStyle w:val="SAPScreenElement"/>
        </w:rPr>
        <w:t xml:space="preserve"> (</w:t>
      </w:r>
      <w:r w:rsidR="00B407CE" w:rsidRPr="005F7A67">
        <w:rPr>
          <w:rStyle w:val="SAPScreenElement"/>
        </w:rPr>
        <w:t>Edit</w:t>
      </w:r>
      <w:r w:rsidRPr="005F7A67">
        <w:rPr>
          <w:rStyle w:val="SAPScreenElement"/>
        </w:rPr>
        <w:t>)</w:t>
      </w:r>
      <w:r w:rsidRPr="005F7A67">
        <w:t xml:space="preserve"> icon next to the </w:t>
      </w:r>
      <w:r w:rsidR="00B407CE" w:rsidRPr="005F7A67">
        <w:rPr>
          <w:rStyle w:val="SAPScreenElement"/>
        </w:rPr>
        <w:t xml:space="preserve">One Time </w:t>
      </w:r>
      <w:r w:rsidRPr="005F7A67">
        <w:rPr>
          <w:rStyle w:val="SAPScreenElement"/>
        </w:rPr>
        <w:t>Deduction</w:t>
      </w:r>
      <w:r w:rsidRPr="005F7A67">
        <w:t xml:space="preserve"> block.</w:t>
      </w:r>
    </w:p>
    <w:p w14:paraId="15F94ABB" w14:textId="2EB60F61" w:rsidR="00B32601" w:rsidRPr="005F7A67" w:rsidRDefault="00B32601" w:rsidP="00277F08">
      <w:pPr>
        <w:pStyle w:val="NoteParagraph"/>
        <w:numPr>
          <w:ilvl w:val="0"/>
          <w:numId w:val="11"/>
        </w:numPr>
        <w:ind w:left="1080"/>
        <w:rPr>
          <w:rFonts w:ascii="BentonSans Book Italic" w:hAnsi="BentonSans Book Italic"/>
          <w:color w:val="003283"/>
        </w:rPr>
      </w:pPr>
      <w:r w:rsidRPr="005F7A67">
        <w:t xml:space="preserve">In the </w:t>
      </w:r>
      <w:r w:rsidR="00B407CE" w:rsidRPr="005F7A67">
        <w:rPr>
          <w:rStyle w:val="SAPScreenElement"/>
        </w:rPr>
        <w:t xml:space="preserve">One Time </w:t>
      </w:r>
      <w:r w:rsidRPr="005F7A67">
        <w:rPr>
          <w:rStyle w:val="SAPScreenElement"/>
        </w:rPr>
        <w:t>Deduction</w:t>
      </w:r>
      <w:r w:rsidRPr="005F7A67">
        <w:t xml:space="preserve"> dialog box, select the </w:t>
      </w:r>
      <w:r w:rsidR="00B407CE" w:rsidRPr="005F7A67">
        <w:rPr>
          <w:rStyle w:val="SAPScreenElement"/>
        </w:rPr>
        <w:t>Pencil</w:t>
      </w:r>
      <w:r w:rsidR="00B407CE" w:rsidRPr="005F7A67">
        <w:t xml:space="preserve"> icon next to the </w:t>
      </w:r>
      <w:r w:rsidRPr="005F7A67">
        <w:t xml:space="preserve">record </w:t>
      </w:r>
      <w:r w:rsidR="00B407CE" w:rsidRPr="005F7A67">
        <w:t>you want to adapt</w:t>
      </w:r>
      <w:r w:rsidRPr="005F7A67">
        <w:t>.</w:t>
      </w:r>
      <w:r w:rsidRPr="005F7A67" w:rsidDel="00785A70">
        <w:rPr>
          <w:rFonts w:cs="Arial"/>
          <w:bCs/>
        </w:rPr>
        <w:t xml:space="preserve"> </w:t>
      </w:r>
      <w:r w:rsidR="00B407CE" w:rsidRPr="005F7A67">
        <w:rPr>
          <w:rFonts w:cs="Arial"/>
          <w:bCs/>
        </w:rPr>
        <w:t xml:space="preserve">The fields become editable and you can make the appropriate adaptions. </w:t>
      </w:r>
      <w:r w:rsidRPr="005F7A67">
        <w:t xml:space="preserve">When done, choose the </w:t>
      </w:r>
      <w:r w:rsidRPr="005F7A67">
        <w:rPr>
          <w:rStyle w:val="SAPScreenElement"/>
        </w:rPr>
        <w:t>Save</w:t>
      </w:r>
      <w:r w:rsidRPr="005F7A67">
        <w:t xml:space="preserve"> button. The data is saved and is visible in the </w:t>
      </w:r>
      <w:r w:rsidR="00B407CE" w:rsidRPr="005F7A67">
        <w:rPr>
          <w:rStyle w:val="SAPScreenElement"/>
        </w:rPr>
        <w:t xml:space="preserve">One Time </w:t>
      </w:r>
      <w:r w:rsidRPr="005F7A67">
        <w:rPr>
          <w:rStyle w:val="SAPScreenElement"/>
        </w:rPr>
        <w:t>Deduction</w:t>
      </w:r>
      <w:r w:rsidRPr="005F7A67">
        <w:t xml:space="preserve"> subsection of the</w:t>
      </w:r>
      <w:r w:rsidRPr="005F7A67">
        <w:rPr>
          <w:rStyle w:val="SAPScreenElement"/>
        </w:rPr>
        <w:t xml:space="preserve"> </w:t>
      </w:r>
      <w:r w:rsidRPr="005F7A67">
        <w:t>employee’s</w:t>
      </w:r>
      <w:r w:rsidRPr="005F7A67">
        <w:rPr>
          <w:rStyle w:val="SAPScreenElement"/>
        </w:rPr>
        <w:t xml:space="preserve"> Employment Information</w:t>
      </w:r>
      <w:r w:rsidRPr="005F7A67">
        <w:t xml:space="preserve"> section.</w:t>
      </w:r>
      <w:r w:rsidRPr="005F7A67" w:rsidDel="00DB37BA">
        <w:t xml:space="preserve"> </w:t>
      </w:r>
    </w:p>
    <w:p w14:paraId="4C75C666" w14:textId="591006C3" w:rsidR="00B32601" w:rsidRPr="005F7A67" w:rsidRDefault="00B407CE" w:rsidP="00277F08">
      <w:pPr>
        <w:pStyle w:val="NoteParagraph"/>
        <w:numPr>
          <w:ilvl w:val="0"/>
          <w:numId w:val="11"/>
        </w:numPr>
        <w:ind w:left="1080"/>
        <w:rPr>
          <w:rFonts w:ascii="BentonSans Book Italic" w:hAnsi="BentonSans Book Italic"/>
          <w:color w:val="003283"/>
        </w:rPr>
      </w:pPr>
      <w:r w:rsidRPr="005F7A67">
        <w:t xml:space="preserve">In order to delete a record, choose in the </w:t>
      </w:r>
      <w:r w:rsidRPr="005F7A67">
        <w:rPr>
          <w:rStyle w:val="SAPScreenElement"/>
        </w:rPr>
        <w:t>One Time Deduction</w:t>
      </w:r>
      <w:r w:rsidRPr="005F7A67">
        <w:t xml:space="preserve"> dialog box the</w:t>
      </w:r>
      <w:r w:rsidRPr="005F7A67">
        <w:rPr>
          <w:rStyle w:val="SAPScreenElement"/>
        </w:rPr>
        <w:t xml:space="preserve"> Trash Bin </w:t>
      </w:r>
      <w:r w:rsidRPr="005F7A67">
        <w:t>icon next to that record</w:t>
      </w:r>
      <w:r w:rsidRPr="005F7A67">
        <w:rPr>
          <w:rStyle w:val="SAPScreenElement"/>
        </w:rPr>
        <w:t xml:space="preserve"> </w:t>
      </w:r>
      <w:r w:rsidRPr="005F7A67">
        <w:t>and choose the</w:t>
      </w:r>
      <w:r w:rsidRPr="005F7A67">
        <w:rPr>
          <w:rStyle w:val="SAPScreenElement"/>
        </w:rPr>
        <w:t xml:space="preserve"> Save </w:t>
      </w:r>
      <w:r w:rsidRPr="005F7A67">
        <w:t>button.</w:t>
      </w:r>
    </w:p>
    <w:p w14:paraId="0678BF1F" w14:textId="77777777" w:rsidR="00DC1B4F" w:rsidRPr="005F7A67" w:rsidRDefault="00DC1B4F" w:rsidP="00DC1930">
      <w:pPr>
        <w:pStyle w:val="NoteParagraph"/>
        <w:ind w:left="900"/>
      </w:pPr>
    </w:p>
    <w:p w14:paraId="6148BE0F" w14:textId="77777777" w:rsidR="00DC1B4F" w:rsidRPr="005F7A67" w:rsidRDefault="00604E14" w:rsidP="00BC6F23">
      <w:pPr>
        <w:pStyle w:val="SAPNoteHeading"/>
        <w:ind w:left="720"/>
      </w:pPr>
      <w:r w:rsidRPr="005F7A67">
        <w:rPr>
          <w:noProof/>
        </w:rPr>
        <w:lastRenderedPageBreak/>
        <w:drawing>
          <wp:inline distT="0" distB="0" distL="0" distR="0" wp14:anchorId="318660E5" wp14:editId="0B40074A">
            <wp:extent cx="228600" cy="22860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7DB" w:rsidRPr="005F7A67">
        <w:t> Caution</w:t>
      </w:r>
    </w:p>
    <w:p w14:paraId="3EB02F53" w14:textId="34D97AE9" w:rsidR="001407DB" w:rsidRPr="005F7A67" w:rsidRDefault="001407DB" w:rsidP="00BC6F23">
      <w:pPr>
        <w:pStyle w:val="NoteParagraph"/>
        <w:ind w:left="720"/>
      </w:pPr>
      <w:r w:rsidRPr="005F7A67">
        <w:rPr>
          <w:b/>
          <w:u w:val="single"/>
        </w:rPr>
        <w:t>Only in case integration with Employee Central</w:t>
      </w:r>
      <w:r w:rsidRPr="005F7A67">
        <w:rPr>
          <w:u w:val="single"/>
        </w:rPr>
        <w:t xml:space="preserve"> </w:t>
      </w:r>
      <w:r w:rsidRPr="005F7A67">
        <w:rPr>
          <w:b/>
          <w:u w:val="single"/>
        </w:rPr>
        <w:t>Payroll is in place</w:t>
      </w:r>
      <w:r w:rsidRPr="005F7A67">
        <w:t xml:space="preserve">, the </w:t>
      </w:r>
      <w:r w:rsidR="00DC1930" w:rsidRPr="005F7A67">
        <w:t>on</w:t>
      </w:r>
      <w:r w:rsidR="00B10DEF" w:rsidRPr="005F7A67">
        <w:t>e-</w:t>
      </w:r>
      <w:r w:rsidR="00DC1930" w:rsidRPr="005F7A67">
        <w:t>time</w:t>
      </w:r>
      <w:r w:rsidRPr="005F7A67">
        <w:t xml:space="preserve"> deduction data is replicated to</w:t>
      </w:r>
      <w:r w:rsidR="00144312" w:rsidRPr="005F7A67">
        <w:t xml:space="preserve"> </w:t>
      </w:r>
      <w:r w:rsidRPr="005F7A67">
        <w:t>Employee Central Payroll into infotype 001</w:t>
      </w:r>
      <w:r w:rsidR="00B94801" w:rsidRPr="005F7A67">
        <w:t>5</w:t>
      </w:r>
      <w:r w:rsidRPr="005F7A67">
        <w:t xml:space="preserve"> (</w:t>
      </w:r>
      <w:r w:rsidR="00B94801" w:rsidRPr="005F7A67">
        <w:rPr>
          <w:rStyle w:val="SAPScreenElement"/>
          <w:color w:val="auto"/>
        </w:rPr>
        <w:t>Additional</w:t>
      </w:r>
      <w:r w:rsidRPr="005F7A67">
        <w:rPr>
          <w:rStyle w:val="SAPScreenElement"/>
          <w:color w:val="auto"/>
        </w:rPr>
        <w:t xml:space="preserve"> Payments</w:t>
      </w:r>
      <w:r w:rsidRPr="005F7A67">
        <w:t xml:space="preserve">). In order to check the correctness of the replicated data, proceed as described in test script of scope item </w:t>
      </w:r>
      <w:r w:rsidRPr="005F7A67">
        <w:rPr>
          <w:rFonts w:ascii="BentonSans Book Italic" w:hAnsi="BentonSans Book Italic"/>
        </w:rPr>
        <w:t>Integration with</w:t>
      </w:r>
      <w:r w:rsidR="00144312" w:rsidRPr="005F7A67">
        <w:rPr>
          <w:rFonts w:ascii="BentonSans Book Italic" w:hAnsi="BentonSans Book Italic"/>
        </w:rPr>
        <w:t xml:space="preserve"> SAP</w:t>
      </w:r>
      <w:r w:rsidRPr="005F7A67">
        <w:rPr>
          <w:rFonts w:ascii="BentonSans Book Italic" w:hAnsi="BentonSans Book Italic"/>
        </w:rPr>
        <w:t xml:space="preserve"> SuccessFactors Employee Central Payroll (</w:t>
      </w:r>
      <w:r w:rsidRPr="005F7A67">
        <w:rPr>
          <w:rStyle w:val="SAPScreenElement"/>
          <w:color w:val="auto"/>
        </w:rPr>
        <w:t>15O)</w:t>
      </w:r>
      <w:r w:rsidRPr="005F7A67">
        <w:t>.</w:t>
      </w:r>
    </w:p>
    <w:p w14:paraId="08144FE2" w14:textId="629C4F40" w:rsidR="001407DB" w:rsidRPr="005F7A67" w:rsidRDefault="001407DB" w:rsidP="00CF22BD">
      <w:pPr>
        <w:pStyle w:val="Heading3"/>
      </w:pPr>
      <w:bookmarkStart w:id="3461" w:name="_Toc507492119"/>
      <w:r w:rsidRPr="005F7A67">
        <w:t xml:space="preserve">Notifying </w:t>
      </w:r>
      <w:r w:rsidR="00CF22BD" w:rsidRPr="005F7A67">
        <w:t xml:space="preserve">Line Manager </w:t>
      </w:r>
      <w:r w:rsidRPr="005F7A67">
        <w:t xml:space="preserve">and Employee about </w:t>
      </w:r>
      <w:r w:rsidR="00B94801" w:rsidRPr="005F7A67">
        <w:t xml:space="preserve">One Time </w:t>
      </w:r>
      <w:r w:rsidRPr="005F7A67">
        <w:t>Deduction Completion (process step outside software)</w:t>
      </w:r>
      <w:bookmarkEnd w:id="3461"/>
    </w:p>
    <w:p w14:paraId="0E494495" w14:textId="77777777" w:rsidR="001407DB" w:rsidRPr="005F7A67" w:rsidRDefault="001407DB" w:rsidP="001407DB">
      <w:pPr>
        <w:pStyle w:val="SAPKeyblockTitle"/>
      </w:pPr>
      <w:r w:rsidRPr="005F7A67">
        <w:t>Purpose</w:t>
      </w:r>
    </w:p>
    <w:p w14:paraId="2BD8B370" w14:textId="086F07F0" w:rsidR="001407DB" w:rsidRPr="005F7A67" w:rsidRDefault="001407DB" w:rsidP="001407DB">
      <w:r w:rsidRPr="005F7A67">
        <w:t xml:space="preserve">The HR </w:t>
      </w:r>
      <w:r w:rsidR="00F22331" w:rsidRPr="005F7A67">
        <w:t>a</w:t>
      </w:r>
      <w:r w:rsidR="00F22331" w:rsidRPr="005F7A67">
        <w:rPr>
          <w:color w:val="000000"/>
        </w:rPr>
        <w:t>dministrator</w:t>
      </w:r>
      <w:r w:rsidR="00F22331" w:rsidRPr="005F7A67">
        <w:t xml:space="preserve"> </w:t>
      </w:r>
      <w:r w:rsidRPr="005F7A67">
        <w:t xml:space="preserve">notifies the </w:t>
      </w:r>
      <w:r w:rsidR="00CF22BD" w:rsidRPr="005F7A67">
        <w:t xml:space="preserve">line manager </w:t>
      </w:r>
      <w:r w:rsidRPr="005F7A67">
        <w:t xml:space="preserve">and the affected employee about the completion of the </w:t>
      </w:r>
      <w:r w:rsidR="00B94801" w:rsidRPr="005F7A67">
        <w:t>one</w:t>
      </w:r>
      <w:r w:rsidR="00A46BF8" w:rsidRPr="005F7A67">
        <w:t>-</w:t>
      </w:r>
      <w:r w:rsidR="00B94801" w:rsidRPr="005F7A67">
        <w:t>time</w:t>
      </w:r>
      <w:r w:rsidRPr="005F7A67">
        <w:t xml:space="preserve"> deduction request. This can be done for example via email, or phone call.</w:t>
      </w:r>
    </w:p>
    <w:p w14:paraId="3368A914" w14:textId="77777777" w:rsidR="001407DB" w:rsidRPr="005F7A67" w:rsidRDefault="001407DB" w:rsidP="001407DB">
      <w:pPr>
        <w:pStyle w:val="Heading3"/>
      </w:pPr>
      <w:bookmarkStart w:id="3462" w:name="_Toc507492120"/>
      <w:r w:rsidRPr="005F7A67">
        <w:t xml:space="preserve">Receiving </w:t>
      </w:r>
      <w:r w:rsidR="00B94801" w:rsidRPr="005F7A67">
        <w:t>One Time</w:t>
      </w:r>
      <w:r w:rsidRPr="005F7A67">
        <w:t xml:space="preserve"> Deduction Completion Notification (process step outside software)</w:t>
      </w:r>
      <w:bookmarkEnd w:id="3462"/>
    </w:p>
    <w:p w14:paraId="512B327D" w14:textId="77777777" w:rsidR="001407DB" w:rsidRPr="005F7A67" w:rsidRDefault="001407DB" w:rsidP="001407DB">
      <w:pPr>
        <w:pStyle w:val="SAPKeyblockTitle"/>
      </w:pPr>
      <w:r w:rsidRPr="005F7A67">
        <w:t>Purpose</w:t>
      </w:r>
    </w:p>
    <w:p w14:paraId="013CD788" w14:textId="084D2B11" w:rsidR="00C96FFB" w:rsidRPr="005F7A67" w:rsidRDefault="001407DB" w:rsidP="00C96FFB">
      <w:r w:rsidRPr="005F7A67">
        <w:t xml:space="preserve">The </w:t>
      </w:r>
      <w:r w:rsidR="00B433EF" w:rsidRPr="005F7A67">
        <w:t xml:space="preserve">line manager </w:t>
      </w:r>
      <w:r w:rsidRPr="005F7A67">
        <w:t xml:space="preserve">and the affected employee have received the notification from the HR </w:t>
      </w:r>
      <w:r w:rsidR="00F22331" w:rsidRPr="005F7A67">
        <w:t>a</w:t>
      </w:r>
      <w:r w:rsidR="00F22331" w:rsidRPr="005F7A67">
        <w:rPr>
          <w:color w:val="000000"/>
        </w:rPr>
        <w:t>dministrator</w:t>
      </w:r>
      <w:r w:rsidR="00F22331" w:rsidRPr="005F7A67">
        <w:t xml:space="preserve"> </w:t>
      </w:r>
      <w:r w:rsidRPr="005F7A67">
        <w:t xml:space="preserve">that </w:t>
      </w:r>
      <w:r w:rsidR="00B94801" w:rsidRPr="005F7A67">
        <w:t>one time</w:t>
      </w:r>
      <w:r w:rsidRPr="005F7A67">
        <w:t xml:space="preserve"> deduction will be deducted from the employee’s compensation starting an effective date. </w:t>
      </w:r>
    </w:p>
    <w:p w14:paraId="2642F619" w14:textId="5351D9BB" w:rsidR="000260DD" w:rsidRPr="005F7A67" w:rsidRDefault="000260DD" w:rsidP="000260DD">
      <w:pPr>
        <w:pStyle w:val="Heading2"/>
        <w:keepNext w:val="0"/>
        <w:tabs>
          <w:tab w:val="left" w:pos="540"/>
          <w:tab w:val="num" w:pos="567"/>
        </w:tabs>
        <w:ind w:left="578" w:hanging="578"/>
      </w:pPr>
      <w:bookmarkStart w:id="3463" w:name="_Toc507492121"/>
      <w:r w:rsidRPr="005F7A67">
        <w:t xml:space="preserve">Take Action: </w:t>
      </w:r>
      <w:r w:rsidR="00FC31E5" w:rsidRPr="005F7A67">
        <w:t xml:space="preserve">Manage </w:t>
      </w:r>
      <w:r w:rsidRPr="005F7A67">
        <w:t>Alternative Cost Distribution</w:t>
      </w:r>
      <w:bookmarkEnd w:id="3463"/>
    </w:p>
    <w:p w14:paraId="0DFE71B2" w14:textId="77777777" w:rsidR="00C374AB" w:rsidRPr="00F86EC9" w:rsidRDefault="00C374AB" w:rsidP="00C374AB">
      <w:pPr>
        <w:pStyle w:val="SAPKeyblockTitle"/>
      </w:pPr>
      <w:r w:rsidRPr="00F86EC9">
        <w:t>Purpose</w:t>
      </w:r>
    </w:p>
    <w:p w14:paraId="440B92FA" w14:textId="58DEFDAD" w:rsidR="0071299E" w:rsidRPr="005F7A67" w:rsidRDefault="00073018" w:rsidP="00FF3199">
      <w:r w:rsidRPr="005F7A67">
        <w:t xml:space="preserve">The costs incurred by an employee, for example salary or wage, are usually written to the cost center maintained in the </w:t>
      </w:r>
      <w:r w:rsidR="006C71DC" w:rsidRPr="005F7A67">
        <w:rPr>
          <w:rStyle w:val="SAPScreenElement"/>
        </w:rPr>
        <w:t>Organizational Information</w:t>
      </w:r>
      <w:r w:rsidR="006C71DC" w:rsidRPr="005F7A67">
        <w:t xml:space="preserve"> block </w:t>
      </w:r>
      <w:r w:rsidRPr="005F7A67">
        <w:t xml:space="preserve">of the employee. Situations can occur in which these costs need to be distributed to more than one cost center, for example if the employee’s job </w:t>
      </w:r>
      <w:r w:rsidR="006D7755" w:rsidRPr="005F7A67">
        <w:t>/</w:t>
      </w:r>
      <w:r w:rsidRPr="005F7A67">
        <w:t xml:space="preserve"> position is assigned in different portions to different cost centers. In addition, it might be required that </w:t>
      </w:r>
      <w:r w:rsidR="006D7755" w:rsidRPr="005F7A67">
        <w:t xml:space="preserve">the employee records his or her work in </w:t>
      </w:r>
      <w:r w:rsidRPr="005F7A67">
        <w:t>specific projects</w:t>
      </w:r>
      <w:r w:rsidR="00E94430" w:rsidRPr="005F7A67">
        <w:t xml:space="preserve"> to specified cost centers, others than </w:t>
      </w:r>
      <w:r w:rsidR="006D7755" w:rsidRPr="005F7A67">
        <w:t>his or her</w:t>
      </w:r>
      <w:r w:rsidR="00E94430" w:rsidRPr="005F7A67">
        <w:t xml:space="preserve"> master cost center</w:t>
      </w:r>
      <w:r w:rsidR="006D7755" w:rsidRPr="005F7A67">
        <w:t>.</w:t>
      </w:r>
    </w:p>
    <w:p w14:paraId="0F17E92B" w14:textId="6E897D61" w:rsidR="008761E4" w:rsidRPr="005F7A67" w:rsidRDefault="008761E4" w:rsidP="00FF3199">
      <w:pPr>
        <w:pStyle w:val="Heading3"/>
      </w:pPr>
      <w:bookmarkStart w:id="3464" w:name="_Toc507492122"/>
      <w:r w:rsidRPr="005F7A67">
        <w:lastRenderedPageBreak/>
        <w:t>Entering Alternative Cost Distribution Data</w:t>
      </w:r>
      <w:bookmarkEnd w:id="3464"/>
    </w:p>
    <w:p w14:paraId="0956B1D8" w14:textId="77777777" w:rsidR="000260DD" w:rsidRPr="005F7A67" w:rsidRDefault="000260DD" w:rsidP="000260DD">
      <w:pPr>
        <w:pStyle w:val="SAPKeyblockTitle"/>
      </w:pPr>
      <w:r w:rsidRPr="005F7A67">
        <w:t>Test Administration</w:t>
      </w:r>
    </w:p>
    <w:p w14:paraId="5DF15DF8" w14:textId="77777777" w:rsidR="000260DD" w:rsidRPr="005F7A67" w:rsidRDefault="000260DD" w:rsidP="000260DD">
      <w:r w:rsidRPr="005F7A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260DD" w:rsidRPr="005F7A67" w14:paraId="763DDD41" w14:textId="77777777" w:rsidTr="000260DD">
        <w:tc>
          <w:tcPr>
            <w:tcW w:w="2280" w:type="dxa"/>
            <w:tcBorders>
              <w:top w:val="single" w:sz="8" w:space="0" w:color="999999"/>
              <w:left w:val="single" w:sz="8" w:space="0" w:color="999999"/>
              <w:bottom w:val="single" w:sz="8" w:space="0" w:color="999999"/>
              <w:right w:val="single" w:sz="8" w:space="0" w:color="999999"/>
            </w:tcBorders>
            <w:hideMark/>
          </w:tcPr>
          <w:p w14:paraId="0FAEDD45" w14:textId="77777777" w:rsidR="000260DD" w:rsidRPr="005F7A67" w:rsidRDefault="000260DD" w:rsidP="000260DD">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26B624E" w14:textId="77777777" w:rsidR="000260DD" w:rsidRPr="005F7A67" w:rsidRDefault="000260DD" w:rsidP="000260DD">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2CA713B1" w14:textId="77777777" w:rsidR="000260DD" w:rsidRPr="005F7A67" w:rsidRDefault="000260DD" w:rsidP="000260DD">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0AB4079" w14:textId="77777777" w:rsidR="000260DD" w:rsidRPr="005F7A67" w:rsidRDefault="000260DD" w:rsidP="000260DD">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4D52D42" w14:textId="77777777" w:rsidR="000260DD" w:rsidRPr="005F7A67" w:rsidRDefault="000260DD" w:rsidP="000260DD">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1362BDE" w14:textId="48F14C80" w:rsidR="000260DD" w:rsidRPr="005F7A67" w:rsidRDefault="00526B18" w:rsidP="000260DD">
            <w:r w:rsidRPr="005F7A67">
              <w:t>&lt;date&gt;</w:t>
            </w:r>
          </w:p>
        </w:tc>
      </w:tr>
      <w:tr w:rsidR="000260DD" w:rsidRPr="005F7A67" w14:paraId="61DD2CC1" w14:textId="77777777" w:rsidTr="000260DD">
        <w:tc>
          <w:tcPr>
            <w:tcW w:w="2280" w:type="dxa"/>
            <w:tcBorders>
              <w:top w:val="single" w:sz="8" w:space="0" w:color="999999"/>
              <w:left w:val="single" w:sz="8" w:space="0" w:color="999999"/>
              <w:bottom w:val="single" w:sz="8" w:space="0" w:color="999999"/>
              <w:right w:val="single" w:sz="8" w:space="0" w:color="999999"/>
            </w:tcBorders>
            <w:hideMark/>
          </w:tcPr>
          <w:p w14:paraId="3E5DFF40" w14:textId="77777777" w:rsidR="000260DD" w:rsidRPr="005F7A67" w:rsidRDefault="000260DD" w:rsidP="000260DD">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715FECF" w14:textId="1379E925" w:rsidR="000260DD" w:rsidRPr="005F7A67" w:rsidRDefault="000260DD" w:rsidP="000260DD">
            <w:r w:rsidRPr="005F7A67">
              <w:t xml:space="preserve">HR </w:t>
            </w:r>
            <w:r w:rsidR="00F22331" w:rsidRPr="005F7A67">
              <w:t>A</w:t>
            </w:r>
            <w:r w:rsidR="00F22331" w:rsidRPr="005F7A67">
              <w:rPr>
                <w:color w:val="000000"/>
              </w:rPr>
              <w:t>dministrator</w:t>
            </w:r>
          </w:p>
        </w:tc>
      </w:tr>
      <w:tr w:rsidR="000260DD" w:rsidRPr="005F7A67" w14:paraId="363B82A0" w14:textId="77777777" w:rsidTr="000260DD">
        <w:tc>
          <w:tcPr>
            <w:tcW w:w="2280" w:type="dxa"/>
            <w:tcBorders>
              <w:top w:val="single" w:sz="8" w:space="0" w:color="999999"/>
              <w:left w:val="single" w:sz="8" w:space="0" w:color="999999"/>
              <w:bottom w:val="single" w:sz="8" w:space="0" w:color="999999"/>
              <w:right w:val="single" w:sz="8" w:space="0" w:color="999999"/>
            </w:tcBorders>
            <w:hideMark/>
          </w:tcPr>
          <w:p w14:paraId="7D0AD4FB" w14:textId="77777777" w:rsidR="000260DD" w:rsidRPr="005F7A67" w:rsidRDefault="000260DD" w:rsidP="000260DD">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3999E77" w14:textId="77777777" w:rsidR="000260DD" w:rsidRPr="005F7A67" w:rsidRDefault="000260DD" w:rsidP="000260DD">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76109AE" w14:textId="77777777" w:rsidR="000260DD" w:rsidRPr="005F7A67" w:rsidRDefault="000260DD" w:rsidP="000260DD">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0BD38DE" w14:textId="23307555" w:rsidR="000260DD" w:rsidRPr="005F7A67" w:rsidRDefault="00402197" w:rsidP="000260DD">
            <w:r>
              <w:t>&lt;duration&gt;</w:t>
            </w:r>
          </w:p>
        </w:tc>
      </w:tr>
    </w:tbl>
    <w:p w14:paraId="240F1622" w14:textId="77777777" w:rsidR="000260DD" w:rsidRPr="005F7A67" w:rsidRDefault="000260DD" w:rsidP="000260DD">
      <w:pPr>
        <w:pStyle w:val="SAPKeyblockTitle"/>
      </w:pPr>
      <w:r w:rsidRPr="005F7A67">
        <w:t>Purpose</w:t>
      </w:r>
    </w:p>
    <w:p w14:paraId="71D0E04E" w14:textId="46F1EC3C" w:rsidR="000260DD" w:rsidRPr="005F7A67" w:rsidRDefault="000260DD" w:rsidP="000260DD">
      <w:r w:rsidRPr="005F7A67">
        <w:t xml:space="preserve">The HR </w:t>
      </w:r>
      <w:r w:rsidR="00F22331" w:rsidRPr="005F7A67">
        <w:t>A</w:t>
      </w:r>
      <w:r w:rsidR="00F22331" w:rsidRPr="005F7A67">
        <w:rPr>
          <w:color w:val="000000"/>
        </w:rPr>
        <w:t>dministrator</w:t>
      </w:r>
      <w:r w:rsidR="00F22331" w:rsidRPr="005F7A67">
        <w:t xml:space="preserve"> </w:t>
      </w:r>
      <w:r w:rsidR="00741BBF" w:rsidRPr="005F7A67">
        <w:t>maintains data related to the distribution of costs, which are incurred by an employee, to different cost centers</w:t>
      </w:r>
      <w:r w:rsidRPr="005F7A67">
        <w:t>.</w:t>
      </w:r>
    </w:p>
    <w:p w14:paraId="2B9BDE10" w14:textId="3537238B" w:rsidR="008761E4" w:rsidRPr="005F7A67" w:rsidRDefault="008761E4" w:rsidP="00FF3199">
      <w:pPr>
        <w:pStyle w:val="SAPKeyblockTitle"/>
      </w:pPr>
      <w:commentRangeStart w:id="3465"/>
      <w:r w:rsidRPr="005F7A67">
        <w:t>Procedure</w:t>
      </w:r>
      <w:commentRangeEnd w:id="3465"/>
      <w:r w:rsidR="00A65B4B">
        <w:rPr>
          <w:rStyle w:val="CommentReference"/>
          <w:rFonts w:ascii="Arial" w:eastAsia="SimSun" w:hAnsi="Arial"/>
          <w:color w:val="auto"/>
          <w:lang w:val="de-DE"/>
        </w:rPr>
        <w:commentReference w:id="3465"/>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3466" w:author="Author" w:date="2018-01-31T14:02:00Z">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92"/>
        <w:gridCol w:w="1260"/>
        <w:gridCol w:w="5580"/>
        <w:gridCol w:w="2610"/>
        <w:gridCol w:w="2970"/>
        <w:gridCol w:w="1170"/>
        <w:tblGridChange w:id="3467">
          <w:tblGrid>
            <w:gridCol w:w="692"/>
            <w:gridCol w:w="1260"/>
            <w:gridCol w:w="3870"/>
            <w:gridCol w:w="2340"/>
            <w:gridCol w:w="2610"/>
            <w:gridCol w:w="1170"/>
          </w:tblGrid>
        </w:tblGridChange>
      </w:tblGrid>
      <w:tr w:rsidR="00A65B4B" w:rsidRPr="005F7A67" w14:paraId="07FC32DF" w14:textId="77777777" w:rsidTr="008336E5">
        <w:trPr>
          <w:trHeight w:val="576"/>
          <w:tblHeader/>
          <w:trPrChange w:id="3468" w:author="Author" w:date="2018-01-31T14:02:00Z">
            <w:trPr>
              <w:trHeight w:val="576"/>
              <w:tblHeader/>
            </w:trPr>
          </w:trPrChange>
        </w:trPr>
        <w:tc>
          <w:tcPr>
            <w:tcW w:w="692" w:type="dxa"/>
            <w:shd w:val="clear" w:color="auto" w:fill="999999"/>
            <w:tcPrChange w:id="3469" w:author="Author" w:date="2018-01-31T14:02:00Z">
              <w:tcPr>
                <w:tcW w:w="692" w:type="dxa"/>
                <w:shd w:val="clear" w:color="auto" w:fill="999999"/>
              </w:tcPr>
            </w:tcPrChange>
          </w:tcPr>
          <w:p w14:paraId="514B3ED0" w14:textId="77777777" w:rsidR="00A65B4B" w:rsidRPr="005F7A67" w:rsidRDefault="00A65B4B" w:rsidP="000260DD">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260" w:type="dxa"/>
            <w:shd w:val="clear" w:color="auto" w:fill="999999"/>
            <w:tcPrChange w:id="3470" w:author="Author" w:date="2018-01-31T14:02:00Z">
              <w:tcPr>
                <w:tcW w:w="1260" w:type="dxa"/>
                <w:shd w:val="clear" w:color="auto" w:fill="999999"/>
              </w:tcPr>
            </w:tcPrChange>
          </w:tcPr>
          <w:p w14:paraId="4EB58EFF" w14:textId="77777777" w:rsidR="00A65B4B" w:rsidRPr="005F7A67" w:rsidRDefault="00A65B4B" w:rsidP="000260DD">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5580" w:type="dxa"/>
            <w:shd w:val="clear" w:color="auto" w:fill="999999"/>
            <w:tcPrChange w:id="3471" w:author="Author" w:date="2018-01-31T14:02:00Z">
              <w:tcPr>
                <w:tcW w:w="3870" w:type="dxa"/>
                <w:shd w:val="clear" w:color="auto" w:fill="999999"/>
              </w:tcPr>
            </w:tcPrChange>
          </w:tcPr>
          <w:p w14:paraId="263BB9E2" w14:textId="77777777" w:rsidR="00A65B4B" w:rsidRPr="005F7A67" w:rsidRDefault="00A65B4B" w:rsidP="000260DD">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2610" w:type="dxa"/>
            <w:shd w:val="clear" w:color="auto" w:fill="999999"/>
            <w:tcPrChange w:id="3472" w:author="Author" w:date="2018-01-31T14:02:00Z">
              <w:tcPr>
                <w:tcW w:w="2340" w:type="dxa"/>
                <w:shd w:val="clear" w:color="auto" w:fill="999999"/>
              </w:tcPr>
            </w:tcPrChange>
          </w:tcPr>
          <w:p w14:paraId="5C56E67F" w14:textId="4E0CCD0C" w:rsidR="00A65B4B" w:rsidRPr="005F7A67" w:rsidRDefault="00A65B4B">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User Entries: Field Name: User Action and Value</w:t>
            </w:r>
          </w:p>
        </w:tc>
        <w:tc>
          <w:tcPr>
            <w:tcW w:w="2970" w:type="dxa"/>
            <w:shd w:val="clear" w:color="auto" w:fill="999999"/>
            <w:tcPrChange w:id="3473" w:author="Author" w:date="2018-01-31T14:02:00Z">
              <w:tcPr>
                <w:tcW w:w="2610" w:type="dxa"/>
                <w:shd w:val="clear" w:color="auto" w:fill="999999"/>
              </w:tcPr>
            </w:tcPrChange>
          </w:tcPr>
          <w:p w14:paraId="0CD57659" w14:textId="05DDFCA1" w:rsidR="00A65B4B" w:rsidRPr="005F7A67" w:rsidRDefault="00A65B4B" w:rsidP="000260DD">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170" w:type="dxa"/>
            <w:shd w:val="clear" w:color="auto" w:fill="999999"/>
            <w:tcPrChange w:id="3474" w:author="Author" w:date="2018-01-31T14:02:00Z">
              <w:tcPr>
                <w:tcW w:w="1170" w:type="dxa"/>
                <w:shd w:val="clear" w:color="auto" w:fill="999999"/>
              </w:tcPr>
            </w:tcPrChange>
          </w:tcPr>
          <w:p w14:paraId="7429F07F" w14:textId="77777777" w:rsidR="00A65B4B" w:rsidRPr="005F7A67" w:rsidRDefault="00A65B4B" w:rsidP="000260DD">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A65B4B" w:rsidRPr="005F7A67" w14:paraId="6A0358FB" w14:textId="77777777" w:rsidTr="008336E5">
        <w:trPr>
          <w:trHeight w:val="357"/>
          <w:trPrChange w:id="3475" w:author="Author" w:date="2018-01-31T14:02:00Z">
            <w:trPr>
              <w:trHeight w:val="357"/>
            </w:trPr>
          </w:trPrChange>
        </w:trPr>
        <w:tc>
          <w:tcPr>
            <w:tcW w:w="692" w:type="dxa"/>
            <w:tcPrChange w:id="3476" w:author="Author" w:date="2018-01-31T14:02:00Z">
              <w:tcPr>
                <w:tcW w:w="692" w:type="dxa"/>
              </w:tcPr>
            </w:tcPrChange>
          </w:tcPr>
          <w:p w14:paraId="71385CDE" w14:textId="77777777" w:rsidR="00A65B4B" w:rsidRPr="005F7A67" w:rsidRDefault="00A65B4B" w:rsidP="000260DD">
            <w:r w:rsidRPr="005F7A67">
              <w:t>1</w:t>
            </w:r>
          </w:p>
        </w:tc>
        <w:tc>
          <w:tcPr>
            <w:tcW w:w="1260" w:type="dxa"/>
            <w:tcPrChange w:id="3477" w:author="Author" w:date="2018-01-31T14:02:00Z">
              <w:tcPr>
                <w:tcW w:w="1260" w:type="dxa"/>
              </w:tcPr>
            </w:tcPrChange>
          </w:tcPr>
          <w:p w14:paraId="1A4F91E8" w14:textId="01BB5CE6" w:rsidR="00A65B4B" w:rsidRPr="005F7A67" w:rsidDel="004F136E" w:rsidRDefault="00A65B4B" w:rsidP="000260DD">
            <w:pPr>
              <w:rPr>
                <w:b/>
              </w:rPr>
            </w:pPr>
            <w:r w:rsidRPr="005F7A67">
              <w:rPr>
                <w:rStyle w:val="SAPEmphasis"/>
              </w:rPr>
              <w:t>Log on, search, and select employee</w:t>
            </w:r>
          </w:p>
        </w:tc>
        <w:tc>
          <w:tcPr>
            <w:tcW w:w="5580" w:type="dxa"/>
            <w:tcPrChange w:id="3478" w:author="Author" w:date="2018-01-31T14:02:00Z">
              <w:tcPr>
                <w:tcW w:w="3870" w:type="dxa"/>
              </w:tcPr>
            </w:tcPrChange>
          </w:tcPr>
          <w:p w14:paraId="799D426D" w14:textId="4A8E02ED" w:rsidR="00A65B4B" w:rsidRPr="005F7A67" w:rsidRDefault="00A65B4B">
            <w:pPr>
              <w:rPr>
                <w:rFonts w:cs="Arial"/>
                <w:bCs/>
              </w:rPr>
            </w:pPr>
            <w:r w:rsidRPr="005F7A67">
              <w:rPr>
                <w:rFonts w:cs="Arial"/>
                <w:bCs/>
              </w:rPr>
              <w:t xml:space="preserve">Log on to </w:t>
            </w:r>
            <w:r w:rsidRPr="005F7A67">
              <w:rPr>
                <w:rStyle w:val="SAPScreenElement"/>
                <w:color w:val="auto"/>
              </w:rPr>
              <w:t>Employee Central</w:t>
            </w:r>
            <w:r w:rsidRPr="005F7A67">
              <w:t xml:space="preserve"> as an HR Administrator.</w:t>
            </w:r>
            <w:r w:rsidRPr="005F7A67">
              <w:rPr>
                <w:rFonts w:cs="Arial"/>
                <w:bCs/>
              </w:rPr>
              <w:t xml:space="preserve"> Search and select an employee as described in the </w:t>
            </w:r>
            <w:r w:rsidRPr="005F7A67">
              <w:rPr>
                <w:noProof/>
              </w:rPr>
              <w:drawing>
                <wp:inline distT="0" distB="0" distL="0" distR="0" wp14:anchorId="45E8BE3C" wp14:editId="0CD6DB77">
                  <wp:extent cx="228600" cy="228600"/>
                  <wp:effectExtent l="0" t="0" r="0" b="0"/>
                  <wp:docPr id="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Note </w:t>
            </w:r>
            <w:r w:rsidRPr="005F7A67">
              <w:rPr>
                <w:rFonts w:cs="Arial"/>
                <w:bCs/>
              </w:rPr>
              <w:t xml:space="preserve">at the beginning of chapter </w:t>
            </w:r>
            <w:r w:rsidRPr="005F7A67">
              <w:rPr>
                <w:rStyle w:val="SAPTextReference"/>
              </w:rPr>
              <w:t>Testing the Process Steps</w:t>
            </w:r>
            <w:r w:rsidRPr="005F7A67">
              <w:rPr>
                <w:rFonts w:cs="Arial"/>
                <w:bCs/>
              </w:rPr>
              <w:t>.</w:t>
            </w:r>
          </w:p>
        </w:tc>
        <w:tc>
          <w:tcPr>
            <w:tcW w:w="2610" w:type="dxa"/>
            <w:tcPrChange w:id="3479" w:author="Author" w:date="2018-01-31T14:02:00Z">
              <w:tcPr>
                <w:tcW w:w="2340" w:type="dxa"/>
              </w:tcPr>
            </w:tcPrChange>
          </w:tcPr>
          <w:p w14:paraId="210A44F0" w14:textId="77777777" w:rsidR="00A65B4B" w:rsidRPr="005F7A67" w:rsidRDefault="00A65B4B" w:rsidP="000260DD">
            <w:pPr>
              <w:rPr>
                <w:i/>
              </w:rPr>
            </w:pPr>
          </w:p>
        </w:tc>
        <w:tc>
          <w:tcPr>
            <w:tcW w:w="2970" w:type="dxa"/>
            <w:tcPrChange w:id="3480" w:author="Author" w:date="2018-01-31T14:02:00Z">
              <w:tcPr>
                <w:tcW w:w="2610" w:type="dxa"/>
              </w:tcPr>
            </w:tcPrChange>
          </w:tcPr>
          <w:p w14:paraId="2203700C" w14:textId="72916903" w:rsidR="00A65B4B" w:rsidRPr="005F7A67" w:rsidDel="004F136E" w:rsidRDefault="00A65B4B" w:rsidP="000260DD"/>
        </w:tc>
        <w:tc>
          <w:tcPr>
            <w:tcW w:w="1170" w:type="dxa"/>
            <w:tcPrChange w:id="3481" w:author="Author" w:date="2018-01-31T14:02:00Z">
              <w:tcPr>
                <w:tcW w:w="1170" w:type="dxa"/>
              </w:tcPr>
            </w:tcPrChange>
          </w:tcPr>
          <w:p w14:paraId="78EE536C" w14:textId="77777777" w:rsidR="00A65B4B" w:rsidRPr="005F7A67" w:rsidRDefault="00A65B4B" w:rsidP="000260DD">
            <w:pPr>
              <w:rPr>
                <w:rFonts w:cs="Arial"/>
                <w:bCs/>
              </w:rPr>
            </w:pPr>
          </w:p>
        </w:tc>
      </w:tr>
      <w:tr w:rsidR="00A65B4B" w:rsidRPr="005F7A67" w14:paraId="2F0F6C01" w14:textId="77777777" w:rsidTr="008336E5">
        <w:trPr>
          <w:trHeight w:val="288"/>
          <w:trPrChange w:id="3482" w:author="Author" w:date="2018-01-31T14:02:00Z">
            <w:trPr>
              <w:trHeight w:val="288"/>
            </w:trPr>
          </w:trPrChange>
        </w:trPr>
        <w:tc>
          <w:tcPr>
            <w:tcW w:w="692" w:type="dxa"/>
            <w:tcPrChange w:id="3483" w:author="Author" w:date="2018-01-31T14:02:00Z">
              <w:tcPr>
                <w:tcW w:w="692" w:type="dxa"/>
              </w:tcPr>
            </w:tcPrChange>
          </w:tcPr>
          <w:p w14:paraId="1D79940A" w14:textId="77777777" w:rsidR="00A65B4B" w:rsidRPr="005F7A67" w:rsidRDefault="00A65B4B" w:rsidP="000260DD">
            <w:r w:rsidRPr="005F7A67">
              <w:t>2</w:t>
            </w:r>
          </w:p>
        </w:tc>
        <w:tc>
          <w:tcPr>
            <w:tcW w:w="1260" w:type="dxa"/>
            <w:tcPrChange w:id="3484" w:author="Author" w:date="2018-01-31T14:02:00Z">
              <w:tcPr>
                <w:tcW w:w="1260" w:type="dxa"/>
              </w:tcPr>
            </w:tcPrChange>
          </w:tcPr>
          <w:p w14:paraId="5C310AF7" w14:textId="77777777" w:rsidR="00A65B4B" w:rsidRPr="005F7A67" w:rsidRDefault="00A65B4B" w:rsidP="000260DD">
            <w:pPr>
              <w:rPr>
                <w:b/>
              </w:rPr>
            </w:pPr>
            <w:r w:rsidRPr="005F7A67">
              <w:rPr>
                <w:rStyle w:val="SAPEmphasis"/>
              </w:rPr>
              <w:t>Select Action to be Performed</w:t>
            </w:r>
          </w:p>
        </w:tc>
        <w:tc>
          <w:tcPr>
            <w:tcW w:w="5580" w:type="dxa"/>
            <w:tcPrChange w:id="3485" w:author="Author" w:date="2018-01-31T14:02:00Z">
              <w:tcPr>
                <w:tcW w:w="3870" w:type="dxa"/>
              </w:tcPr>
            </w:tcPrChange>
          </w:tcPr>
          <w:p w14:paraId="607E7C92" w14:textId="3B9FF909" w:rsidR="00A65B4B" w:rsidRPr="005F7A67" w:rsidRDefault="00A65B4B">
            <w:pPr>
              <w:rPr>
                <w:rFonts w:cs="Arial"/>
                <w:bCs/>
              </w:rPr>
            </w:pPr>
            <w:r w:rsidRPr="005F7A67">
              <w:t xml:space="preserve">Select </w:t>
            </w:r>
            <w:r w:rsidRPr="005F7A67">
              <w:rPr>
                <w:rFonts w:cs="Arial"/>
                <w:bCs/>
              </w:rPr>
              <w:t xml:space="preserve">the </w:t>
            </w:r>
            <w:del w:id="3486" w:author="Author" w:date="2018-03-07T10:54:00Z">
              <w:r w:rsidRPr="005F7A67" w:rsidDel="008F0355">
                <w:rPr>
                  <w:rStyle w:val="SAPScreenElement"/>
                </w:rPr>
                <w:delText xml:space="preserve">Take </w:delText>
              </w:r>
            </w:del>
            <w:r w:rsidRPr="005F7A67">
              <w:rPr>
                <w:rStyle w:val="SAPScreenElement"/>
              </w:rPr>
              <w:t>Action</w:t>
            </w:r>
            <w:ins w:id="3487" w:author="Author" w:date="2018-03-07T10:54: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Manage Alternative Cost Distribution.</w:t>
            </w:r>
          </w:p>
        </w:tc>
        <w:tc>
          <w:tcPr>
            <w:tcW w:w="2610" w:type="dxa"/>
            <w:tcPrChange w:id="3488" w:author="Author" w:date="2018-01-31T14:02:00Z">
              <w:tcPr>
                <w:tcW w:w="2340" w:type="dxa"/>
              </w:tcPr>
            </w:tcPrChange>
          </w:tcPr>
          <w:p w14:paraId="6F7DDAE2" w14:textId="77777777" w:rsidR="00A65B4B" w:rsidRPr="005F7A67" w:rsidRDefault="00A65B4B" w:rsidP="000260DD">
            <w:pPr>
              <w:rPr>
                <w:i/>
              </w:rPr>
            </w:pPr>
          </w:p>
        </w:tc>
        <w:tc>
          <w:tcPr>
            <w:tcW w:w="2970" w:type="dxa"/>
            <w:tcPrChange w:id="3489" w:author="Author" w:date="2018-01-31T14:02:00Z">
              <w:tcPr>
                <w:tcW w:w="2610" w:type="dxa"/>
              </w:tcPr>
            </w:tcPrChange>
          </w:tcPr>
          <w:p w14:paraId="4A42F4E1" w14:textId="031E0DF0" w:rsidR="00A65B4B" w:rsidRPr="005F7A67" w:rsidRDefault="00A65B4B">
            <w:r w:rsidRPr="005F7A67">
              <w:t xml:space="preserve">The </w:t>
            </w:r>
            <w:r w:rsidRPr="005F7A67">
              <w:rPr>
                <w:rStyle w:val="SAPScreenElement"/>
              </w:rPr>
              <w:t>Alternative Cost Distribution</w:t>
            </w:r>
            <w:r w:rsidRPr="005F7A67">
              <w:t xml:space="preserve"> dialog box is displayed.</w:t>
            </w:r>
          </w:p>
        </w:tc>
        <w:tc>
          <w:tcPr>
            <w:tcW w:w="1170" w:type="dxa"/>
            <w:tcPrChange w:id="3490" w:author="Author" w:date="2018-01-31T14:02:00Z">
              <w:tcPr>
                <w:tcW w:w="1170" w:type="dxa"/>
              </w:tcPr>
            </w:tcPrChange>
          </w:tcPr>
          <w:p w14:paraId="05B9416B" w14:textId="77777777" w:rsidR="00A65B4B" w:rsidRPr="005F7A67" w:rsidRDefault="00A65B4B" w:rsidP="000260DD">
            <w:pPr>
              <w:rPr>
                <w:rFonts w:cs="Arial"/>
                <w:bCs/>
              </w:rPr>
            </w:pPr>
          </w:p>
        </w:tc>
      </w:tr>
      <w:tr w:rsidR="00A65B4B" w:rsidRPr="005F7A67" w14:paraId="7DB18779" w14:textId="77777777" w:rsidTr="008336E5">
        <w:trPr>
          <w:trHeight w:val="357"/>
          <w:trPrChange w:id="3491" w:author="Author" w:date="2018-01-31T14:02:00Z">
            <w:trPr>
              <w:trHeight w:val="357"/>
            </w:trPr>
          </w:trPrChange>
        </w:trPr>
        <w:tc>
          <w:tcPr>
            <w:tcW w:w="692" w:type="dxa"/>
            <w:vMerge w:val="restart"/>
            <w:tcPrChange w:id="3492" w:author="Author" w:date="2018-01-31T14:02:00Z">
              <w:tcPr>
                <w:tcW w:w="692" w:type="dxa"/>
                <w:vMerge w:val="restart"/>
              </w:tcPr>
            </w:tcPrChange>
          </w:tcPr>
          <w:p w14:paraId="014F3DD6" w14:textId="226B9BB5" w:rsidR="00A65B4B" w:rsidRPr="005F7A67" w:rsidRDefault="00A65B4B" w:rsidP="00FA6766">
            <w:r w:rsidRPr="005F7A67">
              <w:t>3</w:t>
            </w:r>
          </w:p>
        </w:tc>
        <w:tc>
          <w:tcPr>
            <w:tcW w:w="1260" w:type="dxa"/>
            <w:vMerge w:val="restart"/>
            <w:tcPrChange w:id="3493" w:author="Author" w:date="2018-01-31T14:02:00Z">
              <w:tcPr>
                <w:tcW w:w="1260" w:type="dxa"/>
                <w:vMerge w:val="restart"/>
              </w:tcPr>
            </w:tcPrChange>
          </w:tcPr>
          <w:p w14:paraId="5803FE8D" w14:textId="2C3B3A44" w:rsidR="00A65B4B" w:rsidRPr="005F7A67" w:rsidRDefault="00A65B4B" w:rsidP="00FA6766">
            <w:pPr>
              <w:rPr>
                <w:rStyle w:val="SAPEmphasis"/>
              </w:rPr>
            </w:pPr>
            <w:r w:rsidRPr="005F7A67">
              <w:rPr>
                <w:rStyle w:val="SAPEmphasis"/>
              </w:rPr>
              <w:t>Enter Alternative Cost Distribution Information</w:t>
            </w:r>
          </w:p>
        </w:tc>
        <w:tc>
          <w:tcPr>
            <w:tcW w:w="5580" w:type="dxa"/>
            <w:vMerge w:val="restart"/>
            <w:tcPrChange w:id="3494" w:author="Author" w:date="2018-01-31T14:02:00Z">
              <w:tcPr>
                <w:tcW w:w="3870" w:type="dxa"/>
                <w:vMerge w:val="restart"/>
              </w:tcPr>
            </w:tcPrChange>
          </w:tcPr>
          <w:p w14:paraId="7BD4CF3C" w14:textId="33095B59" w:rsidR="00A65B4B" w:rsidRPr="005F7A67" w:rsidRDefault="00A65B4B" w:rsidP="00FA6766">
            <w:r w:rsidRPr="005F7A67">
              <w:t xml:space="preserve">In the </w:t>
            </w:r>
            <w:r w:rsidRPr="005F7A67">
              <w:rPr>
                <w:rStyle w:val="SAPScreenElement"/>
              </w:rPr>
              <w:t>Alternative Cost Distribution</w:t>
            </w:r>
            <w:r w:rsidRPr="005F7A67">
              <w:t xml:space="preserve"> dialog box make following entries:</w:t>
            </w:r>
          </w:p>
          <w:p w14:paraId="2E1F18E0" w14:textId="77777777" w:rsidR="00A65B4B" w:rsidRPr="005F7A67" w:rsidRDefault="00A65B4B" w:rsidP="00FA6766">
            <w:pPr>
              <w:ind w:left="437"/>
            </w:pPr>
            <w:r w:rsidRPr="005F7A67">
              <w:rPr>
                <w:noProof/>
              </w:rPr>
              <w:drawing>
                <wp:inline distT="0" distB="0" distL="0" distR="0" wp14:anchorId="6DF0B4F3" wp14:editId="465AB933">
                  <wp:extent cx="228600" cy="228600"/>
                  <wp:effectExtent l="0" t="0" r="0" b="0"/>
                  <wp:docPr id="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p>
          <w:p w14:paraId="5F03D487" w14:textId="74740F32" w:rsidR="00A65B4B" w:rsidRPr="005F7A67" w:rsidRDefault="00A65B4B" w:rsidP="00FA6766">
            <w:pPr>
              <w:ind w:left="437"/>
            </w:pPr>
            <w:r w:rsidRPr="005F7A67">
              <w:t xml:space="preserve">You can enter several cost centers for one employment. The total percentage of all cost centers cannot be higher </w:t>
            </w:r>
            <w:r w:rsidRPr="005F7A67">
              <w:lastRenderedPageBreak/>
              <w:t xml:space="preserve">than 100 %. If the total percentage of all cost centers entered in the </w:t>
            </w:r>
            <w:r w:rsidRPr="005F7A67">
              <w:rPr>
                <w:rStyle w:val="SAPScreenElement"/>
              </w:rPr>
              <w:t>Alternative Cost Distribution</w:t>
            </w:r>
            <w:r w:rsidRPr="005F7A67">
              <w:t xml:space="preserve"> dialog box is less than 100 %, the remaining percentage is deducted from the cost center that has been maintained for the employee in the </w:t>
            </w:r>
            <w:r w:rsidRPr="005F7A67">
              <w:rPr>
                <w:rStyle w:val="SAPScreenElement"/>
              </w:rPr>
              <w:t>Organizational Information</w:t>
            </w:r>
            <w:r w:rsidRPr="005F7A67">
              <w:t xml:space="preserve"> block. You can also add in the </w:t>
            </w:r>
            <w:r w:rsidRPr="005F7A67">
              <w:rPr>
                <w:rStyle w:val="SAPScreenElement"/>
              </w:rPr>
              <w:t>Alternative Cost Distribution</w:t>
            </w:r>
            <w:r w:rsidRPr="005F7A67">
              <w:t xml:space="preserve"> dialog box the cost center that has been maintained in the </w:t>
            </w:r>
            <w:r w:rsidRPr="005F7A67">
              <w:rPr>
                <w:rStyle w:val="SAPScreenElement"/>
              </w:rPr>
              <w:t>Organizational Information</w:t>
            </w:r>
            <w:r w:rsidRPr="005F7A67">
              <w:t xml:space="preserve"> block of the employee.</w:t>
            </w:r>
          </w:p>
          <w:p w14:paraId="2C494FD3" w14:textId="57C6388D" w:rsidR="00A65B4B" w:rsidRPr="005F7A67" w:rsidRDefault="00A65B4B">
            <w:pPr>
              <w:ind w:left="437"/>
            </w:pPr>
            <w:r w:rsidRPr="005F7A67">
              <w:t xml:space="preserve">To add another cost center, select the </w:t>
            </w:r>
            <w:r w:rsidRPr="005F7A67">
              <w:rPr>
                <w:rStyle w:val="SAPScreenElement"/>
              </w:rPr>
              <w:t xml:space="preserve">Add </w:t>
            </w:r>
            <w:r w:rsidRPr="005F7A67">
              <w:t xml:space="preserve">button located on the bottom left corner of the </w:t>
            </w:r>
            <w:r w:rsidRPr="005F7A67">
              <w:rPr>
                <w:rStyle w:val="SAPScreenElement"/>
              </w:rPr>
              <w:t>Alternative Cost Distribution</w:t>
            </w:r>
            <w:r w:rsidRPr="005F7A67">
              <w:t xml:space="preserve"> dialog box.</w:t>
            </w:r>
          </w:p>
        </w:tc>
        <w:tc>
          <w:tcPr>
            <w:tcW w:w="2610" w:type="dxa"/>
            <w:tcPrChange w:id="3495" w:author="Author" w:date="2018-01-31T14:02:00Z">
              <w:tcPr>
                <w:tcW w:w="2340" w:type="dxa"/>
              </w:tcPr>
            </w:tcPrChange>
          </w:tcPr>
          <w:p w14:paraId="3E423352" w14:textId="77777777" w:rsidR="00A65B4B" w:rsidRDefault="00A65B4B" w:rsidP="00B87D61">
            <w:r w:rsidRPr="005F7A67">
              <w:rPr>
                <w:rStyle w:val="SAPScreenElement"/>
              </w:rPr>
              <w:lastRenderedPageBreak/>
              <w:t>When would you like your changes to take effect?:</w:t>
            </w:r>
            <w:r w:rsidRPr="005F7A67">
              <w:rPr>
                <w:i/>
              </w:rPr>
              <w:t xml:space="preserve"> </w:t>
            </w:r>
            <w:r w:rsidRPr="005F7A67">
              <w:t>select using calendar icon</w:t>
            </w:r>
          </w:p>
          <w:p w14:paraId="12D9D37A" w14:textId="77777777" w:rsidR="00A65B4B" w:rsidRPr="005F7A67" w:rsidRDefault="00A65B4B" w:rsidP="008336E5">
            <w:pPr>
              <w:ind w:left="245"/>
              <w:rPr>
                <w:ins w:id="3496" w:author="Author" w:date="2018-01-31T14:01:00Z"/>
              </w:rPr>
            </w:pPr>
            <w:ins w:id="3497" w:author="Author" w:date="2018-01-31T14:01:00Z">
              <w:r w:rsidRPr="005F7A67">
                <w:rPr>
                  <w:noProof/>
                </w:rPr>
                <w:drawing>
                  <wp:inline distT="0" distB="0" distL="0" distR="0" wp14:anchorId="187C694B" wp14:editId="77E02AC6">
                    <wp:extent cx="228600" cy="228600"/>
                    <wp:effectExtent l="0" t="0" r="0" b="0"/>
                    <wp:docPr id="1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ins>
          </w:p>
          <w:p w14:paraId="13882679" w14:textId="7B88E52F" w:rsidR="00A65B4B" w:rsidRPr="005F7A67" w:rsidRDefault="00A65B4B" w:rsidP="008336E5">
            <w:pPr>
              <w:ind w:left="245"/>
              <w:rPr>
                <w:rStyle w:val="SAPScreenElement"/>
              </w:rPr>
            </w:pPr>
            <w:ins w:id="3498" w:author="Author" w:date="2018-01-31T14:01:00Z">
              <w:r w:rsidRPr="005F7A67">
                <w:t>Today’s date is defaulted.</w:t>
              </w:r>
            </w:ins>
          </w:p>
        </w:tc>
        <w:tc>
          <w:tcPr>
            <w:tcW w:w="2970" w:type="dxa"/>
            <w:vMerge w:val="restart"/>
            <w:tcPrChange w:id="3499" w:author="Author" w:date="2018-01-31T14:02:00Z">
              <w:tcPr>
                <w:tcW w:w="2610" w:type="dxa"/>
                <w:vMerge w:val="restart"/>
              </w:tcPr>
            </w:tcPrChange>
          </w:tcPr>
          <w:p w14:paraId="6938BB1C" w14:textId="55F64A8A" w:rsidR="00A65B4B" w:rsidRPr="005F7A67" w:rsidRDefault="00A65B4B" w:rsidP="00FA6766"/>
        </w:tc>
        <w:tc>
          <w:tcPr>
            <w:tcW w:w="1170" w:type="dxa"/>
            <w:tcPrChange w:id="3500" w:author="Author" w:date="2018-01-31T14:02:00Z">
              <w:tcPr>
                <w:tcW w:w="1170" w:type="dxa"/>
              </w:tcPr>
            </w:tcPrChange>
          </w:tcPr>
          <w:p w14:paraId="406F0221" w14:textId="77777777" w:rsidR="00A65B4B" w:rsidRPr="005F7A67" w:rsidRDefault="00A65B4B" w:rsidP="00FA6766">
            <w:pPr>
              <w:rPr>
                <w:rFonts w:cs="Arial"/>
                <w:bCs/>
              </w:rPr>
            </w:pPr>
          </w:p>
        </w:tc>
      </w:tr>
      <w:tr w:rsidR="00A65B4B" w:rsidRPr="005F7A67" w14:paraId="236924BC" w14:textId="77777777" w:rsidTr="008336E5">
        <w:trPr>
          <w:trHeight w:val="357"/>
          <w:trPrChange w:id="3501" w:author="Author" w:date="2018-01-31T14:02:00Z">
            <w:trPr>
              <w:trHeight w:val="357"/>
            </w:trPr>
          </w:trPrChange>
        </w:trPr>
        <w:tc>
          <w:tcPr>
            <w:tcW w:w="692" w:type="dxa"/>
            <w:vMerge/>
            <w:tcPrChange w:id="3502" w:author="Author" w:date="2018-01-31T14:02:00Z">
              <w:tcPr>
                <w:tcW w:w="692" w:type="dxa"/>
                <w:vMerge/>
              </w:tcPr>
            </w:tcPrChange>
          </w:tcPr>
          <w:p w14:paraId="0310473B" w14:textId="7B996AF3" w:rsidR="00A65B4B" w:rsidRPr="005F7A67" w:rsidRDefault="00A65B4B" w:rsidP="00FA6766"/>
        </w:tc>
        <w:tc>
          <w:tcPr>
            <w:tcW w:w="1260" w:type="dxa"/>
            <w:vMerge/>
            <w:tcPrChange w:id="3503" w:author="Author" w:date="2018-01-31T14:02:00Z">
              <w:tcPr>
                <w:tcW w:w="1260" w:type="dxa"/>
                <w:vMerge/>
              </w:tcPr>
            </w:tcPrChange>
          </w:tcPr>
          <w:p w14:paraId="22895EE7" w14:textId="23C734A4" w:rsidR="00A65B4B" w:rsidRPr="005F7A67" w:rsidRDefault="00A65B4B" w:rsidP="00FA6766">
            <w:pPr>
              <w:rPr>
                <w:rStyle w:val="SAPEmphasis"/>
              </w:rPr>
            </w:pPr>
          </w:p>
        </w:tc>
        <w:tc>
          <w:tcPr>
            <w:tcW w:w="5580" w:type="dxa"/>
            <w:vMerge/>
            <w:tcPrChange w:id="3504" w:author="Author" w:date="2018-01-31T14:02:00Z">
              <w:tcPr>
                <w:tcW w:w="3870" w:type="dxa"/>
                <w:vMerge/>
              </w:tcPr>
            </w:tcPrChange>
          </w:tcPr>
          <w:p w14:paraId="0B0A8DCE" w14:textId="3CF771C8" w:rsidR="00A65B4B" w:rsidRPr="005F7A67" w:rsidRDefault="00A65B4B" w:rsidP="00FF3199">
            <w:pPr>
              <w:ind w:left="437"/>
            </w:pPr>
          </w:p>
        </w:tc>
        <w:tc>
          <w:tcPr>
            <w:tcW w:w="2610" w:type="dxa"/>
            <w:tcPrChange w:id="3505" w:author="Author" w:date="2018-01-31T14:02:00Z">
              <w:tcPr>
                <w:tcW w:w="2340" w:type="dxa"/>
              </w:tcPr>
            </w:tcPrChange>
          </w:tcPr>
          <w:p w14:paraId="10C1B9A1" w14:textId="77777777" w:rsidR="00A65B4B" w:rsidRDefault="00A65B4B" w:rsidP="00FA6766">
            <w:pPr>
              <w:rPr>
                <w:ins w:id="3506" w:author="Author" w:date="2018-01-31T14:01:00Z"/>
              </w:rPr>
            </w:pPr>
            <w:r w:rsidRPr="005F7A67">
              <w:rPr>
                <w:rStyle w:val="SAPScreenElement"/>
              </w:rPr>
              <w:t xml:space="preserve">Cost Center: </w:t>
            </w:r>
            <w:r w:rsidRPr="005F7A67">
              <w:t>select from drop-down</w:t>
            </w:r>
          </w:p>
          <w:p w14:paraId="5EFEB53B" w14:textId="77777777" w:rsidR="00A65B4B" w:rsidRPr="005F7A67" w:rsidRDefault="00A65B4B" w:rsidP="008336E5">
            <w:pPr>
              <w:ind w:left="245"/>
              <w:rPr>
                <w:ins w:id="3507" w:author="Author" w:date="2018-01-31T14:01:00Z"/>
              </w:rPr>
            </w:pPr>
            <w:ins w:id="3508" w:author="Author" w:date="2018-01-31T14:01:00Z">
              <w:r w:rsidRPr="005F7A67">
                <w:rPr>
                  <w:noProof/>
                </w:rPr>
                <w:drawing>
                  <wp:inline distT="0" distB="0" distL="0" distR="0" wp14:anchorId="598ABA31" wp14:editId="3A15CFC7">
                    <wp:extent cx="228600" cy="228600"/>
                    <wp:effectExtent l="0" t="0" r="0" b="0"/>
                    <wp:docPr id="1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ins>
          </w:p>
          <w:p w14:paraId="2EEEBFB3" w14:textId="2CF1CEED" w:rsidR="00A65B4B" w:rsidRPr="005F7A67" w:rsidRDefault="00A65B4B" w:rsidP="008336E5">
            <w:pPr>
              <w:ind w:left="245"/>
              <w:rPr>
                <w:rStyle w:val="SAPScreenElement"/>
              </w:rPr>
            </w:pPr>
            <w:ins w:id="3509" w:author="Author" w:date="2018-01-31T14:01:00Z">
              <w:r w:rsidRPr="005F7A67">
                <w:t xml:space="preserve">In case the relevant cost center is not yet available in the drop-down, you can create it by selecting the </w:t>
              </w:r>
              <w:r w:rsidRPr="005F7A67">
                <w:rPr>
                  <w:rStyle w:val="SAPScreenElement"/>
                </w:rPr>
                <w:sym w:font="Symbol" w:char="F0C5"/>
              </w:r>
              <w:r w:rsidRPr="005F7A67">
                <w:t xml:space="preserve"> icon next to the field.</w:t>
              </w:r>
            </w:ins>
          </w:p>
        </w:tc>
        <w:tc>
          <w:tcPr>
            <w:tcW w:w="2970" w:type="dxa"/>
            <w:vMerge/>
            <w:tcPrChange w:id="3510" w:author="Author" w:date="2018-01-31T14:02:00Z">
              <w:tcPr>
                <w:tcW w:w="2610" w:type="dxa"/>
                <w:vMerge/>
              </w:tcPr>
            </w:tcPrChange>
          </w:tcPr>
          <w:p w14:paraId="183D01C8" w14:textId="7963A783" w:rsidR="00A65B4B" w:rsidRPr="005F7A67" w:rsidRDefault="00A65B4B" w:rsidP="00FA6766"/>
        </w:tc>
        <w:tc>
          <w:tcPr>
            <w:tcW w:w="1170" w:type="dxa"/>
            <w:tcPrChange w:id="3511" w:author="Author" w:date="2018-01-31T14:02:00Z">
              <w:tcPr>
                <w:tcW w:w="1170" w:type="dxa"/>
              </w:tcPr>
            </w:tcPrChange>
          </w:tcPr>
          <w:p w14:paraId="777A21A1" w14:textId="77777777" w:rsidR="00A65B4B" w:rsidRPr="005F7A67" w:rsidRDefault="00A65B4B" w:rsidP="00FA6766">
            <w:pPr>
              <w:rPr>
                <w:rFonts w:cs="Arial"/>
                <w:bCs/>
              </w:rPr>
            </w:pPr>
          </w:p>
        </w:tc>
      </w:tr>
      <w:tr w:rsidR="00A65B4B" w:rsidRPr="005F7A67" w14:paraId="05376A7F" w14:textId="77777777" w:rsidTr="008336E5">
        <w:trPr>
          <w:trHeight w:val="357"/>
          <w:trPrChange w:id="3512" w:author="Author" w:date="2018-01-31T14:02:00Z">
            <w:trPr>
              <w:trHeight w:val="357"/>
            </w:trPr>
          </w:trPrChange>
        </w:trPr>
        <w:tc>
          <w:tcPr>
            <w:tcW w:w="692" w:type="dxa"/>
            <w:vMerge/>
            <w:tcPrChange w:id="3513" w:author="Author" w:date="2018-01-31T14:02:00Z">
              <w:tcPr>
                <w:tcW w:w="692" w:type="dxa"/>
                <w:vMerge/>
              </w:tcPr>
            </w:tcPrChange>
          </w:tcPr>
          <w:p w14:paraId="3CC302C2" w14:textId="77777777" w:rsidR="00A65B4B" w:rsidRPr="005F7A67" w:rsidRDefault="00A65B4B" w:rsidP="00FA6766"/>
        </w:tc>
        <w:tc>
          <w:tcPr>
            <w:tcW w:w="1260" w:type="dxa"/>
            <w:vMerge/>
            <w:tcPrChange w:id="3514" w:author="Author" w:date="2018-01-31T14:02:00Z">
              <w:tcPr>
                <w:tcW w:w="1260" w:type="dxa"/>
                <w:vMerge/>
              </w:tcPr>
            </w:tcPrChange>
          </w:tcPr>
          <w:p w14:paraId="204D90E3" w14:textId="77777777" w:rsidR="00A65B4B" w:rsidRPr="005F7A67" w:rsidRDefault="00A65B4B" w:rsidP="00FA6766">
            <w:pPr>
              <w:rPr>
                <w:rStyle w:val="SAPEmphasis"/>
              </w:rPr>
            </w:pPr>
          </w:p>
        </w:tc>
        <w:tc>
          <w:tcPr>
            <w:tcW w:w="5580" w:type="dxa"/>
            <w:vMerge/>
            <w:tcPrChange w:id="3515" w:author="Author" w:date="2018-01-31T14:02:00Z">
              <w:tcPr>
                <w:tcW w:w="3870" w:type="dxa"/>
                <w:vMerge/>
              </w:tcPr>
            </w:tcPrChange>
          </w:tcPr>
          <w:p w14:paraId="5ABC2815" w14:textId="77777777" w:rsidR="00A65B4B" w:rsidRPr="005F7A67" w:rsidRDefault="00A65B4B" w:rsidP="00FA6766"/>
        </w:tc>
        <w:tc>
          <w:tcPr>
            <w:tcW w:w="2610" w:type="dxa"/>
            <w:tcPrChange w:id="3516" w:author="Author" w:date="2018-01-31T14:02:00Z">
              <w:tcPr>
                <w:tcW w:w="2340" w:type="dxa"/>
              </w:tcPr>
            </w:tcPrChange>
          </w:tcPr>
          <w:p w14:paraId="7F5AA2BD" w14:textId="34E48689" w:rsidR="00A65B4B" w:rsidRPr="005F7A67" w:rsidRDefault="00A65B4B" w:rsidP="00FA6766">
            <w:pPr>
              <w:rPr>
                <w:rStyle w:val="SAPScreenElement"/>
              </w:rPr>
            </w:pPr>
            <w:r w:rsidRPr="005F7A67">
              <w:rPr>
                <w:rStyle w:val="SAPScreenElement"/>
              </w:rPr>
              <w:t xml:space="preserve">Percentage: </w:t>
            </w:r>
            <w:r w:rsidRPr="005F7A67">
              <w:t>enter as appropriate</w:t>
            </w:r>
          </w:p>
        </w:tc>
        <w:tc>
          <w:tcPr>
            <w:tcW w:w="2970" w:type="dxa"/>
            <w:vMerge/>
            <w:tcPrChange w:id="3517" w:author="Author" w:date="2018-01-31T14:02:00Z">
              <w:tcPr>
                <w:tcW w:w="2610" w:type="dxa"/>
                <w:vMerge/>
              </w:tcPr>
            </w:tcPrChange>
          </w:tcPr>
          <w:p w14:paraId="53222931" w14:textId="4A3DE501" w:rsidR="00A65B4B" w:rsidRPr="005F7A67" w:rsidRDefault="00A65B4B" w:rsidP="00FA6766"/>
        </w:tc>
        <w:tc>
          <w:tcPr>
            <w:tcW w:w="1170" w:type="dxa"/>
            <w:tcPrChange w:id="3518" w:author="Author" w:date="2018-01-31T14:02:00Z">
              <w:tcPr>
                <w:tcW w:w="1170" w:type="dxa"/>
              </w:tcPr>
            </w:tcPrChange>
          </w:tcPr>
          <w:p w14:paraId="60931271" w14:textId="77777777" w:rsidR="00A65B4B" w:rsidRPr="005F7A67" w:rsidRDefault="00A65B4B" w:rsidP="00FA6766">
            <w:pPr>
              <w:rPr>
                <w:rFonts w:cs="Arial"/>
                <w:bCs/>
              </w:rPr>
            </w:pPr>
          </w:p>
        </w:tc>
      </w:tr>
      <w:tr w:rsidR="00A65B4B" w:rsidRPr="005F7A67" w14:paraId="761C42EA" w14:textId="77777777" w:rsidTr="008336E5">
        <w:trPr>
          <w:trHeight w:val="357"/>
          <w:trPrChange w:id="3519" w:author="Author" w:date="2018-01-31T14:02:00Z">
            <w:trPr>
              <w:trHeight w:val="357"/>
            </w:trPr>
          </w:trPrChange>
        </w:trPr>
        <w:tc>
          <w:tcPr>
            <w:tcW w:w="692" w:type="dxa"/>
            <w:tcPrChange w:id="3520" w:author="Author" w:date="2018-01-31T14:02:00Z">
              <w:tcPr>
                <w:tcW w:w="692" w:type="dxa"/>
              </w:tcPr>
            </w:tcPrChange>
          </w:tcPr>
          <w:p w14:paraId="0748A583" w14:textId="06FA9571" w:rsidR="00A65B4B" w:rsidRPr="005F7A67" w:rsidRDefault="00A65B4B" w:rsidP="00FA6766">
            <w:r w:rsidRPr="005F7A67">
              <w:t>4</w:t>
            </w:r>
          </w:p>
        </w:tc>
        <w:tc>
          <w:tcPr>
            <w:tcW w:w="1260" w:type="dxa"/>
            <w:tcPrChange w:id="3521" w:author="Author" w:date="2018-01-31T14:02:00Z">
              <w:tcPr>
                <w:tcW w:w="1260" w:type="dxa"/>
              </w:tcPr>
            </w:tcPrChange>
          </w:tcPr>
          <w:p w14:paraId="0902441F" w14:textId="79E7421F" w:rsidR="00A65B4B" w:rsidRPr="005F7A67" w:rsidRDefault="00A65B4B" w:rsidP="00FA6766">
            <w:pPr>
              <w:rPr>
                <w:rStyle w:val="SAPEmphasis"/>
              </w:rPr>
            </w:pPr>
            <w:r w:rsidRPr="005F7A67">
              <w:rPr>
                <w:rStyle w:val="SAPEmphasis"/>
              </w:rPr>
              <w:t>Save Data</w:t>
            </w:r>
          </w:p>
        </w:tc>
        <w:tc>
          <w:tcPr>
            <w:tcW w:w="5580" w:type="dxa"/>
            <w:tcPrChange w:id="3522" w:author="Author" w:date="2018-01-31T14:02:00Z">
              <w:tcPr>
                <w:tcW w:w="3870" w:type="dxa"/>
              </w:tcPr>
            </w:tcPrChange>
          </w:tcPr>
          <w:p w14:paraId="37E09713" w14:textId="77777777" w:rsidR="00A65B4B" w:rsidRPr="005F7A67" w:rsidRDefault="00A65B4B" w:rsidP="00FA6766">
            <w:pPr>
              <w:rPr>
                <w:rFonts w:cs="Arial"/>
                <w:bCs/>
              </w:rPr>
            </w:pPr>
            <w:r w:rsidRPr="005F7A67">
              <w:rPr>
                <w:rFonts w:cs="Arial"/>
                <w:bCs/>
              </w:rPr>
              <w:t xml:space="preserve">Choose the </w:t>
            </w:r>
            <w:r w:rsidRPr="005F7A67">
              <w:rPr>
                <w:rStyle w:val="SAPScreenElement"/>
              </w:rPr>
              <w:t xml:space="preserve">Save </w:t>
            </w:r>
            <w:r w:rsidRPr="005F7A67">
              <w:rPr>
                <w:rFonts w:cs="Arial"/>
                <w:bCs/>
              </w:rPr>
              <w:t xml:space="preserve">pushbutton. </w:t>
            </w:r>
          </w:p>
          <w:p w14:paraId="36FC0F36" w14:textId="77777777" w:rsidR="00A65B4B" w:rsidRPr="005F7A67" w:rsidRDefault="00A65B4B" w:rsidP="00FA6766"/>
        </w:tc>
        <w:tc>
          <w:tcPr>
            <w:tcW w:w="2610" w:type="dxa"/>
            <w:tcPrChange w:id="3523" w:author="Author" w:date="2018-01-31T14:02:00Z">
              <w:tcPr>
                <w:tcW w:w="2340" w:type="dxa"/>
              </w:tcPr>
            </w:tcPrChange>
          </w:tcPr>
          <w:p w14:paraId="7EE05C10" w14:textId="77777777" w:rsidR="00A65B4B" w:rsidRPr="005F7A67" w:rsidRDefault="00A65B4B" w:rsidP="00FA6766">
            <w:pPr>
              <w:rPr>
                <w:rStyle w:val="SAPScreenElement"/>
              </w:rPr>
            </w:pPr>
          </w:p>
        </w:tc>
        <w:tc>
          <w:tcPr>
            <w:tcW w:w="2970" w:type="dxa"/>
            <w:tcPrChange w:id="3524" w:author="Author" w:date="2018-01-31T14:02:00Z">
              <w:tcPr>
                <w:tcW w:w="2610" w:type="dxa"/>
              </w:tcPr>
            </w:tcPrChange>
          </w:tcPr>
          <w:p w14:paraId="0038BCAA" w14:textId="634A03CF" w:rsidR="00A65B4B" w:rsidRPr="005F7A67" w:rsidRDefault="00A65B4B" w:rsidP="00694219">
            <w:r w:rsidRPr="005F7A67">
              <w:t xml:space="preserve">The data is saved and is visible in the </w:t>
            </w:r>
            <w:r w:rsidRPr="005F7A67">
              <w:rPr>
                <w:rStyle w:val="SAPScreenElement"/>
              </w:rPr>
              <w:t>Alternative Cost Distribution</w:t>
            </w:r>
            <w:r w:rsidRPr="005F7A67">
              <w:t xml:space="preserve"> subsection of the</w:t>
            </w:r>
            <w:r w:rsidRPr="005F7A67">
              <w:rPr>
                <w:rStyle w:val="SAPScreenElement"/>
              </w:rPr>
              <w:t xml:space="preserve"> </w:t>
            </w:r>
            <w:r w:rsidRPr="005F7A67">
              <w:t>employee’s</w:t>
            </w:r>
            <w:r w:rsidRPr="005F7A67" w:rsidDel="002A66F0">
              <w:t xml:space="preserve"> </w:t>
            </w:r>
            <w:r w:rsidRPr="005F7A67">
              <w:rPr>
                <w:rStyle w:val="SAPScreenElement"/>
              </w:rPr>
              <w:t>Employment Information</w:t>
            </w:r>
            <w:r w:rsidRPr="005F7A67">
              <w:rPr>
                <w:i/>
              </w:rPr>
              <w:t xml:space="preserve"> </w:t>
            </w:r>
            <w:r w:rsidRPr="005F7A67">
              <w:t xml:space="preserve">section. </w:t>
            </w:r>
          </w:p>
        </w:tc>
        <w:tc>
          <w:tcPr>
            <w:tcW w:w="1170" w:type="dxa"/>
            <w:tcPrChange w:id="3525" w:author="Author" w:date="2018-01-31T14:02:00Z">
              <w:tcPr>
                <w:tcW w:w="1170" w:type="dxa"/>
              </w:tcPr>
            </w:tcPrChange>
          </w:tcPr>
          <w:p w14:paraId="1BAA7A23" w14:textId="77777777" w:rsidR="00A65B4B" w:rsidRPr="005F7A67" w:rsidRDefault="00A65B4B" w:rsidP="00FA6766">
            <w:pPr>
              <w:rPr>
                <w:rFonts w:cs="Arial"/>
                <w:bCs/>
              </w:rPr>
            </w:pPr>
          </w:p>
        </w:tc>
      </w:tr>
    </w:tbl>
    <w:p w14:paraId="3CF339F6" w14:textId="77777777" w:rsidR="00326DB8" w:rsidRPr="005F7A67" w:rsidRDefault="00326DB8" w:rsidP="00BC6F23">
      <w:pPr>
        <w:pStyle w:val="SAPNoteHeading"/>
        <w:spacing w:before="120"/>
        <w:ind w:left="720"/>
      </w:pPr>
      <w:r w:rsidRPr="005F7A67">
        <w:rPr>
          <w:noProof/>
        </w:rPr>
        <w:drawing>
          <wp:inline distT="0" distB="0" distL="0" distR="0" wp14:anchorId="6361769A" wp14:editId="2D0FD706">
            <wp:extent cx="228600" cy="228600"/>
            <wp:effectExtent l="0" t="0" r="0" b="0"/>
            <wp:docPr id="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5A0365D6" w14:textId="79DB21E9" w:rsidR="00326DB8" w:rsidRPr="005F7A67" w:rsidRDefault="00326DB8" w:rsidP="00BC6F23">
      <w:pPr>
        <w:pStyle w:val="NoteParagraph"/>
        <w:ind w:left="720"/>
      </w:pPr>
      <w:r w:rsidRPr="005F7A67">
        <w:t xml:space="preserve">To make adaptions on an already existing alternative cost distribution record, proceed as follows: </w:t>
      </w:r>
    </w:p>
    <w:p w14:paraId="17681BFA" w14:textId="5C702610" w:rsidR="002A66F0" w:rsidRPr="005F7A67" w:rsidRDefault="002A66F0" w:rsidP="00277F08">
      <w:pPr>
        <w:pStyle w:val="ListBullet3"/>
        <w:numPr>
          <w:ilvl w:val="0"/>
          <w:numId w:val="46"/>
        </w:numPr>
        <w:ind w:left="1080"/>
      </w:pPr>
      <w:r w:rsidRPr="005F7A67">
        <w:t xml:space="preserve">Go to the </w:t>
      </w:r>
      <w:r w:rsidRPr="005F7A67">
        <w:rPr>
          <w:rStyle w:val="SAPScreenElement"/>
        </w:rPr>
        <w:t>Employment Information</w:t>
      </w:r>
      <w:r w:rsidRPr="005F7A67">
        <w:t xml:space="preserve"> section, and there scroll to the </w:t>
      </w:r>
      <w:r w:rsidRPr="005F7A67">
        <w:rPr>
          <w:rStyle w:val="SAPScreenElement"/>
        </w:rPr>
        <w:t>Alternative Cost Distribution</w:t>
      </w:r>
      <w:r w:rsidRPr="005F7A67">
        <w:t xml:space="preserve"> subsection. Select the </w:t>
      </w:r>
      <w:r w:rsidRPr="005F7A67">
        <w:rPr>
          <w:rStyle w:val="SAPScreenElement"/>
        </w:rPr>
        <w:t>Clock</w:t>
      </w:r>
      <w:r w:rsidR="00A07BE3" w:rsidRPr="005F7A67">
        <w:rPr>
          <w:rStyle w:val="SAPScreenElement"/>
        </w:rPr>
        <w:t xml:space="preserve"> (History)</w:t>
      </w:r>
      <w:r w:rsidR="00A07BE3" w:rsidRPr="005F7A67">
        <w:t xml:space="preserve"> </w:t>
      </w:r>
      <w:r w:rsidRPr="005F7A67">
        <w:t xml:space="preserve">icon next to the </w:t>
      </w:r>
      <w:r w:rsidRPr="005F7A67">
        <w:rPr>
          <w:rStyle w:val="SAPScreenElement"/>
        </w:rPr>
        <w:t>Alternative Cost Distribution</w:t>
      </w:r>
      <w:r w:rsidRPr="005F7A67">
        <w:t xml:space="preserve"> block.</w:t>
      </w:r>
    </w:p>
    <w:p w14:paraId="4BEC0C90" w14:textId="32E336FB" w:rsidR="00785A70" w:rsidRPr="005F7A67" w:rsidRDefault="00785A70" w:rsidP="00277F08">
      <w:pPr>
        <w:pStyle w:val="NoteParagraph"/>
        <w:numPr>
          <w:ilvl w:val="0"/>
          <w:numId w:val="11"/>
        </w:numPr>
        <w:ind w:left="1080"/>
      </w:pPr>
      <w:r w:rsidRPr="005F7A67">
        <w:t xml:space="preserve">In the </w:t>
      </w:r>
      <w:r w:rsidRPr="005F7A67">
        <w:rPr>
          <w:rStyle w:val="SAPScreenElement"/>
        </w:rPr>
        <w:t>Change History</w:t>
      </w:r>
      <w:r w:rsidRPr="005F7A67">
        <w:t xml:space="preserve"> part of the upcoming </w:t>
      </w:r>
      <w:r w:rsidRPr="005F7A67">
        <w:rPr>
          <w:rStyle w:val="SAPScreenElement"/>
        </w:rPr>
        <w:t xml:space="preserve">Alternative Cost Distribution Changes </w:t>
      </w:r>
      <w:r w:rsidRPr="005F7A67">
        <w:t xml:space="preserve">dialog box, select the appropriate record and choose the </w:t>
      </w:r>
      <w:r w:rsidRPr="005F7A67">
        <w:rPr>
          <w:rStyle w:val="SAPScreenElement"/>
        </w:rPr>
        <w:t>Edit</w:t>
      </w:r>
      <w:r w:rsidRPr="005F7A67">
        <w:t xml:space="preserve"> button.</w:t>
      </w:r>
      <w:r w:rsidRPr="005F7A67" w:rsidDel="00785A70">
        <w:rPr>
          <w:rFonts w:cs="Arial"/>
          <w:bCs/>
        </w:rPr>
        <w:t xml:space="preserve"> </w:t>
      </w:r>
    </w:p>
    <w:p w14:paraId="2CF84D50" w14:textId="68D48DE8" w:rsidR="00A07BE3" w:rsidRPr="005F7A67" w:rsidRDefault="00785A70" w:rsidP="00277F08">
      <w:pPr>
        <w:pStyle w:val="NoteParagraph"/>
        <w:numPr>
          <w:ilvl w:val="0"/>
          <w:numId w:val="11"/>
        </w:numPr>
        <w:ind w:left="1080"/>
      </w:pPr>
      <w:r w:rsidRPr="005F7A67">
        <w:t xml:space="preserve">In the </w:t>
      </w:r>
      <w:r w:rsidRPr="005F7A67">
        <w:rPr>
          <w:rStyle w:val="SAPScreenElement"/>
        </w:rPr>
        <w:t>Edit History of Alternative Cost Distribution on &lt;record creation date&gt;</w:t>
      </w:r>
      <w:r w:rsidRPr="005F7A67">
        <w:t xml:space="preserve"> dialog box leave the date in the </w:t>
      </w:r>
      <w:r w:rsidRPr="005F7A67">
        <w:rPr>
          <w:rStyle w:val="SAPScreenElement"/>
        </w:rPr>
        <w:t>When would you like your changes to take effect?</w:t>
      </w:r>
      <w:r w:rsidRPr="005F7A67">
        <w:t xml:space="preserve"> field as is and make the appropriate correction. </w:t>
      </w:r>
    </w:p>
    <w:p w14:paraId="50D068DB" w14:textId="75F7B793" w:rsidR="00326DB8" w:rsidRPr="005F7A67" w:rsidRDefault="00785A70" w:rsidP="00277F08">
      <w:pPr>
        <w:pStyle w:val="NoteParagraph"/>
        <w:numPr>
          <w:ilvl w:val="0"/>
          <w:numId w:val="11"/>
        </w:numPr>
        <w:ind w:left="1080"/>
      </w:pPr>
      <w:r w:rsidRPr="005F7A67">
        <w:t xml:space="preserve">When done, choose the </w:t>
      </w:r>
      <w:r w:rsidRPr="005F7A67">
        <w:rPr>
          <w:rStyle w:val="SAPScreenElement"/>
        </w:rPr>
        <w:t>Save</w:t>
      </w:r>
      <w:r w:rsidRPr="005F7A67">
        <w:t xml:space="preserve"> button. The data is saved and is visible in the </w:t>
      </w:r>
      <w:r w:rsidRPr="005F7A67">
        <w:rPr>
          <w:rStyle w:val="SAPScreenElement"/>
        </w:rPr>
        <w:t>Alternative Cost Distribution</w:t>
      </w:r>
      <w:r w:rsidRPr="005F7A67">
        <w:t xml:space="preserve"> subsection of the</w:t>
      </w:r>
      <w:r w:rsidRPr="005F7A67">
        <w:rPr>
          <w:rStyle w:val="SAPScreenElement"/>
        </w:rPr>
        <w:t xml:space="preserve"> </w:t>
      </w:r>
      <w:r w:rsidRPr="005F7A67">
        <w:t>employee’s</w:t>
      </w:r>
      <w:r w:rsidRPr="005F7A67">
        <w:rPr>
          <w:rStyle w:val="SAPScreenElement"/>
        </w:rPr>
        <w:t xml:space="preserve"> Employment Information</w:t>
      </w:r>
      <w:r w:rsidRPr="005F7A67">
        <w:t xml:space="preserve"> section.</w:t>
      </w:r>
    </w:p>
    <w:p w14:paraId="0D8AF886" w14:textId="77777777" w:rsidR="00BA0FF1" w:rsidRPr="005F7A67" w:rsidRDefault="00BA0FF1" w:rsidP="00BC6F23">
      <w:pPr>
        <w:pStyle w:val="SAPNoteHeading"/>
        <w:ind w:left="720"/>
      </w:pPr>
      <w:r w:rsidRPr="005F7A67">
        <w:rPr>
          <w:noProof/>
        </w:rPr>
        <w:drawing>
          <wp:inline distT="0" distB="0" distL="0" distR="0" wp14:anchorId="191F1657" wp14:editId="58A8CE69">
            <wp:extent cx="228600" cy="228600"/>
            <wp:effectExtent l="0" t="0" r="0" b="0"/>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Caution</w:t>
      </w:r>
    </w:p>
    <w:p w14:paraId="45BD62FA" w14:textId="5FF19028" w:rsidR="00BA0FF1" w:rsidRPr="005F7A67" w:rsidRDefault="00BA0FF1" w:rsidP="00BC6F23">
      <w:pPr>
        <w:pStyle w:val="NoteParagraph"/>
        <w:ind w:left="720"/>
      </w:pPr>
      <w:r w:rsidRPr="005F7A67">
        <w:rPr>
          <w:b/>
          <w:u w:val="single"/>
        </w:rPr>
        <w:t>Only in case integration with Employee Central</w:t>
      </w:r>
      <w:r w:rsidRPr="005F7A67">
        <w:rPr>
          <w:u w:val="single"/>
        </w:rPr>
        <w:t xml:space="preserve"> </w:t>
      </w:r>
      <w:r w:rsidRPr="005F7A67">
        <w:rPr>
          <w:b/>
          <w:u w:val="single"/>
        </w:rPr>
        <w:t>Payroll is in place</w:t>
      </w:r>
      <w:r w:rsidRPr="005F7A67">
        <w:t>, the alternative cost distribution data is replicated to Employee Central Payroll into infotype 0027 (</w:t>
      </w:r>
      <w:r w:rsidR="003A3DC4" w:rsidRPr="005F7A67">
        <w:rPr>
          <w:rStyle w:val="SAPScreenElement"/>
          <w:color w:val="auto"/>
        </w:rPr>
        <w:t>Cost Distribution</w:t>
      </w:r>
      <w:r w:rsidRPr="005F7A67">
        <w:t xml:space="preserve">). In order to check the correctness of the replicated data, proceed as described in test script of scope item </w:t>
      </w:r>
      <w:r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Pr="005F7A67">
        <w:rPr>
          <w:rFonts w:ascii="BentonSans Book Italic" w:hAnsi="BentonSans Book Italic"/>
        </w:rPr>
        <w:t>SuccessFactors Employee Central Payroll (</w:t>
      </w:r>
      <w:r w:rsidRPr="005F7A67">
        <w:rPr>
          <w:rStyle w:val="SAPScreenElement"/>
          <w:color w:val="auto"/>
        </w:rPr>
        <w:t>15O)</w:t>
      </w:r>
      <w:r w:rsidRPr="005F7A67">
        <w:t>.</w:t>
      </w:r>
    </w:p>
    <w:p w14:paraId="16252206" w14:textId="0F111BAE" w:rsidR="00CC27CE" w:rsidRDefault="00CC27CE" w:rsidP="00B46767">
      <w:pPr>
        <w:pStyle w:val="Heading2"/>
        <w:keepNext w:val="0"/>
        <w:tabs>
          <w:tab w:val="left" w:pos="540"/>
          <w:tab w:val="num" w:pos="567"/>
        </w:tabs>
        <w:ind w:left="578" w:hanging="578"/>
      </w:pPr>
      <w:bookmarkStart w:id="3526" w:name="_Toc507492123"/>
      <w:r w:rsidRPr="005F7A67">
        <w:t xml:space="preserve">Take Action: </w:t>
      </w:r>
      <w:r w:rsidR="00AB2165" w:rsidRPr="005F7A67">
        <w:t xml:space="preserve">Implicit </w:t>
      </w:r>
      <w:r w:rsidRPr="005F7A67">
        <w:t xml:space="preserve">Position </w:t>
      </w:r>
      <w:r w:rsidR="00AB2165" w:rsidRPr="005F7A67">
        <w:t>Update</w:t>
      </w:r>
      <w:r w:rsidR="00402197">
        <w:t xml:space="preserve"> </w:t>
      </w:r>
      <w:ins w:id="3527" w:author="Author" w:date="2018-01-26T17:02:00Z">
        <w:r w:rsidR="00402197" w:rsidRPr="007E7C28">
          <w:t>(</w:t>
        </w:r>
        <w:r w:rsidR="00402197">
          <w:t>if Position Management implemented</w:t>
        </w:r>
        <w:r w:rsidR="00402197" w:rsidRPr="007E7C28">
          <w:t>)</w:t>
        </w:r>
      </w:ins>
      <w:bookmarkEnd w:id="3526"/>
    </w:p>
    <w:p w14:paraId="77AAD119" w14:textId="77777777" w:rsidR="00C374AB" w:rsidRPr="00F86EC9" w:rsidRDefault="00C374AB" w:rsidP="00C374AB">
      <w:pPr>
        <w:pStyle w:val="SAPKeyblockTitle"/>
      </w:pPr>
      <w:r w:rsidRPr="00F86EC9">
        <w:lastRenderedPageBreak/>
        <w:t>Purpose</w:t>
      </w:r>
    </w:p>
    <w:p w14:paraId="2996FAB4" w14:textId="77777777" w:rsidR="005D27E8" w:rsidRPr="005F7A67" w:rsidRDefault="00604E14" w:rsidP="00BC6F23">
      <w:pPr>
        <w:ind w:left="720"/>
        <w:rPr>
          <w:rFonts w:ascii="BentonSans Regular" w:hAnsi="BentonSans Regular"/>
          <w:color w:val="666666"/>
          <w:sz w:val="22"/>
        </w:rPr>
      </w:pPr>
      <w:r w:rsidRPr="005F7A67">
        <w:rPr>
          <w:noProof/>
        </w:rPr>
        <w:drawing>
          <wp:inline distT="0" distB="0" distL="0" distR="0" wp14:anchorId="32644A0C" wp14:editId="4C796F9F">
            <wp:extent cx="228600" cy="228600"/>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D27E8" w:rsidRPr="005F7A67">
        <w:t> </w:t>
      </w:r>
      <w:r w:rsidR="005D27E8" w:rsidRPr="005F7A67">
        <w:rPr>
          <w:rFonts w:ascii="BentonSans Regular" w:hAnsi="BentonSans Regular"/>
          <w:color w:val="666666"/>
          <w:sz w:val="22"/>
        </w:rPr>
        <w:t>Caution</w:t>
      </w:r>
    </w:p>
    <w:p w14:paraId="201C850D" w14:textId="369DB854" w:rsidR="005D27E8" w:rsidRPr="005F7A67" w:rsidRDefault="005D27E8" w:rsidP="00BC6F23">
      <w:pPr>
        <w:ind w:left="720"/>
      </w:pPr>
      <w:r w:rsidRPr="005F7A67">
        <w:t xml:space="preserve">This chapter is relevant only in case </w:t>
      </w:r>
      <w:r w:rsidRPr="005F7A67">
        <w:rPr>
          <w:rStyle w:val="SAPEmphasis"/>
        </w:rPr>
        <w:t xml:space="preserve">Position Management </w:t>
      </w:r>
      <w:r w:rsidR="00260C8D" w:rsidRPr="005F7A67">
        <w:rPr>
          <w:rStyle w:val="SAPEmphasis"/>
          <w:u w:val="single"/>
        </w:rPr>
        <w:t>has been implemented</w:t>
      </w:r>
      <w:r w:rsidR="00B72BFD" w:rsidRPr="005F7A67">
        <w:rPr>
          <w:rStyle w:val="SAPEmphasis"/>
        </w:rPr>
        <w:t xml:space="preserve"> </w:t>
      </w:r>
      <w:r w:rsidRPr="005F7A67">
        <w:rPr>
          <w:rStyle w:val="SAPEmphasis"/>
        </w:rPr>
        <w:t>in your Employee Central instance</w:t>
      </w:r>
      <w:r w:rsidRPr="005F7A67">
        <w:t>!</w:t>
      </w:r>
    </w:p>
    <w:p w14:paraId="012901A8" w14:textId="30440643" w:rsidR="005D27E8" w:rsidRPr="005F7A67" w:rsidRDefault="005D27E8" w:rsidP="00BC6F23">
      <w:pPr>
        <w:ind w:left="720"/>
      </w:pPr>
      <w:r w:rsidRPr="005F7A67">
        <w:t xml:space="preserve">In case </w:t>
      </w:r>
      <w:r w:rsidRPr="005F7A67">
        <w:rPr>
          <w:rStyle w:val="SAPEmphasis"/>
        </w:rPr>
        <w:t xml:space="preserve">Position Management </w:t>
      </w:r>
      <w:r w:rsidR="00260C8D" w:rsidRPr="005F7A67">
        <w:rPr>
          <w:rStyle w:val="SAPEmphasis"/>
          <w:u w:val="single"/>
        </w:rPr>
        <w:t>has not been implemented</w:t>
      </w:r>
      <w:r w:rsidR="00260C8D" w:rsidRPr="005F7A67">
        <w:rPr>
          <w:rStyle w:val="SAPEmphasis"/>
        </w:rPr>
        <w:t xml:space="preserve"> </w:t>
      </w:r>
      <w:r w:rsidRPr="005F7A67">
        <w:rPr>
          <w:rStyle w:val="SAPEmphasis"/>
        </w:rPr>
        <w:t>in your Employee Central instance,</w:t>
      </w:r>
      <w:r w:rsidRPr="005F7A67">
        <w:t xml:space="preserve"> please ignore the entire chapter!</w:t>
      </w:r>
    </w:p>
    <w:p w14:paraId="1D312F29" w14:textId="77777777" w:rsidR="005D27E8" w:rsidRPr="005F7A67" w:rsidRDefault="005D27E8" w:rsidP="00CC27CE">
      <w:pPr>
        <w:rPr>
          <w:rStyle w:val="SAPEmphasis"/>
        </w:rPr>
      </w:pPr>
    </w:p>
    <w:p w14:paraId="02EAFEAB" w14:textId="70A2F9EA" w:rsidR="005D27E8" w:rsidRPr="005F7A67" w:rsidRDefault="005D27E8" w:rsidP="005D27E8">
      <w:pPr>
        <w:rPr>
          <w:rFonts w:ascii="Calibri" w:eastAsia="Calibri" w:hAnsi="Calibri"/>
        </w:rPr>
      </w:pPr>
      <w:r w:rsidRPr="005F7A67">
        <w:rPr>
          <w:rStyle w:val="SAPEmphasis"/>
        </w:rPr>
        <w:t xml:space="preserve">If Position Management </w:t>
      </w:r>
      <w:r w:rsidR="00260C8D" w:rsidRPr="005F7A67">
        <w:rPr>
          <w:rStyle w:val="SAPEmphasis"/>
        </w:rPr>
        <w:t xml:space="preserve">has been implemented </w:t>
      </w:r>
      <w:r w:rsidRPr="005F7A67">
        <w:rPr>
          <w:rStyle w:val="SAPEmphasis"/>
        </w:rPr>
        <w:t>in your Employee Central instance</w:t>
      </w:r>
      <w:r w:rsidRPr="005F7A67">
        <w:t xml:space="preserve">, one or more employees will be assigned to a position. </w:t>
      </w:r>
    </w:p>
    <w:p w14:paraId="0C38A763" w14:textId="59EBC327" w:rsidR="005D27E8" w:rsidRPr="005F7A67" w:rsidRDefault="00BC6F23" w:rsidP="00BC6F23">
      <w:pPr>
        <w:pStyle w:val="NoteParagraph"/>
        <w:ind w:left="720"/>
        <w:rPr>
          <w:rFonts w:ascii="BentonSans Regular" w:hAnsi="BentonSans Regular"/>
          <w:color w:val="666666"/>
          <w:sz w:val="22"/>
        </w:rPr>
      </w:pPr>
      <w:commentRangeStart w:id="3528"/>
      <w:commentRangeStart w:id="3529"/>
      <w:r w:rsidRPr="005F7A67">
        <w:rPr>
          <w:noProof/>
        </w:rPr>
        <w:drawing>
          <wp:inline distT="0" distB="0" distL="0" distR="0" wp14:anchorId="64797F71" wp14:editId="0A9AA225">
            <wp:extent cx="228600" cy="228600"/>
            <wp:effectExtent l="0" t="0" r="0" b="0"/>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 </w:t>
      </w:r>
      <w:r w:rsidR="005D27E8" w:rsidRPr="005F7A67">
        <w:rPr>
          <w:rFonts w:ascii="BentonSans Regular" w:hAnsi="BentonSans Regular"/>
          <w:color w:val="666666"/>
          <w:sz w:val="22"/>
        </w:rPr>
        <w:t>Note</w:t>
      </w:r>
      <w:commentRangeEnd w:id="3528"/>
      <w:r w:rsidR="002E163F">
        <w:rPr>
          <w:rStyle w:val="CommentReference"/>
          <w:rFonts w:ascii="Arial" w:eastAsia="SimSun" w:hAnsi="Arial"/>
          <w:lang w:val="de-DE"/>
        </w:rPr>
        <w:commentReference w:id="3528"/>
      </w:r>
      <w:commentRangeEnd w:id="3529"/>
      <w:r w:rsidR="00657705">
        <w:rPr>
          <w:rStyle w:val="CommentReference"/>
          <w:rFonts w:ascii="Arial" w:eastAsia="SimSun" w:hAnsi="Arial"/>
          <w:lang w:val="de-DE"/>
        </w:rPr>
        <w:commentReference w:id="3529"/>
      </w:r>
    </w:p>
    <w:p w14:paraId="747A3C75" w14:textId="2815B808" w:rsidR="005D27E8" w:rsidRPr="005F7A67" w:rsidRDefault="005D27E8" w:rsidP="00BC6F23">
      <w:pPr>
        <w:ind w:left="720"/>
      </w:pPr>
      <w:r w:rsidRPr="005F7A67">
        <w:t>For more details on this,</w:t>
      </w:r>
      <w:r w:rsidR="00992A54" w:rsidRPr="005F7A67">
        <w:t xml:space="preserve"> you can</w:t>
      </w:r>
      <w:r w:rsidRPr="005F7A67">
        <w:t xml:space="preserve"> refer to test scripts of scope items </w:t>
      </w:r>
      <w:r w:rsidR="00B67F6E" w:rsidRPr="005F7A67">
        <w:rPr>
          <w:rStyle w:val="SAPScreenElement"/>
          <w:color w:val="auto"/>
        </w:rPr>
        <w:t xml:space="preserve">Manage </w:t>
      </w:r>
      <w:r w:rsidRPr="005F7A67">
        <w:rPr>
          <w:rStyle w:val="SAPScreenElement"/>
          <w:color w:val="auto"/>
        </w:rPr>
        <w:t>Position</w:t>
      </w:r>
      <w:r w:rsidR="00B67F6E" w:rsidRPr="005F7A67">
        <w:rPr>
          <w:rStyle w:val="SAPScreenElement"/>
          <w:color w:val="auto"/>
        </w:rPr>
        <w:t>s</w:t>
      </w:r>
      <w:r w:rsidRPr="005F7A67">
        <w:rPr>
          <w:rStyle w:val="SAPScreenElement"/>
          <w:color w:val="auto"/>
        </w:rPr>
        <w:t xml:space="preserve"> (FK1)</w:t>
      </w:r>
      <w:r w:rsidR="008D6DB7" w:rsidRPr="005F7A67">
        <w:rPr>
          <w:rStyle w:val="SAPScreenElement"/>
          <w:color w:val="auto"/>
        </w:rPr>
        <w:t xml:space="preserve"> </w:t>
      </w:r>
      <w:r w:rsidR="008D6DB7" w:rsidRPr="007A79FE">
        <w:t>(for creating positions)</w:t>
      </w:r>
      <w:r w:rsidRPr="005F7A67">
        <w:t xml:space="preserve"> and </w:t>
      </w:r>
      <w:r w:rsidRPr="005F7A67">
        <w:rPr>
          <w:rStyle w:val="SAPScreenElement"/>
          <w:color w:val="auto"/>
        </w:rPr>
        <w:t>Add New Employee / Rehire (FJ0)</w:t>
      </w:r>
      <w:r w:rsidR="008D6DB7" w:rsidRPr="005F7A67">
        <w:rPr>
          <w:rStyle w:val="SAPScreenElement"/>
          <w:color w:val="auto"/>
        </w:rPr>
        <w:t xml:space="preserve"> </w:t>
      </w:r>
      <w:r w:rsidR="008D6DB7" w:rsidRPr="007A79FE">
        <w:t>(for hiring/rehiring employees on these positions</w:t>
      </w:r>
      <w:r w:rsidR="008D6DB7" w:rsidRPr="005F7A67">
        <w:t>)</w:t>
      </w:r>
      <w:r w:rsidRPr="005F7A67">
        <w:t>.</w:t>
      </w:r>
    </w:p>
    <w:p w14:paraId="6984BE57" w14:textId="66301AC9" w:rsidR="008D6DB7" w:rsidRPr="005F7A67" w:rsidRDefault="009A2A8A" w:rsidP="00BC6F23">
      <w:pPr>
        <w:ind w:left="720"/>
      </w:pPr>
      <w:r w:rsidRPr="005F7A67">
        <w:t>In case employees already exist in the</w:t>
      </w:r>
      <w:r w:rsidRPr="005F7A67">
        <w:rPr>
          <w:rStyle w:val="SAPEmphasis"/>
        </w:rPr>
        <w:t xml:space="preserve"> </w:t>
      </w:r>
      <w:r w:rsidRPr="007A79FE">
        <w:t>Employee Central</w:t>
      </w:r>
      <w:r w:rsidRPr="005F7A67">
        <w:rPr>
          <w:rStyle w:val="SAPEmphasis"/>
        </w:rPr>
        <w:t xml:space="preserve"> </w:t>
      </w:r>
      <w:r w:rsidRPr="007A79FE">
        <w:t>instance</w:t>
      </w:r>
      <w:r w:rsidRPr="005F7A67">
        <w:t xml:space="preserve"> at the point in time when </w:t>
      </w:r>
      <w:r w:rsidRPr="007A79FE">
        <w:rPr>
          <w:rStyle w:val="SAPEmphasis"/>
        </w:rPr>
        <w:t>Position Management</w:t>
      </w:r>
      <w:r w:rsidRPr="005F7A67">
        <w:t xml:space="preserve"> is implemented, </w:t>
      </w:r>
      <w:r w:rsidR="008D6DB7" w:rsidRPr="005F7A67">
        <w:t xml:space="preserve">these employees can be assigned to newly created positions as appropriate. For more details on this, refer to chapter </w:t>
      </w:r>
      <w:r w:rsidR="008D6DB7" w:rsidRPr="007A79FE">
        <w:rPr>
          <w:rStyle w:val="SAPScreenElement"/>
          <w:color w:val="auto"/>
        </w:rPr>
        <w:t>Assigning Employee to Position</w:t>
      </w:r>
      <w:r w:rsidR="008D6DB7" w:rsidRPr="005F7A67">
        <w:t xml:space="preserve"> in the </w:t>
      </w:r>
      <w:r w:rsidR="008D6DB7" w:rsidRPr="005F7A67">
        <w:rPr>
          <w:rFonts w:ascii="BentonSans Bold" w:hAnsi="BentonSans Bold"/>
          <w:color w:val="666666"/>
        </w:rPr>
        <w:t>Appendix</w:t>
      </w:r>
      <w:r w:rsidR="008D6DB7" w:rsidRPr="005F7A67">
        <w:t xml:space="preserve"> of test script </w:t>
      </w:r>
      <w:r w:rsidR="008D6DB7" w:rsidRPr="005F7A67">
        <w:rPr>
          <w:rStyle w:val="SAPScreenElement"/>
          <w:color w:val="auto"/>
        </w:rPr>
        <w:t>Manage Positions (FK1)</w:t>
      </w:r>
      <w:r w:rsidR="008D6DB7" w:rsidRPr="005F7A67">
        <w:t>.</w:t>
      </w:r>
    </w:p>
    <w:p w14:paraId="06F29425" w14:textId="77777777" w:rsidR="008D6DB7" w:rsidRPr="005F7A67" w:rsidRDefault="008D6DB7" w:rsidP="00BC6F23">
      <w:pPr>
        <w:ind w:left="720"/>
      </w:pPr>
    </w:p>
    <w:p w14:paraId="6C436D8D" w14:textId="1FB95D0A" w:rsidR="00091A1D" w:rsidRPr="005F7A67" w:rsidRDefault="00091A1D" w:rsidP="00091A1D">
      <w:r w:rsidRPr="005F7A67">
        <w:t xml:space="preserve">In the </w:t>
      </w:r>
      <w:r w:rsidRPr="005F7A67">
        <w:rPr>
          <w:rStyle w:val="SAPScreenElement"/>
        </w:rPr>
        <w:t xml:space="preserve">Organizational Information </w:t>
      </w:r>
      <w:r w:rsidRPr="005F7A67">
        <w:t xml:space="preserve">subsection of the </w:t>
      </w:r>
      <w:r w:rsidRPr="005F7A67">
        <w:rPr>
          <w:rStyle w:val="SAPScreenElement"/>
        </w:rPr>
        <w:t>Employment Information</w:t>
      </w:r>
      <w:r w:rsidRPr="005F7A67">
        <w:t xml:space="preserve"> section, an additional block, </w:t>
      </w:r>
      <w:r w:rsidRPr="005F7A67">
        <w:rPr>
          <w:rStyle w:val="SAPScreenElement"/>
        </w:rPr>
        <w:t>Position Information</w:t>
      </w:r>
      <w:r w:rsidRPr="005F7A67">
        <w:t xml:space="preserve">, is displayed, containing the fields </w:t>
      </w:r>
      <w:r w:rsidRPr="005F7A67">
        <w:rPr>
          <w:rStyle w:val="SAPScreenElement"/>
        </w:rPr>
        <w:t>Position</w:t>
      </w:r>
      <w:r w:rsidRPr="005F7A67">
        <w:t xml:space="preserve"> and </w:t>
      </w:r>
      <w:r w:rsidRPr="005F7A67">
        <w:rPr>
          <w:rStyle w:val="SAPScreenElement"/>
        </w:rPr>
        <w:t>Position Entry Date</w:t>
      </w:r>
      <w:r w:rsidRPr="005F7A67">
        <w:t xml:space="preserve">. </w:t>
      </w:r>
    </w:p>
    <w:p w14:paraId="72AE8554" w14:textId="2802E882" w:rsidR="003D1864" w:rsidRPr="005F7A67" w:rsidRDefault="003D1864" w:rsidP="007C4E30">
      <w:r w:rsidRPr="005F7A67">
        <w:t>In this chapter</w:t>
      </w:r>
      <w:r w:rsidR="00F5446F" w:rsidRPr="005F7A67">
        <w:t xml:space="preserve">, </w:t>
      </w:r>
      <w:r w:rsidRPr="005F7A67">
        <w:t>following situations are considered</w:t>
      </w:r>
      <w:r w:rsidR="00F5446F" w:rsidRPr="005F7A67">
        <w:t xml:space="preserve"> as </w:t>
      </w:r>
      <w:r w:rsidR="00AB2165" w:rsidRPr="005F7A67">
        <w:t xml:space="preserve">implicit </w:t>
      </w:r>
      <w:r w:rsidR="00F5446F" w:rsidRPr="005F7A67">
        <w:t xml:space="preserve">position </w:t>
      </w:r>
      <w:r w:rsidR="00AB2165" w:rsidRPr="005F7A67">
        <w:t>update</w:t>
      </w:r>
      <w:r w:rsidRPr="005F7A67">
        <w:t xml:space="preserve">: position reclassification and transfer to another </w:t>
      </w:r>
      <w:r w:rsidR="00B433EF" w:rsidRPr="005F7A67">
        <w:t>line manager</w:t>
      </w:r>
      <w:r w:rsidRPr="005F7A67">
        <w:t>.</w:t>
      </w:r>
      <w:r w:rsidR="00936DA9" w:rsidRPr="005F7A67">
        <w:t xml:space="preserve"> The employee’s line manager can request the position reclassification for that employee, whereas the transfer of the employee to another </w:t>
      </w:r>
      <w:r w:rsidR="00B433EF" w:rsidRPr="005F7A67">
        <w:t xml:space="preserve">line manager </w:t>
      </w:r>
      <w:r w:rsidR="00936DA9" w:rsidRPr="005F7A67">
        <w:t xml:space="preserve">is reserved to the HR </w:t>
      </w:r>
      <w:r w:rsidR="00F22331" w:rsidRPr="005F7A67">
        <w:t>a</w:t>
      </w:r>
      <w:r w:rsidR="00F22331" w:rsidRPr="005F7A67">
        <w:rPr>
          <w:color w:val="000000"/>
        </w:rPr>
        <w:t>dministrator</w:t>
      </w:r>
      <w:r w:rsidR="00936DA9" w:rsidRPr="005F7A67">
        <w:t xml:space="preserve">. In the first case, a workflow item is triggered, which needs to be approved by a member of the </w:t>
      </w:r>
      <w:r w:rsidR="006F69BC" w:rsidRPr="005F7A67">
        <w:rPr>
          <w:rStyle w:val="SAPScreenElement"/>
          <w:color w:val="auto"/>
        </w:rPr>
        <w:t>HR Administrator</w:t>
      </w:r>
      <w:r w:rsidR="006F69BC" w:rsidRPr="005F7A67">
        <w:t xml:space="preserve"> </w:t>
      </w:r>
      <w:r w:rsidR="00A133A9" w:rsidRPr="005F7A67">
        <w:t xml:space="preserve">dynamic </w:t>
      </w:r>
      <w:r w:rsidR="00936DA9" w:rsidRPr="005F7A67">
        <w:t xml:space="preserve">group. </w:t>
      </w:r>
      <w:r w:rsidR="002B27B8" w:rsidRPr="005F7A67">
        <w:t xml:space="preserve">In the second case, no approval of a member of the </w:t>
      </w:r>
      <w:r w:rsidR="006F69BC" w:rsidRPr="005F7A67">
        <w:rPr>
          <w:rStyle w:val="SAPScreenElement"/>
          <w:color w:val="auto"/>
        </w:rPr>
        <w:t>HR Administrator</w:t>
      </w:r>
      <w:r w:rsidR="002B27B8" w:rsidRPr="005F7A67">
        <w:t xml:space="preserve"> </w:t>
      </w:r>
      <w:r w:rsidR="00A133A9" w:rsidRPr="005F7A67">
        <w:t xml:space="preserve">dynamic </w:t>
      </w:r>
      <w:r w:rsidR="002B27B8" w:rsidRPr="005F7A67">
        <w:t xml:space="preserve">group is required; instead, the changes are saved immediately. The second use case is shortly described </w:t>
      </w:r>
      <w:r w:rsidR="004A2BCC" w:rsidRPr="005F7A67">
        <w:t>in</w:t>
      </w:r>
      <w:r w:rsidR="002B27B8" w:rsidRPr="005F7A67">
        <w:t xml:space="preserve"> </w:t>
      </w:r>
      <w:r w:rsidR="0099340B" w:rsidRPr="005F7A67">
        <w:t xml:space="preserve">process step </w:t>
      </w:r>
      <w:r w:rsidR="00E749E0" w:rsidRPr="005F7A67">
        <w:rPr>
          <w:rStyle w:val="SAPTextReference"/>
        </w:rPr>
        <w:t xml:space="preserve">4.8.3 </w:t>
      </w:r>
      <w:r w:rsidR="004A2BCC" w:rsidRPr="005F7A67">
        <w:rPr>
          <w:rStyle w:val="SAPTextReference"/>
        </w:rPr>
        <w:t>Updating Employee Line Manager</w:t>
      </w:r>
      <w:r w:rsidR="002B27B8" w:rsidRPr="005F7A67">
        <w:t>.</w:t>
      </w:r>
    </w:p>
    <w:p w14:paraId="6DE805C4" w14:textId="77777777" w:rsidR="00936DA9" w:rsidRPr="005F7A67" w:rsidRDefault="00936DA9" w:rsidP="007C4E30"/>
    <w:p w14:paraId="2C3DEA7E" w14:textId="62F193E3" w:rsidR="007C4E30" w:rsidRPr="005F7A67" w:rsidRDefault="005D27E8" w:rsidP="007C4E30">
      <w:r w:rsidRPr="005F7A67">
        <w:t xml:space="preserve">Before detailing the process steps for this </w:t>
      </w:r>
      <w:r w:rsidR="007C4E30" w:rsidRPr="005F7A67">
        <w:t xml:space="preserve">action, a short overview is given about job information to position synchronization, position reclassification and transfer to another </w:t>
      </w:r>
      <w:r w:rsidR="00B433EF" w:rsidRPr="005F7A67">
        <w:t>line manager</w:t>
      </w:r>
      <w:r w:rsidR="007C4E30" w:rsidRPr="005F7A67">
        <w:t xml:space="preserve">, </w:t>
      </w:r>
      <w:r w:rsidR="00B46767" w:rsidRPr="005F7A67">
        <w:t xml:space="preserve">and </w:t>
      </w:r>
      <w:r w:rsidR="007C4E30" w:rsidRPr="005F7A67">
        <w:t>shared position.</w:t>
      </w:r>
    </w:p>
    <w:p w14:paraId="5E59AABB" w14:textId="77777777" w:rsidR="007C4E30" w:rsidRPr="005F7A67" w:rsidRDefault="007C4E30" w:rsidP="007C4E30">
      <w:pPr>
        <w:rPr>
          <w:b/>
        </w:rPr>
      </w:pPr>
    </w:p>
    <w:p w14:paraId="30F7A24C" w14:textId="77777777" w:rsidR="007C4E30" w:rsidRPr="005F7A67" w:rsidRDefault="007C4E30" w:rsidP="007C4E30">
      <w:pPr>
        <w:rPr>
          <w:rFonts w:ascii="Calibri" w:eastAsia="Calibri" w:hAnsi="Calibri"/>
          <w:b/>
          <w:sz w:val="22"/>
          <w:szCs w:val="22"/>
        </w:rPr>
      </w:pPr>
      <w:r w:rsidRPr="005F7A67">
        <w:rPr>
          <w:b/>
        </w:rPr>
        <w:t>Job Info to Position synchronization</w:t>
      </w:r>
    </w:p>
    <w:p w14:paraId="271A19B3" w14:textId="77777777" w:rsidR="007C4E30" w:rsidRPr="005F7A67" w:rsidRDefault="007C4E30" w:rsidP="007C4E30">
      <w:r w:rsidRPr="005F7A67">
        <w:t xml:space="preserve">Changes in the employee’s job information via </w:t>
      </w:r>
      <w:r w:rsidRPr="008F0355">
        <w:rPr>
          <w:rStyle w:val="SAPScreenElement"/>
          <w:color w:val="auto"/>
          <w:rPrChange w:id="3530" w:author="Author" w:date="2018-03-07T10:55:00Z">
            <w:rPr>
              <w:rStyle w:val="SAPScreenElement"/>
            </w:rPr>
          </w:rPrChange>
        </w:rPr>
        <w:t>Take Action</w:t>
      </w:r>
      <w:r w:rsidRPr="008F0355">
        <w:t xml:space="preserve"> </w:t>
      </w:r>
      <w:r w:rsidRPr="005F7A67">
        <w:t xml:space="preserve">can be reflected in updates of the position occupied by the employee. Common fields between the </w:t>
      </w:r>
      <w:r w:rsidRPr="005F7A67">
        <w:rPr>
          <w:rStyle w:val="SAPScreenElement"/>
          <w:color w:val="auto"/>
        </w:rPr>
        <w:t>Position</w:t>
      </w:r>
      <w:r w:rsidRPr="005F7A67">
        <w:t xml:space="preserve"> object and the </w:t>
      </w:r>
      <w:r w:rsidRPr="005F7A67">
        <w:rPr>
          <w:rStyle w:val="SAPScreenElement"/>
          <w:color w:val="auto"/>
        </w:rPr>
        <w:t>jobInfo employment</w:t>
      </w:r>
      <w:r w:rsidRPr="005F7A67">
        <w:t xml:space="preserve"> object are synchronized when changes are made in the </w:t>
      </w:r>
      <w:r w:rsidRPr="005F7A67">
        <w:rPr>
          <w:rStyle w:val="SAPScreenElement"/>
          <w:color w:val="auto"/>
        </w:rPr>
        <w:t>jobInfo employment</w:t>
      </w:r>
      <w:r w:rsidRPr="005F7A67">
        <w:t xml:space="preserve"> object that the system regards as a position reclassification or position transfer. </w:t>
      </w:r>
    </w:p>
    <w:p w14:paraId="2F58A492" w14:textId="77777777" w:rsidR="007C4E30" w:rsidRPr="005F7A67" w:rsidRDefault="007C4E30" w:rsidP="007C4E30">
      <w:pPr>
        <w:rPr>
          <w:b/>
        </w:rPr>
      </w:pPr>
    </w:p>
    <w:p w14:paraId="76AE45E2" w14:textId="77777777" w:rsidR="007C4E30" w:rsidRPr="005F7A67" w:rsidRDefault="007C4E30" w:rsidP="007C4E30">
      <w:pPr>
        <w:rPr>
          <w:b/>
        </w:rPr>
      </w:pPr>
      <w:r w:rsidRPr="005F7A67">
        <w:rPr>
          <w:b/>
        </w:rPr>
        <w:t>Position Reclassification/Transfer</w:t>
      </w:r>
    </w:p>
    <w:p w14:paraId="16BBEEEF" w14:textId="604D99D5" w:rsidR="007C4E30" w:rsidRPr="005F7A67" w:rsidRDefault="007C4E30" w:rsidP="007C4E30">
      <w:r w:rsidRPr="005F7A67">
        <w:t xml:space="preserve">A position reclassification is required when changes in the job information (for example new job </w:t>
      </w:r>
      <w:r w:rsidR="00DC4B9F" w:rsidRPr="005F7A67">
        <w:t>title</w:t>
      </w:r>
      <w:r w:rsidRPr="005F7A67">
        <w:t xml:space="preserve">, new </w:t>
      </w:r>
      <w:r w:rsidR="00DC4B9F" w:rsidRPr="005F7A67">
        <w:t>location</w:t>
      </w:r>
      <w:r w:rsidRPr="005F7A67">
        <w:t xml:space="preserve">, and so on) are performed, whereas a position transfer is required if the </w:t>
      </w:r>
      <w:r w:rsidR="00B433EF" w:rsidRPr="005F7A67">
        <w:t xml:space="preserve">line manager </w:t>
      </w:r>
      <w:r w:rsidRPr="005F7A67">
        <w:t>changes.</w:t>
      </w:r>
    </w:p>
    <w:p w14:paraId="57AD4C19" w14:textId="77777777" w:rsidR="00150600" w:rsidRPr="005F7A67" w:rsidRDefault="00150600" w:rsidP="00BC6F23">
      <w:pPr>
        <w:pStyle w:val="NoteParagraph"/>
        <w:ind w:left="720"/>
        <w:rPr>
          <w:rFonts w:ascii="BentonSans Regular" w:hAnsi="BentonSans Regular"/>
          <w:color w:val="666666"/>
          <w:sz w:val="22"/>
        </w:rPr>
      </w:pPr>
      <w:r w:rsidRPr="005F7A67">
        <w:rPr>
          <w:noProof/>
        </w:rPr>
        <w:drawing>
          <wp:inline distT="0" distB="0" distL="0" distR="0" wp14:anchorId="658EF567" wp14:editId="38694CCE">
            <wp:extent cx="228600" cy="228600"/>
            <wp:effectExtent l="0" t="0" r="0" b="0"/>
            <wp:docPr id="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p>
    <w:p w14:paraId="55D5C4CF" w14:textId="46EFA15E" w:rsidR="00150600" w:rsidRPr="005F7A67" w:rsidRDefault="00150600" w:rsidP="00BC6F23">
      <w:pPr>
        <w:ind w:left="720"/>
      </w:pPr>
      <w:r w:rsidRPr="005F7A67">
        <w:rPr>
          <w:noProof/>
        </w:rPr>
        <w:t>If any integration with SAP ERP or SAP S/4HANA is planned, the job title is not allowed to be changed.</w:t>
      </w:r>
    </w:p>
    <w:p w14:paraId="42C9F5CE" w14:textId="349B4BE7" w:rsidR="007C4E30" w:rsidRPr="00A3209C" w:rsidRDefault="007C4E30" w:rsidP="007C4E30">
      <w:pPr>
        <w:rPr>
          <w:b/>
          <w:u w:val="single"/>
          <w:rPrChange w:id="3531" w:author="Author" w:date="2018-02-19T10:26:00Z">
            <w:rPr/>
          </w:rPrChange>
        </w:rPr>
      </w:pPr>
      <w:r w:rsidRPr="005F7A67">
        <w:lastRenderedPageBreak/>
        <w:t xml:space="preserve">The customer can implement a propagation rule, in which the common position / job information fields, which should be synchronized, are defined. The rule is triggered whenever the system is to treat an action performed via </w:t>
      </w:r>
      <w:r w:rsidRPr="008F0355">
        <w:rPr>
          <w:rStyle w:val="SAPScreenElement"/>
          <w:color w:val="auto"/>
          <w:rPrChange w:id="3532" w:author="Author" w:date="2018-03-07T10:55:00Z">
            <w:rPr>
              <w:rStyle w:val="SAPScreenElement"/>
            </w:rPr>
          </w:rPrChange>
        </w:rPr>
        <w:t>Take Action</w:t>
      </w:r>
      <w:r w:rsidRPr="008F0355">
        <w:t xml:space="preserve"> </w:t>
      </w:r>
      <w:r w:rsidRPr="005F7A67">
        <w:t>as a position reclassification or transfer</w:t>
      </w:r>
      <w:r w:rsidR="003C043A" w:rsidRPr="005F7A67">
        <w:t xml:space="preserve"> to another </w:t>
      </w:r>
      <w:r w:rsidR="00B433EF" w:rsidRPr="005F7A67">
        <w:t>line manager</w:t>
      </w:r>
      <w:r w:rsidRPr="005F7A67">
        <w:t>. For more details on defining such a rule, refer to</w:t>
      </w:r>
      <w:ins w:id="3533" w:author="Author" w:date="2018-02-19T10:26:00Z">
        <w:r w:rsidR="00A3209C">
          <w:t xml:space="preserve"> the</w:t>
        </w:r>
      </w:ins>
      <w:r w:rsidRPr="005F7A67">
        <w:t xml:space="preserve"> </w:t>
      </w:r>
      <w:ins w:id="3534" w:author="Author" w:date="2018-02-19T10:26:00Z">
        <w:r w:rsidR="00A3209C">
          <w:rPr>
            <w:rStyle w:val="SAPScreenElement"/>
            <w:color w:val="auto"/>
          </w:rPr>
          <w:t>Position Management</w:t>
        </w:r>
        <w:r w:rsidR="00A3209C">
          <w:t xml:space="preserve"> workbook</w:t>
        </w:r>
      </w:ins>
      <w:del w:id="3535" w:author="Author" w:date="2018-02-19T10:26:00Z">
        <w:r w:rsidRPr="005F7A67" w:rsidDel="00A3209C">
          <w:delText xml:space="preserve">configuration guide of building block </w:delText>
        </w:r>
        <w:r w:rsidRPr="005F7A67" w:rsidDel="00A3209C">
          <w:rPr>
            <w:rStyle w:val="SAPEmphasis"/>
          </w:rPr>
          <w:delText>11J</w:delText>
        </w:r>
        <w:r w:rsidRPr="005F7A67" w:rsidDel="00A3209C">
          <w:delText xml:space="preserve">, chapter </w:delText>
        </w:r>
        <w:r w:rsidRPr="005F7A67" w:rsidDel="00A3209C">
          <w:rPr>
            <w:rStyle w:val="SAPTextReference"/>
          </w:rPr>
          <w:delText xml:space="preserve">Job Info to Position </w:delText>
        </w:r>
        <w:r w:rsidR="00B25C60" w:rsidDel="00A3209C">
          <w:rPr>
            <w:rStyle w:val="SAPTextReference"/>
          </w:rPr>
          <w:delText>S</w:delText>
        </w:r>
        <w:r w:rsidRPr="005F7A67" w:rsidDel="00A3209C">
          <w:rPr>
            <w:rStyle w:val="SAPTextReference"/>
          </w:rPr>
          <w:delText>ynchronization</w:delText>
        </w:r>
      </w:del>
      <w:r w:rsidRPr="005F7A67">
        <w:t>.</w:t>
      </w:r>
    </w:p>
    <w:p w14:paraId="58E7B567" w14:textId="77777777" w:rsidR="007C4E30" w:rsidRPr="005F7A67" w:rsidRDefault="007C4E30" w:rsidP="007C4E30">
      <w:pPr>
        <w:rPr>
          <w:b/>
        </w:rPr>
      </w:pPr>
    </w:p>
    <w:p w14:paraId="4C271AE4" w14:textId="77777777" w:rsidR="007C4E30" w:rsidRPr="005F7A67" w:rsidRDefault="007C4E30" w:rsidP="007C4E30">
      <w:pPr>
        <w:rPr>
          <w:b/>
        </w:rPr>
      </w:pPr>
      <w:r w:rsidRPr="005F7A67">
        <w:rPr>
          <w:b/>
        </w:rPr>
        <w:t>Regular Position/Shared Position</w:t>
      </w:r>
    </w:p>
    <w:p w14:paraId="133F7AF1" w14:textId="77777777" w:rsidR="007C4E30" w:rsidRPr="005F7A67" w:rsidRDefault="007C4E30" w:rsidP="007C4E30">
      <w:r w:rsidRPr="005F7A67">
        <w:t>A position allowing only one incumbent at a time is a regular position. In case more than one employee may be assigned to a position at a time</w:t>
      </w:r>
      <w:r w:rsidR="00A36DAB" w:rsidRPr="005F7A67">
        <w:t>,</w:t>
      </w:r>
      <w:r w:rsidRPr="005F7A67">
        <w:t xml:space="preserve"> </w:t>
      </w:r>
      <w:r w:rsidR="00A36DAB" w:rsidRPr="005F7A67">
        <w:t>we talk about a shared position.</w:t>
      </w:r>
    </w:p>
    <w:p w14:paraId="055C286D" w14:textId="77777777" w:rsidR="007C4E30" w:rsidRPr="005F7A67" w:rsidRDefault="007C4E30" w:rsidP="007C4E30">
      <w:pPr>
        <w:rPr>
          <w:rFonts w:ascii="Calibri" w:eastAsia="Calibri" w:hAnsi="Calibri"/>
          <w:sz w:val="22"/>
          <w:szCs w:val="22"/>
        </w:rPr>
      </w:pPr>
    </w:p>
    <w:p w14:paraId="3B878BE7" w14:textId="1A438551" w:rsidR="005D27E8" w:rsidRPr="005F7A67" w:rsidRDefault="00062D2C" w:rsidP="005D27E8">
      <w:r w:rsidRPr="005F7A67">
        <w:t>In the following a detailed process description is given, including the system behavior in case a position reclassification or transfer</w:t>
      </w:r>
      <w:r w:rsidR="00B46767" w:rsidRPr="005F7A67">
        <w:t xml:space="preserve"> to another </w:t>
      </w:r>
      <w:r w:rsidR="00B433EF" w:rsidRPr="005F7A67">
        <w:t xml:space="preserve">line manager </w:t>
      </w:r>
      <w:r w:rsidRPr="005F7A67">
        <w:t>is required</w:t>
      </w:r>
      <w:r w:rsidR="00B46767" w:rsidRPr="005F7A67">
        <w:t>.</w:t>
      </w:r>
    </w:p>
    <w:p w14:paraId="17EF04C3" w14:textId="77777777" w:rsidR="00FB5676" w:rsidRPr="005F7A67" w:rsidRDefault="00FB5676" w:rsidP="005D27E8"/>
    <w:p w14:paraId="6E673BB1" w14:textId="77777777" w:rsidR="00FB5676" w:rsidRPr="005F7A67" w:rsidRDefault="00FB5676" w:rsidP="00FB5676">
      <w:pPr>
        <w:pStyle w:val="SAPNoteHeading"/>
        <w:ind w:left="0"/>
      </w:pPr>
      <w:r w:rsidRPr="005F7A67">
        <w:rPr>
          <w:noProof/>
        </w:rPr>
        <w:drawing>
          <wp:inline distT="0" distB="0" distL="0" distR="0" wp14:anchorId="3DEB6AFE" wp14:editId="0B745FC1">
            <wp:extent cx="228600" cy="228600"/>
            <wp:effectExtent l="0" t="0" r="0" b="0"/>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Recommendation</w:t>
      </w:r>
    </w:p>
    <w:p w14:paraId="47965C7E" w14:textId="08A54B4B" w:rsidR="00FB5676" w:rsidRPr="005F7A67" w:rsidRDefault="00FB5676" w:rsidP="005D27E8">
      <w:r w:rsidRPr="005F7A67">
        <w:t xml:space="preserve">For ease of consumption of the documentation within this chapter, it is recommended to check in parallel the process flow sketched in the appropriate process diagram </w:t>
      </w:r>
      <w:r w:rsidRPr="005F7A67">
        <w:rPr>
          <w:rStyle w:val="SAPEmphasis"/>
        </w:rPr>
        <w:t>FJ1_</w:t>
      </w:r>
      <w:r w:rsidR="00345747" w:rsidRPr="005F7A67">
        <w:rPr>
          <w:rStyle w:val="SAPEmphasis"/>
        </w:rPr>
        <w:t>SFHCM1</w:t>
      </w:r>
      <w:del w:id="3536" w:author="Author" w:date="2018-01-29T15:07:00Z">
        <w:r w:rsidR="00345747" w:rsidRPr="005F7A67" w:rsidDel="00B14B0D">
          <w:rPr>
            <w:rStyle w:val="SAPEmphasis"/>
          </w:rPr>
          <w:delText>711</w:delText>
        </w:r>
      </w:del>
      <w:ins w:id="3537" w:author="Author" w:date="2018-01-29T15:07:00Z">
        <w:r w:rsidR="00B14B0D">
          <w:rPr>
            <w:rStyle w:val="SAPEmphasis"/>
          </w:rPr>
          <w:t>802</w:t>
        </w:r>
      </w:ins>
      <w:r w:rsidRPr="005F7A67">
        <w:rPr>
          <w:rStyle w:val="SAPEmphasis"/>
        </w:rPr>
        <w:t>_Process_Overview_EN</w:t>
      </w:r>
      <w:r w:rsidRPr="004C31C6">
        <w:rPr>
          <w:rStyle w:val="SAPEmphasis"/>
        </w:rPr>
        <w:t>_</w:t>
      </w:r>
      <w:del w:id="3538" w:author="Author" w:date="2018-01-29T15:07:00Z">
        <w:r w:rsidR="00566168" w:rsidRPr="00657705" w:rsidDel="00B14B0D">
          <w:rPr>
            <w:rStyle w:val="SAPEmphasis"/>
          </w:rPr>
          <w:delText>US</w:delText>
        </w:r>
      </w:del>
      <w:ins w:id="3539" w:author="Author" w:date="2018-01-29T15:07:00Z">
        <w:r w:rsidR="00B14B0D" w:rsidRPr="00657705">
          <w:rPr>
            <w:rStyle w:val="SAPEmphasis"/>
          </w:rPr>
          <w:t>XX</w:t>
        </w:r>
      </w:ins>
      <w:r w:rsidRPr="005F7A67">
        <w:rPr>
          <w:rStyle w:val="SAPEmphasis"/>
        </w:rPr>
        <w:t>.pptx</w:t>
      </w:r>
      <w:r w:rsidRPr="005F7A67">
        <w:t>.</w:t>
      </w:r>
    </w:p>
    <w:p w14:paraId="61280390" w14:textId="3E5D9BC7" w:rsidR="00CC27CE" w:rsidRPr="005F7A67" w:rsidRDefault="00F723CC" w:rsidP="00CC27CE">
      <w:pPr>
        <w:pStyle w:val="Heading3"/>
      </w:pPr>
      <w:bookmarkStart w:id="3540" w:name="_Toc460994521"/>
      <w:bookmarkStart w:id="3541" w:name="_Toc461685783"/>
      <w:bookmarkStart w:id="3542" w:name="_Toc461899120"/>
      <w:bookmarkStart w:id="3543" w:name="_Toc461908958"/>
      <w:bookmarkStart w:id="3544" w:name="_Toc461909261"/>
      <w:bookmarkStart w:id="3545" w:name="_Toc461909565"/>
      <w:bookmarkStart w:id="3546" w:name="_Toc462821269"/>
      <w:bookmarkStart w:id="3547" w:name="_Toc462821663"/>
      <w:bookmarkStart w:id="3548" w:name="_Toc507492124"/>
      <w:bookmarkEnd w:id="3540"/>
      <w:bookmarkEnd w:id="3541"/>
      <w:bookmarkEnd w:id="3542"/>
      <w:bookmarkEnd w:id="3543"/>
      <w:bookmarkEnd w:id="3544"/>
      <w:bookmarkEnd w:id="3545"/>
      <w:bookmarkEnd w:id="3546"/>
      <w:bookmarkEnd w:id="3547"/>
      <w:r w:rsidRPr="005F7A67">
        <w:t xml:space="preserve">Requesting Employee </w:t>
      </w:r>
      <w:r w:rsidR="007E388D" w:rsidRPr="005F7A67">
        <w:t xml:space="preserve">Job Information </w:t>
      </w:r>
      <w:r w:rsidR="00CC27CE" w:rsidRPr="005F7A67">
        <w:t>Change</w:t>
      </w:r>
      <w:bookmarkEnd w:id="3548"/>
    </w:p>
    <w:p w14:paraId="571D9EDA" w14:textId="77777777" w:rsidR="00CC27CE" w:rsidRPr="005F7A67" w:rsidRDefault="00CC27CE" w:rsidP="00CC27CE">
      <w:pPr>
        <w:pStyle w:val="SAPKeyblockTitle"/>
      </w:pPr>
      <w:r w:rsidRPr="005F7A67">
        <w:t>Test Administration</w:t>
      </w:r>
    </w:p>
    <w:p w14:paraId="2663EE7C" w14:textId="71A0064D" w:rsidR="00CC27CE" w:rsidRPr="005F7A67" w:rsidRDefault="00CC27CE" w:rsidP="00CC27CE">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C27CE" w:rsidRPr="005F7A67" w14:paraId="47FB4E9B"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62C0C3FE" w14:textId="77777777" w:rsidR="00CC27CE" w:rsidRPr="005F7A67" w:rsidRDefault="00CC27CE" w:rsidP="007829CE">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82BC2EA" w14:textId="77777777" w:rsidR="00CC27CE" w:rsidRPr="005F7A67" w:rsidRDefault="00CC27CE" w:rsidP="007829CE">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61E1441A" w14:textId="77777777" w:rsidR="00CC27CE" w:rsidRPr="005F7A67" w:rsidRDefault="00CC27CE" w:rsidP="007829CE">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9FE8306" w14:textId="2499049C" w:rsidR="00CC27CE" w:rsidRPr="005F7A67" w:rsidRDefault="003207A6" w:rsidP="007829CE">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3F52E08" w14:textId="77777777" w:rsidR="00CC27CE" w:rsidRPr="005F7A67" w:rsidRDefault="00CC27CE" w:rsidP="007829CE">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FF3D33A" w14:textId="5B7141B2" w:rsidR="00CC27CE" w:rsidRPr="005F7A67" w:rsidRDefault="00526B18" w:rsidP="007829CE">
            <w:r w:rsidRPr="005F7A67">
              <w:t>&lt;date&gt;</w:t>
            </w:r>
          </w:p>
        </w:tc>
      </w:tr>
      <w:tr w:rsidR="00CC27CE" w:rsidRPr="005F7A67" w14:paraId="57D70E97"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0F0377F0" w14:textId="77777777" w:rsidR="00CC27CE" w:rsidRPr="005F7A67" w:rsidRDefault="00CC27CE" w:rsidP="007829CE">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31CEDAF" w14:textId="282E033A" w:rsidR="00CC27CE" w:rsidRPr="005F7A67" w:rsidRDefault="00863EC1" w:rsidP="007829CE">
            <w:r w:rsidRPr="005F7A67">
              <w:t xml:space="preserve">Line </w:t>
            </w:r>
            <w:r w:rsidR="00CC27CE" w:rsidRPr="005F7A67">
              <w:t>Manager</w:t>
            </w:r>
          </w:p>
        </w:tc>
      </w:tr>
      <w:tr w:rsidR="00CC27CE" w:rsidRPr="005F7A67" w14:paraId="2D873023"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7057A3A6" w14:textId="77777777" w:rsidR="00CC27CE" w:rsidRPr="005F7A67" w:rsidRDefault="00CC27CE" w:rsidP="007829CE">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D2E0D9D" w14:textId="77777777" w:rsidR="00CC27CE" w:rsidRPr="005F7A67" w:rsidRDefault="00CC27CE" w:rsidP="007829CE">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ACD390C" w14:textId="77777777" w:rsidR="00CC27CE" w:rsidRPr="005F7A67" w:rsidRDefault="00CC27CE" w:rsidP="007829CE">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E124252" w14:textId="281A9634" w:rsidR="00CC27CE" w:rsidRPr="005F7A67" w:rsidRDefault="00402197" w:rsidP="007829CE">
            <w:r>
              <w:t>&lt;duration&gt;</w:t>
            </w:r>
          </w:p>
        </w:tc>
      </w:tr>
    </w:tbl>
    <w:p w14:paraId="364E7B38" w14:textId="77777777" w:rsidR="00CC27CE" w:rsidRPr="005F7A67" w:rsidRDefault="00CC27CE" w:rsidP="00CC27CE">
      <w:pPr>
        <w:pStyle w:val="SAPKeyblockTitle"/>
      </w:pPr>
      <w:r w:rsidRPr="005F7A67">
        <w:t>Purpose</w:t>
      </w:r>
    </w:p>
    <w:p w14:paraId="041E9434" w14:textId="7DFD9068" w:rsidR="00F723CC" w:rsidRPr="005F7A67" w:rsidRDefault="00F723CC" w:rsidP="00CC27CE">
      <w:r w:rsidRPr="005F7A67">
        <w:t xml:space="preserve">An employee’s position needs to be reclassified within the organization. The Line Manager (called </w:t>
      </w:r>
      <w:r w:rsidR="00B433EF" w:rsidRPr="005F7A67">
        <w:rPr>
          <w:rStyle w:val="SAPScreenElement"/>
          <w:color w:val="auto"/>
        </w:rPr>
        <w:t>S</w:t>
      </w:r>
      <w:r w:rsidRPr="005F7A67">
        <w:rPr>
          <w:rStyle w:val="SAPScreenElement"/>
          <w:color w:val="auto"/>
        </w:rPr>
        <w:t>upervisor</w:t>
      </w:r>
      <w:r w:rsidRPr="005F7A67">
        <w:t xml:space="preserve"> in the </w:t>
      </w:r>
      <w:r w:rsidR="002F4552" w:rsidRPr="005F7A67">
        <w:rPr>
          <w:rStyle w:val="SAPTextReference"/>
        </w:rPr>
        <w:t>Employee Central</w:t>
      </w:r>
      <w:r w:rsidRPr="005F7A67">
        <w:t xml:space="preserve"> system) of the employee requests a </w:t>
      </w:r>
      <w:r w:rsidR="000C12BC" w:rsidRPr="005F7A67">
        <w:t>job information</w:t>
      </w:r>
      <w:r w:rsidR="007A79FE">
        <w:t xml:space="preserve"> change for the same.</w:t>
      </w:r>
    </w:p>
    <w:p w14:paraId="6F4AF9D3" w14:textId="77777777" w:rsidR="00CC27CE" w:rsidRPr="005F7A67" w:rsidRDefault="00CC27CE" w:rsidP="00CC27CE">
      <w:pPr>
        <w:pStyle w:val="SAPKeyblockTitle"/>
      </w:pPr>
      <w:r w:rsidRPr="005F7A67">
        <w:lastRenderedPageBreak/>
        <w:t>Procedure</w:t>
      </w:r>
    </w:p>
    <w:p w14:paraId="2A5F125C" w14:textId="77777777" w:rsidR="00E62552" w:rsidRPr="005F7A67" w:rsidRDefault="00604E14" w:rsidP="00BC6F23">
      <w:pPr>
        <w:pStyle w:val="SAPNoteHeading"/>
        <w:ind w:left="720"/>
      </w:pPr>
      <w:r w:rsidRPr="005F7A67">
        <w:rPr>
          <w:noProof/>
        </w:rPr>
        <w:drawing>
          <wp:inline distT="0" distB="0" distL="0" distR="0" wp14:anchorId="3336FA17" wp14:editId="5F25144D">
            <wp:extent cx="228600" cy="228600"/>
            <wp:effectExtent l="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62552" w:rsidRPr="005F7A67">
        <w:t> Recommendation</w:t>
      </w:r>
    </w:p>
    <w:p w14:paraId="1C500CE5" w14:textId="28BA754F" w:rsidR="00E62552" w:rsidRPr="005F7A67" w:rsidRDefault="00E62552" w:rsidP="00BC6F23">
      <w:pPr>
        <w:ind w:left="720"/>
      </w:pPr>
      <w:r w:rsidRPr="005F7A67">
        <w:t xml:space="preserve">In case you are interested in additional event reasons than the ones given in this test script, you can refer to the </w:t>
      </w:r>
      <w:del w:id="3549" w:author="Author" w:date="2018-02-19T10:26:00Z">
        <w:r w:rsidR="00DD67C8" w:rsidRPr="005F7A67" w:rsidDel="00A3209C">
          <w:delText xml:space="preserve">configuration guide of building block </w:delText>
        </w:r>
        <w:r w:rsidR="00F723CC" w:rsidRPr="005F7A67" w:rsidDel="00A3209C">
          <w:rPr>
            <w:b/>
          </w:rPr>
          <w:delText>11J</w:delText>
        </w:r>
        <w:r w:rsidR="00DD67C8" w:rsidRPr="005F7A67" w:rsidDel="00A3209C">
          <w:delText xml:space="preserve">, where in chapter </w:delText>
        </w:r>
        <w:r w:rsidR="00DD67C8" w:rsidRPr="005F7A67" w:rsidDel="00A3209C">
          <w:rPr>
            <w:rStyle w:val="SAPTextReference"/>
          </w:rPr>
          <w:delText>Preparation / Prerequisites</w:delText>
        </w:r>
        <w:r w:rsidR="00DD67C8" w:rsidRPr="005F7A67" w:rsidDel="00A3209C">
          <w:delText xml:space="preserve"> the reference to the appropriate </w:delText>
        </w:r>
      </w:del>
      <w:r w:rsidR="00F723CC" w:rsidRPr="005F7A67">
        <w:rPr>
          <w:rStyle w:val="SAPScreenElement"/>
          <w:color w:val="auto"/>
        </w:rPr>
        <w:t>Position Management</w:t>
      </w:r>
      <w:r w:rsidR="00DD67C8" w:rsidRPr="005F7A67">
        <w:t xml:space="preserve"> workbook</w:t>
      </w:r>
      <w:del w:id="3550" w:author="Author" w:date="2018-02-19T10:26:00Z">
        <w:r w:rsidR="00DD67C8" w:rsidRPr="005F7A67" w:rsidDel="00A3209C">
          <w:delText xml:space="preserve"> is given</w:delText>
        </w:r>
      </w:del>
      <w:r w:rsidR="00DD67C8" w:rsidRPr="005F7A67">
        <w:t>.</w:t>
      </w:r>
    </w:p>
    <w:p w14:paraId="15EF8167" w14:textId="77777777" w:rsidR="008C6FD0" w:rsidRPr="005F7A67" w:rsidRDefault="008C6FD0" w:rsidP="00BC6F23">
      <w:pPr>
        <w:pStyle w:val="SAPNoteHeading"/>
        <w:ind w:left="720"/>
      </w:pPr>
      <w:r w:rsidRPr="005F7A67">
        <w:rPr>
          <w:noProof/>
        </w:rPr>
        <w:drawing>
          <wp:inline distT="0" distB="0" distL="0" distR="0" wp14:anchorId="20441C85" wp14:editId="7006D475">
            <wp:extent cx="228600" cy="228600"/>
            <wp:effectExtent l="0" t="0" r="0" b="0"/>
            <wp:docPr id="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Caution</w:t>
      </w:r>
    </w:p>
    <w:p w14:paraId="4C290B2A" w14:textId="757C1F11" w:rsidR="008C6FD0" w:rsidRPr="005F7A67" w:rsidRDefault="008C6FD0" w:rsidP="00BC6F23">
      <w:pPr>
        <w:pStyle w:val="ListParagraph"/>
        <w:jc w:val="both"/>
        <w:rPr>
          <w:noProof/>
        </w:rPr>
      </w:pPr>
      <w:r w:rsidRPr="005F7A67">
        <w:rPr>
          <w:noProof/>
        </w:rPr>
        <w:t>If any integration with SAP ERP or SAP S/4HANA is planned, you are not supposed to change the employee’s job title</w:t>
      </w:r>
      <w:r w:rsidR="00150600" w:rsidRPr="005F7A67">
        <w:rPr>
          <w:noProof/>
        </w:rPr>
        <w:t>!</w:t>
      </w:r>
      <w:r w:rsidRPr="005F7A67">
        <w:rPr>
          <w:noProof/>
        </w:rPr>
        <w:t xml:space="preserve"> A change in job title would lead to inconsistencies in the organizational data replication. Therefore, </w:t>
      </w:r>
      <w:del w:id="3551" w:author="Author" w:date="2018-02-19T10:27:00Z">
        <w:r w:rsidRPr="005F7A67" w:rsidDel="00A3209C">
          <w:rPr>
            <w:noProof/>
          </w:rPr>
          <w:delText xml:space="preserve">as mentioned in </w:delText>
        </w:r>
        <w:r w:rsidRPr="005F7A67" w:rsidDel="00A3209C">
          <w:delText xml:space="preserve">configuration guide of building block </w:delText>
        </w:r>
        <w:r w:rsidRPr="005F7A67" w:rsidDel="00A3209C">
          <w:rPr>
            <w:b/>
          </w:rPr>
          <w:delText>11J</w:delText>
        </w:r>
        <w:r w:rsidRPr="005F7A67" w:rsidDel="00A3209C">
          <w:rPr>
            <w:noProof/>
          </w:rPr>
          <w:delText xml:space="preserve">, </w:delText>
        </w:r>
      </w:del>
      <w:r w:rsidRPr="005F7A67">
        <w:rPr>
          <w:noProof/>
        </w:rPr>
        <w:t>the appropriate permission</w:t>
      </w:r>
      <w:r w:rsidR="00150600" w:rsidRPr="005F7A67">
        <w:rPr>
          <w:noProof/>
        </w:rPr>
        <w:t>s</w:t>
      </w:r>
      <w:r w:rsidRPr="005F7A67">
        <w:rPr>
          <w:noProof/>
        </w:rPr>
        <w:t xml:space="preserve"> </w:t>
      </w:r>
      <w:r w:rsidR="00150600" w:rsidRPr="005F7A67">
        <w:rPr>
          <w:noProof/>
        </w:rPr>
        <w:t>for executing the event reason</w:t>
      </w:r>
      <w:r w:rsidR="00150600" w:rsidRPr="005F7A67">
        <w:rPr>
          <w:rStyle w:val="SAPUserEntry"/>
        </w:rPr>
        <w:t xml:space="preserve"> New Job Title</w:t>
      </w:r>
      <w:r w:rsidR="00150600" w:rsidRPr="005F7A67">
        <w:t xml:space="preserve"> </w:t>
      </w:r>
      <w:r w:rsidR="00150600" w:rsidRPr="005F7A67">
        <w:rPr>
          <w:rStyle w:val="SAPUserEntry"/>
        </w:rPr>
        <w:t>(NEWJOBTITLECHG)</w:t>
      </w:r>
      <w:r w:rsidR="00150600" w:rsidRPr="005F7A67">
        <w:rPr>
          <w:noProof/>
        </w:rPr>
        <w:t xml:space="preserve"> and changing</w:t>
      </w:r>
      <w:r w:rsidRPr="005F7A67">
        <w:rPr>
          <w:noProof/>
        </w:rPr>
        <w:t xml:space="preserve"> the job title ha</w:t>
      </w:r>
      <w:r w:rsidR="00150600" w:rsidRPr="005F7A67">
        <w:rPr>
          <w:noProof/>
        </w:rPr>
        <w:t>ve</w:t>
      </w:r>
      <w:r w:rsidRPr="005F7A67">
        <w:rPr>
          <w:noProof/>
        </w:rPr>
        <w:t xml:space="preserve"> been revoked </w:t>
      </w:r>
      <w:r w:rsidR="00150600" w:rsidRPr="005F7A67">
        <w:rPr>
          <w:noProof/>
        </w:rPr>
        <w:t>from your role</w:t>
      </w:r>
      <w:r w:rsidR="00CB574F" w:rsidRPr="005F7A67">
        <w:rPr>
          <w:noProof/>
        </w:rPr>
        <w:t>.</w:t>
      </w:r>
    </w:p>
    <w:p w14:paraId="4F0F9C77" w14:textId="77777777" w:rsidR="00DD67C8" w:rsidRPr="005F7A67" w:rsidRDefault="00DD67C8" w:rsidP="00B10DEF">
      <w:pPr>
        <w:ind w:left="576"/>
      </w:pP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800"/>
        <w:gridCol w:w="4140"/>
        <w:gridCol w:w="2970"/>
        <w:gridCol w:w="3510"/>
        <w:gridCol w:w="1198"/>
      </w:tblGrid>
      <w:tr w:rsidR="00CC27CE" w:rsidRPr="005F7A67" w14:paraId="1C87C220" w14:textId="77777777" w:rsidTr="00BC6F23">
        <w:trPr>
          <w:trHeight w:val="720"/>
          <w:tblHeader/>
        </w:trPr>
        <w:tc>
          <w:tcPr>
            <w:tcW w:w="692" w:type="dxa"/>
            <w:shd w:val="clear" w:color="auto" w:fill="999999"/>
          </w:tcPr>
          <w:p w14:paraId="460B6CE1"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800" w:type="dxa"/>
            <w:shd w:val="clear" w:color="auto" w:fill="999999"/>
          </w:tcPr>
          <w:p w14:paraId="3F5CDCB7"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4140" w:type="dxa"/>
            <w:shd w:val="clear" w:color="auto" w:fill="999999"/>
          </w:tcPr>
          <w:p w14:paraId="688C1E50"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2970" w:type="dxa"/>
            <w:shd w:val="clear" w:color="auto" w:fill="999999"/>
          </w:tcPr>
          <w:p w14:paraId="6273C7FD"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3510" w:type="dxa"/>
            <w:shd w:val="clear" w:color="auto" w:fill="999999"/>
          </w:tcPr>
          <w:p w14:paraId="0ECC2874"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198" w:type="dxa"/>
            <w:shd w:val="clear" w:color="auto" w:fill="999999"/>
          </w:tcPr>
          <w:p w14:paraId="4938A110"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CC27CE" w:rsidRPr="005F7A67" w14:paraId="0E455F5E" w14:textId="77777777" w:rsidTr="00BC6F23">
        <w:trPr>
          <w:trHeight w:val="357"/>
        </w:trPr>
        <w:tc>
          <w:tcPr>
            <w:tcW w:w="692" w:type="dxa"/>
          </w:tcPr>
          <w:p w14:paraId="1F2EFAE7" w14:textId="77777777" w:rsidR="00CC27CE" w:rsidRPr="005F7A67" w:rsidRDefault="00CC27CE" w:rsidP="007829CE">
            <w:r w:rsidRPr="005F7A67">
              <w:t>1</w:t>
            </w:r>
          </w:p>
        </w:tc>
        <w:tc>
          <w:tcPr>
            <w:tcW w:w="1800" w:type="dxa"/>
          </w:tcPr>
          <w:p w14:paraId="685C2903" w14:textId="77777777" w:rsidR="00CC27CE" w:rsidRPr="005F7A67" w:rsidDel="004F136E" w:rsidRDefault="00CC27CE" w:rsidP="007829CE">
            <w:pPr>
              <w:rPr>
                <w:b/>
              </w:rPr>
            </w:pPr>
            <w:r w:rsidRPr="005F7A67">
              <w:rPr>
                <w:rStyle w:val="SAPEmphasis"/>
              </w:rPr>
              <w:t>Log on, search and select employee</w:t>
            </w:r>
          </w:p>
        </w:tc>
        <w:tc>
          <w:tcPr>
            <w:tcW w:w="4140" w:type="dxa"/>
          </w:tcPr>
          <w:p w14:paraId="329E41AA" w14:textId="5427F144" w:rsidR="00CC27CE" w:rsidRPr="005F7A67" w:rsidRDefault="00CC27CE">
            <w:pPr>
              <w:rPr>
                <w:rFonts w:cs="Arial"/>
                <w:bCs/>
              </w:rPr>
            </w:pPr>
            <w:r w:rsidRPr="005F7A67">
              <w:rPr>
                <w:rFonts w:cs="Arial"/>
                <w:bCs/>
              </w:rPr>
              <w:t xml:space="preserve">Log on to </w:t>
            </w:r>
            <w:r w:rsidR="004414EC" w:rsidRPr="005F7A67">
              <w:rPr>
                <w:rStyle w:val="SAPScreenElement"/>
                <w:color w:val="auto"/>
              </w:rPr>
              <w:t>Employee Central</w:t>
            </w:r>
            <w:r w:rsidR="004414EC" w:rsidRPr="005F7A67">
              <w:t xml:space="preserve"> </w:t>
            </w:r>
            <w:r w:rsidR="002A40A4" w:rsidRPr="005F7A67">
              <w:t>as a Line Manager</w:t>
            </w:r>
            <w:r w:rsidR="004414EC" w:rsidRPr="005F7A67">
              <w:t xml:space="preserve">. </w:t>
            </w:r>
            <w:r w:rsidR="004414EC" w:rsidRPr="005F7A67">
              <w:rPr>
                <w:rFonts w:cs="Arial"/>
                <w:bCs/>
              </w:rPr>
              <w:t>S</w:t>
            </w:r>
            <w:r w:rsidRPr="005F7A67">
              <w:rPr>
                <w:rFonts w:cs="Arial"/>
                <w:bCs/>
              </w:rPr>
              <w:t xml:space="preserve">earch and select an employee as described in the </w:t>
            </w:r>
            <w:r w:rsidR="00604E14" w:rsidRPr="005F7A67">
              <w:rPr>
                <w:noProof/>
              </w:rPr>
              <w:drawing>
                <wp:inline distT="0" distB="0" distL="0" distR="0" wp14:anchorId="2C88C6E9" wp14:editId="16439291">
                  <wp:extent cx="228600" cy="228600"/>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Note </w:t>
            </w:r>
            <w:r w:rsidRPr="005F7A67">
              <w:rPr>
                <w:rFonts w:cs="Arial"/>
                <w:bCs/>
              </w:rPr>
              <w:t>at the beginning of chapter</w:t>
            </w:r>
            <w:r w:rsidR="00505CE6" w:rsidRPr="005F7A67">
              <w:rPr>
                <w:rFonts w:cs="Arial"/>
                <w:bCs/>
              </w:rPr>
              <w:t xml:space="preserve"> </w:t>
            </w:r>
            <w:r w:rsidR="00505CE6" w:rsidRPr="005F7A67">
              <w:rPr>
                <w:rStyle w:val="SAPTextReference"/>
              </w:rPr>
              <w:t>Testing the Process Steps</w:t>
            </w:r>
            <w:r w:rsidRPr="005F7A67">
              <w:rPr>
                <w:rFonts w:cs="Arial"/>
                <w:bCs/>
              </w:rPr>
              <w:t>.</w:t>
            </w:r>
          </w:p>
        </w:tc>
        <w:tc>
          <w:tcPr>
            <w:tcW w:w="2970" w:type="dxa"/>
          </w:tcPr>
          <w:p w14:paraId="7C49EDF9" w14:textId="77777777" w:rsidR="00CC27CE" w:rsidRPr="005F7A67" w:rsidRDefault="00CC27CE" w:rsidP="007829CE">
            <w:pPr>
              <w:rPr>
                <w:i/>
              </w:rPr>
            </w:pPr>
          </w:p>
        </w:tc>
        <w:tc>
          <w:tcPr>
            <w:tcW w:w="3510" w:type="dxa"/>
          </w:tcPr>
          <w:p w14:paraId="3B3B53C8" w14:textId="77777777" w:rsidR="00CC27CE" w:rsidRPr="005F7A67" w:rsidDel="004F136E" w:rsidRDefault="00CC27CE" w:rsidP="007829CE"/>
        </w:tc>
        <w:tc>
          <w:tcPr>
            <w:tcW w:w="1198" w:type="dxa"/>
          </w:tcPr>
          <w:p w14:paraId="6E09EFE7" w14:textId="77777777" w:rsidR="00CC27CE" w:rsidRPr="005F7A67" w:rsidRDefault="00CC27CE" w:rsidP="007829CE">
            <w:pPr>
              <w:rPr>
                <w:rFonts w:cs="Arial"/>
                <w:bCs/>
              </w:rPr>
            </w:pPr>
          </w:p>
        </w:tc>
      </w:tr>
      <w:tr w:rsidR="00CC27CE" w:rsidRPr="005F7A67" w14:paraId="72B16F7B" w14:textId="77777777" w:rsidTr="00BC6F23">
        <w:trPr>
          <w:trHeight w:val="288"/>
        </w:trPr>
        <w:tc>
          <w:tcPr>
            <w:tcW w:w="692" w:type="dxa"/>
          </w:tcPr>
          <w:p w14:paraId="166842BD" w14:textId="77777777" w:rsidR="00CC27CE" w:rsidRPr="005F7A67" w:rsidRDefault="00CC27CE" w:rsidP="007829CE">
            <w:r w:rsidRPr="005F7A67">
              <w:t>2</w:t>
            </w:r>
          </w:p>
        </w:tc>
        <w:tc>
          <w:tcPr>
            <w:tcW w:w="1800" w:type="dxa"/>
          </w:tcPr>
          <w:p w14:paraId="38D4F8DE" w14:textId="77777777" w:rsidR="00CC27CE" w:rsidRPr="005F7A67" w:rsidRDefault="00CC27CE" w:rsidP="007829CE">
            <w:pPr>
              <w:rPr>
                <w:b/>
              </w:rPr>
            </w:pPr>
            <w:r w:rsidRPr="005F7A67">
              <w:rPr>
                <w:rStyle w:val="SAPEmphasis"/>
              </w:rPr>
              <w:t>Select Action to be Performed</w:t>
            </w:r>
          </w:p>
        </w:tc>
        <w:tc>
          <w:tcPr>
            <w:tcW w:w="4140" w:type="dxa"/>
          </w:tcPr>
          <w:p w14:paraId="2DC38231" w14:textId="58E9BB4E" w:rsidR="00945DA4" w:rsidRPr="005F7A67" w:rsidRDefault="00945DA4" w:rsidP="007829CE">
            <w:pPr>
              <w:rPr>
                <w:rStyle w:val="SAPScreenElement"/>
              </w:rPr>
            </w:pPr>
            <w:r w:rsidRPr="005F7A67">
              <w:t xml:space="preserve">Select </w:t>
            </w:r>
            <w:r w:rsidRPr="005F7A67">
              <w:rPr>
                <w:rFonts w:cs="Arial"/>
                <w:bCs/>
              </w:rPr>
              <w:t xml:space="preserve">the </w:t>
            </w:r>
            <w:del w:id="3552" w:author="Author" w:date="2018-03-07T10:55:00Z">
              <w:r w:rsidRPr="005F7A67" w:rsidDel="008F0355">
                <w:rPr>
                  <w:rStyle w:val="SAPScreenElement"/>
                </w:rPr>
                <w:delText xml:space="preserve">Take </w:delText>
              </w:r>
            </w:del>
            <w:r w:rsidRPr="005F7A67">
              <w:rPr>
                <w:rStyle w:val="SAPScreenElement"/>
              </w:rPr>
              <w:t>Action</w:t>
            </w:r>
            <w:ins w:id="3553" w:author="Author" w:date="2018-03-07T10:55: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Change Job and Compensation Info.</w:t>
            </w:r>
          </w:p>
          <w:p w14:paraId="560D09AF" w14:textId="77777777" w:rsidR="00254711" w:rsidRPr="005F7A67" w:rsidRDefault="00254711" w:rsidP="00BC6F23">
            <w:pPr>
              <w:pStyle w:val="NoteParagraph"/>
              <w:ind w:left="342"/>
              <w:rPr>
                <w:rFonts w:ascii="BentonSans Regular" w:hAnsi="BentonSans Regular"/>
                <w:color w:val="666666"/>
                <w:sz w:val="22"/>
              </w:rPr>
            </w:pPr>
            <w:r w:rsidRPr="005F7A67">
              <w:rPr>
                <w:noProof/>
              </w:rPr>
              <w:drawing>
                <wp:inline distT="0" distB="0" distL="0" distR="0" wp14:anchorId="2CFBC0EE" wp14:editId="51253696">
                  <wp:extent cx="228600" cy="228600"/>
                  <wp:effectExtent l="0" t="0" r="0" b="0"/>
                  <wp:docPr id="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p>
          <w:p w14:paraId="5D5C3CEE" w14:textId="255BC502" w:rsidR="00254711" w:rsidRPr="005F7A67" w:rsidRDefault="00254711" w:rsidP="00BC6F23">
            <w:pPr>
              <w:ind w:left="342"/>
              <w:rPr>
                <w:rFonts w:cs="Arial"/>
                <w:bCs/>
              </w:rPr>
            </w:pPr>
            <w:r w:rsidRPr="005F7A67">
              <w:rPr>
                <w:rFonts w:cs="Arial"/>
                <w:bCs/>
              </w:rPr>
              <w:t xml:space="preserve">Alternatively, you can go to the </w:t>
            </w:r>
            <w:r w:rsidRPr="005F7A67">
              <w:rPr>
                <w:rStyle w:val="SAPScreenElement"/>
              </w:rPr>
              <w:t>Employment Information</w:t>
            </w:r>
            <w:r w:rsidRPr="005F7A67">
              <w:rPr>
                <w:rFonts w:cs="Arial"/>
                <w:bCs/>
              </w:rPr>
              <w:t xml:space="preserve"> section, scroll there to the </w:t>
            </w:r>
            <w:r w:rsidRPr="005F7A67">
              <w:rPr>
                <w:rStyle w:val="SAPScreenElement"/>
              </w:rPr>
              <w:t>Job Information</w:t>
            </w:r>
            <w:r w:rsidRPr="005F7A67">
              <w:rPr>
                <w:rFonts w:cs="Arial"/>
                <w:bCs/>
              </w:rPr>
              <w:t xml:space="preserve"> subsection, and choose in the </w:t>
            </w:r>
            <w:r w:rsidRPr="005F7A67">
              <w:rPr>
                <w:rStyle w:val="SAPScreenElement"/>
              </w:rPr>
              <w:t>Job Information</w:t>
            </w:r>
            <w:r w:rsidRPr="005F7A67">
              <w:rPr>
                <w:rFonts w:cs="Arial"/>
                <w:bCs/>
              </w:rPr>
              <w:t xml:space="preserve"> block the </w:t>
            </w:r>
            <w:r w:rsidRPr="005F7A67">
              <w:rPr>
                <w:rStyle w:val="SAPScreenElement"/>
              </w:rPr>
              <w:t>Pencil (Edit)</w:t>
            </w:r>
            <w:r w:rsidRPr="005F7A67">
              <w:rPr>
                <w:rFonts w:cs="Arial"/>
                <w:bCs/>
              </w:rPr>
              <w:t xml:space="preserve"> icon.</w:t>
            </w:r>
          </w:p>
        </w:tc>
        <w:tc>
          <w:tcPr>
            <w:tcW w:w="2970" w:type="dxa"/>
          </w:tcPr>
          <w:p w14:paraId="369A5FF6" w14:textId="77777777" w:rsidR="00CC27CE" w:rsidRPr="005F7A67" w:rsidRDefault="00CC27CE" w:rsidP="007829CE">
            <w:pPr>
              <w:rPr>
                <w:i/>
              </w:rPr>
            </w:pPr>
          </w:p>
        </w:tc>
        <w:tc>
          <w:tcPr>
            <w:tcW w:w="3510" w:type="dxa"/>
          </w:tcPr>
          <w:p w14:paraId="063169A6" w14:textId="77777777" w:rsidR="00CC27CE" w:rsidRPr="005F7A67" w:rsidRDefault="00CC27CE">
            <w:r w:rsidRPr="005F7A67">
              <w:t xml:space="preserve">The </w:t>
            </w:r>
            <w:r w:rsidR="00254711" w:rsidRPr="005F7A67">
              <w:rPr>
                <w:rStyle w:val="SAPScreenElement"/>
              </w:rPr>
              <w:t xml:space="preserve">Change Job and Compensation Info </w:t>
            </w:r>
            <w:r w:rsidR="0024291B" w:rsidRPr="005F7A67">
              <w:t>dialog box</w:t>
            </w:r>
            <w:r w:rsidRPr="005F7A67">
              <w:t xml:space="preserve"> is displayed.</w:t>
            </w:r>
          </w:p>
          <w:p w14:paraId="77A48BFF" w14:textId="77777777" w:rsidR="001944E2" w:rsidRPr="005F7A67" w:rsidRDefault="001944E2" w:rsidP="001944E2">
            <w:pPr>
              <w:rPr>
                <w:rFonts w:ascii="Calibri" w:eastAsia="Times New Roman" w:hAnsi="Calibri"/>
                <w:sz w:val="22"/>
                <w:szCs w:val="22"/>
              </w:rPr>
            </w:pPr>
            <w:r w:rsidRPr="005F7A67">
              <w:rPr>
                <w:noProof/>
              </w:rPr>
              <w:drawing>
                <wp:inline distT="0" distB="0" distL="0" distR="0" wp14:anchorId="36AD0A14" wp14:editId="276868F9">
                  <wp:extent cx="225425" cy="225425"/>
                  <wp:effectExtent l="0" t="0" r="3175" b="3175"/>
                  <wp:docPr id="270" name="Picture 270"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w:t>
            </w:r>
            <w:r w:rsidRPr="005F7A67">
              <w:rPr>
                <w:rFonts w:ascii="BentonSans Regular" w:hAnsi="BentonSans Regular"/>
                <w:color w:val="666666"/>
                <w:sz w:val="22"/>
              </w:rPr>
              <w:t>Note</w:t>
            </w:r>
          </w:p>
          <w:p w14:paraId="5B60309D" w14:textId="1456D2B8" w:rsidR="001944E2" w:rsidRPr="005F7A67" w:rsidRDefault="001944E2" w:rsidP="001944E2">
            <w:r w:rsidRPr="005F7A67">
              <w:t xml:space="preserve">In case you have chosen to execute the job </w:t>
            </w:r>
            <w:r w:rsidR="004D4309" w:rsidRPr="005F7A67">
              <w:t xml:space="preserve">information </w:t>
            </w:r>
            <w:r w:rsidRPr="005F7A67">
              <w:t xml:space="preserve">change directly from the </w:t>
            </w:r>
            <w:r w:rsidRPr="005F7A67">
              <w:rPr>
                <w:rStyle w:val="SAPScreenElement"/>
              </w:rPr>
              <w:t xml:space="preserve">Job Information </w:t>
            </w:r>
            <w:r w:rsidRPr="005F7A67">
              <w:rPr>
                <w:rFonts w:cs="Arial"/>
                <w:bCs/>
              </w:rPr>
              <w:t xml:space="preserve">block, </w:t>
            </w:r>
            <w:r w:rsidRPr="005F7A67">
              <w:t xml:space="preserve">the </w:t>
            </w:r>
            <w:r w:rsidRPr="005F7A67">
              <w:rPr>
                <w:rStyle w:val="SAPScreenElement"/>
              </w:rPr>
              <w:t xml:space="preserve">Job Information </w:t>
            </w:r>
            <w:r w:rsidRPr="005F7A67">
              <w:t>dialog box is displayed. You can skip test step # 3 and continue directly with test step # 4.</w:t>
            </w:r>
          </w:p>
        </w:tc>
        <w:tc>
          <w:tcPr>
            <w:tcW w:w="1198" w:type="dxa"/>
          </w:tcPr>
          <w:p w14:paraId="1435E57C" w14:textId="77777777" w:rsidR="00CC27CE" w:rsidRPr="005F7A67" w:rsidRDefault="00CC27CE" w:rsidP="007829CE">
            <w:pPr>
              <w:rPr>
                <w:rFonts w:cs="Arial"/>
                <w:bCs/>
              </w:rPr>
            </w:pPr>
          </w:p>
        </w:tc>
      </w:tr>
      <w:tr w:rsidR="001944E2" w:rsidRPr="005F7A67" w14:paraId="7D988CF8" w14:textId="77777777" w:rsidTr="00BC6F23">
        <w:trPr>
          <w:trHeight w:val="288"/>
        </w:trPr>
        <w:tc>
          <w:tcPr>
            <w:tcW w:w="692" w:type="dxa"/>
          </w:tcPr>
          <w:p w14:paraId="4A4DB092" w14:textId="716FDC05" w:rsidR="001944E2" w:rsidRPr="005F7A67" w:rsidRDefault="001944E2" w:rsidP="001944E2">
            <w:r w:rsidRPr="005F7A67">
              <w:t>3</w:t>
            </w:r>
          </w:p>
        </w:tc>
        <w:tc>
          <w:tcPr>
            <w:tcW w:w="1800" w:type="dxa"/>
          </w:tcPr>
          <w:p w14:paraId="217BA08F" w14:textId="6B588D39" w:rsidR="001944E2" w:rsidRPr="005F7A67" w:rsidRDefault="001944E2" w:rsidP="001944E2">
            <w:pPr>
              <w:rPr>
                <w:rStyle w:val="SAPEmphasis"/>
              </w:rPr>
            </w:pPr>
            <w:r w:rsidRPr="005F7A67">
              <w:rPr>
                <w:rStyle w:val="SAPEmphasis"/>
              </w:rPr>
              <w:t xml:space="preserve">Select Type of </w:t>
            </w:r>
            <w:r w:rsidRPr="005F7A67">
              <w:rPr>
                <w:rStyle w:val="SAPScreenElement"/>
                <w:b/>
                <w:color w:val="auto"/>
              </w:rPr>
              <w:t>Change Job and Compensation Info</w:t>
            </w:r>
          </w:p>
        </w:tc>
        <w:tc>
          <w:tcPr>
            <w:tcW w:w="4140" w:type="dxa"/>
          </w:tcPr>
          <w:p w14:paraId="1ECB5535" w14:textId="386AD790" w:rsidR="001944E2" w:rsidRPr="005F7A67" w:rsidRDefault="001944E2" w:rsidP="001944E2">
            <w:r w:rsidRPr="005F7A67">
              <w:t xml:space="preserve">In the </w:t>
            </w:r>
            <w:ins w:id="3554" w:author="Author" w:date="2018-03-07T11:19:00Z">
              <w:r w:rsidR="00CD3A99" w:rsidRPr="00CD3A99">
                <w:rPr>
                  <w:rStyle w:val="SAPScreenElement"/>
                </w:rPr>
                <w:t>Choose what you want to change</w:t>
              </w:r>
            </w:ins>
            <w:del w:id="3555" w:author="Author" w:date="2018-03-07T11:19:00Z">
              <w:r w:rsidR="00BB6CB6" w:rsidRPr="005F7A67" w:rsidDel="00CD3A99">
                <w:rPr>
                  <w:rStyle w:val="SAPScreenElement"/>
                </w:rPr>
                <w:delText>You May Also Change</w:delText>
              </w:r>
              <w:r w:rsidR="00BB6CB6" w:rsidRPr="005F7A67" w:rsidDel="00CD3A99">
                <w:delText xml:space="preserve"> </w:delText>
              </w:r>
            </w:del>
            <w:ins w:id="3556" w:author="Author" w:date="2018-03-07T11:19:00Z">
              <w:r w:rsidR="00CD3A99">
                <w:t xml:space="preserve"> </w:t>
              </w:r>
            </w:ins>
            <w:r w:rsidRPr="005F7A67">
              <w:t xml:space="preserve">block, flag the </w:t>
            </w:r>
            <w:r w:rsidRPr="005F7A67">
              <w:rPr>
                <w:rStyle w:val="SAPScreenElement"/>
              </w:rPr>
              <w:t>Job Information</w:t>
            </w:r>
            <w:r w:rsidRPr="005F7A67">
              <w:t xml:space="preserve"> check box.</w:t>
            </w:r>
          </w:p>
        </w:tc>
        <w:tc>
          <w:tcPr>
            <w:tcW w:w="2970" w:type="dxa"/>
          </w:tcPr>
          <w:p w14:paraId="7990A220" w14:textId="77777777" w:rsidR="001944E2" w:rsidRPr="005F7A67" w:rsidRDefault="001944E2" w:rsidP="001944E2">
            <w:pPr>
              <w:rPr>
                <w:i/>
              </w:rPr>
            </w:pPr>
          </w:p>
        </w:tc>
        <w:tc>
          <w:tcPr>
            <w:tcW w:w="3510" w:type="dxa"/>
          </w:tcPr>
          <w:p w14:paraId="3CA89797" w14:textId="7B224CCF" w:rsidR="001944E2" w:rsidRPr="005F7A67" w:rsidRDefault="001944E2" w:rsidP="001944E2">
            <w:r w:rsidRPr="005F7A67">
              <w:t xml:space="preserve">The </w:t>
            </w:r>
            <w:r w:rsidRPr="005F7A67">
              <w:rPr>
                <w:rStyle w:val="SAPScreenElement"/>
              </w:rPr>
              <w:t>When would you like your changes to take effect?</w:t>
            </w:r>
            <w:r w:rsidRPr="005F7A67">
              <w:rPr>
                <w:rFonts w:cs="Arial"/>
              </w:rPr>
              <w:t xml:space="preserve"> </w:t>
            </w:r>
            <w:r w:rsidRPr="005F7A67">
              <w:t>field is displayed.</w:t>
            </w:r>
          </w:p>
        </w:tc>
        <w:tc>
          <w:tcPr>
            <w:tcW w:w="1198" w:type="dxa"/>
          </w:tcPr>
          <w:p w14:paraId="2ACC6056" w14:textId="77777777" w:rsidR="001944E2" w:rsidRPr="005F7A67" w:rsidRDefault="001944E2" w:rsidP="001944E2">
            <w:pPr>
              <w:rPr>
                <w:rFonts w:cs="Arial"/>
                <w:bCs/>
              </w:rPr>
            </w:pPr>
          </w:p>
        </w:tc>
      </w:tr>
      <w:tr w:rsidR="001944E2" w:rsidRPr="005F7A67" w14:paraId="57626030" w14:textId="77777777" w:rsidTr="00BC6F23">
        <w:trPr>
          <w:trHeight w:val="357"/>
        </w:trPr>
        <w:tc>
          <w:tcPr>
            <w:tcW w:w="692" w:type="dxa"/>
          </w:tcPr>
          <w:p w14:paraId="17B4F7CF" w14:textId="370DEE79" w:rsidR="001944E2" w:rsidRPr="005F7A67" w:rsidRDefault="001944E2" w:rsidP="001944E2">
            <w:r w:rsidRPr="005F7A67">
              <w:t>4</w:t>
            </w:r>
          </w:p>
        </w:tc>
        <w:tc>
          <w:tcPr>
            <w:tcW w:w="1800" w:type="dxa"/>
          </w:tcPr>
          <w:p w14:paraId="14937075" w14:textId="77777777" w:rsidR="001944E2" w:rsidRPr="005F7A67" w:rsidRDefault="001944E2" w:rsidP="001944E2">
            <w:pPr>
              <w:rPr>
                <w:rStyle w:val="SAPEmphasis"/>
              </w:rPr>
            </w:pPr>
            <w:r w:rsidRPr="005F7A67">
              <w:rPr>
                <w:rStyle w:val="SAPEmphasis"/>
              </w:rPr>
              <w:t xml:space="preserve">Enter Effective Date </w:t>
            </w:r>
          </w:p>
        </w:tc>
        <w:tc>
          <w:tcPr>
            <w:tcW w:w="4140" w:type="dxa"/>
          </w:tcPr>
          <w:p w14:paraId="774DEB14" w14:textId="6E76DF7F" w:rsidR="001944E2" w:rsidRPr="005F7A67" w:rsidRDefault="001944E2" w:rsidP="001944E2">
            <w:r w:rsidRPr="005F7A67">
              <w:t>Enter effective date of change.</w:t>
            </w:r>
          </w:p>
        </w:tc>
        <w:tc>
          <w:tcPr>
            <w:tcW w:w="2970" w:type="dxa"/>
          </w:tcPr>
          <w:p w14:paraId="03404F69" w14:textId="0C109681" w:rsidR="001944E2" w:rsidRPr="005F7A67" w:rsidRDefault="001944E2" w:rsidP="001944E2">
            <w:r w:rsidRPr="005F7A67">
              <w:rPr>
                <w:rStyle w:val="SAPScreenElement"/>
              </w:rPr>
              <w:t>When would you like your changes to take effect?:</w:t>
            </w:r>
            <w:r w:rsidRPr="005F7A67">
              <w:rPr>
                <w:rFonts w:cs="Arial"/>
              </w:rPr>
              <w:t xml:space="preserve"> </w:t>
            </w:r>
            <w:r w:rsidRPr="005F7A67">
              <w:t xml:space="preserve">select using calendar icon </w:t>
            </w:r>
          </w:p>
        </w:tc>
        <w:tc>
          <w:tcPr>
            <w:tcW w:w="3510" w:type="dxa"/>
          </w:tcPr>
          <w:p w14:paraId="464BAD26" w14:textId="506DAC06" w:rsidR="001944E2" w:rsidRPr="005F7A67" w:rsidRDefault="001944E2" w:rsidP="001944E2">
            <w:pPr>
              <w:ind w:left="-18"/>
            </w:pPr>
            <w:r w:rsidRPr="005F7A67">
              <w:t xml:space="preserve">The </w:t>
            </w:r>
            <w:r w:rsidRPr="005F7A67">
              <w:rPr>
                <w:rStyle w:val="SAPScreenElement"/>
              </w:rPr>
              <w:t xml:space="preserve">Event </w:t>
            </w:r>
            <w:r w:rsidRPr="005F7A67">
              <w:t>field, and several blocks related to organizational and job information are displayed.</w:t>
            </w:r>
          </w:p>
        </w:tc>
        <w:tc>
          <w:tcPr>
            <w:tcW w:w="1198" w:type="dxa"/>
          </w:tcPr>
          <w:p w14:paraId="603E76DA" w14:textId="77777777" w:rsidR="001944E2" w:rsidRPr="005F7A67" w:rsidRDefault="001944E2" w:rsidP="001944E2">
            <w:pPr>
              <w:rPr>
                <w:rFonts w:cs="Arial"/>
                <w:bCs/>
              </w:rPr>
            </w:pPr>
          </w:p>
        </w:tc>
      </w:tr>
      <w:tr w:rsidR="001944E2" w:rsidRPr="005F7A67" w14:paraId="5EACE98F" w14:textId="77777777" w:rsidTr="00BC6F23">
        <w:trPr>
          <w:trHeight w:val="357"/>
        </w:trPr>
        <w:tc>
          <w:tcPr>
            <w:tcW w:w="692" w:type="dxa"/>
          </w:tcPr>
          <w:p w14:paraId="267F811C" w14:textId="688A2A33" w:rsidR="001944E2" w:rsidRPr="005F7A67" w:rsidRDefault="001944E2" w:rsidP="001944E2">
            <w:r w:rsidRPr="005F7A67">
              <w:t>5</w:t>
            </w:r>
          </w:p>
        </w:tc>
        <w:tc>
          <w:tcPr>
            <w:tcW w:w="1800" w:type="dxa"/>
          </w:tcPr>
          <w:p w14:paraId="0488E797" w14:textId="1FB5559E" w:rsidR="001944E2" w:rsidRPr="005F7A67" w:rsidRDefault="001944E2" w:rsidP="001944E2">
            <w:pPr>
              <w:rPr>
                <w:rStyle w:val="SAPEmphasis"/>
              </w:rPr>
            </w:pPr>
            <w:r w:rsidRPr="005F7A67">
              <w:rPr>
                <w:rStyle w:val="SAPEmphasis"/>
              </w:rPr>
              <w:t xml:space="preserve">Enter Event </w:t>
            </w:r>
          </w:p>
        </w:tc>
        <w:tc>
          <w:tcPr>
            <w:tcW w:w="4140" w:type="dxa"/>
          </w:tcPr>
          <w:p w14:paraId="13294C39" w14:textId="0AA25E5A" w:rsidR="001944E2" w:rsidRPr="005F7A67" w:rsidRDefault="001944E2" w:rsidP="001944E2">
            <w:r w:rsidRPr="005F7A67">
              <w:t xml:space="preserve">Select the event for the change. </w:t>
            </w:r>
          </w:p>
        </w:tc>
        <w:tc>
          <w:tcPr>
            <w:tcW w:w="2970" w:type="dxa"/>
          </w:tcPr>
          <w:p w14:paraId="325DDB4F" w14:textId="120A4EE8" w:rsidR="001944E2" w:rsidRPr="005F7A67" w:rsidRDefault="001944E2" w:rsidP="001944E2">
            <w:pPr>
              <w:rPr>
                <w:rStyle w:val="SAPScreenElement"/>
              </w:rPr>
            </w:pPr>
            <w:r w:rsidRPr="005F7A67">
              <w:rPr>
                <w:rStyle w:val="SAPScreenElement"/>
              </w:rPr>
              <w:t>Event:</w:t>
            </w:r>
            <w:r w:rsidRPr="005F7A67">
              <w:t xml:space="preserve"> select</w:t>
            </w:r>
            <w:r w:rsidRPr="005F7A67">
              <w:rPr>
                <w:rStyle w:val="SAPUserEntry"/>
              </w:rPr>
              <w:t xml:space="preserve"> Data Change </w:t>
            </w:r>
            <w:r w:rsidRPr="005F7A67">
              <w:t>from drop-down</w:t>
            </w:r>
          </w:p>
        </w:tc>
        <w:tc>
          <w:tcPr>
            <w:tcW w:w="3510" w:type="dxa"/>
          </w:tcPr>
          <w:p w14:paraId="55B32CCE" w14:textId="3081D434" w:rsidR="001944E2" w:rsidRPr="005F7A67" w:rsidRDefault="001944E2" w:rsidP="001944E2">
            <w:r w:rsidRPr="005F7A67">
              <w:rPr>
                <w:rFonts w:cs="Arial"/>
                <w:bCs/>
              </w:rPr>
              <w:t xml:space="preserve">Once you enter the </w:t>
            </w:r>
            <w:r w:rsidRPr="005F7A67">
              <w:rPr>
                <w:rStyle w:val="SAPScreenElement"/>
              </w:rPr>
              <w:t>Event</w:t>
            </w:r>
            <w:r w:rsidRPr="005F7A67">
              <w:rPr>
                <w:rFonts w:cs="Arial"/>
                <w:bCs/>
              </w:rPr>
              <w:t xml:space="preserve">, the </w:t>
            </w:r>
            <w:r w:rsidRPr="005F7A67">
              <w:rPr>
                <w:rStyle w:val="SAPScreenElement"/>
              </w:rPr>
              <w:t>Event Reason</w:t>
            </w:r>
            <w:r w:rsidRPr="005F7A67">
              <w:rPr>
                <w:rFonts w:cs="Arial"/>
                <w:bCs/>
              </w:rPr>
              <w:t xml:space="preserve"> can be selected.</w:t>
            </w:r>
          </w:p>
        </w:tc>
        <w:tc>
          <w:tcPr>
            <w:tcW w:w="1198" w:type="dxa"/>
          </w:tcPr>
          <w:p w14:paraId="55CAC323" w14:textId="77777777" w:rsidR="001944E2" w:rsidRPr="005F7A67" w:rsidRDefault="001944E2" w:rsidP="001944E2">
            <w:pPr>
              <w:rPr>
                <w:rFonts w:cs="Arial"/>
                <w:bCs/>
              </w:rPr>
            </w:pPr>
          </w:p>
        </w:tc>
      </w:tr>
      <w:tr w:rsidR="001944E2" w:rsidRPr="005F7A67" w14:paraId="16FB2E77" w14:textId="77777777" w:rsidTr="00BC6F23">
        <w:trPr>
          <w:trHeight w:val="357"/>
        </w:trPr>
        <w:tc>
          <w:tcPr>
            <w:tcW w:w="692" w:type="dxa"/>
          </w:tcPr>
          <w:p w14:paraId="6D5EC976" w14:textId="1781C96F" w:rsidR="001944E2" w:rsidRPr="005F7A67" w:rsidRDefault="001944E2" w:rsidP="001944E2">
            <w:r w:rsidRPr="005F7A67">
              <w:lastRenderedPageBreak/>
              <w:t>6</w:t>
            </w:r>
          </w:p>
        </w:tc>
        <w:tc>
          <w:tcPr>
            <w:tcW w:w="1800" w:type="dxa"/>
          </w:tcPr>
          <w:p w14:paraId="68639619" w14:textId="7FB69206" w:rsidR="001944E2" w:rsidRPr="005F7A67" w:rsidRDefault="001944E2" w:rsidP="001944E2">
            <w:pPr>
              <w:rPr>
                <w:rStyle w:val="SAPEmphasis"/>
              </w:rPr>
            </w:pPr>
            <w:r w:rsidRPr="005F7A67">
              <w:rPr>
                <w:rStyle w:val="SAPEmphasis"/>
              </w:rPr>
              <w:t>Enter Event Reason</w:t>
            </w:r>
          </w:p>
        </w:tc>
        <w:tc>
          <w:tcPr>
            <w:tcW w:w="4140" w:type="dxa"/>
          </w:tcPr>
          <w:p w14:paraId="4F821C04" w14:textId="1A0CE6CB" w:rsidR="001944E2" w:rsidRPr="005F7A67" w:rsidRDefault="001944E2" w:rsidP="001944E2">
            <w:r w:rsidRPr="005F7A67">
              <w:t xml:space="preserve">Select the event reason for the change. </w:t>
            </w:r>
          </w:p>
        </w:tc>
        <w:tc>
          <w:tcPr>
            <w:tcW w:w="2970" w:type="dxa"/>
          </w:tcPr>
          <w:p w14:paraId="4D79A49D" w14:textId="45CD84B0" w:rsidR="001944E2" w:rsidRPr="005F7A67" w:rsidRDefault="001944E2" w:rsidP="001944E2">
            <w:pPr>
              <w:rPr>
                <w:rStyle w:val="SAPScreenElement"/>
              </w:rPr>
            </w:pPr>
            <w:r w:rsidRPr="005F7A67">
              <w:rPr>
                <w:rStyle w:val="SAPScreenElement"/>
              </w:rPr>
              <w:t>Event Reason:</w:t>
            </w:r>
            <w:r w:rsidRPr="005F7A67">
              <w:t xml:space="preserve"> select</w:t>
            </w:r>
            <w:r w:rsidRPr="005F7A67">
              <w:rPr>
                <w:rStyle w:val="SAPUserEntry"/>
              </w:rPr>
              <w:t xml:space="preserve"> New Location</w:t>
            </w:r>
            <w:r w:rsidRPr="005F7A67">
              <w:t xml:space="preserve"> </w:t>
            </w:r>
            <w:r w:rsidRPr="005F7A67">
              <w:rPr>
                <w:rStyle w:val="SAPUserEntry"/>
              </w:rPr>
              <w:t>(NEWLOC)</w:t>
            </w:r>
            <w:r w:rsidRPr="005F7A67">
              <w:t xml:space="preserve"> or</w:t>
            </w:r>
            <w:r w:rsidRPr="005F7A67">
              <w:rPr>
                <w:rStyle w:val="SAPUserEntry"/>
              </w:rPr>
              <w:t xml:space="preserve"> New Job Title</w:t>
            </w:r>
            <w:r w:rsidRPr="005F7A67">
              <w:t xml:space="preserve"> </w:t>
            </w:r>
            <w:r w:rsidRPr="005F7A67">
              <w:rPr>
                <w:rStyle w:val="SAPUserEntry"/>
              </w:rPr>
              <w:t xml:space="preserve">(NEWJOBTITLECHG) </w:t>
            </w:r>
            <w:r w:rsidRPr="005F7A67">
              <w:t>from drop-down</w:t>
            </w:r>
          </w:p>
        </w:tc>
        <w:tc>
          <w:tcPr>
            <w:tcW w:w="3510" w:type="dxa"/>
          </w:tcPr>
          <w:p w14:paraId="4EACE8BC" w14:textId="6919782B" w:rsidR="001944E2" w:rsidRPr="005F7A67" w:rsidRDefault="001944E2" w:rsidP="001944E2">
            <w:r w:rsidRPr="005F7A67">
              <w:t>Continue with one of the two options mentioned in test step # 7.</w:t>
            </w:r>
          </w:p>
        </w:tc>
        <w:tc>
          <w:tcPr>
            <w:tcW w:w="1198" w:type="dxa"/>
          </w:tcPr>
          <w:p w14:paraId="5A695BFF" w14:textId="77777777" w:rsidR="001944E2" w:rsidRPr="005F7A67" w:rsidRDefault="001944E2" w:rsidP="001944E2">
            <w:pPr>
              <w:rPr>
                <w:rFonts w:cs="Arial"/>
                <w:bCs/>
              </w:rPr>
            </w:pPr>
          </w:p>
        </w:tc>
      </w:tr>
      <w:tr w:rsidR="001944E2" w:rsidRPr="005F7A67" w14:paraId="41240F59" w14:textId="77777777" w:rsidTr="00BC6F23">
        <w:trPr>
          <w:trHeight w:val="357"/>
        </w:trPr>
        <w:tc>
          <w:tcPr>
            <w:tcW w:w="692" w:type="dxa"/>
            <w:vMerge w:val="restart"/>
          </w:tcPr>
          <w:p w14:paraId="303DC133" w14:textId="11240974" w:rsidR="001944E2" w:rsidRPr="005F7A67" w:rsidRDefault="001944E2" w:rsidP="001944E2">
            <w:r w:rsidRPr="005F7A67">
              <w:t>7</w:t>
            </w:r>
          </w:p>
        </w:tc>
        <w:tc>
          <w:tcPr>
            <w:tcW w:w="1800" w:type="dxa"/>
            <w:vMerge w:val="restart"/>
          </w:tcPr>
          <w:p w14:paraId="4C297FCB" w14:textId="268F13DE" w:rsidR="001944E2" w:rsidRPr="005F7A67" w:rsidRDefault="001944E2" w:rsidP="001944E2">
            <w:pPr>
              <w:rPr>
                <w:rStyle w:val="SAPEmphasis"/>
              </w:rPr>
            </w:pPr>
            <w:r w:rsidRPr="005F7A67">
              <w:rPr>
                <w:rStyle w:val="SAPEmphasis"/>
              </w:rPr>
              <w:t>Update Job Information Details</w:t>
            </w:r>
          </w:p>
        </w:tc>
        <w:tc>
          <w:tcPr>
            <w:tcW w:w="4140" w:type="dxa"/>
          </w:tcPr>
          <w:p w14:paraId="6F186669" w14:textId="2E8B55F9" w:rsidR="001944E2" w:rsidRPr="005F7A67" w:rsidRDefault="001944E2" w:rsidP="001944E2">
            <w:r w:rsidRPr="005F7A67">
              <w:t>Make entries as appropriate, depending on the event reason chosen in test step # 6:</w:t>
            </w:r>
          </w:p>
        </w:tc>
        <w:tc>
          <w:tcPr>
            <w:tcW w:w="2970" w:type="dxa"/>
          </w:tcPr>
          <w:p w14:paraId="161DB7EB" w14:textId="0045018E" w:rsidR="001944E2" w:rsidRPr="005F7A67" w:rsidRDefault="001944E2" w:rsidP="001944E2">
            <w:pPr>
              <w:rPr>
                <w:rStyle w:val="SAPScreenElement"/>
              </w:rPr>
            </w:pPr>
          </w:p>
        </w:tc>
        <w:tc>
          <w:tcPr>
            <w:tcW w:w="3510" w:type="dxa"/>
          </w:tcPr>
          <w:p w14:paraId="0D2569E5" w14:textId="1C9751A1" w:rsidR="001944E2" w:rsidRPr="005F7A67" w:rsidRDefault="001944E2" w:rsidP="001944E2"/>
        </w:tc>
        <w:tc>
          <w:tcPr>
            <w:tcW w:w="1198" w:type="dxa"/>
          </w:tcPr>
          <w:p w14:paraId="6F5C4085" w14:textId="77777777" w:rsidR="001944E2" w:rsidRPr="005F7A67" w:rsidRDefault="001944E2" w:rsidP="001944E2">
            <w:pPr>
              <w:rPr>
                <w:rFonts w:cs="Arial"/>
                <w:bCs/>
              </w:rPr>
            </w:pPr>
          </w:p>
        </w:tc>
      </w:tr>
      <w:tr w:rsidR="001944E2" w:rsidRPr="005F7A67" w14:paraId="58D6450F" w14:textId="77777777" w:rsidTr="00BC6F23">
        <w:trPr>
          <w:trHeight w:val="357"/>
        </w:trPr>
        <w:tc>
          <w:tcPr>
            <w:tcW w:w="692" w:type="dxa"/>
            <w:vMerge/>
          </w:tcPr>
          <w:p w14:paraId="7A576996" w14:textId="77777777" w:rsidR="001944E2" w:rsidRPr="005F7A67" w:rsidRDefault="001944E2" w:rsidP="001944E2"/>
        </w:tc>
        <w:tc>
          <w:tcPr>
            <w:tcW w:w="1800" w:type="dxa"/>
            <w:vMerge/>
          </w:tcPr>
          <w:p w14:paraId="067A9C07" w14:textId="77777777" w:rsidR="001944E2" w:rsidRPr="005F7A67" w:rsidRDefault="001944E2" w:rsidP="001944E2">
            <w:pPr>
              <w:rPr>
                <w:rStyle w:val="SAPEmphasis"/>
              </w:rPr>
            </w:pPr>
          </w:p>
        </w:tc>
        <w:tc>
          <w:tcPr>
            <w:tcW w:w="4140" w:type="dxa"/>
          </w:tcPr>
          <w:p w14:paraId="28C067D3" w14:textId="02663103" w:rsidR="001944E2" w:rsidRPr="005F7A67" w:rsidRDefault="001944E2" w:rsidP="001944E2">
            <w:r w:rsidRPr="005F7A67">
              <w:rPr>
                <w:rStyle w:val="SAPEmphasis"/>
                <w:u w:val="single"/>
              </w:rPr>
              <w:t>Option 1</w:t>
            </w:r>
            <w:r w:rsidRPr="005F7A67">
              <w:t>: in case you have chosen event reason</w:t>
            </w:r>
            <w:r w:rsidRPr="005F7A67">
              <w:rPr>
                <w:rStyle w:val="SAPUserEntry"/>
              </w:rPr>
              <w:t xml:space="preserve"> New Location</w:t>
            </w:r>
            <w:r w:rsidRPr="005F7A67">
              <w:t xml:space="preserve"> </w:t>
            </w:r>
            <w:r w:rsidRPr="005F7A67">
              <w:rPr>
                <w:rStyle w:val="SAPUserEntry"/>
              </w:rPr>
              <w:t>(NEWLOC)</w:t>
            </w:r>
            <w:r w:rsidRPr="005F7A67">
              <w:t xml:space="preserve">, enter a new location in the </w:t>
            </w:r>
            <w:r w:rsidRPr="005F7A67">
              <w:rPr>
                <w:rStyle w:val="SAPScreenElement"/>
              </w:rPr>
              <w:t>Organizational Information</w:t>
            </w:r>
            <w:r w:rsidRPr="005F7A67">
              <w:t xml:space="preserve"> block.</w:t>
            </w:r>
          </w:p>
        </w:tc>
        <w:tc>
          <w:tcPr>
            <w:tcW w:w="2970" w:type="dxa"/>
          </w:tcPr>
          <w:p w14:paraId="785BD4BA" w14:textId="72596027" w:rsidR="001944E2" w:rsidRPr="005F7A67" w:rsidRDefault="001944E2" w:rsidP="001944E2">
            <w:pPr>
              <w:rPr>
                <w:rStyle w:val="SAPScreenElement"/>
              </w:rPr>
            </w:pPr>
            <w:r w:rsidRPr="005F7A67">
              <w:rPr>
                <w:rStyle w:val="SAPScreenElement"/>
              </w:rPr>
              <w:t>Location:</w:t>
            </w:r>
            <w:r w:rsidRPr="005F7A67">
              <w:t xml:space="preserve"> select from drop-down</w:t>
            </w:r>
          </w:p>
        </w:tc>
        <w:tc>
          <w:tcPr>
            <w:tcW w:w="3510" w:type="dxa"/>
          </w:tcPr>
          <w:p w14:paraId="75FCE3EB" w14:textId="77777777" w:rsidR="001944E2" w:rsidRPr="005F7A67" w:rsidRDefault="001944E2" w:rsidP="001944E2"/>
        </w:tc>
        <w:tc>
          <w:tcPr>
            <w:tcW w:w="1198" w:type="dxa"/>
          </w:tcPr>
          <w:p w14:paraId="01C0B46C" w14:textId="77777777" w:rsidR="001944E2" w:rsidRPr="005F7A67" w:rsidRDefault="001944E2" w:rsidP="001944E2">
            <w:pPr>
              <w:rPr>
                <w:rFonts w:cs="Arial"/>
                <w:bCs/>
              </w:rPr>
            </w:pPr>
          </w:p>
        </w:tc>
      </w:tr>
      <w:tr w:rsidR="001944E2" w:rsidRPr="005F7A67" w14:paraId="5EF33667" w14:textId="77777777" w:rsidTr="00BC6F23">
        <w:trPr>
          <w:trHeight w:val="357"/>
        </w:trPr>
        <w:tc>
          <w:tcPr>
            <w:tcW w:w="692" w:type="dxa"/>
            <w:vMerge/>
          </w:tcPr>
          <w:p w14:paraId="0DBDA285" w14:textId="77777777" w:rsidR="001944E2" w:rsidRPr="005F7A67" w:rsidRDefault="001944E2" w:rsidP="001944E2"/>
        </w:tc>
        <w:tc>
          <w:tcPr>
            <w:tcW w:w="1800" w:type="dxa"/>
            <w:vMerge/>
          </w:tcPr>
          <w:p w14:paraId="3F108023" w14:textId="77777777" w:rsidR="001944E2" w:rsidRPr="005F7A67" w:rsidRDefault="001944E2" w:rsidP="001944E2">
            <w:pPr>
              <w:rPr>
                <w:rStyle w:val="SAPEmphasis"/>
              </w:rPr>
            </w:pPr>
          </w:p>
        </w:tc>
        <w:tc>
          <w:tcPr>
            <w:tcW w:w="4140" w:type="dxa"/>
          </w:tcPr>
          <w:p w14:paraId="7710A4EA" w14:textId="1E7B3576" w:rsidR="001944E2" w:rsidRPr="005F7A67" w:rsidRDefault="001944E2" w:rsidP="001944E2">
            <w:r w:rsidRPr="005F7A67">
              <w:rPr>
                <w:rStyle w:val="SAPEmphasis"/>
                <w:u w:val="single"/>
              </w:rPr>
              <w:t>Option 2</w:t>
            </w:r>
            <w:r w:rsidRPr="005F7A67">
              <w:t>: in case you have chosen event reason</w:t>
            </w:r>
            <w:r w:rsidRPr="005F7A67">
              <w:rPr>
                <w:rStyle w:val="SAPUserEntry"/>
              </w:rPr>
              <w:t xml:space="preserve"> New Job Title</w:t>
            </w:r>
            <w:r w:rsidRPr="005F7A67">
              <w:t xml:space="preserve"> </w:t>
            </w:r>
            <w:r w:rsidRPr="005F7A67">
              <w:rPr>
                <w:rStyle w:val="SAPUserEntry"/>
              </w:rPr>
              <w:t>(NEWJOBTITLECHG)</w:t>
            </w:r>
            <w:r w:rsidRPr="005F7A67">
              <w:t xml:space="preserve">, update the job title in the </w:t>
            </w:r>
            <w:r w:rsidRPr="005F7A67">
              <w:rPr>
                <w:rStyle w:val="SAPScreenElement"/>
              </w:rPr>
              <w:t>Job Information</w:t>
            </w:r>
            <w:r w:rsidRPr="005F7A67">
              <w:t xml:space="preserve"> block.</w:t>
            </w:r>
          </w:p>
        </w:tc>
        <w:tc>
          <w:tcPr>
            <w:tcW w:w="2970" w:type="dxa"/>
          </w:tcPr>
          <w:p w14:paraId="54939BEB" w14:textId="3306901A" w:rsidR="001944E2" w:rsidRPr="005F7A67" w:rsidRDefault="001944E2" w:rsidP="001944E2">
            <w:pPr>
              <w:rPr>
                <w:rStyle w:val="SAPScreenElement"/>
              </w:rPr>
            </w:pPr>
            <w:r w:rsidRPr="005F7A67">
              <w:rPr>
                <w:rStyle w:val="SAPScreenElement"/>
              </w:rPr>
              <w:t>Job Title:</w:t>
            </w:r>
            <w:r w:rsidRPr="005F7A67">
              <w:t xml:space="preserve"> enter a new job title</w:t>
            </w:r>
          </w:p>
        </w:tc>
        <w:tc>
          <w:tcPr>
            <w:tcW w:w="3510" w:type="dxa"/>
          </w:tcPr>
          <w:p w14:paraId="3DD16A67" w14:textId="77777777" w:rsidR="001944E2" w:rsidRPr="005F7A67" w:rsidRDefault="001944E2" w:rsidP="001944E2"/>
        </w:tc>
        <w:tc>
          <w:tcPr>
            <w:tcW w:w="1198" w:type="dxa"/>
          </w:tcPr>
          <w:p w14:paraId="25EBB7B4" w14:textId="77777777" w:rsidR="001944E2" w:rsidRPr="005F7A67" w:rsidRDefault="001944E2" w:rsidP="001944E2">
            <w:pPr>
              <w:rPr>
                <w:rFonts w:cs="Arial"/>
                <w:bCs/>
              </w:rPr>
            </w:pPr>
          </w:p>
        </w:tc>
      </w:tr>
      <w:tr w:rsidR="001944E2" w:rsidRPr="005F7A67" w14:paraId="4C7BB854" w14:textId="77777777" w:rsidTr="00BC6F23">
        <w:trPr>
          <w:trHeight w:val="357"/>
        </w:trPr>
        <w:tc>
          <w:tcPr>
            <w:tcW w:w="692" w:type="dxa"/>
          </w:tcPr>
          <w:p w14:paraId="0A5C012E" w14:textId="326DF917" w:rsidR="001944E2" w:rsidRPr="005F7A67" w:rsidRDefault="001944E2" w:rsidP="001944E2">
            <w:r w:rsidRPr="005F7A67">
              <w:t>8</w:t>
            </w:r>
          </w:p>
        </w:tc>
        <w:tc>
          <w:tcPr>
            <w:tcW w:w="1800" w:type="dxa"/>
          </w:tcPr>
          <w:p w14:paraId="06A5F557" w14:textId="33D28DC7" w:rsidR="001944E2" w:rsidRPr="005F7A67" w:rsidRDefault="001944E2" w:rsidP="001944E2">
            <w:pPr>
              <w:rPr>
                <w:rStyle w:val="SAPEmphasis"/>
              </w:rPr>
            </w:pPr>
            <w:r w:rsidRPr="005F7A67">
              <w:rPr>
                <w:rStyle w:val="SAPEmphasis"/>
              </w:rPr>
              <w:t>Save Data</w:t>
            </w:r>
          </w:p>
        </w:tc>
        <w:tc>
          <w:tcPr>
            <w:tcW w:w="4140" w:type="dxa"/>
          </w:tcPr>
          <w:p w14:paraId="27C1C3DA" w14:textId="2F95C7B0" w:rsidR="001944E2" w:rsidRPr="005F7A67" w:rsidRDefault="001944E2" w:rsidP="001944E2">
            <w:r w:rsidRPr="005F7A67">
              <w:rPr>
                <w:rFonts w:cs="Arial"/>
                <w:bCs/>
              </w:rPr>
              <w:t xml:space="preserve">Choose the </w:t>
            </w:r>
            <w:r w:rsidRPr="005F7A67">
              <w:rPr>
                <w:rStyle w:val="SAPScreenElement"/>
              </w:rPr>
              <w:t xml:space="preserve">Save </w:t>
            </w:r>
            <w:r w:rsidRPr="005F7A67">
              <w:rPr>
                <w:rFonts w:cs="Arial"/>
                <w:bCs/>
              </w:rPr>
              <w:t xml:space="preserve">pushbutton. </w:t>
            </w:r>
          </w:p>
        </w:tc>
        <w:tc>
          <w:tcPr>
            <w:tcW w:w="2970" w:type="dxa"/>
          </w:tcPr>
          <w:p w14:paraId="4F835358" w14:textId="0839BBD7" w:rsidR="001944E2" w:rsidRPr="005F7A67" w:rsidRDefault="001944E2" w:rsidP="001944E2">
            <w:pPr>
              <w:rPr>
                <w:rStyle w:val="SAPScreenElement"/>
              </w:rPr>
            </w:pPr>
          </w:p>
        </w:tc>
        <w:tc>
          <w:tcPr>
            <w:tcW w:w="3510" w:type="dxa"/>
          </w:tcPr>
          <w:p w14:paraId="7C2125F1" w14:textId="29E7E825" w:rsidR="001944E2" w:rsidRPr="005F7A67" w:rsidRDefault="001944E2" w:rsidP="001944E2">
            <w:r w:rsidRPr="005F7A67">
              <w:t xml:space="preserve">The </w:t>
            </w:r>
            <w:r w:rsidRPr="005F7A67">
              <w:rPr>
                <w:rStyle w:val="SAPScreenElement"/>
              </w:rPr>
              <w:t>Please confirm your request</w:t>
            </w:r>
            <w:r w:rsidRPr="005F7A67">
              <w:t xml:space="preserve"> dialog box displays on the screen.</w:t>
            </w:r>
          </w:p>
        </w:tc>
        <w:tc>
          <w:tcPr>
            <w:tcW w:w="1198" w:type="dxa"/>
          </w:tcPr>
          <w:p w14:paraId="1EB979A0" w14:textId="77777777" w:rsidR="001944E2" w:rsidRPr="005F7A67" w:rsidRDefault="001944E2" w:rsidP="001944E2">
            <w:pPr>
              <w:rPr>
                <w:rFonts w:cs="Arial"/>
                <w:bCs/>
              </w:rPr>
            </w:pPr>
          </w:p>
        </w:tc>
      </w:tr>
      <w:tr w:rsidR="001944E2" w:rsidRPr="005F7A67" w14:paraId="63C2848C" w14:textId="77777777" w:rsidTr="00BC6F23">
        <w:trPr>
          <w:trHeight w:val="357"/>
        </w:trPr>
        <w:tc>
          <w:tcPr>
            <w:tcW w:w="692" w:type="dxa"/>
          </w:tcPr>
          <w:p w14:paraId="6F648A3B" w14:textId="3FF9B3B5" w:rsidR="001944E2" w:rsidRPr="005F7A67" w:rsidRDefault="001944E2" w:rsidP="001944E2">
            <w:r w:rsidRPr="005F7A67">
              <w:t>9</w:t>
            </w:r>
          </w:p>
        </w:tc>
        <w:tc>
          <w:tcPr>
            <w:tcW w:w="1800" w:type="dxa"/>
          </w:tcPr>
          <w:p w14:paraId="7F17E327" w14:textId="0FA26332" w:rsidR="001944E2" w:rsidRPr="005F7A67" w:rsidRDefault="001944E2" w:rsidP="001944E2">
            <w:pPr>
              <w:rPr>
                <w:rStyle w:val="SAPEmphasis"/>
              </w:rPr>
            </w:pPr>
            <w:r w:rsidRPr="005F7A67">
              <w:rPr>
                <w:rStyle w:val="SAPEmphasis"/>
              </w:rPr>
              <w:t>Enter Comment to Request</w:t>
            </w:r>
          </w:p>
        </w:tc>
        <w:tc>
          <w:tcPr>
            <w:tcW w:w="4140" w:type="dxa"/>
          </w:tcPr>
          <w:p w14:paraId="52725AC2" w14:textId="63C43095" w:rsidR="001944E2" w:rsidRPr="005F7A67" w:rsidRDefault="001944E2" w:rsidP="001944E2">
            <w:r w:rsidRPr="005F7A67">
              <w:t xml:space="preserve">In the dialog box, </w:t>
            </w:r>
            <w:r w:rsidRPr="005F7A67">
              <w:rPr>
                <w:rFonts w:cs="Arial"/>
                <w:bCs/>
              </w:rPr>
              <w:t>enter an appropriate comment to your request.</w:t>
            </w:r>
          </w:p>
        </w:tc>
        <w:tc>
          <w:tcPr>
            <w:tcW w:w="2970" w:type="dxa"/>
          </w:tcPr>
          <w:p w14:paraId="0810AD9B" w14:textId="77777777" w:rsidR="001944E2" w:rsidRPr="005F7A67" w:rsidRDefault="001944E2" w:rsidP="001944E2">
            <w:pPr>
              <w:rPr>
                <w:rStyle w:val="SAPScreenElement"/>
              </w:rPr>
            </w:pPr>
          </w:p>
        </w:tc>
        <w:tc>
          <w:tcPr>
            <w:tcW w:w="3510" w:type="dxa"/>
          </w:tcPr>
          <w:p w14:paraId="02E0C0B8" w14:textId="77777777" w:rsidR="001944E2" w:rsidRPr="005F7A67" w:rsidRDefault="001944E2" w:rsidP="001944E2"/>
        </w:tc>
        <w:tc>
          <w:tcPr>
            <w:tcW w:w="1198" w:type="dxa"/>
          </w:tcPr>
          <w:p w14:paraId="034E092C" w14:textId="77777777" w:rsidR="001944E2" w:rsidRPr="005F7A67" w:rsidRDefault="001944E2" w:rsidP="001944E2">
            <w:pPr>
              <w:rPr>
                <w:rFonts w:cs="Arial"/>
                <w:bCs/>
              </w:rPr>
            </w:pPr>
          </w:p>
        </w:tc>
      </w:tr>
      <w:tr w:rsidR="001944E2" w:rsidRPr="005F7A67" w14:paraId="4CC155B0" w14:textId="77777777" w:rsidTr="00BC6F23">
        <w:trPr>
          <w:trHeight w:val="357"/>
        </w:trPr>
        <w:tc>
          <w:tcPr>
            <w:tcW w:w="692" w:type="dxa"/>
          </w:tcPr>
          <w:p w14:paraId="6D1FE54C" w14:textId="6970041D" w:rsidR="001944E2" w:rsidRPr="005F7A67" w:rsidRDefault="001944E2" w:rsidP="001944E2">
            <w:r w:rsidRPr="005F7A67">
              <w:t>10</w:t>
            </w:r>
          </w:p>
        </w:tc>
        <w:tc>
          <w:tcPr>
            <w:tcW w:w="1800" w:type="dxa"/>
          </w:tcPr>
          <w:p w14:paraId="7BAC8F90" w14:textId="2C5D620D" w:rsidR="001944E2" w:rsidRPr="005F7A67" w:rsidRDefault="001944E2" w:rsidP="001944E2">
            <w:pPr>
              <w:rPr>
                <w:rStyle w:val="SAPEmphasis"/>
              </w:rPr>
            </w:pPr>
            <w:r w:rsidRPr="005F7A67">
              <w:rPr>
                <w:rStyle w:val="SAPEmphasis"/>
              </w:rPr>
              <w:t>Check Approvers</w:t>
            </w:r>
          </w:p>
        </w:tc>
        <w:tc>
          <w:tcPr>
            <w:tcW w:w="4140" w:type="dxa"/>
          </w:tcPr>
          <w:p w14:paraId="260C8A5D" w14:textId="39855740" w:rsidR="001944E2" w:rsidRPr="005F7A67" w:rsidRDefault="001944E2" w:rsidP="001944E2">
            <w:r w:rsidRPr="005F7A67">
              <w:t xml:space="preserve">In the dialog box, </w:t>
            </w:r>
            <w:r w:rsidRPr="005F7A67">
              <w:rPr>
                <w:rFonts w:cs="Arial"/>
                <w:bCs/>
              </w:rPr>
              <w:t xml:space="preserve">select the </w:t>
            </w:r>
            <w:r w:rsidRPr="005F7A67">
              <w:rPr>
                <w:rStyle w:val="SAPScreenElement"/>
              </w:rPr>
              <w:t>Show workflow participants</w:t>
            </w:r>
            <w:r w:rsidRPr="005F7A67">
              <w:rPr>
                <w:rFonts w:cs="Arial"/>
                <w:bCs/>
              </w:rPr>
              <w:t xml:space="preserve"> link to verify the approver(s) of the request.</w:t>
            </w:r>
          </w:p>
        </w:tc>
        <w:tc>
          <w:tcPr>
            <w:tcW w:w="2970" w:type="dxa"/>
          </w:tcPr>
          <w:p w14:paraId="4A24DFC9" w14:textId="4B1B3884" w:rsidR="001944E2" w:rsidRPr="005F7A67" w:rsidRDefault="001944E2" w:rsidP="001944E2">
            <w:pPr>
              <w:rPr>
                <w:rStyle w:val="SAPScreenElement"/>
              </w:rPr>
            </w:pPr>
          </w:p>
        </w:tc>
        <w:tc>
          <w:tcPr>
            <w:tcW w:w="3510" w:type="dxa"/>
          </w:tcPr>
          <w:p w14:paraId="03A9FF3C" w14:textId="6813AC51" w:rsidR="001944E2" w:rsidRPr="005F7A67" w:rsidRDefault="001944E2" w:rsidP="001944E2">
            <w:r w:rsidRPr="005F7A67">
              <w:t xml:space="preserve">The </w:t>
            </w:r>
            <w:r w:rsidRPr="005F7A67">
              <w:rPr>
                <w:rStyle w:val="SAPScreenElement"/>
                <w:color w:val="auto"/>
              </w:rPr>
              <w:t>HR Administrator</w:t>
            </w:r>
            <w:r w:rsidRPr="005F7A67">
              <w:t xml:space="preserve"> dynamic group is shown as approver.</w:t>
            </w:r>
          </w:p>
        </w:tc>
        <w:tc>
          <w:tcPr>
            <w:tcW w:w="1198" w:type="dxa"/>
          </w:tcPr>
          <w:p w14:paraId="2BB152C7" w14:textId="77777777" w:rsidR="001944E2" w:rsidRPr="005F7A67" w:rsidRDefault="001944E2" w:rsidP="001944E2">
            <w:pPr>
              <w:rPr>
                <w:rFonts w:cs="Arial"/>
                <w:bCs/>
              </w:rPr>
            </w:pPr>
          </w:p>
        </w:tc>
      </w:tr>
      <w:tr w:rsidR="001944E2" w:rsidRPr="005F7A67" w14:paraId="6093A7D7" w14:textId="77777777" w:rsidTr="00BC6F23">
        <w:trPr>
          <w:trHeight w:val="357"/>
        </w:trPr>
        <w:tc>
          <w:tcPr>
            <w:tcW w:w="692" w:type="dxa"/>
          </w:tcPr>
          <w:p w14:paraId="49189B7A" w14:textId="095AB2D1" w:rsidR="001944E2" w:rsidRPr="005F7A67" w:rsidRDefault="001944E2" w:rsidP="001944E2">
            <w:r w:rsidRPr="005F7A67">
              <w:t>11</w:t>
            </w:r>
          </w:p>
        </w:tc>
        <w:tc>
          <w:tcPr>
            <w:tcW w:w="1800" w:type="dxa"/>
          </w:tcPr>
          <w:p w14:paraId="50117EDF" w14:textId="121820D7" w:rsidR="001944E2" w:rsidRPr="005F7A67" w:rsidRDefault="001944E2" w:rsidP="001944E2">
            <w:pPr>
              <w:rPr>
                <w:rStyle w:val="SAPEmphasis"/>
              </w:rPr>
            </w:pPr>
            <w:r w:rsidRPr="005F7A67">
              <w:rPr>
                <w:rStyle w:val="SAPEmphasis"/>
              </w:rPr>
              <w:t>Confirm Workflow</w:t>
            </w:r>
          </w:p>
        </w:tc>
        <w:tc>
          <w:tcPr>
            <w:tcW w:w="4140" w:type="dxa"/>
          </w:tcPr>
          <w:p w14:paraId="4A3D0BE6" w14:textId="42B09014" w:rsidR="001944E2" w:rsidRPr="005F7A67" w:rsidRDefault="001944E2" w:rsidP="001944E2">
            <w:r w:rsidRPr="005F7A67">
              <w:rPr>
                <w:rFonts w:cs="Arial"/>
                <w:bCs/>
              </w:rPr>
              <w:t xml:space="preserve">Select the </w:t>
            </w:r>
            <w:r w:rsidRPr="005F7A67">
              <w:rPr>
                <w:rStyle w:val="SAPScreenElement"/>
              </w:rPr>
              <w:t>Confirm</w:t>
            </w:r>
            <w:r w:rsidRPr="005F7A67">
              <w:rPr>
                <w:rFonts w:cs="Arial"/>
                <w:bCs/>
              </w:rPr>
              <w:t xml:space="preserve"> button.</w:t>
            </w:r>
          </w:p>
        </w:tc>
        <w:tc>
          <w:tcPr>
            <w:tcW w:w="2970" w:type="dxa"/>
          </w:tcPr>
          <w:p w14:paraId="22FE5D0F" w14:textId="6BC76BAA" w:rsidR="001944E2" w:rsidRPr="005F7A67" w:rsidRDefault="001944E2" w:rsidP="001944E2">
            <w:pPr>
              <w:rPr>
                <w:rStyle w:val="SAPScreenElement"/>
              </w:rPr>
            </w:pPr>
          </w:p>
        </w:tc>
        <w:tc>
          <w:tcPr>
            <w:tcW w:w="3510" w:type="dxa"/>
          </w:tcPr>
          <w:p w14:paraId="1344CE83" w14:textId="5C9D3847" w:rsidR="001944E2" w:rsidRPr="005F7A67" w:rsidRDefault="001944E2" w:rsidP="001944E2">
            <w:r w:rsidRPr="005F7A67">
              <w:t>The message</w:t>
            </w:r>
            <w:r w:rsidRPr="005F7A67">
              <w:rPr>
                <w:rStyle w:val="SAPMonospace"/>
              </w:rPr>
              <w:t xml:space="preserve"> Your changes were successfully saved </w:t>
            </w:r>
            <w:r w:rsidRPr="005F7A67">
              <w:t xml:space="preserve">is displayed and you return to the employee’s </w:t>
            </w:r>
            <w:r w:rsidRPr="005F7A67">
              <w:rPr>
                <w:rStyle w:val="SAPScreenElement"/>
              </w:rPr>
              <w:t xml:space="preserve">Employment Information </w:t>
            </w:r>
            <w:r w:rsidRPr="005F7A67">
              <w:t xml:space="preserve">section. The message </w:t>
            </w:r>
            <w:r w:rsidRPr="005F7A67">
              <w:rPr>
                <w:rStyle w:val="SAPScreenElement"/>
              </w:rPr>
              <w:t>&lt;Event Reason&gt; pending approval (mm/dd/yy)</w:t>
            </w:r>
            <w:r w:rsidRPr="005F7A67">
              <w:t xml:space="preserve"> is displayed in both the </w:t>
            </w:r>
            <w:r w:rsidRPr="005F7A67">
              <w:rPr>
                <w:rStyle w:val="SAPScreenElement"/>
              </w:rPr>
              <w:t>Job Information</w:t>
            </w:r>
            <w:r w:rsidRPr="005F7A67">
              <w:t xml:space="preserve"> and</w:t>
            </w:r>
            <w:r w:rsidRPr="005F7A67">
              <w:rPr>
                <w:rStyle w:val="SAPScreenElement"/>
              </w:rPr>
              <w:t xml:space="preserve"> Organizational Information</w:t>
            </w:r>
            <w:r w:rsidRPr="005F7A67">
              <w:t xml:space="preserve"> subsections; the link is read only, meaning, you cannot access it. The workflow has been sent to the next processor.</w:t>
            </w:r>
          </w:p>
        </w:tc>
        <w:tc>
          <w:tcPr>
            <w:tcW w:w="1198" w:type="dxa"/>
          </w:tcPr>
          <w:p w14:paraId="51B324B2" w14:textId="77777777" w:rsidR="001944E2" w:rsidRPr="005F7A67" w:rsidRDefault="001944E2" w:rsidP="001944E2">
            <w:pPr>
              <w:rPr>
                <w:rFonts w:cs="Arial"/>
                <w:bCs/>
              </w:rPr>
            </w:pPr>
          </w:p>
        </w:tc>
      </w:tr>
    </w:tbl>
    <w:p w14:paraId="7598722C" w14:textId="7EBF98DC" w:rsidR="000A3FCE" w:rsidRPr="005F7A67" w:rsidRDefault="000A3FCE" w:rsidP="000A3FCE">
      <w:pPr>
        <w:pStyle w:val="Heading4"/>
      </w:pPr>
      <w:bookmarkStart w:id="3557" w:name="_Toc461908963"/>
      <w:bookmarkStart w:id="3558" w:name="_Toc461909266"/>
      <w:bookmarkStart w:id="3559" w:name="_Toc461909570"/>
      <w:bookmarkStart w:id="3560" w:name="_Toc462821274"/>
      <w:bookmarkStart w:id="3561" w:name="_Toc462821668"/>
      <w:bookmarkStart w:id="3562" w:name="_Toc461908964"/>
      <w:bookmarkStart w:id="3563" w:name="_Toc461909267"/>
      <w:bookmarkStart w:id="3564" w:name="_Toc461909571"/>
      <w:bookmarkStart w:id="3565" w:name="_Toc462821275"/>
      <w:bookmarkStart w:id="3566" w:name="_Toc462821669"/>
      <w:bookmarkStart w:id="3567" w:name="_Toc461908965"/>
      <w:bookmarkStart w:id="3568" w:name="_Toc461909268"/>
      <w:bookmarkStart w:id="3569" w:name="_Toc461909572"/>
      <w:bookmarkStart w:id="3570" w:name="_Toc462821276"/>
      <w:bookmarkStart w:id="3571" w:name="_Toc462821670"/>
      <w:bookmarkStart w:id="3572" w:name="_Toc461908966"/>
      <w:bookmarkStart w:id="3573" w:name="_Toc461909269"/>
      <w:bookmarkStart w:id="3574" w:name="_Toc461909573"/>
      <w:bookmarkStart w:id="3575" w:name="_Toc462821277"/>
      <w:bookmarkStart w:id="3576" w:name="_Toc462821671"/>
      <w:bookmarkStart w:id="3577" w:name="_Toc461908967"/>
      <w:bookmarkStart w:id="3578" w:name="_Toc461909270"/>
      <w:bookmarkStart w:id="3579" w:name="_Toc461909574"/>
      <w:bookmarkStart w:id="3580" w:name="_Toc462821278"/>
      <w:bookmarkStart w:id="3581" w:name="_Toc462821672"/>
      <w:bookmarkStart w:id="3582" w:name="_Toc460994526"/>
      <w:bookmarkStart w:id="3583" w:name="_Toc461685788"/>
      <w:bookmarkStart w:id="3584" w:name="_Toc461899125"/>
      <w:bookmarkStart w:id="3585" w:name="_Toc461909041"/>
      <w:bookmarkStart w:id="3586" w:name="_Toc461909344"/>
      <w:bookmarkStart w:id="3587" w:name="_Toc461909648"/>
      <w:bookmarkStart w:id="3588" w:name="_Toc462821352"/>
      <w:bookmarkStart w:id="3589" w:name="_Toc462821746"/>
      <w:bookmarkStart w:id="3590" w:name="_Toc460994527"/>
      <w:bookmarkStart w:id="3591" w:name="_Toc461685789"/>
      <w:bookmarkStart w:id="3592" w:name="_Toc461899126"/>
      <w:bookmarkStart w:id="3593" w:name="_Toc461909042"/>
      <w:bookmarkStart w:id="3594" w:name="_Toc461909345"/>
      <w:bookmarkStart w:id="3595" w:name="_Toc461909649"/>
      <w:bookmarkStart w:id="3596" w:name="_Toc462821353"/>
      <w:bookmarkStart w:id="3597" w:name="_Toc462821747"/>
      <w:bookmarkStart w:id="3598" w:name="_Toc460406806"/>
      <w:bookmarkStart w:id="3599" w:name="_Toc507492125"/>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r w:rsidRPr="005F7A67">
        <w:lastRenderedPageBreak/>
        <w:t xml:space="preserve">Receiving Employee </w:t>
      </w:r>
      <w:r w:rsidR="007E388D" w:rsidRPr="005F7A67">
        <w:t>Job Information</w:t>
      </w:r>
      <w:r w:rsidRPr="005F7A67">
        <w:t xml:space="preserve"> Change Request Notification</w:t>
      </w:r>
      <w:bookmarkEnd w:id="3598"/>
      <w:bookmarkEnd w:id="3599"/>
    </w:p>
    <w:p w14:paraId="746100AF" w14:textId="77777777" w:rsidR="000A3FCE" w:rsidRPr="005F7A67" w:rsidRDefault="000A3FCE" w:rsidP="000A3FCE">
      <w:pPr>
        <w:pStyle w:val="SAPKeyblockTitle"/>
      </w:pPr>
      <w:r w:rsidRPr="005F7A67">
        <w:t>Purpose</w:t>
      </w:r>
    </w:p>
    <w:p w14:paraId="6C5C6BB2" w14:textId="5AA8BEA3" w:rsidR="00B5614B" w:rsidRPr="005F7A67" w:rsidRDefault="00892F5E" w:rsidP="00B5614B">
      <w:r w:rsidRPr="005F7A67">
        <w:t>It is assumed that email is configured and the email addresses of all employees are maintained in the system. Under this assumption, t</w:t>
      </w:r>
      <w:r w:rsidR="000A3FCE" w:rsidRPr="005F7A67">
        <w:t xml:space="preserve">he members of the </w:t>
      </w:r>
      <w:r w:rsidR="006F69BC" w:rsidRPr="005F7A67">
        <w:rPr>
          <w:rStyle w:val="SAPScreenElement"/>
          <w:color w:val="auto"/>
        </w:rPr>
        <w:t>HR Administrator</w:t>
      </w:r>
      <w:r w:rsidR="006F69BC" w:rsidRPr="005F7A67">
        <w:t xml:space="preserve"> </w:t>
      </w:r>
      <w:r w:rsidR="00A133A9" w:rsidRPr="005F7A67">
        <w:t xml:space="preserve">dynamic </w:t>
      </w:r>
      <w:r w:rsidR="000A3FCE" w:rsidRPr="005F7A67">
        <w:t xml:space="preserve">group have received an email notification informing them that the Line Manager has submitted a </w:t>
      </w:r>
      <w:r w:rsidR="007E388D" w:rsidRPr="005F7A67">
        <w:t>job information</w:t>
      </w:r>
      <w:r w:rsidR="000A3FCE" w:rsidRPr="005F7A67">
        <w:t xml:space="preserve"> change request for one of his or her subordinated employees.</w:t>
      </w:r>
    </w:p>
    <w:p w14:paraId="7796D76B" w14:textId="1C2272EE" w:rsidR="00FC1CFC" w:rsidRPr="005F7A67" w:rsidRDefault="00FC1CFC" w:rsidP="00B5614B">
      <w:pPr>
        <w:rPr>
          <w:rStyle w:val="SAPEmphasis"/>
          <w:rFonts w:ascii="BentonSans Book" w:hAnsi="BentonSans Book"/>
        </w:rPr>
      </w:pPr>
      <w:r w:rsidRPr="005F7A67">
        <w:t>This is an automated step, and no manual execution is required.</w:t>
      </w:r>
    </w:p>
    <w:p w14:paraId="390B0170" w14:textId="29B4CEE4" w:rsidR="00863EC1" w:rsidRPr="005F7A67" w:rsidRDefault="00863EC1" w:rsidP="00863EC1">
      <w:pPr>
        <w:pStyle w:val="Heading3"/>
      </w:pPr>
      <w:bookmarkStart w:id="3600" w:name="_Toc460827873"/>
      <w:bookmarkStart w:id="3601" w:name="_Toc460994529"/>
      <w:bookmarkStart w:id="3602" w:name="_Toc461685791"/>
      <w:bookmarkStart w:id="3603" w:name="_Toc461899128"/>
      <w:bookmarkStart w:id="3604" w:name="_Toc461909044"/>
      <w:bookmarkStart w:id="3605" w:name="_Toc461909347"/>
      <w:bookmarkStart w:id="3606" w:name="_Toc461909651"/>
      <w:bookmarkStart w:id="3607" w:name="_Toc462821355"/>
      <w:bookmarkStart w:id="3608" w:name="_Toc462821749"/>
      <w:bookmarkStart w:id="3609" w:name="_Toc460827902"/>
      <w:bookmarkStart w:id="3610" w:name="_Toc460994558"/>
      <w:bookmarkStart w:id="3611" w:name="_Toc461685820"/>
      <w:bookmarkStart w:id="3612" w:name="_Toc461899157"/>
      <w:bookmarkStart w:id="3613" w:name="_Toc461909073"/>
      <w:bookmarkStart w:id="3614" w:name="_Toc461909376"/>
      <w:bookmarkStart w:id="3615" w:name="_Toc461909680"/>
      <w:bookmarkStart w:id="3616" w:name="_Toc462821384"/>
      <w:bookmarkStart w:id="3617" w:name="_Toc462821778"/>
      <w:bookmarkStart w:id="3618" w:name="_Toc460333891"/>
      <w:bookmarkStart w:id="3619" w:name="_Toc507492126"/>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r w:rsidRPr="005F7A67">
        <w:t xml:space="preserve">Processing </w:t>
      </w:r>
      <w:r w:rsidR="007E388D" w:rsidRPr="005F7A67">
        <w:t>Employee Job Information Change</w:t>
      </w:r>
      <w:r w:rsidRPr="005F7A67">
        <w:t xml:space="preserve"> Request</w:t>
      </w:r>
      <w:bookmarkEnd w:id="3618"/>
      <w:bookmarkEnd w:id="3619"/>
    </w:p>
    <w:p w14:paraId="7642EB85" w14:textId="77777777" w:rsidR="00863EC1" w:rsidRPr="005F7A67" w:rsidRDefault="00863EC1" w:rsidP="00863EC1">
      <w:pPr>
        <w:pStyle w:val="SAPKeyblockTitle"/>
      </w:pPr>
      <w:r w:rsidRPr="005F7A67">
        <w:t>Purpose</w:t>
      </w:r>
    </w:p>
    <w:p w14:paraId="00523240" w14:textId="2DF1D2C6" w:rsidR="00863EC1" w:rsidRPr="005F7A67" w:rsidRDefault="00863EC1" w:rsidP="00863EC1">
      <w:r w:rsidRPr="005F7A67">
        <w:t xml:space="preserve">The workflow item containing the </w:t>
      </w:r>
      <w:r w:rsidR="007E388D" w:rsidRPr="005F7A67">
        <w:t>job information change request for an employee</w:t>
      </w:r>
      <w:r w:rsidRPr="005F7A67">
        <w:t xml:space="preserve"> has been sent to the </w:t>
      </w:r>
      <w:r w:rsidR="006F69BC" w:rsidRPr="005F7A67">
        <w:rPr>
          <w:rStyle w:val="SAPScreenElement"/>
          <w:color w:val="auto"/>
        </w:rPr>
        <w:t>HR Administrator</w:t>
      </w:r>
      <w:r w:rsidR="006F69BC" w:rsidRPr="005F7A67">
        <w:t xml:space="preserve"> </w:t>
      </w:r>
      <w:r w:rsidR="00A133A9" w:rsidRPr="005F7A67">
        <w:t xml:space="preserve">dynamic </w:t>
      </w:r>
      <w:r w:rsidRPr="005F7A67">
        <w:t xml:space="preserve">group for further processing. </w:t>
      </w:r>
      <w:r w:rsidR="00243C0E" w:rsidRPr="005F7A67">
        <w:t xml:space="preserve">One of the members of the </w:t>
      </w:r>
      <w:r w:rsidR="006F69BC" w:rsidRPr="005F7A67">
        <w:rPr>
          <w:rStyle w:val="SAPScreenElement"/>
          <w:color w:val="auto"/>
        </w:rPr>
        <w:t>HR Administrator</w:t>
      </w:r>
      <w:r w:rsidR="006F69BC" w:rsidRPr="005F7A67">
        <w:t xml:space="preserve"> </w:t>
      </w:r>
      <w:r w:rsidR="00A133A9" w:rsidRPr="005F7A67">
        <w:t xml:space="preserve">dynamic </w:t>
      </w:r>
      <w:r w:rsidR="00243C0E" w:rsidRPr="005F7A67">
        <w:t>group picks up the workflow item</w:t>
      </w:r>
      <w:r w:rsidRPr="005F7A67">
        <w:t xml:space="preserve">. After checking the </w:t>
      </w:r>
      <w:r w:rsidR="007E388D" w:rsidRPr="005F7A67">
        <w:t>data</w:t>
      </w:r>
      <w:r w:rsidRPr="005F7A67">
        <w:t xml:space="preserve"> maintained in the request, he or she either approves the </w:t>
      </w:r>
      <w:r w:rsidR="007E388D" w:rsidRPr="005F7A67">
        <w:t>request</w:t>
      </w:r>
      <w:r w:rsidRPr="005F7A67">
        <w:t xml:space="preserve"> or sends the form back to the requesting manager. In the first case, the changes of the</w:t>
      </w:r>
      <w:r w:rsidR="007E388D" w:rsidRPr="005F7A67">
        <w:t xml:space="preserve"> employee’s job information</w:t>
      </w:r>
      <w:r w:rsidRPr="005F7A67">
        <w:t xml:space="preserve"> become effective in the system</w:t>
      </w:r>
      <w:r w:rsidR="007E388D" w:rsidRPr="005F7A67">
        <w:t>, inducing also a change in the employee’s assigned position</w:t>
      </w:r>
      <w:r w:rsidRPr="005F7A67">
        <w:t xml:space="preserve">. In the second case, the form is sent back to the line manager; he or she needs to update and resubmit it again for approval by the </w:t>
      </w:r>
      <w:r w:rsidR="00841058" w:rsidRPr="005F7A67">
        <w:rPr>
          <w:rStyle w:val="SAPScreenElement"/>
          <w:color w:val="auto"/>
        </w:rPr>
        <w:t>HR Administrator</w:t>
      </w:r>
      <w:r w:rsidR="00CD74E8" w:rsidRPr="005F7A67">
        <w:t xml:space="preserve"> </w:t>
      </w:r>
      <w:r w:rsidR="00A133A9" w:rsidRPr="005F7A67">
        <w:t xml:space="preserve">dynamic </w:t>
      </w:r>
      <w:r w:rsidR="00CD74E8" w:rsidRPr="005F7A67">
        <w:t>group</w:t>
      </w:r>
      <w:r w:rsidRPr="005F7A67">
        <w:t>.</w:t>
      </w:r>
    </w:p>
    <w:p w14:paraId="6C5E6823" w14:textId="6C37CD30" w:rsidR="00863EC1" w:rsidRPr="005F7A67" w:rsidRDefault="00863EC1" w:rsidP="00863EC1">
      <w:r w:rsidRPr="005F7A67">
        <w:t>In the following, these two options are described in detail.</w:t>
      </w:r>
      <w:r w:rsidR="00243C0E" w:rsidRPr="005F7A67">
        <w:t xml:space="preserve"> You need to execute only one of them.</w:t>
      </w:r>
    </w:p>
    <w:p w14:paraId="7CCDEAF8" w14:textId="7DDE5EA0" w:rsidR="00863EC1" w:rsidRPr="005F7A67" w:rsidRDefault="00892F5E" w:rsidP="00863EC1">
      <w:pPr>
        <w:pStyle w:val="Heading4"/>
      </w:pPr>
      <w:bookmarkStart w:id="3620" w:name="_Toc460333892"/>
      <w:bookmarkStart w:id="3621" w:name="_Toc507492127"/>
      <w:r w:rsidRPr="005F7A67">
        <w:t xml:space="preserve">Option 1: </w:t>
      </w:r>
      <w:r w:rsidR="00863EC1" w:rsidRPr="005F7A67">
        <w:t xml:space="preserve">Approving </w:t>
      </w:r>
      <w:r w:rsidR="007E388D" w:rsidRPr="005F7A67">
        <w:t>Employee Job Information Change</w:t>
      </w:r>
      <w:r w:rsidR="00863EC1" w:rsidRPr="005F7A67">
        <w:t xml:space="preserve"> Request</w:t>
      </w:r>
      <w:bookmarkEnd w:id="3620"/>
      <w:bookmarkEnd w:id="3621"/>
    </w:p>
    <w:p w14:paraId="02BC15AC" w14:textId="77777777" w:rsidR="00863EC1" w:rsidRPr="005F7A67" w:rsidRDefault="00863EC1" w:rsidP="00863EC1">
      <w:pPr>
        <w:pStyle w:val="SAPKeyblockTitle"/>
      </w:pPr>
      <w:r w:rsidRPr="005F7A67">
        <w:t>Test Administration</w:t>
      </w:r>
    </w:p>
    <w:p w14:paraId="0498186B" w14:textId="77777777" w:rsidR="00863EC1" w:rsidRPr="005F7A67" w:rsidRDefault="00863EC1" w:rsidP="00863EC1">
      <w:r w:rsidRPr="005F7A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63EC1" w:rsidRPr="005F7A67" w14:paraId="1AC07981" w14:textId="77777777" w:rsidTr="00863EC1">
        <w:tc>
          <w:tcPr>
            <w:tcW w:w="2280" w:type="dxa"/>
            <w:tcBorders>
              <w:top w:val="single" w:sz="8" w:space="0" w:color="999999"/>
              <w:left w:val="single" w:sz="8" w:space="0" w:color="999999"/>
              <w:bottom w:val="single" w:sz="8" w:space="0" w:color="999999"/>
              <w:right w:val="single" w:sz="8" w:space="0" w:color="999999"/>
            </w:tcBorders>
            <w:hideMark/>
          </w:tcPr>
          <w:p w14:paraId="59ED6570" w14:textId="77777777" w:rsidR="00863EC1" w:rsidRPr="005F7A67" w:rsidRDefault="00863EC1" w:rsidP="00863EC1">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3595CBD" w14:textId="77777777" w:rsidR="00863EC1" w:rsidRPr="005F7A67" w:rsidRDefault="00863EC1" w:rsidP="00863EC1">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164767CC" w14:textId="77777777" w:rsidR="00863EC1" w:rsidRPr="005F7A67" w:rsidRDefault="00863EC1" w:rsidP="00863EC1">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C65CC3C" w14:textId="77777777" w:rsidR="00863EC1" w:rsidRPr="005F7A67" w:rsidRDefault="00863EC1" w:rsidP="00863EC1">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858EC71" w14:textId="77777777" w:rsidR="00863EC1" w:rsidRPr="005F7A67" w:rsidRDefault="00863EC1" w:rsidP="00863EC1">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673924E" w14:textId="5DD32AFD" w:rsidR="00863EC1" w:rsidRPr="005F7A67" w:rsidRDefault="00526B18" w:rsidP="00863EC1">
            <w:r w:rsidRPr="005F7A67">
              <w:t>&lt;date&gt;</w:t>
            </w:r>
          </w:p>
        </w:tc>
      </w:tr>
      <w:tr w:rsidR="00863EC1" w:rsidRPr="005F7A67" w14:paraId="76AAC04B" w14:textId="77777777" w:rsidTr="00863EC1">
        <w:tc>
          <w:tcPr>
            <w:tcW w:w="2280" w:type="dxa"/>
            <w:tcBorders>
              <w:top w:val="single" w:sz="8" w:space="0" w:color="999999"/>
              <w:left w:val="single" w:sz="8" w:space="0" w:color="999999"/>
              <w:bottom w:val="single" w:sz="8" w:space="0" w:color="999999"/>
              <w:right w:val="single" w:sz="8" w:space="0" w:color="999999"/>
            </w:tcBorders>
            <w:hideMark/>
          </w:tcPr>
          <w:p w14:paraId="6502020F" w14:textId="77777777" w:rsidR="00863EC1" w:rsidRPr="005F7A67" w:rsidRDefault="00863EC1" w:rsidP="00863EC1">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915DC22" w14:textId="54800AD8" w:rsidR="00863EC1" w:rsidRPr="005F7A67" w:rsidRDefault="00863EC1">
            <w:r w:rsidRPr="005F7A67">
              <w:t xml:space="preserve">Member of </w:t>
            </w:r>
            <w:r w:rsidR="00A133A9" w:rsidRPr="005F7A67">
              <w:t xml:space="preserve">dynamic </w:t>
            </w:r>
            <w:r w:rsidR="00EC0C13" w:rsidRPr="005F7A67">
              <w:t xml:space="preserve">group </w:t>
            </w:r>
            <w:r w:rsidRPr="005F7A67">
              <w:rPr>
                <w:rStyle w:val="SAPScreenElement"/>
                <w:color w:val="auto"/>
              </w:rPr>
              <w:t>HR Administrator</w:t>
            </w:r>
          </w:p>
        </w:tc>
      </w:tr>
      <w:tr w:rsidR="00863EC1" w:rsidRPr="005F7A67" w14:paraId="56EFACFA" w14:textId="77777777" w:rsidTr="00863EC1">
        <w:tc>
          <w:tcPr>
            <w:tcW w:w="2280" w:type="dxa"/>
            <w:tcBorders>
              <w:top w:val="single" w:sz="8" w:space="0" w:color="999999"/>
              <w:left w:val="single" w:sz="8" w:space="0" w:color="999999"/>
              <w:bottom w:val="single" w:sz="8" w:space="0" w:color="999999"/>
              <w:right w:val="single" w:sz="8" w:space="0" w:color="999999"/>
            </w:tcBorders>
            <w:hideMark/>
          </w:tcPr>
          <w:p w14:paraId="0F9FE314" w14:textId="77777777" w:rsidR="00863EC1" w:rsidRPr="005F7A67" w:rsidRDefault="00863EC1" w:rsidP="00863EC1">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D7240D" w14:textId="77777777" w:rsidR="00863EC1" w:rsidRPr="005F7A67" w:rsidRDefault="00863EC1" w:rsidP="00863EC1">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F8EB985" w14:textId="77777777" w:rsidR="00863EC1" w:rsidRPr="005F7A67" w:rsidRDefault="00863EC1" w:rsidP="00863EC1">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170295D" w14:textId="2D1C54D4" w:rsidR="00863EC1" w:rsidRPr="005F7A67" w:rsidRDefault="00402197" w:rsidP="00863EC1">
            <w:r>
              <w:t>&lt;duration&gt;</w:t>
            </w:r>
          </w:p>
        </w:tc>
      </w:tr>
    </w:tbl>
    <w:p w14:paraId="43CBC4A4" w14:textId="77777777" w:rsidR="00863EC1" w:rsidRPr="005F7A67" w:rsidRDefault="00863EC1" w:rsidP="00863EC1">
      <w:pPr>
        <w:pStyle w:val="SAPKeyblockTitle"/>
      </w:pPr>
      <w:r w:rsidRPr="005F7A67">
        <w:lastRenderedPageBreak/>
        <w:t>Purpose</w:t>
      </w:r>
    </w:p>
    <w:p w14:paraId="7B43AEE7" w14:textId="53C5E676" w:rsidR="00863EC1" w:rsidRPr="005F7A67" w:rsidRDefault="00F543D9" w:rsidP="00863EC1">
      <w:r w:rsidRPr="005F7A67">
        <w:t xml:space="preserve">A </w:t>
      </w:r>
      <w:del w:id="3622" w:author="Author" w:date="2018-02-23T14:32:00Z">
        <w:r w:rsidRPr="005F7A67" w:rsidDel="007652C6">
          <w:delText>m</w:delText>
        </w:r>
      </w:del>
      <w:ins w:id="3623" w:author="Author" w:date="2018-02-23T14:32:00Z">
        <w:r w:rsidR="007652C6">
          <w:t>M</w:t>
        </w:r>
      </w:ins>
      <w:r w:rsidRPr="005F7A67">
        <w:t xml:space="preserve">ember of the </w:t>
      </w:r>
      <w:r w:rsidR="00EC0C13" w:rsidRPr="005F7A67">
        <w:rPr>
          <w:rStyle w:val="SAPScreenElement"/>
          <w:color w:val="auto"/>
        </w:rPr>
        <w:t xml:space="preserve">HR Administrator </w:t>
      </w:r>
      <w:r w:rsidR="00A133A9" w:rsidRPr="005F7A67">
        <w:t xml:space="preserve">dynamic </w:t>
      </w:r>
      <w:r w:rsidR="00E83815" w:rsidRPr="005F7A67">
        <w:t>group</w:t>
      </w:r>
      <w:r w:rsidRPr="005F7A67">
        <w:t xml:space="preserve"> needs </w:t>
      </w:r>
      <w:r w:rsidR="00863EC1" w:rsidRPr="005F7A67">
        <w:t xml:space="preserve">to approve the change </w:t>
      </w:r>
      <w:r w:rsidRPr="005F7A67">
        <w:t>in</w:t>
      </w:r>
      <w:r w:rsidR="00863EC1" w:rsidRPr="005F7A67">
        <w:t xml:space="preserve"> the employee</w:t>
      </w:r>
      <w:r w:rsidRPr="005F7A67">
        <w:t>’s job information</w:t>
      </w:r>
      <w:r w:rsidR="00863EC1" w:rsidRPr="005F7A67">
        <w:t xml:space="preserve"> in order for the changes to take effect in the system. Until the change is approved, the proposed change is pending and the change is displayed in </w:t>
      </w:r>
      <w:r w:rsidR="00930D68" w:rsidRPr="005F7A67">
        <w:t xml:space="preserve">both </w:t>
      </w:r>
      <w:r w:rsidR="00863EC1" w:rsidRPr="005F7A67">
        <w:t xml:space="preserve">the </w:t>
      </w:r>
      <w:r w:rsidR="00863EC1" w:rsidRPr="005F7A67">
        <w:rPr>
          <w:rStyle w:val="SAPScreenElement"/>
        </w:rPr>
        <w:t>Job Information</w:t>
      </w:r>
      <w:r w:rsidR="00863EC1" w:rsidRPr="005F7A67">
        <w:t xml:space="preserve"> </w:t>
      </w:r>
      <w:r w:rsidR="00930D68" w:rsidRPr="005F7A67">
        <w:t>and</w:t>
      </w:r>
      <w:r w:rsidR="00930D68" w:rsidRPr="005F7A67">
        <w:rPr>
          <w:rStyle w:val="SAPScreenElement"/>
        </w:rPr>
        <w:t xml:space="preserve"> Organizational Information</w:t>
      </w:r>
      <w:r w:rsidR="00930D68" w:rsidRPr="005F7A67">
        <w:t xml:space="preserve"> subsections </w:t>
      </w:r>
      <w:r w:rsidR="00863EC1" w:rsidRPr="005F7A67">
        <w:t>of the employee</w:t>
      </w:r>
      <w:ins w:id="3624" w:author="Author" w:date="2018-02-23T14:33:00Z">
        <w:r w:rsidR="007652C6">
          <w:t>’s profile</w:t>
        </w:r>
      </w:ins>
      <w:r w:rsidR="00863EC1" w:rsidRPr="005F7A67">
        <w:t>.</w:t>
      </w:r>
    </w:p>
    <w:p w14:paraId="6C2D35F8" w14:textId="29A42962" w:rsidR="00DC4B9F" w:rsidRPr="005F7A67" w:rsidDel="007652C6" w:rsidRDefault="00DC4B9F" w:rsidP="00863EC1">
      <w:pPr>
        <w:rPr>
          <w:del w:id="3625" w:author="Author" w:date="2018-02-23T14:33:00Z"/>
        </w:rPr>
      </w:pPr>
      <w:del w:id="3626" w:author="Author" w:date="2018-02-23T14:33:00Z">
        <w:r w:rsidRPr="005F7A67" w:rsidDel="007652C6">
          <w:delText xml:space="preserve">In this process step, a member of the </w:delText>
        </w:r>
        <w:r w:rsidRPr="005F7A67" w:rsidDel="007652C6">
          <w:rPr>
            <w:rStyle w:val="SAPScreenElement"/>
            <w:color w:val="auto"/>
          </w:rPr>
          <w:delText xml:space="preserve">HR Administrator </w:delText>
        </w:r>
        <w:r w:rsidR="00A133A9" w:rsidRPr="005F7A67" w:rsidDel="007652C6">
          <w:delText xml:space="preserve">dynamic </w:delText>
        </w:r>
        <w:r w:rsidRPr="005F7A67" w:rsidDel="007652C6">
          <w:delText>group</w:delText>
        </w:r>
        <w:r w:rsidRPr="005F7A67" w:rsidDel="007652C6">
          <w:rPr>
            <w:rStyle w:val="SAPScreenElement"/>
          </w:rPr>
          <w:delText xml:space="preserve"> </w:delText>
        </w:r>
        <w:r w:rsidRPr="005F7A67" w:rsidDel="007652C6">
          <w:delText xml:space="preserve">will need to complete the workflow by selecting the </w:delText>
        </w:r>
        <w:r w:rsidR="007E388D" w:rsidRPr="005F7A67" w:rsidDel="007652C6">
          <w:delText>job information change</w:delText>
        </w:r>
        <w:r w:rsidRPr="005F7A67" w:rsidDel="007652C6">
          <w:delText xml:space="preserve"> request, reviewing the </w:delText>
        </w:r>
        <w:r w:rsidR="00F543D9" w:rsidRPr="005F7A67" w:rsidDel="007652C6">
          <w:delText>changes to the employee’s job information</w:delText>
        </w:r>
        <w:r w:rsidRPr="005F7A67" w:rsidDel="007652C6">
          <w:delText xml:space="preserve"> and then lastly approving the request.</w:delText>
        </w:r>
      </w:del>
    </w:p>
    <w:p w14:paraId="757A1F00" w14:textId="77777777" w:rsidR="00863EC1" w:rsidRPr="005F7A67" w:rsidRDefault="00863EC1" w:rsidP="00863EC1">
      <w:pPr>
        <w:pStyle w:val="SAPKeyblockTitle"/>
      </w:pPr>
      <w:r w:rsidRPr="005F7A67">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276"/>
        <w:gridCol w:w="4685"/>
        <w:gridCol w:w="6210"/>
        <w:gridCol w:w="1263"/>
      </w:tblGrid>
      <w:tr w:rsidR="00863EC1" w:rsidRPr="005F7A67" w14:paraId="2DD63C3C" w14:textId="77777777" w:rsidTr="009F497B">
        <w:trPr>
          <w:trHeight w:val="576"/>
          <w:tblHeader/>
        </w:trPr>
        <w:tc>
          <w:tcPr>
            <w:tcW w:w="851" w:type="dxa"/>
            <w:shd w:val="solid" w:color="999999" w:fill="FFFFFF"/>
            <w:hideMark/>
          </w:tcPr>
          <w:p w14:paraId="6904461F" w14:textId="77777777" w:rsidR="00863EC1" w:rsidRPr="005F7A67" w:rsidRDefault="00863EC1" w:rsidP="00863EC1">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276" w:type="dxa"/>
            <w:shd w:val="solid" w:color="999999" w:fill="FFFFFF"/>
            <w:hideMark/>
          </w:tcPr>
          <w:p w14:paraId="64030EAB" w14:textId="77777777" w:rsidR="00863EC1" w:rsidRPr="005F7A67" w:rsidRDefault="00863EC1" w:rsidP="00863EC1">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4685" w:type="dxa"/>
            <w:shd w:val="solid" w:color="999999" w:fill="FFFFFF"/>
            <w:hideMark/>
          </w:tcPr>
          <w:p w14:paraId="6456962D" w14:textId="77777777" w:rsidR="00863EC1" w:rsidRPr="005F7A67" w:rsidRDefault="00863EC1" w:rsidP="00863EC1">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6210" w:type="dxa"/>
            <w:shd w:val="solid" w:color="999999" w:fill="FFFFFF"/>
            <w:hideMark/>
          </w:tcPr>
          <w:p w14:paraId="68CC374E" w14:textId="77777777" w:rsidR="00863EC1" w:rsidRPr="005F7A67" w:rsidRDefault="00863EC1" w:rsidP="00863EC1">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263" w:type="dxa"/>
            <w:shd w:val="solid" w:color="999999" w:fill="FFFFFF"/>
            <w:hideMark/>
          </w:tcPr>
          <w:p w14:paraId="7D7287F2" w14:textId="77777777" w:rsidR="00863EC1" w:rsidRPr="005F7A67" w:rsidRDefault="00863EC1" w:rsidP="00863EC1">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863EC1" w:rsidRPr="005F7A67" w14:paraId="68983E28" w14:textId="77777777" w:rsidTr="009F497B">
        <w:trPr>
          <w:trHeight w:val="288"/>
        </w:trPr>
        <w:tc>
          <w:tcPr>
            <w:tcW w:w="851" w:type="dxa"/>
            <w:hideMark/>
          </w:tcPr>
          <w:p w14:paraId="0ED1A43D" w14:textId="77777777" w:rsidR="00863EC1" w:rsidRPr="005F7A67" w:rsidRDefault="00863EC1" w:rsidP="00863EC1">
            <w:r w:rsidRPr="005F7A67">
              <w:t>1</w:t>
            </w:r>
          </w:p>
        </w:tc>
        <w:tc>
          <w:tcPr>
            <w:tcW w:w="1276" w:type="dxa"/>
            <w:hideMark/>
          </w:tcPr>
          <w:p w14:paraId="1B9674DB" w14:textId="77777777" w:rsidR="00863EC1" w:rsidRPr="005F7A67" w:rsidRDefault="00863EC1" w:rsidP="00863EC1">
            <w:pPr>
              <w:rPr>
                <w:rStyle w:val="SAPEmphasis"/>
              </w:rPr>
            </w:pPr>
            <w:r w:rsidRPr="005F7A67">
              <w:rPr>
                <w:rStyle w:val="SAPEmphasis"/>
              </w:rPr>
              <w:t>Log on</w:t>
            </w:r>
          </w:p>
        </w:tc>
        <w:tc>
          <w:tcPr>
            <w:tcW w:w="4685" w:type="dxa"/>
            <w:hideMark/>
          </w:tcPr>
          <w:p w14:paraId="760DADFA" w14:textId="5382A2B6" w:rsidR="00863EC1" w:rsidRPr="005F7A67" w:rsidRDefault="00B22203">
            <w:r w:rsidRPr="005F7A67">
              <w:t xml:space="preserve">Log on to </w:t>
            </w:r>
            <w:r w:rsidR="002F4552" w:rsidRPr="005F7A67">
              <w:rPr>
                <w:rStyle w:val="SAPTextReference"/>
              </w:rPr>
              <w:t>Employee Central</w:t>
            </w:r>
            <w:r w:rsidRPr="005F7A67">
              <w:t xml:space="preserve"> as a member of the </w:t>
            </w:r>
            <w:r w:rsidR="00A133A9" w:rsidRPr="005F7A67">
              <w:t xml:space="preserve">dynamic </w:t>
            </w:r>
            <w:r w:rsidR="00EC0C13" w:rsidRPr="005F7A67">
              <w:t xml:space="preserve">group </w:t>
            </w:r>
            <w:r w:rsidR="00EC0C13" w:rsidRPr="005F7A67">
              <w:rPr>
                <w:rStyle w:val="SAPScreenElement"/>
                <w:color w:val="auto"/>
              </w:rPr>
              <w:t>HR Administrator</w:t>
            </w:r>
            <w:r w:rsidR="00863EC1" w:rsidRPr="005F7A67">
              <w:t>.</w:t>
            </w:r>
          </w:p>
        </w:tc>
        <w:tc>
          <w:tcPr>
            <w:tcW w:w="6210" w:type="dxa"/>
            <w:hideMark/>
          </w:tcPr>
          <w:p w14:paraId="05D84769" w14:textId="77777777" w:rsidR="00863EC1" w:rsidRPr="005F7A67" w:rsidRDefault="00863EC1" w:rsidP="00863EC1">
            <w:r w:rsidRPr="005F7A67">
              <w:t xml:space="preserve">The </w:t>
            </w:r>
            <w:r w:rsidRPr="005F7A67">
              <w:rPr>
                <w:rStyle w:val="SAPScreenElement"/>
              </w:rPr>
              <w:t xml:space="preserve">Home </w:t>
            </w:r>
            <w:r w:rsidRPr="005F7A67">
              <w:t>page is displayed.</w:t>
            </w:r>
          </w:p>
        </w:tc>
        <w:tc>
          <w:tcPr>
            <w:tcW w:w="1263" w:type="dxa"/>
          </w:tcPr>
          <w:p w14:paraId="553836B9" w14:textId="77777777" w:rsidR="00863EC1" w:rsidRPr="005F7A67" w:rsidRDefault="00863EC1" w:rsidP="00863EC1">
            <w:pPr>
              <w:rPr>
                <w:rFonts w:cs="Arial"/>
                <w:bCs/>
              </w:rPr>
            </w:pPr>
          </w:p>
        </w:tc>
      </w:tr>
      <w:tr w:rsidR="00AA7DD1" w:rsidRPr="005F7A67" w14:paraId="315581C6" w14:textId="77777777" w:rsidTr="009F497B">
        <w:trPr>
          <w:trHeight w:val="288"/>
        </w:trPr>
        <w:tc>
          <w:tcPr>
            <w:tcW w:w="851" w:type="dxa"/>
          </w:tcPr>
          <w:p w14:paraId="2DB32474" w14:textId="4A3AD367" w:rsidR="00AA7DD1" w:rsidRPr="005F7A67" w:rsidRDefault="00AA7DD1" w:rsidP="00AA7DD1">
            <w:r w:rsidRPr="005F7A67">
              <w:t>2</w:t>
            </w:r>
          </w:p>
        </w:tc>
        <w:tc>
          <w:tcPr>
            <w:tcW w:w="1276" w:type="dxa"/>
          </w:tcPr>
          <w:p w14:paraId="4C8A3155" w14:textId="4DCCF3B4" w:rsidR="00AA7DD1" w:rsidRPr="005F7A67" w:rsidRDefault="00AA7DD1" w:rsidP="00AA7DD1">
            <w:pPr>
              <w:rPr>
                <w:rStyle w:val="SAPEmphasis"/>
              </w:rPr>
            </w:pPr>
            <w:r w:rsidRPr="005F7A67">
              <w:rPr>
                <w:rStyle w:val="SAPEmphasis"/>
              </w:rPr>
              <w:t>Access Requests Tile</w:t>
            </w:r>
          </w:p>
        </w:tc>
        <w:tc>
          <w:tcPr>
            <w:tcW w:w="4685" w:type="dxa"/>
          </w:tcPr>
          <w:p w14:paraId="6C9376BF" w14:textId="4AAE1FB3" w:rsidR="00AA7DD1" w:rsidRPr="005F7A67" w:rsidRDefault="00AA7DD1" w:rsidP="00AA7DD1">
            <w:r w:rsidRPr="005F7A67">
              <w:t xml:space="preserve">On the </w:t>
            </w:r>
            <w:r w:rsidRPr="005F7A67">
              <w:rPr>
                <w:rStyle w:val="SAPScreenElement"/>
              </w:rPr>
              <w:t xml:space="preserve">Home </w:t>
            </w:r>
            <w:r w:rsidRPr="005F7A67">
              <w:rPr>
                <w:rFonts w:cs="Arial"/>
                <w:bCs/>
              </w:rPr>
              <w:t>page</w:t>
            </w:r>
            <w:r w:rsidRPr="005F7A67">
              <w:rPr>
                <w:rStyle w:val="SAPScreenElement"/>
              </w:rPr>
              <w:t>,</w:t>
            </w:r>
            <w:r w:rsidRPr="005F7A67">
              <w:t xml:space="preserve"> go to the</w:t>
            </w:r>
            <w:r w:rsidRPr="005F7A67">
              <w:rPr>
                <w:i/>
              </w:rPr>
              <w:t xml:space="preserve"> </w:t>
            </w:r>
            <w:r w:rsidRPr="005F7A67">
              <w:rPr>
                <w:rStyle w:val="SAPScreenElement"/>
              </w:rPr>
              <w:t>To Do</w:t>
            </w:r>
            <w:r w:rsidRPr="005F7A67">
              <w:rPr>
                <w:i/>
                <w:lang w:eastAsia="zh-CN"/>
              </w:rPr>
              <w:t xml:space="preserve"> </w:t>
            </w:r>
            <w:r w:rsidRPr="005F7A67">
              <w:rPr>
                <w:lang w:eastAsia="zh-CN"/>
              </w:rPr>
              <w:t>section</w:t>
            </w:r>
            <w:r w:rsidRPr="005F7A67">
              <w:rPr>
                <w:i/>
                <w:lang w:eastAsia="zh-CN"/>
              </w:rPr>
              <w:t xml:space="preserve"> </w:t>
            </w:r>
            <w:r w:rsidRPr="005F7A67">
              <w:rPr>
                <w:lang w:eastAsia="zh-CN"/>
              </w:rPr>
              <w:t xml:space="preserve">and click on the </w:t>
            </w:r>
            <w:r w:rsidRPr="005F7A67">
              <w:rPr>
                <w:rStyle w:val="SAPScreenElement"/>
              </w:rPr>
              <w:t>Approve Requests</w:t>
            </w:r>
            <w:r w:rsidRPr="005F7A67">
              <w:t xml:space="preserve"> tile.</w:t>
            </w:r>
          </w:p>
        </w:tc>
        <w:tc>
          <w:tcPr>
            <w:tcW w:w="6210" w:type="dxa"/>
          </w:tcPr>
          <w:p w14:paraId="703F7AAA" w14:textId="1502F1AB" w:rsidR="00AA7DD1" w:rsidRPr="005F7A67" w:rsidRDefault="00AA7DD1" w:rsidP="00AA7DD1">
            <w:r w:rsidRPr="005F7A67">
              <w:rPr>
                <w:rFonts w:cs="Arial"/>
                <w:bCs/>
              </w:rPr>
              <w:t xml:space="preserve">The </w:t>
            </w:r>
            <w:r w:rsidRPr="005F7A67">
              <w:rPr>
                <w:rStyle w:val="SAPScreenElement"/>
              </w:rPr>
              <w:t>Approve Requests</w:t>
            </w:r>
            <w:r w:rsidRPr="005F7A67">
              <w:t xml:space="preserve"> </w:t>
            </w:r>
            <w:r w:rsidRPr="005F7A67">
              <w:rPr>
                <w:rFonts w:cs="Arial"/>
                <w:bCs/>
              </w:rPr>
              <w:t xml:space="preserve">dialog box is displayed, containing a list of all the requests you need to approve. For each request, high level details are given, which depend on the request type. </w:t>
            </w:r>
          </w:p>
        </w:tc>
        <w:tc>
          <w:tcPr>
            <w:tcW w:w="1263" w:type="dxa"/>
          </w:tcPr>
          <w:p w14:paraId="4E51C092" w14:textId="77777777" w:rsidR="00AA7DD1" w:rsidRPr="005F7A67" w:rsidRDefault="00AA7DD1" w:rsidP="00AA7DD1">
            <w:pPr>
              <w:rPr>
                <w:rFonts w:cs="Arial"/>
                <w:bCs/>
              </w:rPr>
            </w:pPr>
          </w:p>
        </w:tc>
      </w:tr>
      <w:tr w:rsidR="00863EC1" w:rsidRPr="005F7A67" w14:paraId="38D7A4D5" w14:textId="77777777" w:rsidTr="009F497B">
        <w:trPr>
          <w:trHeight w:val="357"/>
        </w:trPr>
        <w:tc>
          <w:tcPr>
            <w:tcW w:w="851" w:type="dxa"/>
            <w:hideMark/>
          </w:tcPr>
          <w:p w14:paraId="33957466" w14:textId="3AB8F9C6" w:rsidR="00863EC1" w:rsidRPr="005F7A67" w:rsidRDefault="00AA7DD1" w:rsidP="00863EC1">
            <w:r w:rsidRPr="005F7A67">
              <w:t>3</w:t>
            </w:r>
          </w:p>
        </w:tc>
        <w:tc>
          <w:tcPr>
            <w:tcW w:w="1276" w:type="dxa"/>
            <w:hideMark/>
          </w:tcPr>
          <w:p w14:paraId="079F4E2A" w14:textId="77777777" w:rsidR="00863EC1" w:rsidRPr="005F7A67" w:rsidRDefault="00863EC1" w:rsidP="00863EC1">
            <w:pPr>
              <w:rPr>
                <w:rStyle w:val="SAPEmphasis"/>
              </w:rPr>
            </w:pPr>
            <w:r w:rsidRPr="005F7A67">
              <w:rPr>
                <w:rStyle w:val="SAPEmphasis"/>
              </w:rPr>
              <w:t>Select Change Request</w:t>
            </w:r>
          </w:p>
        </w:tc>
        <w:tc>
          <w:tcPr>
            <w:tcW w:w="4685" w:type="dxa"/>
            <w:hideMark/>
          </w:tcPr>
          <w:p w14:paraId="167596A9" w14:textId="421DC515" w:rsidR="00AA7DD1" w:rsidRPr="005F7A67" w:rsidRDefault="00AA7DD1" w:rsidP="00AA7DD1">
            <w:pPr>
              <w:rPr>
                <w:rFonts w:eastAsiaTheme="minorHAnsi"/>
                <w:sz w:val="22"/>
                <w:szCs w:val="22"/>
              </w:rPr>
            </w:pPr>
            <w:r w:rsidRPr="005F7A67">
              <w:t xml:space="preserve">In the </w:t>
            </w:r>
            <w:r w:rsidRPr="005F7A67">
              <w:rPr>
                <w:rStyle w:val="SAPScreenElement"/>
              </w:rPr>
              <w:t>Approve Requests</w:t>
            </w:r>
            <w:r w:rsidRPr="005F7A67">
              <w:t xml:space="preserve"> </w:t>
            </w:r>
            <w:r w:rsidRPr="005F7A67">
              <w:rPr>
                <w:rFonts w:cs="Arial"/>
                <w:bCs/>
              </w:rPr>
              <w:t>dialog box,</w:t>
            </w:r>
            <w:r w:rsidRPr="005F7A67">
              <w:t xml:space="preserve"> click on the </w:t>
            </w:r>
            <w:r w:rsidRPr="005F7A67">
              <w:rPr>
                <w:rStyle w:val="SAPScreenElement"/>
              </w:rPr>
              <w:t xml:space="preserve">&lt;Job Change Event Reason&gt; For &lt;Employee Name&gt; </w:t>
            </w:r>
            <w:r w:rsidRPr="005F7A67">
              <w:t>link.</w:t>
            </w:r>
          </w:p>
          <w:p w14:paraId="38218E50" w14:textId="24B27F94" w:rsidR="00AA7DD1" w:rsidRPr="005F7A67" w:rsidRDefault="00AA7DD1" w:rsidP="00BC6F23">
            <w:pPr>
              <w:pStyle w:val="SAPNoteHeading"/>
              <w:ind w:left="255"/>
            </w:pPr>
            <w:r w:rsidRPr="005F7A67">
              <w:rPr>
                <w:noProof/>
              </w:rPr>
              <w:drawing>
                <wp:inline distT="0" distB="0" distL="0" distR="0" wp14:anchorId="046E4C66" wp14:editId="7127F36D">
                  <wp:extent cx="225425" cy="225425"/>
                  <wp:effectExtent l="0" t="0" r="0" b="317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05866453" w14:textId="4746B2D6" w:rsidR="00AA7DD1" w:rsidRPr="005F7A67" w:rsidRDefault="00AA7DD1" w:rsidP="00BC6F23">
            <w:pPr>
              <w:ind w:left="255"/>
            </w:pPr>
            <w:r w:rsidRPr="005F7A67">
              <w:t xml:space="preserve">In case you have several requests in the tile, select the </w:t>
            </w:r>
            <w:r w:rsidRPr="005F7A67">
              <w:rPr>
                <w:rStyle w:val="SAPScreenElement"/>
              </w:rPr>
              <w:t>Go to Workflow Requests</w:t>
            </w:r>
            <w:r w:rsidRPr="005F7A67">
              <w:t xml:space="preserve"> link located at the bottom right of the </w:t>
            </w:r>
            <w:r w:rsidRPr="005F7A67">
              <w:rPr>
                <w:rStyle w:val="SAPScreenElement"/>
              </w:rPr>
              <w:t>Approve Requests</w:t>
            </w:r>
            <w:r w:rsidRPr="005F7A67">
              <w:t xml:space="preserve"> </w:t>
            </w:r>
            <w:r w:rsidRPr="005F7A67">
              <w:rPr>
                <w:rFonts w:cs="Arial"/>
                <w:bCs/>
              </w:rPr>
              <w:t>dialog box</w:t>
            </w:r>
            <w:r w:rsidRPr="005F7A67">
              <w:t xml:space="preserve">. </w:t>
            </w:r>
            <w:r w:rsidRPr="005F7A67">
              <w:rPr>
                <w:rFonts w:cs="Arial"/>
                <w:bCs/>
              </w:rPr>
              <w:t xml:space="preserve">The </w:t>
            </w:r>
            <w:r w:rsidRPr="005F7A67">
              <w:rPr>
                <w:rStyle w:val="SAPScreenElement"/>
              </w:rPr>
              <w:t>My Workflow Requests (#)</w:t>
            </w:r>
            <w:r w:rsidRPr="005F7A67">
              <w:rPr>
                <w:rFonts w:cs="Arial"/>
                <w:bCs/>
              </w:rPr>
              <w:t xml:space="preserve"> screen is displayed. If appropriate, click </w:t>
            </w:r>
            <w:r w:rsidRPr="005F7A67">
              <w:rPr>
                <w:rStyle w:val="SAPScreenElement"/>
              </w:rPr>
              <w:t>More</w:t>
            </w:r>
            <w:r w:rsidRPr="005F7A67">
              <w:rPr>
                <w:rFonts w:cs="Arial"/>
                <w:bCs/>
              </w:rPr>
              <w:t>, to have the complete list of requests.</w:t>
            </w:r>
            <w:r w:rsidRPr="005F7A67">
              <w:t xml:space="preserve"> </w:t>
            </w:r>
            <w:r w:rsidR="0096746D" w:rsidRPr="005F7A67">
              <w:t xml:space="preserve">Select the </w:t>
            </w:r>
            <w:r w:rsidR="0096746D" w:rsidRPr="005F7A67">
              <w:rPr>
                <w:rStyle w:val="SAPScreenElement"/>
              </w:rPr>
              <w:t>Filter</w:t>
            </w:r>
            <w:r w:rsidR="0096746D" w:rsidRPr="005F7A67">
              <w:t xml:space="preserve"> </w:t>
            </w:r>
            <w:r w:rsidR="0096746D" w:rsidRPr="005F7A67">
              <w:rPr>
                <w:noProof/>
              </w:rPr>
              <w:drawing>
                <wp:inline distT="0" distB="0" distL="0" distR="0" wp14:anchorId="73566DB2" wp14:editId="55BB29FE">
                  <wp:extent cx="333375" cy="276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0096746D" w:rsidRPr="005F7A67">
              <w:t xml:space="preserve"> icon to search for the request you need to approve. In the filter criteria fields, which show up, make entries as appropriate. For example, enter for</w:t>
            </w:r>
            <w:r w:rsidR="00E24F26" w:rsidRPr="005F7A67">
              <w:t xml:space="preserve"> field</w:t>
            </w:r>
            <w:r w:rsidR="0096746D" w:rsidRPr="005F7A67">
              <w:t xml:space="preserve"> </w:t>
            </w:r>
            <w:r w:rsidR="0096746D" w:rsidRPr="005F7A67">
              <w:rPr>
                <w:rStyle w:val="SAPScreenElement"/>
              </w:rPr>
              <w:t>Request Type</w:t>
            </w:r>
            <w:r w:rsidR="0096746D" w:rsidRPr="005F7A67">
              <w:t xml:space="preserve"> value</w:t>
            </w:r>
            <w:r w:rsidR="0096746D" w:rsidRPr="005F7A67">
              <w:rPr>
                <w:rStyle w:val="SAPUserEntry"/>
              </w:rPr>
              <w:t xml:space="preserve"> Change</w:t>
            </w:r>
            <w:r w:rsidR="001B3CBB" w:rsidRPr="005F7A67">
              <w:rPr>
                <w:rStyle w:val="SAPUserEntry"/>
              </w:rPr>
              <w:t xml:space="preserve"> Job</w:t>
            </w:r>
            <w:r w:rsidR="0096746D" w:rsidRPr="005F7A67">
              <w:rPr>
                <w:rStyle w:val="SAPUserEntry"/>
              </w:rPr>
              <w:t xml:space="preserve"> </w:t>
            </w:r>
            <w:r w:rsidR="0096746D" w:rsidRPr="005F7A67">
              <w:t>and in</w:t>
            </w:r>
            <w:r w:rsidR="00E24F26" w:rsidRPr="005F7A67">
              <w:t xml:space="preserve"> field</w:t>
            </w:r>
            <w:r w:rsidR="0096746D" w:rsidRPr="005F7A67">
              <w:t xml:space="preserve"> </w:t>
            </w:r>
            <w:r w:rsidR="0096746D" w:rsidRPr="005F7A67">
              <w:rPr>
                <w:rStyle w:val="SAPScreenElement"/>
              </w:rPr>
              <w:t>Requested For</w:t>
            </w:r>
            <w:r w:rsidR="0096746D" w:rsidRPr="005F7A67">
              <w:t xml:space="preserve"> the name of the employee for whom the change has been requested. Then choose the </w:t>
            </w:r>
            <w:r w:rsidR="0096746D" w:rsidRPr="005F7A67">
              <w:rPr>
                <w:rStyle w:val="SAPScreenElement"/>
              </w:rPr>
              <w:t>Go</w:t>
            </w:r>
            <w:r w:rsidR="0096746D" w:rsidRPr="005F7A67">
              <w:t xml:space="preserve"> button.</w:t>
            </w:r>
            <w:r w:rsidR="00E24F26" w:rsidRPr="005F7A67">
              <w:t xml:space="preserve"> In case you obtain several results for your search, you have the option to sort the requests, for example based on the date you received them, in order to ensure their timely completion. Select the </w:t>
            </w:r>
            <w:r w:rsidR="00E24F26" w:rsidRPr="005F7A67">
              <w:rPr>
                <w:rStyle w:val="SAPScreenElement"/>
              </w:rPr>
              <w:t>Sort</w:t>
            </w:r>
            <w:r w:rsidR="00E24F26" w:rsidRPr="005F7A67">
              <w:t xml:space="preserve"> </w:t>
            </w:r>
            <w:r w:rsidR="00E24F26" w:rsidRPr="005F7A67">
              <w:rPr>
                <w:noProof/>
              </w:rPr>
              <w:drawing>
                <wp:inline distT="0" distB="0" distL="0" distR="0" wp14:anchorId="5A53BA67" wp14:editId="5922ED77">
                  <wp:extent cx="332740" cy="260985"/>
                  <wp:effectExtent l="0" t="0" r="0" b="5715"/>
                  <wp:docPr id="283" name="Picture 283"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E24F26" w:rsidRPr="005F7A67">
              <w:t xml:space="preserve"> icon and in the menu, that expands, </w:t>
            </w:r>
            <w:r w:rsidR="00E24F26" w:rsidRPr="005F7A67">
              <w:lastRenderedPageBreak/>
              <w:t xml:space="preserve">check the appropriate radio-buttons and choose </w:t>
            </w:r>
            <w:r w:rsidR="00E24F26" w:rsidRPr="005F7A67">
              <w:rPr>
                <w:rStyle w:val="SAPScreenElement"/>
              </w:rPr>
              <w:t>Apply</w:t>
            </w:r>
            <w:r w:rsidR="00B4736B" w:rsidRPr="005F7A67">
              <w:rPr>
                <w:rStyle w:val="SAPScreenElement"/>
              </w:rPr>
              <w:t xml:space="preserve">. </w:t>
            </w:r>
            <w:r w:rsidRPr="005F7A67">
              <w:t xml:space="preserve">In the </w:t>
            </w:r>
            <w:r w:rsidR="00EE0292" w:rsidRPr="005F7A67">
              <w:t xml:space="preserve">result </w:t>
            </w:r>
            <w:r w:rsidRPr="005F7A67">
              <w:t xml:space="preserve">list, click on the appropriate </w:t>
            </w:r>
            <w:r w:rsidRPr="005F7A67">
              <w:rPr>
                <w:rStyle w:val="SAPScreenElement"/>
              </w:rPr>
              <w:t xml:space="preserve">&lt;Job Change Event Reason&gt; For &lt;Employee Name&gt; </w:t>
            </w:r>
            <w:r w:rsidRPr="005F7A67">
              <w:t>link.</w:t>
            </w:r>
          </w:p>
        </w:tc>
        <w:tc>
          <w:tcPr>
            <w:tcW w:w="6210" w:type="dxa"/>
            <w:hideMark/>
          </w:tcPr>
          <w:p w14:paraId="0FC36712" w14:textId="78BDB697" w:rsidR="00863EC1" w:rsidRPr="005F7A67" w:rsidRDefault="00863EC1" w:rsidP="00863EC1">
            <w:pPr>
              <w:spacing w:after="0"/>
              <w:rPr>
                <w:rFonts w:cs="Arial"/>
                <w:bCs/>
              </w:rPr>
            </w:pPr>
            <w:r w:rsidRPr="005F7A67">
              <w:rPr>
                <w:rFonts w:cs="Arial"/>
                <w:bCs/>
              </w:rPr>
              <w:lastRenderedPageBreak/>
              <w:t xml:space="preserve">The </w:t>
            </w:r>
            <w:r w:rsidRPr="005F7A67">
              <w:rPr>
                <w:rStyle w:val="SAPScreenElement"/>
              </w:rPr>
              <w:t>Employee Files</w:t>
            </w:r>
            <w:r w:rsidRPr="005F7A67">
              <w:rPr>
                <w:rFonts w:cs="Arial"/>
                <w:bCs/>
              </w:rPr>
              <w:t xml:space="preserve"> </w:t>
            </w:r>
            <w:r w:rsidR="00930D68" w:rsidRPr="005F7A67">
              <w:rPr>
                <w:rStyle w:val="SAPScreenElement"/>
              </w:rPr>
              <w:t>&gt; Workflow Details</w:t>
            </w:r>
            <w:r w:rsidR="00930D68" w:rsidRPr="005F7A67">
              <w:rPr>
                <w:rFonts w:cs="Arial"/>
                <w:bCs/>
              </w:rPr>
              <w:t xml:space="preserve"> </w:t>
            </w:r>
            <w:r w:rsidRPr="005F7A67">
              <w:rPr>
                <w:rFonts w:cs="Arial"/>
                <w:bCs/>
              </w:rPr>
              <w:t>screen is displayed containing details to the change request. The screen is divided in several sections:</w:t>
            </w:r>
          </w:p>
          <w:p w14:paraId="5655E9BD" w14:textId="77777777" w:rsidR="00863EC1" w:rsidRPr="005F7A67" w:rsidRDefault="00863EC1" w:rsidP="00863EC1">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Do you approve this request?</w:t>
            </w:r>
            <w:r w:rsidRPr="005F7A67">
              <w:rPr>
                <w:rFonts w:cs="Arial"/>
                <w:bCs/>
              </w:rPr>
              <w:t xml:space="preserve"> section contains a short overview of the request, its initiator, and the workflow participants.</w:t>
            </w:r>
          </w:p>
          <w:p w14:paraId="694E9E5F" w14:textId="063D6C9C" w:rsidR="00863EC1" w:rsidRPr="00706962" w:rsidRDefault="00863EC1" w:rsidP="00863EC1">
            <w:pPr>
              <w:numPr>
                <w:ilvl w:val="0"/>
                <w:numId w:val="11"/>
              </w:numPr>
              <w:spacing w:before="0" w:after="0" w:line="240" w:lineRule="auto"/>
              <w:ind w:left="176" w:hanging="176"/>
            </w:pPr>
            <w:r w:rsidRPr="005F7A67">
              <w:rPr>
                <w:rFonts w:cs="Arial"/>
                <w:bCs/>
              </w:rPr>
              <w:t xml:space="preserve">Depending </w:t>
            </w:r>
            <w:r w:rsidR="000A3FCE" w:rsidRPr="005F7A67">
              <w:rPr>
                <w:rFonts w:cs="Arial"/>
                <w:bCs/>
              </w:rPr>
              <w:t>if</w:t>
            </w:r>
            <w:r w:rsidRPr="005F7A67">
              <w:rPr>
                <w:rFonts w:cs="Arial"/>
                <w:bCs/>
              </w:rPr>
              <w:t xml:space="preserve"> </w:t>
            </w:r>
            <w:r w:rsidR="001E179D" w:rsidRPr="005F7A67">
              <w:rPr>
                <w:rFonts w:cs="Arial"/>
                <w:bCs/>
              </w:rPr>
              <w:t xml:space="preserve">the line manager has requested a </w:t>
            </w:r>
            <w:r w:rsidRPr="005F7A67">
              <w:rPr>
                <w:rFonts w:cs="Arial"/>
                <w:bCs/>
              </w:rPr>
              <w:t>change</w:t>
            </w:r>
            <w:r w:rsidR="000A3FCE" w:rsidRPr="005F7A67">
              <w:rPr>
                <w:rFonts w:cs="Arial"/>
                <w:bCs/>
              </w:rPr>
              <w:t xml:space="preserve"> in location or job title</w:t>
            </w:r>
            <w:r w:rsidRPr="005F7A67">
              <w:rPr>
                <w:rFonts w:cs="Arial"/>
                <w:bCs/>
              </w:rPr>
              <w:t xml:space="preserve">, the </w:t>
            </w:r>
            <w:r w:rsidRPr="005F7A67">
              <w:rPr>
                <w:rStyle w:val="SAPScreenElement"/>
              </w:rPr>
              <w:t>Organizational Information</w:t>
            </w:r>
            <w:r w:rsidR="001E179D" w:rsidRPr="005F7A67">
              <w:rPr>
                <w:rFonts w:cs="Arial"/>
                <w:bCs/>
              </w:rPr>
              <w:t xml:space="preserve"> </w:t>
            </w:r>
            <w:r w:rsidRPr="005F7A67">
              <w:rPr>
                <w:rFonts w:cs="Arial"/>
                <w:bCs/>
              </w:rPr>
              <w:t xml:space="preserve">or </w:t>
            </w:r>
            <w:r w:rsidRPr="005F7A67">
              <w:rPr>
                <w:rStyle w:val="SAPScreenElement"/>
              </w:rPr>
              <w:t>Job Information</w:t>
            </w:r>
            <w:r w:rsidRPr="005F7A67">
              <w:rPr>
                <w:rFonts w:cs="Arial"/>
                <w:bCs/>
              </w:rPr>
              <w:t xml:space="preserve"> sections are visible, containing details to these changes, </w:t>
            </w:r>
          </w:p>
          <w:p w14:paraId="092312CE" w14:textId="3CB4BC66" w:rsidR="00706962" w:rsidRPr="00706962" w:rsidDel="00AB5015" w:rsidRDefault="00706962" w:rsidP="00406F52">
            <w:pPr>
              <w:pStyle w:val="SAPNoteHeading"/>
              <w:ind w:left="436"/>
              <w:rPr>
                <w:del w:id="3627" w:author="Author" w:date="2018-02-01T09:53:00Z"/>
                <w:highlight w:val="yellow"/>
              </w:rPr>
            </w:pPr>
            <w:commentRangeStart w:id="3628"/>
            <w:del w:id="3629" w:author="Author" w:date="2018-02-01T09:53:00Z">
              <w:r w:rsidRPr="00706962" w:rsidDel="00AB5015">
                <w:rPr>
                  <w:noProof/>
                  <w:highlight w:val="yellow"/>
                </w:rPr>
                <w:drawing>
                  <wp:inline distT="0" distB="0" distL="0" distR="0" wp14:anchorId="6E2754DB" wp14:editId="75EF49C5">
                    <wp:extent cx="225425" cy="225425"/>
                    <wp:effectExtent l="0" t="0" r="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06962" w:rsidDel="00AB5015">
                <w:rPr>
                  <w:highlight w:val="yellow"/>
                </w:rPr>
                <w:delText> Note</w:delText>
              </w:r>
              <w:commentRangeEnd w:id="3628"/>
              <w:r w:rsidDel="00AB5015">
                <w:rPr>
                  <w:rStyle w:val="CommentReference"/>
                  <w:rFonts w:ascii="Arial" w:eastAsia="SimSun" w:hAnsi="Arial"/>
                  <w:color w:val="auto"/>
                  <w:lang w:val="de-DE"/>
                </w:rPr>
                <w:commentReference w:id="3628"/>
              </w:r>
            </w:del>
          </w:p>
          <w:p w14:paraId="21950D2E" w14:textId="6E2AD996" w:rsidR="00706962" w:rsidDel="00AB5015" w:rsidRDefault="00706962" w:rsidP="00406F52">
            <w:pPr>
              <w:ind w:left="436"/>
              <w:rPr>
                <w:del w:id="3630" w:author="Author" w:date="2018-02-01T09:53:00Z"/>
                <w:rStyle w:val="SAPScreenElement"/>
              </w:rPr>
            </w:pPr>
            <w:del w:id="3631" w:author="Author" w:date="2018-02-01T09:53:00Z">
              <w:r w:rsidRPr="00706962" w:rsidDel="00AB5015">
                <w:rPr>
                  <w:highlight w:val="yellow"/>
                </w:rPr>
                <w:delText xml:space="preserve">Most likely, the </w:delText>
              </w:r>
              <w:r w:rsidRPr="00706962" w:rsidDel="00AB5015">
                <w:rPr>
                  <w:rStyle w:val="SAPScreenElement"/>
                  <w:highlight w:val="yellow"/>
                </w:rPr>
                <w:delText xml:space="preserve">Compensation Information </w:delText>
              </w:r>
              <w:r w:rsidRPr="00706962" w:rsidDel="00AB5015">
                <w:rPr>
                  <w:highlight w:val="yellow"/>
                </w:rPr>
                <w:delText xml:space="preserve">section is also visible, containing changes in existing pay component(s). These amount(s) need to be manually changed back to the value the pay components had in the preceding record(s). For details, refer to the </w:delText>
              </w:r>
              <w:r w:rsidRPr="00706962" w:rsidDel="00AB5015">
                <w:rPr>
                  <w:noProof/>
                  <w:highlight w:val="yellow"/>
                </w:rPr>
                <w:drawing>
                  <wp:inline distT="0" distB="0" distL="0" distR="0" wp14:anchorId="77EE0047" wp14:editId="008D8B6C">
                    <wp:extent cx="225425" cy="225425"/>
                    <wp:effectExtent l="0" t="0" r="3175"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06962" w:rsidDel="00AB5015">
                <w:rPr>
                  <w:highlight w:val="yellow"/>
                </w:rPr>
                <w:delText> </w:delText>
              </w:r>
              <w:r w:rsidRPr="00706962" w:rsidDel="00AB5015">
                <w:rPr>
                  <w:rFonts w:ascii="BentonSans Regular" w:hAnsi="BentonSans Regular"/>
                  <w:color w:val="666666"/>
                  <w:sz w:val="22"/>
                  <w:highlight w:val="yellow"/>
                </w:rPr>
                <w:delText>Caution</w:delText>
              </w:r>
              <w:r w:rsidRPr="00706962" w:rsidDel="00AB5015">
                <w:rPr>
                  <w:highlight w:val="yellow"/>
                </w:rPr>
                <w:delText xml:space="preserve"> </w:delText>
              </w:r>
              <w:r w:rsidRPr="00706962" w:rsidDel="00AB5015">
                <w:rPr>
                  <w:rFonts w:cs="Arial"/>
                  <w:bCs/>
                  <w:highlight w:val="yellow"/>
                </w:rPr>
                <w:delText xml:space="preserve">at the end of chapter 4.8, below process step </w:delText>
              </w:r>
              <w:r w:rsidRPr="00706962" w:rsidDel="00AB5015">
                <w:rPr>
                  <w:rStyle w:val="SAPScreenElement"/>
                  <w:color w:val="auto"/>
                  <w:highlight w:val="yellow"/>
                </w:rPr>
                <w:delText>Viewing Employee Position Details</w:delText>
              </w:r>
              <w:r w:rsidRPr="00706962" w:rsidDel="00AB5015">
                <w:rPr>
                  <w:rStyle w:val="SAPScreenElement"/>
                  <w:highlight w:val="yellow"/>
                </w:rPr>
                <w:delText>.</w:delText>
              </w:r>
            </w:del>
          </w:p>
          <w:p w14:paraId="1B295504" w14:textId="6C975959" w:rsidR="00277F08" w:rsidRPr="00277F08" w:rsidDel="00AB5015" w:rsidRDefault="00277F08" w:rsidP="00406F52">
            <w:pPr>
              <w:pStyle w:val="SAPNoteHeading"/>
              <w:ind w:left="436"/>
              <w:rPr>
                <w:del w:id="3632" w:author="Author" w:date="2018-02-01T09:53:00Z"/>
                <w:highlight w:val="yellow"/>
              </w:rPr>
            </w:pPr>
            <w:commentRangeStart w:id="3633"/>
            <w:del w:id="3634" w:author="Author" w:date="2018-02-01T09:53:00Z">
              <w:r w:rsidRPr="00277F08" w:rsidDel="00AB5015">
                <w:rPr>
                  <w:noProof/>
                  <w:highlight w:val="yellow"/>
                </w:rPr>
                <w:drawing>
                  <wp:inline distT="0" distB="0" distL="0" distR="0" wp14:anchorId="2F056125" wp14:editId="7C6C9AC9">
                    <wp:extent cx="225425" cy="225425"/>
                    <wp:effectExtent l="0" t="0" r="0" b="31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7F08" w:rsidDel="00AB5015">
                <w:rPr>
                  <w:highlight w:val="yellow"/>
                </w:rPr>
                <w:delText> Note</w:delText>
              </w:r>
            </w:del>
          </w:p>
          <w:p w14:paraId="2C5373A3" w14:textId="4676A3EB" w:rsidR="00277F08" w:rsidDel="00AB5015" w:rsidRDefault="00277F08" w:rsidP="00406F52">
            <w:pPr>
              <w:ind w:left="436"/>
              <w:rPr>
                <w:del w:id="3635" w:author="Author" w:date="2018-02-01T09:53:00Z"/>
                <w:rStyle w:val="SAPScreenElement"/>
                <w:color w:val="auto"/>
              </w:rPr>
            </w:pPr>
            <w:del w:id="3636" w:author="Author" w:date="2018-02-01T09:53:00Z">
              <w:r w:rsidRPr="00277F08" w:rsidDel="00AB5015">
                <w:rPr>
                  <w:highlight w:val="yellow"/>
                </w:rPr>
                <w:delText xml:space="preserve">Most likely, for an employee having employment type other than </w:delText>
              </w:r>
              <w:r w:rsidRPr="00277F08" w:rsidDel="00AB5015">
                <w:rPr>
                  <w:rStyle w:val="SAPUserEntry"/>
                  <w:color w:val="auto"/>
                  <w:highlight w:val="yellow"/>
                </w:rPr>
                <w:delText>Hourly(GB)</w:delText>
              </w:r>
              <w:r w:rsidRPr="00277F08" w:rsidDel="00AB5015">
                <w:rPr>
                  <w:highlight w:val="yellow"/>
                </w:rPr>
                <w:delText xml:space="preserve">, the </w:delText>
              </w:r>
              <w:r w:rsidRPr="00277F08" w:rsidDel="00AB5015">
                <w:rPr>
                  <w:rStyle w:val="SAPScreenElement"/>
                  <w:highlight w:val="yellow"/>
                </w:rPr>
                <w:delText xml:space="preserve">Compensation Information </w:delText>
              </w:r>
              <w:r w:rsidRPr="00277F08" w:rsidDel="00AB5015">
                <w:rPr>
                  <w:highlight w:val="yellow"/>
                </w:rPr>
                <w:delText xml:space="preserve">section is also visible, containing changes in existing pay component(s). These amount(s) need to be manually changed back to the value the pay components had in the preceding record(s). For details, refer to the </w:delText>
              </w:r>
              <w:r w:rsidRPr="00277F08" w:rsidDel="00AB5015">
                <w:rPr>
                  <w:noProof/>
                  <w:highlight w:val="yellow"/>
                </w:rPr>
                <w:drawing>
                  <wp:inline distT="0" distB="0" distL="0" distR="0" wp14:anchorId="6D7B02C2" wp14:editId="2325C27E">
                    <wp:extent cx="225425" cy="225425"/>
                    <wp:effectExtent l="0" t="0" r="3175" b="31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7F08" w:rsidDel="00AB5015">
                <w:rPr>
                  <w:highlight w:val="yellow"/>
                </w:rPr>
                <w:delText> </w:delText>
              </w:r>
              <w:r w:rsidRPr="00277F08" w:rsidDel="00AB5015">
                <w:rPr>
                  <w:rFonts w:ascii="BentonSans Regular" w:hAnsi="BentonSans Regular"/>
                  <w:color w:val="666666"/>
                  <w:sz w:val="22"/>
                  <w:highlight w:val="yellow"/>
                </w:rPr>
                <w:delText>Caution</w:delText>
              </w:r>
              <w:r w:rsidRPr="00277F08" w:rsidDel="00AB5015">
                <w:rPr>
                  <w:highlight w:val="yellow"/>
                </w:rPr>
                <w:delText xml:space="preserve"> </w:delText>
              </w:r>
              <w:r w:rsidRPr="00277F08" w:rsidDel="00AB5015">
                <w:rPr>
                  <w:rFonts w:cs="Arial"/>
                  <w:bCs/>
                  <w:highlight w:val="yellow"/>
                </w:rPr>
                <w:delText xml:space="preserve">at the end of chapter 4.8, below process step </w:delText>
              </w:r>
              <w:r w:rsidRPr="00277F08" w:rsidDel="00AB5015">
                <w:rPr>
                  <w:rStyle w:val="SAPScreenElement"/>
                  <w:color w:val="auto"/>
                  <w:highlight w:val="yellow"/>
                </w:rPr>
                <w:delText>Viewing Employee Position Details.</w:delText>
              </w:r>
              <w:commentRangeEnd w:id="3633"/>
              <w:r w:rsidDel="00AB5015">
                <w:rPr>
                  <w:rStyle w:val="CommentReference"/>
                  <w:rFonts w:ascii="Arial" w:eastAsia="SimSun" w:hAnsi="Arial"/>
                  <w:lang w:val="de-DE"/>
                </w:rPr>
                <w:commentReference w:id="3633"/>
              </w:r>
            </w:del>
          </w:p>
          <w:p w14:paraId="16F7124A" w14:textId="45AD0D51" w:rsidR="002E772F" w:rsidRPr="00373316" w:rsidDel="00AB5015" w:rsidRDefault="002E772F" w:rsidP="00406F52">
            <w:pPr>
              <w:pStyle w:val="SAPNoteHeading"/>
              <w:ind w:left="436"/>
              <w:rPr>
                <w:del w:id="3637" w:author="Author" w:date="2018-02-01T09:53:00Z"/>
                <w:highlight w:val="yellow"/>
              </w:rPr>
            </w:pPr>
            <w:commentRangeStart w:id="3638"/>
            <w:del w:id="3639" w:author="Author" w:date="2018-02-01T09:53:00Z">
              <w:r w:rsidRPr="00373316" w:rsidDel="00AB5015">
                <w:rPr>
                  <w:noProof/>
                  <w:highlight w:val="yellow"/>
                </w:rPr>
                <w:drawing>
                  <wp:inline distT="0" distB="0" distL="0" distR="0" wp14:anchorId="5B580431" wp14:editId="5AA5BE5D">
                    <wp:extent cx="225425" cy="225425"/>
                    <wp:effectExtent l="0" t="0" r="0" b="317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73316" w:rsidDel="00AB5015">
                <w:rPr>
                  <w:highlight w:val="yellow"/>
                </w:rPr>
                <w:delText> Note</w:delText>
              </w:r>
              <w:commentRangeEnd w:id="3638"/>
              <w:r w:rsidR="00373316" w:rsidDel="00AB5015">
                <w:rPr>
                  <w:rStyle w:val="CommentReference"/>
                  <w:rFonts w:ascii="Arial" w:eastAsia="SimSun" w:hAnsi="Arial"/>
                  <w:color w:val="auto"/>
                  <w:lang w:val="de-DE"/>
                </w:rPr>
                <w:commentReference w:id="3638"/>
              </w:r>
            </w:del>
          </w:p>
          <w:p w14:paraId="2BDADC79" w14:textId="1250FB28" w:rsidR="003A7766" w:rsidRPr="00CC4AE6" w:rsidRDefault="002E772F">
            <w:pPr>
              <w:spacing w:line="240" w:lineRule="auto"/>
              <w:ind w:left="605"/>
              <w:rPr>
                <w:ins w:id="3640" w:author="Author" w:date="2018-02-01T09:44:00Z"/>
              </w:rPr>
              <w:pPrChange w:id="3641" w:author="Author" w:date="2018-02-01T09:54:00Z">
                <w:pPr>
                  <w:pStyle w:val="SAPNoteHeading"/>
                  <w:ind w:left="604"/>
                </w:pPr>
              </w:pPrChange>
            </w:pPr>
            <w:del w:id="3642" w:author="Author" w:date="2018-02-01T09:53:00Z">
              <w:r w:rsidRPr="00373316" w:rsidDel="00AB5015">
                <w:rPr>
                  <w:highlight w:val="yellow"/>
                </w:rPr>
                <w:delText>In case the job information change has been executed for an employee having employment type</w:delText>
              </w:r>
              <w:r w:rsidRPr="00373316" w:rsidDel="00AB5015">
                <w:rPr>
                  <w:rStyle w:val="SAPUserEntry"/>
                  <w:highlight w:val="yellow"/>
                </w:rPr>
                <w:delText xml:space="preserve"> Hourly Wage Earner </w:delText>
              </w:r>
              <w:r w:rsidRPr="00373316" w:rsidDel="00AB5015">
                <w:rPr>
                  <w:highlight w:val="yellow"/>
                </w:rPr>
                <w:delText>or pay scale group</w:delText>
              </w:r>
              <w:r w:rsidRPr="00373316" w:rsidDel="00AB5015">
                <w:rPr>
                  <w:rStyle w:val="SAPUserEntry"/>
                  <w:highlight w:val="yellow"/>
                </w:rPr>
                <w:delText xml:space="preserve"> AT(DEU/40/95/AT)</w:delText>
              </w:r>
              <w:r w:rsidRPr="00373316" w:rsidDel="00AB5015">
                <w:rPr>
                  <w:highlight w:val="yellow"/>
                </w:rPr>
                <w:delText xml:space="preserve">, the </w:delText>
              </w:r>
              <w:r w:rsidRPr="00373316" w:rsidDel="00AB5015">
                <w:rPr>
                  <w:rStyle w:val="SAPScreenElement"/>
                  <w:highlight w:val="yellow"/>
                </w:rPr>
                <w:delText xml:space="preserve">Compensation Information </w:delText>
              </w:r>
              <w:r w:rsidRPr="00373316" w:rsidDel="00AB5015">
                <w:rPr>
                  <w:highlight w:val="yellow"/>
                </w:rPr>
                <w:delText xml:space="preserve">section is also visible, containing changes in existing pay component(s). Most likely, the manually entered amount for pay component </w:delText>
              </w:r>
              <w:r w:rsidRPr="00373316" w:rsidDel="00AB5015">
                <w:rPr>
                  <w:rStyle w:val="SAPUserEntry"/>
                  <w:highlight w:val="yellow"/>
                </w:rPr>
                <w:delText>(DE)</w:delText>
              </w:r>
              <w:r w:rsidRPr="00373316" w:rsidDel="00AB5015">
                <w:rPr>
                  <w:b/>
                  <w:highlight w:val="yellow"/>
                </w:rPr>
                <w:delText xml:space="preserve"> </w:delText>
              </w:r>
              <w:r w:rsidRPr="00373316" w:rsidDel="00AB5015">
                <w:rPr>
                  <w:rStyle w:val="SAPUserEntry"/>
                  <w:highlight w:val="yellow"/>
                </w:rPr>
                <w:delText>–</w:delText>
              </w:r>
              <w:r w:rsidRPr="00373316" w:rsidDel="00AB5015">
                <w:rPr>
                  <w:b/>
                  <w:highlight w:val="yellow"/>
                </w:rPr>
                <w:delText xml:space="preserve"> </w:delText>
              </w:r>
              <w:r w:rsidRPr="00373316" w:rsidDel="00AB5015">
                <w:rPr>
                  <w:rStyle w:val="SAPUserEntry"/>
                  <w:highlight w:val="yellow"/>
                </w:rPr>
                <w:delText>Hourly Rate</w:delText>
              </w:r>
              <w:r w:rsidRPr="00373316" w:rsidDel="00AB5015">
                <w:rPr>
                  <w:b/>
                  <w:highlight w:val="yellow"/>
                </w:rPr>
                <w:delText xml:space="preserve"> </w:delText>
              </w:r>
              <w:r w:rsidRPr="00373316" w:rsidDel="00AB5015">
                <w:rPr>
                  <w:rStyle w:val="SAPUserEntry"/>
                  <w:highlight w:val="yellow"/>
                </w:rPr>
                <w:delText>(1400DE)</w:delText>
              </w:r>
              <w:r w:rsidRPr="00373316" w:rsidDel="00AB5015">
                <w:rPr>
                  <w:highlight w:val="yellow"/>
                </w:rPr>
                <w:delText xml:space="preserve"> or</w:delText>
              </w:r>
              <w:r w:rsidRPr="00373316" w:rsidDel="00AB5015">
                <w:rPr>
                  <w:rStyle w:val="SAPUserEntry"/>
                  <w:highlight w:val="yellow"/>
                </w:rPr>
                <w:delText xml:space="preserve"> DE</w:delText>
              </w:r>
              <w:r w:rsidRPr="00373316" w:rsidDel="00AB5015">
                <w:rPr>
                  <w:b/>
                  <w:highlight w:val="yellow"/>
                </w:rPr>
                <w:delText xml:space="preserve"> </w:delText>
              </w:r>
              <w:r w:rsidRPr="00373316" w:rsidDel="00AB5015">
                <w:rPr>
                  <w:rStyle w:val="SAPUserEntry"/>
                  <w:highlight w:val="yellow"/>
                </w:rPr>
                <w:delText>–</w:delText>
              </w:r>
              <w:r w:rsidRPr="00373316" w:rsidDel="00AB5015">
                <w:rPr>
                  <w:b/>
                  <w:highlight w:val="yellow"/>
                </w:rPr>
                <w:delText xml:space="preserve"> </w:delText>
              </w:r>
              <w:r w:rsidRPr="00373316" w:rsidDel="00AB5015">
                <w:rPr>
                  <w:rStyle w:val="SAPUserEntry"/>
                  <w:highlight w:val="yellow"/>
                </w:rPr>
                <w:delText>Non-Standard Salary</w:delText>
              </w:r>
              <w:r w:rsidRPr="00373316" w:rsidDel="00AB5015">
                <w:rPr>
                  <w:b/>
                  <w:highlight w:val="yellow"/>
                </w:rPr>
                <w:delText xml:space="preserve"> </w:delText>
              </w:r>
              <w:r w:rsidRPr="00373316" w:rsidDel="00AB5015">
                <w:rPr>
                  <w:rStyle w:val="SAPUserEntry"/>
                  <w:highlight w:val="yellow"/>
                </w:rPr>
                <w:delText>(1200DE)</w:delText>
              </w:r>
              <w:r w:rsidRPr="00373316" w:rsidDel="00AB5015">
                <w:rPr>
                  <w:highlight w:val="yellow"/>
                </w:rPr>
                <w:delText xml:space="preserve"> is </w:delText>
              </w:r>
              <w:r w:rsidRPr="00373316" w:rsidDel="00AB5015">
                <w:rPr>
                  <w:rFonts w:cs="Arial"/>
                  <w:bCs/>
                  <w:highlight w:val="yellow"/>
                </w:rPr>
                <w:delText xml:space="preserve">displayed crossed out. </w:delText>
              </w:r>
              <w:r w:rsidRPr="00373316" w:rsidDel="00AB5015">
                <w:rPr>
                  <w:highlight w:val="yellow"/>
                </w:rPr>
                <w:delText xml:space="preserve">The amount needs to be manually changed back to the value the pay component had in the preceding record(s). For details, refer to the </w:delText>
              </w:r>
              <w:r w:rsidRPr="00373316" w:rsidDel="00AB5015">
                <w:rPr>
                  <w:noProof/>
                  <w:highlight w:val="yellow"/>
                </w:rPr>
                <w:drawing>
                  <wp:inline distT="0" distB="0" distL="0" distR="0" wp14:anchorId="2384EB93" wp14:editId="3D4E2E8F">
                    <wp:extent cx="225425" cy="225425"/>
                    <wp:effectExtent l="0" t="0" r="3175" b="317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73316" w:rsidDel="00AB5015">
                <w:rPr>
                  <w:highlight w:val="yellow"/>
                </w:rPr>
                <w:delText> </w:delText>
              </w:r>
              <w:r w:rsidRPr="00373316" w:rsidDel="00AB5015">
                <w:rPr>
                  <w:rFonts w:ascii="BentonSans Regular" w:hAnsi="BentonSans Regular"/>
                  <w:color w:val="666666"/>
                  <w:sz w:val="22"/>
                  <w:highlight w:val="yellow"/>
                </w:rPr>
                <w:delText>Caution</w:delText>
              </w:r>
              <w:r w:rsidRPr="00373316" w:rsidDel="00AB5015">
                <w:rPr>
                  <w:highlight w:val="yellow"/>
                </w:rPr>
                <w:delText xml:space="preserve"> </w:delText>
              </w:r>
              <w:r w:rsidRPr="00373316" w:rsidDel="00AB5015">
                <w:rPr>
                  <w:rFonts w:cs="Arial"/>
                  <w:bCs/>
                  <w:highlight w:val="yellow"/>
                </w:rPr>
                <w:delText xml:space="preserve">at the end of chapter 4.8, below process step </w:delText>
              </w:r>
              <w:r w:rsidRPr="00373316" w:rsidDel="00AB5015">
                <w:rPr>
                  <w:rStyle w:val="SAPScreenElement"/>
                  <w:color w:val="auto"/>
                  <w:highlight w:val="yellow"/>
                </w:rPr>
                <w:delText>Viewing Employee Position Details</w:delText>
              </w:r>
              <w:r w:rsidRPr="00373316" w:rsidDel="00AB5015">
                <w:rPr>
                  <w:rFonts w:cs="Arial"/>
                  <w:bCs/>
                  <w:highlight w:val="yellow"/>
                </w:rPr>
                <w:delText>.</w:delText>
              </w:r>
            </w:del>
            <w:ins w:id="3643" w:author="Author" w:date="2018-02-01T09:44:00Z">
              <w:r w:rsidR="003A7766" w:rsidRPr="00CC4AE6">
                <w:rPr>
                  <w:noProof/>
                </w:rPr>
                <w:drawing>
                  <wp:inline distT="0" distB="0" distL="0" distR="0" wp14:anchorId="69EB80AC" wp14:editId="0AB436A8">
                    <wp:extent cx="228600" cy="228600"/>
                    <wp:effectExtent l="0" t="0" r="0" b="0"/>
                    <wp:docPr id="2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A7766" w:rsidRPr="00CC4AE6">
                <w:t> </w:t>
              </w:r>
              <w:r w:rsidR="003A7766" w:rsidRPr="00406F52">
                <w:rPr>
                  <w:rFonts w:ascii="BentonSans Regular" w:hAnsi="BentonSans Regular"/>
                  <w:color w:val="666666"/>
                  <w:sz w:val="22"/>
                </w:rPr>
                <w:t>Note</w:t>
              </w:r>
            </w:ins>
          </w:p>
          <w:p w14:paraId="0648CE53" w14:textId="3D37760E" w:rsidR="003A7766" w:rsidRPr="00A71EA4" w:rsidDel="00752B60" w:rsidRDefault="003A7766">
            <w:pPr>
              <w:spacing w:line="240" w:lineRule="auto"/>
              <w:ind w:left="605"/>
              <w:rPr>
                <w:ins w:id="3644" w:author="Author" w:date="2018-02-01T09:44:00Z"/>
                <w:del w:id="3645" w:author="Author" w:date="2018-03-05T09:53:00Z"/>
                <w:strike/>
                <w:rPrChange w:id="3646" w:author="Author" w:date="2018-03-05T09:51:00Z">
                  <w:rPr>
                    <w:ins w:id="3647" w:author="Author" w:date="2018-02-01T09:44:00Z"/>
                    <w:del w:id="3648" w:author="Author" w:date="2018-03-05T09:53:00Z"/>
                  </w:rPr>
                </w:rPrChange>
              </w:rPr>
              <w:pPrChange w:id="3649" w:author="Author" w:date="2018-03-05T09:52:00Z">
                <w:pPr>
                  <w:spacing w:line="240" w:lineRule="auto"/>
                  <w:ind w:left="619"/>
                </w:pPr>
              </w:pPrChange>
            </w:pPr>
            <w:ins w:id="3650" w:author="Author" w:date="2018-02-01T09:44:00Z">
              <w:del w:id="3651" w:author="Author" w:date="2018-03-05T09:53:00Z">
                <w:r w:rsidRPr="00A71EA4" w:rsidDel="00752B60">
                  <w:rPr>
                    <w:strike/>
                    <w:rPrChange w:id="3652" w:author="Author" w:date="2018-03-05T09:51:00Z">
                      <w:rPr/>
                    </w:rPrChange>
                  </w:rPr>
                  <w:delText xml:space="preserve">Most likely, for several countries in scope of this SAP Best Practices solution, the </w:delText>
                </w:r>
                <w:r w:rsidRPr="00A71EA4" w:rsidDel="00752B60">
                  <w:rPr>
                    <w:rStyle w:val="SAPScreenElement"/>
                    <w:strike/>
                    <w:rPrChange w:id="3653" w:author="Author" w:date="2018-03-05T09:51:00Z">
                      <w:rPr>
                        <w:rStyle w:val="SAPScreenElement"/>
                      </w:rPr>
                    </w:rPrChange>
                  </w:rPr>
                  <w:delText xml:space="preserve">Compensation Information </w:delText>
                </w:r>
                <w:r w:rsidRPr="00A71EA4" w:rsidDel="00752B60">
                  <w:rPr>
                    <w:strike/>
                    <w:rPrChange w:id="3654" w:author="Author" w:date="2018-03-05T09:51:00Z">
                      <w:rPr/>
                    </w:rPrChange>
                  </w:rPr>
                  <w:delText>section is also visible, as follows:</w:delText>
                </w:r>
              </w:del>
            </w:ins>
          </w:p>
          <w:p w14:paraId="321FFAC1" w14:textId="6C6D3B73" w:rsidR="003A7766" w:rsidRPr="00A71EA4" w:rsidDel="00752B60" w:rsidRDefault="003A7766">
            <w:pPr>
              <w:pStyle w:val="ListParagraph"/>
              <w:numPr>
                <w:ilvl w:val="0"/>
                <w:numId w:val="11"/>
              </w:numPr>
              <w:spacing w:line="240" w:lineRule="auto"/>
              <w:ind w:left="964"/>
              <w:rPr>
                <w:ins w:id="3655" w:author="Author" w:date="2018-02-01T09:44:00Z"/>
                <w:del w:id="3656" w:author="Author" w:date="2018-03-05T09:53:00Z"/>
                <w:strike/>
                <w:rPrChange w:id="3657" w:author="Author" w:date="2018-03-05T09:51:00Z">
                  <w:rPr>
                    <w:ins w:id="3658" w:author="Author" w:date="2018-02-01T09:44:00Z"/>
                    <w:del w:id="3659" w:author="Author" w:date="2018-03-05T09:53:00Z"/>
                  </w:rPr>
                </w:rPrChange>
              </w:rPr>
              <w:pPrChange w:id="3660" w:author="Author" w:date="2018-03-05T09:52:00Z">
                <w:pPr>
                  <w:spacing w:line="240" w:lineRule="auto"/>
                  <w:ind w:left="436"/>
                </w:pPr>
              </w:pPrChange>
            </w:pPr>
            <w:ins w:id="3661" w:author="Author" w:date="2018-02-01T09:44:00Z">
              <w:del w:id="3662" w:author="Author" w:date="2018-03-05T09:53:00Z">
                <w:r w:rsidRPr="00A71EA4" w:rsidDel="00752B60">
                  <w:rPr>
                    <w:strike/>
                    <w:rPrChange w:id="3663" w:author="Author" w:date="2018-03-05T09:51:00Z">
                      <w:rPr/>
                    </w:rPrChange>
                  </w:rPr>
                  <w:delText xml:space="preserve">for the countries </w:delText>
                </w:r>
                <w:r w:rsidRPr="00A71EA4" w:rsidDel="00752B60">
                  <w:rPr>
                    <w:rStyle w:val="SAPEmphasis"/>
                    <w:strike/>
                    <w:rPrChange w:id="3664" w:author="Author" w:date="2018-03-05T09:51:00Z">
                      <w:rPr>
                        <w:rStyle w:val="SAPEmphasis"/>
                      </w:rPr>
                    </w:rPrChange>
                  </w:rPr>
                  <w:delText>AE</w:delText>
                </w:r>
                <w:r w:rsidRPr="00A71EA4" w:rsidDel="00752B60">
                  <w:rPr>
                    <w:strike/>
                    <w:rPrChange w:id="3665" w:author="Author" w:date="2018-03-05T09:51:00Z">
                      <w:rPr/>
                    </w:rPrChange>
                  </w:rPr>
                  <w:delText xml:space="preserve">, </w:delText>
                </w:r>
                <w:r w:rsidRPr="00A71EA4" w:rsidDel="00752B60">
                  <w:rPr>
                    <w:rStyle w:val="SAPEmphasis"/>
                    <w:strike/>
                    <w:rPrChange w:id="3666" w:author="Author" w:date="2018-03-05T09:51:00Z">
                      <w:rPr>
                        <w:rStyle w:val="SAPEmphasis"/>
                      </w:rPr>
                    </w:rPrChange>
                  </w:rPr>
                  <w:delText>AU</w:delText>
                </w:r>
                <w:r w:rsidRPr="00A71EA4" w:rsidDel="00752B60">
                  <w:rPr>
                    <w:strike/>
                    <w:rPrChange w:id="3667" w:author="Author" w:date="2018-03-05T09:51:00Z">
                      <w:rPr/>
                    </w:rPrChange>
                  </w:rPr>
                  <w:delText xml:space="preserve">, </w:delText>
                </w:r>
                <w:r w:rsidRPr="00A71EA4" w:rsidDel="00752B60">
                  <w:rPr>
                    <w:rStyle w:val="SAPEmphasis"/>
                    <w:strike/>
                    <w:rPrChange w:id="3668" w:author="Author" w:date="2018-03-05T09:51:00Z">
                      <w:rPr>
                        <w:rStyle w:val="SAPEmphasis"/>
                      </w:rPr>
                    </w:rPrChange>
                  </w:rPr>
                  <w:delText>CN</w:delText>
                </w:r>
                <w:r w:rsidRPr="00A71EA4" w:rsidDel="00752B60">
                  <w:rPr>
                    <w:strike/>
                    <w:rPrChange w:id="3669" w:author="Author" w:date="2018-03-05T09:51:00Z">
                      <w:rPr/>
                    </w:rPrChange>
                  </w:rPr>
                  <w:delText xml:space="preserve">, and </w:delText>
                </w:r>
                <w:r w:rsidRPr="00A71EA4" w:rsidDel="00752B60">
                  <w:rPr>
                    <w:rStyle w:val="SAPEmphasis"/>
                    <w:strike/>
                    <w:rPrChange w:id="3670" w:author="Author" w:date="2018-03-05T09:51:00Z">
                      <w:rPr>
                        <w:rStyle w:val="SAPEmphasis"/>
                      </w:rPr>
                    </w:rPrChange>
                  </w:rPr>
                  <w:delText>SA,</w:delText>
                </w:r>
                <w:r w:rsidRPr="00A71EA4" w:rsidDel="00752B60">
                  <w:rPr>
                    <w:strike/>
                    <w:rPrChange w:id="3671" w:author="Author" w:date="2018-03-05T09:51:00Z">
                      <w:rPr/>
                    </w:rPrChange>
                  </w:rPr>
                  <w:delText xml:space="preserve"> the </w:delText>
                </w:r>
                <w:r w:rsidRPr="00A71EA4" w:rsidDel="00752B60">
                  <w:rPr>
                    <w:rStyle w:val="SAPScreenElement"/>
                    <w:strike/>
                    <w:rPrChange w:id="3672" w:author="Author" w:date="2018-03-05T09:51:00Z">
                      <w:rPr>
                        <w:rStyle w:val="SAPScreenElement"/>
                      </w:rPr>
                    </w:rPrChange>
                  </w:rPr>
                  <w:delText xml:space="preserve">Compensation Information </w:delText>
                </w:r>
                <w:r w:rsidRPr="00A71EA4" w:rsidDel="00752B60">
                  <w:rPr>
                    <w:strike/>
                    <w:rPrChange w:id="3673" w:author="Author" w:date="2018-03-05T09:51:00Z">
                      <w:rPr/>
                    </w:rPrChange>
                  </w:rPr>
                  <w:delText xml:space="preserve">section contains </w:delText>
                </w:r>
              </w:del>
            </w:ins>
            <w:ins w:id="3674" w:author="Author" w:date="2018-02-01T09:56:00Z">
              <w:del w:id="3675" w:author="Author" w:date="2018-03-05T09:53:00Z">
                <w:r w:rsidR="00406F52" w:rsidRPr="00A71EA4" w:rsidDel="00752B60">
                  <w:rPr>
                    <w:strike/>
                    <w:rPrChange w:id="3676" w:author="Author" w:date="2018-03-05T09:51:00Z">
                      <w:rPr/>
                    </w:rPrChange>
                  </w:rPr>
                  <w:delText xml:space="preserve">automatically generated </w:delText>
                </w:r>
              </w:del>
            </w:ins>
            <w:ins w:id="3677" w:author="Author" w:date="2018-02-01T09:44:00Z">
              <w:del w:id="3678" w:author="Author" w:date="2018-03-05T09:53:00Z">
                <w:r w:rsidRPr="00A71EA4" w:rsidDel="00752B60">
                  <w:rPr>
                    <w:strike/>
                    <w:rPrChange w:id="3679" w:author="Author" w:date="2018-03-05T09:51:00Z">
                      <w:rPr/>
                    </w:rPrChange>
                  </w:rPr>
                  <w:delText xml:space="preserve">changes in existing pay component(s). </w:delText>
                </w:r>
              </w:del>
            </w:ins>
          </w:p>
          <w:p w14:paraId="0FE38539" w14:textId="6B8D3FEC" w:rsidR="003A7766" w:rsidRPr="00A71EA4" w:rsidDel="00752B60" w:rsidRDefault="003A7766">
            <w:pPr>
              <w:pStyle w:val="ListParagraph"/>
              <w:numPr>
                <w:ilvl w:val="0"/>
                <w:numId w:val="11"/>
              </w:numPr>
              <w:spacing w:line="240" w:lineRule="auto"/>
              <w:ind w:left="964"/>
              <w:rPr>
                <w:ins w:id="3680" w:author="Author" w:date="2018-02-01T09:44:00Z"/>
                <w:del w:id="3681" w:author="Author" w:date="2018-03-05T09:53:00Z"/>
                <w:strike/>
                <w:rPrChange w:id="3682" w:author="Author" w:date="2018-03-05T09:51:00Z">
                  <w:rPr>
                    <w:ins w:id="3683" w:author="Author" w:date="2018-02-01T09:44:00Z"/>
                    <w:del w:id="3684" w:author="Author" w:date="2018-03-05T09:53:00Z"/>
                  </w:rPr>
                </w:rPrChange>
              </w:rPr>
              <w:pPrChange w:id="3685" w:author="Author" w:date="2018-03-05T09:52:00Z">
                <w:pPr>
                  <w:spacing w:line="240" w:lineRule="auto"/>
                  <w:ind w:left="436"/>
                </w:pPr>
              </w:pPrChange>
            </w:pPr>
            <w:ins w:id="3686" w:author="Author" w:date="2018-02-01T09:44:00Z">
              <w:del w:id="3687" w:author="Author" w:date="2018-03-05T09:53:00Z">
                <w:r w:rsidRPr="00A71EA4" w:rsidDel="00752B60">
                  <w:rPr>
                    <w:strike/>
                    <w:rPrChange w:id="3688" w:author="Author" w:date="2018-03-05T09:51:00Z">
                      <w:rPr/>
                    </w:rPrChange>
                  </w:rPr>
                  <w:delText xml:space="preserve">In case of country </w:delText>
                </w:r>
                <w:r w:rsidRPr="00A71EA4" w:rsidDel="00752B60">
                  <w:rPr>
                    <w:rStyle w:val="SAPEmphasis"/>
                    <w:strike/>
                    <w:rPrChange w:id="3689" w:author="Author" w:date="2018-03-05T09:51:00Z">
                      <w:rPr>
                        <w:rStyle w:val="SAPEmphasis"/>
                      </w:rPr>
                    </w:rPrChange>
                  </w:rPr>
                  <w:delText>GB</w:delText>
                </w:r>
                <w:r w:rsidRPr="00A71EA4" w:rsidDel="00752B60">
                  <w:rPr>
                    <w:strike/>
                    <w:rPrChange w:id="3690" w:author="Author" w:date="2018-03-05T09:51:00Z">
                      <w:rPr/>
                    </w:rPrChange>
                  </w:rPr>
                  <w:delText xml:space="preserve">, the </w:delText>
                </w:r>
                <w:r w:rsidRPr="00A71EA4" w:rsidDel="00752B60">
                  <w:rPr>
                    <w:rStyle w:val="SAPScreenElement"/>
                    <w:strike/>
                    <w:rPrChange w:id="3691" w:author="Author" w:date="2018-03-05T09:51:00Z">
                      <w:rPr>
                        <w:rStyle w:val="SAPScreenElement"/>
                      </w:rPr>
                    </w:rPrChange>
                  </w:rPr>
                  <w:delText xml:space="preserve">Compensation Information </w:delText>
                </w:r>
                <w:r w:rsidRPr="00A71EA4" w:rsidDel="00752B60">
                  <w:rPr>
                    <w:strike/>
                    <w:rPrChange w:id="3692" w:author="Author" w:date="2018-03-05T09:51:00Z">
                      <w:rPr/>
                    </w:rPrChange>
                  </w:rPr>
                  <w:delText>section is most likely visible for an employee having employment type other than</w:delText>
                </w:r>
                <w:r w:rsidRPr="00A71EA4" w:rsidDel="00752B60">
                  <w:rPr>
                    <w:rStyle w:val="SAPUserEntry"/>
                    <w:strike/>
                    <w:color w:val="auto"/>
                    <w:rPrChange w:id="3693" w:author="Author" w:date="2018-03-05T09:51:00Z">
                      <w:rPr>
                        <w:rStyle w:val="SAPUserEntry"/>
                        <w:color w:val="auto"/>
                      </w:rPr>
                    </w:rPrChange>
                  </w:rPr>
                  <w:delText xml:space="preserve"> Hourly(GB)</w:delText>
                </w:r>
                <w:r w:rsidRPr="00A71EA4" w:rsidDel="00752B60">
                  <w:rPr>
                    <w:strike/>
                    <w:rPrChange w:id="3694" w:author="Author" w:date="2018-03-05T09:51:00Z">
                      <w:rPr/>
                    </w:rPrChange>
                  </w:rPr>
                  <w:delText xml:space="preserve">. It contains </w:delText>
                </w:r>
              </w:del>
            </w:ins>
            <w:ins w:id="3695" w:author="Author" w:date="2018-02-01T09:56:00Z">
              <w:del w:id="3696" w:author="Author" w:date="2018-03-05T09:53:00Z">
                <w:r w:rsidR="00406F52" w:rsidRPr="00A71EA4" w:rsidDel="00752B60">
                  <w:rPr>
                    <w:strike/>
                    <w:rPrChange w:id="3697" w:author="Author" w:date="2018-03-05T09:51:00Z">
                      <w:rPr/>
                    </w:rPrChange>
                  </w:rPr>
                  <w:delText xml:space="preserve">automatically generated </w:delText>
                </w:r>
              </w:del>
            </w:ins>
            <w:ins w:id="3698" w:author="Author" w:date="2018-02-01T09:44:00Z">
              <w:del w:id="3699" w:author="Author" w:date="2018-03-05T09:53:00Z">
                <w:r w:rsidRPr="00A71EA4" w:rsidDel="00752B60">
                  <w:rPr>
                    <w:strike/>
                    <w:rPrChange w:id="3700" w:author="Author" w:date="2018-03-05T09:51:00Z">
                      <w:rPr/>
                    </w:rPrChange>
                  </w:rPr>
                  <w:delText xml:space="preserve">changes in existing pay component(s). </w:delText>
                </w:r>
              </w:del>
            </w:ins>
          </w:p>
          <w:p w14:paraId="267A9DA5" w14:textId="6AF21A7E" w:rsidR="003A7766" w:rsidRPr="00A71EA4" w:rsidDel="00752B60" w:rsidRDefault="003A7766">
            <w:pPr>
              <w:pStyle w:val="ListParagraph"/>
              <w:numPr>
                <w:ilvl w:val="0"/>
                <w:numId w:val="11"/>
              </w:numPr>
              <w:spacing w:line="240" w:lineRule="auto"/>
              <w:ind w:left="964"/>
              <w:rPr>
                <w:ins w:id="3701" w:author="Author" w:date="2018-02-01T09:44:00Z"/>
                <w:del w:id="3702" w:author="Author" w:date="2018-03-05T09:53:00Z"/>
                <w:strike/>
                <w:rPrChange w:id="3703" w:author="Author" w:date="2018-03-05T09:51:00Z">
                  <w:rPr>
                    <w:ins w:id="3704" w:author="Author" w:date="2018-02-01T09:44:00Z"/>
                    <w:del w:id="3705" w:author="Author" w:date="2018-03-05T09:53:00Z"/>
                  </w:rPr>
                </w:rPrChange>
              </w:rPr>
              <w:pPrChange w:id="3706" w:author="Author" w:date="2018-03-05T09:52:00Z">
                <w:pPr>
                  <w:spacing w:line="240" w:lineRule="auto"/>
                  <w:ind w:left="436"/>
                </w:pPr>
              </w:pPrChange>
            </w:pPr>
            <w:ins w:id="3707" w:author="Author" w:date="2018-02-01T09:44:00Z">
              <w:del w:id="3708" w:author="Author" w:date="2018-03-05T09:53:00Z">
                <w:r w:rsidRPr="00A71EA4" w:rsidDel="00752B60">
                  <w:rPr>
                    <w:strike/>
                    <w:rPrChange w:id="3709" w:author="Author" w:date="2018-03-05T09:51:00Z">
                      <w:rPr/>
                    </w:rPrChange>
                  </w:rPr>
                  <w:delText xml:space="preserve">In case of country </w:delText>
                </w:r>
                <w:r w:rsidRPr="00A71EA4" w:rsidDel="00752B60">
                  <w:rPr>
                    <w:rStyle w:val="SAPEmphasis"/>
                    <w:strike/>
                    <w:rPrChange w:id="3710" w:author="Author" w:date="2018-03-05T09:51:00Z">
                      <w:rPr>
                        <w:rStyle w:val="SAPEmphasis"/>
                      </w:rPr>
                    </w:rPrChange>
                  </w:rPr>
                  <w:delText>DE</w:delText>
                </w:r>
                <w:r w:rsidRPr="00A71EA4" w:rsidDel="00752B60">
                  <w:rPr>
                    <w:strike/>
                    <w:rPrChange w:id="3711" w:author="Author" w:date="2018-03-05T09:51:00Z">
                      <w:rPr/>
                    </w:rPrChange>
                  </w:rPr>
                  <w:delText xml:space="preserve">, </w:delText>
                </w:r>
                <w:r w:rsidRPr="00A71EA4" w:rsidDel="00752B60">
                  <w:rPr>
                    <w:strike/>
                    <w:rPrChange w:id="3712" w:author="Author" w:date="2018-03-05T09:51:00Z">
                      <w:rPr>
                        <w:rStyle w:val="CommentReference"/>
                        <w:rFonts w:ascii="Arial" w:eastAsia="SimSun" w:hAnsi="Arial"/>
                        <w:lang w:val="de-DE"/>
                      </w:rPr>
                    </w:rPrChange>
                  </w:rPr>
                  <w:commentReference w:id="3713"/>
                </w:r>
                <w:r w:rsidRPr="00A71EA4" w:rsidDel="00752B60">
                  <w:rPr>
                    <w:strike/>
                    <w:rPrChange w:id="3714" w:author="Author" w:date="2018-03-05T09:51:00Z">
                      <w:rPr/>
                    </w:rPrChange>
                  </w:rPr>
                  <w:delText xml:space="preserve">the </w:delText>
                </w:r>
                <w:r w:rsidRPr="00A71EA4" w:rsidDel="00752B60">
                  <w:rPr>
                    <w:rStyle w:val="SAPScreenElement"/>
                    <w:strike/>
                    <w:rPrChange w:id="3715" w:author="Author" w:date="2018-03-05T09:51:00Z">
                      <w:rPr>
                        <w:rStyle w:val="SAPScreenElement"/>
                      </w:rPr>
                    </w:rPrChange>
                  </w:rPr>
                  <w:delText xml:space="preserve">Compensation Information </w:delText>
                </w:r>
                <w:r w:rsidRPr="00A71EA4" w:rsidDel="00752B60">
                  <w:rPr>
                    <w:strike/>
                    <w:rPrChange w:id="3716" w:author="Author" w:date="2018-03-05T09:51:00Z">
                      <w:rPr/>
                    </w:rPrChange>
                  </w:rPr>
                  <w:delText xml:space="preserve">section is visible if the job </w:delText>
                </w:r>
              </w:del>
            </w:ins>
            <w:ins w:id="3717" w:author="Author" w:date="2018-02-01T09:45:00Z">
              <w:del w:id="3718" w:author="Author" w:date="2018-03-05T09:53:00Z">
                <w:r w:rsidRPr="00A71EA4" w:rsidDel="00752B60">
                  <w:rPr>
                    <w:strike/>
                    <w:rPrChange w:id="3719" w:author="Author" w:date="2018-03-05T09:51:00Z">
                      <w:rPr>
                        <w:highlight w:val="yellow"/>
                      </w:rPr>
                    </w:rPrChange>
                  </w:rPr>
                  <w:delText xml:space="preserve">information </w:delText>
                </w:r>
              </w:del>
            </w:ins>
            <w:ins w:id="3720" w:author="Author" w:date="2018-02-01T09:44:00Z">
              <w:del w:id="3721" w:author="Author" w:date="2018-03-05T09:53:00Z">
                <w:r w:rsidRPr="00A71EA4" w:rsidDel="00752B60">
                  <w:rPr>
                    <w:strike/>
                    <w:rPrChange w:id="3722" w:author="Author" w:date="2018-03-05T09:51:00Z">
                      <w:rPr/>
                    </w:rPrChange>
                  </w:rPr>
                  <w:delText>change has been executed for an employee having employment type</w:delText>
                </w:r>
                <w:r w:rsidRPr="00A71EA4" w:rsidDel="00752B60">
                  <w:rPr>
                    <w:rStyle w:val="SAPUserEntry"/>
                    <w:strike/>
                    <w:rPrChange w:id="3723" w:author="Author" w:date="2018-03-05T09:51:00Z">
                      <w:rPr>
                        <w:rStyle w:val="SAPUserEntry"/>
                      </w:rPr>
                    </w:rPrChange>
                  </w:rPr>
                  <w:delText xml:space="preserve"> </w:delText>
                </w:r>
                <w:r w:rsidRPr="00A71EA4" w:rsidDel="00752B60">
                  <w:rPr>
                    <w:rStyle w:val="SAPUserEntry"/>
                    <w:b w:val="0"/>
                    <w:strike/>
                    <w:color w:val="auto"/>
                    <w:rPrChange w:id="3724" w:author="Author" w:date="2018-03-05T09:51:00Z">
                      <w:rPr>
                        <w:rStyle w:val="SAPUserEntry"/>
                        <w:b w:val="0"/>
                        <w:color w:val="auto"/>
                      </w:rPr>
                    </w:rPrChange>
                  </w:rPr>
                  <w:delText>Hourly Wage Earner</w:delText>
                </w:r>
                <w:r w:rsidRPr="00A71EA4" w:rsidDel="00752B60">
                  <w:rPr>
                    <w:rStyle w:val="SAPUserEntry"/>
                    <w:strike/>
                    <w:color w:val="auto"/>
                    <w:rPrChange w:id="3725" w:author="Author" w:date="2018-03-05T09:51:00Z">
                      <w:rPr>
                        <w:rStyle w:val="SAPUserEntry"/>
                        <w:color w:val="auto"/>
                      </w:rPr>
                    </w:rPrChange>
                  </w:rPr>
                  <w:delText xml:space="preserve"> </w:delText>
                </w:r>
                <w:r w:rsidRPr="00A71EA4" w:rsidDel="00752B60">
                  <w:rPr>
                    <w:strike/>
                    <w:rPrChange w:id="3726" w:author="Author" w:date="2018-03-05T09:51:00Z">
                      <w:rPr/>
                    </w:rPrChange>
                  </w:rPr>
                  <w:delText xml:space="preserve">or pay scale group </w:delText>
                </w:r>
                <w:r w:rsidRPr="00A71EA4" w:rsidDel="00752B60">
                  <w:rPr>
                    <w:rStyle w:val="SAPUserEntry"/>
                    <w:b w:val="0"/>
                    <w:strike/>
                    <w:color w:val="auto"/>
                    <w:rPrChange w:id="3727" w:author="Author" w:date="2018-03-05T09:51:00Z">
                      <w:rPr>
                        <w:rStyle w:val="SAPUserEntry"/>
                        <w:b w:val="0"/>
                        <w:color w:val="auto"/>
                      </w:rPr>
                    </w:rPrChange>
                  </w:rPr>
                  <w:delText>AT(DEU/40/95/AT)</w:delText>
                </w:r>
                <w:r w:rsidRPr="00A71EA4" w:rsidDel="00752B60">
                  <w:rPr>
                    <w:strike/>
                    <w:rPrChange w:id="3728" w:author="Author" w:date="2018-03-05T09:51:00Z">
                      <w:rPr/>
                    </w:rPrChange>
                  </w:rPr>
                  <w:delText xml:space="preserve">. It contains </w:delText>
                </w:r>
              </w:del>
            </w:ins>
            <w:ins w:id="3729" w:author="Author" w:date="2018-02-01T09:56:00Z">
              <w:del w:id="3730" w:author="Author" w:date="2018-03-05T09:53:00Z">
                <w:r w:rsidR="00406F52" w:rsidRPr="00A71EA4" w:rsidDel="00752B60">
                  <w:rPr>
                    <w:strike/>
                    <w:rPrChange w:id="3731" w:author="Author" w:date="2018-03-05T09:51:00Z">
                      <w:rPr/>
                    </w:rPrChange>
                  </w:rPr>
                  <w:delText xml:space="preserve">automatically generated </w:delText>
                </w:r>
              </w:del>
            </w:ins>
            <w:ins w:id="3732" w:author="Author" w:date="2018-02-01T09:44:00Z">
              <w:del w:id="3733" w:author="Author" w:date="2018-03-05T09:53:00Z">
                <w:r w:rsidRPr="00A71EA4" w:rsidDel="00752B60">
                  <w:rPr>
                    <w:strike/>
                    <w:rPrChange w:id="3734" w:author="Author" w:date="2018-03-05T09:51:00Z">
                      <w:rPr/>
                    </w:rPrChange>
                  </w:rPr>
                  <w:delText xml:space="preserve">changes in existing pay component(s). Most likely, the manually entered amount for pay component </w:delText>
                </w:r>
                <w:r w:rsidRPr="00A71EA4" w:rsidDel="00752B60">
                  <w:rPr>
                    <w:rStyle w:val="SAPUserEntry"/>
                    <w:strike/>
                    <w:rPrChange w:id="3735" w:author="Author" w:date="2018-03-05T09:51:00Z">
                      <w:rPr>
                        <w:rStyle w:val="SAPUserEntry"/>
                      </w:rPr>
                    </w:rPrChange>
                  </w:rPr>
                  <w:delText>(DE)</w:delText>
                </w:r>
                <w:r w:rsidRPr="00A71EA4" w:rsidDel="00752B60">
                  <w:rPr>
                    <w:b/>
                    <w:strike/>
                    <w:rPrChange w:id="3736" w:author="Author" w:date="2018-03-05T09:51:00Z">
                      <w:rPr>
                        <w:b/>
                      </w:rPr>
                    </w:rPrChange>
                  </w:rPr>
                  <w:delText xml:space="preserve"> </w:delText>
                </w:r>
                <w:r w:rsidRPr="00A71EA4" w:rsidDel="00752B60">
                  <w:rPr>
                    <w:rStyle w:val="SAPUserEntry"/>
                    <w:strike/>
                    <w:rPrChange w:id="3737" w:author="Author" w:date="2018-03-05T09:51:00Z">
                      <w:rPr>
                        <w:rStyle w:val="SAPUserEntry"/>
                      </w:rPr>
                    </w:rPrChange>
                  </w:rPr>
                  <w:delText>–</w:delText>
                </w:r>
                <w:r w:rsidRPr="00A71EA4" w:rsidDel="00752B60">
                  <w:rPr>
                    <w:b/>
                    <w:strike/>
                    <w:rPrChange w:id="3738" w:author="Author" w:date="2018-03-05T09:51:00Z">
                      <w:rPr>
                        <w:b/>
                      </w:rPr>
                    </w:rPrChange>
                  </w:rPr>
                  <w:delText xml:space="preserve"> </w:delText>
                </w:r>
                <w:r w:rsidRPr="00A71EA4" w:rsidDel="00752B60">
                  <w:rPr>
                    <w:rStyle w:val="SAPUserEntry"/>
                    <w:strike/>
                    <w:rPrChange w:id="3739" w:author="Author" w:date="2018-03-05T09:51:00Z">
                      <w:rPr>
                        <w:rStyle w:val="SAPUserEntry"/>
                      </w:rPr>
                    </w:rPrChange>
                  </w:rPr>
                  <w:delText>Hourly Rate</w:delText>
                </w:r>
                <w:r w:rsidRPr="00A71EA4" w:rsidDel="00752B60">
                  <w:rPr>
                    <w:b/>
                    <w:strike/>
                    <w:rPrChange w:id="3740" w:author="Author" w:date="2018-03-05T09:51:00Z">
                      <w:rPr>
                        <w:b/>
                      </w:rPr>
                    </w:rPrChange>
                  </w:rPr>
                  <w:delText xml:space="preserve"> </w:delText>
                </w:r>
                <w:r w:rsidRPr="00A71EA4" w:rsidDel="00752B60">
                  <w:rPr>
                    <w:rStyle w:val="SAPUserEntry"/>
                    <w:strike/>
                    <w:rPrChange w:id="3741" w:author="Author" w:date="2018-03-05T09:51:00Z">
                      <w:rPr>
                        <w:rStyle w:val="SAPUserEntry"/>
                      </w:rPr>
                    </w:rPrChange>
                  </w:rPr>
                  <w:delText>(1400DE)</w:delText>
                </w:r>
                <w:r w:rsidRPr="00A71EA4" w:rsidDel="00752B60">
                  <w:rPr>
                    <w:strike/>
                    <w:rPrChange w:id="3742" w:author="Author" w:date="2018-03-05T09:51:00Z">
                      <w:rPr/>
                    </w:rPrChange>
                  </w:rPr>
                  <w:delText xml:space="preserve"> or</w:delText>
                </w:r>
                <w:r w:rsidRPr="00A71EA4" w:rsidDel="00752B60">
                  <w:rPr>
                    <w:rStyle w:val="SAPUserEntry"/>
                    <w:strike/>
                    <w:rPrChange w:id="3743" w:author="Author" w:date="2018-03-05T09:51:00Z">
                      <w:rPr>
                        <w:rStyle w:val="SAPUserEntry"/>
                      </w:rPr>
                    </w:rPrChange>
                  </w:rPr>
                  <w:delText xml:space="preserve"> DE</w:delText>
                </w:r>
                <w:r w:rsidRPr="00A71EA4" w:rsidDel="00752B60">
                  <w:rPr>
                    <w:b/>
                    <w:strike/>
                    <w:rPrChange w:id="3744" w:author="Author" w:date="2018-03-05T09:51:00Z">
                      <w:rPr>
                        <w:b/>
                      </w:rPr>
                    </w:rPrChange>
                  </w:rPr>
                  <w:delText xml:space="preserve"> </w:delText>
                </w:r>
                <w:r w:rsidRPr="00A71EA4" w:rsidDel="00752B60">
                  <w:rPr>
                    <w:rStyle w:val="SAPUserEntry"/>
                    <w:strike/>
                    <w:rPrChange w:id="3745" w:author="Author" w:date="2018-03-05T09:51:00Z">
                      <w:rPr>
                        <w:rStyle w:val="SAPUserEntry"/>
                      </w:rPr>
                    </w:rPrChange>
                  </w:rPr>
                  <w:delText>–</w:delText>
                </w:r>
                <w:r w:rsidRPr="00A71EA4" w:rsidDel="00752B60">
                  <w:rPr>
                    <w:b/>
                    <w:strike/>
                    <w:rPrChange w:id="3746" w:author="Author" w:date="2018-03-05T09:51:00Z">
                      <w:rPr>
                        <w:b/>
                      </w:rPr>
                    </w:rPrChange>
                  </w:rPr>
                  <w:delText xml:space="preserve"> </w:delText>
                </w:r>
                <w:r w:rsidRPr="00A71EA4" w:rsidDel="00752B60">
                  <w:rPr>
                    <w:rStyle w:val="SAPUserEntry"/>
                    <w:strike/>
                    <w:rPrChange w:id="3747" w:author="Author" w:date="2018-03-05T09:51:00Z">
                      <w:rPr>
                        <w:rStyle w:val="SAPUserEntry"/>
                      </w:rPr>
                    </w:rPrChange>
                  </w:rPr>
                  <w:delText>Non-Standard Salary</w:delText>
                </w:r>
                <w:r w:rsidRPr="00A71EA4" w:rsidDel="00752B60">
                  <w:rPr>
                    <w:b/>
                    <w:strike/>
                    <w:rPrChange w:id="3748" w:author="Author" w:date="2018-03-05T09:51:00Z">
                      <w:rPr>
                        <w:b/>
                      </w:rPr>
                    </w:rPrChange>
                  </w:rPr>
                  <w:delText xml:space="preserve"> </w:delText>
                </w:r>
                <w:r w:rsidRPr="00A71EA4" w:rsidDel="00752B60">
                  <w:rPr>
                    <w:rStyle w:val="SAPUserEntry"/>
                    <w:strike/>
                    <w:rPrChange w:id="3749" w:author="Author" w:date="2018-03-05T09:51:00Z">
                      <w:rPr>
                        <w:rStyle w:val="SAPUserEntry"/>
                      </w:rPr>
                    </w:rPrChange>
                  </w:rPr>
                  <w:delText>(1200DE)</w:delText>
                </w:r>
                <w:r w:rsidRPr="00A71EA4" w:rsidDel="00752B60">
                  <w:rPr>
                    <w:strike/>
                    <w:rPrChange w:id="3750" w:author="Author" w:date="2018-03-05T09:51:00Z">
                      <w:rPr/>
                    </w:rPrChange>
                  </w:rPr>
                  <w:delText xml:space="preserve"> is </w:delText>
                </w:r>
                <w:r w:rsidRPr="00A71EA4" w:rsidDel="00752B60">
                  <w:rPr>
                    <w:rFonts w:cs="Arial"/>
                    <w:bCs/>
                    <w:strike/>
                    <w:rPrChange w:id="3751" w:author="Author" w:date="2018-03-05T09:51:00Z">
                      <w:rPr>
                        <w:rFonts w:cs="Arial"/>
                        <w:bCs/>
                      </w:rPr>
                    </w:rPrChange>
                  </w:rPr>
                  <w:delText xml:space="preserve">displayed crossed out. </w:delText>
                </w:r>
              </w:del>
            </w:ins>
          </w:p>
          <w:p w14:paraId="48FE96C9" w14:textId="670956A4" w:rsidR="003A7766" w:rsidDel="00752B60" w:rsidRDefault="00752B60" w:rsidP="003579B7">
            <w:pPr>
              <w:spacing w:line="240" w:lineRule="auto"/>
              <w:ind w:left="604"/>
              <w:rPr>
                <w:ins w:id="3752" w:author="Author" w:date="2018-03-05T09:51:00Z"/>
                <w:del w:id="3753" w:author="Author" w:date="2018-03-05T09:52:00Z"/>
                <w:rFonts w:cs="Arial"/>
                <w:bCs/>
              </w:rPr>
            </w:pPr>
            <w:ins w:id="3754" w:author="Author" w:date="2018-03-05T09:52:00Z">
              <w:r>
                <w:t xml:space="preserve">Most likely, for countries </w:t>
              </w:r>
              <w:r w:rsidRPr="002D1D7D">
                <w:rPr>
                  <w:rStyle w:val="SAPEmphasis"/>
                </w:rPr>
                <w:t>AE</w:t>
              </w:r>
              <w:r>
                <w:t xml:space="preserve">, </w:t>
              </w:r>
              <w:r w:rsidRPr="002D1D7D">
                <w:rPr>
                  <w:rStyle w:val="SAPEmphasis"/>
                </w:rPr>
                <w:t>AU</w:t>
              </w:r>
              <w:r>
                <w:t xml:space="preserve">, </w:t>
              </w:r>
              <w:r w:rsidRPr="002D1D7D">
                <w:rPr>
                  <w:rStyle w:val="SAPEmphasis"/>
                </w:rPr>
                <w:t>CN</w:t>
              </w:r>
              <w:r w:rsidRPr="003579B7">
                <w:rPr>
                  <w:rPrChange w:id="3755" w:author="Author" w:date="2018-03-05T09:52:00Z">
                    <w:rPr>
                      <w:highlight w:val="yellow"/>
                    </w:rPr>
                  </w:rPrChange>
                </w:rPr>
                <w:t>,</w:t>
              </w:r>
              <w:r>
                <w:t xml:space="preserve"> </w:t>
              </w:r>
              <w:r w:rsidRPr="002D1D7D">
                <w:rPr>
                  <w:rStyle w:val="SAPEmphasis"/>
                </w:rPr>
                <w:t>DE</w:t>
              </w:r>
              <w:r>
                <w:t xml:space="preserve">, </w:t>
              </w:r>
              <w:r w:rsidRPr="002D1D7D">
                <w:rPr>
                  <w:rStyle w:val="SAPEmphasis"/>
                </w:rPr>
                <w:t>GB</w:t>
              </w:r>
              <w:r>
                <w:t xml:space="preserve">, </w:t>
              </w:r>
              <w:r w:rsidRPr="002D1D7D">
                <w:rPr>
                  <w:rStyle w:val="SAPEmphasis"/>
                </w:rPr>
                <w:t>FR</w:t>
              </w:r>
              <w:r>
                <w:t xml:space="preserve">, </w:t>
              </w:r>
              <w:r w:rsidRPr="002D1D7D">
                <w:rPr>
                  <w:rStyle w:val="SAPEmphasis"/>
                </w:rPr>
                <w:t>SA</w:t>
              </w:r>
              <w:r>
                <w:t xml:space="preserve">, the </w:t>
              </w:r>
              <w:r>
                <w:rPr>
                  <w:rStyle w:val="SAPScreenElement"/>
                </w:rPr>
                <w:t xml:space="preserve">Compensation Information </w:t>
              </w:r>
              <w:r>
                <w:t xml:space="preserve">section might also be visible. If visible, then it may contain automatically generated changes in existing pay component(s), deletion of manually entered pay component amounts, etc. The changes depend on the preconfigured business rules delivered; for details on these refer to the </w:t>
              </w:r>
              <w:r w:rsidRPr="002D1D7D">
                <w:rPr>
                  <w:rStyle w:val="SAPScreenElement"/>
                  <w:color w:val="auto"/>
                </w:rPr>
                <w:t>Foundation Objects</w:t>
              </w:r>
              <w:r w:rsidRPr="002D1D7D">
                <w:t xml:space="preserve"> </w:t>
              </w:r>
              <w:r>
                <w:t xml:space="preserve">workbook appropriate for </w:t>
              </w:r>
              <w:r w:rsidRPr="002D1D7D">
                <w:rPr>
                  <w:rStyle w:val="SAPScreenElement"/>
                  <w:color w:val="auto"/>
                </w:rPr>
                <w:t>&lt;YourCountry&gt;</w:t>
              </w:r>
              <w:r>
                <w:t xml:space="preserve">. </w:t>
              </w:r>
            </w:ins>
            <w:ins w:id="3756" w:author="Author" w:date="2018-02-01T09:44:00Z">
              <w:r w:rsidR="003A7766">
                <w:t xml:space="preserve">The amount(s) need to be </w:t>
              </w:r>
              <w:r w:rsidR="003A7766" w:rsidRPr="00406F52">
                <w:rPr>
                  <w:rPrChange w:id="3757" w:author="Author" w:date="2018-02-01T09:36:00Z">
                    <w:rPr>
                      <w:highlight w:val="yellow"/>
                    </w:rPr>
                  </w:rPrChange>
                </w:rPr>
                <w:t>manually changed back to the value the pay component</w:t>
              </w:r>
            </w:ins>
            <w:ins w:id="3758" w:author="Author" w:date="2018-03-05T09:52:00Z">
              <w:r>
                <w:t>(</w:t>
              </w:r>
            </w:ins>
            <w:ins w:id="3759" w:author="Author" w:date="2018-02-01T09:44:00Z">
              <w:r w:rsidR="003A7766" w:rsidRPr="00406F52">
                <w:rPr>
                  <w:rPrChange w:id="3760" w:author="Author" w:date="2018-02-01T09:36:00Z">
                    <w:rPr>
                      <w:highlight w:val="yellow"/>
                    </w:rPr>
                  </w:rPrChange>
                </w:rPr>
                <w:t>s</w:t>
              </w:r>
            </w:ins>
            <w:ins w:id="3761" w:author="Author" w:date="2018-03-05T09:52:00Z">
              <w:r>
                <w:t>)</w:t>
              </w:r>
            </w:ins>
            <w:ins w:id="3762" w:author="Author" w:date="2018-02-01T09:44:00Z">
              <w:r w:rsidR="003A7766" w:rsidRPr="00406F52">
                <w:rPr>
                  <w:rPrChange w:id="3763" w:author="Author" w:date="2018-02-01T09:36:00Z">
                    <w:rPr>
                      <w:highlight w:val="yellow"/>
                    </w:rPr>
                  </w:rPrChange>
                </w:rPr>
                <w:t xml:space="preserve"> had in the preceding record(s).</w:t>
              </w:r>
              <w:r w:rsidR="003A7766">
                <w:t xml:space="preserve"> </w:t>
              </w:r>
              <w:r w:rsidR="003A7766" w:rsidRPr="005D71FA">
                <w:t>For details</w:t>
              </w:r>
              <w:r w:rsidR="003A7766">
                <w:t xml:space="preserve"> how to do </w:t>
              </w:r>
              <w:r w:rsidR="003A7766" w:rsidRPr="00BA4827">
                <w:t>this</w:t>
              </w:r>
              <w:r w:rsidR="003A7766" w:rsidRPr="00406F52">
                <w:t xml:space="preserve">, refer to the </w:t>
              </w:r>
              <w:r w:rsidR="003A7766" w:rsidRPr="00BA4827">
                <w:rPr>
                  <w:noProof/>
                </w:rPr>
                <w:drawing>
                  <wp:inline distT="0" distB="0" distL="0" distR="0" wp14:anchorId="3EA17B49" wp14:editId="54037875">
                    <wp:extent cx="225425" cy="225425"/>
                    <wp:effectExtent l="0" t="0" r="3175" b="317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3A7766" w:rsidRPr="00BA4827">
                <w:t> </w:t>
              </w:r>
              <w:r w:rsidR="003A7766" w:rsidRPr="00406F52">
                <w:rPr>
                  <w:rFonts w:ascii="BentonSans Regular" w:hAnsi="BentonSans Regular"/>
                  <w:color w:val="666666"/>
                  <w:sz w:val="22"/>
                </w:rPr>
                <w:t>Caution</w:t>
              </w:r>
              <w:r w:rsidR="003A7766" w:rsidRPr="00406F52">
                <w:t xml:space="preserve"> </w:t>
              </w:r>
            </w:ins>
            <w:ins w:id="3764" w:author="Author" w:date="2018-02-01T09:46:00Z">
              <w:r w:rsidR="00AB5015" w:rsidRPr="00406F52">
                <w:rPr>
                  <w:rFonts w:cs="Arial"/>
                  <w:bCs/>
                  <w:rPrChange w:id="3765" w:author="Author" w:date="2018-02-01T09:52:00Z">
                    <w:rPr>
                      <w:rFonts w:cs="Arial"/>
                      <w:bCs/>
                      <w:highlight w:val="yellow"/>
                    </w:rPr>
                  </w:rPrChange>
                </w:rPr>
                <w:t>at the end of chapter 4.8</w:t>
              </w:r>
              <w:r w:rsidR="00AB5015" w:rsidRPr="00BA4827">
                <w:rPr>
                  <w:rFonts w:cs="Arial"/>
                  <w:bCs/>
                </w:rPr>
                <w:t xml:space="preserve"> </w:t>
              </w:r>
            </w:ins>
            <w:ins w:id="3766" w:author="Author" w:date="2018-02-01T09:44:00Z">
              <w:r w:rsidR="003A7766" w:rsidRPr="00406F52">
                <w:rPr>
                  <w:rFonts w:cs="Arial"/>
                  <w:bCs/>
                </w:rPr>
                <w:t>below process step</w:t>
              </w:r>
            </w:ins>
            <w:ins w:id="3767" w:author="Author" w:date="2018-02-01T09:46:00Z">
              <w:r w:rsidR="00AB5015" w:rsidRPr="00406F52">
                <w:rPr>
                  <w:rFonts w:cs="Arial"/>
                  <w:bCs/>
                </w:rPr>
                <w:t xml:space="preserve"> </w:t>
              </w:r>
              <w:r w:rsidR="00AB5015" w:rsidRPr="00406F52">
                <w:rPr>
                  <w:rStyle w:val="SAPScreenElement"/>
                  <w:color w:val="auto"/>
                  <w:rPrChange w:id="3768" w:author="Author" w:date="2018-02-01T09:52:00Z">
                    <w:rPr>
                      <w:rFonts w:cs="Arial"/>
                      <w:bCs/>
                    </w:rPr>
                  </w:rPrChange>
                </w:rPr>
                <w:t>4.8.4</w:t>
              </w:r>
            </w:ins>
            <w:ins w:id="3769" w:author="Author" w:date="2018-02-01T09:44:00Z">
              <w:r w:rsidR="003A7766" w:rsidRPr="00BA4827">
                <w:rPr>
                  <w:rFonts w:cs="Arial"/>
                  <w:bCs/>
                </w:rPr>
                <w:t xml:space="preserve"> </w:t>
              </w:r>
            </w:ins>
            <w:ins w:id="3770" w:author="Author" w:date="2018-02-01T09:46:00Z">
              <w:r w:rsidR="00AB5015" w:rsidRPr="00406F52">
                <w:rPr>
                  <w:rStyle w:val="SAPScreenElement"/>
                  <w:color w:val="auto"/>
                  <w:rPrChange w:id="3771" w:author="Author" w:date="2018-02-01T09:52:00Z">
                    <w:rPr>
                      <w:rStyle w:val="SAPScreenElement"/>
                      <w:color w:val="auto"/>
                      <w:highlight w:val="yellow"/>
                    </w:rPr>
                  </w:rPrChange>
                </w:rPr>
                <w:t>Viewing Employee Position Details</w:t>
              </w:r>
            </w:ins>
            <w:ins w:id="3772" w:author="Author" w:date="2018-02-01T09:44:00Z">
              <w:r w:rsidR="003A7766" w:rsidRPr="00BA4827">
                <w:rPr>
                  <w:rFonts w:cs="Arial"/>
                  <w:bCs/>
                </w:rPr>
                <w:t>.</w:t>
              </w:r>
            </w:ins>
          </w:p>
          <w:p w14:paraId="36930778" w14:textId="77777777" w:rsidR="00A71EA4" w:rsidRPr="007E2715" w:rsidRDefault="00A71EA4">
            <w:pPr>
              <w:spacing w:line="240" w:lineRule="auto"/>
              <w:ind w:left="604"/>
              <w:rPr>
                <w:ins w:id="3773" w:author="Author" w:date="2018-02-01T09:44:00Z"/>
                <w:rFonts w:cs="Arial"/>
                <w:bCs/>
              </w:rPr>
            </w:pPr>
          </w:p>
          <w:p w14:paraId="73DC2F5F" w14:textId="2D9D7A62" w:rsidR="003A7766" w:rsidRPr="007E2715" w:rsidDel="00AB5015" w:rsidRDefault="003A7766" w:rsidP="002E772F">
            <w:pPr>
              <w:spacing w:line="240" w:lineRule="auto"/>
              <w:ind w:left="436"/>
              <w:rPr>
                <w:del w:id="3774" w:author="Author" w:date="2018-02-01T09:53:00Z"/>
                <w:rFonts w:cs="Arial"/>
                <w:bCs/>
              </w:rPr>
            </w:pPr>
          </w:p>
          <w:p w14:paraId="70074BA0" w14:textId="38B2BA55" w:rsidR="002E772F" w:rsidRPr="00855D2C" w:rsidDel="00AB5015" w:rsidRDefault="002E772F" w:rsidP="00277F08">
            <w:pPr>
              <w:ind w:left="431"/>
              <w:rPr>
                <w:del w:id="3775" w:author="Author" w:date="2018-02-01T09:53:00Z"/>
                <w:rFonts w:cs="Arial"/>
                <w:bCs/>
              </w:rPr>
            </w:pPr>
          </w:p>
          <w:p w14:paraId="27461CEF" w14:textId="77777777" w:rsidR="00863EC1" w:rsidRPr="005F7A67" w:rsidRDefault="00863EC1" w:rsidP="00863EC1">
            <w:pPr>
              <w:numPr>
                <w:ilvl w:val="0"/>
                <w:numId w:val="11"/>
              </w:numPr>
              <w:spacing w:before="0" w:after="0" w:line="240" w:lineRule="auto"/>
              <w:ind w:left="176" w:hanging="176"/>
            </w:pPr>
            <w:r w:rsidRPr="005F7A67">
              <w:rPr>
                <w:rFonts w:cs="Arial"/>
                <w:bCs/>
              </w:rPr>
              <w:t xml:space="preserve">In the </w:t>
            </w:r>
            <w:r w:rsidRPr="005F7A67">
              <w:rPr>
                <w:rStyle w:val="SAPScreenElement"/>
              </w:rPr>
              <w:t xml:space="preserve">Comment </w:t>
            </w:r>
            <w:r w:rsidRPr="005F7A67">
              <w:rPr>
                <w:rFonts w:cs="Arial"/>
                <w:bCs/>
              </w:rPr>
              <w:t>section, you can post your remarks, if you consider appropriate.</w:t>
            </w:r>
          </w:p>
          <w:p w14:paraId="47D0D397" w14:textId="6C458BE4" w:rsidR="00135188" w:rsidRPr="005F7A67" w:rsidRDefault="00863EC1" w:rsidP="00935EB9">
            <w:pPr>
              <w:numPr>
                <w:ilvl w:val="0"/>
                <w:numId w:val="11"/>
              </w:numPr>
              <w:spacing w:before="0" w:line="240" w:lineRule="auto"/>
              <w:ind w:left="176" w:hanging="176"/>
            </w:pPr>
            <w:r w:rsidRPr="005F7A67">
              <w:rPr>
                <w:rFonts w:cs="Arial"/>
                <w:bCs/>
              </w:rPr>
              <w:lastRenderedPageBreak/>
              <w:t xml:space="preserve">On the right part of the screen a short profile of the </w:t>
            </w:r>
            <w:r w:rsidR="00135188" w:rsidRPr="005F7A67">
              <w:rPr>
                <w:rFonts w:cs="Arial"/>
                <w:bCs/>
              </w:rPr>
              <w:t>employee for whom the change is requested</w:t>
            </w:r>
            <w:r w:rsidRPr="005F7A67">
              <w:rPr>
                <w:rFonts w:cs="Arial"/>
                <w:bCs/>
              </w:rPr>
              <w:t xml:space="preserve"> is given, as well as administrative details to the request initiation.</w:t>
            </w:r>
          </w:p>
        </w:tc>
        <w:tc>
          <w:tcPr>
            <w:tcW w:w="1263" w:type="dxa"/>
          </w:tcPr>
          <w:p w14:paraId="31522EBC" w14:textId="77777777" w:rsidR="00863EC1" w:rsidRPr="005F7A67" w:rsidRDefault="00863EC1" w:rsidP="00863EC1">
            <w:pPr>
              <w:rPr>
                <w:rFonts w:cs="Arial"/>
                <w:bCs/>
              </w:rPr>
            </w:pPr>
          </w:p>
        </w:tc>
      </w:tr>
      <w:tr w:rsidR="001E179D" w:rsidRPr="005F7A67" w14:paraId="1DBA67A1" w14:textId="77777777" w:rsidTr="009F497B">
        <w:trPr>
          <w:trHeight w:val="357"/>
        </w:trPr>
        <w:tc>
          <w:tcPr>
            <w:tcW w:w="851" w:type="dxa"/>
            <w:hideMark/>
          </w:tcPr>
          <w:p w14:paraId="43DB649B" w14:textId="5344B558" w:rsidR="001E179D" w:rsidRPr="005F7A67" w:rsidRDefault="00AA7DD1" w:rsidP="001E179D">
            <w:r w:rsidRPr="005F7A67">
              <w:t>4</w:t>
            </w:r>
          </w:p>
        </w:tc>
        <w:tc>
          <w:tcPr>
            <w:tcW w:w="1276" w:type="dxa"/>
            <w:hideMark/>
          </w:tcPr>
          <w:p w14:paraId="52AF775B" w14:textId="4274C7D8" w:rsidR="001E179D" w:rsidRPr="005F7A67" w:rsidRDefault="001E179D" w:rsidP="001E179D">
            <w:pPr>
              <w:rPr>
                <w:rStyle w:val="SAPEmphasis"/>
              </w:rPr>
            </w:pPr>
            <w:r w:rsidRPr="005F7A67">
              <w:rPr>
                <w:rStyle w:val="SAPEmphasis"/>
              </w:rPr>
              <w:t>Review Job Information Details</w:t>
            </w:r>
          </w:p>
        </w:tc>
        <w:tc>
          <w:tcPr>
            <w:tcW w:w="4685" w:type="dxa"/>
            <w:hideMark/>
          </w:tcPr>
          <w:p w14:paraId="3082D13A" w14:textId="4637ADA5" w:rsidR="001E179D" w:rsidRPr="005F7A67" w:rsidRDefault="001E179D" w:rsidP="001E179D">
            <w:pPr>
              <w:pStyle w:val="List"/>
              <w:ind w:left="0" w:firstLine="0"/>
            </w:pPr>
            <w:r w:rsidRPr="005F7A67">
              <w:t xml:space="preserve">Review the details in the </w:t>
            </w:r>
            <w:r w:rsidRPr="005F7A67">
              <w:rPr>
                <w:rStyle w:val="SAPScreenElement"/>
              </w:rPr>
              <w:t>Organizational Information</w:t>
            </w:r>
            <w:r w:rsidRPr="005F7A67">
              <w:rPr>
                <w:rFonts w:cs="Arial"/>
                <w:bCs/>
              </w:rPr>
              <w:t xml:space="preserve"> or </w:t>
            </w:r>
            <w:r w:rsidRPr="005F7A67">
              <w:rPr>
                <w:rStyle w:val="SAPScreenElement"/>
              </w:rPr>
              <w:t>Job Information</w:t>
            </w:r>
            <w:r w:rsidRPr="005F7A67">
              <w:t xml:space="preserve"> section.</w:t>
            </w:r>
          </w:p>
        </w:tc>
        <w:tc>
          <w:tcPr>
            <w:tcW w:w="6210" w:type="dxa"/>
          </w:tcPr>
          <w:p w14:paraId="25A15884" w14:textId="0AD74624" w:rsidR="001E179D" w:rsidRPr="005F7A67" w:rsidRDefault="001E179D" w:rsidP="00521E09">
            <w:pPr>
              <w:rPr>
                <w:rFonts w:cs="Arial"/>
                <w:bCs/>
              </w:rPr>
            </w:pPr>
            <w:r w:rsidRPr="005F7A67">
              <w:rPr>
                <w:rFonts w:cs="Arial"/>
                <w:bCs/>
              </w:rPr>
              <w:t xml:space="preserve">The data for the job </w:t>
            </w:r>
            <w:r w:rsidR="00861A9A" w:rsidRPr="005F7A67">
              <w:rPr>
                <w:rFonts w:cs="Arial"/>
                <w:bCs/>
              </w:rPr>
              <w:t xml:space="preserve">information </w:t>
            </w:r>
            <w:r w:rsidRPr="005F7A67">
              <w:rPr>
                <w:rFonts w:cs="Arial"/>
                <w:bCs/>
              </w:rPr>
              <w:t>change has been reviewed</w:t>
            </w:r>
            <w:r w:rsidR="00892F5E" w:rsidRPr="005F7A67">
              <w:rPr>
                <w:rFonts w:cs="Arial"/>
                <w:bCs/>
              </w:rPr>
              <w:t>; these</w:t>
            </w:r>
            <w:r w:rsidR="00892F5E" w:rsidRPr="005F7A67">
              <w:t xml:space="preserve"> are complete and correct.</w:t>
            </w:r>
          </w:p>
        </w:tc>
        <w:tc>
          <w:tcPr>
            <w:tcW w:w="1263" w:type="dxa"/>
          </w:tcPr>
          <w:p w14:paraId="39CD8D81" w14:textId="77777777" w:rsidR="001E179D" w:rsidRPr="005F7A67" w:rsidRDefault="001E179D" w:rsidP="001E179D">
            <w:pPr>
              <w:rPr>
                <w:rFonts w:cs="Arial"/>
                <w:bCs/>
              </w:rPr>
            </w:pPr>
          </w:p>
        </w:tc>
      </w:tr>
      <w:tr w:rsidR="001E179D" w:rsidRPr="005F7A67" w14:paraId="3D33E8BE" w14:textId="77777777" w:rsidTr="009F497B">
        <w:trPr>
          <w:trHeight w:val="357"/>
        </w:trPr>
        <w:tc>
          <w:tcPr>
            <w:tcW w:w="851" w:type="dxa"/>
          </w:tcPr>
          <w:p w14:paraId="3C3C63E5" w14:textId="0DEDDCCB" w:rsidR="001E179D" w:rsidRPr="005F7A67" w:rsidRDefault="00AA7DD1" w:rsidP="001E179D">
            <w:r w:rsidRPr="005F7A67">
              <w:t>5</w:t>
            </w:r>
          </w:p>
        </w:tc>
        <w:tc>
          <w:tcPr>
            <w:tcW w:w="1276" w:type="dxa"/>
          </w:tcPr>
          <w:p w14:paraId="73D10C39" w14:textId="71B5BEE2" w:rsidR="001E179D" w:rsidRPr="005F7A67" w:rsidRDefault="001E179D" w:rsidP="001E179D">
            <w:pPr>
              <w:rPr>
                <w:rStyle w:val="SAPEmphasis"/>
              </w:rPr>
            </w:pPr>
            <w:r w:rsidRPr="005F7A67">
              <w:rPr>
                <w:rStyle w:val="SAPEmphasis"/>
              </w:rPr>
              <w:t>Approve Request</w:t>
            </w:r>
          </w:p>
        </w:tc>
        <w:tc>
          <w:tcPr>
            <w:tcW w:w="4685" w:type="dxa"/>
          </w:tcPr>
          <w:p w14:paraId="35CEE436" w14:textId="2B04F08A" w:rsidR="001E179D" w:rsidRPr="005F7A67" w:rsidRDefault="001E179D" w:rsidP="001E179D">
            <w:r w:rsidRPr="005F7A67">
              <w:t xml:space="preserve">If </w:t>
            </w:r>
            <w:r w:rsidRPr="005F7A67">
              <w:rPr>
                <w:lang w:eastAsia="zh-CN"/>
              </w:rPr>
              <w:t>everything is fine</w:t>
            </w:r>
            <w:r w:rsidRPr="005F7A67">
              <w:t xml:space="preserve">, choose the </w:t>
            </w:r>
            <w:r w:rsidRPr="005F7A67">
              <w:rPr>
                <w:rStyle w:val="SAPScreenElement"/>
              </w:rPr>
              <w:t>Approve</w:t>
            </w:r>
            <w:r w:rsidRPr="005F7A67">
              <w:rPr>
                <w:i/>
                <w:lang w:eastAsia="zh-CN"/>
              </w:rPr>
              <w:t xml:space="preserve"> </w:t>
            </w:r>
            <w:r w:rsidRPr="005F7A67">
              <w:rPr>
                <w:lang w:eastAsia="zh-CN"/>
              </w:rPr>
              <w:t>button</w:t>
            </w:r>
            <w:r w:rsidRPr="005F7A67">
              <w:t xml:space="preserve"> to approve the </w:t>
            </w:r>
            <w:r w:rsidR="00861A9A" w:rsidRPr="005F7A67">
              <w:rPr>
                <w:rFonts w:cs="Arial"/>
                <w:bCs/>
              </w:rPr>
              <w:t xml:space="preserve">job information change </w:t>
            </w:r>
            <w:r w:rsidRPr="005F7A67">
              <w:t xml:space="preserve">request. </w:t>
            </w:r>
          </w:p>
        </w:tc>
        <w:tc>
          <w:tcPr>
            <w:tcW w:w="6210" w:type="dxa"/>
          </w:tcPr>
          <w:p w14:paraId="7FBB74D6" w14:textId="1708BF93" w:rsidR="001E179D" w:rsidRPr="005F7A67" w:rsidRDefault="001E179D" w:rsidP="001E179D">
            <w:pPr>
              <w:rPr>
                <w:lang w:eastAsia="zh-CN"/>
              </w:rPr>
            </w:pPr>
            <w:r w:rsidRPr="005F7A67">
              <w:t xml:space="preserve">The system generates a message about the successful </w:t>
            </w:r>
            <w:r w:rsidR="00CA7F8F" w:rsidRPr="005F7A67">
              <w:t>saving of the data</w:t>
            </w:r>
            <w:r w:rsidRPr="005F7A67">
              <w:rPr>
                <w:lang w:eastAsia="zh-CN"/>
              </w:rPr>
              <w:t xml:space="preserve">. You are directed back to your </w:t>
            </w:r>
            <w:r w:rsidRPr="005F7A67">
              <w:rPr>
                <w:rStyle w:val="SAPScreenElement"/>
              </w:rPr>
              <w:t>Home</w:t>
            </w:r>
            <w:r w:rsidRPr="005F7A67">
              <w:rPr>
                <w:lang w:eastAsia="zh-CN"/>
              </w:rPr>
              <w:t xml:space="preserve"> page. </w:t>
            </w:r>
            <w:r w:rsidR="00941C81" w:rsidRPr="005F7A67">
              <w:rPr>
                <w:lang w:eastAsia="zh-CN"/>
              </w:rPr>
              <w:t xml:space="preserve">The change in job information becomes effective the date as entered in the system and can be viewed by the </w:t>
            </w:r>
            <w:r w:rsidR="00070B7B" w:rsidRPr="005F7A67">
              <w:rPr>
                <w:lang w:eastAsia="zh-CN"/>
              </w:rPr>
              <w:t>l</w:t>
            </w:r>
            <w:r w:rsidR="00941C81" w:rsidRPr="005F7A67">
              <w:rPr>
                <w:lang w:eastAsia="zh-CN"/>
              </w:rPr>
              <w:t>ine manager.</w:t>
            </w:r>
          </w:p>
          <w:p w14:paraId="2E6A8151" w14:textId="286604E6" w:rsidR="00AA7DD1" w:rsidRPr="005F7A67" w:rsidRDefault="00AA7DD1" w:rsidP="00BC6F23">
            <w:pPr>
              <w:pStyle w:val="SAPNoteHeading"/>
              <w:ind w:left="439"/>
            </w:pPr>
            <w:r w:rsidRPr="005F7A67">
              <w:rPr>
                <w:noProof/>
              </w:rPr>
              <w:drawing>
                <wp:inline distT="0" distB="0" distL="0" distR="0" wp14:anchorId="23E1F46B" wp14:editId="79D9823B">
                  <wp:extent cx="225425" cy="225425"/>
                  <wp:effectExtent l="0" t="0" r="0" b="317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45AA1E41" w14:textId="46EFCF1A" w:rsidR="00AA7DD1" w:rsidRPr="005F7A67" w:rsidRDefault="00AA7DD1" w:rsidP="00BC6F23">
            <w:pPr>
              <w:ind w:left="439"/>
              <w:rPr>
                <w:lang w:eastAsia="zh-CN"/>
              </w:rPr>
            </w:pPr>
            <w:r w:rsidRPr="005F7A67">
              <w:t xml:space="preserve">In case you have approved the request starting from the </w:t>
            </w:r>
            <w:r w:rsidRPr="005F7A67">
              <w:rPr>
                <w:rStyle w:val="SAPScreenElement"/>
              </w:rPr>
              <w:t>My Workflow Requests (#)</w:t>
            </w:r>
            <w:r w:rsidRPr="005F7A67">
              <w:rPr>
                <w:rFonts w:cs="Arial"/>
                <w:bCs/>
              </w:rPr>
              <w:t xml:space="preserve"> screen (see </w:t>
            </w:r>
            <w:r w:rsidRPr="005F7A67">
              <w:rPr>
                <w:rFonts w:ascii="BentonSans Regular" w:hAnsi="BentonSans Regular"/>
                <w:color w:val="666666"/>
              </w:rPr>
              <w:t>Note</w:t>
            </w:r>
            <w:r w:rsidRPr="005F7A67">
              <w:rPr>
                <w:rFonts w:cs="Arial"/>
                <w:bCs/>
              </w:rPr>
              <w:t xml:space="preserve"> in test step # 3), you </w:t>
            </w:r>
            <w:r w:rsidRPr="005F7A67">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5F7A67">
              <w:t xml:space="preserve">the </w:t>
            </w:r>
            <w:r w:rsidRPr="005F7A67">
              <w:rPr>
                <w:rStyle w:val="SAPScreenElement"/>
              </w:rPr>
              <w:t>My Workflow Requests (#)</w:t>
            </w:r>
            <w:r w:rsidRPr="005F7A67">
              <w:rPr>
                <w:rFonts w:cs="Arial"/>
                <w:bCs/>
              </w:rPr>
              <w:t xml:space="preserve"> screen will have no entry anymore and</w:t>
            </w:r>
            <w:r w:rsidRPr="005F7A67">
              <w:rPr>
                <w:lang w:eastAsia="zh-CN"/>
              </w:rPr>
              <w:t xml:space="preserve"> the</w:t>
            </w:r>
            <w:r w:rsidRPr="005F7A67">
              <w:rPr>
                <w:rStyle w:val="SAPScreenElement"/>
              </w:rPr>
              <w:t xml:space="preserve"> Approve Requests</w:t>
            </w:r>
            <w:r w:rsidRPr="005F7A67">
              <w:t xml:space="preserve"> tile will no longer be visible in the </w:t>
            </w:r>
            <w:r w:rsidRPr="005F7A67">
              <w:rPr>
                <w:rStyle w:val="SAPScreenElement"/>
              </w:rPr>
              <w:t>To Do</w:t>
            </w:r>
            <w:r w:rsidRPr="005F7A67">
              <w:rPr>
                <w:i/>
                <w:lang w:eastAsia="zh-CN"/>
              </w:rPr>
              <w:t xml:space="preserve"> </w:t>
            </w:r>
            <w:r w:rsidRPr="005F7A67">
              <w:rPr>
                <w:lang w:eastAsia="zh-CN"/>
              </w:rPr>
              <w:t xml:space="preserve">section of your </w:t>
            </w:r>
            <w:r w:rsidRPr="005F7A67">
              <w:rPr>
                <w:rStyle w:val="SAPScreenElement"/>
              </w:rPr>
              <w:t>Home</w:t>
            </w:r>
            <w:r w:rsidRPr="005F7A67">
              <w:rPr>
                <w:lang w:eastAsia="zh-CN"/>
              </w:rPr>
              <w:t xml:space="preserve"> page.</w:t>
            </w:r>
          </w:p>
          <w:p w14:paraId="172066EE" w14:textId="086A23C7" w:rsidR="00070B7B" w:rsidRPr="005F7A67" w:rsidRDefault="00070B7B" w:rsidP="001E179D">
            <w:pPr>
              <w:rPr>
                <w:lang w:eastAsia="zh-CN"/>
              </w:rPr>
            </w:pPr>
            <w:r w:rsidRPr="005F7A67">
              <w:rPr>
                <w:lang w:eastAsia="zh-CN"/>
              </w:rPr>
              <w:t xml:space="preserve">Under the assumption that </w:t>
            </w:r>
            <w:r w:rsidRPr="005F7A67">
              <w:t xml:space="preserve">email is configured and </w:t>
            </w:r>
            <w:r w:rsidRPr="005F7A67">
              <w:rPr>
                <w:lang w:eastAsia="zh-CN"/>
              </w:rPr>
              <w:t>the email addresses of both the requesting line manager and the employee is maintained in the system, they receive automatic notifications about the effective change in job information.</w:t>
            </w:r>
          </w:p>
          <w:p w14:paraId="4C62844E" w14:textId="52306131" w:rsidR="00070B7B" w:rsidRPr="005F7A67" w:rsidRDefault="00BC6F23" w:rsidP="00070B7B">
            <w:pPr>
              <w:ind w:left="432"/>
              <w:rPr>
                <w:rFonts w:ascii="Calibri" w:eastAsia="Times New Roman" w:hAnsi="Calibri"/>
                <w:sz w:val="22"/>
                <w:szCs w:val="22"/>
              </w:rPr>
            </w:pPr>
            <w:r w:rsidRPr="005F7A67">
              <w:rPr>
                <w:noProof/>
              </w:rPr>
              <w:drawing>
                <wp:inline distT="0" distB="0" distL="0" distR="0" wp14:anchorId="4394B4ED" wp14:editId="250D893E">
                  <wp:extent cx="228600" cy="228600"/>
                  <wp:effectExtent l="0" t="0" r="0" b="0"/>
                  <wp:docPr id="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70B7B" w:rsidRPr="005F7A67">
              <w:t> </w:t>
            </w:r>
            <w:r w:rsidR="00070B7B" w:rsidRPr="005F7A67">
              <w:rPr>
                <w:rFonts w:ascii="BentonSans Regular" w:hAnsi="BentonSans Regular"/>
                <w:color w:val="666666"/>
                <w:sz w:val="22"/>
              </w:rPr>
              <w:t>Note</w:t>
            </w:r>
          </w:p>
          <w:p w14:paraId="3249C32D" w14:textId="613A3E32" w:rsidR="00070B7B" w:rsidRPr="005F7A67" w:rsidRDefault="00070B7B" w:rsidP="00070B7B">
            <w:pPr>
              <w:ind w:left="432"/>
              <w:rPr>
                <w:lang w:eastAsia="zh-CN"/>
              </w:rPr>
            </w:pPr>
            <w:r w:rsidRPr="005F7A67">
              <w:t>These automatic steps are described in the subsequent 4 chapters.</w:t>
            </w:r>
          </w:p>
          <w:p w14:paraId="5D15CF0C" w14:textId="62567E30" w:rsidR="001E179D" w:rsidRPr="005F7A67" w:rsidRDefault="001E179D" w:rsidP="001E179D">
            <w:r w:rsidRPr="005F7A67">
              <w:t xml:space="preserve">Depending if the employee for whom the change in job information has been performed is assigned to a position that may have more than one incumbent, the system’s reaction differs. For details, refer to the </w:t>
            </w:r>
            <w:r w:rsidRPr="005F7A67">
              <w:rPr>
                <w:rStyle w:val="SAPEmphasis"/>
              </w:rPr>
              <w:t>Result</w:t>
            </w:r>
            <w:r w:rsidRPr="005F7A67">
              <w:t xml:space="preserve"> section below this table.</w:t>
            </w:r>
          </w:p>
        </w:tc>
        <w:tc>
          <w:tcPr>
            <w:tcW w:w="1263" w:type="dxa"/>
          </w:tcPr>
          <w:p w14:paraId="28B4DAA0" w14:textId="77777777" w:rsidR="001E179D" w:rsidRPr="005F7A67" w:rsidRDefault="001E179D" w:rsidP="001E179D">
            <w:pPr>
              <w:rPr>
                <w:rFonts w:cs="Arial"/>
                <w:bCs/>
              </w:rPr>
            </w:pPr>
          </w:p>
        </w:tc>
      </w:tr>
    </w:tbl>
    <w:p w14:paraId="7CEEE853" w14:textId="77777777" w:rsidR="00107796" w:rsidRPr="005F7A67" w:rsidRDefault="00107796" w:rsidP="00107796">
      <w:pPr>
        <w:pStyle w:val="SAPKeyblockTitle"/>
      </w:pPr>
      <w:r w:rsidRPr="005F7A67">
        <w:lastRenderedPageBreak/>
        <w:t>Result</w:t>
      </w:r>
    </w:p>
    <w:p w14:paraId="7453C457" w14:textId="77777777" w:rsidR="00177C1A" w:rsidRPr="005F7A67" w:rsidRDefault="00107796" w:rsidP="00107796">
      <w:r w:rsidRPr="005F7A67">
        <w:t xml:space="preserve">In case the employee for whom the </w:t>
      </w:r>
      <w:r w:rsidR="00B305E1" w:rsidRPr="005F7A67">
        <w:t>change in job information</w:t>
      </w:r>
      <w:r w:rsidRPr="005F7A67">
        <w:t xml:space="preserve"> has been performed is assigned to a position that may have more than one incumbent</w:t>
      </w:r>
      <w:r w:rsidR="00177C1A" w:rsidRPr="005F7A67">
        <w:t>, the system’s reaction differs:</w:t>
      </w:r>
    </w:p>
    <w:p w14:paraId="4CA0381D" w14:textId="77777777" w:rsidR="00177C1A" w:rsidRPr="005F7A67" w:rsidRDefault="00177C1A" w:rsidP="00177C1A">
      <w:pPr>
        <w:numPr>
          <w:ilvl w:val="0"/>
          <w:numId w:val="37"/>
        </w:numPr>
        <w:ind w:left="284" w:hanging="284"/>
        <w:rPr>
          <w:rStyle w:val="SAPEmphasis"/>
          <w:rFonts w:eastAsia="Calibri"/>
          <w:sz w:val="22"/>
          <w:szCs w:val="22"/>
        </w:rPr>
      </w:pPr>
      <w:r w:rsidRPr="005F7A67">
        <w:rPr>
          <w:rStyle w:val="SAPEmphasis"/>
        </w:rPr>
        <w:t>If only one employee may be assigned at a time to that position</w:t>
      </w:r>
      <w:r w:rsidR="00303492" w:rsidRPr="005F7A67">
        <w:rPr>
          <w:rStyle w:val="SAPEmphasis"/>
        </w:rPr>
        <w:t xml:space="preserve"> (regular and not mass position)</w:t>
      </w:r>
    </w:p>
    <w:p w14:paraId="399589C7" w14:textId="77777777" w:rsidR="00177C1A" w:rsidRPr="005F7A67" w:rsidRDefault="00177C1A" w:rsidP="00177C1A">
      <w:pPr>
        <w:ind w:left="284"/>
      </w:pPr>
      <w:r w:rsidRPr="005F7A67">
        <w:t xml:space="preserve">The system will update the assigned </w:t>
      </w:r>
      <w:r w:rsidRPr="005F7A67">
        <w:rPr>
          <w:rStyle w:val="SAPScreenElement"/>
          <w:color w:val="auto"/>
        </w:rPr>
        <w:t>Position Object</w:t>
      </w:r>
      <w:r w:rsidRPr="005F7A67">
        <w:t xml:space="preserve"> with changes done from</w:t>
      </w:r>
      <w:r w:rsidR="00707169" w:rsidRPr="005F7A67">
        <w:t xml:space="preserve"> the</w:t>
      </w:r>
      <w:r w:rsidRPr="005F7A67">
        <w:t xml:space="preserve"> </w:t>
      </w:r>
      <w:r w:rsidRPr="005F7A67">
        <w:rPr>
          <w:rStyle w:val="SAPScreenElement"/>
          <w:color w:val="auto"/>
        </w:rPr>
        <w:t>Job Information</w:t>
      </w:r>
      <w:r w:rsidR="00707169" w:rsidRPr="005F7A67">
        <w:rPr>
          <w:rStyle w:val="SAPScreenElement"/>
          <w:color w:val="auto"/>
        </w:rPr>
        <w:t xml:space="preserve"> Object</w:t>
      </w:r>
      <w:r w:rsidRPr="005F7A67">
        <w:t xml:space="preserve"> based on the defined</w:t>
      </w:r>
      <w:r w:rsidR="00433C2C" w:rsidRPr="005F7A67">
        <w:t xml:space="preserve"> synchronization</w:t>
      </w:r>
      <w:r w:rsidRPr="005F7A67">
        <w:t xml:space="preserve"> rule</w:t>
      </w:r>
      <w:r w:rsidR="00433C2C" w:rsidRPr="005F7A67">
        <w:t>.</w:t>
      </w:r>
      <w:r w:rsidRPr="005F7A67">
        <w:t xml:space="preserve"> </w:t>
      </w:r>
    </w:p>
    <w:p w14:paraId="38D35795" w14:textId="3A677F54" w:rsidR="00177C1A" w:rsidRPr="005F7A67" w:rsidRDefault="00177C1A" w:rsidP="00177C1A">
      <w:pPr>
        <w:numPr>
          <w:ilvl w:val="0"/>
          <w:numId w:val="37"/>
        </w:numPr>
        <w:ind w:left="284" w:hanging="284"/>
        <w:rPr>
          <w:rStyle w:val="SAPEmphasis"/>
          <w:rFonts w:eastAsia="Calibri"/>
          <w:sz w:val="22"/>
          <w:szCs w:val="22"/>
        </w:rPr>
      </w:pPr>
      <w:r w:rsidRPr="005F7A67">
        <w:rPr>
          <w:rStyle w:val="SAPEmphasis"/>
        </w:rPr>
        <w:t>If more than one employee may be assigned at a time (shared position)</w:t>
      </w:r>
      <w:r w:rsidR="00BC23A8" w:rsidRPr="005F7A67">
        <w:rPr>
          <w:rStyle w:val="SAPEmphasis"/>
        </w:rPr>
        <w:t xml:space="preserve"> and at least another employee is assigned</w:t>
      </w:r>
      <w:r w:rsidR="00482989" w:rsidRPr="005F7A67">
        <w:rPr>
          <w:rStyle w:val="SAPEmphasis"/>
        </w:rPr>
        <w:t xml:space="preserve"> to the position at the same time with the employee who experiences a job information change</w:t>
      </w:r>
    </w:p>
    <w:p w14:paraId="1ED3C320" w14:textId="77777777" w:rsidR="00177C1A" w:rsidRPr="005F7A67" w:rsidRDefault="00177C1A" w:rsidP="00B305E1">
      <w:pPr>
        <w:ind w:left="284"/>
      </w:pPr>
      <w:r w:rsidRPr="005F7A67">
        <w:t>The system does not change the position. Instead, it first searches for an existing suitable position with status</w:t>
      </w:r>
      <w:r w:rsidRPr="005F7A67">
        <w:rPr>
          <w:rStyle w:val="SAPUserEntry"/>
          <w:color w:val="auto"/>
        </w:rPr>
        <w:t xml:space="preserve"> </w:t>
      </w:r>
      <w:r w:rsidRPr="005F7A67">
        <w:rPr>
          <w:rStyle w:val="SAPUserEntry"/>
          <w:b w:val="0"/>
          <w:color w:val="auto"/>
        </w:rPr>
        <w:t>To</w:t>
      </w:r>
      <w:r w:rsidRPr="005F7A67">
        <w:t xml:space="preserve"> </w:t>
      </w:r>
      <w:r w:rsidRPr="005F7A67">
        <w:rPr>
          <w:rStyle w:val="SAPUserEntry"/>
          <w:b w:val="0"/>
          <w:color w:val="auto"/>
        </w:rPr>
        <w:t>Be</w:t>
      </w:r>
      <w:r w:rsidRPr="005F7A67">
        <w:t xml:space="preserve"> </w:t>
      </w:r>
      <w:r w:rsidRPr="005F7A67">
        <w:rPr>
          <w:rStyle w:val="SAPUserEntry"/>
          <w:b w:val="0"/>
          <w:color w:val="auto"/>
        </w:rPr>
        <w:t>Hired</w:t>
      </w:r>
      <w:r w:rsidRPr="005F7A67">
        <w:rPr>
          <w:rStyle w:val="SAPUserEntry"/>
          <w:color w:val="auto"/>
        </w:rPr>
        <w:t xml:space="preserve"> </w:t>
      </w:r>
      <w:r w:rsidRPr="005F7A67">
        <w:t>below the higher-level position of the position to which the employee is assigned. If it does not find a position, it creates a new position below this higher-level position and assigns the employee to this new position. This does not affect direct reports and lower-level positions. Note that if a new position is created, it is created with the current FTE value of the employee assigned to the position.</w:t>
      </w:r>
      <w:r w:rsidR="00005F3A" w:rsidRPr="005F7A67">
        <w:t xml:space="preserve"> The attributes of the employee’s original position remain unchanged.</w:t>
      </w:r>
    </w:p>
    <w:p w14:paraId="3CF16DDB" w14:textId="7CADD58B" w:rsidR="00433C2C" w:rsidRPr="005F7A67" w:rsidRDefault="00433C2C" w:rsidP="00B305E1">
      <w:pPr>
        <w:ind w:left="284"/>
      </w:pPr>
      <w:r w:rsidRPr="005F7A67">
        <w:t xml:space="preserve">In the employee’s file, the </w:t>
      </w:r>
      <w:r w:rsidRPr="005F7A67">
        <w:rPr>
          <w:rStyle w:val="SAPScreenElement"/>
        </w:rPr>
        <w:t>Position</w:t>
      </w:r>
      <w:r w:rsidRPr="005F7A67">
        <w:t xml:space="preserve"> field in the </w:t>
      </w:r>
      <w:r w:rsidRPr="005F7A67">
        <w:rPr>
          <w:rStyle w:val="SAPScreenElement"/>
        </w:rPr>
        <w:t>Position Information</w:t>
      </w:r>
      <w:r w:rsidRPr="005F7A67">
        <w:t xml:space="preserve"> </w:t>
      </w:r>
      <w:r w:rsidR="00930D68" w:rsidRPr="005F7A67">
        <w:t xml:space="preserve">block </w:t>
      </w:r>
      <w:r w:rsidRPr="005F7A67">
        <w:t xml:space="preserve">of the </w:t>
      </w:r>
      <w:r w:rsidR="00930D68" w:rsidRPr="005F7A67">
        <w:rPr>
          <w:rStyle w:val="SAPScreenElement"/>
        </w:rPr>
        <w:t xml:space="preserve">Organizational </w:t>
      </w:r>
      <w:r w:rsidRPr="005F7A67">
        <w:rPr>
          <w:rStyle w:val="SAPScreenElement"/>
        </w:rPr>
        <w:t>Information</w:t>
      </w:r>
      <w:r w:rsidRPr="005F7A67">
        <w:t xml:space="preserve"> </w:t>
      </w:r>
      <w:r w:rsidR="00930D68" w:rsidRPr="005F7A67">
        <w:t xml:space="preserve">subsection </w:t>
      </w:r>
      <w:r w:rsidRPr="005F7A67">
        <w:t>is updated with the new position created as result of the position reclassification.</w:t>
      </w:r>
    </w:p>
    <w:p w14:paraId="111CBE28" w14:textId="77777777" w:rsidR="00521E09" w:rsidRPr="005F7A67" w:rsidRDefault="00521E09" w:rsidP="00B305E1">
      <w:pPr>
        <w:ind w:left="284"/>
      </w:pPr>
    </w:p>
    <w:p w14:paraId="5320D856" w14:textId="77777777" w:rsidR="00B84CB3" w:rsidRPr="005F7A67" w:rsidRDefault="00B84CB3" w:rsidP="00BC6F23">
      <w:pPr>
        <w:pStyle w:val="SAPNoteHeading"/>
        <w:ind w:left="720"/>
      </w:pPr>
      <w:r w:rsidRPr="005F7A67">
        <w:rPr>
          <w:noProof/>
        </w:rPr>
        <w:drawing>
          <wp:inline distT="0" distB="0" distL="0" distR="0" wp14:anchorId="754E2F0B" wp14:editId="536FAE7C">
            <wp:extent cx="228600" cy="228600"/>
            <wp:effectExtent l="0" t="0" r="0" b="0"/>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Caution</w:t>
      </w:r>
    </w:p>
    <w:p w14:paraId="76B42398" w14:textId="61666321" w:rsidR="00B84CB3" w:rsidRPr="005F7A67" w:rsidRDefault="00B84CB3" w:rsidP="00BC6F23">
      <w:pPr>
        <w:ind w:left="720"/>
      </w:pPr>
      <w:r w:rsidRPr="005F7A67">
        <w:rPr>
          <w:b/>
          <w:u w:val="single"/>
        </w:rPr>
        <w:t>Only in case integration with Employee Central Payroll is in place</w:t>
      </w:r>
      <w:r w:rsidRPr="005F7A67">
        <w:t xml:space="preserve">, the changed data is replicated to Employee Central Payroll. In order to check the correctness of the replicated data, proceed as described in test script of scope item </w:t>
      </w:r>
      <w:r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Pr="005F7A67">
        <w:rPr>
          <w:rFonts w:ascii="BentonSans Book Italic" w:hAnsi="BentonSans Book Italic"/>
        </w:rPr>
        <w:t xml:space="preserve">SuccessFactors Employee Central Payroll </w:t>
      </w:r>
      <w:r w:rsidRPr="005F7A67">
        <w:rPr>
          <w:rStyle w:val="SAPScreenElement"/>
          <w:color w:val="auto"/>
        </w:rPr>
        <w:t>(15O)</w:t>
      </w:r>
      <w:r w:rsidRPr="005F7A67">
        <w:t>.</w:t>
      </w:r>
    </w:p>
    <w:p w14:paraId="16B7B0F7" w14:textId="6251F242" w:rsidR="00521E09" w:rsidRPr="005F7A67" w:rsidRDefault="00521E09" w:rsidP="00935EB9">
      <w:pPr>
        <w:pStyle w:val="Heading5"/>
      </w:pPr>
      <w:bookmarkStart w:id="3776" w:name="_Toc507492128"/>
      <w:r w:rsidRPr="005F7A67">
        <w:t xml:space="preserve">Option 1 (continued): Sending </w:t>
      </w:r>
      <w:r w:rsidR="00A03387" w:rsidRPr="005F7A67">
        <w:t>Employee Job Information</w:t>
      </w:r>
      <w:r w:rsidRPr="005F7A67">
        <w:t xml:space="preserve"> </w:t>
      </w:r>
      <w:r w:rsidR="00936DA9" w:rsidRPr="005F7A67">
        <w:t>Change</w:t>
      </w:r>
      <w:r w:rsidRPr="005F7A67">
        <w:t xml:space="preserve"> Completion Notification</w:t>
      </w:r>
      <w:bookmarkEnd w:id="3776"/>
    </w:p>
    <w:p w14:paraId="5EC0E4A8" w14:textId="77777777" w:rsidR="00521E09" w:rsidRPr="005F7A67" w:rsidRDefault="00521E09" w:rsidP="00521E09">
      <w:pPr>
        <w:pStyle w:val="SAPKeyblockTitle"/>
      </w:pPr>
      <w:r w:rsidRPr="005F7A67">
        <w:t>Purpose</w:t>
      </w:r>
    </w:p>
    <w:p w14:paraId="2910FD0A" w14:textId="52A8EA34" w:rsidR="00521E09" w:rsidRPr="005F7A67" w:rsidRDefault="00243C0E" w:rsidP="00AD7AA0">
      <w:r w:rsidRPr="005F7A67">
        <w:t>It is assumed that email is configured and the email addresses of all employees are maintained in the system. Under this assumption</w:t>
      </w:r>
      <w:r w:rsidR="00521E09" w:rsidRPr="005F7A67">
        <w:t xml:space="preserve">, after a member of the </w:t>
      </w:r>
      <w:r w:rsidR="00841058" w:rsidRPr="005F7A67">
        <w:rPr>
          <w:rStyle w:val="SAPScreenElement"/>
          <w:color w:val="auto"/>
        </w:rPr>
        <w:t>HR Administrator</w:t>
      </w:r>
      <w:r w:rsidR="00841058" w:rsidRPr="005F7A67">
        <w:t xml:space="preserve"> </w:t>
      </w:r>
      <w:r w:rsidR="00A133A9" w:rsidRPr="005F7A67">
        <w:t xml:space="preserve">dynamic </w:t>
      </w:r>
      <w:r w:rsidR="00521E09" w:rsidRPr="005F7A67">
        <w:t>group has approved the workflow item containing the</w:t>
      </w:r>
      <w:r w:rsidR="00A03387" w:rsidRPr="005F7A67">
        <w:t xml:space="preserve"> job information change</w:t>
      </w:r>
      <w:r w:rsidR="00521E09" w:rsidRPr="005F7A67">
        <w:t xml:space="preserve"> request, an email is sent out to the line manager, notifying him or her that the </w:t>
      </w:r>
      <w:r w:rsidR="001C1CC7" w:rsidRPr="005F7A67">
        <w:t>change</w:t>
      </w:r>
      <w:r w:rsidR="00521E09" w:rsidRPr="005F7A67">
        <w:t xml:space="preserve"> has become effective in the system.</w:t>
      </w:r>
    </w:p>
    <w:p w14:paraId="0E24ACFA" w14:textId="0674B2D0" w:rsidR="00521E09" w:rsidRPr="005F7A67" w:rsidRDefault="00521E09" w:rsidP="00935EB9">
      <w:r w:rsidRPr="005F7A67">
        <w:t>This is an automated step, and no manual execution is required.</w:t>
      </w:r>
    </w:p>
    <w:p w14:paraId="76877941" w14:textId="4C32D454" w:rsidR="00521E09" w:rsidRPr="005F7A67" w:rsidRDefault="00521E09" w:rsidP="00935EB9">
      <w:pPr>
        <w:pStyle w:val="Heading5"/>
      </w:pPr>
      <w:bookmarkStart w:id="3777" w:name="_Toc507492129"/>
      <w:r w:rsidRPr="005F7A67">
        <w:lastRenderedPageBreak/>
        <w:t xml:space="preserve">Option 1 (continued): Receiving </w:t>
      </w:r>
      <w:r w:rsidR="001C1CC7" w:rsidRPr="005F7A67">
        <w:t xml:space="preserve">Employee Job Information Change </w:t>
      </w:r>
      <w:r w:rsidRPr="005F7A67">
        <w:t>Completion Notification</w:t>
      </w:r>
      <w:bookmarkEnd w:id="3777"/>
    </w:p>
    <w:p w14:paraId="0044B240" w14:textId="77777777" w:rsidR="00521E09" w:rsidRPr="005F7A67" w:rsidRDefault="00521E09" w:rsidP="00521E09">
      <w:pPr>
        <w:pStyle w:val="SAPKeyblockTitle"/>
      </w:pPr>
      <w:r w:rsidRPr="005F7A67">
        <w:t>Purpose</w:t>
      </w:r>
    </w:p>
    <w:p w14:paraId="6676F4E0" w14:textId="45BB51EC" w:rsidR="00521E09" w:rsidRPr="005F7A67" w:rsidRDefault="00521E09" w:rsidP="00521E09">
      <w:r w:rsidRPr="005F7A67">
        <w:t xml:space="preserve">The requesting Line Manager has received the notification that a member of the </w:t>
      </w:r>
      <w:r w:rsidR="00841058" w:rsidRPr="005F7A67">
        <w:rPr>
          <w:rStyle w:val="SAPScreenElement"/>
          <w:color w:val="auto"/>
        </w:rPr>
        <w:t>HR Administrator</w:t>
      </w:r>
      <w:r w:rsidR="00841058" w:rsidRPr="005F7A67">
        <w:t xml:space="preserve"> </w:t>
      </w:r>
      <w:r w:rsidR="00A133A9" w:rsidRPr="005F7A67">
        <w:t xml:space="preserve">dynamic </w:t>
      </w:r>
      <w:r w:rsidRPr="005F7A67">
        <w:t>group has approved the</w:t>
      </w:r>
      <w:r w:rsidR="001C1CC7" w:rsidRPr="005F7A67">
        <w:t xml:space="preserve"> change in the employee’s job information</w:t>
      </w:r>
      <w:r w:rsidRPr="005F7A67">
        <w:t xml:space="preserve"> he or she has requested. He or she can access the system via the link provided in this email to check </w:t>
      </w:r>
      <w:r w:rsidRPr="005F7A67">
        <w:rPr>
          <w:rFonts w:cs="Arial"/>
          <w:bCs/>
        </w:rPr>
        <w:t xml:space="preserve">details to the workflow activities. </w:t>
      </w:r>
    </w:p>
    <w:p w14:paraId="3BBFDAE2" w14:textId="77777777" w:rsidR="00521E09" w:rsidRPr="005F7A67" w:rsidRDefault="00521E09" w:rsidP="00521E09">
      <w:r w:rsidRPr="005F7A67">
        <w:t>This is an automated step, and no manual execution is required.</w:t>
      </w:r>
    </w:p>
    <w:p w14:paraId="5AC805DF" w14:textId="44E11B30" w:rsidR="00521E09" w:rsidRPr="005F7A67" w:rsidRDefault="00521E09" w:rsidP="00935EB9">
      <w:pPr>
        <w:pStyle w:val="Heading5"/>
      </w:pPr>
      <w:bookmarkStart w:id="3778" w:name="_Toc507492130"/>
      <w:r w:rsidRPr="005F7A67">
        <w:t xml:space="preserve">Option 1 (continued): Notifying Employee about </w:t>
      </w:r>
      <w:r w:rsidR="001C1CC7" w:rsidRPr="005F7A67">
        <w:t>Job Information Change</w:t>
      </w:r>
      <w:bookmarkEnd w:id="3778"/>
      <w:r w:rsidR="001C1CC7" w:rsidRPr="005F7A67">
        <w:t xml:space="preserve"> </w:t>
      </w:r>
    </w:p>
    <w:p w14:paraId="29534D69" w14:textId="77777777" w:rsidR="00521E09" w:rsidRPr="005F7A67" w:rsidRDefault="00521E09" w:rsidP="00521E09">
      <w:pPr>
        <w:pStyle w:val="SAPKeyblockTitle"/>
        <w:rPr>
          <w:b/>
          <w:u w:val="single"/>
        </w:rPr>
      </w:pPr>
      <w:r w:rsidRPr="005F7A67">
        <w:t>Purpose</w:t>
      </w:r>
    </w:p>
    <w:p w14:paraId="2F74576C" w14:textId="2EAE0537" w:rsidR="00A53ABB" w:rsidRPr="005F7A67" w:rsidRDefault="00A53ABB" w:rsidP="00A53ABB">
      <w:r w:rsidRPr="005F7A67">
        <w:t>After the job information change request induced by a line manager for one of his or her direct reports has been approved, an email is sent out to that particular employee, notifying him or her about changes in his or her job information.</w:t>
      </w:r>
    </w:p>
    <w:p w14:paraId="5FF87157" w14:textId="408F9FE6" w:rsidR="00A53ABB" w:rsidRPr="005F7A67" w:rsidRDefault="00521E09" w:rsidP="00935EB9">
      <w:r w:rsidRPr="005F7A67">
        <w:t>This is an automated step, and no manual execution is required.</w:t>
      </w:r>
    </w:p>
    <w:p w14:paraId="621C3B69" w14:textId="148A42C9" w:rsidR="00A53ABB" w:rsidRPr="005F7A67" w:rsidRDefault="00A53ABB" w:rsidP="00A53ABB">
      <w:pPr>
        <w:pStyle w:val="Heading5"/>
      </w:pPr>
      <w:bookmarkStart w:id="3779" w:name="_Toc507492131"/>
      <w:r w:rsidRPr="005F7A67">
        <w:t>Option 1 (continued): Receiving Job Information Change Notification</w:t>
      </w:r>
      <w:bookmarkEnd w:id="3779"/>
    </w:p>
    <w:p w14:paraId="702004FB" w14:textId="77777777" w:rsidR="00A53ABB" w:rsidRPr="005F7A67" w:rsidRDefault="00A53ABB" w:rsidP="00A53ABB">
      <w:pPr>
        <w:pStyle w:val="SAPKeyblockTitle"/>
        <w:rPr>
          <w:b/>
          <w:u w:val="single"/>
        </w:rPr>
      </w:pPr>
      <w:r w:rsidRPr="005F7A67">
        <w:t>Purpose</w:t>
      </w:r>
    </w:p>
    <w:p w14:paraId="176C0939" w14:textId="3D845491" w:rsidR="00A53ABB" w:rsidRPr="005F7A67" w:rsidRDefault="00A53ABB" w:rsidP="00A53ABB">
      <w:pPr>
        <w:rPr>
          <w:b/>
          <w:u w:val="single"/>
        </w:rPr>
      </w:pPr>
      <w:r w:rsidRPr="005F7A67">
        <w:t xml:space="preserve">The employee has received a notification about changes in his or her job information induced by the line manager. </w:t>
      </w:r>
    </w:p>
    <w:p w14:paraId="26AA82E3" w14:textId="77777777" w:rsidR="00A53ABB" w:rsidRPr="005F7A67" w:rsidRDefault="00A53ABB" w:rsidP="00A53ABB">
      <w:r w:rsidRPr="005F7A67">
        <w:t>This is an automated step, and no manual execution is required.</w:t>
      </w:r>
    </w:p>
    <w:p w14:paraId="5921007A" w14:textId="77777777" w:rsidR="00A53ABB" w:rsidRPr="005F7A67" w:rsidRDefault="00A53ABB" w:rsidP="00935EB9"/>
    <w:p w14:paraId="66241CF8" w14:textId="77777777" w:rsidR="00215233" w:rsidRPr="005F7A67" w:rsidRDefault="00215233" w:rsidP="00215233">
      <w:pPr>
        <w:pStyle w:val="SAPNoteHeading"/>
        <w:ind w:left="0"/>
      </w:pPr>
      <w:r w:rsidRPr="005F7A67">
        <w:rPr>
          <w:noProof/>
        </w:rPr>
        <w:drawing>
          <wp:inline distT="0" distB="0" distL="0" distR="0" wp14:anchorId="2B62EC80" wp14:editId="0D17C1DF">
            <wp:extent cx="228600" cy="228600"/>
            <wp:effectExtent l="0" t="0" r="0" b="0"/>
            <wp:docPr id="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Recommendation</w:t>
      </w:r>
    </w:p>
    <w:p w14:paraId="15102C20" w14:textId="1E915FF5" w:rsidR="00107796" w:rsidRPr="005F7A67" w:rsidRDefault="00215233" w:rsidP="00107796">
      <w:r w:rsidRPr="005F7A67">
        <w:rPr>
          <w:rFonts w:cs="Arial"/>
          <w:bCs/>
          <w:lang w:eastAsia="zh-CN"/>
        </w:rPr>
        <w:t xml:space="preserve">Continue in the process execution with process step </w:t>
      </w:r>
      <w:r w:rsidRPr="005F7A67">
        <w:rPr>
          <w:rStyle w:val="SAPTextReference"/>
        </w:rPr>
        <w:t>4.</w:t>
      </w:r>
      <w:r w:rsidR="001C1CC7" w:rsidRPr="005F7A67">
        <w:rPr>
          <w:rStyle w:val="SAPTextReference"/>
        </w:rPr>
        <w:t>8</w:t>
      </w:r>
      <w:r w:rsidR="00730BC9" w:rsidRPr="005F7A67">
        <w:rPr>
          <w:rStyle w:val="SAPTextReference"/>
        </w:rPr>
        <w:t>.</w:t>
      </w:r>
      <w:r w:rsidR="00E5740D" w:rsidRPr="005F7A67">
        <w:rPr>
          <w:rStyle w:val="SAPTextReference"/>
        </w:rPr>
        <w:t>4</w:t>
      </w:r>
      <w:r w:rsidRPr="005F7A67">
        <w:rPr>
          <w:rStyle w:val="SAPTextReference"/>
        </w:rPr>
        <w:t xml:space="preserve"> Viewing Employee Position Details</w:t>
      </w:r>
      <w:r w:rsidRPr="005F7A67">
        <w:rPr>
          <w:rFonts w:cs="Arial"/>
          <w:bCs/>
          <w:lang w:eastAsia="zh-CN"/>
        </w:rPr>
        <w:t>.</w:t>
      </w:r>
    </w:p>
    <w:p w14:paraId="3F295F1D" w14:textId="3C313810" w:rsidR="00EF06DD" w:rsidRPr="005F7A67" w:rsidRDefault="00EF06DD" w:rsidP="00EF06DD">
      <w:pPr>
        <w:pStyle w:val="Heading4"/>
      </w:pPr>
      <w:bookmarkStart w:id="3780" w:name="_Toc460994580"/>
      <w:bookmarkStart w:id="3781" w:name="_Toc461685841"/>
      <w:bookmarkStart w:id="3782" w:name="_Toc461899178"/>
      <w:bookmarkStart w:id="3783" w:name="_Toc461909094"/>
      <w:bookmarkStart w:id="3784" w:name="_Toc461909397"/>
      <w:bookmarkStart w:id="3785" w:name="_Toc461909701"/>
      <w:bookmarkStart w:id="3786" w:name="_Toc462821405"/>
      <w:bookmarkStart w:id="3787" w:name="_Toc462821799"/>
      <w:bookmarkStart w:id="3788" w:name="_Toc460994581"/>
      <w:bookmarkStart w:id="3789" w:name="_Toc461685842"/>
      <w:bookmarkStart w:id="3790" w:name="_Toc461899179"/>
      <w:bookmarkStart w:id="3791" w:name="_Toc461909095"/>
      <w:bookmarkStart w:id="3792" w:name="_Toc461909398"/>
      <w:bookmarkStart w:id="3793" w:name="_Toc461909702"/>
      <w:bookmarkStart w:id="3794" w:name="_Toc462821406"/>
      <w:bookmarkStart w:id="3795" w:name="_Toc462821800"/>
      <w:bookmarkStart w:id="3796" w:name="_Toc460994582"/>
      <w:bookmarkStart w:id="3797" w:name="_Toc461685843"/>
      <w:bookmarkStart w:id="3798" w:name="_Toc461899180"/>
      <w:bookmarkStart w:id="3799" w:name="_Toc461909096"/>
      <w:bookmarkStart w:id="3800" w:name="_Toc461909399"/>
      <w:bookmarkStart w:id="3801" w:name="_Toc461909703"/>
      <w:bookmarkStart w:id="3802" w:name="_Toc462821407"/>
      <w:bookmarkStart w:id="3803" w:name="_Toc462821801"/>
      <w:bookmarkStart w:id="3804" w:name="_Toc460994583"/>
      <w:bookmarkStart w:id="3805" w:name="_Toc461685844"/>
      <w:bookmarkStart w:id="3806" w:name="_Toc461899181"/>
      <w:bookmarkStart w:id="3807" w:name="_Toc461909097"/>
      <w:bookmarkStart w:id="3808" w:name="_Toc461909400"/>
      <w:bookmarkStart w:id="3809" w:name="_Toc461909704"/>
      <w:bookmarkStart w:id="3810" w:name="_Toc462821408"/>
      <w:bookmarkStart w:id="3811" w:name="_Toc462821802"/>
      <w:bookmarkStart w:id="3812" w:name="_Toc460994584"/>
      <w:bookmarkStart w:id="3813" w:name="_Toc461685845"/>
      <w:bookmarkStart w:id="3814" w:name="_Toc461899182"/>
      <w:bookmarkStart w:id="3815" w:name="_Toc461909098"/>
      <w:bookmarkStart w:id="3816" w:name="_Toc461909401"/>
      <w:bookmarkStart w:id="3817" w:name="_Toc461909705"/>
      <w:bookmarkStart w:id="3818" w:name="_Toc462821409"/>
      <w:bookmarkStart w:id="3819" w:name="_Toc462821803"/>
      <w:bookmarkStart w:id="3820" w:name="_Toc460994585"/>
      <w:bookmarkStart w:id="3821" w:name="_Toc461685846"/>
      <w:bookmarkStart w:id="3822" w:name="_Toc461899183"/>
      <w:bookmarkStart w:id="3823" w:name="_Toc461909099"/>
      <w:bookmarkStart w:id="3824" w:name="_Toc461909402"/>
      <w:bookmarkStart w:id="3825" w:name="_Toc461909706"/>
      <w:bookmarkStart w:id="3826" w:name="_Toc462821410"/>
      <w:bookmarkStart w:id="3827" w:name="_Toc462821804"/>
      <w:bookmarkStart w:id="3828" w:name="_Toc460903234"/>
      <w:bookmarkStart w:id="3829" w:name="_Toc507492132"/>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r w:rsidRPr="005F7A67">
        <w:lastRenderedPageBreak/>
        <w:t xml:space="preserve">Option 2: Sending Back </w:t>
      </w:r>
      <w:r w:rsidR="001C1CC7" w:rsidRPr="005F7A67">
        <w:t xml:space="preserve">Employee Job Information Change Request </w:t>
      </w:r>
      <w:r w:rsidRPr="005F7A67">
        <w:t>for Correction</w:t>
      </w:r>
      <w:bookmarkEnd w:id="3828"/>
      <w:bookmarkEnd w:id="3829"/>
    </w:p>
    <w:p w14:paraId="3132AAF6" w14:textId="77777777" w:rsidR="00EF06DD" w:rsidRPr="005F7A67" w:rsidRDefault="00EF06DD" w:rsidP="00EF06DD">
      <w:pPr>
        <w:pStyle w:val="SAPKeyblockTitle"/>
      </w:pPr>
      <w:r w:rsidRPr="005F7A67">
        <w:t>Test Administration</w:t>
      </w:r>
    </w:p>
    <w:p w14:paraId="7FD56785" w14:textId="77777777" w:rsidR="00EF06DD" w:rsidRPr="005F7A67" w:rsidRDefault="00EF06DD" w:rsidP="00EF06DD">
      <w:r w:rsidRPr="005F7A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F06DD" w:rsidRPr="005F7A67" w14:paraId="1AF9FF9B" w14:textId="77777777" w:rsidTr="007E388D">
        <w:tc>
          <w:tcPr>
            <w:tcW w:w="2280" w:type="dxa"/>
            <w:tcBorders>
              <w:top w:val="single" w:sz="8" w:space="0" w:color="999999"/>
              <w:left w:val="single" w:sz="8" w:space="0" w:color="999999"/>
              <w:bottom w:val="single" w:sz="8" w:space="0" w:color="999999"/>
              <w:right w:val="single" w:sz="8" w:space="0" w:color="999999"/>
            </w:tcBorders>
            <w:hideMark/>
          </w:tcPr>
          <w:p w14:paraId="38F15673" w14:textId="77777777" w:rsidR="00EF06DD" w:rsidRPr="005F7A67" w:rsidRDefault="00EF06DD" w:rsidP="007E388D">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D8E3A71" w14:textId="77777777" w:rsidR="00EF06DD" w:rsidRPr="005F7A67" w:rsidRDefault="00EF06DD" w:rsidP="007E388D">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7464D185" w14:textId="77777777" w:rsidR="00EF06DD" w:rsidRPr="005F7A67" w:rsidRDefault="00EF06DD" w:rsidP="007E388D">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AC6DEAA" w14:textId="77777777" w:rsidR="00EF06DD" w:rsidRPr="005F7A67" w:rsidRDefault="00EF06DD" w:rsidP="007E388D">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A5909A2" w14:textId="77777777" w:rsidR="00EF06DD" w:rsidRPr="005F7A67" w:rsidRDefault="00EF06DD" w:rsidP="007E388D">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4D35894" w14:textId="2E119D58" w:rsidR="00EF06DD" w:rsidRPr="005F7A67" w:rsidRDefault="00526B18" w:rsidP="007E388D">
            <w:r w:rsidRPr="005F7A67">
              <w:t>&lt;date&gt;</w:t>
            </w:r>
          </w:p>
        </w:tc>
      </w:tr>
      <w:tr w:rsidR="00EF06DD" w:rsidRPr="005F7A67" w14:paraId="1D8151A1" w14:textId="77777777" w:rsidTr="007E388D">
        <w:tc>
          <w:tcPr>
            <w:tcW w:w="2280" w:type="dxa"/>
            <w:tcBorders>
              <w:top w:val="single" w:sz="8" w:space="0" w:color="999999"/>
              <w:left w:val="single" w:sz="8" w:space="0" w:color="999999"/>
              <w:bottom w:val="single" w:sz="8" w:space="0" w:color="999999"/>
              <w:right w:val="single" w:sz="8" w:space="0" w:color="999999"/>
            </w:tcBorders>
            <w:hideMark/>
          </w:tcPr>
          <w:p w14:paraId="03CFAEFC" w14:textId="77777777" w:rsidR="00EF06DD" w:rsidRPr="005F7A67" w:rsidRDefault="00EF06DD" w:rsidP="007E388D">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178AC93" w14:textId="603C36F3" w:rsidR="00EF06DD" w:rsidRPr="005F7A67" w:rsidRDefault="00EF06DD">
            <w:r w:rsidRPr="005F7A67">
              <w:t xml:space="preserve">Member of </w:t>
            </w:r>
            <w:r w:rsidR="00A133A9" w:rsidRPr="005F7A67">
              <w:t xml:space="preserve">dynamic </w:t>
            </w:r>
            <w:r w:rsidR="00EC0C13" w:rsidRPr="005F7A67">
              <w:t xml:space="preserve">group </w:t>
            </w:r>
            <w:r w:rsidRPr="005F7A67">
              <w:rPr>
                <w:rStyle w:val="SAPScreenElement"/>
                <w:color w:val="auto"/>
              </w:rPr>
              <w:t>HR Administrator</w:t>
            </w:r>
          </w:p>
        </w:tc>
      </w:tr>
      <w:tr w:rsidR="00EF06DD" w:rsidRPr="005F7A67" w14:paraId="76D24CE7" w14:textId="77777777" w:rsidTr="007E388D">
        <w:tc>
          <w:tcPr>
            <w:tcW w:w="2280" w:type="dxa"/>
            <w:tcBorders>
              <w:top w:val="single" w:sz="8" w:space="0" w:color="999999"/>
              <w:left w:val="single" w:sz="8" w:space="0" w:color="999999"/>
              <w:bottom w:val="single" w:sz="8" w:space="0" w:color="999999"/>
              <w:right w:val="single" w:sz="8" w:space="0" w:color="999999"/>
            </w:tcBorders>
            <w:hideMark/>
          </w:tcPr>
          <w:p w14:paraId="0525593F" w14:textId="77777777" w:rsidR="00EF06DD" w:rsidRPr="005F7A67" w:rsidRDefault="00EF06DD" w:rsidP="007E388D">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4DD6B81" w14:textId="77777777" w:rsidR="00EF06DD" w:rsidRPr="005F7A67" w:rsidRDefault="00EF06DD" w:rsidP="007E388D">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D71EE62" w14:textId="77777777" w:rsidR="00EF06DD" w:rsidRPr="005F7A67" w:rsidRDefault="00EF06DD" w:rsidP="007E388D">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6D2FA1F" w14:textId="756E7DB5" w:rsidR="00EF06DD" w:rsidRPr="005F7A67" w:rsidRDefault="00402197" w:rsidP="007E388D">
            <w:r>
              <w:t>&lt;duration&gt;</w:t>
            </w:r>
          </w:p>
        </w:tc>
      </w:tr>
    </w:tbl>
    <w:p w14:paraId="7CDD2B5B" w14:textId="77777777" w:rsidR="00EF06DD" w:rsidRPr="005F7A67" w:rsidRDefault="00EF06DD" w:rsidP="00EF06DD">
      <w:pPr>
        <w:pStyle w:val="SAPKeyblockTitle"/>
      </w:pPr>
      <w:r w:rsidRPr="005F7A67">
        <w:t>Purpose</w:t>
      </w:r>
    </w:p>
    <w:p w14:paraId="4BD5428F" w14:textId="1DF353DE" w:rsidR="00EF06DD" w:rsidRPr="005F7A67" w:rsidRDefault="00EF06DD" w:rsidP="00EF06DD">
      <w:r w:rsidRPr="005F7A67">
        <w:t xml:space="preserve">In case adaptions to the </w:t>
      </w:r>
      <w:r w:rsidR="001C1CC7" w:rsidRPr="005F7A67">
        <w:t>job information change</w:t>
      </w:r>
      <w:r w:rsidRPr="005F7A67">
        <w:t xml:space="preserve"> request are required, the </w:t>
      </w:r>
      <w:r w:rsidR="00CD74E8" w:rsidRPr="005F7A67">
        <w:t xml:space="preserve">member of the </w:t>
      </w:r>
      <w:r w:rsidR="00841058" w:rsidRPr="005F7A67">
        <w:rPr>
          <w:rStyle w:val="SAPScreenElement"/>
          <w:color w:val="auto"/>
        </w:rPr>
        <w:t>HR Administrator</w:t>
      </w:r>
      <w:r w:rsidR="00841058" w:rsidRPr="005F7A67">
        <w:t xml:space="preserve"> </w:t>
      </w:r>
      <w:r w:rsidR="00A133A9" w:rsidRPr="005F7A67">
        <w:t xml:space="preserve">dynamic </w:t>
      </w:r>
      <w:r w:rsidR="00CD74E8" w:rsidRPr="005F7A67">
        <w:t xml:space="preserve">group </w:t>
      </w:r>
      <w:r w:rsidRPr="005F7A67">
        <w:t>sends the form back to the line manager and requests him or her to provide the missing information or correct wrong attributes.</w:t>
      </w:r>
    </w:p>
    <w:p w14:paraId="4F675592" w14:textId="77777777" w:rsidR="00EF06DD" w:rsidRPr="005F7A67" w:rsidRDefault="00EF06DD" w:rsidP="00EF06DD">
      <w:pPr>
        <w:pStyle w:val="SAPKeyblockTitle"/>
      </w:pPr>
      <w:r w:rsidRPr="005F7A67">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281"/>
        <w:gridCol w:w="5040"/>
        <w:gridCol w:w="5850"/>
        <w:gridCol w:w="1263"/>
      </w:tblGrid>
      <w:tr w:rsidR="00EF06DD" w:rsidRPr="005F7A67" w14:paraId="65B4BDBF" w14:textId="77777777" w:rsidTr="00BC6F23">
        <w:trPr>
          <w:trHeight w:val="576"/>
          <w:tblHeader/>
        </w:trPr>
        <w:tc>
          <w:tcPr>
            <w:tcW w:w="851" w:type="dxa"/>
            <w:shd w:val="solid" w:color="999999" w:fill="FFFFFF"/>
            <w:hideMark/>
          </w:tcPr>
          <w:p w14:paraId="4A4A91EA"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281" w:type="dxa"/>
            <w:shd w:val="solid" w:color="999999" w:fill="FFFFFF"/>
            <w:hideMark/>
          </w:tcPr>
          <w:p w14:paraId="29CC899D"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5040" w:type="dxa"/>
            <w:shd w:val="solid" w:color="999999" w:fill="FFFFFF"/>
            <w:hideMark/>
          </w:tcPr>
          <w:p w14:paraId="26C80A14"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5850" w:type="dxa"/>
            <w:shd w:val="solid" w:color="999999" w:fill="FFFFFF"/>
            <w:hideMark/>
          </w:tcPr>
          <w:p w14:paraId="63376406"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263" w:type="dxa"/>
            <w:shd w:val="solid" w:color="999999" w:fill="FFFFFF"/>
            <w:hideMark/>
          </w:tcPr>
          <w:p w14:paraId="5F053450"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EF06DD" w:rsidRPr="005F7A67" w14:paraId="41F95274" w14:textId="77777777" w:rsidTr="00BC6F23">
        <w:trPr>
          <w:trHeight w:val="288"/>
        </w:trPr>
        <w:tc>
          <w:tcPr>
            <w:tcW w:w="851" w:type="dxa"/>
            <w:hideMark/>
          </w:tcPr>
          <w:p w14:paraId="61E03CAC" w14:textId="77777777" w:rsidR="00EF06DD" w:rsidRPr="005F7A67" w:rsidRDefault="00EF06DD" w:rsidP="007E388D">
            <w:r w:rsidRPr="005F7A67">
              <w:t>1</w:t>
            </w:r>
          </w:p>
        </w:tc>
        <w:tc>
          <w:tcPr>
            <w:tcW w:w="1281" w:type="dxa"/>
            <w:hideMark/>
          </w:tcPr>
          <w:p w14:paraId="72848F16" w14:textId="77777777" w:rsidR="00EF06DD" w:rsidRPr="005F7A67" w:rsidRDefault="00EF06DD" w:rsidP="007E388D">
            <w:pPr>
              <w:rPr>
                <w:rStyle w:val="SAPEmphasis"/>
              </w:rPr>
            </w:pPr>
            <w:r w:rsidRPr="005F7A67">
              <w:rPr>
                <w:rStyle w:val="SAPEmphasis"/>
              </w:rPr>
              <w:t>Log on</w:t>
            </w:r>
          </w:p>
        </w:tc>
        <w:tc>
          <w:tcPr>
            <w:tcW w:w="5040" w:type="dxa"/>
            <w:hideMark/>
          </w:tcPr>
          <w:p w14:paraId="627241D1" w14:textId="416B0DAA" w:rsidR="00EF06DD" w:rsidRPr="005F7A67" w:rsidRDefault="00EF06DD" w:rsidP="007E388D">
            <w:r w:rsidRPr="005F7A67">
              <w:t xml:space="preserve">Log on to </w:t>
            </w:r>
            <w:r w:rsidR="002F4552" w:rsidRPr="005F7A67">
              <w:rPr>
                <w:rStyle w:val="SAPTextReference"/>
              </w:rPr>
              <w:t>Employee Central</w:t>
            </w:r>
            <w:r w:rsidRPr="005F7A67">
              <w:t xml:space="preserve"> as a member of the </w:t>
            </w:r>
            <w:r w:rsidR="00A133A9" w:rsidRPr="005F7A67">
              <w:t xml:space="preserve">dynamic </w:t>
            </w:r>
            <w:r w:rsidR="00EC0C13" w:rsidRPr="005F7A67">
              <w:t xml:space="preserve">group </w:t>
            </w:r>
            <w:r w:rsidR="00EC0C13" w:rsidRPr="005F7A67">
              <w:rPr>
                <w:rStyle w:val="SAPScreenElement"/>
                <w:color w:val="auto"/>
              </w:rPr>
              <w:t>HR Administrator</w:t>
            </w:r>
            <w:r w:rsidRPr="005F7A67">
              <w:t>.</w:t>
            </w:r>
          </w:p>
        </w:tc>
        <w:tc>
          <w:tcPr>
            <w:tcW w:w="5850" w:type="dxa"/>
            <w:hideMark/>
          </w:tcPr>
          <w:p w14:paraId="5453CE75" w14:textId="77777777" w:rsidR="00EF06DD" w:rsidRPr="005F7A67" w:rsidRDefault="00EF06DD" w:rsidP="007E388D">
            <w:r w:rsidRPr="005F7A67">
              <w:t xml:space="preserve">The </w:t>
            </w:r>
            <w:r w:rsidRPr="005F7A67">
              <w:rPr>
                <w:rStyle w:val="SAPScreenElement"/>
              </w:rPr>
              <w:t xml:space="preserve">Home </w:t>
            </w:r>
            <w:r w:rsidRPr="005F7A67">
              <w:t>page is displayed.</w:t>
            </w:r>
          </w:p>
        </w:tc>
        <w:tc>
          <w:tcPr>
            <w:tcW w:w="1263" w:type="dxa"/>
          </w:tcPr>
          <w:p w14:paraId="2E244F0C" w14:textId="77777777" w:rsidR="00EF06DD" w:rsidRPr="005F7A67" w:rsidRDefault="00EF06DD" w:rsidP="007E388D">
            <w:pPr>
              <w:rPr>
                <w:rFonts w:cs="Arial"/>
                <w:bCs/>
              </w:rPr>
            </w:pPr>
          </w:p>
        </w:tc>
      </w:tr>
      <w:tr w:rsidR="0096746D" w:rsidRPr="005F7A67" w14:paraId="50C76E08" w14:textId="77777777" w:rsidTr="00BC6F23">
        <w:trPr>
          <w:trHeight w:val="288"/>
        </w:trPr>
        <w:tc>
          <w:tcPr>
            <w:tcW w:w="851" w:type="dxa"/>
          </w:tcPr>
          <w:p w14:paraId="5ABFB2CE" w14:textId="4031FE26" w:rsidR="0096746D" w:rsidRPr="005F7A67" w:rsidRDefault="0096746D" w:rsidP="0096746D">
            <w:r w:rsidRPr="005F7A67">
              <w:t>2</w:t>
            </w:r>
          </w:p>
        </w:tc>
        <w:tc>
          <w:tcPr>
            <w:tcW w:w="1281" w:type="dxa"/>
          </w:tcPr>
          <w:p w14:paraId="073B79D5" w14:textId="58EFDAA2" w:rsidR="0096746D" w:rsidRPr="005F7A67" w:rsidRDefault="0096746D" w:rsidP="0096746D">
            <w:pPr>
              <w:rPr>
                <w:rStyle w:val="SAPEmphasis"/>
              </w:rPr>
            </w:pPr>
            <w:r w:rsidRPr="005F7A67">
              <w:rPr>
                <w:rStyle w:val="SAPEmphasis"/>
              </w:rPr>
              <w:t>Access Requests Tile</w:t>
            </w:r>
          </w:p>
        </w:tc>
        <w:tc>
          <w:tcPr>
            <w:tcW w:w="5040" w:type="dxa"/>
          </w:tcPr>
          <w:p w14:paraId="0FBD9090" w14:textId="04A36919" w:rsidR="0096746D" w:rsidRPr="005F7A67" w:rsidRDefault="0096746D" w:rsidP="0096746D">
            <w:r w:rsidRPr="005F7A67">
              <w:t xml:space="preserve">On the </w:t>
            </w:r>
            <w:r w:rsidRPr="005F7A67">
              <w:rPr>
                <w:rStyle w:val="SAPScreenElement"/>
              </w:rPr>
              <w:t xml:space="preserve">Home </w:t>
            </w:r>
            <w:r w:rsidRPr="005F7A67">
              <w:rPr>
                <w:rFonts w:cs="Arial"/>
                <w:bCs/>
              </w:rPr>
              <w:t>page</w:t>
            </w:r>
            <w:r w:rsidRPr="005F7A67">
              <w:rPr>
                <w:rStyle w:val="SAPScreenElement"/>
              </w:rPr>
              <w:t>,</w:t>
            </w:r>
            <w:r w:rsidRPr="005F7A67">
              <w:t xml:space="preserve"> go to the</w:t>
            </w:r>
            <w:r w:rsidRPr="005F7A67">
              <w:rPr>
                <w:i/>
              </w:rPr>
              <w:t xml:space="preserve"> </w:t>
            </w:r>
            <w:r w:rsidRPr="005F7A67">
              <w:rPr>
                <w:rStyle w:val="SAPScreenElement"/>
              </w:rPr>
              <w:t>To Do</w:t>
            </w:r>
            <w:r w:rsidRPr="005F7A67">
              <w:rPr>
                <w:i/>
                <w:lang w:eastAsia="zh-CN"/>
              </w:rPr>
              <w:t xml:space="preserve"> </w:t>
            </w:r>
            <w:r w:rsidRPr="005F7A67">
              <w:rPr>
                <w:lang w:eastAsia="zh-CN"/>
              </w:rPr>
              <w:t>section</w:t>
            </w:r>
            <w:r w:rsidRPr="005F7A67">
              <w:rPr>
                <w:i/>
                <w:lang w:eastAsia="zh-CN"/>
              </w:rPr>
              <w:t xml:space="preserve"> </w:t>
            </w:r>
            <w:r w:rsidRPr="005F7A67">
              <w:rPr>
                <w:lang w:eastAsia="zh-CN"/>
              </w:rPr>
              <w:t xml:space="preserve">and click on the </w:t>
            </w:r>
            <w:r w:rsidRPr="005F7A67">
              <w:rPr>
                <w:rStyle w:val="SAPScreenElement"/>
              </w:rPr>
              <w:t>Approve Requests</w:t>
            </w:r>
            <w:r w:rsidRPr="005F7A67">
              <w:t xml:space="preserve"> tile.</w:t>
            </w:r>
          </w:p>
        </w:tc>
        <w:tc>
          <w:tcPr>
            <w:tcW w:w="5850" w:type="dxa"/>
          </w:tcPr>
          <w:p w14:paraId="765F8FEB" w14:textId="0C039B4F" w:rsidR="0096746D" w:rsidRPr="005F7A67" w:rsidRDefault="0096746D" w:rsidP="0096746D">
            <w:r w:rsidRPr="005F7A67">
              <w:rPr>
                <w:rFonts w:cs="Arial"/>
                <w:bCs/>
              </w:rPr>
              <w:t xml:space="preserve">The </w:t>
            </w:r>
            <w:r w:rsidRPr="005F7A67">
              <w:rPr>
                <w:rStyle w:val="SAPScreenElement"/>
              </w:rPr>
              <w:t>Approve Requests</w:t>
            </w:r>
            <w:r w:rsidRPr="005F7A67">
              <w:t xml:space="preserve"> </w:t>
            </w:r>
            <w:r w:rsidRPr="005F7A67">
              <w:rPr>
                <w:rFonts w:cs="Arial"/>
                <w:bCs/>
              </w:rPr>
              <w:t xml:space="preserve">dialog box is displayed, containing a list of all the requests you need to approve. For each request, high level details are given, which depend on the request type. </w:t>
            </w:r>
          </w:p>
        </w:tc>
        <w:tc>
          <w:tcPr>
            <w:tcW w:w="1263" w:type="dxa"/>
          </w:tcPr>
          <w:p w14:paraId="4B211FA2" w14:textId="77777777" w:rsidR="0096746D" w:rsidRPr="005F7A67" w:rsidRDefault="0096746D" w:rsidP="0096746D">
            <w:pPr>
              <w:rPr>
                <w:rFonts w:cs="Arial"/>
                <w:bCs/>
              </w:rPr>
            </w:pPr>
          </w:p>
        </w:tc>
      </w:tr>
      <w:tr w:rsidR="00EF06DD" w:rsidRPr="005F7A67" w14:paraId="420DEA6D" w14:textId="77777777" w:rsidTr="00BC6F23">
        <w:trPr>
          <w:trHeight w:val="357"/>
        </w:trPr>
        <w:tc>
          <w:tcPr>
            <w:tcW w:w="851" w:type="dxa"/>
            <w:hideMark/>
          </w:tcPr>
          <w:p w14:paraId="14DD16D7" w14:textId="3AC8F254" w:rsidR="00EF06DD" w:rsidRPr="005F7A67" w:rsidRDefault="0096746D" w:rsidP="007E388D">
            <w:r w:rsidRPr="005F7A67">
              <w:t>3</w:t>
            </w:r>
          </w:p>
        </w:tc>
        <w:tc>
          <w:tcPr>
            <w:tcW w:w="1281" w:type="dxa"/>
            <w:hideMark/>
          </w:tcPr>
          <w:p w14:paraId="00C202C3" w14:textId="77777777" w:rsidR="00EF06DD" w:rsidRPr="005F7A67" w:rsidRDefault="00EF06DD" w:rsidP="007E388D">
            <w:pPr>
              <w:rPr>
                <w:rStyle w:val="SAPEmphasis"/>
              </w:rPr>
            </w:pPr>
            <w:r w:rsidRPr="005F7A67">
              <w:rPr>
                <w:rStyle w:val="SAPEmphasis"/>
              </w:rPr>
              <w:t>Select Change Request</w:t>
            </w:r>
          </w:p>
        </w:tc>
        <w:tc>
          <w:tcPr>
            <w:tcW w:w="5040" w:type="dxa"/>
            <w:hideMark/>
          </w:tcPr>
          <w:p w14:paraId="7C5F12D2" w14:textId="77777777" w:rsidR="0096746D" w:rsidRPr="005F7A67" w:rsidRDefault="0096746D" w:rsidP="0096746D">
            <w:pPr>
              <w:rPr>
                <w:rFonts w:eastAsiaTheme="minorHAnsi"/>
                <w:sz w:val="22"/>
                <w:szCs w:val="22"/>
              </w:rPr>
            </w:pPr>
            <w:r w:rsidRPr="005F7A67">
              <w:t xml:space="preserve">In the </w:t>
            </w:r>
            <w:r w:rsidRPr="005F7A67">
              <w:rPr>
                <w:rStyle w:val="SAPScreenElement"/>
              </w:rPr>
              <w:t>Approve Requests</w:t>
            </w:r>
            <w:r w:rsidRPr="005F7A67">
              <w:t xml:space="preserve"> </w:t>
            </w:r>
            <w:r w:rsidRPr="005F7A67">
              <w:rPr>
                <w:rFonts w:cs="Arial"/>
                <w:bCs/>
              </w:rPr>
              <w:t>dialog box,</w:t>
            </w:r>
            <w:r w:rsidRPr="005F7A67">
              <w:t xml:space="preserve"> click on the </w:t>
            </w:r>
            <w:r w:rsidRPr="005F7A67">
              <w:rPr>
                <w:rStyle w:val="SAPScreenElement"/>
              </w:rPr>
              <w:t xml:space="preserve">&lt;Job Change Event Reason&gt; For &lt;Employee Name&gt; </w:t>
            </w:r>
            <w:r w:rsidRPr="005F7A67">
              <w:t>link.</w:t>
            </w:r>
          </w:p>
          <w:p w14:paraId="66620436" w14:textId="77777777" w:rsidR="0096746D" w:rsidRPr="005F7A67" w:rsidRDefault="0096746D" w:rsidP="00BC6F23">
            <w:pPr>
              <w:pStyle w:val="SAPNoteHeading"/>
              <w:ind w:left="255"/>
            </w:pPr>
            <w:r w:rsidRPr="005F7A67">
              <w:rPr>
                <w:noProof/>
              </w:rPr>
              <w:drawing>
                <wp:inline distT="0" distB="0" distL="0" distR="0" wp14:anchorId="4EFACB08" wp14:editId="064BC083">
                  <wp:extent cx="225425" cy="225425"/>
                  <wp:effectExtent l="0" t="0" r="0" b="31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2DF09F59" w14:textId="235078AC" w:rsidR="00EF06DD" w:rsidRPr="005F7A67" w:rsidRDefault="0096746D" w:rsidP="00BC6F23">
            <w:pPr>
              <w:ind w:left="255"/>
            </w:pPr>
            <w:r w:rsidRPr="005F7A67">
              <w:t xml:space="preserve">In case you have several requests in the tile, select the </w:t>
            </w:r>
            <w:r w:rsidRPr="005F7A67">
              <w:rPr>
                <w:rStyle w:val="SAPScreenElement"/>
              </w:rPr>
              <w:t>Go to Workflow Requests</w:t>
            </w:r>
            <w:r w:rsidRPr="005F7A67">
              <w:t xml:space="preserve"> link located at the bottom right of the </w:t>
            </w:r>
            <w:r w:rsidRPr="005F7A67">
              <w:rPr>
                <w:rStyle w:val="SAPScreenElement"/>
              </w:rPr>
              <w:t>Approve Requests</w:t>
            </w:r>
            <w:r w:rsidRPr="005F7A67">
              <w:t xml:space="preserve"> </w:t>
            </w:r>
            <w:r w:rsidRPr="005F7A67">
              <w:rPr>
                <w:rFonts w:cs="Arial"/>
                <w:bCs/>
              </w:rPr>
              <w:t>dialog box</w:t>
            </w:r>
            <w:r w:rsidRPr="005F7A67">
              <w:t xml:space="preserve">. </w:t>
            </w:r>
            <w:r w:rsidRPr="005F7A67">
              <w:rPr>
                <w:rFonts w:cs="Arial"/>
                <w:bCs/>
              </w:rPr>
              <w:t xml:space="preserve">The </w:t>
            </w:r>
            <w:r w:rsidRPr="005F7A67">
              <w:rPr>
                <w:rStyle w:val="SAPScreenElement"/>
              </w:rPr>
              <w:t>My Workflow Requests (#)</w:t>
            </w:r>
            <w:r w:rsidRPr="005F7A67">
              <w:rPr>
                <w:rFonts w:cs="Arial"/>
                <w:bCs/>
              </w:rPr>
              <w:t xml:space="preserve"> screen is displayed. If appropriate, click </w:t>
            </w:r>
            <w:r w:rsidRPr="005F7A67">
              <w:rPr>
                <w:rStyle w:val="SAPScreenElement"/>
              </w:rPr>
              <w:t>More</w:t>
            </w:r>
            <w:r w:rsidRPr="005F7A67">
              <w:rPr>
                <w:rFonts w:cs="Arial"/>
                <w:bCs/>
              </w:rPr>
              <w:t xml:space="preserve">, to have the complete list of </w:t>
            </w:r>
            <w:r w:rsidRPr="005F7A67">
              <w:rPr>
                <w:rFonts w:cs="Arial"/>
                <w:bCs/>
              </w:rPr>
              <w:lastRenderedPageBreak/>
              <w:t>requests.</w:t>
            </w:r>
            <w:r w:rsidRPr="005F7A67">
              <w:t xml:space="preserve"> Select the </w:t>
            </w:r>
            <w:r w:rsidRPr="005F7A67">
              <w:rPr>
                <w:rStyle w:val="SAPScreenElement"/>
              </w:rPr>
              <w:t>Filter</w:t>
            </w:r>
            <w:r w:rsidRPr="005F7A67">
              <w:t xml:space="preserve"> </w:t>
            </w:r>
            <w:r w:rsidRPr="005F7A67">
              <w:rPr>
                <w:noProof/>
              </w:rPr>
              <w:drawing>
                <wp:inline distT="0" distB="0" distL="0" distR="0" wp14:anchorId="23250376" wp14:editId="5E027D3D">
                  <wp:extent cx="333375" cy="2762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Pr="005F7A67">
              <w:t xml:space="preserve"> icon to search for the request you need to approve. In the filter criteria fields, which show up, make entries as appropriate. For example, enter for</w:t>
            </w:r>
            <w:r w:rsidR="00E24F26" w:rsidRPr="005F7A67">
              <w:t xml:space="preserve"> field</w:t>
            </w:r>
            <w:r w:rsidRPr="005F7A67">
              <w:t xml:space="preserve"> </w:t>
            </w:r>
            <w:r w:rsidRPr="005F7A67">
              <w:rPr>
                <w:rStyle w:val="SAPScreenElement"/>
              </w:rPr>
              <w:t>Request Type</w:t>
            </w:r>
            <w:r w:rsidRPr="005F7A67">
              <w:t xml:space="preserve"> value</w:t>
            </w:r>
            <w:r w:rsidRPr="005F7A67">
              <w:rPr>
                <w:rStyle w:val="SAPUserEntry"/>
              </w:rPr>
              <w:t xml:space="preserve"> Change</w:t>
            </w:r>
            <w:r w:rsidR="00850AE9" w:rsidRPr="005F7A67">
              <w:rPr>
                <w:rStyle w:val="SAPUserEntry"/>
              </w:rPr>
              <w:t xml:space="preserve"> Job</w:t>
            </w:r>
            <w:r w:rsidRPr="005F7A67">
              <w:rPr>
                <w:rStyle w:val="SAPUserEntry"/>
              </w:rPr>
              <w:t xml:space="preserve"> </w:t>
            </w:r>
            <w:r w:rsidRPr="005F7A67">
              <w:t>and in</w:t>
            </w:r>
            <w:r w:rsidR="00E24F26" w:rsidRPr="005F7A67">
              <w:t xml:space="preserve"> field</w:t>
            </w:r>
            <w:r w:rsidRPr="005F7A67">
              <w:t xml:space="preserve"> </w:t>
            </w:r>
            <w:r w:rsidRPr="005F7A67">
              <w:rPr>
                <w:rStyle w:val="SAPScreenElement"/>
              </w:rPr>
              <w:t>Requested For</w:t>
            </w:r>
            <w:r w:rsidRPr="005F7A67">
              <w:t xml:space="preserve"> the name of the employee for whom the change has been requested. Then choose the </w:t>
            </w:r>
            <w:r w:rsidRPr="005F7A67">
              <w:rPr>
                <w:rStyle w:val="SAPScreenElement"/>
              </w:rPr>
              <w:t>Go</w:t>
            </w:r>
            <w:r w:rsidRPr="005F7A67">
              <w:t xml:space="preserve"> button.</w:t>
            </w:r>
            <w:r w:rsidR="00E24F26" w:rsidRPr="005F7A67">
              <w:t xml:space="preserve"> In case you obtain several results for your search, you have the option to sort the requests, for example based on the date you received them, in order to ensure their timely completion. Select the </w:t>
            </w:r>
            <w:r w:rsidR="00E24F26" w:rsidRPr="005F7A67">
              <w:rPr>
                <w:rStyle w:val="SAPScreenElement"/>
              </w:rPr>
              <w:t>Sort</w:t>
            </w:r>
            <w:r w:rsidR="00E24F26" w:rsidRPr="005F7A67">
              <w:t xml:space="preserve"> </w:t>
            </w:r>
            <w:r w:rsidR="00E24F26" w:rsidRPr="005F7A67">
              <w:rPr>
                <w:noProof/>
              </w:rPr>
              <w:drawing>
                <wp:inline distT="0" distB="0" distL="0" distR="0" wp14:anchorId="5ED7052E" wp14:editId="79EE8FFF">
                  <wp:extent cx="332740" cy="260985"/>
                  <wp:effectExtent l="0" t="0" r="0" b="5715"/>
                  <wp:docPr id="284" name="Picture 284"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E24F26" w:rsidRPr="005F7A67">
              <w:t xml:space="preserve"> icon and in the menu, that expands, check the appropriate radio-buttons and choose </w:t>
            </w:r>
            <w:r w:rsidR="00E24F26" w:rsidRPr="005F7A67">
              <w:rPr>
                <w:rStyle w:val="SAPScreenElement"/>
              </w:rPr>
              <w:t>Apply</w:t>
            </w:r>
            <w:r w:rsidR="008E6366" w:rsidRPr="005F7A67">
              <w:rPr>
                <w:rStyle w:val="SAPScreenElement"/>
              </w:rPr>
              <w:t>.</w:t>
            </w:r>
            <w:r w:rsidR="00E24F26" w:rsidRPr="005F7A67">
              <w:t xml:space="preserve"> </w:t>
            </w:r>
            <w:r w:rsidRPr="005F7A67">
              <w:t xml:space="preserve">In the </w:t>
            </w:r>
            <w:r w:rsidR="00EE0292" w:rsidRPr="005F7A67">
              <w:t xml:space="preserve">result </w:t>
            </w:r>
            <w:r w:rsidRPr="005F7A67">
              <w:t xml:space="preserve">list, click on the appropriate </w:t>
            </w:r>
            <w:r w:rsidRPr="005F7A67">
              <w:rPr>
                <w:rStyle w:val="SAPScreenElement"/>
              </w:rPr>
              <w:t xml:space="preserve">&lt;Job Change Event Reason&gt; For &lt;Employee Name&gt; </w:t>
            </w:r>
            <w:r w:rsidRPr="005F7A67">
              <w:t>link.</w:t>
            </w:r>
          </w:p>
        </w:tc>
        <w:tc>
          <w:tcPr>
            <w:tcW w:w="5850" w:type="dxa"/>
            <w:hideMark/>
          </w:tcPr>
          <w:p w14:paraId="031DEF21" w14:textId="5152397F" w:rsidR="00EF06DD" w:rsidRPr="005F7A67" w:rsidRDefault="00EF06DD" w:rsidP="007E388D">
            <w:pPr>
              <w:spacing w:after="0"/>
              <w:rPr>
                <w:rFonts w:cs="Arial"/>
                <w:bCs/>
              </w:rPr>
            </w:pPr>
            <w:r w:rsidRPr="005F7A67">
              <w:rPr>
                <w:rFonts w:cs="Arial"/>
                <w:bCs/>
              </w:rPr>
              <w:lastRenderedPageBreak/>
              <w:t xml:space="preserve">The </w:t>
            </w:r>
            <w:r w:rsidRPr="005F7A67">
              <w:rPr>
                <w:rStyle w:val="SAPScreenElement"/>
              </w:rPr>
              <w:t>Employee Files</w:t>
            </w:r>
            <w:r w:rsidRPr="005F7A67">
              <w:rPr>
                <w:rFonts w:cs="Arial"/>
                <w:bCs/>
              </w:rPr>
              <w:t xml:space="preserve"> </w:t>
            </w:r>
            <w:r w:rsidR="00103E73" w:rsidRPr="005F7A67">
              <w:rPr>
                <w:rStyle w:val="SAPScreenElement"/>
              </w:rPr>
              <w:t>&gt; Workflow Details</w:t>
            </w:r>
            <w:r w:rsidR="00103E73" w:rsidRPr="005F7A67">
              <w:rPr>
                <w:rFonts w:cs="Arial"/>
                <w:bCs/>
              </w:rPr>
              <w:t xml:space="preserve"> </w:t>
            </w:r>
            <w:r w:rsidRPr="005F7A67">
              <w:rPr>
                <w:rFonts w:cs="Arial"/>
                <w:bCs/>
              </w:rPr>
              <w:t>screen is displayed containing details to the change request. The screen is divided in several sections:</w:t>
            </w:r>
          </w:p>
          <w:p w14:paraId="2E6B8325" w14:textId="77777777" w:rsidR="00EF06DD" w:rsidRPr="005F7A67" w:rsidRDefault="00EF06DD" w:rsidP="00EF06DD">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Do you approve this request?</w:t>
            </w:r>
            <w:r w:rsidRPr="005F7A67">
              <w:rPr>
                <w:rFonts w:cs="Arial"/>
                <w:bCs/>
              </w:rPr>
              <w:t xml:space="preserve"> section contains a short overview of the request, its initiator, and the workflow participants.</w:t>
            </w:r>
          </w:p>
          <w:p w14:paraId="24B76DC3" w14:textId="49B9754F" w:rsidR="00EF06DD" w:rsidRPr="00706962" w:rsidDel="00406F52" w:rsidRDefault="00EF06DD" w:rsidP="00406F52">
            <w:pPr>
              <w:numPr>
                <w:ilvl w:val="0"/>
                <w:numId w:val="11"/>
              </w:numPr>
              <w:spacing w:before="0" w:after="0" w:line="240" w:lineRule="auto"/>
              <w:ind w:left="176" w:hanging="176"/>
              <w:rPr>
                <w:del w:id="3830" w:author="Author" w:date="2018-02-01T09:56:00Z"/>
              </w:rPr>
            </w:pPr>
            <w:r w:rsidRPr="005F7A67">
              <w:rPr>
                <w:rFonts w:cs="Arial"/>
                <w:bCs/>
              </w:rPr>
              <w:t xml:space="preserve">Depending if the line manager has requested a change in location or job title, the </w:t>
            </w:r>
            <w:r w:rsidRPr="005F7A67">
              <w:rPr>
                <w:rStyle w:val="SAPScreenElement"/>
              </w:rPr>
              <w:t>Organizational Information</w:t>
            </w:r>
            <w:r w:rsidRPr="005F7A67">
              <w:rPr>
                <w:rFonts w:cs="Arial"/>
                <w:bCs/>
              </w:rPr>
              <w:t xml:space="preserve"> or </w:t>
            </w:r>
            <w:r w:rsidRPr="005F7A67">
              <w:rPr>
                <w:rStyle w:val="SAPScreenElement"/>
              </w:rPr>
              <w:t>Job Information</w:t>
            </w:r>
            <w:r w:rsidRPr="005F7A67">
              <w:rPr>
                <w:rFonts w:cs="Arial"/>
                <w:bCs/>
              </w:rPr>
              <w:t xml:space="preserve"> sections are visible, containing details to these changes.</w:t>
            </w:r>
          </w:p>
          <w:p w14:paraId="07DE0C57" w14:textId="4A4805C9" w:rsidR="00706962" w:rsidRPr="00BA4827" w:rsidDel="00406F52" w:rsidRDefault="00706962">
            <w:pPr>
              <w:pStyle w:val="SAPNoteHeading"/>
              <w:numPr>
                <w:ilvl w:val="0"/>
                <w:numId w:val="11"/>
              </w:numPr>
              <w:ind w:left="176" w:hanging="176"/>
              <w:rPr>
                <w:del w:id="3831" w:author="Author" w:date="2018-02-01T09:56:00Z"/>
                <w:highlight w:val="yellow"/>
              </w:rPr>
              <w:pPrChange w:id="3832" w:author="Author" w:date="2018-02-01T09:56:00Z">
                <w:pPr>
                  <w:pStyle w:val="SAPNoteHeading"/>
                  <w:ind w:left="425"/>
                </w:pPr>
              </w:pPrChange>
            </w:pPr>
            <w:commentRangeStart w:id="3833"/>
            <w:del w:id="3834" w:author="Author" w:date="2018-02-01T09:56:00Z">
              <w:r w:rsidRPr="00706962" w:rsidDel="00406F52">
                <w:rPr>
                  <w:noProof/>
                  <w:highlight w:val="yellow"/>
                </w:rPr>
                <w:drawing>
                  <wp:inline distT="0" distB="0" distL="0" distR="0" wp14:anchorId="56322639" wp14:editId="5CF1304C">
                    <wp:extent cx="225425" cy="225425"/>
                    <wp:effectExtent l="0" t="0" r="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4827" w:rsidDel="00406F52">
                <w:rPr>
                  <w:highlight w:val="yellow"/>
                </w:rPr>
                <w:delText> Note</w:delText>
              </w:r>
              <w:commentRangeEnd w:id="3833"/>
              <w:r w:rsidDel="00406F52">
                <w:rPr>
                  <w:rStyle w:val="CommentReference"/>
                  <w:rFonts w:ascii="Arial" w:eastAsia="SimSun" w:hAnsi="Arial"/>
                  <w:color w:val="auto"/>
                  <w:lang w:val="de-DE"/>
                </w:rPr>
                <w:commentReference w:id="3833"/>
              </w:r>
            </w:del>
          </w:p>
          <w:p w14:paraId="6C8C1C9A" w14:textId="35445CD1" w:rsidR="00706962" w:rsidDel="00406F52" w:rsidRDefault="00706962">
            <w:pPr>
              <w:rPr>
                <w:del w:id="3835" w:author="Author" w:date="2018-02-01T09:56:00Z"/>
              </w:rPr>
              <w:pPrChange w:id="3836" w:author="Author" w:date="2018-02-01T09:56:00Z">
                <w:pPr>
                  <w:ind w:left="425"/>
                </w:pPr>
              </w:pPrChange>
            </w:pPr>
            <w:del w:id="3837" w:author="Author" w:date="2018-02-01T09:56:00Z">
              <w:r w:rsidRPr="00706962" w:rsidDel="00406F52">
                <w:rPr>
                  <w:highlight w:val="yellow"/>
                </w:rPr>
                <w:delText xml:space="preserve">Most likely, the </w:delText>
              </w:r>
              <w:r w:rsidRPr="00706962" w:rsidDel="00406F52">
                <w:rPr>
                  <w:rStyle w:val="SAPScreenElement"/>
                  <w:highlight w:val="yellow"/>
                </w:rPr>
                <w:delText xml:space="preserve">Compensation Information </w:delText>
              </w:r>
              <w:r w:rsidRPr="00706962" w:rsidDel="00406F52">
                <w:rPr>
                  <w:highlight w:val="yellow"/>
                </w:rPr>
                <w:delText>section is also visible, containing automatically generated changes in existing pay component(s).</w:delText>
              </w:r>
              <w:r w:rsidRPr="007D7AE9" w:rsidDel="00406F52">
                <w:delText xml:space="preserve"> </w:delText>
              </w:r>
            </w:del>
          </w:p>
          <w:p w14:paraId="622DA93E" w14:textId="75DFBB01" w:rsidR="00277F08" w:rsidRPr="00277F08" w:rsidDel="00406F52" w:rsidRDefault="00277F08">
            <w:pPr>
              <w:pStyle w:val="SAPNoteHeading"/>
              <w:ind w:left="0"/>
              <w:rPr>
                <w:del w:id="3838" w:author="Author" w:date="2018-02-01T09:56:00Z"/>
                <w:highlight w:val="yellow"/>
              </w:rPr>
              <w:pPrChange w:id="3839" w:author="Author" w:date="2018-02-01T09:56:00Z">
                <w:pPr>
                  <w:pStyle w:val="SAPNoteHeading"/>
                  <w:ind w:left="437"/>
                </w:pPr>
              </w:pPrChange>
            </w:pPr>
            <w:commentRangeStart w:id="3840"/>
            <w:del w:id="3841" w:author="Author" w:date="2018-02-01T09:56:00Z">
              <w:r w:rsidRPr="00277F08" w:rsidDel="00406F52">
                <w:rPr>
                  <w:noProof/>
                  <w:highlight w:val="yellow"/>
                </w:rPr>
                <w:drawing>
                  <wp:inline distT="0" distB="0" distL="0" distR="0" wp14:anchorId="2272148A" wp14:editId="0D8AB9B1">
                    <wp:extent cx="225425" cy="225425"/>
                    <wp:effectExtent l="0" t="0" r="0" b="317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7F08" w:rsidDel="00406F52">
                <w:rPr>
                  <w:highlight w:val="yellow"/>
                </w:rPr>
                <w:delText> Note</w:delText>
              </w:r>
            </w:del>
          </w:p>
          <w:p w14:paraId="0CC2A64A" w14:textId="1529E883" w:rsidR="00277F08" w:rsidDel="00406F52" w:rsidRDefault="00277F08">
            <w:pPr>
              <w:rPr>
                <w:del w:id="3842" w:author="Author" w:date="2018-02-01T09:56:00Z"/>
              </w:rPr>
              <w:pPrChange w:id="3843" w:author="Author" w:date="2018-02-01T09:56:00Z">
                <w:pPr>
                  <w:ind w:left="437"/>
                </w:pPr>
              </w:pPrChange>
            </w:pPr>
            <w:del w:id="3844" w:author="Author" w:date="2018-02-01T09:56:00Z">
              <w:r w:rsidRPr="00277F08" w:rsidDel="00406F52">
                <w:rPr>
                  <w:highlight w:val="yellow"/>
                </w:rPr>
                <w:delText>Most likely, for an employee having employment type other than</w:delText>
              </w:r>
              <w:r w:rsidRPr="00277F08" w:rsidDel="00406F52">
                <w:rPr>
                  <w:rStyle w:val="SAPUserEntry"/>
                  <w:color w:val="auto"/>
                  <w:highlight w:val="yellow"/>
                </w:rPr>
                <w:delText xml:space="preserve"> Hourly(GB)</w:delText>
              </w:r>
              <w:r w:rsidRPr="00277F08" w:rsidDel="00406F52">
                <w:rPr>
                  <w:highlight w:val="yellow"/>
                </w:rPr>
                <w:delText xml:space="preserve">, the </w:delText>
              </w:r>
              <w:r w:rsidRPr="00277F08" w:rsidDel="00406F52">
                <w:rPr>
                  <w:rStyle w:val="SAPScreenElement"/>
                  <w:highlight w:val="yellow"/>
                </w:rPr>
                <w:delText xml:space="preserve">Compensation Information </w:delText>
              </w:r>
              <w:r w:rsidRPr="00277F08" w:rsidDel="00406F52">
                <w:rPr>
                  <w:highlight w:val="yellow"/>
                </w:rPr>
                <w:delText>section is also visible, containing automatically generated changes in existing pay component(s).</w:delText>
              </w:r>
              <w:r w:rsidRPr="000915E0" w:rsidDel="00406F52">
                <w:delText xml:space="preserve"> </w:delText>
              </w:r>
              <w:commentRangeEnd w:id="3840"/>
              <w:r w:rsidDel="00406F52">
                <w:rPr>
                  <w:rStyle w:val="CommentReference"/>
                  <w:rFonts w:ascii="Arial" w:eastAsia="SimSun" w:hAnsi="Arial"/>
                  <w:lang w:val="de-DE"/>
                </w:rPr>
                <w:commentReference w:id="3840"/>
              </w:r>
            </w:del>
          </w:p>
          <w:p w14:paraId="46FF3CD8" w14:textId="76A4E935" w:rsidR="00373316" w:rsidRPr="00373316" w:rsidDel="00406F52" w:rsidRDefault="00373316">
            <w:pPr>
              <w:pStyle w:val="SAPNoteHeading"/>
              <w:ind w:left="0"/>
              <w:rPr>
                <w:del w:id="3845" w:author="Author" w:date="2018-02-01T09:56:00Z"/>
                <w:highlight w:val="yellow"/>
              </w:rPr>
              <w:pPrChange w:id="3846" w:author="Author" w:date="2018-02-01T09:56:00Z">
                <w:pPr>
                  <w:pStyle w:val="SAPNoteHeading"/>
                  <w:ind w:left="437"/>
                </w:pPr>
              </w:pPrChange>
            </w:pPr>
            <w:commentRangeStart w:id="3847"/>
            <w:del w:id="3848" w:author="Author" w:date="2018-02-01T09:56:00Z">
              <w:r w:rsidRPr="00373316" w:rsidDel="00406F52">
                <w:rPr>
                  <w:noProof/>
                  <w:highlight w:val="yellow"/>
                </w:rPr>
                <w:drawing>
                  <wp:inline distT="0" distB="0" distL="0" distR="0" wp14:anchorId="256DBB02" wp14:editId="7DABF9B0">
                    <wp:extent cx="225425" cy="225425"/>
                    <wp:effectExtent l="0" t="0" r="0" b="317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73316" w:rsidDel="00406F52">
                <w:rPr>
                  <w:highlight w:val="yellow"/>
                </w:rPr>
                <w:delText> Note</w:delText>
              </w:r>
              <w:commentRangeEnd w:id="3847"/>
              <w:r w:rsidDel="00406F52">
                <w:rPr>
                  <w:rStyle w:val="CommentReference"/>
                  <w:rFonts w:ascii="Arial" w:eastAsia="SimSun" w:hAnsi="Arial"/>
                  <w:color w:val="auto"/>
                  <w:lang w:val="de-DE"/>
                </w:rPr>
                <w:commentReference w:id="3847"/>
              </w:r>
            </w:del>
          </w:p>
          <w:p w14:paraId="7024A7DA" w14:textId="488E530D" w:rsidR="00AB5015" w:rsidRDefault="00373316">
            <w:pPr>
              <w:numPr>
                <w:ilvl w:val="0"/>
                <w:numId w:val="11"/>
              </w:numPr>
              <w:spacing w:before="0" w:after="0" w:line="240" w:lineRule="auto"/>
              <w:ind w:left="176" w:hanging="176"/>
              <w:rPr>
                <w:ins w:id="3849" w:author="Author" w:date="2018-02-01T09:54:00Z"/>
              </w:rPr>
              <w:pPrChange w:id="3850" w:author="Author" w:date="2018-02-01T09:56:00Z">
                <w:pPr>
                  <w:spacing w:before="0" w:after="0" w:line="240" w:lineRule="auto"/>
                  <w:ind w:left="437"/>
                </w:pPr>
              </w:pPrChange>
            </w:pPr>
            <w:del w:id="3851" w:author="Author" w:date="2018-02-01T09:56:00Z">
              <w:r w:rsidRPr="00373316" w:rsidDel="00406F52">
                <w:rPr>
                  <w:highlight w:val="yellow"/>
                </w:rPr>
                <w:delText>In case the job information change has been executed for an employee having employment type</w:delText>
              </w:r>
              <w:r w:rsidRPr="00373316" w:rsidDel="00406F52">
                <w:rPr>
                  <w:rStyle w:val="SAPUserEntry"/>
                  <w:highlight w:val="yellow"/>
                </w:rPr>
                <w:delText xml:space="preserve"> Hourly Wage Earner </w:delText>
              </w:r>
              <w:r w:rsidRPr="00373316" w:rsidDel="00406F52">
                <w:rPr>
                  <w:highlight w:val="yellow"/>
                </w:rPr>
                <w:delText>or pay scale group</w:delText>
              </w:r>
              <w:r w:rsidRPr="00373316" w:rsidDel="00406F52">
                <w:rPr>
                  <w:rStyle w:val="SAPUserEntry"/>
                  <w:highlight w:val="yellow"/>
                </w:rPr>
                <w:delText xml:space="preserve"> AT(DEU/40/95/AT)</w:delText>
              </w:r>
              <w:r w:rsidRPr="00373316" w:rsidDel="00406F52">
                <w:rPr>
                  <w:highlight w:val="yellow"/>
                </w:rPr>
                <w:delText xml:space="preserve">, the </w:delText>
              </w:r>
              <w:r w:rsidRPr="00373316" w:rsidDel="00406F52">
                <w:rPr>
                  <w:rStyle w:val="SAPScreenElement"/>
                  <w:highlight w:val="yellow"/>
                </w:rPr>
                <w:delText xml:space="preserve">Compensation Information </w:delText>
              </w:r>
              <w:r w:rsidRPr="00373316" w:rsidDel="00406F52">
                <w:rPr>
                  <w:highlight w:val="yellow"/>
                </w:rPr>
                <w:delText xml:space="preserve">section is also visible, containing changes in existing pay component(s). Most likely, the manually entered amount for pay component </w:delText>
              </w:r>
              <w:r w:rsidRPr="00373316" w:rsidDel="00406F52">
                <w:rPr>
                  <w:rStyle w:val="SAPUserEntry"/>
                  <w:highlight w:val="yellow"/>
                </w:rPr>
                <w:delText>(DE)</w:delText>
              </w:r>
              <w:r w:rsidRPr="00373316" w:rsidDel="00406F52">
                <w:rPr>
                  <w:b/>
                  <w:highlight w:val="yellow"/>
                </w:rPr>
                <w:delText xml:space="preserve"> </w:delText>
              </w:r>
              <w:r w:rsidRPr="00373316" w:rsidDel="00406F52">
                <w:rPr>
                  <w:rStyle w:val="SAPUserEntry"/>
                  <w:highlight w:val="yellow"/>
                </w:rPr>
                <w:delText>–</w:delText>
              </w:r>
              <w:r w:rsidRPr="00373316" w:rsidDel="00406F52">
                <w:rPr>
                  <w:b/>
                  <w:highlight w:val="yellow"/>
                </w:rPr>
                <w:delText xml:space="preserve"> </w:delText>
              </w:r>
              <w:r w:rsidRPr="00373316" w:rsidDel="00406F52">
                <w:rPr>
                  <w:rStyle w:val="SAPUserEntry"/>
                  <w:highlight w:val="yellow"/>
                </w:rPr>
                <w:delText>Hourly Rate</w:delText>
              </w:r>
              <w:r w:rsidRPr="00373316" w:rsidDel="00406F52">
                <w:rPr>
                  <w:b/>
                  <w:highlight w:val="yellow"/>
                </w:rPr>
                <w:delText xml:space="preserve"> </w:delText>
              </w:r>
              <w:r w:rsidRPr="00373316" w:rsidDel="00406F52">
                <w:rPr>
                  <w:rStyle w:val="SAPUserEntry"/>
                  <w:highlight w:val="yellow"/>
                </w:rPr>
                <w:delText>(1400DE)</w:delText>
              </w:r>
              <w:r w:rsidRPr="00373316" w:rsidDel="00406F52">
                <w:rPr>
                  <w:highlight w:val="yellow"/>
                </w:rPr>
                <w:delText xml:space="preserve"> or</w:delText>
              </w:r>
              <w:r w:rsidRPr="00373316" w:rsidDel="00406F52">
                <w:rPr>
                  <w:rStyle w:val="SAPUserEntry"/>
                  <w:highlight w:val="yellow"/>
                </w:rPr>
                <w:delText xml:space="preserve"> DE</w:delText>
              </w:r>
              <w:r w:rsidRPr="00373316" w:rsidDel="00406F52">
                <w:rPr>
                  <w:b/>
                  <w:highlight w:val="yellow"/>
                </w:rPr>
                <w:delText xml:space="preserve"> </w:delText>
              </w:r>
              <w:r w:rsidRPr="00373316" w:rsidDel="00406F52">
                <w:rPr>
                  <w:rStyle w:val="SAPUserEntry"/>
                  <w:highlight w:val="yellow"/>
                </w:rPr>
                <w:delText>–</w:delText>
              </w:r>
              <w:r w:rsidRPr="00373316" w:rsidDel="00406F52">
                <w:rPr>
                  <w:b/>
                  <w:highlight w:val="yellow"/>
                </w:rPr>
                <w:delText xml:space="preserve"> </w:delText>
              </w:r>
              <w:r w:rsidRPr="00373316" w:rsidDel="00406F52">
                <w:rPr>
                  <w:rStyle w:val="SAPUserEntry"/>
                  <w:highlight w:val="yellow"/>
                </w:rPr>
                <w:delText>Non-Standard Salary</w:delText>
              </w:r>
              <w:r w:rsidRPr="00373316" w:rsidDel="00406F52">
                <w:rPr>
                  <w:b/>
                  <w:highlight w:val="yellow"/>
                </w:rPr>
                <w:delText xml:space="preserve"> </w:delText>
              </w:r>
              <w:r w:rsidRPr="00373316" w:rsidDel="00406F52">
                <w:rPr>
                  <w:rStyle w:val="SAPUserEntry"/>
                  <w:highlight w:val="yellow"/>
                </w:rPr>
                <w:delText>(1200DE)</w:delText>
              </w:r>
              <w:r w:rsidRPr="00373316" w:rsidDel="00406F52">
                <w:rPr>
                  <w:highlight w:val="yellow"/>
                </w:rPr>
                <w:delText xml:space="preserve"> is </w:delText>
              </w:r>
              <w:r w:rsidRPr="00373316" w:rsidDel="00406F52">
                <w:rPr>
                  <w:rFonts w:cs="Arial"/>
                  <w:bCs/>
                  <w:highlight w:val="yellow"/>
                </w:rPr>
                <w:delText>displayed crossed out.</w:delText>
              </w:r>
            </w:del>
          </w:p>
          <w:p w14:paraId="0F8B1464" w14:textId="77777777" w:rsidR="00AB5015" w:rsidRPr="00CC4AE6" w:rsidRDefault="00AB5015" w:rsidP="00AB5015">
            <w:pPr>
              <w:spacing w:line="240" w:lineRule="auto"/>
              <w:ind w:left="605"/>
              <w:rPr>
                <w:ins w:id="3852" w:author="Author" w:date="2018-02-01T09:54:00Z"/>
              </w:rPr>
            </w:pPr>
            <w:ins w:id="3853" w:author="Author" w:date="2018-02-01T09:54:00Z">
              <w:r w:rsidRPr="00CC4AE6">
                <w:rPr>
                  <w:noProof/>
                </w:rPr>
                <w:lastRenderedPageBreak/>
                <w:drawing>
                  <wp:inline distT="0" distB="0" distL="0" distR="0" wp14:anchorId="798DC449" wp14:editId="4EB014C3">
                    <wp:extent cx="228600" cy="228600"/>
                    <wp:effectExtent l="0" t="0" r="0" b="0"/>
                    <wp:docPr id="3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C4AE6">
                <w:t> </w:t>
              </w:r>
              <w:r w:rsidRPr="005D71FA">
                <w:rPr>
                  <w:rFonts w:ascii="BentonSans Regular" w:hAnsi="BentonSans Regular"/>
                  <w:color w:val="666666"/>
                  <w:sz w:val="22"/>
                </w:rPr>
                <w:t>Note</w:t>
              </w:r>
            </w:ins>
          </w:p>
          <w:p w14:paraId="6599F29A" w14:textId="18523071" w:rsidR="00AB5015" w:rsidRPr="003579B7" w:rsidDel="0004150B" w:rsidRDefault="00AB5015" w:rsidP="00AB5015">
            <w:pPr>
              <w:spacing w:line="240" w:lineRule="auto"/>
              <w:ind w:left="605"/>
              <w:rPr>
                <w:ins w:id="3854" w:author="Author" w:date="2018-02-01T09:54:00Z"/>
                <w:del w:id="3855" w:author="Author" w:date="2018-03-05T09:55:00Z"/>
                <w:strike/>
                <w:rPrChange w:id="3856" w:author="Author" w:date="2018-03-05T09:54:00Z">
                  <w:rPr>
                    <w:ins w:id="3857" w:author="Author" w:date="2018-02-01T09:54:00Z"/>
                    <w:del w:id="3858" w:author="Author" w:date="2018-03-05T09:55:00Z"/>
                  </w:rPr>
                </w:rPrChange>
              </w:rPr>
            </w:pPr>
            <w:ins w:id="3859" w:author="Author" w:date="2018-02-01T09:54:00Z">
              <w:del w:id="3860" w:author="Author" w:date="2018-03-05T09:55:00Z">
                <w:r w:rsidRPr="003579B7" w:rsidDel="0004150B">
                  <w:rPr>
                    <w:strike/>
                    <w:rPrChange w:id="3861" w:author="Author" w:date="2018-03-05T09:54:00Z">
                      <w:rPr/>
                    </w:rPrChange>
                  </w:rPr>
                  <w:delText xml:space="preserve">Most likely, for several countries in scope of this SAP Best Practices solution, the </w:delText>
                </w:r>
                <w:r w:rsidRPr="003579B7" w:rsidDel="0004150B">
                  <w:rPr>
                    <w:rStyle w:val="SAPScreenElement"/>
                    <w:strike/>
                    <w:rPrChange w:id="3862" w:author="Author" w:date="2018-03-05T09:54:00Z">
                      <w:rPr>
                        <w:rStyle w:val="SAPScreenElement"/>
                      </w:rPr>
                    </w:rPrChange>
                  </w:rPr>
                  <w:delText xml:space="preserve">Compensation Information </w:delText>
                </w:r>
                <w:r w:rsidRPr="003579B7" w:rsidDel="0004150B">
                  <w:rPr>
                    <w:strike/>
                    <w:rPrChange w:id="3863" w:author="Author" w:date="2018-03-05T09:54:00Z">
                      <w:rPr/>
                    </w:rPrChange>
                  </w:rPr>
                  <w:delText>section is also visible, as follows:</w:delText>
                </w:r>
              </w:del>
            </w:ins>
          </w:p>
          <w:p w14:paraId="5DFCF993" w14:textId="708E9D20" w:rsidR="00AB5015" w:rsidRPr="003579B7" w:rsidDel="0004150B" w:rsidRDefault="00AB5015" w:rsidP="00AB5015">
            <w:pPr>
              <w:pStyle w:val="ListParagraph"/>
              <w:numPr>
                <w:ilvl w:val="0"/>
                <w:numId w:val="11"/>
              </w:numPr>
              <w:spacing w:line="240" w:lineRule="auto"/>
              <w:ind w:left="964"/>
              <w:rPr>
                <w:ins w:id="3864" w:author="Author" w:date="2018-02-01T09:54:00Z"/>
                <w:del w:id="3865" w:author="Author" w:date="2018-03-05T09:55:00Z"/>
                <w:strike/>
                <w:rPrChange w:id="3866" w:author="Author" w:date="2018-03-05T09:54:00Z">
                  <w:rPr>
                    <w:ins w:id="3867" w:author="Author" w:date="2018-02-01T09:54:00Z"/>
                    <w:del w:id="3868" w:author="Author" w:date="2018-03-05T09:55:00Z"/>
                  </w:rPr>
                </w:rPrChange>
              </w:rPr>
            </w:pPr>
            <w:ins w:id="3869" w:author="Author" w:date="2018-02-01T09:54:00Z">
              <w:del w:id="3870" w:author="Author" w:date="2018-03-05T09:55:00Z">
                <w:r w:rsidRPr="003579B7" w:rsidDel="0004150B">
                  <w:rPr>
                    <w:strike/>
                    <w:rPrChange w:id="3871" w:author="Author" w:date="2018-03-05T09:54:00Z">
                      <w:rPr/>
                    </w:rPrChange>
                  </w:rPr>
                  <w:delText xml:space="preserve">for the countries </w:delText>
                </w:r>
                <w:r w:rsidRPr="003579B7" w:rsidDel="0004150B">
                  <w:rPr>
                    <w:rStyle w:val="SAPEmphasis"/>
                    <w:strike/>
                    <w:rPrChange w:id="3872" w:author="Author" w:date="2018-03-05T09:54:00Z">
                      <w:rPr>
                        <w:rStyle w:val="SAPEmphasis"/>
                      </w:rPr>
                    </w:rPrChange>
                  </w:rPr>
                  <w:delText>AE</w:delText>
                </w:r>
                <w:r w:rsidRPr="003579B7" w:rsidDel="0004150B">
                  <w:rPr>
                    <w:strike/>
                    <w:rPrChange w:id="3873" w:author="Author" w:date="2018-03-05T09:54:00Z">
                      <w:rPr/>
                    </w:rPrChange>
                  </w:rPr>
                  <w:delText xml:space="preserve">, </w:delText>
                </w:r>
                <w:r w:rsidRPr="003579B7" w:rsidDel="0004150B">
                  <w:rPr>
                    <w:rStyle w:val="SAPEmphasis"/>
                    <w:strike/>
                    <w:rPrChange w:id="3874" w:author="Author" w:date="2018-03-05T09:54:00Z">
                      <w:rPr>
                        <w:rStyle w:val="SAPEmphasis"/>
                      </w:rPr>
                    </w:rPrChange>
                  </w:rPr>
                  <w:delText>AU</w:delText>
                </w:r>
                <w:r w:rsidRPr="003579B7" w:rsidDel="0004150B">
                  <w:rPr>
                    <w:strike/>
                    <w:rPrChange w:id="3875" w:author="Author" w:date="2018-03-05T09:54:00Z">
                      <w:rPr/>
                    </w:rPrChange>
                  </w:rPr>
                  <w:delText xml:space="preserve">, </w:delText>
                </w:r>
                <w:r w:rsidRPr="003579B7" w:rsidDel="0004150B">
                  <w:rPr>
                    <w:rStyle w:val="SAPEmphasis"/>
                    <w:strike/>
                    <w:rPrChange w:id="3876" w:author="Author" w:date="2018-03-05T09:54:00Z">
                      <w:rPr>
                        <w:rStyle w:val="SAPEmphasis"/>
                      </w:rPr>
                    </w:rPrChange>
                  </w:rPr>
                  <w:delText>CN</w:delText>
                </w:r>
                <w:r w:rsidRPr="003579B7" w:rsidDel="0004150B">
                  <w:rPr>
                    <w:strike/>
                    <w:rPrChange w:id="3877" w:author="Author" w:date="2018-03-05T09:54:00Z">
                      <w:rPr/>
                    </w:rPrChange>
                  </w:rPr>
                  <w:delText xml:space="preserve">, and </w:delText>
                </w:r>
                <w:r w:rsidRPr="003579B7" w:rsidDel="0004150B">
                  <w:rPr>
                    <w:rStyle w:val="SAPEmphasis"/>
                    <w:strike/>
                    <w:rPrChange w:id="3878" w:author="Author" w:date="2018-03-05T09:54:00Z">
                      <w:rPr>
                        <w:rStyle w:val="SAPEmphasis"/>
                      </w:rPr>
                    </w:rPrChange>
                  </w:rPr>
                  <w:delText>SA,</w:delText>
                </w:r>
                <w:r w:rsidRPr="003579B7" w:rsidDel="0004150B">
                  <w:rPr>
                    <w:strike/>
                    <w:rPrChange w:id="3879" w:author="Author" w:date="2018-03-05T09:54:00Z">
                      <w:rPr/>
                    </w:rPrChange>
                  </w:rPr>
                  <w:delText xml:space="preserve"> the </w:delText>
                </w:r>
                <w:r w:rsidRPr="003579B7" w:rsidDel="0004150B">
                  <w:rPr>
                    <w:rStyle w:val="SAPScreenElement"/>
                    <w:strike/>
                    <w:rPrChange w:id="3880" w:author="Author" w:date="2018-03-05T09:54:00Z">
                      <w:rPr>
                        <w:rStyle w:val="SAPScreenElement"/>
                      </w:rPr>
                    </w:rPrChange>
                  </w:rPr>
                  <w:delText xml:space="preserve">Compensation Information </w:delText>
                </w:r>
                <w:r w:rsidRPr="003579B7" w:rsidDel="0004150B">
                  <w:rPr>
                    <w:strike/>
                    <w:rPrChange w:id="3881" w:author="Author" w:date="2018-03-05T09:54:00Z">
                      <w:rPr/>
                    </w:rPrChange>
                  </w:rPr>
                  <w:delText xml:space="preserve">section contains </w:delText>
                </w:r>
              </w:del>
            </w:ins>
            <w:ins w:id="3882" w:author="Author" w:date="2018-02-01T09:55:00Z">
              <w:del w:id="3883" w:author="Author" w:date="2018-03-05T09:55:00Z">
                <w:r w:rsidRPr="003579B7" w:rsidDel="0004150B">
                  <w:rPr>
                    <w:strike/>
                    <w:rPrChange w:id="3884" w:author="Author" w:date="2018-03-05T09:54:00Z">
                      <w:rPr>
                        <w:highlight w:val="yellow"/>
                      </w:rPr>
                    </w:rPrChange>
                  </w:rPr>
                  <w:delText xml:space="preserve">automatically generated </w:delText>
                </w:r>
              </w:del>
            </w:ins>
            <w:ins w:id="3885" w:author="Author" w:date="2018-02-01T09:54:00Z">
              <w:del w:id="3886" w:author="Author" w:date="2018-03-05T09:55:00Z">
                <w:r w:rsidRPr="003579B7" w:rsidDel="0004150B">
                  <w:rPr>
                    <w:strike/>
                    <w:rPrChange w:id="3887" w:author="Author" w:date="2018-03-05T09:54:00Z">
                      <w:rPr/>
                    </w:rPrChange>
                  </w:rPr>
                  <w:delText xml:space="preserve">changes in existing pay component(s). </w:delText>
                </w:r>
              </w:del>
            </w:ins>
          </w:p>
          <w:p w14:paraId="4CFF715D" w14:textId="741AB158" w:rsidR="00AB5015" w:rsidRPr="003579B7" w:rsidDel="0004150B" w:rsidRDefault="00AB5015" w:rsidP="00AB5015">
            <w:pPr>
              <w:pStyle w:val="ListParagraph"/>
              <w:numPr>
                <w:ilvl w:val="0"/>
                <w:numId w:val="11"/>
              </w:numPr>
              <w:spacing w:line="240" w:lineRule="auto"/>
              <w:ind w:left="964"/>
              <w:rPr>
                <w:ins w:id="3888" w:author="Author" w:date="2018-02-01T09:54:00Z"/>
                <w:del w:id="3889" w:author="Author" w:date="2018-03-05T09:55:00Z"/>
                <w:strike/>
                <w:rPrChange w:id="3890" w:author="Author" w:date="2018-03-05T09:54:00Z">
                  <w:rPr>
                    <w:ins w:id="3891" w:author="Author" w:date="2018-02-01T09:54:00Z"/>
                    <w:del w:id="3892" w:author="Author" w:date="2018-03-05T09:55:00Z"/>
                  </w:rPr>
                </w:rPrChange>
              </w:rPr>
            </w:pPr>
            <w:ins w:id="3893" w:author="Author" w:date="2018-02-01T09:54:00Z">
              <w:del w:id="3894" w:author="Author" w:date="2018-03-05T09:55:00Z">
                <w:r w:rsidRPr="003579B7" w:rsidDel="0004150B">
                  <w:rPr>
                    <w:strike/>
                    <w:rPrChange w:id="3895" w:author="Author" w:date="2018-03-05T09:54:00Z">
                      <w:rPr/>
                    </w:rPrChange>
                  </w:rPr>
                  <w:delText xml:space="preserve">In case of country </w:delText>
                </w:r>
                <w:r w:rsidRPr="003579B7" w:rsidDel="0004150B">
                  <w:rPr>
                    <w:rStyle w:val="SAPEmphasis"/>
                    <w:strike/>
                    <w:rPrChange w:id="3896" w:author="Author" w:date="2018-03-05T09:54:00Z">
                      <w:rPr>
                        <w:rStyle w:val="SAPEmphasis"/>
                      </w:rPr>
                    </w:rPrChange>
                  </w:rPr>
                  <w:delText>GB</w:delText>
                </w:r>
                <w:r w:rsidRPr="003579B7" w:rsidDel="0004150B">
                  <w:rPr>
                    <w:strike/>
                    <w:rPrChange w:id="3897" w:author="Author" w:date="2018-03-05T09:54:00Z">
                      <w:rPr/>
                    </w:rPrChange>
                  </w:rPr>
                  <w:delText xml:space="preserve">, the </w:delText>
                </w:r>
                <w:r w:rsidRPr="003579B7" w:rsidDel="0004150B">
                  <w:rPr>
                    <w:rStyle w:val="SAPScreenElement"/>
                    <w:strike/>
                    <w:rPrChange w:id="3898" w:author="Author" w:date="2018-03-05T09:54:00Z">
                      <w:rPr>
                        <w:rStyle w:val="SAPScreenElement"/>
                      </w:rPr>
                    </w:rPrChange>
                  </w:rPr>
                  <w:delText xml:space="preserve">Compensation Information </w:delText>
                </w:r>
                <w:r w:rsidRPr="003579B7" w:rsidDel="0004150B">
                  <w:rPr>
                    <w:strike/>
                    <w:rPrChange w:id="3899" w:author="Author" w:date="2018-03-05T09:54:00Z">
                      <w:rPr/>
                    </w:rPrChange>
                  </w:rPr>
                  <w:delText>section is most likely visible for an employee having employment type other than</w:delText>
                </w:r>
                <w:r w:rsidRPr="003579B7" w:rsidDel="0004150B">
                  <w:rPr>
                    <w:rStyle w:val="SAPUserEntry"/>
                    <w:strike/>
                    <w:color w:val="auto"/>
                    <w:rPrChange w:id="3900" w:author="Author" w:date="2018-03-05T09:54:00Z">
                      <w:rPr>
                        <w:rStyle w:val="SAPUserEntry"/>
                        <w:color w:val="auto"/>
                      </w:rPr>
                    </w:rPrChange>
                  </w:rPr>
                  <w:delText xml:space="preserve"> Hourly(GB)</w:delText>
                </w:r>
                <w:r w:rsidRPr="003579B7" w:rsidDel="0004150B">
                  <w:rPr>
                    <w:strike/>
                    <w:rPrChange w:id="3901" w:author="Author" w:date="2018-03-05T09:54:00Z">
                      <w:rPr/>
                    </w:rPrChange>
                  </w:rPr>
                  <w:delText xml:space="preserve">. It contains </w:delText>
                </w:r>
              </w:del>
            </w:ins>
            <w:ins w:id="3902" w:author="Author" w:date="2018-02-01T09:55:00Z">
              <w:del w:id="3903" w:author="Author" w:date="2018-03-05T09:55:00Z">
                <w:r w:rsidR="00406F52" w:rsidRPr="003579B7" w:rsidDel="0004150B">
                  <w:rPr>
                    <w:strike/>
                    <w:rPrChange w:id="3904" w:author="Author" w:date="2018-03-05T09:54:00Z">
                      <w:rPr/>
                    </w:rPrChange>
                  </w:rPr>
                  <w:delText xml:space="preserve">automatically generated </w:delText>
                </w:r>
              </w:del>
            </w:ins>
            <w:ins w:id="3905" w:author="Author" w:date="2018-02-01T09:54:00Z">
              <w:del w:id="3906" w:author="Author" w:date="2018-03-05T09:55:00Z">
                <w:r w:rsidRPr="003579B7" w:rsidDel="0004150B">
                  <w:rPr>
                    <w:strike/>
                    <w:rPrChange w:id="3907" w:author="Author" w:date="2018-03-05T09:54:00Z">
                      <w:rPr/>
                    </w:rPrChange>
                  </w:rPr>
                  <w:delText xml:space="preserve">changes in existing pay component(s). </w:delText>
                </w:r>
              </w:del>
            </w:ins>
          </w:p>
          <w:p w14:paraId="76B5BCA5" w14:textId="2796F3F5" w:rsidR="00AB5015" w:rsidRPr="003579B7" w:rsidDel="0004150B" w:rsidRDefault="00AB5015">
            <w:pPr>
              <w:pStyle w:val="ListParagraph"/>
              <w:numPr>
                <w:ilvl w:val="0"/>
                <w:numId w:val="11"/>
              </w:numPr>
              <w:spacing w:line="240" w:lineRule="auto"/>
              <w:ind w:left="964"/>
              <w:rPr>
                <w:ins w:id="3908" w:author="Author" w:date="2018-03-05T09:53:00Z"/>
                <w:del w:id="3909" w:author="Author" w:date="2018-03-05T09:55:00Z"/>
                <w:strike/>
                <w:rPrChange w:id="3910" w:author="Author" w:date="2018-03-05T09:54:00Z">
                  <w:rPr>
                    <w:ins w:id="3911" w:author="Author" w:date="2018-03-05T09:53:00Z"/>
                    <w:del w:id="3912" w:author="Author" w:date="2018-03-05T09:55:00Z"/>
                    <w:rFonts w:cs="Arial"/>
                    <w:bCs/>
                  </w:rPr>
                </w:rPrChange>
              </w:rPr>
              <w:pPrChange w:id="3913" w:author="Author" w:date="2018-02-01T09:55:00Z">
                <w:pPr>
                  <w:spacing w:before="0" w:after="0" w:line="240" w:lineRule="auto"/>
                  <w:ind w:left="437"/>
                </w:pPr>
              </w:pPrChange>
            </w:pPr>
            <w:ins w:id="3914" w:author="Author" w:date="2018-02-01T09:54:00Z">
              <w:del w:id="3915" w:author="Author" w:date="2018-03-05T09:55:00Z">
                <w:r w:rsidRPr="003579B7" w:rsidDel="0004150B">
                  <w:rPr>
                    <w:strike/>
                    <w:rPrChange w:id="3916" w:author="Author" w:date="2018-03-05T09:54:00Z">
                      <w:rPr/>
                    </w:rPrChange>
                  </w:rPr>
                  <w:delText xml:space="preserve">In case of country </w:delText>
                </w:r>
                <w:r w:rsidRPr="003579B7" w:rsidDel="0004150B">
                  <w:rPr>
                    <w:rStyle w:val="SAPEmphasis"/>
                    <w:strike/>
                    <w:rPrChange w:id="3917" w:author="Author" w:date="2018-03-05T09:54:00Z">
                      <w:rPr>
                        <w:rStyle w:val="SAPEmphasis"/>
                      </w:rPr>
                    </w:rPrChange>
                  </w:rPr>
                  <w:delText>DE</w:delText>
                </w:r>
                <w:r w:rsidRPr="003579B7" w:rsidDel="0004150B">
                  <w:rPr>
                    <w:strike/>
                    <w:rPrChange w:id="3918" w:author="Author" w:date="2018-03-05T09:54:00Z">
                      <w:rPr/>
                    </w:rPrChange>
                  </w:rPr>
                  <w:delText xml:space="preserve">, </w:delText>
                </w:r>
                <w:r w:rsidRPr="003579B7" w:rsidDel="0004150B">
                  <w:rPr>
                    <w:strike/>
                    <w:rPrChange w:id="3919" w:author="Author" w:date="2018-03-05T09:54:00Z">
                      <w:rPr/>
                    </w:rPrChange>
                  </w:rPr>
                  <w:commentReference w:id="3920"/>
                </w:r>
                <w:r w:rsidRPr="003579B7" w:rsidDel="0004150B">
                  <w:rPr>
                    <w:strike/>
                    <w:rPrChange w:id="3921" w:author="Author" w:date="2018-03-05T09:54:00Z">
                      <w:rPr/>
                    </w:rPrChange>
                  </w:rPr>
                  <w:delText xml:space="preserve">the </w:delText>
                </w:r>
                <w:r w:rsidRPr="003579B7" w:rsidDel="0004150B">
                  <w:rPr>
                    <w:rStyle w:val="SAPScreenElement"/>
                    <w:strike/>
                    <w:rPrChange w:id="3922" w:author="Author" w:date="2018-03-05T09:54:00Z">
                      <w:rPr>
                        <w:rStyle w:val="SAPScreenElement"/>
                      </w:rPr>
                    </w:rPrChange>
                  </w:rPr>
                  <w:delText xml:space="preserve">Compensation Information </w:delText>
                </w:r>
                <w:r w:rsidRPr="003579B7" w:rsidDel="0004150B">
                  <w:rPr>
                    <w:strike/>
                    <w:rPrChange w:id="3923" w:author="Author" w:date="2018-03-05T09:54:00Z">
                      <w:rPr/>
                    </w:rPrChange>
                  </w:rPr>
                  <w:delText>section is visible if the job information change has been executed for an employee having employment type</w:delText>
                </w:r>
                <w:r w:rsidRPr="003579B7" w:rsidDel="0004150B">
                  <w:rPr>
                    <w:rStyle w:val="SAPUserEntry"/>
                    <w:strike/>
                    <w:rPrChange w:id="3924" w:author="Author" w:date="2018-03-05T09:54:00Z">
                      <w:rPr>
                        <w:rStyle w:val="SAPUserEntry"/>
                      </w:rPr>
                    </w:rPrChange>
                  </w:rPr>
                  <w:delText xml:space="preserve"> </w:delText>
                </w:r>
                <w:r w:rsidRPr="003579B7" w:rsidDel="0004150B">
                  <w:rPr>
                    <w:rStyle w:val="SAPUserEntry"/>
                    <w:b w:val="0"/>
                    <w:strike/>
                    <w:color w:val="auto"/>
                    <w:rPrChange w:id="3925" w:author="Author" w:date="2018-03-05T09:54:00Z">
                      <w:rPr>
                        <w:rStyle w:val="SAPUserEntry"/>
                        <w:b w:val="0"/>
                        <w:color w:val="auto"/>
                      </w:rPr>
                    </w:rPrChange>
                  </w:rPr>
                  <w:delText>Hourly Wage Earner</w:delText>
                </w:r>
                <w:r w:rsidRPr="003579B7" w:rsidDel="0004150B">
                  <w:rPr>
                    <w:rStyle w:val="SAPUserEntry"/>
                    <w:strike/>
                    <w:color w:val="auto"/>
                    <w:rPrChange w:id="3926" w:author="Author" w:date="2018-03-05T09:54:00Z">
                      <w:rPr>
                        <w:rStyle w:val="SAPUserEntry"/>
                        <w:color w:val="auto"/>
                      </w:rPr>
                    </w:rPrChange>
                  </w:rPr>
                  <w:delText xml:space="preserve"> </w:delText>
                </w:r>
                <w:r w:rsidRPr="003579B7" w:rsidDel="0004150B">
                  <w:rPr>
                    <w:strike/>
                    <w:rPrChange w:id="3927" w:author="Author" w:date="2018-03-05T09:54:00Z">
                      <w:rPr/>
                    </w:rPrChange>
                  </w:rPr>
                  <w:delText xml:space="preserve">or pay scale group </w:delText>
                </w:r>
                <w:r w:rsidRPr="003579B7" w:rsidDel="0004150B">
                  <w:rPr>
                    <w:rStyle w:val="SAPUserEntry"/>
                    <w:b w:val="0"/>
                    <w:strike/>
                    <w:color w:val="auto"/>
                    <w:rPrChange w:id="3928" w:author="Author" w:date="2018-03-05T09:54:00Z">
                      <w:rPr>
                        <w:rStyle w:val="SAPUserEntry"/>
                        <w:b w:val="0"/>
                        <w:color w:val="auto"/>
                      </w:rPr>
                    </w:rPrChange>
                  </w:rPr>
                  <w:delText>AT(DEU/40/95/AT)</w:delText>
                </w:r>
                <w:r w:rsidRPr="003579B7" w:rsidDel="0004150B">
                  <w:rPr>
                    <w:strike/>
                    <w:rPrChange w:id="3929" w:author="Author" w:date="2018-03-05T09:54:00Z">
                      <w:rPr/>
                    </w:rPrChange>
                  </w:rPr>
                  <w:delText xml:space="preserve">. It contains </w:delText>
                </w:r>
              </w:del>
            </w:ins>
            <w:ins w:id="3930" w:author="Author" w:date="2018-02-01T09:57:00Z">
              <w:del w:id="3931" w:author="Author" w:date="2018-03-05T09:55:00Z">
                <w:r w:rsidR="00406F52" w:rsidRPr="003579B7" w:rsidDel="0004150B">
                  <w:rPr>
                    <w:strike/>
                    <w:rPrChange w:id="3932" w:author="Author" w:date="2018-03-05T09:54:00Z">
                      <w:rPr/>
                    </w:rPrChange>
                  </w:rPr>
                  <w:delText xml:space="preserve">automatically generated </w:delText>
                </w:r>
              </w:del>
            </w:ins>
            <w:ins w:id="3933" w:author="Author" w:date="2018-02-01T09:54:00Z">
              <w:del w:id="3934" w:author="Author" w:date="2018-03-05T09:55:00Z">
                <w:r w:rsidRPr="003579B7" w:rsidDel="0004150B">
                  <w:rPr>
                    <w:strike/>
                    <w:rPrChange w:id="3935" w:author="Author" w:date="2018-03-05T09:54:00Z">
                      <w:rPr/>
                    </w:rPrChange>
                  </w:rPr>
                  <w:delText xml:space="preserve">changes in existing pay component(s). Most likely, the manually entered amount for pay component </w:delText>
                </w:r>
                <w:r w:rsidRPr="003579B7" w:rsidDel="0004150B">
                  <w:rPr>
                    <w:rStyle w:val="SAPUserEntry"/>
                    <w:strike/>
                    <w:rPrChange w:id="3936" w:author="Author" w:date="2018-03-05T09:54:00Z">
                      <w:rPr>
                        <w:rStyle w:val="SAPUserEntry"/>
                      </w:rPr>
                    </w:rPrChange>
                  </w:rPr>
                  <w:delText>(DE)</w:delText>
                </w:r>
                <w:r w:rsidRPr="003579B7" w:rsidDel="0004150B">
                  <w:rPr>
                    <w:b/>
                    <w:strike/>
                    <w:rPrChange w:id="3937" w:author="Author" w:date="2018-03-05T09:54:00Z">
                      <w:rPr>
                        <w:b/>
                      </w:rPr>
                    </w:rPrChange>
                  </w:rPr>
                  <w:delText xml:space="preserve"> </w:delText>
                </w:r>
                <w:r w:rsidRPr="003579B7" w:rsidDel="0004150B">
                  <w:rPr>
                    <w:rStyle w:val="SAPUserEntry"/>
                    <w:strike/>
                    <w:rPrChange w:id="3938" w:author="Author" w:date="2018-03-05T09:54:00Z">
                      <w:rPr>
                        <w:rStyle w:val="SAPUserEntry"/>
                      </w:rPr>
                    </w:rPrChange>
                  </w:rPr>
                  <w:delText>–</w:delText>
                </w:r>
                <w:r w:rsidRPr="003579B7" w:rsidDel="0004150B">
                  <w:rPr>
                    <w:b/>
                    <w:strike/>
                    <w:rPrChange w:id="3939" w:author="Author" w:date="2018-03-05T09:54:00Z">
                      <w:rPr>
                        <w:b/>
                      </w:rPr>
                    </w:rPrChange>
                  </w:rPr>
                  <w:delText xml:space="preserve"> </w:delText>
                </w:r>
                <w:r w:rsidRPr="003579B7" w:rsidDel="0004150B">
                  <w:rPr>
                    <w:rStyle w:val="SAPUserEntry"/>
                    <w:strike/>
                    <w:rPrChange w:id="3940" w:author="Author" w:date="2018-03-05T09:54:00Z">
                      <w:rPr>
                        <w:rStyle w:val="SAPUserEntry"/>
                      </w:rPr>
                    </w:rPrChange>
                  </w:rPr>
                  <w:delText>Hourly Rate</w:delText>
                </w:r>
                <w:r w:rsidRPr="003579B7" w:rsidDel="0004150B">
                  <w:rPr>
                    <w:b/>
                    <w:strike/>
                    <w:rPrChange w:id="3941" w:author="Author" w:date="2018-03-05T09:54:00Z">
                      <w:rPr>
                        <w:b/>
                      </w:rPr>
                    </w:rPrChange>
                  </w:rPr>
                  <w:delText xml:space="preserve"> </w:delText>
                </w:r>
                <w:r w:rsidRPr="003579B7" w:rsidDel="0004150B">
                  <w:rPr>
                    <w:rStyle w:val="SAPUserEntry"/>
                    <w:strike/>
                    <w:rPrChange w:id="3942" w:author="Author" w:date="2018-03-05T09:54:00Z">
                      <w:rPr>
                        <w:rStyle w:val="SAPUserEntry"/>
                      </w:rPr>
                    </w:rPrChange>
                  </w:rPr>
                  <w:delText>(1400DE)</w:delText>
                </w:r>
                <w:r w:rsidRPr="003579B7" w:rsidDel="0004150B">
                  <w:rPr>
                    <w:strike/>
                    <w:rPrChange w:id="3943" w:author="Author" w:date="2018-03-05T09:54:00Z">
                      <w:rPr/>
                    </w:rPrChange>
                  </w:rPr>
                  <w:delText xml:space="preserve"> or</w:delText>
                </w:r>
                <w:r w:rsidRPr="003579B7" w:rsidDel="0004150B">
                  <w:rPr>
                    <w:rStyle w:val="SAPUserEntry"/>
                    <w:strike/>
                    <w:rPrChange w:id="3944" w:author="Author" w:date="2018-03-05T09:54:00Z">
                      <w:rPr>
                        <w:rStyle w:val="SAPUserEntry"/>
                      </w:rPr>
                    </w:rPrChange>
                  </w:rPr>
                  <w:delText xml:space="preserve"> DE</w:delText>
                </w:r>
                <w:r w:rsidRPr="003579B7" w:rsidDel="0004150B">
                  <w:rPr>
                    <w:b/>
                    <w:strike/>
                    <w:rPrChange w:id="3945" w:author="Author" w:date="2018-03-05T09:54:00Z">
                      <w:rPr>
                        <w:b/>
                      </w:rPr>
                    </w:rPrChange>
                  </w:rPr>
                  <w:delText xml:space="preserve"> </w:delText>
                </w:r>
                <w:r w:rsidRPr="003579B7" w:rsidDel="0004150B">
                  <w:rPr>
                    <w:rStyle w:val="SAPUserEntry"/>
                    <w:strike/>
                    <w:rPrChange w:id="3946" w:author="Author" w:date="2018-03-05T09:54:00Z">
                      <w:rPr>
                        <w:rStyle w:val="SAPUserEntry"/>
                      </w:rPr>
                    </w:rPrChange>
                  </w:rPr>
                  <w:delText>–</w:delText>
                </w:r>
                <w:r w:rsidRPr="003579B7" w:rsidDel="0004150B">
                  <w:rPr>
                    <w:b/>
                    <w:strike/>
                    <w:rPrChange w:id="3947" w:author="Author" w:date="2018-03-05T09:54:00Z">
                      <w:rPr>
                        <w:b/>
                      </w:rPr>
                    </w:rPrChange>
                  </w:rPr>
                  <w:delText xml:space="preserve"> </w:delText>
                </w:r>
                <w:r w:rsidRPr="003579B7" w:rsidDel="0004150B">
                  <w:rPr>
                    <w:rStyle w:val="SAPUserEntry"/>
                    <w:strike/>
                    <w:rPrChange w:id="3948" w:author="Author" w:date="2018-03-05T09:54:00Z">
                      <w:rPr>
                        <w:rStyle w:val="SAPUserEntry"/>
                      </w:rPr>
                    </w:rPrChange>
                  </w:rPr>
                  <w:delText>Non-Standard Salary</w:delText>
                </w:r>
                <w:r w:rsidRPr="003579B7" w:rsidDel="0004150B">
                  <w:rPr>
                    <w:b/>
                    <w:strike/>
                    <w:rPrChange w:id="3949" w:author="Author" w:date="2018-03-05T09:54:00Z">
                      <w:rPr>
                        <w:b/>
                      </w:rPr>
                    </w:rPrChange>
                  </w:rPr>
                  <w:delText xml:space="preserve"> </w:delText>
                </w:r>
                <w:r w:rsidRPr="003579B7" w:rsidDel="0004150B">
                  <w:rPr>
                    <w:rStyle w:val="SAPUserEntry"/>
                    <w:strike/>
                    <w:rPrChange w:id="3950" w:author="Author" w:date="2018-03-05T09:54:00Z">
                      <w:rPr>
                        <w:rStyle w:val="SAPUserEntry"/>
                      </w:rPr>
                    </w:rPrChange>
                  </w:rPr>
                  <w:delText>(1200DE)</w:delText>
                </w:r>
                <w:r w:rsidRPr="003579B7" w:rsidDel="0004150B">
                  <w:rPr>
                    <w:strike/>
                    <w:rPrChange w:id="3951" w:author="Author" w:date="2018-03-05T09:54:00Z">
                      <w:rPr/>
                    </w:rPrChange>
                  </w:rPr>
                  <w:delText xml:space="preserve"> is </w:delText>
                </w:r>
                <w:r w:rsidRPr="003579B7" w:rsidDel="0004150B">
                  <w:rPr>
                    <w:rFonts w:cs="Arial"/>
                    <w:bCs/>
                    <w:strike/>
                    <w:rPrChange w:id="3952" w:author="Author" w:date="2018-03-05T09:54:00Z">
                      <w:rPr>
                        <w:rFonts w:cs="Arial"/>
                        <w:bCs/>
                      </w:rPr>
                    </w:rPrChange>
                  </w:rPr>
                  <w:delText xml:space="preserve">displayed crossed out. </w:delText>
                </w:r>
              </w:del>
            </w:ins>
          </w:p>
          <w:p w14:paraId="46714AF6" w14:textId="7EFB76FD" w:rsidR="003579B7" w:rsidRPr="008F0355" w:rsidRDefault="003579B7">
            <w:pPr>
              <w:spacing w:line="240" w:lineRule="auto"/>
              <w:ind w:left="604"/>
              <w:rPr>
                <w:rFonts w:cs="Arial"/>
                <w:bCs/>
                <w:rPrChange w:id="3953" w:author="Author" w:date="2018-03-07T10:50:00Z">
                  <w:rPr/>
                </w:rPrChange>
              </w:rPr>
              <w:pPrChange w:id="3954" w:author="Author" w:date="2018-03-05T09:54:00Z">
                <w:pPr>
                  <w:spacing w:before="0" w:after="0" w:line="240" w:lineRule="auto"/>
                  <w:ind w:left="437"/>
                </w:pPr>
              </w:pPrChange>
            </w:pPr>
            <w:ins w:id="3955" w:author="Author" w:date="2018-03-05T09:53:00Z">
              <w:r>
                <w:t xml:space="preserve">Most likely, for countries </w:t>
              </w:r>
              <w:r w:rsidRPr="002D1D7D">
                <w:rPr>
                  <w:rStyle w:val="SAPEmphasis"/>
                </w:rPr>
                <w:t>AE</w:t>
              </w:r>
              <w:r>
                <w:t xml:space="preserve">, </w:t>
              </w:r>
              <w:r w:rsidRPr="002D1D7D">
                <w:rPr>
                  <w:rStyle w:val="SAPEmphasis"/>
                </w:rPr>
                <w:t>AU</w:t>
              </w:r>
              <w:r>
                <w:t xml:space="preserve">, </w:t>
              </w:r>
              <w:r w:rsidRPr="002D1D7D">
                <w:rPr>
                  <w:rStyle w:val="SAPEmphasis"/>
                </w:rPr>
                <w:t>CN</w:t>
              </w:r>
              <w:r w:rsidRPr="003579B7">
                <w:rPr>
                  <w:rPrChange w:id="3956" w:author="Author" w:date="2018-03-05T09:54:00Z">
                    <w:rPr>
                      <w:highlight w:val="yellow"/>
                    </w:rPr>
                  </w:rPrChange>
                </w:rPr>
                <w:t>,</w:t>
              </w:r>
              <w:r>
                <w:t xml:space="preserve"> </w:t>
              </w:r>
              <w:r w:rsidRPr="002D1D7D">
                <w:rPr>
                  <w:rStyle w:val="SAPEmphasis"/>
                </w:rPr>
                <w:t>DE</w:t>
              </w:r>
              <w:r>
                <w:t xml:space="preserve">, </w:t>
              </w:r>
              <w:r w:rsidRPr="002D1D7D">
                <w:rPr>
                  <w:rStyle w:val="SAPEmphasis"/>
                </w:rPr>
                <w:t>GB</w:t>
              </w:r>
              <w:r>
                <w:t xml:space="preserve">, </w:t>
              </w:r>
              <w:r w:rsidRPr="002D1D7D">
                <w:rPr>
                  <w:rStyle w:val="SAPEmphasis"/>
                </w:rPr>
                <w:t>FR</w:t>
              </w:r>
              <w:r>
                <w:t xml:space="preserve">, </w:t>
              </w:r>
              <w:r w:rsidRPr="002D1D7D">
                <w:rPr>
                  <w:rStyle w:val="SAPEmphasis"/>
                </w:rPr>
                <w:t>SA</w:t>
              </w:r>
              <w:r>
                <w:t xml:space="preserve">, the </w:t>
              </w:r>
              <w:r>
                <w:rPr>
                  <w:rStyle w:val="SAPScreenElement"/>
                </w:rPr>
                <w:t xml:space="preserve">Compensation Information </w:t>
              </w:r>
              <w:r>
                <w:t>section might also be visible. If visible, then it may contain automatically generated changes in existing pay component(s), deletion of manually entered pay component amounts, etc.</w:t>
              </w:r>
              <w:r>
                <w:rPr>
                  <w:rStyle w:val="CommentReference"/>
                  <w:rFonts w:ascii="Arial" w:eastAsia="SimSun" w:hAnsi="Arial"/>
                  <w:lang w:val="de-DE"/>
                </w:rPr>
                <w:commentReference w:id="3957"/>
              </w:r>
            </w:ins>
          </w:p>
          <w:p w14:paraId="362105BB" w14:textId="77777777" w:rsidR="00EF06DD" w:rsidRPr="005F7A67" w:rsidRDefault="00EF06DD" w:rsidP="00EF06DD">
            <w:pPr>
              <w:numPr>
                <w:ilvl w:val="0"/>
                <w:numId w:val="11"/>
              </w:numPr>
              <w:spacing w:before="0" w:after="0" w:line="240" w:lineRule="auto"/>
              <w:ind w:left="176" w:hanging="176"/>
            </w:pPr>
            <w:r w:rsidRPr="005F7A67">
              <w:rPr>
                <w:rFonts w:cs="Arial"/>
                <w:bCs/>
              </w:rPr>
              <w:t xml:space="preserve">In the </w:t>
            </w:r>
            <w:r w:rsidRPr="005F7A67">
              <w:rPr>
                <w:rStyle w:val="SAPScreenElement"/>
              </w:rPr>
              <w:t xml:space="preserve">Comment </w:t>
            </w:r>
            <w:r w:rsidRPr="005F7A67">
              <w:rPr>
                <w:rFonts w:cs="Arial"/>
                <w:bCs/>
              </w:rPr>
              <w:t>section, you can post your remarks, if you consider appropriate.</w:t>
            </w:r>
          </w:p>
          <w:p w14:paraId="2BE5AB3B" w14:textId="6446C006" w:rsidR="00EF06DD" w:rsidRPr="005F7A67" w:rsidRDefault="00135188" w:rsidP="00935EB9">
            <w:pPr>
              <w:numPr>
                <w:ilvl w:val="0"/>
                <w:numId w:val="11"/>
              </w:numPr>
              <w:spacing w:before="0" w:line="240" w:lineRule="auto"/>
              <w:ind w:left="176" w:hanging="176"/>
            </w:pPr>
            <w:r w:rsidRPr="005F7A67">
              <w:rPr>
                <w:rFonts w:cs="Arial"/>
                <w:bCs/>
              </w:rPr>
              <w:t>On the right part of the screen a short profile of the employee for whom the change is requested is given, as well as administrative details to the request initiation</w:t>
            </w:r>
            <w:r w:rsidR="00EF06DD" w:rsidRPr="005F7A67">
              <w:rPr>
                <w:rFonts w:cs="Arial"/>
                <w:bCs/>
              </w:rPr>
              <w:t>.</w:t>
            </w:r>
          </w:p>
        </w:tc>
        <w:tc>
          <w:tcPr>
            <w:tcW w:w="1263" w:type="dxa"/>
          </w:tcPr>
          <w:p w14:paraId="24E6B72C" w14:textId="77777777" w:rsidR="00EF06DD" w:rsidRPr="005F7A67" w:rsidRDefault="00EF06DD" w:rsidP="007E388D">
            <w:pPr>
              <w:rPr>
                <w:rFonts w:cs="Arial"/>
                <w:bCs/>
              </w:rPr>
            </w:pPr>
          </w:p>
        </w:tc>
      </w:tr>
      <w:tr w:rsidR="00EF06DD" w:rsidRPr="005F7A67" w14:paraId="3E140C35" w14:textId="77777777" w:rsidTr="00BC6F23">
        <w:trPr>
          <w:trHeight w:val="357"/>
        </w:trPr>
        <w:tc>
          <w:tcPr>
            <w:tcW w:w="851" w:type="dxa"/>
            <w:hideMark/>
          </w:tcPr>
          <w:p w14:paraId="2AE73077" w14:textId="275E2CBE" w:rsidR="00EF06DD" w:rsidRPr="005F7A67" w:rsidRDefault="0096746D" w:rsidP="007E388D">
            <w:r w:rsidRPr="005F7A67">
              <w:t>4</w:t>
            </w:r>
          </w:p>
        </w:tc>
        <w:tc>
          <w:tcPr>
            <w:tcW w:w="1281" w:type="dxa"/>
            <w:hideMark/>
          </w:tcPr>
          <w:p w14:paraId="023B090B" w14:textId="350AB83B" w:rsidR="00EF06DD" w:rsidRPr="005F7A67" w:rsidRDefault="00EF06DD" w:rsidP="00EF06DD">
            <w:pPr>
              <w:rPr>
                <w:rStyle w:val="SAPEmphasis"/>
              </w:rPr>
            </w:pPr>
            <w:r w:rsidRPr="005F7A67">
              <w:rPr>
                <w:rStyle w:val="SAPEmphasis"/>
              </w:rPr>
              <w:t>Review Job Information Details</w:t>
            </w:r>
          </w:p>
        </w:tc>
        <w:tc>
          <w:tcPr>
            <w:tcW w:w="5040" w:type="dxa"/>
            <w:hideMark/>
          </w:tcPr>
          <w:p w14:paraId="2DD6AD3C" w14:textId="309B5DB8" w:rsidR="00EF06DD" w:rsidRPr="005F7A67" w:rsidRDefault="00EF06DD" w:rsidP="007E388D">
            <w:pPr>
              <w:pStyle w:val="List"/>
              <w:ind w:left="0" w:firstLine="0"/>
            </w:pPr>
            <w:r w:rsidRPr="005F7A67">
              <w:t xml:space="preserve">Review the details in the </w:t>
            </w:r>
            <w:r w:rsidRPr="005F7A67">
              <w:rPr>
                <w:rStyle w:val="SAPScreenElement"/>
              </w:rPr>
              <w:t>Organizational Information</w:t>
            </w:r>
            <w:r w:rsidRPr="005F7A67">
              <w:rPr>
                <w:rFonts w:cs="Arial"/>
                <w:bCs/>
              </w:rPr>
              <w:t xml:space="preserve"> or </w:t>
            </w:r>
            <w:r w:rsidRPr="005F7A67">
              <w:rPr>
                <w:rStyle w:val="SAPScreenElement"/>
              </w:rPr>
              <w:t>Job Information</w:t>
            </w:r>
            <w:r w:rsidRPr="005F7A67">
              <w:t xml:space="preserve"> section.</w:t>
            </w:r>
          </w:p>
        </w:tc>
        <w:tc>
          <w:tcPr>
            <w:tcW w:w="5850" w:type="dxa"/>
          </w:tcPr>
          <w:p w14:paraId="1FC0A028" w14:textId="1E1A9261" w:rsidR="00EF06DD" w:rsidRPr="005F7A67" w:rsidRDefault="00EF06DD" w:rsidP="00EF06DD">
            <w:pPr>
              <w:rPr>
                <w:rFonts w:cs="Arial"/>
                <w:bCs/>
              </w:rPr>
            </w:pPr>
            <w:r w:rsidRPr="005F7A67">
              <w:rPr>
                <w:rFonts w:cs="Arial"/>
                <w:bCs/>
              </w:rPr>
              <w:t>The requested updates to the</w:t>
            </w:r>
            <w:r w:rsidR="001C1CC7" w:rsidRPr="005F7A67">
              <w:rPr>
                <w:rFonts w:cs="Arial"/>
                <w:bCs/>
              </w:rPr>
              <w:t xml:space="preserve"> job information</w:t>
            </w:r>
            <w:r w:rsidRPr="005F7A67">
              <w:rPr>
                <w:rFonts w:cs="Arial"/>
                <w:bCs/>
              </w:rPr>
              <w:t xml:space="preserve"> have been reviewed. </w:t>
            </w:r>
            <w:r w:rsidRPr="005F7A67">
              <w:t>The submitted changes in job information are incomplete and/or incorrect.</w:t>
            </w:r>
          </w:p>
        </w:tc>
        <w:tc>
          <w:tcPr>
            <w:tcW w:w="1263" w:type="dxa"/>
          </w:tcPr>
          <w:p w14:paraId="3BCCE258" w14:textId="77777777" w:rsidR="00EF06DD" w:rsidRPr="005F7A67" w:rsidRDefault="00EF06DD" w:rsidP="007E388D">
            <w:pPr>
              <w:rPr>
                <w:rFonts w:cs="Arial"/>
                <w:bCs/>
              </w:rPr>
            </w:pPr>
          </w:p>
        </w:tc>
      </w:tr>
      <w:tr w:rsidR="00EF06DD" w:rsidRPr="005F7A67" w14:paraId="34E546CF" w14:textId="77777777" w:rsidTr="00BC6F23">
        <w:trPr>
          <w:trHeight w:val="357"/>
        </w:trPr>
        <w:tc>
          <w:tcPr>
            <w:tcW w:w="851" w:type="dxa"/>
            <w:hideMark/>
          </w:tcPr>
          <w:p w14:paraId="2225169C" w14:textId="62E731A3" w:rsidR="00EF06DD" w:rsidRPr="005F7A67" w:rsidRDefault="0096746D" w:rsidP="007E388D">
            <w:r w:rsidRPr="005F7A67">
              <w:t>5</w:t>
            </w:r>
          </w:p>
        </w:tc>
        <w:tc>
          <w:tcPr>
            <w:tcW w:w="1281" w:type="dxa"/>
            <w:hideMark/>
          </w:tcPr>
          <w:p w14:paraId="03E131D9" w14:textId="77777777" w:rsidR="00EF06DD" w:rsidRPr="005F7A67" w:rsidRDefault="00EF06DD" w:rsidP="007E388D">
            <w:pPr>
              <w:rPr>
                <w:rStyle w:val="SAPEmphasis"/>
              </w:rPr>
            </w:pPr>
            <w:r w:rsidRPr="005F7A67">
              <w:rPr>
                <w:rStyle w:val="SAPEmphasis"/>
              </w:rPr>
              <w:t>Send Request Back</w:t>
            </w:r>
          </w:p>
        </w:tc>
        <w:tc>
          <w:tcPr>
            <w:tcW w:w="5040" w:type="dxa"/>
            <w:hideMark/>
          </w:tcPr>
          <w:p w14:paraId="7141F6C5" w14:textId="77777777" w:rsidR="00EF06DD" w:rsidRPr="005F7A67" w:rsidRDefault="00EF06DD" w:rsidP="007E388D">
            <w:r w:rsidRPr="005F7A67">
              <w:t xml:space="preserve">In case information is missing or is incorrect, send the form back to the requesting line manager. Enter an explaining comment, e.g. specify which data is missing, and choose the </w:t>
            </w:r>
            <w:r w:rsidRPr="005F7A67">
              <w:rPr>
                <w:rStyle w:val="SAPScreenElement"/>
              </w:rPr>
              <w:t>Send Back</w:t>
            </w:r>
            <w:r w:rsidRPr="005F7A67">
              <w:rPr>
                <w:i/>
                <w:lang w:eastAsia="zh-CN"/>
              </w:rPr>
              <w:t xml:space="preserve"> </w:t>
            </w:r>
            <w:r w:rsidRPr="005F7A67">
              <w:rPr>
                <w:lang w:eastAsia="zh-CN"/>
              </w:rPr>
              <w:t>button</w:t>
            </w:r>
            <w:r w:rsidRPr="005F7A67">
              <w:t xml:space="preserve">. </w:t>
            </w:r>
          </w:p>
        </w:tc>
        <w:tc>
          <w:tcPr>
            <w:tcW w:w="5850" w:type="dxa"/>
            <w:hideMark/>
          </w:tcPr>
          <w:p w14:paraId="0AA4D277" w14:textId="77777777" w:rsidR="00EF06DD" w:rsidRPr="005F7A67" w:rsidRDefault="00EF06DD" w:rsidP="007E388D">
            <w:pPr>
              <w:rPr>
                <w:rFonts w:cs="Arial"/>
                <w:bCs/>
              </w:rPr>
            </w:pPr>
            <w:r w:rsidRPr="005F7A67">
              <w:rPr>
                <w:rFonts w:cs="Arial"/>
                <w:bCs/>
              </w:rPr>
              <w:t xml:space="preserve">The </w:t>
            </w:r>
            <w:r w:rsidRPr="005F7A67">
              <w:rPr>
                <w:rStyle w:val="SAPScreenElement"/>
              </w:rPr>
              <w:t>Send Back Request</w:t>
            </w:r>
            <w:r w:rsidRPr="005F7A67">
              <w:rPr>
                <w:rFonts w:cs="Arial"/>
                <w:bCs/>
              </w:rPr>
              <w:t xml:space="preserve"> dialog box is displayed, informing you that the request will be sent back to the request initiator (line manager in this case) and he or she will be notified.</w:t>
            </w:r>
          </w:p>
        </w:tc>
        <w:tc>
          <w:tcPr>
            <w:tcW w:w="1263" w:type="dxa"/>
          </w:tcPr>
          <w:p w14:paraId="702ACC1C" w14:textId="77777777" w:rsidR="00EF06DD" w:rsidRPr="005F7A67" w:rsidRDefault="00EF06DD" w:rsidP="007E388D">
            <w:pPr>
              <w:rPr>
                <w:rFonts w:cs="Arial"/>
                <w:bCs/>
              </w:rPr>
            </w:pPr>
          </w:p>
        </w:tc>
      </w:tr>
      <w:tr w:rsidR="00EF06DD" w:rsidRPr="005F7A67" w14:paraId="7C265060" w14:textId="77777777" w:rsidTr="00BC6F23">
        <w:trPr>
          <w:trHeight w:val="357"/>
        </w:trPr>
        <w:tc>
          <w:tcPr>
            <w:tcW w:w="851" w:type="dxa"/>
          </w:tcPr>
          <w:p w14:paraId="5ADA37C2" w14:textId="5A683865" w:rsidR="00EF06DD" w:rsidRPr="005F7A67" w:rsidRDefault="0096746D" w:rsidP="007E388D">
            <w:r w:rsidRPr="005F7A67">
              <w:t>6</w:t>
            </w:r>
          </w:p>
        </w:tc>
        <w:tc>
          <w:tcPr>
            <w:tcW w:w="1281" w:type="dxa"/>
          </w:tcPr>
          <w:p w14:paraId="0099EF0A" w14:textId="77777777" w:rsidR="00EF06DD" w:rsidRPr="005F7A67" w:rsidRDefault="00EF06DD" w:rsidP="007E388D">
            <w:pPr>
              <w:rPr>
                <w:rStyle w:val="SAPEmphasis"/>
              </w:rPr>
            </w:pPr>
            <w:r w:rsidRPr="005F7A67">
              <w:rPr>
                <w:rStyle w:val="SAPEmphasis"/>
              </w:rPr>
              <w:t>Confirm your Choice</w:t>
            </w:r>
          </w:p>
        </w:tc>
        <w:tc>
          <w:tcPr>
            <w:tcW w:w="5040" w:type="dxa"/>
          </w:tcPr>
          <w:p w14:paraId="2C73F2C7" w14:textId="77777777" w:rsidR="00EF06DD" w:rsidRPr="005F7A67" w:rsidRDefault="00EF06DD" w:rsidP="007E388D">
            <w:r w:rsidRPr="005F7A67">
              <w:t xml:space="preserve">Choose again the </w:t>
            </w:r>
            <w:r w:rsidRPr="005F7A67">
              <w:rPr>
                <w:rStyle w:val="SAPScreenElement"/>
              </w:rPr>
              <w:t>Send Back</w:t>
            </w:r>
            <w:r w:rsidRPr="005F7A67">
              <w:rPr>
                <w:i/>
                <w:lang w:eastAsia="zh-CN"/>
              </w:rPr>
              <w:t xml:space="preserve"> </w:t>
            </w:r>
            <w:r w:rsidRPr="005F7A67">
              <w:rPr>
                <w:lang w:eastAsia="zh-CN"/>
              </w:rPr>
              <w:t>button.</w:t>
            </w:r>
          </w:p>
        </w:tc>
        <w:tc>
          <w:tcPr>
            <w:tcW w:w="5850" w:type="dxa"/>
          </w:tcPr>
          <w:p w14:paraId="77359335" w14:textId="271E225D" w:rsidR="00EF06DD" w:rsidRPr="005F7A67" w:rsidRDefault="00EF06DD" w:rsidP="007E388D">
            <w:pPr>
              <w:rPr>
                <w:lang w:eastAsia="zh-CN"/>
              </w:rPr>
            </w:pPr>
            <w:r w:rsidRPr="005F7A67">
              <w:t>The system generates a success message and y</w:t>
            </w:r>
            <w:r w:rsidRPr="005F7A67">
              <w:rPr>
                <w:lang w:eastAsia="zh-CN"/>
              </w:rPr>
              <w:t xml:space="preserve">ou are directed back to your </w:t>
            </w:r>
            <w:r w:rsidRPr="005F7A67">
              <w:rPr>
                <w:rStyle w:val="SAPScreenElement"/>
              </w:rPr>
              <w:t xml:space="preserve">Home </w:t>
            </w:r>
            <w:r w:rsidRPr="005F7A67">
              <w:rPr>
                <w:lang w:eastAsia="zh-CN"/>
              </w:rPr>
              <w:t>page. The workflow has been sent back to the requesting line manager for updating it.</w:t>
            </w:r>
          </w:p>
          <w:p w14:paraId="169F3E1D" w14:textId="77777777" w:rsidR="00A17543" w:rsidRPr="005F7A67" w:rsidRDefault="00A17543" w:rsidP="00BC6F23">
            <w:pPr>
              <w:pStyle w:val="SAPNoteHeading"/>
              <w:ind w:left="255"/>
            </w:pPr>
            <w:r w:rsidRPr="005F7A67">
              <w:rPr>
                <w:noProof/>
              </w:rPr>
              <w:drawing>
                <wp:inline distT="0" distB="0" distL="0" distR="0" wp14:anchorId="100D7529" wp14:editId="6F544E94">
                  <wp:extent cx="228600" cy="228600"/>
                  <wp:effectExtent l="0" t="0" r="0" b="0"/>
                  <wp:docPr id="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4AD581B1" w14:textId="5FEB3A5F" w:rsidR="00A17543" w:rsidRPr="005F7A67" w:rsidRDefault="00A17543" w:rsidP="00BC6F23">
            <w:pPr>
              <w:ind w:left="255"/>
              <w:rPr>
                <w:lang w:eastAsia="zh-CN"/>
              </w:rPr>
            </w:pPr>
            <w:r w:rsidRPr="005F7A67">
              <w:t xml:space="preserve">In case you have sent the request back starting from the </w:t>
            </w:r>
            <w:r w:rsidRPr="005F7A67">
              <w:rPr>
                <w:rStyle w:val="SAPScreenElement"/>
              </w:rPr>
              <w:t>My Workflow Requests (#)</w:t>
            </w:r>
            <w:r w:rsidRPr="005F7A67">
              <w:rPr>
                <w:rFonts w:cs="Arial"/>
                <w:bCs/>
              </w:rPr>
              <w:t xml:space="preserve"> screen (see </w:t>
            </w:r>
            <w:r w:rsidRPr="005F7A67">
              <w:rPr>
                <w:rFonts w:ascii="BentonSans Regular" w:hAnsi="BentonSans Regular"/>
                <w:color w:val="666666"/>
              </w:rPr>
              <w:t>Note</w:t>
            </w:r>
            <w:r w:rsidRPr="005F7A67">
              <w:rPr>
                <w:rFonts w:cs="Arial"/>
                <w:bCs/>
              </w:rPr>
              <w:t xml:space="preserve"> in test step # 3), you </w:t>
            </w:r>
            <w:r w:rsidRPr="005F7A67">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5F7A67">
              <w:t xml:space="preserve">the </w:t>
            </w:r>
            <w:r w:rsidRPr="005F7A67">
              <w:rPr>
                <w:rStyle w:val="SAPScreenElement"/>
              </w:rPr>
              <w:t>My Workflow Requests (#)</w:t>
            </w:r>
            <w:r w:rsidRPr="005F7A67">
              <w:rPr>
                <w:rFonts w:cs="Arial"/>
                <w:bCs/>
              </w:rPr>
              <w:t xml:space="preserve"> screen will have no entry anymore and</w:t>
            </w:r>
            <w:r w:rsidRPr="005F7A67">
              <w:rPr>
                <w:lang w:eastAsia="zh-CN"/>
              </w:rPr>
              <w:t xml:space="preserve"> the</w:t>
            </w:r>
            <w:r w:rsidRPr="005F7A67">
              <w:rPr>
                <w:rStyle w:val="SAPScreenElement"/>
              </w:rPr>
              <w:t xml:space="preserve"> Approve Requests</w:t>
            </w:r>
            <w:r w:rsidRPr="005F7A67">
              <w:t xml:space="preserve"> tile will no longer be visible in the </w:t>
            </w:r>
            <w:r w:rsidRPr="005F7A67">
              <w:rPr>
                <w:rStyle w:val="SAPScreenElement"/>
              </w:rPr>
              <w:t>To Do</w:t>
            </w:r>
            <w:r w:rsidRPr="005F7A67">
              <w:rPr>
                <w:i/>
                <w:lang w:eastAsia="zh-CN"/>
              </w:rPr>
              <w:t xml:space="preserve"> </w:t>
            </w:r>
            <w:r w:rsidRPr="005F7A67">
              <w:rPr>
                <w:lang w:eastAsia="zh-CN"/>
              </w:rPr>
              <w:t xml:space="preserve">section of your </w:t>
            </w:r>
            <w:r w:rsidRPr="005F7A67">
              <w:rPr>
                <w:rStyle w:val="SAPScreenElement"/>
              </w:rPr>
              <w:t>Home</w:t>
            </w:r>
            <w:r w:rsidRPr="005F7A67">
              <w:rPr>
                <w:lang w:eastAsia="zh-CN"/>
              </w:rPr>
              <w:t xml:space="preserve"> page.</w:t>
            </w:r>
          </w:p>
          <w:p w14:paraId="256B2D9F" w14:textId="77777777" w:rsidR="00A17543" w:rsidRPr="005F7A67" w:rsidRDefault="00A17543" w:rsidP="007E388D">
            <w:pPr>
              <w:rPr>
                <w:lang w:eastAsia="zh-CN"/>
              </w:rPr>
            </w:pPr>
          </w:p>
          <w:p w14:paraId="5D5D5891" w14:textId="059A67BF" w:rsidR="00EF06DD" w:rsidRPr="005F7A67" w:rsidRDefault="00EF06DD" w:rsidP="00106327">
            <w:r w:rsidRPr="005F7A67">
              <w:rPr>
                <w:rFonts w:cs="Arial"/>
                <w:bCs/>
                <w:lang w:eastAsia="zh-CN"/>
              </w:rPr>
              <w:lastRenderedPageBreak/>
              <w:t>Continue with process step</w:t>
            </w:r>
            <w:r w:rsidR="00E5377A" w:rsidRPr="005F7A67">
              <w:rPr>
                <w:rFonts w:cs="Arial"/>
                <w:bCs/>
                <w:lang w:eastAsia="zh-CN"/>
              </w:rPr>
              <w:t>s</w:t>
            </w:r>
            <w:r w:rsidR="005773FA" w:rsidRPr="005F7A67">
              <w:rPr>
                <w:rFonts w:cs="Arial"/>
                <w:bCs/>
                <w:lang w:eastAsia="zh-CN"/>
              </w:rPr>
              <w:t xml:space="preserve"> </w:t>
            </w:r>
            <w:r w:rsidR="005773FA" w:rsidRPr="005F7A67">
              <w:rPr>
                <w:rStyle w:val="SAPTextReference"/>
              </w:rPr>
              <w:t>4.8.2.2.1 Receiving Correction Request for Employee Job Information</w:t>
            </w:r>
            <w:r w:rsidR="00E5377A" w:rsidRPr="005F7A67">
              <w:rPr>
                <w:rFonts w:cs="Arial"/>
                <w:bCs/>
                <w:lang w:eastAsia="zh-CN"/>
              </w:rPr>
              <w:t xml:space="preserve"> </w:t>
            </w:r>
            <w:r w:rsidR="005773FA" w:rsidRPr="005F7A67">
              <w:rPr>
                <w:rFonts w:cs="Arial"/>
                <w:bCs/>
                <w:lang w:eastAsia="zh-CN"/>
              </w:rPr>
              <w:t>and</w:t>
            </w:r>
            <w:r w:rsidRPr="005F7A67">
              <w:rPr>
                <w:rFonts w:cs="Arial"/>
                <w:bCs/>
                <w:lang w:eastAsia="zh-CN"/>
              </w:rPr>
              <w:t xml:space="preserve"> </w:t>
            </w:r>
            <w:r w:rsidRPr="005F7A67">
              <w:rPr>
                <w:rStyle w:val="SAPTextReference"/>
              </w:rPr>
              <w:t>4.</w:t>
            </w:r>
            <w:r w:rsidR="001C1CC7" w:rsidRPr="005F7A67">
              <w:rPr>
                <w:rStyle w:val="SAPTextReference"/>
              </w:rPr>
              <w:t>8</w:t>
            </w:r>
            <w:r w:rsidRPr="005F7A67">
              <w:rPr>
                <w:rStyle w:val="SAPTextReference"/>
              </w:rPr>
              <w:t>.2.</w:t>
            </w:r>
            <w:r w:rsidR="001C1CC7" w:rsidRPr="005F7A67">
              <w:rPr>
                <w:rStyle w:val="SAPTextReference"/>
              </w:rPr>
              <w:t>3</w:t>
            </w:r>
            <w:r w:rsidRPr="005F7A67">
              <w:rPr>
                <w:rStyle w:val="SAPTextReference"/>
              </w:rPr>
              <w:t xml:space="preserve">. Adapting </w:t>
            </w:r>
            <w:r w:rsidR="001C1CC7" w:rsidRPr="005F7A67">
              <w:rPr>
                <w:rStyle w:val="SAPTextReference"/>
              </w:rPr>
              <w:t xml:space="preserve">Employee Job Information Change </w:t>
            </w:r>
            <w:r w:rsidRPr="005F7A67">
              <w:rPr>
                <w:rStyle w:val="SAPTextReference"/>
              </w:rPr>
              <w:t>Reques</w:t>
            </w:r>
            <w:r w:rsidRPr="005F7A67">
              <w:rPr>
                <w:rStyle w:val="SAPEmphasis"/>
              </w:rPr>
              <w:t>t</w:t>
            </w:r>
            <w:r w:rsidRPr="005F7A67">
              <w:rPr>
                <w:rFonts w:cs="Arial"/>
                <w:bCs/>
                <w:lang w:eastAsia="zh-CN"/>
              </w:rPr>
              <w:t xml:space="preserve">. Afterwards, </w:t>
            </w:r>
            <w:r w:rsidR="00106327" w:rsidRPr="005F7A67">
              <w:rPr>
                <w:rFonts w:cs="Arial"/>
                <w:bCs/>
                <w:lang w:eastAsia="zh-CN"/>
              </w:rPr>
              <w:t>a</w:t>
            </w:r>
            <w:r w:rsidRPr="005F7A67">
              <w:rPr>
                <w:rFonts w:cs="Arial"/>
                <w:bCs/>
                <w:lang w:eastAsia="zh-CN"/>
              </w:rPr>
              <w:t xml:space="preserve"> </w:t>
            </w:r>
            <w:r w:rsidR="00CD74E8" w:rsidRPr="005F7A67">
              <w:rPr>
                <w:rFonts w:cs="Arial"/>
                <w:bCs/>
                <w:lang w:eastAsia="zh-CN"/>
              </w:rPr>
              <w:t xml:space="preserve">member of the </w:t>
            </w:r>
            <w:r w:rsidR="00841058" w:rsidRPr="005F7A67">
              <w:rPr>
                <w:rStyle w:val="SAPScreenElement"/>
                <w:color w:val="auto"/>
              </w:rPr>
              <w:t>HR Administrator</w:t>
            </w:r>
            <w:r w:rsidR="00841058" w:rsidRPr="005F7A67">
              <w:t xml:space="preserve"> </w:t>
            </w:r>
            <w:r w:rsidR="00A133A9" w:rsidRPr="005F7A67">
              <w:t xml:space="preserve">dynamic </w:t>
            </w:r>
            <w:r w:rsidR="00CD74E8" w:rsidRPr="005F7A67">
              <w:rPr>
                <w:rFonts w:cs="Arial"/>
                <w:bCs/>
                <w:lang w:eastAsia="zh-CN"/>
              </w:rPr>
              <w:t xml:space="preserve">group </w:t>
            </w:r>
            <w:r w:rsidRPr="005F7A67">
              <w:rPr>
                <w:rFonts w:cs="Arial"/>
                <w:bCs/>
                <w:lang w:eastAsia="zh-CN"/>
              </w:rPr>
              <w:t>needs to process the request again.</w:t>
            </w:r>
          </w:p>
        </w:tc>
        <w:tc>
          <w:tcPr>
            <w:tcW w:w="1263" w:type="dxa"/>
          </w:tcPr>
          <w:p w14:paraId="611BA218" w14:textId="77777777" w:rsidR="00EF06DD" w:rsidRPr="005F7A67" w:rsidRDefault="00EF06DD" w:rsidP="007E388D">
            <w:pPr>
              <w:rPr>
                <w:rFonts w:cs="Arial"/>
                <w:bCs/>
              </w:rPr>
            </w:pPr>
          </w:p>
        </w:tc>
      </w:tr>
    </w:tbl>
    <w:p w14:paraId="48DF117C" w14:textId="5E2AAE42" w:rsidR="00E5377A" w:rsidRPr="005F7A67" w:rsidRDefault="00E5377A" w:rsidP="00E5377A">
      <w:pPr>
        <w:pStyle w:val="Heading5"/>
      </w:pPr>
      <w:bookmarkStart w:id="3958" w:name="_Toc461909172"/>
      <w:bookmarkStart w:id="3959" w:name="_Toc461909475"/>
      <w:bookmarkStart w:id="3960" w:name="_Toc461909779"/>
      <w:bookmarkStart w:id="3961" w:name="_Toc462821483"/>
      <w:bookmarkStart w:id="3962" w:name="_Toc462821877"/>
      <w:bookmarkStart w:id="3963" w:name="_Toc461909173"/>
      <w:bookmarkStart w:id="3964" w:name="_Toc461909476"/>
      <w:bookmarkStart w:id="3965" w:name="_Toc461909780"/>
      <w:bookmarkStart w:id="3966" w:name="_Toc462821484"/>
      <w:bookmarkStart w:id="3967" w:name="_Toc462821878"/>
      <w:bookmarkStart w:id="3968" w:name="_Toc507492133"/>
      <w:bookmarkStart w:id="3969" w:name="_Toc460903235"/>
      <w:bookmarkEnd w:id="3958"/>
      <w:bookmarkEnd w:id="3959"/>
      <w:bookmarkEnd w:id="3960"/>
      <w:bookmarkEnd w:id="3961"/>
      <w:bookmarkEnd w:id="3962"/>
      <w:bookmarkEnd w:id="3963"/>
      <w:bookmarkEnd w:id="3964"/>
      <w:bookmarkEnd w:id="3965"/>
      <w:bookmarkEnd w:id="3966"/>
      <w:bookmarkEnd w:id="3967"/>
      <w:r w:rsidRPr="005F7A67">
        <w:t>Option 2 (continued): Receiving Correction Request for Employee Job Information</w:t>
      </w:r>
      <w:bookmarkEnd w:id="3968"/>
    </w:p>
    <w:p w14:paraId="17EBEB43" w14:textId="77777777" w:rsidR="00E5377A" w:rsidRPr="005F7A67" w:rsidRDefault="00E5377A" w:rsidP="00E5377A">
      <w:pPr>
        <w:pStyle w:val="SAPKeyblockTitle"/>
        <w:rPr>
          <w:b/>
          <w:u w:val="single"/>
        </w:rPr>
      </w:pPr>
      <w:r w:rsidRPr="005F7A67">
        <w:t>Purpose</w:t>
      </w:r>
    </w:p>
    <w:p w14:paraId="50AD340B" w14:textId="25B7B083" w:rsidR="00E5377A" w:rsidRPr="005F7A67" w:rsidRDefault="00E5377A" w:rsidP="00E5377A">
      <w:pPr>
        <w:rPr>
          <w:b/>
          <w:u w:val="single"/>
        </w:rPr>
      </w:pPr>
      <w:r w:rsidRPr="005F7A67">
        <w:t xml:space="preserve">In case details in the job information change request are missing or are incorrect, the Line Manager receives an automatic e-mail from </w:t>
      </w:r>
      <w:r w:rsidR="00CD74E8" w:rsidRPr="005F7A67">
        <w:t xml:space="preserve">the member of the </w:t>
      </w:r>
      <w:r w:rsidR="00841058" w:rsidRPr="005F7A67">
        <w:rPr>
          <w:rStyle w:val="SAPScreenElement"/>
          <w:color w:val="auto"/>
        </w:rPr>
        <w:t>HR Administrator</w:t>
      </w:r>
      <w:r w:rsidR="00841058" w:rsidRPr="005F7A67">
        <w:t xml:space="preserve"> </w:t>
      </w:r>
      <w:r w:rsidR="00A133A9" w:rsidRPr="005F7A67">
        <w:t xml:space="preserve">dynamic </w:t>
      </w:r>
      <w:r w:rsidR="00CD74E8" w:rsidRPr="005F7A67">
        <w:t xml:space="preserve">group </w:t>
      </w:r>
      <w:r w:rsidRPr="005F7A67">
        <w:t xml:space="preserve">with the request to provide this information. </w:t>
      </w:r>
    </w:p>
    <w:p w14:paraId="3DDA42D6" w14:textId="1A39B414" w:rsidR="00E5377A" w:rsidRPr="005F7A67" w:rsidRDefault="00E5377A" w:rsidP="00935EB9">
      <w:r w:rsidRPr="005F7A67">
        <w:t>This is an automated step, and no manual execution is required.</w:t>
      </w:r>
    </w:p>
    <w:p w14:paraId="24D04C9B" w14:textId="64D34A3F" w:rsidR="00EF06DD" w:rsidRPr="005F7A67" w:rsidRDefault="00EF06DD" w:rsidP="00323E53">
      <w:pPr>
        <w:pStyle w:val="Heading4"/>
      </w:pPr>
      <w:bookmarkStart w:id="3970" w:name="_Toc507492134"/>
      <w:r w:rsidRPr="005F7A67">
        <w:t xml:space="preserve">Option 2 (continued): Adapting </w:t>
      </w:r>
      <w:r w:rsidR="001C1CC7" w:rsidRPr="005F7A67">
        <w:t xml:space="preserve">Employee Job Information Change </w:t>
      </w:r>
      <w:r w:rsidRPr="005F7A67">
        <w:t>Request</w:t>
      </w:r>
      <w:bookmarkEnd w:id="3969"/>
      <w:bookmarkEnd w:id="3970"/>
    </w:p>
    <w:p w14:paraId="6617AA27" w14:textId="77777777" w:rsidR="00EF06DD" w:rsidRPr="005F7A67" w:rsidRDefault="00EF06DD" w:rsidP="00EF06DD">
      <w:pPr>
        <w:pStyle w:val="SAPKeyblockTitle"/>
      </w:pPr>
      <w:r w:rsidRPr="005F7A67">
        <w:t>Test Administration</w:t>
      </w:r>
    </w:p>
    <w:p w14:paraId="34E77DD3" w14:textId="77777777" w:rsidR="00EF06DD" w:rsidRPr="005F7A67" w:rsidRDefault="00EF06DD" w:rsidP="00EF06DD">
      <w:r w:rsidRPr="005F7A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F06DD" w:rsidRPr="005F7A67" w14:paraId="59BECC7F" w14:textId="77777777" w:rsidTr="007E388D">
        <w:tc>
          <w:tcPr>
            <w:tcW w:w="2280" w:type="dxa"/>
            <w:tcBorders>
              <w:top w:val="single" w:sz="8" w:space="0" w:color="999999"/>
              <w:left w:val="single" w:sz="8" w:space="0" w:color="999999"/>
              <w:bottom w:val="single" w:sz="8" w:space="0" w:color="999999"/>
              <w:right w:val="single" w:sz="8" w:space="0" w:color="999999"/>
            </w:tcBorders>
            <w:hideMark/>
          </w:tcPr>
          <w:p w14:paraId="2FD2D175" w14:textId="77777777" w:rsidR="00EF06DD" w:rsidRPr="005F7A67" w:rsidRDefault="00EF06DD" w:rsidP="007E388D">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5BA4C1F" w14:textId="77777777" w:rsidR="00EF06DD" w:rsidRPr="005F7A67" w:rsidRDefault="00EF06DD" w:rsidP="007E388D">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17071A34" w14:textId="77777777" w:rsidR="00EF06DD" w:rsidRPr="005F7A67" w:rsidRDefault="00EF06DD" w:rsidP="007E388D">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68507AC" w14:textId="77777777" w:rsidR="00EF06DD" w:rsidRPr="005F7A67" w:rsidRDefault="00EF06DD" w:rsidP="007E388D">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8840F9A" w14:textId="77777777" w:rsidR="00EF06DD" w:rsidRPr="005F7A67" w:rsidRDefault="00EF06DD" w:rsidP="007E388D">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D5750AD" w14:textId="1698A149" w:rsidR="00EF06DD" w:rsidRPr="005F7A67" w:rsidRDefault="00526B18" w:rsidP="007E388D">
            <w:r w:rsidRPr="005F7A67">
              <w:t>&lt;date&gt;</w:t>
            </w:r>
          </w:p>
        </w:tc>
      </w:tr>
      <w:tr w:rsidR="00EF06DD" w:rsidRPr="005F7A67" w14:paraId="21265177" w14:textId="77777777" w:rsidTr="007E388D">
        <w:tc>
          <w:tcPr>
            <w:tcW w:w="2280" w:type="dxa"/>
            <w:tcBorders>
              <w:top w:val="single" w:sz="8" w:space="0" w:color="999999"/>
              <w:left w:val="single" w:sz="8" w:space="0" w:color="999999"/>
              <w:bottom w:val="single" w:sz="8" w:space="0" w:color="999999"/>
              <w:right w:val="single" w:sz="8" w:space="0" w:color="999999"/>
            </w:tcBorders>
            <w:hideMark/>
          </w:tcPr>
          <w:p w14:paraId="07B80134" w14:textId="77777777" w:rsidR="00EF06DD" w:rsidRPr="005F7A67" w:rsidRDefault="00EF06DD" w:rsidP="007E388D">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912CBEF" w14:textId="77777777" w:rsidR="00EF06DD" w:rsidRPr="005F7A67" w:rsidRDefault="00EF06DD" w:rsidP="007E388D">
            <w:r w:rsidRPr="005F7A67">
              <w:t>Line Manager</w:t>
            </w:r>
          </w:p>
        </w:tc>
      </w:tr>
      <w:tr w:rsidR="00EF06DD" w:rsidRPr="005F7A67" w14:paraId="660A349B" w14:textId="77777777" w:rsidTr="007E388D">
        <w:tc>
          <w:tcPr>
            <w:tcW w:w="2280" w:type="dxa"/>
            <w:tcBorders>
              <w:top w:val="single" w:sz="8" w:space="0" w:color="999999"/>
              <w:left w:val="single" w:sz="8" w:space="0" w:color="999999"/>
              <w:bottom w:val="single" w:sz="8" w:space="0" w:color="999999"/>
              <w:right w:val="single" w:sz="8" w:space="0" w:color="999999"/>
            </w:tcBorders>
            <w:hideMark/>
          </w:tcPr>
          <w:p w14:paraId="560FFA33" w14:textId="77777777" w:rsidR="00EF06DD" w:rsidRPr="005F7A67" w:rsidRDefault="00EF06DD" w:rsidP="007E388D">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DFE6AAB" w14:textId="77777777" w:rsidR="00EF06DD" w:rsidRPr="005F7A67" w:rsidRDefault="00EF06DD" w:rsidP="007E388D">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44EEA6D" w14:textId="77777777" w:rsidR="00EF06DD" w:rsidRPr="005F7A67" w:rsidRDefault="00EF06DD" w:rsidP="007E388D">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2843C4D" w14:textId="08FE9536" w:rsidR="00EF06DD" w:rsidRPr="005F7A67" w:rsidRDefault="00402197" w:rsidP="007E388D">
            <w:r>
              <w:t>&lt;duration&gt;</w:t>
            </w:r>
          </w:p>
        </w:tc>
      </w:tr>
    </w:tbl>
    <w:p w14:paraId="309107F5" w14:textId="77777777" w:rsidR="00EF06DD" w:rsidRPr="005F7A67" w:rsidRDefault="00EF06DD" w:rsidP="00EF06DD">
      <w:pPr>
        <w:pStyle w:val="SAPKeyblockTitle"/>
      </w:pPr>
      <w:r w:rsidRPr="005F7A67">
        <w:t>Purpose</w:t>
      </w:r>
    </w:p>
    <w:p w14:paraId="46EB2030" w14:textId="0455E728" w:rsidR="00EF06DD" w:rsidRPr="005F7A67" w:rsidRDefault="00EF06DD" w:rsidP="00EF06DD">
      <w:r w:rsidRPr="005F7A67">
        <w:t xml:space="preserve">In case </w:t>
      </w:r>
      <w:r w:rsidR="00CD74E8" w:rsidRPr="005F7A67">
        <w:t xml:space="preserve">the member of the </w:t>
      </w:r>
      <w:r w:rsidR="00841058" w:rsidRPr="005F7A67">
        <w:rPr>
          <w:rStyle w:val="SAPScreenElement"/>
          <w:color w:val="auto"/>
        </w:rPr>
        <w:t>HR Administrator</w:t>
      </w:r>
      <w:r w:rsidR="00841058" w:rsidRPr="005F7A67">
        <w:t xml:space="preserve"> </w:t>
      </w:r>
      <w:r w:rsidR="00A133A9" w:rsidRPr="005F7A67">
        <w:t xml:space="preserve">dynamic </w:t>
      </w:r>
      <w:r w:rsidR="00CD74E8" w:rsidRPr="005F7A67">
        <w:t xml:space="preserve">group </w:t>
      </w:r>
      <w:r w:rsidRPr="005F7A67">
        <w:t xml:space="preserve">has sent back the </w:t>
      </w:r>
      <w:r w:rsidR="001C1CC7" w:rsidRPr="005F7A67">
        <w:t xml:space="preserve">job information change </w:t>
      </w:r>
      <w:r w:rsidRPr="005F7A67">
        <w:t xml:space="preserve">request to the Line Manager, requesting additional information, the Line Manager updates the job information details based on the feedback from the </w:t>
      </w:r>
      <w:r w:rsidR="00503A89" w:rsidRPr="005F7A67">
        <w:t xml:space="preserve">member of the </w:t>
      </w:r>
      <w:r w:rsidR="00503A89" w:rsidRPr="005F7A67">
        <w:rPr>
          <w:rStyle w:val="SAPScreenElement"/>
          <w:color w:val="auto"/>
        </w:rPr>
        <w:t>HR Administrator</w:t>
      </w:r>
      <w:r w:rsidR="00503A89" w:rsidRPr="005F7A67">
        <w:t xml:space="preserve"> </w:t>
      </w:r>
      <w:r w:rsidR="00A133A9" w:rsidRPr="005F7A67">
        <w:t xml:space="preserve">dynamic </w:t>
      </w:r>
      <w:r w:rsidR="00503A89" w:rsidRPr="005F7A67">
        <w:t>group</w:t>
      </w:r>
      <w:r w:rsidRPr="005F7A67">
        <w:t>. Then, he or she resubmits the request.</w:t>
      </w:r>
    </w:p>
    <w:p w14:paraId="453EB7A4" w14:textId="6165F6D9" w:rsidR="00EF06DD" w:rsidRPr="005F7A67" w:rsidRDefault="00EF06DD" w:rsidP="00EF06DD">
      <w:pPr>
        <w:pStyle w:val="SAPKeyblockTitle"/>
      </w:pPr>
      <w:r w:rsidRPr="005F7A67">
        <w:lastRenderedPageBreak/>
        <w:t>Procedure</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281"/>
        <w:gridCol w:w="4500"/>
        <w:gridCol w:w="1980"/>
        <w:gridCol w:w="4500"/>
        <w:gridCol w:w="1260"/>
      </w:tblGrid>
      <w:tr w:rsidR="00EF06DD" w:rsidRPr="005F7A67" w14:paraId="4289978B" w14:textId="77777777" w:rsidTr="00DB6411">
        <w:trPr>
          <w:trHeight w:val="576"/>
          <w:tblHeader/>
        </w:trPr>
        <w:tc>
          <w:tcPr>
            <w:tcW w:w="851" w:type="dxa"/>
            <w:shd w:val="solid" w:color="999999" w:fill="FFFFFF"/>
            <w:hideMark/>
          </w:tcPr>
          <w:p w14:paraId="1217DF21"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281" w:type="dxa"/>
            <w:shd w:val="solid" w:color="999999" w:fill="FFFFFF"/>
            <w:hideMark/>
          </w:tcPr>
          <w:p w14:paraId="38D7B295"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4500" w:type="dxa"/>
            <w:shd w:val="solid" w:color="999999" w:fill="FFFFFF"/>
            <w:hideMark/>
          </w:tcPr>
          <w:p w14:paraId="45EABD71"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1980" w:type="dxa"/>
            <w:shd w:val="solid" w:color="999999" w:fill="FFFFFF"/>
          </w:tcPr>
          <w:p w14:paraId="5972848C"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Additional Information</w:t>
            </w:r>
          </w:p>
        </w:tc>
        <w:tc>
          <w:tcPr>
            <w:tcW w:w="4500" w:type="dxa"/>
            <w:shd w:val="solid" w:color="999999" w:fill="FFFFFF"/>
            <w:hideMark/>
          </w:tcPr>
          <w:p w14:paraId="1953C94D"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260" w:type="dxa"/>
            <w:shd w:val="solid" w:color="999999" w:fill="FFFFFF"/>
            <w:hideMark/>
          </w:tcPr>
          <w:p w14:paraId="3E5E4BAA" w14:textId="77777777" w:rsidR="00EF06DD" w:rsidRPr="005F7A67" w:rsidRDefault="00EF06DD" w:rsidP="007E388D">
            <w:pPr>
              <w:pStyle w:val="TableHeading"/>
              <w:spacing w:line="276" w:lineRule="auto"/>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EF06DD" w:rsidRPr="005F7A67" w14:paraId="6930A24F" w14:textId="77777777" w:rsidTr="00DB6411">
        <w:trPr>
          <w:trHeight w:val="288"/>
        </w:trPr>
        <w:tc>
          <w:tcPr>
            <w:tcW w:w="851" w:type="dxa"/>
            <w:hideMark/>
          </w:tcPr>
          <w:p w14:paraId="338780B8" w14:textId="77777777" w:rsidR="00EF06DD" w:rsidRPr="005F7A67" w:rsidRDefault="00EF06DD" w:rsidP="007E388D">
            <w:r w:rsidRPr="005F7A67">
              <w:t>1</w:t>
            </w:r>
          </w:p>
        </w:tc>
        <w:tc>
          <w:tcPr>
            <w:tcW w:w="1281" w:type="dxa"/>
            <w:hideMark/>
          </w:tcPr>
          <w:p w14:paraId="7061E8C9" w14:textId="77777777" w:rsidR="00EF06DD" w:rsidRPr="005F7A67" w:rsidRDefault="00EF06DD" w:rsidP="007E388D">
            <w:pPr>
              <w:rPr>
                <w:rStyle w:val="SAPEmphasis"/>
              </w:rPr>
            </w:pPr>
            <w:r w:rsidRPr="005F7A67">
              <w:rPr>
                <w:rStyle w:val="SAPEmphasis"/>
              </w:rPr>
              <w:t>Log on</w:t>
            </w:r>
          </w:p>
        </w:tc>
        <w:tc>
          <w:tcPr>
            <w:tcW w:w="4500" w:type="dxa"/>
          </w:tcPr>
          <w:p w14:paraId="772C4DF8" w14:textId="251C0D77" w:rsidR="00EF06DD" w:rsidRPr="005F7A67" w:rsidRDefault="00EF06DD" w:rsidP="007E388D">
            <w:r w:rsidRPr="005F7A67">
              <w:t xml:space="preserve">Go to your e-mail inbox and search the e-mail from the </w:t>
            </w:r>
            <w:r w:rsidR="00EB3C24" w:rsidRPr="005F7A67">
              <w:t xml:space="preserve">member of the </w:t>
            </w:r>
            <w:r w:rsidR="00841058" w:rsidRPr="005F7A67">
              <w:rPr>
                <w:rStyle w:val="SAPScreenElement"/>
                <w:color w:val="auto"/>
              </w:rPr>
              <w:t>HR Administrator</w:t>
            </w:r>
            <w:r w:rsidR="00841058" w:rsidRPr="005F7A67">
              <w:t xml:space="preserve"> </w:t>
            </w:r>
            <w:r w:rsidR="00A133A9" w:rsidRPr="005F7A67">
              <w:t xml:space="preserve">dynamic </w:t>
            </w:r>
            <w:r w:rsidR="00EB3C24" w:rsidRPr="005F7A67">
              <w:t xml:space="preserve">group </w:t>
            </w:r>
            <w:r w:rsidRPr="005F7A67">
              <w:t>who has requested for more information.</w:t>
            </w:r>
          </w:p>
          <w:p w14:paraId="79B8131C" w14:textId="77777777" w:rsidR="00EF06DD" w:rsidRPr="005F7A67" w:rsidRDefault="00EF06DD" w:rsidP="00DB6411">
            <w:pPr>
              <w:pStyle w:val="SAPNoteHeading"/>
              <w:ind w:left="630"/>
            </w:pPr>
            <w:r w:rsidRPr="005F7A67">
              <w:rPr>
                <w:noProof/>
              </w:rPr>
              <w:drawing>
                <wp:inline distT="0" distB="0" distL="0" distR="0" wp14:anchorId="1BC36DEB" wp14:editId="335CA185">
                  <wp:extent cx="228600" cy="228600"/>
                  <wp:effectExtent l="0" t="0" r="0" b="0"/>
                  <wp:docPr id="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xml:space="preserve"> Note</w:t>
            </w:r>
          </w:p>
          <w:p w14:paraId="25C2084B" w14:textId="2D419168" w:rsidR="00EF06DD" w:rsidRPr="005F7A67" w:rsidRDefault="00EF06DD" w:rsidP="00DB6411">
            <w:pPr>
              <w:pStyle w:val="NoteParagraph"/>
              <w:ind w:left="630"/>
            </w:pPr>
            <w:r w:rsidRPr="005F7A67">
              <w:t>The subject of this email states something like “</w:t>
            </w:r>
            <w:r w:rsidRPr="005F7A67">
              <w:rPr>
                <w:rStyle w:val="SAPUserEntry"/>
                <w:b w:val="0"/>
                <w:color w:val="auto"/>
              </w:rPr>
              <w:t>The Change Job action for &lt;employee name&gt; has been sent back by &lt;HR administrator name&gt;</w:t>
            </w:r>
            <w:r w:rsidRPr="005F7A67">
              <w:t>.”</w:t>
            </w:r>
          </w:p>
          <w:p w14:paraId="1FC4E71C" w14:textId="42F811EB" w:rsidR="00EF06DD" w:rsidRPr="005F7A67" w:rsidRDefault="00EF06DD" w:rsidP="007E388D">
            <w:r w:rsidRPr="005F7A67">
              <w:t xml:space="preserve">Open this e-mail and choose the available hyperlink. You are directed to the </w:t>
            </w:r>
            <w:r w:rsidR="002F4552" w:rsidRPr="005F7A67">
              <w:rPr>
                <w:rStyle w:val="SAPTextReference"/>
              </w:rPr>
              <w:t>Employee Central</w:t>
            </w:r>
            <w:r w:rsidRPr="005F7A67">
              <w:t xml:space="preserve"> login screen, where you need to enter your password (your username is already filled by default).</w:t>
            </w:r>
          </w:p>
        </w:tc>
        <w:tc>
          <w:tcPr>
            <w:tcW w:w="1980" w:type="dxa"/>
          </w:tcPr>
          <w:p w14:paraId="1F39B623" w14:textId="0B0CD675" w:rsidR="00EF06DD" w:rsidRPr="005F7A67" w:rsidRDefault="00EF06DD" w:rsidP="00A17543">
            <w:r w:rsidRPr="005F7A67">
              <w:t xml:space="preserve">Alternatively, you can log on to </w:t>
            </w:r>
            <w:r w:rsidR="002F4552" w:rsidRPr="005F7A67">
              <w:rPr>
                <w:rStyle w:val="SAPTextReference"/>
              </w:rPr>
              <w:t>Employee Central</w:t>
            </w:r>
            <w:r w:rsidRPr="005F7A67">
              <w:t xml:space="preserve">, go on the </w:t>
            </w:r>
            <w:r w:rsidRPr="005F7A67">
              <w:rPr>
                <w:rStyle w:val="SAPScreenElement"/>
              </w:rPr>
              <w:t xml:space="preserve">Home </w:t>
            </w:r>
            <w:r w:rsidRPr="005F7A67">
              <w:t>page to the</w:t>
            </w:r>
            <w:r w:rsidRPr="005F7A67">
              <w:rPr>
                <w:i/>
              </w:rPr>
              <w:t xml:space="preserve"> </w:t>
            </w:r>
            <w:r w:rsidRPr="005F7A67">
              <w:rPr>
                <w:rStyle w:val="SAPScreenElement"/>
              </w:rPr>
              <w:t>To Do</w:t>
            </w:r>
            <w:r w:rsidRPr="005F7A67">
              <w:rPr>
                <w:i/>
                <w:lang w:eastAsia="zh-CN"/>
              </w:rPr>
              <w:t xml:space="preserve"> </w:t>
            </w:r>
            <w:r w:rsidR="0096746D" w:rsidRPr="005F7A67">
              <w:rPr>
                <w:lang w:eastAsia="zh-CN"/>
              </w:rPr>
              <w:t xml:space="preserve">section </w:t>
            </w:r>
            <w:r w:rsidR="003A49BB" w:rsidRPr="005F7A67">
              <w:rPr>
                <w:lang w:eastAsia="zh-CN"/>
              </w:rPr>
              <w:t>and</w:t>
            </w:r>
            <w:r w:rsidRPr="005F7A67">
              <w:rPr>
                <w:lang w:eastAsia="zh-CN"/>
              </w:rPr>
              <w:t xml:space="preserve"> </w:t>
            </w:r>
            <w:r w:rsidR="0096746D" w:rsidRPr="005F7A67">
              <w:rPr>
                <w:lang w:eastAsia="zh-CN"/>
              </w:rPr>
              <w:t xml:space="preserve">click on the </w:t>
            </w:r>
            <w:r w:rsidR="0096746D" w:rsidRPr="005F7A67">
              <w:rPr>
                <w:rStyle w:val="SAPScreenElement"/>
              </w:rPr>
              <w:t>Approve Requests</w:t>
            </w:r>
            <w:r w:rsidR="0096746D" w:rsidRPr="005F7A67">
              <w:t xml:space="preserve"> tile. In the upcoming </w:t>
            </w:r>
            <w:r w:rsidR="0096746D" w:rsidRPr="005F7A67">
              <w:rPr>
                <w:rStyle w:val="SAPScreenElement"/>
              </w:rPr>
              <w:t>Approve Requests</w:t>
            </w:r>
            <w:r w:rsidR="0096746D" w:rsidRPr="005F7A67">
              <w:t xml:space="preserve"> </w:t>
            </w:r>
            <w:r w:rsidR="0096746D" w:rsidRPr="005F7A67">
              <w:rPr>
                <w:rFonts w:cs="Arial"/>
                <w:bCs/>
              </w:rPr>
              <w:t xml:space="preserve">dialog box, </w:t>
            </w:r>
            <w:r w:rsidR="0096746D" w:rsidRPr="005F7A67">
              <w:t xml:space="preserve">click on the </w:t>
            </w:r>
            <w:r w:rsidR="00850AE9" w:rsidRPr="005F7A67">
              <w:rPr>
                <w:rStyle w:val="SAPScreenElement"/>
              </w:rPr>
              <w:t xml:space="preserve">&lt;Job Change Event Reason&gt; For &lt;Employee Name&gt; </w:t>
            </w:r>
            <w:r w:rsidR="0096746D" w:rsidRPr="005F7A67">
              <w:t>link.</w:t>
            </w:r>
          </w:p>
        </w:tc>
        <w:tc>
          <w:tcPr>
            <w:tcW w:w="4500" w:type="dxa"/>
          </w:tcPr>
          <w:p w14:paraId="040D2626" w14:textId="033BC5C6" w:rsidR="00EF06DD" w:rsidRPr="005F7A67" w:rsidRDefault="00EF06DD">
            <w:r w:rsidRPr="005F7A67">
              <w:t xml:space="preserve">You are directed to the </w:t>
            </w:r>
            <w:r w:rsidRPr="005F7A67">
              <w:rPr>
                <w:rStyle w:val="SAPScreenElement"/>
              </w:rPr>
              <w:t>Employee Files</w:t>
            </w:r>
            <w:r w:rsidR="00103E73" w:rsidRPr="005F7A67">
              <w:rPr>
                <w:rStyle w:val="SAPScreenElement"/>
              </w:rPr>
              <w:t xml:space="preserve"> &gt; Workflow Details</w:t>
            </w:r>
            <w:r w:rsidRPr="005F7A67">
              <w:t xml:space="preserve"> page </w:t>
            </w:r>
            <w:r w:rsidRPr="005F7A67">
              <w:rPr>
                <w:rFonts w:cs="Arial"/>
                <w:bCs/>
              </w:rPr>
              <w:t>containing details to the request.</w:t>
            </w:r>
          </w:p>
        </w:tc>
        <w:tc>
          <w:tcPr>
            <w:tcW w:w="1260" w:type="dxa"/>
          </w:tcPr>
          <w:p w14:paraId="077D3395" w14:textId="77777777" w:rsidR="00EF06DD" w:rsidRPr="005F7A67" w:rsidRDefault="00EF06DD" w:rsidP="007E388D">
            <w:pPr>
              <w:rPr>
                <w:rFonts w:cs="Arial"/>
                <w:bCs/>
              </w:rPr>
            </w:pPr>
          </w:p>
        </w:tc>
      </w:tr>
      <w:tr w:rsidR="00EF06DD" w:rsidRPr="005F7A67" w14:paraId="37D4C31A" w14:textId="77777777" w:rsidTr="00DB6411">
        <w:trPr>
          <w:trHeight w:val="357"/>
        </w:trPr>
        <w:tc>
          <w:tcPr>
            <w:tcW w:w="851" w:type="dxa"/>
          </w:tcPr>
          <w:p w14:paraId="09CF9FF9" w14:textId="77777777" w:rsidR="00EF06DD" w:rsidRPr="005F7A67" w:rsidRDefault="00EF06DD" w:rsidP="007E388D">
            <w:r w:rsidRPr="005F7A67">
              <w:t>2</w:t>
            </w:r>
          </w:p>
        </w:tc>
        <w:tc>
          <w:tcPr>
            <w:tcW w:w="1281" w:type="dxa"/>
          </w:tcPr>
          <w:p w14:paraId="7D38BCD0" w14:textId="77777777" w:rsidR="00EF06DD" w:rsidRPr="005F7A67" w:rsidRDefault="00EF06DD" w:rsidP="007E388D">
            <w:pPr>
              <w:rPr>
                <w:rStyle w:val="SAPEmphasis"/>
              </w:rPr>
            </w:pPr>
            <w:r w:rsidRPr="005F7A67">
              <w:rPr>
                <w:rStyle w:val="SAPEmphasis"/>
              </w:rPr>
              <w:t>Update Request</w:t>
            </w:r>
          </w:p>
        </w:tc>
        <w:tc>
          <w:tcPr>
            <w:tcW w:w="4500" w:type="dxa"/>
          </w:tcPr>
          <w:p w14:paraId="04B081F6" w14:textId="038C1CEC" w:rsidR="00EF06DD" w:rsidRPr="005F7A67" w:rsidRDefault="00EF06DD" w:rsidP="007E388D">
            <w:pPr>
              <w:pStyle w:val="List"/>
              <w:ind w:left="0" w:firstLine="0"/>
            </w:pPr>
            <w:r w:rsidRPr="005F7A67">
              <w:t xml:space="preserve">To correct the wrong data, select the </w:t>
            </w:r>
            <w:r w:rsidRPr="005F7A67">
              <w:rPr>
                <w:rStyle w:val="SAPScreenElement"/>
              </w:rPr>
              <w:t>Update</w:t>
            </w:r>
            <w:r w:rsidRPr="005F7A67">
              <w:t xml:space="preserve"> link at the bottom of the page.</w:t>
            </w:r>
          </w:p>
        </w:tc>
        <w:tc>
          <w:tcPr>
            <w:tcW w:w="1980" w:type="dxa"/>
          </w:tcPr>
          <w:p w14:paraId="02765A5E" w14:textId="77777777" w:rsidR="00EF06DD" w:rsidRPr="005F7A67" w:rsidRDefault="00EF06DD" w:rsidP="007E388D">
            <w:pPr>
              <w:rPr>
                <w:rFonts w:cs="Arial"/>
                <w:bCs/>
              </w:rPr>
            </w:pPr>
          </w:p>
        </w:tc>
        <w:tc>
          <w:tcPr>
            <w:tcW w:w="4500" w:type="dxa"/>
          </w:tcPr>
          <w:p w14:paraId="11756AC5" w14:textId="00A0844C" w:rsidR="00EF06DD" w:rsidRPr="005F7A67" w:rsidRDefault="00EF06DD" w:rsidP="001C0FE2">
            <w:pPr>
              <w:rPr>
                <w:rFonts w:cs="Arial"/>
                <w:bCs/>
              </w:rPr>
            </w:pPr>
            <w:r w:rsidRPr="005F7A67">
              <w:rPr>
                <w:rFonts w:cs="Arial"/>
                <w:bCs/>
              </w:rPr>
              <w:t xml:space="preserve">The </w:t>
            </w:r>
            <w:r w:rsidR="007E388D" w:rsidRPr="005F7A67">
              <w:rPr>
                <w:rStyle w:val="SAPScreenElement"/>
              </w:rPr>
              <w:t>Job Information</w:t>
            </w:r>
            <w:r w:rsidRPr="005F7A67">
              <w:t xml:space="preserve"> </w:t>
            </w:r>
            <w:r w:rsidR="002A4BCF" w:rsidRPr="005F7A67">
              <w:rPr>
                <w:rFonts w:cs="Arial"/>
                <w:bCs/>
              </w:rPr>
              <w:t xml:space="preserve">dialog box is displayed, containing the </w:t>
            </w:r>
            <w:r w:rsidRPr="005F7A67">
              <w:rPr>
                <w:rFonts w:cs="Arial"/>
                <w:bCs/>
              </w:rPr>
              <w:t>editable</w:t>
            </w:r>
            <w:r w:rsidR="002A4BCF" w:rsidRPr="005F7A67">
              <w:rPr>
                <w:rFonts w:cs="Arial"/>
                <w:bCs/>
              </w:rPr>
              <w:t xml:space="preserve"> fields</w:t>
            </w:r>
            <w:r w:rsidRPr="005F7A67">
              <w:rPr>
                <w:rFonts w:cs="Arial"/>
                <w:bCs/>
              </w:rPr>
              <w:t>.</w:t>
            </w:r>
          </w:p>
        </w:tc>
        <w:tc>
          <w:tcPr>
            <w:tcW w:w="1260" w:type="dxa"/>
          </w:tcPr>
          <w:p w14:paraId="608DB7E5" w14:textId="77777777" w:rsidR="00EF06DD" w:rsidRPr="005F7A67" w:rsidRDefault="00EF06DD" w:rsidP="007E388D">
            <w:pPr>
              <w:rPr>
                <w:rFonts w:cs="Arial"/>
                <w:bCs/>
              </w:rPr>
            </w:pPr>
          </w:p>
        </w:tc>
      </w:tr>
      <w:tr w:rsidR="00EF06DD" w:rsidRPr="005F7A67" w14:paraId="24013199" w14:textId="77777777" w:rsidTr="00DB6411">
        <w:trPr>
          <w:trHeight w:val="357"/>
        </w:trPr>
        <w:tc>
          <w:tcPr>
            <w:tcW w:w="851" w:type="dxa"/>
          </w:tcPr>
          <w:p w14:paraId="784DA066" w14:textId="77777777" w:rsidR="00EF06DD" w:rsidRPr="005F7A67" w:rsidRDefault="00EF06DD" w:rsidP="007E388D">
            <w:r w:rsidRPr="005F7A67">
              <w:t>3</w:t>
            </w:r>
          </w:p>
        </w:tc>
        <w:tc>
          <w:tcPr>
            <w:tcW w:w="1281" w:type="dxa"/>
          </w:tcPr>
          <w:p w14:paraId="550F4EBB" w14:textId="185DFC6C" w:rsidR="00EF06DD" w:rsidRPr="005F7A67" w:rsidRDefault="007E388D" w:rsidP="007E388D">
            <w:pPr>
              <w:rPr>
                <w:rStyle w:val="SAPEmphasis"/>
              </w:rPr>
            </w:pPr>
            <w:r w:rsidRPr="005F7A67">
              <w:rPr>
                <w:rStyle w:val="SAPEmphasis"/>
              </w:rPr>
              <w:t>Correct</w:t>
            </w:r>
            <w:r w:rsidR="00EF06DD" w:rsidRPr="005F7A67">
              <w:rPr>
                <w:rStyle w:val="SAPEmphasis"/>
              </w:rPr>
              <w:t xml:space="preserve"> Details</w:t>
            </w:r>
          </w:p>
        </w:tc>
        <w:tc>
          <w:tcPr>
            <w:tcW w:w="4500" w:type="dxa"/>
          </w:tcPr>
          <w:p w14:paraId="474C4881" w14:textId="0B1BE905" w:rsidR="00EF06DD" w:rsidRPr="005F7A67" w:rsidRDefault="007E388D" w:rsidP="007E388D">
            <w:r w:rsidRPr="005F7A67">
              <w:t>C</w:t>
            </w:r>
            <w:r w:rsidR="00EF06DD" w:rsidRPr="005F7A67">
              <w:t xml:space="preserve">orrect the wrong </w:t>
            </w:r>
            <w:r w:rsidRPr="005F7A67">
              <w:t>d</w:t>
            </w:r>
            <w:r w:rsidR="00B22203" w:rsidRPr="005F7A67">
              <w:t>a</w:t>
            </w:r>
            <w:r w:rsidRPr="005F7A67">
              <w:t>ta</w:t>
            </w:r>
            <w:r w:rsidR="00582AA8" w:rsidRPr="005F7A67">
              <w:t xml:space="preserve"> (either location or job title)</w:t>
            </w:r>
            <w:r w:rsidR="00EF06DD" w:rsidRPr="005F7A67">
              <w:t>, as per the comment written by the</w:t>
            </w:r>
            <w:r w:rsidR="00503A89" w:rsidRPr="005F7A67">
              <w:t xml:space="preserve"> member of the</w:t>
            </w:r>
            <w:r w:rsidR="00EF06DD" w:rsidRPr="005F7A67">
              <w:t xml:space="preserve"> </w:t>
            </w:r>
            <w:r w:rsidR="00503A89" w:rsidRPr="005F7A67">
              <w:rPr>
                <w:rStyle w:val="SAPScreenElement"/>
                <w:color w:val="auto"/>
              </w:rPr>
              <w:t>HR Administrator</w:t>
            </w:r>
            <w:r w:rsidR="00503A89" w:rsidRPr="005F7A67">
              <w:t xml:space="preserve"> </w:t>
            </w:r>
            <w:r w:rsidR="00A133A9" w:rsidRPr="005F7A67">
              <w:t xml:space="preserve">dynamic </w:t>
            </w:r>
            <w:r w:rsidR="00503A89" w:rsidRPr="005F7A67">
              <w:t>group</w:t>
            </w:r>
            <w:r w:rsidR="00EF06DD" w:rsidRPr="005F7A67">
              <w:t xml:space="preserve"> in his or her rejection.</w:t>
            </w:r>
          </w:p>
        </w:tc>
        <w:tc>
          <w:tcPr>
            <w:tcW w:w="1980" w:type="dxa"/>
          </w:tcPr>
          <w:p w14:paraId="54865E45" w14:textId="77777777" w:rsidR="00EF06DD" w:rsidRPr="005F7A67" w:rsidRDefault="00EF06DD" w:rsidP="007E388D">
            <w:pPr>
              <w:rPr>
                <w:rFonts w:cs="Arial"/>
                <w:bCs/>
              </w:rPr>
            </w:pPr>
          </w:p>
        </w:tc>
        <w:tc>
          <w:tcPr>
            <w:tcW w:w="4500" w:type="dxa"/>
          </w:tcPr>
          <w:p w14:paraId="41DB5C00" w14:textId="76838043" w:rsidR="00EF06DD" w:rsidRPr="005F7A67" w:rsidRDefault="00EF06DD" w:rsidP="007E388D">
            <w:pPr>
              <w:rPr>
                <w:rFonts w:cs="Arial"/>
                <w:bCs/>
              </w:rPr>
            </w:pPr>
          </w:p>
        </w:tc>
        <w:tc>
          <w:tcPr>
            <w:tcW w:w="1260" w:type="dxa"/>
          </w:tcPr>
          <w:p w14:paraId="17654B29" w14:textId="77777777" w:rsidR="00EF06DD" w:rsidRPr="005F7A67" w:rsidRDefault="00EF06DD" w:rsidP="007E388D">
            <w:pPr>
              <w:rPr>
                <w:rFonts w:cs="Arial"/>
                <w:bCs/>
              </w:rPr>
            </w:pPr>
          </w:p>
        </w:tc>
      </w:tr>
      <w:tr w:rsidR="00114222" w:rsidRPr="005F7A67" w14:paraId="3DCB9BAD" w14:textId="77777777" w:rsidTr="00DB6411">
        <w:trPr>
          <w:trHeight w:val="357"/>
        </w:trPr>
        <w:tc>
          <w:tcPr>
            <w:tcW w:w="851" w:type="dxa"/>
          </w:tcPr>
          <w:p w14:paraId="520C88BF" w14:textId="4720134A" w:rsidR="00114222" w:rsidRPr="005F7A67" w:rsidRDefault="00114222" w:rsidP="007E388D">
            <w:r w:rsidRPr="005F7A67">
              <w:t>4</w:t>
            </w:r>
          </w:p>
        </w:tc>
        <w:tc>
          <w:tcPr>
            <w:tcW w:w="1281" w:type="dxa"/>
          </w:tcPr>
          <w:p w14:paraId="45E6D7A3" w14:textId="3490D6C0" w:rsidR="00114222" w:rsidRPr="005F7A67" w:rsidRDefault="00114222" w:rsidP="007E388D">
            <w:pPr>
              <w:rPr>
                <w:rStyle w:val="SAPEmphasis"/>
              </w:rPr>
            </w:pPr>
            <w:r w:rsidRPr="005F7A67">
              <w:rPr>
                <w:rStyle w:val="SAPEmphasis"/>
              </w:rPr>
              <w:t>Save Corrections</w:t>
            </w:r>
          </w:p>
        </w:tc>
        <w:tc>
          <w:tcPr>
            <w:tcW w:w="4500" w:type="dxa"/>
          </w:tcPr>
          <w:p w14:paraId="43EB504C" w14:textId="722D77DA" w:rsidR="00114222" w:rsidRPr="005F7A67" w:rsidRDefault="00114222" w:rsidP="00A97CD0">
            <w:r w:rsidRPr="005F7A67">
              <w:t xml:space="preserve">When done, choose the </w:t>
            </w:r>
            <w:r w:rsidRPr="005F7A67">
              <w:rPr>
                <w:rStyle w:val="SAPScreenElement"/>
              </w:rPr>
              <w:t xml:space="preserve">Save </w:t>
            </w:r>
            <w:r w:rsidRPr="005F7A67">
              <w:t>button.</w:t>
            </w:r>
          </w:p>
        </w:tc>
        <w:tc>
          <w:tcPr>
            <w:tcW w:w="1980" w:type="dxa"/>
          </w:tcPr>
          <w:p w14:paraId="35744369" w14:textId="77777777" w:rsidR="00114222" w:rsidRPr="005F7A67" w:rsidRDefault="00114222" w:rsidP="007E388D">
            <w:pPr>
              <w:rPr>
                <w:rFonts w:cs="Arial"/>
                <w:bCs/>
              </w:rPr>
            </w:pPr>
          </w:p>
        </w:tc>
        <w:tc>
          <w:tcPr>
            <w:tcW w:w="4500" w:type="dxa"/>
          </w:tcPr>
          <w:p w14:paraId="484AD7C7" w14:textId="147A6F84" w:rsidR="00114222" w:rsidRPr="005F7A67" w:rsidRDefault="00114222" w:rsidP="007E388D">
            <w:pPr>
              <w:rPr>
                <w:rFonts w:cs="Arial"/>
                <w:bCs/>
              </w:rPr>
            </w:pPr>
            <w:r w:rsidRPr="005F7A67">
              <w:t xml:space="preserve">The </w:t>
            </w:r>
            <w:r w:rsidRPr="005F7A67">
              <w:rPr>
                <w:rStyle w:val="SAPScreenElement"/>
              </w:rPr>
              <w:t>Please confirm your request</w:t>
            </w:r>
            <w:r w:rsidRPr="005F7A67">
              <w:t xml:space="preserve"> dialog box displays on the screen.</w:t>
            </w:r>
          </w:p>
        </w:tc>
        <w:tc>
          <w:tcPr>
            <w:tcW w:w="1260" w:type="dxa"/>
          </w:tcPr>
          <w:p w14:paraId="7A44D5D1" w14:textId="77777777" w:rsidR="00114222" w:rsidRPr="005F7A67" w:rsidRDefault="00114222" w:rsidP="007E388D">
            <w:pPr>
              <w:rPr>
                <w:rFonts w:cs="Arial"/>
                <w:bCs/>
              </w:rPr>
            </w:pPr>
          </w:p>
        </w:tc>
      </w:tr>
      <w:tr w:rsidR="00114222" w:rsidRPr="005F7A67" w14:paraId="7C82CD6C" w14:textId="77777777" w:rsidTr="00DB6411">
        <w:trPr>
          <w:trHeight w:val="357"/>
        </w:trPr>
        <w:tc>
          <w:tcPr>
            <w:tcW w:w="851" w:type="dxa"/>
          </w:tcPr>
          <w:p w14:paraId="3EDB1D4A" w14:textId="491C8408" w:rsidR="00114222" w:rsidRPr="005F7A67" w:rsidRDefault="00114222" w:rsidP="00114222">
            <w:r w:rsidRPr="005F7A67">
              <w:t>5</w:t>
            </w:r>
          </w:p>
        </w:tc>
        <w:tc>
          <w:tcPr>
            <w:tcW w:w="1281" w:type="dxa"/>
          </w:tcPr>
          <w:p w14:paraId="76FF6B2F" w14:textId="66020B02" w:rsidR="00114222" w:rsidRPr="005F7A67" w:rsidRDefault="00114222" w:rsidP="00114222">
            <w:pPr>
              <w:rPr>
                <w:rStyle w:val="SAPEmphasis"/>
              </w:rPr>
            </w:pPr>
            <w:r w:rsidRPr="005F7A67">
              <w:rPr>
                <w:rStyle w:val="SAPEmphasis"/>
              </w:rPr>
              <w:t>Enter Comment to Request</w:t>
            </w:r>
          </w:p>
        </w:tc>
        <w:tc>
          <w:tcPr>
            <w:tcW w:w="4500" w:type="dxa"/>
          </w:tcPr>
          <w:p w14:paraId="3FBFD8F8" w14:textId="776D3F56" w:rsidR="00114222" w:rsidRPr="005F7A67" w:rsidRDefault="00114222" w:rsidP="00825248">
            <w:r w:rsidRPr="005F7A67">
              <w:t xml:space="preserve">In the dialog box, </w:t>
            </w:r>
            <w:r w:rsidRPr="005F7A67">
              <w:rPr>
                <w:rFonts w:cs="Arial"/>
                <w:bCs/>
              </w:rPr>
              <w:t>enter an appropriate comment to your request.</w:t>
            </w:r>
          </w:p>
        </w:tc>
        <w:tc>
          <w:tcPr>
            <w:tcW w:w="1980" w:type="dxa"/>
          </w:tcPr>
          <w:p w14:paraId="3DF37557" w14:textId="77777777" w:rsidR="00114222" w:rsidRPr="005F7A67" w:rsidRDefault="00114222" w:rsidP="00114222">
            <w:pPr>
              <w:rPr>
                <w:rFonts w:cs="Arial"/>
                <w:bCs/>
              </w:rPr>
            </w:pPr>
          </w:p>
        </w:tc>
        <w:tc>
          <w:tcPr>
            <w:tcW w:w="4500" w:type="dxa"/>
          </w:tcPr>
          <w:p w14:paraId="3FE95CE1" w14:textId="77777777" w:rsidR="00114222" w:rsidRPr="005F7A67" w:rsidRDefault="00114222" w:rsidP="00114222"/>
        </w:tc>
        <w:tc>
          <w:tcPr>
            <w:tcW w:w="1260" w:type="dxa"/>
          </w:tcPr>
          <w:p w14:paraId="769CE825" w14:textId="77777777" w:rsidR="00114222" w:rsidRPr="005F7A67" w:rsidRDefault="00114222" w:rsidP="00114222">
            <w:pPr>
              <w:rPr>
                <w:rFonts w:cs="Arial"/>
                <w:bCs/>
              </w:rPr>
            </w:pPr>
          </w:p>
        </w:tc>
      </w:tr>
      <w:tr w:rsidR="00114222" w:rsidRPr="005F7A67" w14:paraId="279034A6" w14:textId="77777777" w:rsidTr="00DB6411">
        <w:trPr>
          <w:trHeight w:val="357"/>
        </w:trPr>
        <w:tc>
          <w:tcPr>
            <w:tcW w:w="851" w:type="dxa"/>
          </w:tcPr>
          <w:p w14:paraId="4C372B96" w14:textId="35B09F89" w:rsidR="00114222" w:rsidRPr="005F7A67" w:rsidRDefault="00114222" w:rsidP="00114222">
            <w:r w:rsidRPr="005F7A67">
              <w:t>6</w:t>
            </w:r>
          </w:p>
        </w:tc>
        <w:tc>
          <w:tcPr>
            <w:tcW w:w="1281" w:type="dxa"/>
          </w:tcPr>
          <w:p w14:paraId="7B90084F" w14:textId="53E52AD4" w:rsidR="00114222" w:rsidRPr="005F7A67" w:rsidRDefault="00114222" w:rsidP="00114222">
            <w:pPr>
              <w:rPr>
                <w:rStyle w:val="SAPEmphasis"/>
              </w:rPr>
            </w:pPr>
            <w:r w:rsidRPr="005F7A67">
              <w:rPr>
                <w:rStyle w:val="SAPEmphasis"/>
              </w:rPr>
              <w:t>Check Approvers</w:t>
            </w:r>
          </w:p>
        </w:tc>
        <w:tc>
          <w:tcPr>
            <w:tcW w:w="4500" w:type="dxa"/>
          </w:tcPr>
          <w:p w14:paraId="5F9BB157" w14:textId="19A8DB9D" w:rsidR="00114222" w:rsidRPr="005F7A67" w:rsidRDefault="00114222" w:rsidP="00825248">
            <w:r w:rsidRPr="005F7A67">
              <w:t xml:space="preserve">In the dialog box, </w:t>
            </w:r>
            <w:r w:rsidRPr="005F7A67">
              <w:rPr>
                <w:rFonts w:cs="Arial"/>
                <w:bCs/>
              </w:rPr>
              <w:t xml:space="preserve">select the </w:t>
            </w:r>
            <w:r w:rsidRPr="005F7A67">
              <w:rPr>
                <w:rStyle w:val="SAPScreenElement"/>
              </w:rPr>
              <w:t>View Workflow Participants</w:t>
            </w:r>
            <w:r w:rsidRPr="005F7A67">
              <w:rPr>
                <w:rFonts w:cs="Arial"/>
                <w:bCs/>
              </w:rPr>
              <w:t xml:space="preserve"> link to verify the approvers of the request.</w:t>
            </w:r>
          </w:p>
        </w:tc>
        <w:tc>
          <w:tcPr>
            <w:tcW w:w="1980" w:type="dxa"/>
          </w:tcPr>
          <w:p w14:paraId="72EF2D25" w14:textId="77777777" w:rsidR="00114222" w:rsidRPr="005F7A67" w:rsidRDefault="00114222" w:rsidP="00114222">
            <w:pPr>
              <w:rPr>
                <w:rFonts w:cs="Arial"/>
                <w:bCs/>
              </w:rPr>
            </w:pPr>
          </w:p>
        </w:tc>
        <w:tc>
          <w:tcPr>
            <w:tcW w:w="4500" w:type="dxa"/>
          </w:tcPr>
          <w:p w14:paraId="5CA3DCC6" w14:textId="7DFDCC48" w:rsidR="00114222" w:rsidRPr="005F7A67" w:rsidRDefault="00114222" w:rsidP="00114222">
            <w:r w:rsidRPr="005F7A67">
              <w:t xml:space="preserve">The </w:t>
            </w:r>
            <w:r w:rsidRPr="005F7A67">
              <w:rPr>
                <w:rStyle w:val="SAPScreenElement"/>
                <w:color w:val="auto"/>
              </w:rPr>
              <w:t>HR Administrator</w:t>
            </w:r>
            <w:r w:rsidRPr="005F7A67">
              <w:t xml:space="preserve"> dynamic group is shown as approver.</w:t>
            </w:r>
          </w:p>
        </w:tc>
        <w:tc>
          <w:tcPr>
            <w:tcW w:w="1260" w:type="dxa"/>
          </w:tcPr>
          <w:p w14:paraId="15598D58" w14:textId="77777777" w:rsidR="00114222" w:rsidRPr="005F7A67" w:rsidRDefault="00114222" w:rsidP="00114222">
            <w:pPr>
              <w:rPr>
                <w:rFonts w:cs="Arial"/>
                <w:bCs/>
              </w:rPr>
            </w:pPr>
          </w:p>
        </w:tc>
      </w:tr>
      <w:tr w:rsidR="00114222" w:rsidRPr="005F7A67" w14:paraId="05568E8B" w14:textId="77777777" w:rsidTr="00DB6411">
        <w:trPr>
          <w:trHeight w:val="357"/>
        </w:trPr>
        <w:tc>
          <w:tcPr>
            <w:tcW w:w="851" w:type="dxa"/>
          </w:tcPr>
          <w:p w14:paraId="5CD87BEB" w14:textId="29000924" w:rsidR="00114222" w:rsidRPr="005F7A67" w:rsidRDefault="00114222" w:rsidP="00114222">
            <w:r w:rsidRPr="005F7A67">
              <w:t>7</w:t>
            </w:r>
          </w:p>
        </w:tc>
        <w:tc>
          <w:tcPr>
            <w:tcW w:w="1281" w:type="dxa"/>
          </w:tcPr>
          <w:p w14:paraId="7816CF31" w14:textId="12C1FCC8" w:rsidR="00114222" w:rsidRPr="005F7A67" w:rsidRDefault="00114222" w:rsidP="00114222">
            <w:pPr>
              <w:rPr>
                <w:rStyle w:val="SAPEmphasis"/>
              </w:rPr>
            </w:pPr>
            <w:r w:rsidRPr="005F7A67">
              <w:rPr>
                <w:rStyle w:val="SAPEmphasis"/>
              </w:rPr>
              <w:t>Confirm Workflow</w:t>
            </w:r>
          </w:p>
        </w:tc>
        <w:tc>
          <w:tcPr>
            <w:tcW w:w="4500" w:type="dxa"/>
          </w:tcPr>
          <w:p w14:paraId="1E178F6D" w14:textId="706CA39C" w:rsidR="00114222" w:rsidRPr="005F7A67" w:rsidRDefault="00114222" w:rsidP="00114222">
            <w:pPr>
              <w:rPr>
                <w:highlight w:val="yellow"/>
              </w:rPr>
            </w:pPr>
            <w:r w:rsidRPr="005F7A67">
              <w:rPr>
                <w:rFonts w:cs="Arial"/>
                <w:bCs/>
              </w:rPr>
              <w:t xml:space="preserve">Select the </w:t>
            </w:r>
            <w:r w:rsidRPr="005F7A67">
              <w:rPr>
                <w:rStyle w:val="SAPScreenElement"/>
              </w:rPr>
              <w:t>Confirm</w:t>
            </w:r>
            <w:r w:rsidRPr="005F7A67">
              <w:rPr>
                <w:rFonts w:cs="Arial"/>
                <w:bCs/>
              </w:rPr>
              <w:t xml:space="preserve"> button.</w:t>
            </w:r>
          </w:p>
        </w:tc>
        <w:tc>
          <w:tcPr>
            <w:tcW w:w="1980" w:type="dxa"/>
          </w:tcPr>
          <w:p w14:paraId="08E60F8F" w14:textId="77777777" w:rsidR="00114222" w:rsidRPr="005F7A67" w:rsidRDefault="00114222" w:rsidP="00114222">
            <w:pPr>
              <w:rPr>
                <w:rFonts w:cs="Arial"/>
                <w:bCs/>
              </w:rPr>
            </w:pPr>
          </w:p>
        </w:tc>
        <w:tc>
          <w:tcPr>
            <w:tcW w:w="4500" w:type="dxa"/>
          </w:tcPr>
          <w:p w14:paraId="7CEF94F2" w14:textId="18EFB855" w:rsidR="00114222" w:rsidRPr="005F7A67" w:rsidRDefault="00114222" w:rsidP="00114222">
            <w:r w:rsidRPr="005F7A67">
              <w:t>The job information change request has been resubmitted.</w:t>
            </w:r>
          </w:p>
          <w:p w14:paraId="0E320A5E" w14:textId="6B1DCCC0" w:rsidR="00114222" w:rsidRPr="005F7A67" w:rsidRDefault="00114222" w:rsidP="00114222">
            <w:r w:rsidRPr="005F7A67">
              <w:t xml:space="preserve">A new approval process is triggered, and a member of the </w:t>
            </w:r>
            <w:r w:rsidRPr="005F7A67">
              <w:rPr>
                <w:rStyle w:val="SAPScreenElement"/>
                <w:color w:val="auto"/>
              </w:rPr>
              <w:t>HR Administrator</w:t>
            </w:r>
            <w:r w:rsidRPr="005F7A67">
              <w:t xml:space="preserve"> dynamic group needs to approve the request.</w:t>
            </w:r>
          </w:p>
          <w:p w14:paraId="30C474C4" w14:textId="77777777" w:rsidR="00114222" w:rsidRPr="005F7A67" w:rsidRDefault="00114222" w:rsidP="00DB6411">
            <w:pPr>
              <w:pStyle w:val="SAPNoteHeading"/>
              <w:ind w:left="251"/>
            </w:pPr>
            <w:r w:rsidRPr="005F7A67">
              <w:rPr>
                <w:noProof/>
              </w:rPr>
              <w:lastRenderedPageBreak/>
              <w:drawing>
                <wp:inline distT="0" distB="0" distL="0" distR="0" wp14:anchorId="03AD3A4B" wp14:editId="27A213F5">
                  <wp:extent cx="228600" cy="228600"/>
                  <wp:effectExtent l="0" t="0" r="0" b="0"/>
                  <wp:docPr id="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xml:space="preserve"> Note</w:t>
            </w:r>
          </w:p>
          <w:p w14:paraId="7BC05B04" w14:textId="145E40AF" w:rsidR="00114222" w:rsidRPr="005F7A67" w:rsidRDefault="00114222" w:rsidP="00DB6411">
            <w:pPr>
              <w:ind w:left="251"/>
            </w:pPr>
            <w:r w:rsidRPr="005F7A67">
              <w:t xml:space="preserve">To follow the new loop in the approval process, </w:t>
            </w:r>
            <w:r w:rsidRPr="005F7A67">
              <w:rPr>
                <w:rFonts w:cs="Arial"/>
                <w:bCs/>
                <w:lang w:eastAsia="zh-CN"/>
              </w:rPr>
              <w:t xml:space="preserve">continue as described in </w:t>
            </w:r>
            <w:r w:rsidR="0099340B" w:rsidRPr="005F7A67">
              <w:t xml:space="preserve">process step </w:t>
            </w:r>
            <w:r w:rsidRPr="005F7A67">
              <w:rPr>
                <w:rStyle w:val="SAPTextReference"/>
              </w:rPr>
              <w:t>4.8.2 Processing Employee Job Information Change Request</w:t>
            </w:r>
            <w:r w:rsidRPr="005F7A67">
              <w:rPr>
                <w:rFonts w:eastAsia="SimSun"/>
                <w:lang w:eastAsia="zh-CN"/>
              </w:rPr>
              <w:t xml:space="preserve"> and subsequent</w:t>
            </w:r>
            <w:r w:rsidRPr="005F7A67">
              <w:rPr>
                <w:rFonts w:cs="Arial"/>
                <w:bCs/>
                <w:lang w:eastAsia="zh-CN"/>
              </w:rPr>
              <w:t>.</w:t>
            </w:r>
          </w:p>
        </w:tc>
        <w:tc>
          <w:tcPr>
            <w:tcW w:w="1260" w:type="dxa"/>
          </w:tcPr>
          <w:p w14:paraId="1D70A42A" w14:textId="77777777" w:rsidR="00114222" w:rsidRPr="005F7A67" w:rsidRDefault="00114222" w:rsidP="00114222">
            <w:pPr>
              <w:rPr>
                <w:rFonts w:cs="Arial"/>
                <w:bCs/>
              </w:rPr>
            </w:pPr>
          </w:p>
        </w:tc>
      </w:tr>
    </w:tbl>
    <w:p w14:paraId="0A556355" w14:textId="77777777" w:rsidR="00E5740D" w:rsidRPr="005F7A67" w:rsidRDefault="00E5740D" w:rsidP="00E5740D">
      <w:pPr>
        <w:pStyle w:val="Heading3"/>
        <w:rPr>
          <w:rStyle w:val="SAPEmphasis"/>
          <w:rFonts w:ascii="BentonSans Bold" w:hAnsi="BentonSans Bold"/>
        </w:rPr>
      </w:pPr>
      <w:bookmarkStart w:id="3971" w:name="_Toc507492135"/>
      <w:r w:rsidRPr="005F7A67">
        <w:rPr>
          <w:rStyle w:val="SAPEmphasis"/>
          <w:rFonts w:ascii="BentonSans Bold" w:hAnsi="BentonSans Bold"/>
        </w:rPr>
        <w:t>Updating Employee Line Manager (Optional)</w:t>
      </w:r>
      <w:bookmarkEnd w:id="3971"/>
    </w:p>
    <w:p w14:paraId="7AC7E353" w14:textId="77777777" w:rsidR="00F5528D" w:rsidRPr="0033437B" w:rsidRDefault="00F5528D" w:rsidP="00F5528D">
      <w:pPr>
        <w:pStyle w:val="SAPNoteHeading"/>
        <w:ind w:left="0"/>
      </w:pPr>
      <w:r w:rsidRPr="0033437B">
        <w:rPr>
          <w:noProof/>
        </w:rPr>
        <w:drawing>
          <wp:inline distT="0" distB="0" distL="0" distR="0" wp14:anchorId="0E725767" wp14:editId="538FB055">
            <wp:extent cx="228600" cy="228600"/>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t> Caution</w:t>
      </w:r>
    </w:p>
    <w:p w14:paraId="6168D9A4" w14:textId="019E9B84" w:rsidR="00F5528D" w:rsidRPr="003972DD" w:rsidRDefault="00F5528D" w:rsidP="00F5528D">
      <w:pPr>
        <w:rPr>
          <w:rPrChange w:id="3972" w:author="Author" w:date="2018-02-22T11:54:00Z">
            <w:rPr>
              <w:highlight w:val="yellow"/>
            </w:rPr>
          </w:rPrChange>
        </w:rPr>
      </w:pPr>
      <w:r w:rsidRPr="003972DD">
        <w:rPr>
          <w:rPrChange w:id="3973" w:author="Author" w:date="2018-02-22T11:54:00Z">
            <w:rPr>
              <w:highlight w:val="yellow"/>
            </w:rPr>
          </w:rPrChange>
        </w:rPr>
        <w:t xml:space="preserve">This process step is only relevant for the following countries: </w:t>
      </w:r>
      <w:r w:rsidRPr="003972DD">
        <w:rPr>
          <w:rStyle w:val="SAPEmphasis"/>
          <w:rPrChange w:id="3974" w:author="Author" w:date="2018-02-22T11:54:00Z">
            <w:rPr>
              <w:rStyle w:val="SAPEmphasis"/>
              <w:highlight w:val="yellow"/>
            </w:rPr>
          </w:rPrChange>
        </w:rPr>
        <w:t>AE,</w:t>
      </w:r>
      <w:r w:rsidRPr="003972DD">
        <w:rPr>
          <w:rPrChange w:id="3975" w:author="Author" w:date="2018-02-22T11:54:00Z">
            <w:rPr>
              <w:highlight w:val="yellow"/>
            </w:rPr>
          </w:rPrChange>
        </w:rPr>
        <w:t xml:space="preserve"> </w:t>
      </w:r>
      <w:r w:rsidRPr="003972DD">
        <w:rPr>
          <w:rStyle w:val="SAPEmphasis"/>
          <w:rPrChange w:id="3976" w:author="Author" w:date="2018-02-22T11:54:00Z">
            <w:rPr>
              <w:rStyle w:val="SAPEmphasis"/>
              <w:highlight w:val="yellow"/>
            </w:rPr>
          </w:rPrChange>
        </w:rPr>
        <w:t>AU, CN, FR, GB, SA, US</w:t>
      </w:r>
      <w:r w:rsidRPr="003972DD">
        <w:rPr>
          <w:rPrChange w:id="3977" w:author="Author" w:date="2018-02-22T11:54:00Z">
            <w:rPr>
              <w:highlight w:val="yellow"/>
            </w:rPr>
          </w:rPrChange>
        </w:rPr>
        <w:t>.</w:t>
      </w:r>
    </w:p>
    <w:p w14:paraId="08D0591F" w14:textId="377A193A" w:rsidR="00E5740D" w:rsidRPr="005F7A67" w:rsidRDefault="00E5740D" w:rsidP="00E5740D">
      <w:pPr>
        <w:pStyle w:val="SAPKeyblockTitle"/>
      </w:pPr>
      <w:r w:rsidRPr="005F7A67">
        <w:t>Test Administration</w:t>
      </w:r>
    </w:p>
    <w:p w14:paraId="3BF7B84E" w14:textId="77777777" w:rsidR="00E5740D" w:rsidRPr="005F7A67" w:rsidRDefault="00E5740D" w:rsidP="00E5740D">
      <w:r w:rsidRPr="005F7A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5740D" w:rsidRPr="005F7A67" w14:paraId="2F00FF12" w14:textId="77777777" w:rsidTr="00FD7AE1">
        <w:tc>
          <w:tcPr>
            <w:tcW w:w="2280" w:type="dxa"/>
            <w:tcBorders>
              <w:top w:val="single" w:sz="8" w:space="0" w:color="999999"/>
              <w:left w:val="single" w:sz="8" w:space="0" w:color="999999"/>
              <w:bottom w:val="single" w:sz="8" w:space="0" w:color="999999"/>
              <w:right w:val="single" w:sz="8" w:space="0" w:color="999999"/>
            </w:tcBorders>
            <w:hideMark/>
          </w:tcPr>
          <w:p w14:paraId="29664B19" w14:textId="77777777" w:rsidR="00E5740D" w:rsidRPr="005F7A67" w:rsidRDefault="00E5740D" w:rsidP="00FD7AE1">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45BD1DA" w14:textId="77777777" w:rsidR="00E5740D" w:rsidRPr="005F7A67" w:rsidRDefault="00E5740D" w:rsidP="00FD7AE1">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618E74E1" w14:textId="77777777" w:rsidR="00E5740D" w:rsidRPr="005F7A67" w:rsidRDefault="00E5740D" w:rsidP="00FD7AE1">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126D007" w14:textId="77777777" w:rsidR="00E5740D" w:rsidRPr="005F7A67" w:rsidRDefault="00E5740D" w:rsidP="00FD7AE1">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90772C9" w14:textId="77777777" w:rsidR="00E5740D" w:rsidRPr="005F7A67" w:rsidRDefault="00E5740D" w:rsidP="00FD7AE1">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DCB657B" w14:textId="631AD8E0" w:rsidR="00E5740D" w:rsidRPr="005F7A67" w:rsidRDefault="00526B18" w:rsidP="00FD7AE1">
            <w:r w:rsidRPr="005F7A67">
              <w:t>&lt;date&gt;</w:t>
            </w:r>
          </w:p>
        </w:tc>
      </w:tr>
      <w:tr w:rsidR="00E5740D" w:rsidRPr="005F7A67" w14:paraId="57EA641D" w14:textId="77777777" w:rsidTr="00FD7AE1">
        <w:tc>
          <w:tcPr>
            <w:tcW w:w="2280" w:type="dxa"/>
            <w:tcBorders>
              <w:top w:val="single" w:sz="8" w:space="0" w:color="999999"/>
              <w:left w:val="single" w:sz="8" w:space="0" w:color="999999"/>
              <w:bottom w:val="single" w:sz="8" w:space="0" w:color="999999"/>
              <w:right w:val="single" w:sz="8" w:space="0" w:color="999999"/>
            </w:tcBorders>
            <w:hideMark/>
          </w:tcPr>
          <w:p w14:paraId="544611DB" w14:textId="77777777" w:rsidR="00E5740D" w:rsidRPr="005F7A67" w:rsidRDefault="00E5740D" w:rsidP="00FD7AE1">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F27E0DE" w14:textId="77777777" w:rsidR="00E5740D" w:rsidRPr="005F7A67" w:rsidRDefault="00E5740D" w:rsidP="00FD7AE1">
            <w:r w:rsidRPr="005F7A67">
              <w:t>HR Administrator</w:t>
            </w:r>
          </w:p>
        </w:tc>
      </w:tr>
      <w:tr w:rsidR="00E5740D" w:rsidRPr="005F7A67" w14:paraId="1FB0DBAA" w14:textId="77777777" w:rsidTr="00FD7AE1">
        <w:tc>
          <w:tcPr>
            <w:tcW w:w="2280" w:type="dxa"/>
            <w:tcBorders>
              <w:top w:val="single" w:sz="8" w:space="0" w:color="999999"/>
              <w:left w:val="single" w:sz="8" w:space="0" w:color="999999"/>
              <w:bottom w:val="single" w:sz="8" w:space="0" w:color="999999"/>
              <w:right w:val="single" w:sz="8" w:space="0" w:color="999999"/>
            </w:tcBorders>
            <w:hideMark/>
          </w:tcPr>
          <w:p w14:paraId="560F809B" w14:textId="77777777" w:rsidR="00E5740D" w:rsidRPr="005F7A67" w:rsidRDefault="00E5740D" w:rsidP="00FD7AE1">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BC58C82" w14:textId="77777777" w:rsidR="00E5740D" w:rsidRPr="005F7A67" w:rsidRDefault="00E5740D" w:rsidP="00FD7AE1">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4AC14AB" w14:textId="77777777" w:rsidR="00E5740D" w:rsidRPr="005F7A67" w:rsidRDefault="00E5740D" w:rsidP="00FD7AE1">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8A1BBDC" w14:textId="203FFA44" w:rsidR="00E5740D" w:rsidRPr="005F7A67" w:rsidRDefault="00402197" w:rsidP="00FD7AE1">
            <w:r>
              <w:t>&lt;duration&gt;</w:t>
            </w:r>
          </w:p>
        </w:tc>
      </w:tr>
    </w:tbl>
    <w:p w14:paraId="5EE7BC15" w14:textId="77777777" w:rsidR="00E5740D" w:rsidRPr="005F7A67" w:rsidRDefault="00E5740D" w:rsidP="00E5740D">
      <w:pPr>
        <w:pStyle w:val="SAPKeyblockTitle"/>
      </w:pPr>
      <w:r w:rsidRPr="005F7A67">
        <w:t>Purpose</w:t>
      </w:r>
    </w:p>
    <w:p w14:paraId="7B275BB9" w14:textId="43CBC796" w:rsidR="00E5740D" w:rsidRPr="005F7A67" w:rsidRDefault="00E5740D" w:rsidP="00E5740D">
      <w:r w:rsidRPr="005F7A67">
        <w:t xml:space="preserve">As mentioned in the beginning of this chapter </w:t>
      </w:r>
      <w:r w:rsidRPr="005F7A67">
        <w:rPr>
          <w:rStyle w:val="SAPTextReference"/>
        </w:rPr>
        <w:t>4.8 Take Action: Implicit Position Update</w:t>
      </w:r>
      <w:r w:rsidRPr="005F7A67">
        <w:t xml:space="preserve">, the use case of assigning a new </w:t>
      </w:r>
      <w:r w:rsidR="00B433EF" w:rsidRPr="005F7A67">
        <w:t xml:space="preserve">line manager </w:t>
      </w:r>
      <w:r w:rsidRPr="005F7A67">
        <w:t xml:space="preserve">to an employee is executed by the HR </w:t>
      </w:r>
      <w:r w:rsidR="00F22331" w:rsidRPr="005F7A67">
        <w:t>A</w:t>
      </w:r>
      <w:r w:rsidR="00F22331" w:rsidRPr="005F7A67">
        <w:rPr>
          <w:color w:val="000000"/>
        </w:rPr>
        <w:t>dministrator</w:t>
      </w:r>
      <w:r w:rsidRPr="005F7A67">
        <w:t>. In this case, no approval is required; instead, the changes are saved immediately.</w:t>
      </w:r>
    </w:p>
    <w:p w14:paraId="2FF6D034" w14:textId="77777777" w:rsidR="00E5740D" w:rsidRPr="005F7A67" w:rsidRDefault="00E5740D" w:rsidP="00E5740D">
      <w:pPr>
        <w:pStyle w:val="SAPKeyblockTitle"/>
      </w:pPr>
      <w:r w:rsidRPr="005F7A67">
        <w:lastRenderedPageBreak/>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530"/>
        <w:gridCol w:w="3330"/>
        <w:gridCol w:w="2700"/>
        <w:gridCol w:w="4860"/>
        <w:gridCol w:w="1198"/>
      </w:tblGrid>
      <w:tr w:rsidR="00E5740D" w:rsidRPr="005F7A67" w14:paraId="6FFA052C" w14:textId="77777777" w:rsidTr="00A13E95">
        <w:trPr>
          <w:trHeight w:val="432"/>
          <w:tblHeader/>
        </w:trPr>
        <w:tc>
          <w:tcPr>
            <w:tcW w:w="692" w:type="dxa"/>
            <w:shd w:val="clear" w:color="auto" w:fill="999999"/>
          </w:tcPr>
          <w:p w14:paraId="2A9E2871" w14:textId="77777777" w:rsidR="00E5740D" w:rsidRPr="005F7A67" w:rsidRDefault="00E5740D" w:rsidP="00FD7AE1">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530" w:type="dxa"/>
            <w:shd w:val="clear" w:color="auto" w:fill="999999"/>
          </w:tcPr>
          <w:p w14:paraId="108250D1" w14:textId="77777777" w:rsidR="00E5740D" w:rsidRPr="005F7A67" w:rsidRDefault="00E5740D" w:rsidP="00FD7AE1">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3330" w:type="dxa"/>
            <w:shd w:val="clear" w:color="auto" w:fill="999999"/>
          </w:tcPr>
          <w:p w14:paraId="72632CA0" w14:textId="77777777" w:rsidR="00E5740D" w:rsidRPr="005F7A67" w:rsidRDefault="00E5740D" w:rsidP="00FD7AE1">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2700" w:type="dxa"/>
            <w:shd w:val="clear" w:color="auto" w:fill="999999"/>
          </w:tcPr>
          <w:p w14:paraId="61B3F9FF" w14:textId="77777777" w:rsidR="00E5740D" w:rsidRPr="005F7A67" w:rsidRDefault="00E5740D" w:rsidP="00FD7AE1">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4860" w:type="dxa"/>
            <w:shd w:val="clear" w:color="auto" w:fill="999999"/>
          </w:tcPr>
          <w:p w14:paraId="508A9FDA" w14:textId="77777777" w:rsidR="00E5740D" w:rsidRPr="005F7A67" w:rsidRDefault="00E5740D" w:rsidP="00FD7AE1">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198" w:type="dxa"/>
            <w:shd w:val="clear" w:color="auto" w:fill="999999"/>
          </w:tcPr>
          <w:p w14:paraId="71233D77" w14:textId="77777777" w:rsidR="00E5740D" w:rsidRPr="005F7A67" w:rsidRDefault="00E5740D" w:rsidP="00FD7AE1">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E5740D" w:rsidRPr="005F7A67" w14:paraId="54741BA7"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65A56E6E" w14:textId="77777777" w:rsidR="00E5740D" w:rsidRPr="005F7A67" w:rsidRDefault="00E5740D" w:rsidP="00FD7AE1">
            <w:r w:rsidRPr="005F7A67">
              <w:t>1</w:t>
            </w:r>
          </w:p>
        </w:tc>
        <w:tc>
          <w:tcPr>
            <w:tcW w:w="1530" w:type="dxa"/>
            <w:tcBorders>
              <w:top w:val="single" w:sz="8" w:space="0" w:color="999999"/>
              <w:left w:val="single" w:sz="8" w:space="0" w:color="999999"/>
              <w:bottom w:val="single" w:sz="8" w:space="0" w:color="999999"/>
              <w:right w:val="single" w:sz="8" w:space="0" w:color="999999"/>
            </w:tcBorders>
          </w:tcPr>
          <w:p w14:paraId="168A5F22" w14:textId="77777777" w:rsidR="00E5740D" w:rsidRPr="005F7A67" w:rsidRDefault="00E5740D" w:rsidP="00FD7AE1">
            <w:pPr>
              <w:rPr>
                <w:rStyle w:val="SAPEmphasis"/>
              </w:rPr>
            </w:pPr>
            <w:r w:rsidRPr="005F7A67">
              <w:rPr>
                <w:rStyle w:val="SAPEmphasis"/>
              </w:rPr>
              <w:t>Log on, search and select employee</w:t>
            </w:r>
          </w:p>
        </w:tc>
        <w:tc>
          <w:tcPr>
            <w:tcW w:w="3330" w:type="dxa"/>
            <w:tcBorders>
              <w:top w:val="single" w:sz="8" w:space="0" w:color="999999"/>
              <w:left w:val="single" w:sz="8" w:space="0" w:color="999999"/>
              <w:bottom w:val="single" w:sz="8" w:space="0" w:color="999999"/>
              <w:right w:val="single" w:sz="8" w:space="0" w:color="999999"/>
            </w:tcBorders>
          </w:tcPr>
          <w:p w14:paraId="557067C7" w14:textId="463A944F" w:rsidR="00E5740D" w:rsidRPr="005F7A67" w:rsidRDefault="00E5740D" w:rsidP="00A10D48">
            <w:r w:rsidRPr="005F7A67">
              <w:rPr>
                <w:rFonts w:cs="Arial"/>
                <w:bCs/>
              </w:rPr>
              <w:t xml:space="preserve">Log on to </w:t>
            </w:r>
            <w:r w:rsidR="004339D4" w:rsidRPr="005F7A67">
              <w:rPr>
                <w:rStyle w:val="SAPScreenElement"/>
                <w:color w:val="auto"/>
              </w:rPr>
              <w:t>Employee Central</w:t>
            </w:r>
            <w:r w:rsidR="004339D4" w:rsidRPr="005F7A67">
              <w:t xml:space="preserve"> </w:t>
            </w:r>
            <w:r w:rsidRPr="005F7A67">
              <w:rPr>
                <w:rFonts w:cs="Arial"/>
                <w:bCs/>
              </w:rPr>
              <w:t xml:space="preserve">as </w:t>
            </w:r>
            <w:r w:rsidR="00065890" w:rsidRPr="005F7A67">
              <w:rPr>
                <w:rFonts w:cs="Arial"/>
                <w:bCs/>
              </w:rPr>
              <w:t xml:space="preserve">an </w:t>
            </w:r>
            <w:r w:rsidRPr="005F7A67">
              <w:rPr>
                <w:rFonts w:cs="Arial"/>
                <w:bCs/>
              </w:rPr>
              <w:t>HR Administrator</w:t>
            </w:r>
            <w:r w:rsidR="00A10D48" w:rsidRPr="005F7A67">
              <w:rPr>
                <w:rFonts w:cs="Arial"/>
                <w:bCs/>
              </w:rPr>
              <w:t>.</w:t>
            </w:r>
            <w:r w:rsidRPr="005F7A67">
              <w:rPr>
                <w:rFonts w:cs="Arial"/>
                <w:bCs/>
              </w:rPr>
              <w:t xml:space="preserve"> </w:t>
            </w:r>
            <w:r w:rsidR="00A10D48" w:rsidRPr="005F7A67">
              <w:rPr>
                <w:rFonts w:cs="Arial"/>
                <w:bCs/>
              </w:rPr>
              <w:t>S</w:t>
            </w:r>
            <w:r w:rsidRPr="005F7A67">
              <w:rPr>
                <w:rFonts w:cs="Arial"/>
                <w:bCs/>
              </w:rPr>
              <w:t xml:space="preserve">earch and select an employee as described in the </w:t>
            </w:r>
            <w:r w:rsidRPr="005F7A67">
              <w:rPr>
                <w:noProof/>
              </w:rPr>
              <w:drawing>
                <wp:inline distT="0" distB="0" distL="0" distR="0" wp14:anchorId="72914B74" wp14:editId="4B0896C7">
                  <wp:extent cx="228600" cy="228600"/>
                  <wp:effectExtent l="0" t="0" r="0" b="0"/>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Note </w:t>
            </w:r>
            <w:r w:rsidRPr="005F7A67">
              <w:rPr>
                <w:rFonts w:cs="Arial"/>
                <w:bCs/>
              </w:rPr>
              <w:t xml:space="preserve">at the beginning of chapter </w:t>
            </w:r>
            <w:r w:rsidRPr="005F7A67">
              <w:rPr>
                <w:rStyle w:val="SAPTextReference"/>
              </w:rPr>
              <w:t>Testing the Process Steps</w:t>
            </w:r>
            <w:r w:rsidRPr="005F7A67">
              <w:rPr>
                <w:rFonts w:cs="Arial"/>
                <w:bCs/>
              </w:rPr>
              <w:t>.</w:t>
            </w:r>
          </w:p>
        </w:tc>
        <w:tc>
          <w:tcPr>
            <w:tcW w:w="2700" w:type="dxa"/>
            <w:tcBorders>
              <w:top w:val="single" w:sz="8" w:space="0" w:color="999999"/>
              <w:left w:val="single" w:sz="8" w:space="0" w:color="999999"/>
              <w:bottom w:val="single" w:sz="8" w:space="0" w:color="999999"/>
              <w:right w:val="single" w:sz="8" w:space="0" w:color="999999"/>
            </w:tcBorders>
          </w:tcPr>
          <w:p w14:paraId="544A219F" w14:textId="77777777" w:rsidR="00E5740D" w:rsidRPr="005F7A67" w:rsidRDefault="00E5740D" w:rsidP="00FD7AE1">
            <w:pPr>
              <w:rPr>
                <w:rStyle w:val="SAPScreenElement"/>
              </w:rPr>
            </w:pPr>
          </w:p>
        </w:tc>
        <w:tc>
          <w:tcPr>
            <w:tcW w:w="4860" w:type="dxa"/>
            <w:tcBorders>
              <w:top w:val="single" w:sz="8" w:space="0" w:color="999999"/>
              <w:left w:val="single" w:sz="8" w:space="0" w:color="999999"/>
              <w:bottom w:val="single" w:sz="8" w:space="0" w:color="999999"/>
              <w:right w:val="single" w:sz="8" w:space="0" w:color="999999"/>
            </w:tcBorders>
          </w:tcPr>
          <w:p w14:paraId="3AF8B2EB" w14:textId="77777777" w:rsidR="00E5740D" w:rsidRPr="005F7A67" w:rsidRDefault="00E5740D" w:rsidP="00FD7AE1">
            <w:pPr>
              <w:rPr>
                <w:rFonts w:cs="Arial"/>
                <w:bCs/>
              </w:rPr>
            </w:pPr>
          </w:p>
        </w:tc>
        <w:tc>
          <w:tcPr>
            <w:tcW w:w="1198" w:type="dxa"/>
            <w:tcBorders>
              <w:top w:val="single" w:sz="8" w:space="0" w:color="999999"/>
              <w:left w:val="single" w:sz="8" w:space="0" w:color="999999"/>
              <w:bottom w:val="single" w:sz="8" w:space="0" w:color="999999"/>
              <w:right w:val="single" w:sz="8" w:space="0" w:color="999999"/>
            </w:tcBorders>
          </w:tcPr>
          <w:p w14:paraId="71F4B942" w14:textId="77777777" w:rsidR="00E5740D" w:rsidRPr="005F7A67" w:rsidRDefault="00E5740D" w:rsidP="00FD7AE1">
            <w:pPr>
              <w:rPr>
                <w:rFonts w:cs="Arial"/>
                <w:bCs/>
              </w:rPr>
            </w:pPr>
          </w:p>
        </w:tc>
      </w:tr>
      <w:tr w:rsidR="00E5740D" w:rsidRPr="005F7A67" w14:paraId="3D40BACB"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0555A71E" w14:textId="77777777" w:rsidR="00E5740D" w:rsidRPr="005F7A67" w:rsidRDefault="00E5740D" w:rsidP="00FD7AE1">
            <w:r w:rsidRPr="005F7A67">
              <w:t>2</w:t>
            </w:r>
          </w:p>
        </w:tc>
        <w:tc>
          <w:tcPr>
            <w:tcW w:w="1530" w:type="dxa"/>
            <w:tcBorders>
              <w:top w:val="single" w:sz="8" w:space="0" w:color="999999"/>
              <w:left w:val="single" w:sz="8" w:space="0" w:color="999999"/>
              <w:bottom w:val="single" w:sz="8" w:space="0" w:color="999999"/>
              <w:right w:val="single" w:sz="8" w:space="0" w:color="999999"/>
            </w:tcBorders>
          </w:tcPr>
          <w:p w14:paraId="41F8EE62" w14:textId="77777777" w:rsidR="00E5740D" w:rsidRPr="005F7A67" w:rsidRDefault="00E5740D" w:rsidP="00FD7AE1">
            <w:pPr>
              <w:rPr>
                <w:rStyle w:val="SAPEmphasis"/>
              </w:rPr>
            </w:pPr>
            <w:r w:rsidRPr="005F7A67">
              <w:rPr>
                <w:rStyle w:val="SAPEmphasis"/>
              </w:rPr>
              <w:t>Select Action to be Performed</w:t>
            </w:r>
          </w:p>
        </w:tc>
        <w:tc>
          <w:tcPr>
            <w:tcW w:w="3330" w:type="dxa"/>
            <w:tcBorders>
              <w:top w:val="single" w:sz="8" w:space="0" w:color="999999"/>
              <w:left w:val="single" w:sz="8" w:space="0" w:color="999999"/>
              <w:bottom w:val="single" w:sz="8" w:space="0" w:color="999999"/>
              <w:right w:val="single" w:sz="8" w:space="0" w:color="999999"/>
            </w:tcBorders>
          </w:tcPr>
          <w:p w14:paraId="6AD2C5F7" w14:textId="5BF2549F" w:rsidR="00E5740D" w:rsidRPr="005F7A67" w:rsidRDefault="00E5740D" w:rsidP="00FD7AE1">
            <w:pPr>
              <w:rPr>
                <w:rStyle w:val="SAPScreenElement"/>
              </w:rPr>
            </w:pPr>
            <w:r w:rsidRPr="005F7A67">
              <w:t xml:space="preserve">Select </w:t>
            </w:r>
            <w:r w:rsidRPr="005F7A67">
              <w:rPr>
                <w:rFonts w:cs="Arial"/>
                <w:bCs/>
              </w:rPr>
              <w:t xml:space="preserve">the </w:t>
            </w:r>
            <w:del w:id="3978" w:author="Author" w:date="2018-03-07T10:55:00Z">
              <w:r w:rsidRPr="005F7A67" w:rsidDel="008F0355">
                <w:rPr>
                  <w:rStyle w:val="SAPScreenElement"/>
                </w:rPr>
                <w:delText xml:space="preserve">Take </w:delText>
              </w:r>
            </w:del>
            <w:r w:rsidRPr="005F7A67">
              <w:rPr>
                <w:rStyle w:val="SAPScreenElement"/>
              </w:rPr>
              <w:t>Action</w:t>
            </w:r>
            <w:ins w:id="3979" w:author="Author" w:date="2018-03-07T10:55: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Change Job and Compensation Info.</w:t>
            </w:r>
          </w:p>
          <w:p w14:paraId="4726AF14" w14:textId="66C501EF" w:rsidR="00103E73" w:rsidRPr="005F7A67" w:rsidRDefault="00103E73" w:rsidP="00DB6411">
            <w:pPr>
              <w:pStyle w:val="NoteParagraph"/>
              <w:ind w:left="252"/>
              <w:rPr>
                <w:rFonts w:ascii="BentonSans Regular" w:hAnsi="BentonSans Regular"/>
                <w:color w:val="666666"/>
                <w:sz w:val="22"/>
              </w:rPr>
            </w:pPr>
            <w:r w:rsidRPr="005F7A67">
              <w:rPr>
                <w:noProof/>
              </w:rPr>
              <w:drawing>
                <wp:inline distT="0" distB="0" distL="0" distR="0" wp14:anchorId="49C020C7" wp14:editId="6AB65E30">
                  <wp:extent cx="228600" cy="228600"/>
                  <wp:effectExtent l="0" t="0" r="0" b="0"/>
                  <wp:docPr id="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B6411" w:rsidRPr="005F7A67">
              <w:rPr>
                <w:rFonts w:ascii="BentonSans Regular" w:hAnsi="BentonSans Regular"/>
                <w:color w:val="666666"/>
                <w:sz w:val="22"/>
              </w:rPr>
              <w:t xml:space="preserve"> </w:t>
            </w:r>
            <w:r w:rsidRPr="005F7A67">
              <w:rPr>
                <w:rFonts w:ascii="BentonSans Regular" w:hAnsi="BentonSans Regular"/>
                <w:color w:val="666666"/>
                <w:sz w:val="22"/>
              </w:rPr>
              <w:t>Note</w:t>
            </w:r>
          </w:p>
          <w:p w14:paraId="05DE0032" w14:textId="32177A6B" w:rsidR="00103E73" w:rsidRPr="005F7A67" w:rsidRDefault="00103E73" w:rsidP="00DB6411">
            <w:pPr>
              <w:ind w:left="252"/>
              <w:rPr>
                <w:rFonts w:cs="Arial"/>
                <w:bCs/>
              </w:rPr>
            </w:pPr>
            <w:r w:rsidRPr="005F7A67">
              <w:rPr>
                <w:rFonts w:cs="Arial"/>
                <w:bCs/>
              </w:rPr>
              <w:t xml:space="preserve">Alternatively, you can go to the </w:t>
            </w:r>
            <w:r w:rsidRPr="005F7A67">
              <w:rPr>
                <w:rStyle w:val="SAPScreenElement"/>
              </w:rPr>
              <w:t>Employment Information</w:t>
            </w:r>
            <w:r w:rsidRPr="005F7A67">
              <w:rPr>
                <w:rFonts w:cs="Arial"/>
                <w:bCs/>
              </w:rPr>
              <w:t xml:space="preserve"> section, scroll there to the </w:t>
            </w:r>
            <w:r w:rsidRPr="005F7A67">
              <w:rPr>
                <w:rStyle w:val="SAPScreenElement"/>
              </w:rPr>
              <w:t>Job Information</w:t>
            </w:r>
            <w:r w:rsidRPr="005F7A67">
              <w:rPr>
                <w:rFonts w:cs="Arial"/>
                <w:bCs/>
              </w:rPr>
              <w:t xml:space="preserve"> subsection, and choose in the </w:t>
            </w:r>
            <w:r w:rsidRPr="005F7A67">
              <w:rPr>
                <w:rStyle w:val="SAPScreenElement"/>
              </w:rPr>
              <w:t>Job Information</w:t>
            </w:r>
            <w:r w:rsidRPr="005F7A67">
              <w:rPr>
                <w:rFonts w:cs="Arial"/>
                <w:bCs/>
              </w:rPr>
              <w:t xml:space="preserve"> block the </w:t>
            </w:r>
            <w:r w:rsidRPr="005F7A67">
              <w:rPr>
                <w:rStyle w:val="SAPScreenElement"/>
              </w:rPr>
              <w:t>Pencil (Edit)</w:t>
            </w:r>
            <w:r w:rsidRPr="005F7A67">
              <w:rPr>
                <w:rFonts w:cs="Arial"/>
                <w:bCs/>
              </w:rPr>
              <w:t xml:space="preserve"> icon.</w:t>
            </w:r>
          </w:p>
        </w:tc>
        <w:tc>
          <w:tcPr>
            <w:tcW w:w="2700" w:type="dxa"/>
            <w:tcBorders>
              <w:top w:val="single" w:sz="8" w:space="0" w:color="999999"/>
              <w:left w:val="single" w:sz="8" w:space="0" w:color="999999"/>
              <w:bottom w:val="single" w:sz="8" w:space="0" w:color="999999"/>
              <w:right w:val="single" w:sz="8" w:space="0" w:color="999999"/>
            </w:tcBorders>
          </w:tcPr>
          <w:p w14:paraId="30BA226E" w14:textId="77777777" w:rsidR="00E5740D" w:rsidRPr="005F7A67" w:rsidRDefault="00E5740D" w:rsidP="00FD7AE1">
            <w:pPr>
              <w:rPr>
                <w:rStyle w:val="SAPScreenElement"/>
              </w:rPr>
            </w:pPr>
          </w:p>
        </w:tc>
        <w:tc>
          <w:tcPr>
            <w:tcW w:w="4860" w:type="dxa"/>
            <w:tcBorders>
              <w:top w:val="single" w:sz="8" w:space="0" w:color="999999"/>
              <w:left w:val="single" w:sz="8" w:space="0" w:color="999999"/>
              <w:bottom w:val="single" w:sz="8" w:space="0" w:color="999999"/>
              <w:right w:val="single" w:sz="8" w:space="0" w:color="999999"/>
            </w:tcBorders>
          </w:tcPr>
          <w:p w14:paraId="7EFDFC52" w14:textId="77777777" w:rsidR="00E5740D" w:rsidRPr="005F7A67" w:rsidRDefault="00103E73" w:rsidP="00FD7AE1">
            <w:r w:rsidRPr="005F7A67">
              <w:t xml:space="preserve">The </w:t>
            </w:r>
            <w:r w:rsidRPr="005F7A67">
              <w:rPr>
                <w:rStyle w:val="SAPScreenElement"/>
              </w:rPr>
              <w:t xml:space="preserve">Change Job and Compensation Info </w:t>
            </w:r>
            <w:r w:rsidRPr="005F7A67">
              <w:t>dialog box is displayed.</w:t>
            </w:r>
          </w:p>
          <w:p w14:paraId="280C8C68" w14:textId="3676151F" w:rsidR="001944E2" w:rsidRPr="005F7A67" w:rsidRDefault="00DB6411" w:rsidP="001944E2">
            <w:pPr>
              <w:rPr>
                <w:rFonts w:ascii="Calibri" w:eastAsia="Times New Roman" w:hAnsi="Calibri"/>
                <w:sz w:val="22"/>
                <w:szCs w:val="22"/>
              </w:rPr>
            </w:pPr>
            <w:r w:rsidRPr="005F7A67">
              <w:rPr>
                <w:noProof/>
              </w:rPr>
              <w:drawing>
                <wp:inline distT="0" distB="0" distL="0" distR="0" wp14:anchorId="6B15049A" wp14:editId="205E6695">
                  <wp:extent cx="228600" cy="2286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944E2" w:rsidRPr="005F7A67">
              <w:t> </w:t>
            </w:r>
            <w:r w:rsidR="001944E2" w:rsidRPr="005F7A67">
              <w:rPr>
                <w:rFonts w:ascii="BentonSans Regular" w:hAnsi="BentonSans Regular"/>
                <w:color w:val="666666"/>
                <w:sz w:val="22"/>
              </w:rPr>
              <w:t>Note</w:t>
            </w:r>
          </w:p>
          <w:p w14:paraId="6FC7AC80" w14:textId="4E14F8DB" w:rsidR="001944E2" w:rsidRPr="005F7A67" w:rsidRDefault="001944E2" w:rsidP="001944E2">
            <w:pPr>
              <w:rPr>
                <w:rFonts w:cs="Arial"/>
                <w:bCs/>
              </w:rPr>
            </w:pPr>
            <w:r w:rsidRPr="005F7A67">
              <w:t xml:space="preserve">In case you have chosen to </w:t>
            </w:r>
            <w:r w:rsidR="00D73F0A" w:rsidRPr="005F7A67">
              <w:t xml:space="preserve">change the line manager </w:t>
            </w:r>
            <w:r w:rsidRPr="005F7A67">
              <w:t xml:space="preserve">directly from the </w:t>
            </w:r>
            <w:r w:rsidRPr="005F7A67">
              <w:rPr>
                <w:rStyle w:val="SAPScreenElement"/>
              </w:rPr>
              <w:t xml:space="preserve">Job Information </w:t>
            </w:r>
            <w:r w:rsidRPr="005F7A67">
              <w:rPr>
                <w:rFonts w:cs="Arial"/>
                <w:bCs/>
              </w:rPr>
              <w:t xml:space="preserve">block, </w:t>
            </w:r>
            <w:r w:rsidRPr="005F7A67">
              <w:t xml:space="preserve">the </w:t>
            </w:r>
            <w:r w:rsidRPr="005F7A67">
              <w:rPr>
                <w:rStyle w:val="SAPScreenElement"/>
              </w:rPr>
              <w:t xml:space="preserve">Job Information </w:t>
            </w:r>
            <w:r w:rsidRPr="005F7A67">
              <w:t>dialog box is displayed. You can skip test step # 3 and continue directly with test step # 4.</w:t>
            </w:r>
          </w:p>
        </w:tc>
        <w:tc>
          <w:tcPr>
            <w:tcW w:w="1198" w:type="dxa"/>
            <w:tcBorders>
              <w:top w:val="single" w:sz="8" w:space="0" w:color="999999"/>
              <w:left w:val="single" w:sz="8" w:space="0" w:color="999999"/>
              <w:bottom w:val="single" w:sz="8" w:space="0" w:color="999999"/>
              <w:right w:val="single" w:sz="8" w:space="0" w:color="999999"/>
            </w:tcBorders>
          </w:tcPr>
          <w:p w14:paraId="5A31A2D5" w14:textId="77777777" w:rsidR="00E5740D" w:rsidRPr="005F7A67" w:rsidRDefault="00E5740D" w:rsidP="00FD7AE1">
            <w:pPr>
              <w:rPr>
                <w:rFonts w:cs="Arial"/>
                <w:bCs/>
              </w:rPr>
            </w:pPr>
          </w:p>
        </w:tc>
      </w:tr>
      <w:tr w:rsidR="001944E2" w:rsidRPr="005F7A67" w14:paraId="6567F15E"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7EA493D6" w14:textId="7C926CDE" w:rsidR="001944E2" w:rsidRPr="005F7A67" w:rsidRDefault="001944E2" w:rsidP="001944E2">
            <w:r w:rsidRPr="005F7A67">
              <w:t>3</w:t>
            </w:r>
          </w:p>
        </w:tc>
        <w:tc>
          <w:tcPr>
            <w:tcW w:w="1530" w:type="dxa"/>
            <w:tcBorders>
              <w:top w:val="single" w:sz="8" w:space="0" w:color="999999"/>
              <w:left w:val="single" w:sz="8" w:space="0" w:color="999999"/>
              <w:bottom w:val="single" w:sz="8" w:space="0" w:color="999999"/>
              <w:right w:val="single" w:sz="8" w:space="0" w:color="999999"/>
            </w:tcBorders>
          </w:tcPr>
          <w:p w14:paraId="0AC8682A" w14:textId="18677B16" w:rsidR="001944E2" w:rsidRPr="005F7A67" w:rsidRDefault="001944E2" w:rsidP="001944E2">
            <w:pPr>
              <w:rPr>
                <w:rStyle w:val="SAPEmphasis"/>
              </w:rPr>
            </w:pPr>
            <w:r w:rsidRPr="005F7A67">
              <w:rPr>
                <w:rStyle w:val="SAPEmphasis"/>
              </w:rPr>
              <w:t xml:space="preserve">Select Type of </w:t>
            </w:r>
            <w:r w:rsidRPr="005F7A67">
              <w:rPr>
                <w:rStyle w:val="SAPScreenElement"/>
                <w:b/>
                <w:color w:val="auto"/>
              </w:rPr>
              <w:t>Change Job and Compensation Info</w:t>
            </w:r>
          </w:p>
        </w:tc>
        <w:tc>
          <w:tcPr>
            <w:tcW w:w="3330" w:type="dxa"/>
            <w:tcBorders>
              <w:top w:val="single" w:sz="8" w:space="0" w:color="999999"/>
              <w:left w:val="single" w:sz="8" w:space="0" w:color="999999"/>
              <w:bottom w:val="single" w:sz="8" w:space="0" w:color="999999"/>
              <w:right w:val="single" w:sz="8" w:space="0" w:color="999999"/>
            </w:tcBorders>
          </w:tcPr>
          <w:p w14:paraId="4550CAA1" w14:textId="152BC941" w:rsidR="001944E2" w:rsidRPr="005F7A67" w:rsidRDefault="001944E2" w:rsidP="001944E2">
            <w:r w:rsidRPr="005F7A67">
              <w:t xml:space="preserve">In the </w:t>
            </w:r>
            <w:ins w:id="3980" w:author="Author" w:date="2018-03-07T11:19:00Z">
              <w:r w:rsidR="00CD3A99" w:rsidRPr="00CD3A99">
                <w:rPr>
                  <w:rStyle w:val="SAPScreenElement"/>
                </w:rPr>
                <w:t>Choose what you want to change</w:t>
              </w:r>
            </w:ins>
            <w:del w:id="3981" w:author="Author" w:date="2018-03-07T11:19:00Z">
              <w:r w:rsidR="00BB6CB6" w:rsidRPr="005F7A67" w:rsidDel="00CD3A99">
                <w:rPr>
                  <w:rStyle w:val="SAPScreenElement"/>
                </w:rPr>
                <w:delText>You May Also Change</w:delText>
              </w:r>
              <w:r w:rsidR="00BB6CB6" w:rsidRPr="005F7A67" w:rsidDel="00CD3A99">
                <w:delText xml:space="preserve"> </w:delText>
              </w:r>
            </w:del>
            <w:ins w:id="3982" w:author="Author" w:date="2018-03-07T11:19:00Z">
              <w:r w:rsidR="00CD3A99">
                <w:t xml:space="preserve"> </w:t>
              </w:r>
            </w:ins>
            <w:r w:rsidRPr="005F7A67">
              <w:t xml:space="preserve">block, flag the </w:t>
            </w:r>
            <w:r w:rsidRPr="005F7A67">
              <w:rPr>
                <w:rStyle w:val="SAPScreenElement"/>
              </w:rPr>
              <w:t>Job Information</w:t>
            </w:r>
            <w:r w:rsidRPr="005F7A67">
              <w:t xml:space="preserve"> check box.</w:t>
            </w:r>
          </w:p>
        </w:tc>
        <w:tc>
          <w:tcPr>
            <w:tcW w:w="2700" w:type="dxa"/>
            <w:tcBorders>
              <w:top w:val="single" w:sz="8" w:space="0" w:color="999999"/>
              <w:left w:val="single" w:sz="8" w:space="0" w:color="999999"/>
              <w:bottom w:val="single" w:sz="8" w:space="0" w:color="999999"/>
              <w:right w:val="single" w:sz="8" w:space="0" w:color="999999"/>
            </w:tcBorders>
          </w:tcPr>
          <w:p w14:paraId="477A653E" w14:textId="77777777" w:rsidR="001944E2" w:rsidRPr="005F7A67" w:rsidRDefault="001944E2" w:rsidP="001944E2">
            <w:pPr>
              <w:rPr>
                <w:rStyle w:val="SAPScreenElement"/>
              </w:rPr>
            </w:pPr>
          </w:p>
        </w:tc>
        <w:tc>
          <w:tcPr>
            <w:tcW w:w="4860" w:type="dxa"/>
            <w:tcBorders>
              <w:top w:val="single" w:sz="8" w:space="0" w:color="999999"/>
              <w:left w:val="single" w:sz="8" w:space="0" w:color="999999"/>
              <w:bottom w:val="single" w:sz="8" w:space="0" w:color="999999"/>
              <w:right w:val="single" w:sz="8" w:space="0" w:color="999999"/>
            </w:tcBorders>
          </w:tcPr>
          <w:p w14:paraId="3D8AE4CC" w14:textId="22B79033" w:rsidR="001944E2" w:rsidRPr="005F7A67" w:rsidRDefault="001944E2" w:rsidP="001944E2">
            <w:r w:rsidRPr="005F7A67">
              <w:t xml:space="preserve">The </w:t>
            </w:r>
            <w:r w:rsidRPr="005F7A67">
              <w:rPr>
                <w:rStyle w:val="SAPScreenElement"/>
              </w:rPr>
              <w:t>When would you like your changes to take effect?</w:t>
            </w:r>
            <w:r w:rsidRPr="005F7A67">
              <w:rPr>
                <w:rFonts w:cs="Arial"/>
              </w:rPr>
              <w:t xml:space="preserve"> </w:t>
            </w:r>
            <w:r w:rsidRPr="005F7A67">
              <w:t>field is displayed.</w:t>
            </w:r>
          </w:p>
        </w:tc>
        <w:tc>
          <w:tcPr>
            <w:tcW w:w="1198" w:type="dxa"/>
            <w:tcBorders>
              <w:top w:val="single" w:sz="8" w:space="0" w:color="999999"/>
              <w:left w:val="single" w:sz="8" w:space="0" w:color="999999"/>
              <w:bottom w:val="single" w:sz="8" w:space="0" w:color="999999"/>
              <w:right w:val="single" w:sz="8" w:space="0" w:color="999999"/>
            </w:tcBorders>
          </w:tcPr>
          <w:p w14:paraId="147847D2" w14:textId="77777777" w:rsidR="001944E2" w:rsidRPr="005F7A67" w:rsidRDefault="001944E2" w:rsidP="001944E2">
            <w:pPr>
              <w:rPr>
                <w:rFonts w:cs="Arial"/>
                <w:bCs/>
              </w:rPr>
            </w:pPr>
          </w:p>
        </w:tc>
      </w:tr>
      <w:tr w:rsidR="001944E2" w:rsidRPr="005F7A67" w14:paraId="5E519275"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58B808FC" w14:textId="1F43F5AA" w:rsidR="001944E2" w:rsidRPr="005F7A67" w:rsidRDefault="001944E2" w:rsidP="001944E2">
            <w:r w:rsidRPr="005F7A67">
              <w:t>4</w:t>
            </w:r>
          </w:p>
        </w:tc>
        <w:tc>
          <w:tcPr>
            <w:tcW w:w="1530" w:type="dxa"/>
            <w:tcBorders>
              <w:top w:val="single" w:sz="8" w:space="0" w:color="999999"/>
              <w:left w:val="single" w:sz="8" w:space="0" w:color="999999"/>
              <w:bottom w:val="single" w:sz="8" w:space="0" w:color="999999"/>
              <w:right w:val="single" w:sz="8" w:space="0" w:color="999999"/>
            </w:tcBorders>
          </w:tcPr>
          <w:p w14:paraId="273D9C17" w14:textId="77777777" w:rsidR="001944E2" w:rsidRPr="005F7A67" w:rsidRDefault="001944E2" w:rsidP="001944E2">
            <w:pPr>
              <w:rPr>
                <w:rStyle w:val="SAPEmphasis"/>
              </w:rPr>
            </w:pPr>
            <w:r w:rsidRPr="005F7A67">
              <w:rPr>
                <w:rStyle w:val="SAPEmphasis"/>
              </w:rPr>
              <w:t>Enter Effective Date</w:t>
            </w:r>
          </w:p>
        </w:tc>
        <w:tc>
          <w:tcPr>
            <w:tcW w:w="3330" w:type="dxa"/>
            <w:tcBorders>
              <w:top w:val="single" w:sz="8" w:space="0" w:color="999999"/>
              <w:left w:val="single" w:sz="8" w:space="0" w:color="999999"/>
              <w:bottom w:val="single" w:sz="8" w:space="0" w:color="999999"/>
              <w:right w:val="single" w:sz="8" w:space="0" w:color="999999"/>
            </w:tcBorders>
          </w:tcPr>
          <w:p w14:paraId="0199F175" w14:textId="459B4A05" w:rsidR="001944E2" w:rsidRPr="005F7A67" w:rsidRDefault="001944E2" w:rsidP="001944E2">
            <w:pPr>
              <w:rPr>
                <w:rFonts w:cs="Arial"/>
                <w:bCs/>
              </w:rPr>
            </w:pPr>
            <w:r w:rsidRPr="005F7A67">
              <w:t>Enter effective date of change.</w:t>
            </w:r>
          </w:p>
        </w:tc>
        <w:tc>
          <w:tcPr>
            <w:tcW w:w="2700" w:type="dxa"/>
            <w:tcBorders>
              <w:top w:val="single" w:sz="8" w:space="0" w:color="999999"/>
              <w:left w:val="single" w:sz="8" w:space="0" w:color="999999"/>
              <w:bottom w:val="single" w:sz="8" w:space="0" w:color="999999"/>
              <w:right w:val="single" w:sz="8" w:space="0" w:color="999999"/>
            </w:tcBorders>
          </w:tcPr>
          <w:p w14:paraId="09D0B37B" w14:textId="58698AF0" w:rsidR="001944E2" w:rsidRPr="005F7A67" w:rsidRDefault="001944E2" w:rsidP="001944E2">
            <w:pPr>
              <w:rPr>
                <w:rStyle w:val="SAPScreenElement"/>
              </w:rPr>
            </w:pPr>
            <w:r w:rsidRPr="005F7A67">
              <w:rPr>
                <w:rStyle w:val="SAPScreenElement"/>
              </w:rPr>
              <w:t>When would you like your changes to take effect?:</w:t>
            </w:r>
            <w:r w:rsidRPr="005F7A67">
              <w:rPr>
                <w:rFonts w:cs="Arial"/>
              </w:rPr>
              <w:t xml:space="preserve"> </w:t>
            </w:r>
            <w:r w:rsidRPr="005F7A67">
              <w:t>select using calendar icon</w:t>
            </w:r>
          </w:p>
        </w:tc>
        <w:tc>
          <w:tcPr>
            <w:tcW w:w="4860" w:type="dxa"/>
            <w:tcBorders>
              <w:top w:val="single" w:sz="8" w:space="0" w:color="999999"/>
              <w:left w:val="single" w:sz="8" w:space="0" w:color="999999"/>
              <w:bottom w:val="single" w:sz="8" w:space="0" w:color="999999"/>
              <w:right w:val="single" w:sz="8" w:space="0" w:color="999999"/>
            </w:tcBorders>
          </w:tcPr>
          <w:p w14:paraId="26821BFA" w14:textId="444182E6" w:rsidR="001944E2" w:rsidRPr="005F7A67" w:rsidRDefault="001944E2" w:rsidP="001944E2">
            <w:pPr>
              <w:rPr>
                <w:rFonts w:cs="Arial"/>
                <w:bCs/>
              </w:rPr>
            </w:pPr>
            <w:r w:rsidRPr="005F7A67">
              <w:t xml:space="preserve">The </w:t>
            </w:r>
            <w:r w:rsidRPr="005F7A67">
              <w:rPr>
                <w:rStyle w:val="SAPScreenElement"/>
              </w:rPr>
              <w:t xml:space="preserve">Event </w:t>
            </w:r>
            <w:r w:rsidRPr="005F7A67">
              <w:t>field, and several blocks related to organizational and job information are displayed.</w:t>
            </w:r>
          </w:p>
        </w:tc>
        <w:tc>
          <w:tcPr>
            <w:tcW w:w="1198" w:type="dxa"/>
            <w:tcBorders>
              <w:top w:val="single" w:sz="8" w:space="0" w:color="999999"/>
              <w:left w:val="single" w:sz="8" w:space="0" w:color="999999"/>
              <w:bottom w:val="single" w:sz="8" w:space="0" w:color="999999"/>
              <w:right w:val="single" w:sz="8" w:space="0" w:color="999999"/>
            </w:tcBorders>
          </w:tcPr>
          <w:p w14:paraId="6877FDD4" w14:textId="77777777" w:rsidR="001944E2" w:rsidRPr="005F7A67" w:rsidRDefault="001944E2" w:rsidP="001944E2">
            <w:pPr>
              <w:rPr>
                <w:rFonts w:cs="Arial"/>
                <w:bCs/>
              </w:rPr>
            </w:pPr>
          </w:p>
        </w:tc>
      </w:tr>
      <w:tr w:rsidR="001944E2" w:rsidRPr="005F7A67" w14:paraId="41623396"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7A6C6BF7" w14:textId="0D3450DB" w:rsidR="001944E2" w:rsidRPr="005F7A67" w:rsidRDefault="001944E2" w:rsidP="001944E2">
            <w:r w:rsidRPr="005F7A67">
              <w:t>5</w:t>
            </w:r>
          </w:p>
        </w:tc>
        <w:tc>
          <w:tcPr>
            <w:tcW w:w="1530" w:type="dxa"/>
            <w:tcBorders>
              <w:top w:val="single" w:sz="8" w:space="0" w:color="999999"/>
              <w:left w:val="single" w:sz="8" w:space="0" w:color="999999"/>
              <w:bottom w:val="single" w:sz="8" w:space="0" w:color="999999"/>
              <w:right w:val="single" w:sz="8" w:space="0" w:color="999999"/>
            </w:tcBorders>
          </w:tcPr>
          <w:p w14:paraId="2C76DE4A" w14:textId="77777777" w:rsidR="001944E2" w:rsidRPr="005F7A67" w:rsidRDefault="001944E2" w:rsidP="001944E2">
            <w:pPr>
              <w:rPr>
                <w:rStyle w:val="SAPEmphasis"/>
              </w:rPr>
            </w:pPr>
            <w:r w:rsidRPr="005F7A67">
              <w:rPr>
                <w:rStyle w:val="SAPEmphasis"/>
              </w:rPr>
              <w:t xml:space="preserve">Enter Event </w:t>
            </w:r>
          </w:p>
        </w:tc>
        <w:tc>
          <w:tcPr>
            <w:tcW w:w="3330" w:type="dxa"/>
            <w:tcBorders>
              <w:top w:val="single" w:sz="8" w:space="0" w:color="999999"/>
              <w:left w:val="single" w:sz="8" w:space="0" w:color="999999"/>
              <w:bottom w:val="single" w:sz="8" w:space="0" w:color="999999"/>
              <w:right w:val="single" w:sz="8" w:space="0" w:color="999999"/>
            </w:tcBorders>
          </w:tcPr>
          <w:p w14:paraId="673A8496" w14:textId="77777777" w:rsidR="001944E2" w:rsidRPr="005F7A67" w:rsidRDefault="001944E2" w:rsidP="001944E2">
            <w:r w:rsidRPr="005F7A67">
              <w:t xml:space="preserve">Select the event for the change. </w:t>
            </w:r>
          </w:p>
        </w:tc>
        <w:tc>
          <w:tcPr>
            <w:tcW w:w="2700" w:type="dxa"/>
            <w:tcBorders>
              <w:top w:val="single" w:sz="8" w:space="0" w:color="999999"/>
              <w:left w:val="single" w:sz="8" w:space="0" w:color="999999"/>
              <w:bottom w:val="single" w:sz="8" w:space="0" w:color="999999"/>
              <w:right w:val="single" w:sz="8" w:space="0" w:color="999999"/>
            </w:tcBorders>
          </w:tcPr>
          <w:p w14:paraId="4AFD682D" w14:textId="30682457" w:rsidR="001944E2" w:rsidRPr="005F7A67" w:rsidRDefault="001944E2" w:rsidP="001944E2">
            <w:pPr>
              <w:rPr>
                <w:rFonts w:ascii="BentonSans Book Italic" w:hAnsi="BentonSans Book Italic"/>
                <w:color w:val="003283"/>
              </w:rPr>
            </w:pPr>
            <w:r w:rsidRPr="005F7A67">
              <w:rPr>
                <w:rStyle w:val="SAPScreenElement"/>
              </w:rPr>
              <w:t>Event:</w:t>
            </w:r>
            <w:r w:rsidRPr="005F7A67">
              <w:rPr>
                <w:rFonts w:ascii="BentonSans Book Italic" w:hAnsi="BentonSans Book Italic"/>
                <w:color w:val="003283"/>
              </w:rPr>
              <w:t xml:space="preserve"> </w:t>
            </w:r>
            <w:r w:rsidRPr="005F7A67">
              <w:t>select</w:t>
            </w:r>
            <w:r w:rsidRPr="005F7A67">
              <w:rPr>
                <w:rStyle w:val="SAPUserEntry"/>
              </w:rPr>
              <w:t xml:space="preserve"> Data Change </w:t>
            </w:r>
            <w:r w:rsidRPr="005F7A67">
              <w:t>from drop-down</w:t>
            </w:r>
          </w:p>
        </w:tc>
        <w:tc>
          <w:tcPr>
            <w:tcW w:w="4860" w:type="dxa"/>
            <w:tcBorders>
              <w:top w:val="single" w:sz="8" w:space="0" w:color="999999"/>
              <w:left w:val="single" w:sz="8" w:space="0" w:color="999999"/>
              <w:bottom w:val="single" w:sz="8" w:space="0" w:color="999999"/>
              <w:right w:val="single" w:sz="8" w:space="0" w:color="999999"/>
            </w:tcBorders>
          </w:tcPr>
          <w:p w14:paraId="76925F96" w14:textId="77777777" w:rsidR="001944E2" w:rsidRPr="005F7A67" w:rsidRDefault="001944E2" w:rsidP="001944E2">
            <w:r w:rsidRPr="005F7A67">
              <w:rPr>
                <w:rFonts w:cs="Arial"/>
                <w:bCs/>
              </w:rPr>
              <w:t xml:space="preserve">Once you enter the </w:t>
            </w:r>
            <w:r w:rsidRPr="005F7A67">
              <w:rPr>
                <w:rStyle w:val="SAPScreenElement"/>
              </w:rPr>
              <w:t>Event</w:t>
            </w:r>
            <w:r w:rsidRPr="005F7A67">
              <w:rPr>
                <w:rFonts w:cs="Arial"/>
                <w:bCs/>
              </w:rPr>
              <w:t xml:space="preserve">, the </w:t>
            </w:r>
            <w:r w:rsidRPr="005F7A67">
              <w:rPr>
                <w:rStyle w:val="SAPScreenElement"/>
              </w:rPr>
              <w:t>Event Reason</w:t>
            </w:r>
            <w:r w:rsidRPr="005F7A67">
              <w:rPr>
                <w:rFonts w:cs="Arial"/>
                <w:bCs/>
              </w:rPr>
              <w:t xml:space="preserve"> can be selected.</w:t>
            </w:r>
          </w:p>
        </w:tc>
        <w:tc>
          <w:tcPr>
            <w:tcW w:w="1198" w:type="dxa"/>
            <w:tcBorders>
              <w:top w:val="single" w:sz="8" w:space="0" w:color="999999"/>
              <w:left w:val="single" w:sz="8" w:space="0" w:color="999999"/>
              <w:bottom w:val="single" w:sz="8" w:space="0" w:color="999999"/>
              <w:right w:val="single" w:sz="8" w:space="0" w:color="999999"/>
            </w:tcBorders>
          </w:tcPr>
          <w:p w14:paraId="6869E424" w14:textId="77777777" w:rsidR="001944E2" w:rsidRPr="005F7A67" w:rsidRDefault="001944E2" w:rsidP="001944E2">
            <w:pPr>
              <w:rPr>
                <w:rFonts w:cs="Arial"/>
                <w:bCs/>
              </w:rPr>
            </w:pPr>
          </w:p>
        </w:tc>
      </w:tr>
      <w:tr w:rsidR="001944E2" w:rsidRPr="005F7A67" w14:paraId="70A59986"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6F61DAA7" w14:textId="2B0E89B9" w:rsidR="001944E2" w:rsidRPr="005F7A67" w:rsidRDefault="001944E2" w:rsidP="001944E2">
            <w:r w:rsidRPr="005F7A67">
              <w:t>6</w:t>
            </w:r>
          </w:p>
        </w:tc>
        <w:tc>
          <w:tcPr>
            <w:tcW w:w="1530" w:type="dxa"/>
            <w:tcBorders>
              <w:top w:val="single" w:sz="8" w:space="0" w:color="999999"/>
              <w:left w:val="single" w:sz="8" w:space="0" w:color="999999"/>
              <w:bottom w:val="single" w:sz="8" w:space="0" w:color="999999"/>
              <w:right w:val="single" w:sz="8" w:space="0" w:color="999999"/>
            </w:tcBorders>
          </w:tcPr>
          <w:p w14:paraId="180E3EB8" w14:textId="77777777" w:rsidR="001944E2" w:rsidRPr="005F7A67" w:rsidRDefault="001944E2" w:rsidP="001944E2">
            <w:pPr>
              <w:rPr>
                <w:rStyle w:val="SAPEmphasis"/>
              </w:rPr>
            </w:pPr>
            <w:r w:rsidRPr="005F7A67">
              <w:rPr>
                <w:rStyle w:val="SAPEmphasis"/>
              </w:rPr>
              <w:t>Enter Event Reason</w:t>
            </w:r>
          </w:p>
        </w:tc>
        <w:tc>
          <w:tcPr>
            <w:tcW w:w="3330" w:type="dxa"/>
            <w:tcBorders>
              <w:top w:val="single" w:sz="8" w:space="0" w:color="999999"/>
              <w:left w:val="single" w:sz="8" w:space="0" w:color="999999"/>
              <w:bottom w:val="single" w:sz="8" w:space="0" w:color="999999"/>
              <w:right w:val="single" w:sz="8" w:space="0" w:color="999999"/>
            </w:tcBorders>
          </w:tcPr>
          <w:p w14:paraId="7588CAAB" w14:textId="77777777" w:rsidR="001944E2" w:rsidRPr="005F7A67" w:rsidRDefault="001944E2" w:rsidP="001944E2">
            <w:r w:rsidRPr="005F7A67">
              <w:t xml:space="preserve">Select the event reason for the change. </w:t>
            </w:r>
          </w:p>
        </w:tc>
        <w:tc>
          <w:tcPr>
            <w:tcW w:w="2700" w:type="dxa"/>
            <w:tcBorders>
              <w:top w:val="single" w:sz="8" w:space="0" w:color="999999"/>
              <w:left w:val="single" w:sz="8" w:space="0" w:color="999999"/>
              <w:bottom w:val="single" w:sz="8" w:space="0" w:color="999999"/>
              <w:right w:val="single" w:sz="8" w:space="0" w:color="999999"/>
            </w:tcBorders>
          </w:tcPr>
          <w:p w14:paraId="1BD3FA4F" w14:textId="489E72AE" w:rsidR="001944E2" w:rsidRPr="005F7A67" w:rsidRDefault="001944E2" w:rsidP="001944E2">
            <w:pPr>
              <w:rPr>
                <w:rFonts w:ascii="BentonSans Book Italic" w:hAnsi="BentonSans Book Italic"/>
                <w:color w:val="003283"/>
              </w:rPr>
            </w:pPr>
            <w:r w:rsidRPr="005F7A67">
              <w:rPr>
                <w:rStyle w:val="SAPScreenElement"/>
              </w:rPr>
              <w:t>Event Reason:</w:t>
            </w:r>
            <w:r w:rsidRPr="005F7A67">
              <w:rPr>
                <w:rFonts w:ascii="BentonSans Book Italic" w:hAnsi="BentonSans Book Italic"/>
                <w:color w:val="003283"/>
              </w:rPr>
              <w:t xml:space="preserve"> </w:t>
            </w:r>
            <w:r w:rsidRPr="005F7A67">
              <w:t xml:space="preserve">select </w:t>
            </w:r>
            <w:r w:rsidRPr="005F7A67">
              <w:rPr>
                <w:rStyle w:val="SAPUserEntry"/>
              </w:rPr>
              <w:t>Supervisor Change Only</w:t>
            </w:r>
            <w:r w:rsidRPr="005F7A67">
              <w:t xml:space="preserve"> </w:t>
            </w:r>
            <w:r w:rsidRPr="005F7A67">
              <w:rPr>
                <w:rStyle w:val="SAPUserEntry"/>
              </w:rPr>
              <w:t>(JOBSUPRV)</w:t>
            </w:r>
            <w:r w:rsidR="00DB6411" w:rsidRPr="005F7A67">
              <w:rPr>
                <w:b/>
              </w:rPr>
              <w:t xml:space="preserve"> </w:t>
            </w:r>
            <w:r w:rsidRPr="005F7A67">
              <w:t>from drop-down</w:t>
            </w:r>
          </w:p>
        </w:tc>
        <w:tc>
          <w:tcPr>
            <w:tcW w:w="4860" w:type="dxa"/>
            <w:tcBorders>
              <w:top w:val="single" w:sz="8" w:space="0" w:color="999999"/>
              <w:left w:val="single" w:sz="8" w:space="0" w:color="999999"/>
              <w:bottom w:val="single" w:sz="8" w:space="0" w:color="999999"/>
              <w:right w:val="single" w:sz="8" w:space="0" w:color="999999"/>
            </w:tcBorders>
          </w:tcPr>
          <w:p w14:paraId="2E3669AA" w14:textId="77777777" w:rsidR="001944E2" w:rsidRPr="005F7A67" w:rsidRDefault="001944E2" w:rsidP="001944E2"/>
        </w:tc>
        <w:tc>
          <w:tcPr>
            <w:tcW w:w="1198" w:type="dxa"/>
            <w:tcBorders>
              <w:top w:val="single" w:sz="8" w:space="0" w:color="999999"/>
              <w:left w:val="single" w:sz="8" w:space="0" w:color="999999"/>
              <w:bottom w:val="single" w:sz="8" w:space="0" w:color="999999"/>
              <w:right w:val="single" w:sz="8" w:space="0" w:color="999999"/>
            </w:tcBorders>
          </w:tcPr>
          <w:p w14:paraId="788064BD" w14:textId="77777777" w:rsidR="001944E2" w:rsidRPr="005F7A67" w:rsidRDefault="001944E2" w:rsidP="001944E2">
            <w:pPr>
              <w:rPr>
                <w:rFonts w:cs="Arial"/>
                <w:bCs/>
              </w:rPr>
            </w:pPr>
          </w:p>
        </w:tc>
      </w:tr>
      <w:tr w:rsidR="001944E2" w:rsidRPr="005F7A67" w14:paraId="0A60412D"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1BFF950E" w14:textId="67C63F78" w:rsidR="001944E2" w:rsidRPr="005F7A67" w:rsidRDefault="001944E2" w:rsidP="001944E2">
            <w:r w:rsidRPr="005F7A67">
              <w:t>7</w:t>
            </w:r>
          </w:p>
        </w:tc>
        <w:tc>
          <w:tcPr>
            <w:tcW w:w="1530" w:type="dxa"/>
            <w:tcBorders>
              <w:top w:val="single" w:sz="8" w:space="0" w:color="999999"/>
              <w:left w:val="single" w:sz="8" w:space="0" w:color="999999"/>
              <w:bottom w:val="single" w:sz="8" w:space="0" w:color="999999"/>
              <w:right w:val="single" w:sz="8" w:space="0" w:color="999999"/>
            </w:tcBorders>
          </w:tcPr>
          <w:p w14:paraId="3705F8CD" w14:textId="77777777" w:rsidR="001944E2" w:rsidRPr="005F7A67" w:rsidRDefault="001944E2" w:rsidP="001944E2">
            <w:pPr>
              <w:rPr>
                <w:rStyle w:val="SAPEmphasis"/>
              </w:rPr>
            </w:pPr>
            <w:r w:rsidRPr="005F7A67">
              <w:rPr>
                <w:rStyle w:val="SAPEmphasis"/>
              </w:rPr>
              <w:t>Enter Position Information</w:t>
            </w:r>
          </w:p>
        </w:tc>
        <w:tc>
          <w:tcPr>
            <w:tcW w:w="3330" w:type="dxa"/>
            <w:tcBorders>
              <w:top w:val="single" w:sz="8" w:space="0" w:color="999999"/>
              <w:left w:val="single" w:sz="8" w:space="0" w:color="999999"/>
              <w:bottom w:val="single" w:sz="8" w:space="0" w:color="999999"/>
              <w:right w:val="single" w:sz="8" w:space="0" w:color="999999"/>
            </w:tcBorders>
          </w:tcPr>
          <w:p w14:paraId="7B26AB95" w14:textId="2A20C3D8" w:rsidR="001944E2" w:rsidRPr="005F7A67" w:rsidRDefault="001944E2" w:rsidP="001944E2">
            <w:r w:rsidRPr="005F7A67">
              <w:t xml:space="preserve">In the </w:t>
            </w:r>
            <w:r w:rsidRPr="005F7A67">
              <w:rPr>
                <w:rStyle w:val="SAPScreenElement"/>
              </w:rPr>
              <w:t xml:space="preserve">Job Information </w:t>
            </w:r>
            <w:r w:rsidRPr="005F7A67">
              <w:t>block, change fields related to the position:</w:t>
            </w:r>
          </w:p>
        </w:tc>
        <w:tc>
          <w:tcPr>
            <w:tcW w:w="2700" w:type="dxa"/>
            <w:tcBorders>
              <w:top w:val="single" w:sz="8" w:space="0" w:color="999999"/>
              <w:left w:val="single" w:sz="8" w:space="0" w:color="999999"/>
              <w:bottom w:val="single" w:sz="8" w:space="0" w:color="999999"/>
              <w:right w:val="single" w:sz="8" w:space="0" w:color="999999"/>
            </w:tcBorders>
          </w:tcPr>
          <w:p w14:paraId="15916E8A" w14:textId="163903AC" w:rsidR="001944E2" w:rsidRPr="005F7A67" w:rsidRDefault="001944E2" w:rsidP="001944E2">
            <w:pPr>
              <w:rPr>
                <w:rFonts w:ascii="BentonSans Book Italic" w:hAnsi="BentonSans Book Italic"/>
                <w:color w:val="003283"/>
              </w:rPr>
            </w:pPr>
            <w:r w:rsidRPr="005F7A67">
              <w:rPr>
                <w:rStyle w:val="SAPScreenElement"/>
              </w:rPr>
              <w:t>Supervisor:</w:t>
            </w:r>
            <w:r w:rsidRPr="005F7A67">
              <w:rPr>
                <w:rFonts w:ascii="BentonSans Book Italic" w:hAnsi="BentonSans Book Italic"/>
                <w:color w:val="003283"/>
              </w:rPr>
              <w:t xml:space="preserve"> </w:t>
            </w:r>
            <w:r w:rsidRPr="005F7A67">
              <w:t>select line manager from drop-down</w:t>
            </w:r>
          </w:p>
        </w:tc>
        <w:tc>
          <w:tcPr>
            <w:tcW w:w="4860" w:type="dxa"/>
            <w:tcBorders>
              <w:top w:val="single" w:sz="8" w:space="0" w:color="999999"/>
              <w:left w:val="single" w:sz="8" w:space="0" w:color="999999"/>
              <w:bottom w:val="single" w:sz="8" w:space="0" w:color="999999"/>
              <w:right w:val="single" w:sz="8" w:space="0" w:color="999999"/>
            </w:tcBorders>
          </w:tcPr>
          <w:p w14:paraId="074A5DE8" w14:textId="77777777" w:rsidR="001944E2" w:rsidRPr="005F7A67" w:rsidRDefault="001944E2" w:rsidP="001944E2"/>
        </w:tc>
        <w:tc>
          <w:tcPr>
            <w:tcW w:w="1198" w:type="dxa"/>
            <w:tcBorders>
              <w:top w:val="single" w:sz="8" w:space="0" w:color="999999"/>
              <w:left w:val="single" w:sz="8" w:space="0" w:color="999999"/>
              <w:bottom w:val="single" w:sz="8" w:space="0" w:color="999999"/>
              <w:right w:val="single" w:sz="8" w:space="0" w:color="999999"/>
            </w:tcBorders>
          </w:tcPr>
          <w:p w14:paraId="4B01427B" w14:textId="77777777" w:rsidR="001944E2" w:rsidRPr="005F7A67" w:rsidRDefault="001944E2" w:rsidP="001944E2">
            <w:pPr>
              <w:rPr>
                <w:rFonts w:cs="Arial"/>
                <w:bCs/>
              </w:rPr>
            </w:pPr>
          </w:p>
        </w:tc>
      </w:tr>
      <w:tr w:rsidR="001944E2" w:rsidRPr="005F7A67" w14:paraId="5A42E22B" w14:textId="77777777" w:rsidTr="00A13E95">
        <w:trPr>
          <w:trHeight w:val="357"/>
        </w:trPr>
        <w:tc>
          <w:tcPr>
            <w:tcW w:w="692" w:type="dxa"/>
            <w:tcBorders>
              <w:top w:val="single" w:sz="8" w:space="0" w:color="999999"/>
              <w:left w:val="single" w:sz="8" w:space="0" w:color="999999"/>
              <w:bottom w:val="single" w:sz="8" w:space="0" w:color="999999"/>
              <w:right w:val="single" w:sz="8" w:space="0" w:color="999999"/>
            </w:tcBorders>
          </w:tcPr>
          <w:p w14:paraId="29B122AE" w14:textId="3B7DC073" w:rsidR="001944E2" w:rsidRPr="005F7A67" w:rsidRDefault="001944E2" w:rsidP="001944E2">
            <w:r w:rsidRPr="005F7A67">
              <w:lastRenderedPageBreak/>
              <w:t>8</w:t>
            </w:r>
          </w:p>
        </w:tc>
        <w:tc>
          <w:tcPr>
            <w:tcW w:w="1530" w:type="dxa"/>
            <w:tcBorders>
              <w:top w:val="single" w:sz="8" w:space="0" w:color="999999"/>
              <w:left w:val="single" w:sz="8" w:space="0" w:color="999999"/>
              <w:bottom w:val="single" w:sz="8" w:space="0" w:color="999999"/>
              <w:right w:val="single" w:sz="8" w:space="0" w:color="999999"/>
            </w:tcBorders>
          </w:tcPr>
          <w:p w14:paraId="0B8C440E" w14:textId="7107A10F" w:rsidR="001944E2" w:rsidRPr="005F7A67" w:rsidRDefault="001944E2" w:rsidP="001944E2">
            <w:pPr>
              <w:rPr>
                <w:rStyle w:val="SAPEmphasis"/>
              </w:rPr>
            </w:pPr>
            <w:r w:rsidRPr="005F7A67">
              <w:rPr>
                <w:rStyle w:val="SAPEmphasis"/>
              </w:rPr>
              <w:t>Save Data</w:t>
            </w:r>
          </w:p>
        </w:tc>
        <w:tc>
          <w:tcPr>
            <w:tcW w:w="3330" w:type="dxa"/>
            <w:tcBorders>
              <w:top w:val="single" w:sz="8" w:space="0" w:color="999999"/>
              <w:left w:val="single" w:sz="8" w:space="0" w:color="999999"/>
              <w:bottom w:val="single" w:sz="8" w:space="0" w:color="999999"/>
              <w:right w:val="single" w:sz="8" w:space="0" w:color="999999"/>
            </w:tcBorders>
          </w:tcPr>
          <w:p w14:paraId="1F1B9492" w14:textId="4CBAB1B6" w:rsidR="001944E2" w:rsidRPr="005F7A67" w:rsidRDefault="001944E2" w:rsidP="001944E2">
            <w:pPr>
              <w:rPr>
                <w:rFonts w:cs="Arial"/>
                <w:bCs/>
              </w:rPr>
            </w:pPr>
            <w:r w:rsidRPr="005F7A67">
              <w:rPr>
                <w:rFonts w:cs="Arial"/>
                <w:bCs/>
              </w:rPr>
              <w:t xml:space="preserve">Choose the </w:t>
            </w:r>
            <w:r w:rsidRPr="005F7A67">
              <w:rPr>
                <w:rStyle w:val="SAPScreenElement"/>
              </w:rPr>
              <w:t xml:space="preserve">Save </w:t>
            </w:r>
            <w:r w:rsidRPr="005F7A67">
              <w:rPr>
                <w:rFonts w:cs="Arial"/>
                <w:bCs/>
              </w:rPr>
              <w:t xml:space="preserve">pushbutton. </w:t>
            </w:r>
          </w:p>
        </w:tc>
        <w:tc>
          <w:tcPr>
            <w:tcW w:w="2700" w:type="dxa"/>
            <w:tcBorders>
              <w:top w:val="single" w:sz="8" w:space="0" w:color="999999"/>
              <w:left w:val="single" w:sz="8" w:space="0" w:color="999999"/>
              <w:bottom w:val="single" w:sz="8" w:space="0" w:color="999999"/>
              <w:right w:val="single" w:sz="8" w:space="0" w:color="999999"/>
            </w:tcBorders>
          </w:tcPr>
          <w:p w14:paraId="001F6375" w14:textId="77777777" w:rsidR="001944E2" w:rsidRPr="005F7A67" w:rsidRDefault="001944E2" w:rsidP="001944E2">
            <w:pPr>
              <w:rPr>
                <w:rStyle w:val="SAPScreenElement"/>
              </w:rPr>
            </w:pPr>
          </w:p>
        </w:tc>
        <w:tc>
          <w:tcPr>
            <w:tcW w:w="4860" w:type="dxa"/>
            <w:tcBorders>
              <w:top w:val="single" w:sz="8" w:space="0" w:color="999999"/>
              <w:left w:val="single" w:sz="8" w:space="0" w:color="999999"/>
              <w:bottom w:val="single" w:sz="8" w:space="0" w:color="999999"/>
              <w:right w:val="single" w:sz="8" w:space="0" w:color="999999"/>
            </w:tcBorders>
          </w:tcPr>
          <w:p w14:paraId="19898EBE" w14:textId="701808E5" w:rsidR="001944E2" w:rsidRPr="005F7A67" w:rsidRDefault="001944E2" w:rsidP="001944E2">
            <w:r w:rsidRPr="005F7A67">
              <w:t>The message</w:t>
            </w:r>
            <w:r w:rsidRPr="005F7A67">
              <w:rPr>
                <w:rStyle w:val="SAPMonospace"/>
              </w:rPr>
              <w:t xml:space="preserve"> Your changes were successfully saved </w:t>
            </w:r>
            <w:r w:rsidRPr="005F7A67">
              <w:t xml:space="preserve">is displayed and you return to the employee’s </w:t>
            </w:r>
            <w:r w:rsidRPr="005F7A67">
              <w:rPr>
                <w:rStyle w:val="SAPScreenElement"/>
              </w:rPr>
              <w:t xml:space="preserve">Employment Information </w:t>
            </w:r>
            <w:r w:rsidRPr="005F7A67">
              <w:t>section.</w:t>
            </w:r>
          </w:p>
          <w:p w14:paraId="4667512F" w14:textId="3ECBEE17" w:rsidR="001944E2" w:rsidRPr="005F7A67" w:rsidRDefault="001944E2" w:rsidP="001944E2">
            <w:r w:rsidRPr="005F7A67">
              <w:rPr>
                <w:rFonts w:cs="Arial"/>
                <w:bCs/>
              </w:rPr>
              <w:t xml:space="preserve">The </w:t>
            </w:r>
            <w:r w:rsidRPr="005F7A67">
              <w:t xml:space="preserve">system reacts in the same way, no matter if only one employee or more employees may be assigned to the position. If the system does not find a suitable vacant position below the new line manager’s position, it creates a new position below the new line manager’s position and assigns the employee to this position. This new position is visible in the </w:t>
            </w:r>
            <w:r w:rsidRPr="005F7A67">
              <w:rPr>
                <w:rStyle w:val="SAPScreenElement"/>
              </w:rPr>
              <w:t>Position Information</w:t>
            </w:r>
            <w:r w:rsidRPr="005F7A67">
              <w:t xml:space="preserve"> block of the </w:t>
            </w:r>
            <w:r w:rsidRPr="005F7A67">
              <w:rPr>
                <w:rStyle w:val="SAPScreenElement"/>
              </w:rPr>
              <w:t xml:space="preserve">Organizational Information </w:t>
            </w:r>
            <w:r w:rsidRPr="005F7A67">
              <w:t>subsection.</w:t>
            </w:r>
          </w:p>
          <w:p w14:paraId="4F373EBE" w14:textId="04A2572A" w:rsidR="001944E2" w:rsidRPr="005F7A67" w:rsidRDefault="001944E2" w:rsidP="001944E2">
            <w:r w:rsidRPr="005F7A67">
              <w:t>The old position is updated accordingly. If direct reports were assigned to the transferred employee, these direct reports are assigned to the employee’s previous line manager. Lower-level positions are not changed.</w:t>
            </w:r>
          </w:p>
        </w:tc>
        <w:tc>
          <w:tcPr>
            <w:tcW w:w="1198" w:type="dxa"/>
            <w:tcBorders>
              <w:top w:val="single" w:sz="8" w:space="0" w:color="999999"/>
              <w:left w:val="single" w:sz="8" w:space="0" w:color="999999"/>
              <w:bottom w:val="single" w:sz="8" w:space="0" w:color="999999"/>
              <w:right w:val="single" w:sz="8" w:space="0" w:color="999999"/>
            </w:tcBorders>
          </w:tcPr>
          <w:p w14:paraId="156EE48E" w14:textId="77777777" w:rsidR="001944E2" w:rsidRPr="005F7A67" w:rsidRDefault="001944E2" w:rsidP="001944E2">
            <w:pPr>
              <w:rPr>
                <w:rFonts w:cs="Arial"/>
                <w:bCs/>
              </w:rPr>
            </w:pPr>
          </w:p>
        </w:tc>
      </w:tr>
    </w:tbl>
    <w:p w14:paraId="1DAD3C09" w14:textId="77777777" w:rsidR="00CC27CE" w:rsidRPr="005F7A67" w:rsidRDefault="00CC27CE" w:rsidP="00CC27CE">
      <w:pPr>
        <w:pStyle w:val="Heading3"/>
        <w:rPr>
          <w:rStyle w:val="SAPEmphasis"/>
          <w:rFonts w:ascii="BentonSans Bold" w:hAnsi="BentonSans Bold"/>
        </w:rPr>
      </w:pPr>
      <w:bookmarkStart w:id="3983" w:name="_Toc460994659"/>
      <w:bookmarkStart w:id="3984" w:name="_Toc461685920"/>
      <w:bookmarkStart w:id="3985" w:name="_Toc461899258"/>
      <w:bookmarkStart w:id="3986" w:name="_Toc461909176"/>
      <w:bookmarkStart w:id="3987" w:name="_Toc461909479"/>
      <w:bookmarkStart w:id="3988" w:name="_Toc461909784"/>
      <w:bookmarkStart w:id="3989" w:name="_Toc462821488"/>
      <w:bookmarkStart w:id="3990" w:name="_Toc462821882"/>
      <w:bookmarkStart w:id="3991" w:name="_Toc460994661"/>
      <w:bookmarkStart w:id="3992" w:name="_Toc461685922"/>
      <w:bookmarkStart w:id="3993" w:name="_Toc461899260"/>
      <w:bookmarkStart w:id="3994" w:name="_Toc461909178"/>
      <w:bookmarkStart w:id="3995" w:name="_Toc461909481"/>
      <w:bookmarkStart w:id="3996" w:name="_Toc461909786"/>
      <w:bookmarkStart w:id="3997" w:name="_Toc462821490"/>
      <w:bookmarkStart w:id="3998" w:name="_Toc462821884"/>
      <w:bookmarkStart w:id="3999" w:name="_Toc460994662"/>
      <w:bookmarkStart w:id="4000" w:name="_Toc461685923"/>
      <w:bookmarkStart w:id="4001" w:name="_Toc461899261"/>
      <w:bookmarkStart w:id="4002" w:name="_Toc461909179"/>
      <w:bookmarkStart w:id="4003" w:name="_Toc461909482"/>
      <w:bookmarkStart w:id="4004" w:name="_Toc461909787"/>
      <w:bookmarkStart w:id="4005" w:name="_Toc462821491"/>
      <w:bookmarkStart w:id="4006" w:name="_Toc462821885"/>
      <w:bookmarkStart w:id="4007" w:name="_Toc507492136"/>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r w:rsidRPr="005F7A67">
        <w:rPr>
          <w:rStyle w:val="SAPEmphasis"/>
          <w:rFonts w:ascii="BentonSans Bold" w:hAnsi="BentonSans Bold"/>
        </w:rPr>
        <w:t>Viewing Employee Position Details</w:t>
      </w:r>
      <w:bookmarkEnd w:id="4007"/>
    </w:p>
    <w:p w14:paraId="19E4E376" w14:textId="77777777" w:rsidR="00CC27CE" w:rsidRPr="005F7A67" w:rsidRDefault="00CC27CE" w:rsidP="00CC27CE">
      <w:pPr>
        <w:pStyle w:val="SAPKeyblockTitle"/>
      </w:pPr>
      <w:r w:rsidRPr="005F7A67">
        <w:t>Test Administration</w:t>
      </w:r>
    </w:p>
    <w:p w14:paraId="7CF6F690" w14:textId="645BC35C" w:rsidR="00CC27CE" w:rsidRPr="005F7A67" w:rsidRDefault="00CC27CE" w:rsidP="00CC27CE">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C27CE" w:rsidRPr="005F7A67" w14:paraId="652399A2"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295DE435" w14:textId="77777777" w:rsidR="00CC27CE" w:rsidRPr="005F7A67" w:rsidRDefault="00CC27CE" w:rsidP="007829CE">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2087C54" w14:textId="77777777" w:rsidR="00CC27CE" w:rsidRPr="005F7A67" w:rsidRDefault="00CC27CE" w:rsidP="007829CE">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6A966965" w14:textId="77777777" w:rsidR="00CC27CE" w:rsidRPr="005F7A67" w:rsidRDefault="00CC27CE" w:rsidP="007829CE">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7564174" w14:textId="58C8AD9B" w:rsidR="00CC27CE" w:rsidRPr="005F7A67" w:rsidRDefault="003207A6" w:rsidP="007829CE">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319B8FD" w14:textId="77777777" w:rsidR="00CC27CE" w:rsidRPr="005F7A67" w:rsidRDefault="00CC27CE" w:rsidP="007829CE">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CDA7E13" w14:textId="25D23C42" w:rsidR="00CC27CE" w:rsidRPr="005F7A67" w:rsidRDefault="00526B18" w:rsidP="007829CE">
            <w:r w:rsidRPr="005F7A67">
              <w:t>&lt;date&gt;</w:t>
            </w:r>
          </w:p>
        </w:tc>
      </w:tr>
      <w:tr w:rsidR="00CC27CE" w:rsidRPr="005F7A67" w14:paraId="7737641B"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21C9CA13" w14:textId="77777777" w:rsidR="00CC27CE" w:rsidRPr="005F7A67" w:rsidRDefault="00CC27CE" w:rsidP="007829CE">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559F5CC" w14:textId="51E41E90" w:rsidR="00CC27CE" w:rsidRPr="005F7A67" w:rsidRDefault="0076672C" w:rsidP="007829CE">
            <w:r w:rsidRPr="005F7A67">
              <w:t xml:space="preserve">Line </w:t>
            </w:r>
            <w:r w:rsidR="00CC27CE" w:rsidRPr="005F7A67">
              <w:t>Manager</w:t>
            </w:r>
          </w:p>
        </w:tc>
      </w:tr>
      <w:tr w:rsidR="00CC27CE" w:rsidRPr="005F7A67" w14:paraId="50B56F02"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23084736" w14:textId="77777777" w:rsidR="00CC27CE" w:rsidRPr="005F7A67" w:rsidRDefault="00CC27CE" w:rsidP="007829CE">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FA0AF92" w14:textId="77777777" w:rsidR="00CC27CE" w:rsidRPr="005F7A67" w:rsidRDefault="00CC27CE" w:rsidP="007829CE">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27C3C6C" w14:textId="77777777" w:rsidR="00CC27CE" w:rsidRPr="005F7A67" w:rsidRDefault="00CC27CE" w:rsidP="007829CE">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326C08C" w14:textId="5461CC56" w:rsidR="00CC27CE" w:rsidRPr="005F7A67" w:rsidRDefault="00402197" w:rsidP="00680E9A">
            <w:r>
              <w:t>&lt;duration&gt;</w:t>
            </w:r>
          </w:p>
        </w:tc>
      </w:tr>
    </w:tbl>
    <w:p w14:paraId="5B7089C0" w14:textId="77777777" w:rsidR="00CC27CE" w:rsidRPr="005F7A67" w:rsidRDefault="00CC27CE" w:rsidP="00CC27CE">
      <w:pPr>
        <w:pStyle w:val="SAPKeyblockTitle"/>
      </w:pPr>
      <w:r w:rsidRPr="005F7A67">
        <w:t>Purpose</w:t>
      </w:r>
    </w:p>
    <w:p w14:paraId="07C69889" w14:textId="35DE46A5" w:rsidR="00227FA1" w:rsidRPr="005F7A67" w:rsidRDefault="00227FA1" w:rsidP="00227FA1">
      <w:r w:rsidRPr="005F7A67">
        <w:t>The Line Manager views if the position of the employee, for whom a change in job information (for example, new job title or new location) has been approved, has been updated correctly.</w:t>
      </w:r>
    </w:p>
    <w:p w14:paraId="3E7C651B" w14:textId="29E55C75" w:rsidR="00F55D49" w:rsidRPr="005F7A67" w:rsidRDefault="00F55D49" w:rsidP="002C7FA4">
      <w:r w:rsidRPr="005F7A67">
        <w:t xml:space="preserve">Depending if the position, to which the employee has been assigned before the change in job information, is a regular, non-mass position or a shared position, the system behavior is different and the </w:t>
      </w:r>
      <w:r w:rsidR="00941C81" w:rsidRPr="005F7A67">
        <w:t xml:space="preserve">Line </w:t>
      </w:r>
      <w:r w:rsidRPr="005F7A67">
        <w:t>Manager needs to pay attention to different details.</w:t>
      </w:r>
    </w:p>
    <w:p w14:paraId="453F8F3B" w14:textId="77777777" w:rsidR="00CC27CE" w:rsidRPr="005F7A67" w:rsidRDefault="00CC27CE" w:rsidP="00CC27CE">
      <w:pPr>
        <w:pStyle w:val="SAPKeyblockTitle"/>
      </w:pPr>
      <w:r w:rsidRPr="005F7A67">
        <w:lastRenderedPageBreak/>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6120"/>
        <w:gridCol w:w="4500"/>
        <w:gridCol w:w="1288"/>
      </w:tblGrid>
      <w:tr w:rsidR="00CC27CE" w:rsidRPr="005F7A67" w14:paraId="0CA74F2B" w14:textId="77777777" w:rsidTr="00BC6F74">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32669CC8" w14:textId="77777777" w:rsidR="00CC27CE" w:rsidRPr="005F7A67" w:rsidRDefault="00CC27CE" w:rsidP="007829CE">
            <w:pPr>
              <w:pStyle w:val="SAPTableHeader"/>
            </w:pPr>
            <w:r w:rsidRPr="005F7A67">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25997009" w14:textId="77777777" w:rsidR="00CC27CE" w:rsidRPr="005F7A67" w:rsidRDefault="00CC27CE" w:rsidP="007829CE">
            <w:pPr>
              <w:pStyle w:val="SAPTableHeader"/>
            </w:pPr>
            <w:r w:rsidRPr="005F7A67">
              <w:t>Test Step Name</w:t>
            </w:r>
          </w:p>
        </w:tc>
        <w:tc>
          <w:tcPr>
            <w:tcW w:w="6120" w:type="dxa"/>
            <w:tcBorders>
              <w:top w:val="single" w:sz="8" w:space="0" w:color="999999"/>
              <w:left w:val="single" w:sz="8" w:space="0" w:color="999999"/>
              <w:bottom w:val="single" w:sz="8" w:space="0" w:color="999999"/>
              <w:right w:val="single" w:sz="8" w:space="0" w:color="999999"/>
            </w:tcBorders>
            <w:shd w:val="clear" w:color="auto" w:fill="999999"/>
            <w:hideMark/>
          </w:tcPr>
          <w:p w14:paraId="0A6BD8C6" w14:textId="77777777" w:rsidR="00CC27CE" w:rsidRPr="005F7A67" w:rsidRDefault="00CC27CE" w:rsidP="007829CE">
            <w:pPr>
              <w:pStyle w:val="SAPTableHeader"/>
            </w:pPr>
            <w:r w:rsidRPr="005F7A67">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6667CCB0" w14:textId="77777777" w:rsidR="00CC27CE" w:rsidRPr="005F7A67" w:rsidRDefault="00CC27CE" w:rsidP="007829CE">
            <w:pPr>
              <w:pStyle w:val="SAPTableHeader"/>
            </w:pPr>
            <w:r w:rsidRPr="005F7A67">
              <w:t>Expected Result</w:t>
            </w:r>
          </w:p>
        </w:tc>
        <w:tc>
          <w:tcPr>
            <w:tcW w:w="1288" w:type="dxa"/>
            <w:tcBorders>
              <w:top w:val="single" w:sz="8" w:space="0" w:color="999999"/>
              <w:left w:val="single" w:sz="8" w:space="0" w:color="999999"/>
              <w:bottom w:val="single" w:sz="8" w:space="0" w:color="999999"/>
              <w:right w:val="single" w:sz="8" w:space="0" w:color="999999"/>
            </w:tcBorders>
            <w:shd w:val="clear" w:color="auto" w:fill="999999"/>
            <w:hideMark/>
          </w:tcPr>
          <w:p w14:paraId="372474F3" w14:textId="77777777" w:rsidR="00CC27CE" w:rsidRPr="005F7A67" w:rsidRDefault="00CC27CE" w:rsidP="007829CE">
            <w:pPr>
              <w:pStyle w:val="SAPTableHeader"/>
            </w:pPr>
            <w:r w:rsidRPr="005F7A67">
              <w:t>Pass / Fail / Comment</w:t>
            </w:r>
          </w:p>
        </w:tc>
      </w:tr>
      <w:tr w:rsidR="00CC27CE" w:rsidRPr="005F7A67" w14:paraId="525C9FBE" w14:textId="77777777" w:rsidTr="00BC6F74">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0994E3A4" w14:textId="77777777" w:rsidR="00CC27CE" w:rsidRPr="005F7A67" w:rsidRDefault="00CC27CE" w:rsidP="007829CE">
            <w:r w:rsidRPr="005F7A67">
              <w:t>1</w:t>
            </w:r>
          </w:p>
        </w:tc>
        <w:tc>
          <w:tcPr>
            <w:tcW w:w="1502" w:type="dxa"/>
            <w:tcBorders>
              <w:top w:val="single" w:sz="8" w:space="0" w:color="999999"/>
              <w:left w:val="single" w:sz="8" w:space="0" w:color="999999"/>
              <w:bottom w:val="single" w:sz="8" w:space="0" w:color="999999"/>
              <w:right w:val="single" w:sz="8" w:space="0" w:color="999999"/>
            </w:tcBorders>
            <w:hideMark/>
          </w:tcPr>
          <w:p w14:paraId="2FEDB4D7" w14:textId="77777777" w:rsidR="00CC27CE" w:rsidRPr="005F7A67" w:rsidRDefault="00CC27CE" w:rsidP="007829CE">
            <w:r w:rsidRPr="005F7A67">
              <w:rPr>
                <w:rStyle w:val="SAPEmphasis"/>
              </w:rPr>
              <w:t>Log on</w:t>
            </w:r>
          </w:p>
        </w:tc>
        <w:tc>
          <w:tcPr>
            <w:tcW w:w="6120" w:type="dxa"/>
            <w:tcBorders>
              <w:top w:val="single" w:sz="8" w:space="0" w:color="999999"/>
              <w:left w:val="single" w:sz="8" w:space="0" w:color="999999"/>
              <w:bottom w:val="single" w:sz="8" w:space="0" w:color="999999"/>
              <w:right w:val="single" w:sz="8" w:space="0" w:color="999999"/>
            </w:tcBorders>
            <w:hideMark/>
          </w:tcPr>
          <w:p w14:paraId="4D3F60AA" w14:textId="788DD8E6" w:rsidR="00CC27CE" w:rsidRPr="005F7A67" w:rsidRDefault="00CC27CE" w:rsidP="00941C81">
            <w:r w:rsidRPr="005F7A67">
              <w:t xml:space="preserve">Log on to </w:t>
            </w:r>
            <w:r w:rsidR="002F4552" w:rsidRPr="005F7A67">
              <w:rPr>
                <w:rStyle w:val="SAPTextReference"/>
              </w:rPr>
              <w:t>Employee Central</w:t>
            </w:r>
            <w:r w:rsidRPr="005F7A67">
              <w:t xml:space="preserve"> as a </w:t>
            </w:r>
            <w:r w:rsidR="00941C81" w:rsidRPr="005F7A67">
              <w:t>Line</w:t>
            </w:r>
            <w:r w:rsidRPr="005F7A67">
              <w:t xml:space="preserve"> </w:t>
            </w:r>
            <w:r w:rsidR="00941C81" w:rsidRPr="005F7A67">
              <w:t>M</w:t>
            </w:r>
            <w:r w:rsidRPr="005F7A67">
              <w:t>anager.</w:t>
            </w:r>
          </w:p>
        </w:tc>
        <w:tc>
          <w:tcPr>
            <w:tcW w:w="4500" w:type="dxa"/>
            <w:tcBorders>
              <w:top w:val="single" w:sz="8" w:space="0" w:color="999999"/>
              <w:left w:val="single" w:sz="8" w:space="0" w:color="999999"/>
              <w:bottom w:val="single" w:sz="8" w:space="0" w:color="999999"/>
              <w:right w:val="single" w:sz="8" w:space="0" w:color="999999"/>
            </w:tcBorders>
            <w:hideMark/>
          </w:tcPr>
          <w:p w14:paraId="136C3B51" w14:textId="77777777" w:rsidR="00CC27CE" w:rsidRPr="005F7A67" w:rsidRDefault="00CC27CE" w:rsidP="007829CE">
            <w:r w:rsidRPr="005F7A67">
              <w:t xml:space="preserve">The </w:t>
            </w:r>
            <w:r w:rsidRPr="005F7A67">
              <w:rPr>
                <w:rStyle w:val="SAPScreenElement"/>
              </w:rPr>
              <w:t xml:space="preserve">Home </w:t>
            </w:r>
            <w:r w:rsidRPr="005F7A67">
              <w:t>page is displayed.</w:t>
            </w:r>
          </w:p>
        </w:tc>
        <w:tc>
          <w:tcPr>
            <w:tcW w:w="1288" w:type="dxa"/>
            <w:tcBorders>
              <w:top w:val="single" w:sz="8" w:space="0" w:color="999999"/>
              <w:left w:val="single" w:sz="8" w:space="0" w:color="999999"/>
              <w:bottom w:val="single" w:sz="8" w:space="0" w:color="999999"/>
              <w:right w:val="single" w:sz="8" w:space="0" w:color="999999"/>
            </w:tcBorders>
          </w:tcPr>
          <w:p w14:paraId="3A2C58EF" w14:textId="77777777" w:rsidR="00CC27CE" w:rsidRPr="005F7A67" w:rsidRDefault="00CC27CE" w:rsidP="007829CE"/>
        </w:tc>
      </w:tr>
      <w:tr w:rsidR="00CC27CE" w:rsidRPr="005F7A67" w14:paraId="3531C4D3" w14:textId="77777777" w:rsidTr="00BC6F74">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6690A79" w14:textId="77777777" w:rsidR="00CC27CE" w:rsidRPr="005F7A67" w:rsidRDefault="00CC27CE" w:rsidP="007829CE">
            <w:r w:rsidRPr="005F7A67">
              <w:t>2</w:t>
            </w:r>
          </w:p>
        </w:tc>
        <w:tc>
          <w:tcPr>
            <w:tcW w:w="1502" w:type="dxa"/>
            <w:tcBorders>
              <w:top w:val="single" w:sz="8" w:space="0" w:color="999999"/>
              <w:left w:val="single" w:sz="8" w:space="0" w:color="999999"/>
              <w:bottom w:val="single" w:sz="8" w:space="0" w:color="999999"/>
              <w:right w:val="single" w:sz="8" w:space="0" w:color="999999"/>
            </w:tcBorders>
            <w:hideMark/>
          </w:tcPr>
          <w:p w14:paraId="46C3A49D" w14:textId="77777777" w:rsidR="00CC27CE" w:rsidRPr="005F7A67" w:rsidRDefault="00CC27CE" w:rsidP="007829CE">
            <w:pPr>
              <w:rPr>
                <w:rStyle w:val="SAPEmphasis"/>
              </w:rPr>
            </w:pPr>
            <w:r w:rsidRPr="005F7A67">
              <w:rPr>
                <w:rStyle w:val="SAPEmphasis"/>
              </w:rPr>
              <w:t>Go to Company Info</w:t>
            </w:r>
          </w:p>
        </w:tc>
        <w:tc>
          <w:tcPr>
            <w:tcW w:w="6120" w:type="dxa"/>
            <w:tcBorders>
              <w:top w:val="single" w:sz="8" w:space="0" w:color="999999"/>
              <w:left w:val="single" w:sz="8" w:space="0" w:color="999999"/>
              <w:bottom w:val="single" w:sz="8" w:space="0" w:color="999999"/>
              <w:right w:val="single" w:sz="8" w:space="0" w:color="999999"/>
            </w:tcBorders>
            <w:hideMark/>
          </w:tcPr>
          <w:p w14:paraId="5A8F0103" w14:textId="77777777" w:rsidR="00CC27CE" w:rsidRPr="005F7A67" w:rsidRDefault="00CC27CE" w:rsidP="007829CE">
            <w:r w:rsidRPr="005F7A67">
              <w:t xml:space="preserve">From the </w:t>
            </w:r>
            <w:r w:rsidRPr="005F7A67">
              <w:rPr>
                <w:rStyle w:val="SAPScreenElement"/>
              </w:rPr>
              <w:t xml:space="preserve">Home </w:t>
            </w:r>
            <w:r w:rsidRPr="005F7A67">
              <w:t xml:space="preserve">drop-down, select </w:t>
            </w:r>
            <w:r w:rsidRPr="005F7A67">
              <w:rPr>
                <w:rStyle w:val="SAPScreenElement"/>
              </w:rPr>
              <w:t>Company Info</w:t>
            </w:r>
            <w:r w:rsidRPr="005F7A67">
              <w:t>.</w:t>
            </w:r>
          </w:p>
        </w:tc>
        <w:tc>
          <w:tcPr>
            <w:tcW w:w="4500" w:type="dxa"/>
            <w:tcBorders>
              <w:top w:val="single" w:sz="8" w:space="0" w:color="999999"/>
              <w:left w:val="single" w:sz="8" w:space="0" w:color="999999"/>
              <w:bottom w:val="single" w:sz="8" w:space="0" w:color="999999"/>
              <w:right w:val="single" w:sz="8" w:space="0" w:color="999999"/>
            </w:tcBorders>
          </w:tcPr>
          <w:p w14:paraId="3B26B219" w14:textId="77777777" w:rsidR="00CC27CE" w:rsidRPr="005F7A67" w:rsidRDefault="00CC27CE" w:rsidP="007829CE">
            <w:r w:rsidRPr="005F7A67">
              <w:t xml:space="preserve">The </w:t>
            </w:r>
            <w:r w:rsidRPr="005F7A67">
              <w:rPr>
                <w:rStyle w:val="SAPScreenElement"/>
              </w:rPr>
              <w:t>Company Info</w:t>
            </w:r>
            <w:r w:rsidRPr="005F7A67">
              <w:t xml:space="preserve"> screen is displayed containing by default the </w:t>
            </w:r>
            <w:r w:rsidRPr="005F7A67">
              <w:rPr>
                <w:rStyle w:val="SAPScreenElement"/>
              </w:rPr>
              <w:t>Org Chart</w:t>
            </w:r>
            <w:r w:rsidRPr="005F7A67">
              <w:t xml:space="preserve"> based on the logged-in user.</w:t>
            </w:r>
          </w:p>
        </w:tc>
        <w:tc>
          <w:tcPr>
            <w:tcW w:w="1288" w:type="dxa"/>
            <w:tcBorders>
              <w:top w:val="single" w:sz="8" w:space="0" w:color="999999"/>
              <w:left w:val="single" w:sz="8" w:space="0" w:color="999999"/>
              <w:bottom w:val="single" w:sz="8" w:space="0" w:color="999999"/>
              <w:right w:val="single" w:sz="8" w:space="0" w:color="999999"/>
            </w:tcBorders>
          </w:tcPr>
          <w:p w14:paraId="568B3309" w14:textId="77777777" w:rsidR="00CC27CE" w:rsidRPr="005F7A67" w:rsidRDefault="00CC27CE" w:rsidP="007829CE"/>
        </w:tc>
      </w:tr>
      <w:tr w:rsidR="00CC27CE" w:rsidRPr="005F7A67" w14:paraId="06084B12" w14:textId="77777777" w:rsidTr="00BC6F74">
        <w:trPr>
          <w:trHeight w:val="357"/>
        </w:trPr>
        <w:tc>
          <w:tcPr>
            <w:tcW w:w="900" w:type="dxa"/>
            <w:tcBorders>
              <w:top w:val="single" w:sz="8" w:space="0" w:color="999999"/>
              <w:left w:val="single" w:sz="8" w:space="0" w:color="999999"/>
              <w:right w:val="single" w:sz="8" w:space="0" w:color="999999"/>
            </w:tcBorders>
          </w:tcPr>
          <w:p w14:paraId="5158A359" w14:textId="77777777" w:rsidR="00CC27CE" w:rsidRPr="005F7A67" w:rsidRDefault="00CC27CE" w:rsidP="007829CE">
            <w:r w:rsidRPr="005F7A67">
              <w:t>3</w:t>
            </w:r>
          </w:p>
        </w:tc>
        <w:tc>
          <w:tcPr>
            <w:tcW w:w="1502" w:type="dxa"/>
            <w:tcBorders>
              <w:top w:val="single" w:sz="8" w:space="0" w:color="999999"/>
              <w:left w:val="single" w:sz="8" w:space="0" w:color="999999"/>
              <w:right w:val="single" w:sz="8" w:space="0" w:color="999999"/>
            </w:tcBorders>
          </w:tcPr>
          <w:p w14:paraId="507F7F39" w14:textId="77777777" w:rsidR="00CC27CE" w:rsidRPr="005F7A67" w:rsidRDefault="00CC27CE" w:rsidP="00556C8E">
            <w:pPr>
              <w:rPr>
                <w:rStyle w:val="SAPEmphasis"/>
              </w:rPr>
            </w:pPr>
            <w:r w:rsidRPr="005F7A67">
              <w:rPr>
                <w:rStyle w:val="SAPEmphasis"/>
              </w:rPr>
              <w:t xml:space="preserve">Search </w:t>
            </w:r>
            <w:r w:rsidR="00556C8E" w:rsidRPr="005F7A67">
              <w:rPr>
                <w:rStyle w:val="SAPEmphasis"/>
              </w:rPr>
              <w:t>Employee</w:t>
            </w:r>
          </w:p>
        </w:tc>
        <w:tc>
          <w:tcPr>
            <w:tcW w:w="6120" w:type="dxa"/>
            <w:tcBorders>
              <w:top w:val="single" w:sz="8" w:space="0" w:color="999999"/>
              <w:left w:val="single" w:sz="8" w:space="0" w:color="999999"/>
              <w:right w:val="single" w:sz="8" w:space="0" w:color="999999"/>
            </w:tcBorders>
          </w:tcPr>
          <w:p w14:paraId="584F16A7" w14:textId="77777777" w:rsidR="003A09A2" w:rsidRPr="005F7A67" w:rsidRDefault="00CC27CE">
            <w:r w:rsidRPr="005F7A67">
              <w:t xml:space="preserve">Go to the </w:t>
            </w:r>
            <w:r w:rsidRPr="005F7A67">
              <w:rPr>
                <w:rStyle w:val="SAPScreenElement"/>
              </w:rPr>
              <w:t>Position Org Chart</w:t>
            </w:r>
            <w:r w:rsidRPr="005F7A67">
              <w:t xml:space="preserve"> tab. </w:t>
            </w:r>
          </w:p>
          <w:p w14:paraId="08EA1DD3" w14:textId="4525D1B5" w:rsidR="003A49BB" w:rsidRPr="005F7A67" w:rsidRDefault="003A49BB" w:rsidP="003A49BB">
            <w:r w:rsidRPr="005F7A67">
              <w:t xml:space="preserve">In the </w:t>
            </w:r>
            <w:r w:rsidRPr="005F7A67">
              <w:rPr>
                <w:rStyle w:val="SAPScreenElement"/>
              </w:rPr>
              <w:t>Search By</w:t>
            </w:r>
            <w:r w:rsidRPr="005F7A67">
              <w:t xml:space="preserve"> field, select value</w:t>
            </w:r>
            <w:r w:rsidRPr="005F7A67">
              <w:rPr>
                <w:rStyle w:val="SAPUserEntry"/>
              </w:rPr>
              <w:t xml:space="preserve"> People </w:t>
            </w:r>
            <w:r w:rsidRPr="005F7A67">
              <w:t xml:space="preserve">from the drop-down. </w:t>
            </w:r>
          </w:p>
          <w:p w14:paraId="1886CAF2" w14:textId="0D3B44EB" w:rsidR="003A49BB" w:rsidRPr="005F7A67" w:rsidRDefault="003A49BB" w:rsidP="003A49BB">
            <w:r w:rsidRPr="005F7A67">
              <w:t xml:space="preserve">In the </w:t>
            </w:r>
            <w:r w:rsidRPr="005F7A67">
              <w:rPr>
                <w:rStyle w:val="SAPScreenElement"/>
              </w:rPr>
              <w:t xml:space="preserve">Search </w:t>
            </w:r>
            <w:r w:rsidRPr="005F7A67">
              <w:t xml:space="preserve">field, enter name or name parts of the employee for whom the position change action has been performed. Select the appropriate employee from the list of suggested persons. </w:t>
            </w:r>
          </w:p>
          <w:p w14:paraId="46408B24" w14:textId="3EBAF603" w:rsidR="003A49BB" w:rsidRPr="005F7A67" w:rsidRDefault="003A49BB">
            <w:r w:rsidRPr="005F7A67">
              <w:t xml:space="preserve">Click on the calendar icon </w:t>
            </w:r>
            <w:r w:rsidRPr="005F7A67">
              <w:rPr>
                <w:noProof/>
              </w:rPr>
              <w:drawing>
                <wp:inline distT="0" distB="0" distL="0" distR="0" wp14:anchorId="552EDD54" wp14:editId="01EDB2B1">
                  <wp:extent cx="628650" cy="2286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650" cy="228600"/>
                          </a:xfrm>
                          <a:prstGeom prst="rect">
                            <a:avLst/>
                          </a:prstGeom>
                        </pic:spPr>
                      </pic:pic>
                    </a:graphicData>
                  </a:graphic>
                </wp:inline>
              </w:drawing>
            </w:r>
            <w:r w:rsidRPr="005F7A67">
              <w:t xml:space="preserve"> located in the top right corner of the screen and s</w:t>
            </w:r>
            <w:r w:rsidR="00CC27CE" w:rsidRPr="005F7A67">
              <w:t xml:space="preserve">elect from calendar help the date the employee’s position </w:t>
            </w:r>
            <w:r w:rsidR="0065585D" w:rsidRPr="005F7A67">
              <w:t>change</w:t>
            </w:r>
            <w:r w:rsidR="00CC27CE" w:rsidRPr="005F7A67">
              <w:t xml:space="preserve"> becomes effective</w:t>
            </w:r>
            <w:r w:rsidR="004661E0" w:rsidRPr="005F7A67">
              <w:t xml:space="preserve"> (or a date after the change date)</w:t>
            </w:r>
            <w:r w:rsidR="00CC27CE" w:rsidRPr="005F7A67">
              <w:t>.</w:t>
            </w:r>
          </w:p>
        </w:tc>
        <w:tc>
          <w:tcPr>
            <w:tcW w:w="4500" w:type="dxa"/>
            <w:tcBorders>
              <w:top w:val="single" w:sz="8" w:space="0" w:color="999999"/>
              <w:left w:val="single" w:sz="8" w:space="0" w:color="999999"/>
              <w:right w:val="single" w:sz="8" w:space="0" w:color="999999"/>
            </w:tcBorders>
          </w:tcPr>
          <w:p w14:paraId="3FE8AF6E" w14:textId="77777777" w:rsidR="003A09A2" w:rsidRPr="005F7A67" w:rsidRDefault="00CC27CE" w:rsidP="00F55D49">
            <w:pPr>
              <w:pStyle w:val="ListBullet"/>
              <w:numPr>
                <w:ilvl w:val="0"/>
                <w:numId w:val="0"/>
              </w:numPr>
            </w:pPr>
            <w:r w:rsidRPr="005F7A67">
              <w:t>The position hierarchy is displayed starting with the position hold by the employee, as well as the direct</w:t>
            </w:r>
            <w:r w:rsidR="0065585D" w:rsidRPr="005F7A67">
              <w:t xml:space="preserve"> lower-level positions (if any). </w:t>
            </w:r>
          </w:p>
          <w:p w14:paraId="3526D153" w14:textId="2F629ADB" w:rsidR="007F261F" w:rsidRPr="005F7A67" w:rsidRDefault="0065585D" w:rsidP="00F55D49">
            <w:pPr>
              <w:pStyle w:val="ListBullet"/>
              <w:numPr>
                <w:ilvl w:val="0"/>
                <w:numId w:val="0"/>
              </w:numPr>
            </w:pPr>
            <w:r w:rsidRPr="005F7A67">
              <w:t>Depending i</w:t>
            </w:r>
            <w:r w:rsidR="002C7FA4" w:rsidRPr="005F7A67">
              <w:t>f</w:t>
            </w:r>
            <w:r w:rsidRPr="005F7A67">
              <w:t xml:space="preserve"> one or more employees </w:t>
            </w:r>
            <w:r w:rsidR="007F261F" w:rsidRPr="005F7A67">
              <w:t xml:space="preserve">could be </w:t>
            </w:r>
            <w:r w:rsidRPr="005F7A67">
              <w:t>assigned to the employee’s position before the position change became effective, different situations occur. These are detailed below.</w:t>
            </w:r>
          </w:p>
        </w:tc>
        <w:tc>
          <w:tcPr>
            <w:tcW w:w="1288" w:type="dxa"/>
            <w:tcBorders>
              <w:top w:val="single" w:sz="8" w:space="0" w:color="999999"/>
              <w:left w:val="single" w:sz="8" w:space="0" w:color="999999"/>
              <w:bottom w:val="single" w:sz="8" w:space="0" w:color="999999"/>
              <w:right w:val="single" w:sz="8" w:space="0" w:color="999999"/>
            </w:tcBorders>
          </w:tcPr>
          <w:p w14:paraId="2D39308D" w14:textId="77777777" w:rsidR="00CC27CE" w:rsidRPr="005F7A67" w:rsidRDefault="00CC27CE" w:rsidP="007829CE"/>
        </w:tc>
      </w:tr>
      <w:tr w:rsidR="00CC27CE" w:rsidRPr="005F7A67" w14:paraId="63821A30" w14:textId="77777777" w:rsidTr="00BC6F74">
        <w:trPr>
          <w:trHeight w:val="357"/>
        </w:trPr>
        <w:tc>
          <w:tcPr>
            <w:tcW w:w="900" w:type="dxa"/>
            <w:tcBorders>
              <w:top w:val="single" w:sz="8" w:space="0" w:color="999999"/>
              <w:left w:val="single" w:sz="8" w:space="0" w:color="999999"/>
              <w:bottom w:val="single" w:sz="8" w:space="0" w:color="999999"/>
              <w:right w:val="single" w:sz="8" w:space="0" w:color="999999"/>
            </w:tcBorders>
          </w:tcPr>
          <w:p w14:paraId="0734ADB6" w14:textId="77777777" w:rsidR="00CC27CE" w:rsidRPr="005F7A67" w:rsidRDefault="00CC27CE" w:rsidP="007829CE">
            <w:r w:rsidRPr="005F7A67">
              <w:t>4</w:t>
            </w:r>
          </w:p>
        </w:tc>
        <w:tc>
          <w:tcPr>
            <w:tcW w:w="1502" w:type="dxa"/>
            <w:tcBorders>
              <w:top w:val="single" w:sz="8" w:space="0" w:color="999999"/>
              <w:left w:val="single" w:sz="8" w:space="0" w:color="999999"/>
              <w:bottom w:val="single" w:sz="8" w:space="0" w:color="999999"/>
              <w:right w:val="single" w:sz="8" w:space="0" w:color="999999"/>
            </w:tcBorders>
          </w:tcPr>
          <w:p w14:paraId="0AF8CD20" w14:textId="77777777" w:rsidR="00CC27CE" w:rsidRPr="005F7A67" w:rsidRDefault="00CC27CE" w:rsidP="002C7FA4">
            <w:pPr>
              <w:rPr>
                <w:rStyle w:val="SAPEmphasis"/>
              </w:rPr>
            </w:pPr>
            <w:r w:rsidRPr="005F7A67">
              <w:rPr>
                <w:rStyle w:val="SAPEmphasis"/>
              </w:rPr>
              <w:t xml:space="preserve">Verify Position </w:t>
            </w:r>
            <w:r w:rsidR="002C7FA4" w:rsidRPr="005F7A67">
              <w:rPr>
                <w:rStyle w:val="SAPEmphasis"/>
              </w:rPr>
              <w:t>Details</w:t>
            </w:r>
          </w:p>
        </w:tc>
        <w:tc>
          <w:tcPr>
            <w:tcW w:w="6120" w:type="dxa"/>
            <w:tcBorders>
              <w:top w:val="single" w:sz="8" w:space="0" w:color="999999"/>
              <w:left w:val="single" w:sz="8" w:space="0" w:color="999999"/>
              <w:bottom w:val="single" w:sz="8" w:space="0" w:color="999999"/>
              <w:right w:val="single" w:sz="8" w:space="0" w:color="999999"/>
            </w:tcBorders>
          </w:tcPr>
          <w:p w14:paraId="05E20C56" w14:textId="77777777" w:rsidR="00CC27CE" w:rsidRPr="005F7A67" w:rsidRDefault="002C7FA4" w:rsidP="007829CE">
            <w:pPr>
              <w:rPr>
                <w:rStyle w:val="SAPEmphasis"/>
                <w:u w:val="single"/>
              </w:rPr>
            </w:pPr>
            <w:r w:rsidRPr="005F7A67">
              <w:rPr>
                <w:rStyle w:val="SAPEmphasis"/>
                <w:u w:val="single"/>
              </w:rPr>
              <w:t>Situation 1:</w:t>
            </w:r>
          </w:p>
          <w:p w14:paraId="68758E47" w14:textId="77777777" w:rsidR="007F261F" w:rsidRPr="005F7A67" w:rsidRDefault="0065585D" w:rsidP="0065585D">
            <w:r w:rsidRPr="005F7A67">
              <w:t xml:space="preserve">The employee was assigned before the action to a regular and not mass position: </w:t>
            </w:r>
          </w:p>
          <w:p w14:paraId="4BFFEC33" w14:textId="281DE336" w:rsidR="0065585D" w:rsidRPr="005F7A67" w:rsidRDefault="00641121" w:rsidP="00BC6F74">
            <w:pPr>
              <w:pStyle w:val="ListParagraph"/>
              <w:numPr>
                <w:ilvl w:val="0"/>
                <w:numId w:val="40"/>
              </w:numPr>
              <w:ind w:left="224" w:hanging="180"/>
            </w:pPr>
            <w:r w:rsidRPr="005F7A67">
              <w:t>Choose</w:t>
            </w:r>
            <w:r w:rsidR="002C7FA4" w:rsidRPr="005F7A67">
              <w:t xml:space="preserve"> the employee’s position</w:t>
            </w:r>
            <w:r w:rsidR="00BD6190" w:rsidRPr="005F7A67">
              <w:t>.</w:t>
            </w:r>
            <w:r w:rsidR="002C7FA4" w:rsidRPr="005F7A67">
              <w:t xml:space="preserve"> </w:t>
            </w:r>
            <w:r w:rsidR="00BD6190" w:rsidRPr="005F7A67">
              <w:t>I</w:t>
            </w:r>
            <w:r w:rsidR="002C7FA4" w:rsidRPr="005F7A67">
              <w:t xml:space="preserve">n the upcoming </w:t>
            </w:r>
            <w:r w:rsidR="00BD6190" w:rsidRPr="005F7A67">
              <w:t>side panel</w:t>
            </w:r>
            <w:r w:rsidR="009F497B" w:rsidRPr="005F7A67">
              <w:t>,</w:t>
            </w:r>
            <w:r w:rsidR="002C7FA4" w:rsidRPr="005F7A67">
              <w:t xml:space="preserve"> next to </w:t>
            </w:r>
            <w:r w:rsidR="00BD6190" w:rsidRPr="005F7A67">
              <w:t xml:space="preserve">the position </w:t>
            </w:r>
            <w:r w:rsidR="002C7FA4" w:rsidRPr="005F7A67">
              <w:t>choose</w:t>
            </w:r>
            <w:r w:rsidR="00BD6190" w:rsidRPr="005F7A67">
              <w:t xml:space="preserve"> the</w:t>
            </w:r>
            <w:r w:rsidR="002C7FA4" w:rsidRPr="005F7A67">
              <w:t xml:space="preserve"> </w:t>
            </w:r>
            <w:r w:rsidR="002C7FA4" w:rsidRPr="005F7A67">
              <w:rPr>
                <w:rStyle w:val="SAPScreenElement"/>
              </w:rPr>
              <w:t>Show Position</w:t>
            </w:r>
            <w:r w:rsidR="00BD6190" w:rsidRPr="005F7A67">
              <w:rPr>
                <w:rStyle w:val="SAPScreenElement"/>
              </w:rPr>
              <w:t xml:space="preserve"> </w:t>
            </w:r>
            <w:r w:rsidR="00BD6190" w:rsidRPr="005F7A67">
              <w:rPr>
                <w:noProof/>
              </w:rPr>
              <w:drawing>
                <wp:inline distT="0" distB="0" distL="0" distR="0" wp14:anchorId="28D737E9" wp14:editId="6388BB36">
                  <wp:extent cx="201930" cy="166370"/>
                  <wp:effectExtent l="0" t="0" r="7620" b="508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BD6190" w:rsidRPr="005F7A67">
              <w:rPr>
                <w:rStyle w:val="SAPScreenElement"/>
              </w:rPr>
              <w:t xml:space="preserve"> </w:t>
            </w:r>
            <w:r w:rsidR="00BD6190" w:rsidRPr="005F7A67">
              <w:t xml:space="preserve">icon located below </w:t>
            </w:r>
            <w:r w:rsidR="00BD6190" w:rsidRPr="005F7A67">
              <w:rPr>
                <w:rStyle w:val="SAPScreenElement"/>
              </w:rPr>
              <w:t xml:space="preserve">&lt;position title (code)&gt; </w:t>
            </w:r>
            <w:r w:rsidR="00BD6190" w:rsidRPr="005F7A67">
              <w:t>and</w:t>
            </w:r>
            <w:r w:rsidR="00BD6190" w:rsidRPr="005F7A67">
              <w:rPr>
                <w:rStyle w:val="SAPScreenElement"/>
              </w:rPr>
              <w:t xml:space="preserve"> </w:t>
            </w:r>
            <w:r w:rsidR="00BD6190" w:rsidRPr="005F7A67">
              <w:t>next to</w:t>
            </w:r>
            <w:r w:rsidR="00BD6190" w:rsidRPr="005F7A67">
              <w:rPr>
                <w:rStyle w:val="SAPScreenElement"/>
              </w:rPr>
              <w:t xml:space="preserve"> as of &lt;selected date&gt;</w:t>
            </w:r>
            <w:r w:rsidR="002C7FA4" w:rsidRPr="005F7A67">
              <w:t>. Details of the position are displayed. V</w:t>
            </w:r>
            <w:r w:rsidR="0065585D" w:rsidRPr="005F7A67">
              <w:t xml:space="preserve">erify that the common fields between </w:t>
            </w:r>
            <w:r w:rsidR="00707169" w:rsidRPr="005F7A67">
              <w:rPr>
                <w:rStyle w:val="SAPScreenElement"/>
                <w:color w:val="auto"/>
              </w:rPr>
              <w:t>J</w:t>
            </w:r>
            <w:r w:rsidR="0065585D" w:rsidRPr="005F7A67">
              <w:rPr>
                <w:rStyle w:val="SAPScreenElement"/>
                <w:color w:val="auto"/>
              </w:rPr>
              <w:t xml:space="preserve">ob </w:t>
            </w:r>
            <w:r w:rsidR="00707169" w:rsidRPr="005F7A67">
              <w:rPr>
                <w:rStyle w:val="SAPScreenElement"/>
                <w:color w:val="auto"/>
              </w:rPr>
              <w:t>I</w:t>
            </w:r>
            <w:r w:rsidR="0065585D" w:rsidRPr="005F7A67">
              <w:rPr>
                <w:rStyle w:val="SAPScreenElement"/>
                <w:color w:val="auto"/>
              </w:rPr>
              <w:t>nfo</w:t>
            </w:r>
            <w:r w:rsidR="00707169" w:rsidRPr="005F7A67">
              <w:t xml:space="preserve"> object</w:t>
            </w:r>
            <w:r w:rsidR="0065585D" w:rsidRPr="005F7A67">
              <w:t xml:space="preserve"> and </w:t>
            </w:r>
            <w:r w:rsidR="00707169" w:rsidRPr="005F7A67">
              <w:rPr>
                <w:rStyle w:val="SAPScreenElement"/>
                <w:color w:val="auto"/>
              </w:rPr>
              <w:t>P</w:t>
            </w:r>
            <w:r w:rsidR="0065585D" w:rsidRPr="005F7A67">
              <w:rPr>
                <w:rStyle w:val="SAPScreenElement"/>
                <w:color w:val="auto"/>
              </w:rPr>
              <w:t>osition</w:t>
            </w:r>
            <w:r w:rsidR="00707169" w:rsidRPr="005F7A67">
              <w:t xml:space="preserve"> object</w:t>
            </w:r>
            <w:r w:rsidR="0065585D" w:rsidRPr="005F7A67">
              <w:t xml:space="preserve"> </w:t>
            </w:r>
            <w:r w:rsidR="00EF505A" w:rsidRPr="005F7A67">
              <w:t xml:space="preserve">(more precisely, location and/or job title) </w:t>
            </w:r>
            <w:r w:rsidR="0065585D" w:rsidRPr="005F7A67">
              <w:t>have been updated as expected based on the defined sync</w:t>
            </w:r>
            <w:r w:rsidR="007F7565" w:rsidRPr="005F7A67">
              <w:t>hronization</w:t>
            </w:r>
            <w:r w:rsidR="0065585D" w:rsidRPr="005F7A67">
              <w:t xml:space="preserve"> rule</w:t>
            </w:r>
            <w:r w:rsidR="002C7FA4" w:rsidRPr="005F7A67">
              <w:t>.</w:t>
            </w:r>
          </w:p>
          <w:p w14:paraId="341539C5" w14:textId="77777777" w:rsidR="002C7FA4" w:rsidRPr="005F7A67" w:rsidRDefault="002C7FA4" w:rsidP="002C7FA4">
            <w:pPr>
              <w:rPr>
                <w:rStyle w:val="SAPEmphasis"/>
                <w:u w:val="single"/>
              </w:rPr>
            </w:pPr>
            <w:r w:rsidRPr="005F7A67">
              <w:rPr>
                <w:rStyle w:val="SAPEmphasis"/>
                <w:u w:val="single"/>
              </w:rPr>
              <w:t>Situation 2:</w:t>
            </w:r>
          </w:p>
          <w:p w14:paraId="2D55FADB" w14:textId="17EB7B89" w:rsidR="0065585D" w:rsidRPr="005F7A67" w:rsidRDefault="0065585D" w:rsidP="0065585D">
            <w:r w:rsidRPr="005F7A67">
              <w:t>The employee was assigned before the action to a shared position</w:t>
            </w:r>
            <w:r w:rsidR="00BC23A8" w:rsidRPr="005F7A67">
              <w:t>, to which at least another employee is also assigned to</w:t>
            </w:r>
            <w:r w:rsidRPr="005F7A67">
              <w:t xml:space="preserve">: </w:t>
            </w:r>
          </w:p>
          <w:p w14:paraId="5685778D" w14:textId="77777777" w:rsidR="0065585D" w:rsidRPr="005F7A67" w:rsidRDefault="00C61233" w:rsidP="002C7FA4">
            <w:pPr>
              <w:numPr>
                <w:ilvl w:val="0"/>
                <w:numId w:val="37"/>
              </w:numPr>
              <w:ind w:left="252" w:hanging="252"/>
            </w:pPr>
            <w:r w:rsidRPr="005F7A67">
              <w:t>V</w:t>
            </w:r>
            <w:r w:rsidR="0065585D" w:rsidRPr="005F7A67">
              <w:t>erify that the employee is assigned to a new position starting the date the change became effective</w:t>
            </w:r>
            <w:r w:rsidRPr="005F7A67">
              <w:t>.</w:t>
            </w:r>
          </w:p>
          <w:p w14:paraId="1E4A0FE8" w14:textId="77777777" w:rsidR="001508FB" w:rsidRPr="005F7A67" w:rsidRDefault="00C61233">
            <w:pPr>
              <w:numPr>
                <w:ilvl w:val="0"/>
                <w:numId w:val="37"/>
              </w:numPr>
              <w:ind w:left="252" w:hanging="252"/>
            </w:pPr>
            <w:r w:rsidRPr="005F7A67">
              <w:t>S</w:t>
            </w:r>
            <w:r w:rsidR="0065585D" w:rsidRPr="005F7A67">
              <w:t>earch for the employee’s old position</w:t>
            </w:r>
            <w:r w:rsidR="002C7FA4" w:rsidRPr="005F7A67">
              <w:t xml:space="preserve">: </w:t>
            </w:r>
          </w:p>
          <w:p w14:paraId="75B40354" w14:textId="0A5AC100" w:rsidR="003A49BB" w:rsidRPr="005F7A67" w:rsidRDefault="003A49BB" w:rsidP="001229A1">
            <w:pPr>
              <w:numPr>
                <w:ilvl w:val="0"/>
                <w:numId w:val="37"/>
              </w:numPr>
              <w:ind w:left="494" w:hanging="250"/>
            </w:pPr>
            <w:r w:rsidRPr="005F7A67">
              <w:t xml:space="preserve">In the </w:t>
            </w:r>
            <w:r w:rsidRPr="005F7A67">
              <w:rPr>
                <w:rStyle w:val="SAPScreenElement"/>
              </w:rPr>
              <w:t>Search By</w:t>
            </w:r>
            <w:r w:rsidRPr="005F7A67">
              <w:t xml:space="preserve"> field, select value</w:t>
            </w:r>
            <w:r w:rsidRPr="005F7A67">
              <w:rPr>
                <w:rStyle w:val="SAPUserEntry"/>
              </w:rPr>
              <w:t xml:space="preserve"> Positions </w:t>
            </w:r>
            <w:r w:rsidRPr="005F7A67">
              <w:t xml:space="preserve">from the drop-down. In the </w:t>
            </w:r>
            <w:r w:rsidRPr="005F7A67">
              <w:rPr>
                <w:rStyle w:val="SAPScreenElement"/>
              </w:rPr>
              <w:t>Search</w:t>
            </w:r>
            <w:r w:rsidRPr="005F7A67">
              <w:t xml:space="preserve"> field, select the old position of the employee from the drop-down. </w:t>
            </w:r>
          </w:p>
          <w:p w14:paraId="71F3ECD1" w14:textId="55C2C108" w:rsidR="001508FB" w:rsidRPr="005F7A67" w:rsidRDefault="003A49BB" w:rsidP="001229A1">
            <w:pPr>
              <w:numPr>
                <w:ilvl w:val="0"/>
                <w:numId w:val="37"/>
              </w:numPr>
              <w:ind w:left="494" w:hanging="250"/>
            </w:pPr>
            <w:r w:rsidRPr="005F7A67">
              <w:lastRenderedPageBreak/>
              <w:t>Click on the calendar icon</w:t>
            </w:r>
            <w:r w:rsidR="00260C8D" w:rsidRPr="005F7A67">
              <w:t xml:space="preserve"> </w:t>
            </w:r>
            <w:r w:rsidRPr="005F7A67">
              <w:t xml:space="preserve"> </w:t>
            </w:r>
            <w:r w:rsidRPr="005F7A67">
              <w:rPr>
                <w:noProof/>
              </w:rPr>
              <w:drawing>
                <wp:inline distT="0" distB="0" distL="0" distR="0" wp14:anchorId="665C1BA2" wp14:editId="769CF190">
                  <wp:extent cx="628650" cy="2286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650" cy="228600"/>
                          </a:xfrm>
                          <a:prstGeom prst="rect">
                            <a:avLst/>
                          </a:prstGeom>
                        </pic:spPr>
                      </pic:pic>
                    </a:graphicData>
                  </a:graphic>
                </wp:inline>
              </w:drawing>
            </w:r>
            <w:r w:rsidRPr="005F7A67">
              <w:t xml:space="preserve"> located in the top right corner of the screen and s</w:t>
            </w:r>
            <w:r w:rsidR="002C7FA4" w:rsidRPr="005F7A67">
              <w:t>elect from calendar help the date the employee’s position change becomes effective</w:t>
            </w:r>
            <w:r w:rsidR="0035622C" w:rsidRPr="005F7A67">
              <w:t>.</w:t>
            </w:r>
          </w:p>
          <w:p w14:paraId="4EE11E3A" w14:textId="77777777" w:rsidR="0065585D" w:rsidRPr="005F7A67" w:rsidRDefault="007B3117" w:rsidP="001229A1">
            <w:pPr>
              <w:numPr>
                <w:ilvl w:val="0"/>
                <w:numId w:val="37"/>
              </w:numPr>
              <w:ind w:left="494" w:hanging="250"/>
            </w:pPr>
            <w:r w:rsidRPr="005F7A67">
              <w:t>V</w:t>
            </w:r>
            <w:r w:rsidR="0065585D" w:rsidRPr="005F7A67">
              <w:t xml:space="preserve">erify that </w:t>
            </w:r>
            <w:r w:rsidR="0035622C" w:rsidRPr="005F7A67">
              <w:t>the employee’s</w:t>
            </w:r>
            <w:r w:rsidR="00A06E75" w:rsidRPr="005F7A67">
              <w:t xml:space="preserve"> name is not displayed anymore in </w:t>
            </w:r>
            <w:r w:rsidR="0065585D" w:rsidRPr="005F7A67">
              <w:t xml:space="preserve">the </w:t>
            </w:r>
            <w:r w:rsidR="00A06E75" w:rsidRPr="005F7A67">
              <w:t xml:space="preserve">graphical representation of the position and that the </w:t>
            </w:r>
            <w:r w:rsidR="0065585D" w:rsidRPr="005F7A67">
              <w:t xml:space="preserve">number of incumbents </w:t>
            </w:r>
            <w:r w:rsidR="00A06E75" w:rsidRPr="005F7A67">
              <w:t xml:space="preserve">of the position has </w:t>
            </w:r>
            <w:r w:rsidR="0065585D" w:rsidRPr="005F7A67">
              <w:t xml:space="preserve">decreased </w:t>
            </w:r>
            <w:r w:rsidR="00A06E75" w:rsidRPr="005F7A67">
              <w:t>accordingly</w:t>
            </w:r>
            <w:r w:rsidR="002C7FA4" w:rsidRPr="005F7A67">
              <w:t>.</w:t>
            </w:r>
          </w:p>
          <w:p w14:paraId="59484DD0" w14:textId="3E23A294" w:rsidR="00CA7F8F" w:rsidRPr="005F7A67" w:rsidRDefault="00CA7F8F" w:rsidP="001229A1">
            <w:pPr>
              <w:numPr>
                <w:ilvl w:val="0"/>
                <w:numId w:val="37"/>
              </w:numPr>
              <w:ind w:left="494" w:hanging="250"/>
            </w:pPr>
            <w:r w:rsidRPr="005F7A67">
              <w:t xml:space="preserve">Click on the position and in the upcoming side panel click on </w:t>
            </w:r>
            <w:r w:rsidRPr="005F7A67">
              <w:rPr>
                <w:rStyle w:val="SAPScreenElement"/>
              </w:rPr>
              <w:t>Position History</w:t>
            </w:r>
            <w:r w:rsidRPr="005F7A67">
              <w:t>. Verify that the last change</w:t>
            </w:r>
            <w:r w:rsidR="005F2E52" w:rsidRPr="005F7A67">
              <w:t xml:space="preserve"> date</w:t>
            </w:r>
            <w:r w:rsidRPr="005F7A67">
              <w:t xml:space="preserve"> </w:t>
            </w:r>
            <w:r w:rsidR="005F2E52" w:rsidRPr="005F7A67">
              <w:t>of</w:t>
            </w:r>
            <w:r w:rsidRPr="005F7A67">
              <w:t xml:space="preserve"> the position’s attributes coincides with the date the </w:t>
            </w:r>
            <w:r w:rsidR="005F2E52" w:rsidRPr="005F7A67">
              <w:t>employee’s position change becomes effective.</w:t>
            </w:r>
          </w:p>
        </w:tc>
        <w:tc>
          <w:tcPr>
            <w:tcW w:w="4500" w:type="dxa"/>
            <w:tcBorders>
              <w:top w:val="single" w:sz="8" w:space="0" w:color="999999"/>
              <w:left w:val="single" w:sz="8" w:space="0" w:color="999999"/>
              <w:bottom w:val="single" w:sz="8" w:space="0" w:color="999999"/>
              <w:right w:val="single" w:sz="8" w:space="0" w:color="999999"/>
            </w:tcBorders>
          </w:tcPr>
          <w:p w14:paraId="45DE0C7D" w14:textId="77777777" w:rsidR="00CC27CE" w:rsidRPr="005F7A67" w:rsidRDefault="00CC27CE" w:rsidP="007829CE"/>
        </w:tc>
        <w:tc>
          <w:tcPr>
            <w:tcW w:w="1288" w:type="dxa"/>
            <w:tcBorders>
              <w:top w:val="single" w:sz="8" w:space="0" w:color="999999"/>
              <w:left w:val="single" w:sz="8" w:space="0" w:color="999999"/>
              <w:bottom w:val="single" w:sz="8" w:space="0" w:color="999999"/>
              <w:right w:val="single" w:sz="8" w:space="0" w:color="999999"/>
            </w:tcBorders>
          </w:tcPr>
          <w:p w14:paraId="7291EEC6" w14:textId="77777777" w:rsidR="00CC27CE" w:rsidRPr="005F7A67" w:rsidRDefault="00CC27CE" w:rsidP="007829CE"/>
        </w:tc>
      </w:tr>
    </w:tbl>
    <w:p w14:paraId="3B57376D" w14:textId="480E9200" w:rsidR="00227FA1" w:rsidRPr="005F7A67" w:rsidRDefault="00227FA1" w:rsidP="00CF5CFE">
      <w:pPr>
        <w:pStyle w:val="NoteParagraph"/>
        <w:spacing w:before="240"/>
        <w:ind w:left="720"/>
        <w:rPr>
          <w:rFonts w:ascii="BentonSans Regular" w:hAnsi="BentonSans Regular"/>
          <w:color w:val="666666"/>
          <w:sz w:val="22"/>
        </w:rPr>
      </w:pPr>
      <w:r w:rsidRPr="005F7A67">
        <w:rPr>
          <w:noProof/>
        </w:rPr>
        <w:drawing>
          <wp:inline distT="0" distB="0" distL="0" distR="0" wp14:anchorId="5843C7DC" wp14:editId="3856BB1A">
            <wp:extent cx="225425" cy="225425"/>
            <wp:effectExtent l="0" t="0" r="0" b="317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DB6411" w:rsidRPr="005F7A67">
        <w:rPr>
          <w:rFonts w:ascii="BentonSans Regular" w:hAnsi="BentonSans Regular"/>
          <w:color w:val="666666"/>
          <w:sz w:val="22"/>
        </w:rPr>
        <w:t xml:space="preserve"> </w:t>
      </w:r>
      <w:r w:rsidRPr="005F7A67">
        <w:rPr>
          <w:rFonts w:ascii="BentonSans Regular" w:hAnsi="BentonSans Regular"/>
          <w:color w:val="666666"/>
          <w:sz w:val="22"/>
        </w:rPr>
        <w:t>Note</w:t>
      </w:r>
    </w:p>
    <w:p w14:paraId="5E982A83" w14:textId="2F6AF010" w:rsidR="001249F7" w:rsidRPr="005F7A67" w:rsidRDefault="00227FA1" w:rsidP="00CF5CFE">
      <w:pPr>
        <w:ind w:left="720"/>
      </w:pPr>
      <w:r w:rsidRPr="005F7A67">
        <w:rPr>
          <w:rFonts w:cs="Arial"/>
          <w:bCs/>
        </w:rPr>
        <w:t>In a similar way, the HR Administrator can</w:t>
      </w:r>
      <w:r w:rsidRPr="005F7A67">
        <w:t xml:space="preserve"> view if the position of the employee, </w:t>
      </w:r>
      <w:r w:rsidR="00A06B46" w:rsidRPr="005F7A67">
        <w:t xml:space="preserve">to </w:t>
      </w:r>
      <w:r w:rsidRPr="005F7A67">
        <w:t>who</w:t>
      </w:r>
      <w:r w:rsidR="00A06B46" w:rsidRPr="005F7A67">
        <w:t>m</w:t>
      </w:r>
      <w:r w:rsidRPr="005F7A67">
        <w:t xml:space="preserve"> a new line manager</w:t>
      </w:r>
      <w:r w:rsidR="00A06B46" w:rsidRPr="005F7A67">
        <w:t xml:space="preserve"> has been assigned</w:t>
      </w:r>
      <w:r w:rsidR="00F61B16" w:rsidRPr="005F7A67">
        <w:t xml:space="preserve"> (as described in optional process step </w:t>
      </w:r>
      <w:r w:rsidR="00F61B16" w:rsidRPr="005F7A67">
        <w:rPr>
          <w:rStyle w:val="SAPScreenElement"/>
          <w:color w:val="auto"/>
        </w:rPr>
        <w:t>Updating Employee Line Manager</w:t>
      </w:r>
      <w:r w:rsidR="00F61B16" w:rsidRPr="005F7A67">
        <w:t>)</w:t>
      </w:r>
      <w:r w:rsidRPr="005F7A67">
        <w:t>, has been updated correctly.</w:t>
      </w:r>
      <w:r w:rsidR="00F61B16" w:rsidRPr="005F7A67">
        <w:t xml:space="preserve"> For this, the HR Administrator </w:t>
      </w:r>
      <w:r w:rsidR="001249F7" w:rsidRPr="005F7A67">
        <w:t>needs to check the following:</w:t>
      </w:r>
    </w:p>
    <w:p w14:paraId="3359D91B" w14:textId="77777777" w:rsidR="001249F7" w:rsidRPr="005F7A67" w:rsidRDefault="001249F7" w:rsidP="00CF5CFE">
      <w:pPr>
        <w:pStyle w:val="ListParagraph"/>
        <w:numPr>
          <w:ilvl w:val="0"/>
          <w:numId w:val="37"/>
        </w:numPr>
        <w:ind w:left="1080"/>
      </w:pPr>
      <w:r w:rsidRPr="005F7A67">
        <w:t xml:space="preserve">if a new position has been created for the employee below the new line manager’s position, and </w:t>
      </w:r>
    </w:p>
    <w:p w14:paraId="557004E4" w14:textId="441F6EF7" w:rsidR="001249F7" w:rsidRDefault="001249F7" w:rsidP="00CF5CFE">
      <w:pPr>
        <w:pStyle w:val="ListParagraph"/>
        <w:numPr>
          <w:ilvl w:val="0"/>
          <w:numId w:val="37"/>
        </w:numPr>
        <w:ind w:left="1080"/>
      </w:pPr>
      <w:r w:rsidRPr="005F7A67">
        <w:t>if in the employee’s old position</w:t>
      </w:r>
      <w:r w:rsidR="0096746D" w:rsidRPr="005F7A67">
        <w:t>,</w:t>
      </w:r>
      <w:r w:rsidRPr="005F7A67">
        <w:t xml:space="preserve"> the employee’s name is no longer visible. </w:t>
      </w:r>
      <w:r w:rsidR="004339D4" w:rsidRPr="005F7A67">
        <w:t>In addition</w:t>
      </w:r>
      <w:r w:rsidRPr="005F7A67">
        <w:t xml:space="preserve">, number of FTEs and possibly </w:t>
      </w:r>
      <w:r w:rsidRPr="005F7A67">
        <w:rPr>
          <w:rStyle w:val="SAPScreenElement"/>
        </w:rPr>
        <w:t>To Be Hired</w:t>
      </w:r>
      <w:r w:rsidRPr="005F7A67">
        <w:t xml:space="preserve"> field should have been updated accordingly. In case of a regular position, field </w:t>
      </w:r>
      <w:r w:rsidRPr="005F7A67">
        <w:rPr>
          <w:rStyle w:val="SAPScreenElement"/>
        </w:rPr>
        <w:t>To Be Hired</w:t>
      </w:r>
      <w:r w:rsidRPr="005F7A67">
        <w:t xml:space="preserve"> has value</w:t>
      </w:r>
      <w:r w:rsidRPr="005F7A67">
        <w:rPr>
          <w:rStyle w:val="SAPUserEntry"/>
          <w:color w:val="auto"/>
        </w:rPr>
        <w:t xml:space="preserve"> No</w:t>
      </w:r>
      <w:r w:rsidRPr="005F7A67">
        <w:t>, as we recommend checking explicitly whether headcount is still available or not for that position. In case headcount is available, adapt the position data manually.</w:t>
      </w:r>
    </w:p>
    <w:p w14:paraId="04F0CCE8" w14:textId="73196F08" w:rsidR="00706962" w:rsidRDefault="00706962" w:rsidP="00706962"/>
    <w:p w14:paraId="503A4675" w14:textId="5129DC96" w:rsidR="00706962" w:rsidRPr="00706962" w:rsidDel="00CF5CFE" w:rsidRDefault="00706962" w:rsidP="00706962">
      <w:pPr>
        <w:pStyle w:val="SAPNoteHeading"/>
        <w:ind w:left="360"/>
        <w:rPr>
          <w:del w:id="4008" w:author="Author" w:date="2018-01-31T18:29:00Z"/>
          <w:highlight w:val="yellow"/>
        </w:rPr>
      </w:pPr>
      <w:commentRangeStart w:id="4009"/>
      <w:del w:id="4010" w:author="Author" w:date="2018-01-31T18:29:00Z">
        <w:r w:rsidRPr="00706962" w:rsidDel="00CF5CFE">
          <w:rPr>
            <w:noProof/>
            <w:highlight w:val="yellow"/>
          </w:rPr>
          <w:drawing>
            <wp:inline distT="0" distB="0" distL="0" distR="0" wp14:anchorId="062E9151" wp14:editId="438988D9">
              <wp:extent cx="225425" cy="225425"/>
              <wp:effectExtent l="0" t="0" r="3175" b="31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06962" w:rsidDel="00CF5CFE">
          <w:rPr>
            <w:highlight w:val="yellow"/>
          </w:rPr>
          <w:delText> Caution</w:delText>
        </w:r>
        <w:commentRangeEnd w:id="4009"/>
        <w:r w:rsidDel="00CF5CFE">
          <w:rPr>
            <w:rStyle w:val="CommentReference"/>
            <w:rFonts w:ascii="Arial" w:eastAsia="SimSun" w:hAnsi="Arial"/>
            <w:color w:val="auto"/>
            <w:lang w:val="de-DE"/>
          </w:rPr>
          <w:commentReference w:id="4009"/>
        </w:r>
      </w:del>
    </w:p>
    <w:p w14:paraId="66ADDB95" w14:textId="32DACC41" w:rsidR="00706962" w:rsidRPr="00706962" w:rsidDel="00CF5CFE" w:rsidRDefault="00706962" w:rsidP="00706962">
      <w:pPr>
        <w:ind w:left="360"/>
        <w:rPr>
          <w:del w:id="4011" w:author="Author" w:date="2018-01-31T18:29:00Z"/>
          <w:highlight w:val="yellow"/>
        </w:rPr>
      </w:pPr>
      <w:del w:id="4012" w:author="Author" w:date="2018-01-31T18:29:00Z">
        <w:r w:rsidRPr="00706962" w:rsidDel="00CF5CFE">
          <w:rPr>
            <w:highlight w:val="yellow"/>
          </w:rPr>
          <w:delText xml:space="preserve">During hiring or rehiring of the employee, </w:delText>
        </w:r>
        <w:r w:rsidRPr="00706962" w:rsidDel="00CF5CFE">
          <w:rPr>
            <w:rStyle w:val="SAPScreenElement"/>
            <w:highlight w:val="yellow"/>
          </w:rPr>
          <w:delText>Pay Component</w:delText>
        </w:r>
        <w:r w:rsidRPr="00706962" w:rsidDel="00CF5CFE">
          <w:rPr>
            <w:rStyle w:val="SAPUserEntry"/>
            <w:highlight w:val="yellow"/>
          </w:rPr>
          <w:delText xml:space="preserve"> SA</w:delText>
        </w:r>
        <w:r w:rsidRPr="00706962" w:rsidDel="00CF5CFE">
          <w:rPr>
            <w:b/>
            <w:highlight w:val="yellow"/>
          </w:rPr>
          <w:delText xml:space="preserve"> </w:delText>
        </w:r>
        <w:r w:rsidRPr="00706962" w:rsidDel="00CF5CFE">
          <w:rPr>
            <w:rStyle w:val="SAPUserEntry"/>
            <w:highlight w:val="yellow"/>
          </w:rPr>
          <w:delText>-</w:delText>
        </w:r>
        <w:r w:rsidRPr="00706962" w:rsidDel="00CF5CFE">
          <w:rPr>
            <w:b/>
            <w:highlight w:val="yellow"/>
          </w:rPr>
          <w:delText xml:space="preserve"> </w:delText>
        </w:r>
        <w:r w:rsidRPr="00706962" w:rsidDel="00CF5CFE">
          <w:rPr>
            <w:rStyle w:val="SAPUserEntry"/>
            <w:highlight w:val="yellow"/>
          </w:rPr>
          <w:delText>Basic Pay(1000SA)</w:delText>
        </w:r>
        <w:r w:rsidRPr="00706962" w:rsidDel="00CF5CFE">
          <w:rPr>
            <w:highlight w:val="yellow"/>
          </w:rPr>
          <w:delText xml:space="preserve"> has been generated automatically with a predefined amount, based on a preconfigured business rule from the values maintained for fields </w:delText>
        </w:r>
        <w:r w:rsidRPr="00706962" w:rsidDel="00CF5CFE">
          <w:rPr>
            <w:rStyle w:val="SAPScreenElement"/>
            <w:highlight w:val="yellow"/>
          </w:rPr>
          <w:delText>Pay Scale Group</w:delText>
        </w:r>
        <w:r w:rsidRPr="00706962" w:rsidDel="00CF5CFE">
          <w:rPr>
            <w:highlight w:val="yellow"/>
          </w:rPr>
          <w:delText xml:space="preserve"> and </w:delText>
        </w:r>
        <w:r w:rsidRPr="00706962" w:rsidDel="00CF5CFE">
          <w:rPr>
            <w:rStyle w:val="SAPScreenElement"/>
            <w:highlight w:val="yellow"/>
          </w:rPr>
          <w:delText>Pay Scale Level</w:delText>
        </w:r>
        <w:r w:rsidRPr="00706962" w:rsidDel="00CF5CFE">
          <w:rPr>
            <w:highlight w:val="yellow"/>
          </w:rPr>
          <w:delText xml:space="preserve">. Most likely, the HR Administrator has adapted this defaulted amount. Also, during hiring or rehiring, the HR Administrator might have added a </w:delText>
        </w:r>
        <w:r w:rsidRPr="00706962" w:rsidDel="00CF5CFE">
          <w:rPr>
            <w:rStyle w:val="SAPScreenElement"/>
            <w:highlight w:val="yellow"/>
          </w:rPr>
          <w:delText xml:space="preserve">Pay Component </w:delText>
        </w:r>
        <w:r w:rsidRPr="00706962" w:rsidDel="00CF5CFE">
          <w:rPr>
            <w:highlight w:val="yellow"/>
          </w:rPr>
          <w:delText>related to recurring payments. In addition, the employee might have experienced a possible promotion or demotion, in which recurring payments have been adapted, too.</w:delText>
        </w:r>
      </w:del>
    </w:p>
    <w:p w14:paraId="36CDBE3E" w14:textId="7CD6AA34" w:rsidR="00706962" w:rsidRPr="00706962" w:rsidDel="00CF5CFE" w:rsidRDefault="00706962" w:rsidP="00706962">
      <w:pPr>
        <w:pStyle w:val="NoteParagraph"/>
        <w:ind w:left="360"/>
        <w:rPr>
          <w:del w:id="4013" w:author="Author" w:date="2018-01-31T18:29:00Z"/>
          <w:highlight w:val="yellow"/>
        </w:rPr>
      </w:pPr>
      <w:del w:id="4014" w:author="Author" w:date="2018-01-31T18:29:00Z">
        <w:r w:rsidRPr="00706962" w:rsidDel="00CF5CFE">
          <w:rPr>
            <w:highlight w:val="yellow"/>
          </w:rPr>
          <w:delText xml:space="preserve">Due to the implicit position update performed, the preconfigured business rule will re-generate again automatically the same predefined (initial) amount for </w:delText>
        </w:r>
        <w:r w:rsidRPr="00706962" w:rsidDel="00CF5CFE">
          <w:rPr>
            <w:rStyle w:val="SAPScreenElement"/>
            <w:highlight w:val="yellow"/>
          </w:rPr>
          <w:delText>Pay Component</w:delText>
        </w:r>
        <w:r w:rsidRPr="00706962" w:rsidDel="00CF5CFE">
          <w:rPr>
            <w:rStyle w:val="SAPUserEntry"/>
            <w:highlight w:val="yellow"/>
          </w:rPr>
          <w:delText xml:space="preserve"> SA</w:delText>
        </w:r>
        <w:r w:rsidRPr="00706962" w:rsidDel="00CF5CFE">
          <w:rPr>
            <w:b/>
            <w:highlight w:val="yellow"/>
          </w:rPr>
          <w:delText xml:space="preserve"> </w:delText>
        </w:r>
        <w:r w:rsidRPr="00706962" w:rsidDel="00CF5CFE">
          <w:rPr>
            <w:rStyle w:val="SAPUserEntry"/>
            <w:highlight w:val="yellow"/>
          </w:rPr>
          <w:delText>-</w:delText>
        </w:r>
        <w:r w:rsidRPr="00706962" w:rsidDel="00CF5CFE">
          <w:rPr>
            <w:b/>
            <w:highlight w:val="yellow"/>
          </w:rPr>
          <w:delText xml:space="preserve"> </w:delText>
        </w:r>
        <w:r w:rsidRPr="00706962" w:rsidDel="00CF5CFE">
          <w:rPr>
            <w:rStyle w:val="SAPUserEntry"/>
            <w:highlight w:val="yellow"/>
          </w:rPr>
          <w:delText>Basic Pay(1000SA)</w:delText>
        </w:r>
        <w:r w:rsidRPr="00706962" w:rsidDel="00CF5CFE">
          <w:rPr>
            <w:highlight w:val="yellow"/>
          </w:rPr>
          <w:delText xml:space="preserve"> like during hiring or rehiring of the employee. Also, additional recurring pay components maintained might disappear. </w:delText>
        </w:r>
      </w:del>
    </w:p>
    <w:p w14:paraId="0E082592" w14:textId="3BB590FB" w:rsidR="00706962" w:rsidRPr="00C33D48" w:rsidDel="00CF5CFE" w:rsidRDefault="00706962" w:rsidP="00706962">
      <w:pPr>
        <w:ind w:left="360"/>
        <w:rPr>
          <w:del w:id="4015" w:author="Author" w:date="2018-01-31T18:29:00Z"/>
          <w:highlight w:val="green"/>
        </w:rPr>
      </w:pPr>
      <w:del w:id="4016" w:author="Author" w:date="2018-01-31T18:29:00Z">
        <w:r w:rsidRPr="00706962" w:rsidDel="00CF5CFE">
          <w:rPr>
            <w:highlight w:val="yellow"/>
          </w:rPr>
          <w:delText xml:space="preserve">In this case, the HR Administrator needs to manually change back </w:delText>
        </w:r>
        <w:r w:rsidRPr="00706962" w:rsidDel="00CF5CFE">
          <w:rPr>
            <w:rStyle w:val="SAPScreenElement"/>
            <w:highlight w:val="yellow"/>
          </w:rPr>
          <w:delText>Pay Component</w:delText>
        </w:r>
        <w:r w:rsidRPr="00706962" w:rsidDel="00CF5CFE">
          <w:rPr>
            <w:rStyle w:val="SAPUserEntry"/>
            <w:highlight w:val="yellow"/>
          </w:rPr>
          <w:delText xml:space="preserve"> SA</w:delText>
        </w:r>
        <w:r w:rsidRPr="00706962" w:rsidDel="00CF5CFE">
          <w:rPr>
            <w:b/>
            <w:highlight w:val="yellow"/>
          </w:rPr>
          <w:delText xml:space="preserve"> </w:delText>
        </w:r>
        <w:r w:rsidRPr="00706962" w:rsidDel="00CF5CFE">
          <w:rPr>
            <w:rStyle w:val="SAPUserEntry"/>
            <w:highlight w:val="yellow"/>
          </w:rPr>
          <w:delText>-</w:delText>
        </w:r>
        <w:r w:rsidRPr="00706962" w:rsidDel="00CF5CFE">
          <w:rPr>
            <w:highlight w:val="yellow"/>
          </w:rPr>
          <w:delText xml:space="preserve"> </w:delText>
        </w:r>
        <w:r w:rsidRPr="00706962" w:rsidDel="00CF5CFE">
          <w:rPr>
            <w:rStyle w:val="SAPUserEntry"/>
            <w:highlight w:val="yellow"/>
          </w:rPr>
          <w:delText>Basic Pay(1000SA)</w:delText>
        </w:r>
        <w:r w:rsidRPr="00706962" w:rsidDel="00CF5CFE">
          <w:rPr>
            <w:highlight w:val="yellow"/>
          </w:rPr>
          <w:delText xml:space="preserve">, and possibly add missing recurring payments in that way that the correct compensation information for the employee is obtained. </w:delText>
        </w:r>
        <w:r w:rsidRPr="00C33D48" w:rsidDel="00CF5CFE">
          <w:rPr>
            <w:highlight w:val="green"/>
          </w:rPr>
          <w:delText>For this, the HR Administrator can proceed as follows:</w:delText>
        </w:r>
      </w:del>
    </w:p>
    <w:p w14:paraId="69960BBB" w14:textId="4FF8C3C0" w:rsidR="00706962" w:rsidRPr="00C33D48" w:rsidDel="00CF5CFE" w:rsidRDefault="00706962" w:rsidP="00706962">
      <w:pPr>
        <w:pStyle w:val="ListBullet3"/>
        <w:numPr>
          <w:ilvl w:val="0"/>
          <w:numId w:val="11"/>
        </w:numPr>
        <w:rPr>
          <w:del w:id="4017" w:author="Author" w:date="2018-01-31T18:29:00Z"/>
          <w:highlight w:val="green"/>
        </w:rPr>
      </w:pPr>
      <w:del w:id="4018" w:author="Author" w:date="2018-01-31T18:29:00Z">
        <w:r w:rsidRPr="00C33D48" w:rsidDel="00CF5CFE">
          <w:rPr>
            <w:noProof/>
            <w:highlight w:val="green"/>
          </w:rPr>
          <w:delText xml:space="preserve">Log on to </w:delText>
        </w:r>
        <w:r w:rsidRPr="00C33D48" w:rsidDel="00CF5CFE">
          <w:rPr>
            <w:rStyle w:val="SAPScreenElement"/>
            <w:highlight w:val="green"/>
          </w:rPr>
          <w:delText>Employee Central</w:delText>
        </w:r>
        <w:r w:rsidRPr="00C33D48" w:rsidDel="00CF5CFE">
          <w:rPr>
            <w:noProof/>
            <w:highlight w:val="green"/>
          </w:rPr>
          <w:delText xml:space="preserve"> as an HR </w:delText>
        </w:r>
        <w:r w:rsidRPr="00C33D48" w:rsidDel="00CF5CFE">
          <w:rPr>
            <w:highlight w:val="green"/>
          </w:rPr>
          <w:delText>Administrator</w:delText>
        </w:r>
        <w:r w:rsidRPr="00C33D48" w:rsidDel="00CF5CFE">
          <w:rPr>
            <w:noProof/>
            <w:highlight w:val="green"/>
          </w:rPr>
          <w:delText>.</w:delText>
        </w:r>
      </w:del>
    </w:p>
    <w:p w14:paraId="3C4CFFE4" w14:textId="6F7FFE41" w:rsidR="00706962" w:rsidRPr="00C33D48" w:rsidDel="00CF5CFE" w:rsidRDefault="00706962" w:rsidP="00706962">
      <w:pPr>
        <w:pStyle w:val="ListBullet3"/>
        <w:numPr>
          <w:ilvl w:val="0"/>
          <w:numId w:val="11"/>
        </w:numPr>
        <w:rPr>
          <w:del w:id="4019" w:author="Author" w:date="2018-01-31T18:29:00Z"/>
          <w:highlight w:val="green"/>
        </w:rPr>
      </w:pPr>
      <w:del w:id="4020" w:author="Author" w:date="2018-01-31T18:29:00Z">
        <w:r w:rsidRPr="00C33D48" w:rsidDel="00CF5CFE">
          <w:rPr>
            <w:noProof/>
            <w:highlight w:val="green"/>
          </w:rPr>
          <w:delText xml:space="preserve">Select from the </w:delText>
        </w:r>
        <w:r w:rsidRPr="00C33D48" w:rsidDel="00CF5CFE">
          <w:rPr>
            <w:rStyle w:val="SAPScreenElement"/>
            <w:highlight w:val="green"/>
          </w:rPr>
          <w:delText xml:space="preserve">Home </w:delText>
        </w:r>
        <w:r w:rsidRPr="00C33D48" w:rsidDel="00CF5CFE">
          <w:rPr>
            <w:noProof/>
            <w:highlight w:val="green"/>
          </w:rPr>
          <w:delText xml:space="preserve">drop-down </w:delText>
        </w:r>
        <w:r w:rsidRPr="00C33D48" w:rsidDel="00CF5CFE">
          <w:rPr>
            <w:rStyle w:val="SAPScreenElement"/>
            <w:highlight w:val="green"/>
          </w:rPr>
          <w:delText>My Employee Files</w:delText>
        </w:r>
        <w:r w:rsidRPr="00C33D48" w:rsidDel="00CF5CFE">
          <w:rPr>
            <w:noProof/>
            <w:highlight w:val="green"/>
          </w:rPr>
          <w:delText xml:space="preserve">, enter the employee’s name in the search box, and </w:delText>
        </w:r>
        <w:r w:rsidRPr="00C33D48" w:rsidDel="00CF5CFE">
          <w:rPr>
            <w:highlight w:val="green"/>
          </w:rPr>
          <w:delText xml:space="preserve">in the list of employees </w:delText>
        </w:r>
        <w:r w:rsidRPr="00C33D48" w:rsidDel="00CF5CFE">
          <w:rPr>
            <w:noProof/>
            <w:highlight w:val="green"/>
          </w:rPr>
          <w:delText xml:space="preserve">select </w:delText>
        </w:r>
        <w:r w:rsidRPr="00C33D48" w:rsidDel="00CF5CFE">
          <w:rPr>
            <w:highlight w:val="green"/>
          </w:rPr>
          <w:delText>the appropriate employee matching the search criteria.</w:delText>
        </w:r>
      </w:del>
    </w:p>
    <w:p w14:paraId="7101AA70" w14:textId="5811B969" w:rsidR="00706962" w:rsidRPr="00C33D48" w:rsidDel="00CF5CFE" w:rsidRDefault="00706962" w:rsidP="00706962">
      <w:pPr>
        <w:pStyle w:val="ListBullet3"/>
        <w:numPr>
          <w:ilvl w:val="0"/>
          <w:numId w:val="11"/>
        </w:numPr>
        <w:rPr>
          <w:del w:id="4021" w:author="Author" w:date="2018-01-31T18:29:00Z"/>
          <w:highlight w:val="green"/>
        </w:rPr>
      </w:pPr>
      <w:del w:id="4022" w:author="Author" w:date="2018-01-31T18:29:00Z">
        <w:r w:rsidRPr="00C33D48" w:rsidDel="00CF5CFE">
          <w:rPr>
            <w:highlight w:val="green"/>
          </w:rPr>
          <w:delText xml:space="preserve">Go to the </w:delText>
        </w:r>
        <w:r w:rsidRPr="00C33D48" w:rsidDel="00CF5CFE">
          <w:rPr>
            <w:rStyle w:val="SAPScreenElement"/>
            <w:highlight w:val="green"/>
          </w:rPr>
          <w:delText xml:space="preserve">Employment Information </w:delText>
        </w:r>
        <w:r w:rsidRPr="00C33D48" w:rsidDel="00CF5CFE">
          <w:rPr>
            <w:highlight w:val="green"/>
          </w:rPr>
          <w:delText xml:space="preserve">section and there scroll </w:delText>
        </w:r>
        <w:r w:rsidRPr="00C33D48" w:rsidDel="00CF5CFE">
          <w:rPr>
            <w:rFonts w:cs="Arial"/>
            <w:bCs/>
            <w:highlight w:val="green"/>
          </w:rPr>
          <w:delText xml:space="preserve">to the </w:delText>
        </w:r>
        <w:r w:rsidRPr="00C33D48" w:rsidDel="00CF5CFE">
          <w:rPr>
            <w:rStyle w:val="SAPScreenElement"/>
            <w:highlight w:val="green"/>
          </w:rPr>
          <w:delText>Compensation Information</w:delText>
        </w:r>
        <w:r w:rsidRPr="00C33D48" w:rsidDel="00CF5CFE">
          <w:rPr>
            <w:rFonts w:cs="Arial"/>
            <w:bCs/>
            <w:highlight w:val="green"/>
          </w:rPr>
          <w:delText xml:space="preserve"> subsection</w:delText>
        </w:r>
        <w:r w:rsidRPr="00C33D48" w:rsidDel="00CF5CFE">
          <w:rPr>
            <w:highlight w:val="green"/>
          </w:rPr>
          <w:delText>.</w:delText>
        </w:r>
      </w:del>
    </w:p>
    <w:p w14:paraId="67F47801" w14:textId="6ACBC8A2" w:rsidR="00706962" w:rsidRPr="00C33D48" w:rsidDel="00CF5CFE" w:rsidRDefault="00706962" w:rsidP="00706962">
      <w:pPr>
        <w:pStyle w:val="NoteParagraph"/>
        <w:numPr>
          <w:ilvl w:val="0"/>
          <w:numId w:val="11"/>
        </w:numPr>
        <w:rPr>
          <w:del w:id="4023" w:author="Author" w:date="2018-01-31T18:29:00Z"/>
          <w:highlight w:val="green"/>
        </w:rPr>
      </w:pPr>
      <w:del w:id="4024" w:author="Author" w:date="2018-01-31T18:29:00Z">
        <w:r w:rsidRPr="00C33D48" w:rsidDel="00CF5CFE">
          <w:rPr>
            <w:highlight w:val="green"/>
          </w:rPr>
          <w:delText xml:space="preserve">Select the </w:delText>
        </w:r>
        <w:r w:rsidRPr="00C33D48" w:rsidDel="00CF5CFE">
          <w:rPr>
            <w:rStyle w:val="SAPScreenElement"/>
            <w:highlight w:val="green"/>
          </w:rPr>
          <w:delText>Clock (History)</w:delText>
        </w:r>
        <w:r w:rsidRPr="00C33D48" w:rsidDel="00CF5CFE">
          <w:rPr>
            <w:highlight w:val="green"/>
          </w:rPr>
          <w:delText xml:space="preserve"> icon next to the </w:delText>
        </w:r>
        <w:r w:rsidRPr="00C33D48" w:rsidDel="00CF5CFE">
          <w:rPr>
            <w:rStyle w:val="SAPScreenElement"/>
            <w:highlight w:val="green"/>
          </w:rPr>
          <w:delText>Compensation Information</w:delText>
        </w:r>
        <w:r w:rsidRPr="00C33D48" w:rsidDel="00CF5CFE">
          <w:rPr>
            <w:highlight w:val="green"/>
          </w:rPr>
          <w:delText xml:space="preserve"> block. In the </w:delText>
        </w:r>
        <w:r w:rsidRPr="00C33D48" w:rsidDel="00CF5CFE">
          <w:rPr>
            <w:rStyle w:val="SAPScreenElement"/>
            <w:highlight w:val="green"/>
          </w:rPr>
          <w:delText>Change History</w:delText>
        </w:r>
        <w:r w:rsidRPr="00C33D48" w:rsidDel="00CF5CFE">
          <w:rPr>
            <w:highlight w:val="green"/>
          </w:rPr>
          <w:delText xml:space="preserve"> part of the upcoming </w:delText>
        </w:r>
        <w:r w:rsidRPr="00C33D48" w:rsidDel="00CF5CFE">
          <w:rPr>
            <w:rStyle w:val="SAPScreenElement"/>
            <w:highlight w:val="green"/>
          </w:rPr>
          <w:delText>Compensation Information Changes</w:delText>
        </w:r>
        <w:r w:rsidRPr="00C33D48" w:rsidDel="00CF5CFE">
          <w:rPr>
            <w:highlight w:val="green"/>
          </w:rPr>
          <w:delText xml:space="preserve"> dialog box, select the appropriate record (most likely the one due to implicit position update) and choose the </w:delText>
        </w:r>
        <w:r w:rsidRPr="00C33D48" w:rsidDel="00CF5CFE">
          <w:rPr>
            <w:rStyle w:val="SAPScreenElement"/>
            <w:highlight w:val="green"/>
          </w:rPr>
          <w:delText>Edit</w:delText>
        </w:r>
        <w:r w:rsidRPr="00C33D48" w:rsidDel="00CF5CFE">
          <w:rPr>
            <w:highlight w:val="green"/>
          </w:rPr>
          <w:delText xml:space="preserve"> button.</w:delText>
        </w:r>
        <w:r w:rsidRPr="00C33D48" w:rsidDel="00CF5CFE">
          <w:rPr>
            <w:rStyle w:val="SAPScreenElement"/>
            <w:highlight w:val="green"/>
          </w:rPr>
          <w:delText xml:space="preserve"> </w:delText>
        </w:r>
        <w:r w:rsidRPr="00C33D48" w:rsidDel="00CF5CFE">
          <w:rPr>
            <w:highlight w:val="green"/>
          </w:rPr>
          <w:delText xml:space="preserve">In the upcoming </w:delText>
        </w:r>
        <w:r w:rsidRPr="00C33D48" w:rsidDel="00CF5CFE">
          <w:rPr>
            <w:rStyle w:val="SAPScreenElement"/>
            <w:highlight w:val="green"/>
          </w:rPr>
          <w:delText>Edit History of Compensation Information on &lt;validity start date&gt;</w:delText>
        </w:r>
        <w:r w:rsidRPr="00C33D48" w:rsidDel="00CF5CFE">
          <w:rPr>
            <w:highlight w:val="green"/>
          </w:rPr>
          <w:delText xml:space="preserve"> dialog box, make sure to adapt the </w:delText>
        </w:r>
        <w:r w:rsidRPr="00C33D48" w:rsidDel="00CF5CFE">
          <w:rPr>
            <w:rStyle w:val="SAPScreenElement"/>
            <w:highlight w:val="green"/>
          </w:rPr>
          <w:delText>When would you like your changes to take effect?</w:delText>
        </w:r>
        <w:r w:rsidRPr="00C33D48" w:rsidDel="00CF5CFE">
          <w:rPr>
            <w:highlight w:val="green"/>
          </w:rPr>
          <w:delText xml:space="preserve"> date to the </w:delText>
        </w:r>
        <w:r w:rsidRPr="00C33D48" w:rsidDel="00CF5CFE">
          <w:rPr>
            <w:rStyle w:val="SAPScreenElement"/>
            <w:highlight w:val="green"/>
          </w:rPr>
          <w:delText>&lt;validity start date&gt;</w:delText>
        </w:r>
        <w:r w:rsidRPr="00C33D48" w:rsidDel="00CF5CFE">
          <w:rPr>
            <w:highlight w:val="green"/>
          </w:rPr>
          <w:delText xml:space="preserve"> and make the appropriate adaptions. For entering the employee’s previous data, you might consider the preceding history record. </w:delText>
        </w:r>
      </w:del>
    </w:p>
    <w:p w14:paraId="28ACBF2B" w14:textId="01A9C1D8" w:rsidR="00706962" w:rsidRPr="00C33D48" w:rsidDel="00CF5CFE" w:rsidRDefault="00706962" w:rsidP="00706962">
      <w:pPr>
        <w:pStyle w:val="NoteParagraph"/>
        <w:numPr>
          <w:ilvl w:val="0"/>
          <w:numId w:val="11"/>
        </w:numPr>
        <w:rPr>
          <w:del w:id="4025" w:author="Author" w:date="2018-01-31T18:29:00Z"/>
          <w:rFonts w:ascii="BentonSans Book Italic" w:hAnsi="BentonSans Book Italic"/>
          <w:color w:val="003283"/>
          <w:highlight w:val="green"/>
        </w:rPr>
      </w:pPr>
      <w:del w:id="4026" w:author="Author" w:date="2018-01-31T18:29:00Z">
        <w:r w:rsidRPr="00C33D48" w:rsidDel="00CF5CFE">
          <w:rPr>
            <w:highlight w:val="green"/>
          </w:rPr>
          <w:delText>Save the data.</w:delText>
        </w:r>
      </w:del>
    </w:p>
    <w:p w14:paraId="658A53D2" w14:textId="4B9F6E4D" w:rsidR="001229A1" w:rsidRPr="001229A1" w:rsidDel="00CF5CFE" w:rsidRDefault="001229A1" w:rsidP="001229A1">
      <w:pPr>
        <w:pStyle w:val="SAPNoteHeading"/>
        <w:ind w:left="360"/>
        <w:rPr>
          <w:del w:id="4027" w:author="Author" w:date="2018-01-31T18:29:00Z"/>
          <w:highlight w:val="yellow"/>
        </w:rPr>
      </w:pPr>
      <w:commentRangeStart w:id="4028"/>
      <w:del w:id="4029" w:author="Author" w:date="2018-01-31T18:29:00Z">
        <w:r w:rsidRPr="001229A1" w:rsidDel="00CF5CFE">
          <w:rPr>
            <w:noProof/>
            <w:highlight w:val="yellow"/>
          </w:rPr>
          <w:drawing>
            <wp:inline distT="0" distB="0" distL="0" distR="0" wp14:anchorId="0CA5FB27" wp14:editId="56A0CC40">
              <wp:extent cx="228600" cy="228600"/>
              <wp:effectExtent l="0" t="0" r="0" b="0"/>
              <wp:docPr id="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29A1" w:rsidDel="00CF5CFE">
          <w:rPr>
            <w:highlight w:val="yellow"/>
          </w:rPr>
          <w:delText> Caution</w:delText>
        </w:r>
      </w:del>
    </w:p>
    <w:p w14:paraId="06BE862B" w14:textId="49F4CACC" w:rsidR="001229A1" w:rsidRPr="001229A1" w:rsidDel="00CF5CFE" w:rsidRDefault="001229A1" w:rsidP="001229A1">
      <w:pPr>
        <w:ind w:left="360"/>
        <w:rPr>
          <w:del w:id="4030" w:author="Author" w:date="2018-01-31T18:29:00Z"/>
          <w:highlight w:val="yellow"/>
        </w:rPr>
      </w:pPr>
      <w:del w:id="4031" w:author="Author" w:date="2018-01-31T18:29:00Z">
        <w:r w:rsidRPr="001229A1" w:rsidDel="00CF5CFE">
          <w:rPr>
            <w:highlight w:val="yellow"/>
          </w:rPr>
          <w:delText>Most likely, for an employee having employment type other than</w:delText>
        </w:r>
        <w:r w:rsidRPr="001229A1" w:rsidDel="00CF5CFE">
          <w:rPr>
            <w:rStyle w:val="SAPUserEntry"/>
            <w:color w:val="auto"/>
            <w:highlight w:val="yellow"/>
          </w:rPr>
          <w:delText xml:space="preserve"> Hourly(GB)</w:delText>
        </w:r>
        <w:r w:rsidRPr="001229A1" w:rsidDel="00CF5CFE">
          <w:rPr>
            <w:highlight w:val="yellow"/>
          </w:rPr>
          <w:delText xml:space="preserve">, during hiring or rehiring of the employee, </w:delText>
        </w:r>
        <w:r w:rsidRPr="001229A1" w:rsidDel="00CF5CFE">
          <w:rPr>
            <w:rStyle w:val="SAPScreenElement"/>
            <w:highlight w:val="yellow"/>
          </w:rPr>
          <w:delText>Pay Component</w:delText>
        </w:r>
        <w:r w:rsidRPr="001229A1" w:rsidDel="00CF5CFE">
          <w:rPr>
            <w:rStyle w:val="SAPUserEntry"/>
            <w:highlight w:val="yellow"/>
          </w:rPr>
          <w:delText xml:space="preserve"> GB</w:delText>
        </w:r>
        <w:r w:rsidRPr="001229A1" w:rsidDel="00CF5CFE">
          <w:rPr>
            <w:b/>
            <w:highlight w:val="yellow"/>
          </w:rPr>
          <w:delText xml:space="preserve"> </w:delText>
        </w:r>
        <w:r w:rsidRPr="001229A1" w:rsidDel="00CF5CFE">
          <w:rPr>
            <w:rStyle w:val="SAPUserEntry"/>
            <w:highlight w:val="yellow"/>
          </w:rPr>
          <w:delText>–</w:delText>
        </w:r>
        <w:r w:rsidRPr="001229A1" w:rsidDel="00CF5CFE">
          <w:rPr>
            <w:b/>
            <w:highlight w:val="yellow"/>
          </w:rPr>
          <w:delText xml:space="preserve"> </w:delText>
        </w:r>
        <w:r w:rsidRPr="001229A1" w:rsidDel="00CF5CFE">
          <w:rPr>
            <w:rStyle w:val="SAPUserEntry"/>
            <w:highlight w:val="yellow"/>
          </w:rPr>
          <w:delText>Monthly Salary</w:delText>
        </w:r>
        <w:r w:rsidRPr="001229A1" w:rsidDel="00CF5CFE">
          <w:rPr>
            <w:b/>
            <w:highlight w:val="yellow"/>
          </w:rPr>
          <w:delText xml:space="preserve"> </w:delText>
        </w:r>
        <w:r w:rsidRPr="001229A1" w:rsidDel="00CF5CFE">
          <w:rPr>
            <w:rStyle w:val="SAPUserEntry"/>
            <w:highlight w:val="yellow"/>
          </w:rPr>
          <w:delText>(1000GB)</w:delText>
        </w:r>
        <w:r w:rsidRPr="001229A1" w:rsidDel="00CF5CFE">
          <w:rPr>
            <w:highlight w:val="yellow"/>
          </w:rPr>
          <w:delText xml:space="preserve"> has been generated automatically with a predefined amount, based on a preconfigured business rule from the values maintained for fields </w:delText>
        </w:r>
        <w:r w:rsidRPr="001229A1" w:rsidDel="00CF5CFE">
          <w:rPr>
            <w:rStyle w:val="SAPScreenElement"/>
            <w:highlight w:val="yellow"/>
          </w:rPr>
          <w:delText>Pay Scale Group</w:delText>
        </w:r>
        <w:r w:rsidRPr="001229A1" w:rsidDel="00CF5CFE">
          <w:rPr>
            <w:highlight w:val="yellow"/>
          </w:rPr>
          <w:delText xml:space="preserve"> and </w:delText>
        </w:r>
        <w:r w:rsidRPr="001229A1" w:rsidDel="00CF5CFE">
          <w:rPr>
            <w:rStyle w:val="SAPScreenElement"/>
            <w:highlight w:val="yellow"/>
          </w:rPr>
          <w:delText>Pay Scale Level</w:delText>
        </w:r>
        <w:r w:rsidRPr="001229A1" w:rsidDel="00CF5CFE">
          <w:rPr>
            <w:highlight w:val="yellow"/>
          </w:rPr>
          <w:delText xml:space="preserve">. Most likely, the HR Administrator has adapted this defaulted amount. Also, during hiring or rehiring, the HR Administrator might have added a </w:delText>
        </w:r>
        <w:r w:rsidRPr="001229A1" w:rsidDel="00CF5CFE">
          <w:rPr>
            <w:rStyle w:val="SAPScreenElement"/>
            <w:highlight w:val="yellow"/>
          </w:rPr>
          <w:delText xml:space="preserve">Pay Component </w:delText>
        </w:r>
        <w:r w:rsidRPr="001229A1" w:rsidDel="00CF5CFE">
          <w:rPr>
            <w:highlight w:val="yellow"/>
          </w:rPr>
          <w:delText>related to recurring payments. In addition, the employee might have experienced a possible promotion or demotion, in which recurring payments have been adapted, too.</w:delText>
        </w:r>
      </w:del>
    </w:p>
    <w:p w14:paraId="562DE228" w14:textId="21913C34" w:rsidR="001229A1" w:rsidRPr="001229A1" w:rsidDel="00CF5CFE" w:rsidRDefault="001229A1" w:rsidP="001229A1">
      <w:pPr>
        <w:pStyle w:val="NoteParagraph"/>
        <w:ind w:left="360"/>
        <w:rPr>
          <w:del w:id="4032" w:author="Author" w:date="2018-01-31T18:29:00Z"/>
          <w:highlight w:val="yellow"/>
        </w:rPr>
      </w:pPr>
      <w:del w:id="4033" w:author="Author" w:date="2018-01-31T18:29:00Z">
        <w:r w:rsidRPr="001229A1" w:rsidDel="00CF5CFE">
          <w:rPr>
            <w:highlight w:val="yellow"/>
          </w:rPr>
          <w:delText>Due to the implicit position update performed for an employee having employment type other than</w:delText>
        </w:r>
        <w:r w:rsidRPr="001229A1" w:rsidDel="00CF5CFE">
          <w:rPr>
            <w:rStyle w:val="SAPUserEntry"/>
            <w:color w:val="auto"/>
            <w:highlight w:val="yellow"/>
          </w:rPr>
          <w:delText xml:space="preserve"> Hourly(GB)</w:delText>
        </w:r>
        <w:r w:rsidRPr="001229A1" w:rsidDel="00CF5CFE">
          <w:rPr>
            <w:highlight w:val="yellow"/>
          </w:rPr>
          <w:delText xml:space="preserve">, the preconfigured business rule will re-generate again automatically the same predefined (initial) amount for </w:delText>
        </w:r>
        <w:r w:rsidRPr="001229A1" w:rsidDel="00CF5CFE">
          <w:rPr>
            <w:rStyle w:val="SAPScreenElement"/>
            <w:highlight w:val="yellow"/>
          </w:rPr>
          <w:delText>Pay Component</w:delText>
        </w:r>
        <w:r w:rsidRPr="001229A1" w:rsidDel="00CF5CFE">
          <w:rPr>
            <w:rStyle w:val="SAPUserEntry"/>
            <w:highlight w:val="yellow"/>
          </w:rPr>
          <w:delText xml:space="preserve"> GB</w:delText>
        </w:r>
        <w:r w:rsidRPr="001229A1" w:rsidDel="00CF5CFE">
          <w:rPr>
            <w:b/>
            <w:highlight w:val="yellow"/>
          </w:rPr>
          <w:delText xml:space="preserve"> </w:delText>
        </w:r>
        <w:r w:rsidRPr="001229A1" w:rsidDel="00CF5CFE">
          <w:rPr>
            <w:rStyle w:val="SAPUserEntry"/>
            <w:highlight w:val="yellow"/>
          </w:rPr>
          <w:delText>–</w:delText>
        </w:r>
        <w:r w:rsidRPr="001229A1" w:rsidDel="00CF5CFE">
          <w:rPr>
            <w:b/>
            <w:highlight w:val="yellow"/>
          </w:rPr>
          <w:delText xml:space="preserve"> </w:delText>
        </w:r>
        <w:r w:rsidRPr="001229A1" w:rsidDel="00CF5CFE">
          <w:rPr>
            <w:rStyle w:val="SAPUserEntry"/>
            <w:highlight w:val="yellow"/>
          </w:rPr>
          <w:delText>Monthly Salary</w:delText>
        </w:r>
        <w:r w:rsidRPr="001229A1" w:rsidDel="00CF5CFE">
          <w:rPr>
            <w:b/>
            <w:highlight w:val="yellow"/>
          </w:rPr>
          <w:delText xml:space="preserve"> </w:delText>
        </w:r>
        <w:r w:rsidRPr="001229A1" w:rsidDel="00CF5CFE">
          <w:rPr>
            <w:rStyle w:val="SAPUserEntry"/>
            <w:highlight w:val="yellow"/>
          </w:rPr>
          <w:delText>(1000GB)</w:delText>
        </w:r>
        <w:r w:rsidRPr="001229A1" w:rsidDel="00CF5CFE">
          <w:rPr>
            <w:b/>
            <w:highlight w:val="yellow"/>
          </w:rPr>
          <w:delText xml:space="preserve"> </w:delText>
        </w:r>
        <w:r w:rsidRPr="001229A1" w:rsidDel="00CF5CFE">
          <w:rPr>
            <w:highlight w:val="yellow"/>
          </w:rPr>
          <w:delText xml:space="preserve">like during hiring or rehiring of the employee. Also, additional recurring pay components maintained might disappear. </w:delText>
        </w:r>
      </w:del>
    </w:p>
    <w:p w14:paraId="3949FDC3" w14:textId="0A10AD79" w:rsidR="001229A1" w:rsidRPr="00C33D48" w:rsidDel="00CF5CFE" w:rsidRDefault="001229A1" w:rsidP="001229A1">
      <w:pPr>
        <w:ind w:left="360"/>
        <w:rPr>
          <w:del w:id="4034" w:author="Author" w:date="2018-01-31T18:29:00Z"/>
          <w:highlight w:val="green"/>
        </w:rPr>
      </w:pPr>
      <w:del w:id="4035" w:author="Author" w:date="2018-01-31T18:29:00Z">
        <w:r w:rsidRPr="001229A1" w:rsidDel="00CF5CFE">
          <w:rPr>
            <w:highlight w:val="yellow"/>
          </w:rPr>
          <w:delText xml:space="preserve">In this case, the HR Administrator needs to manually change back </w:delText>
        </w:r>
        <w:r w:rsidRPr="001229A1" w:rsidDel="00CF5CFE">
          <w:rPr>
            <w:rStyle w:val="SAPScreenElement"/>
            <w:highlight w:val="yellow"/>
          </w:rPr>
          <w:delText>Pay Component</w:delText>
        </w:r>
        <w:r w:rsidRPr="001229A1" w:rsidDel="00CF5CFE">
          <w:rPr>
            <w:rStyle w:val="SAPUserEntry"/>
            <w:highlight w:val="yellow"/>
          </w:rPr>
          <w:delText xml:space="preserve"> GB</w:delText>
        </w:r>
        <w:r w:rsidRPr="001229A1" w:rsidDel="00CF5CFE">
          <w:rPr>
            <w:b/>
            <w:highlight w:val="yellow"/>
          </w:rPr>
          <w:delText xml:space="preserve"> </w:delText>
        </w:r>
        <w:r w:rsidRPr="001229A1" w:rsidDel="00CF5CFE">
          <w:rPr>
            <w:rStyle w:val="SAPUserEntry"/>
            <w:highlight w:val="yellow"/>
          </w:rPr>
          <w:delText>–</w:delText>
        </w:r>
        <w:r w:rsidRPr="001229A1" w:rsidDel="00CF5CFE">
          <w:rPr>
            <w:b/>
            <w:highlight w:val="yellow"/>
          </w:rPr>
          <w:delText xml:space="preserve"> </w:delText>
        </w:r>
        <w:r w:rsidRPr="001229A1" w:rsidDel="00CF5CFE">
          <w:rPr>
            <w:rStyle w:val="SAPUserEntry"/>
            <w:highlight w:val="yellow"/>
          </w:rPr>
          <w:delText>Monthly Salary</w:delText>
        </w:r>
        <w:r w:rsidRPr="001229A1" w:rsidDel="00CF5CFE">
          <w:rPr>
            <w:b/>
            <w:highlight w:val="yellow"/>
          </w:rPr>
          <w:delText xml:space="preserve"> </w:delText>
        </w:r>
        <w:r w:rsidRPr="001229A1" w:rsidDel="00CF5CFE">
          <w:rPr>
            <w:rStyle w:val="SAPUserEntry"/>
            <w:highlight w:val="yellow"/>
          </w:rPr>
          <w:delText>(1000GB)</w:delText>
        </w:r>
        <w:r w:rsidRPr="001229A1" w:rsidDel="00CF5CFE">
          <w:rPr>
            <w:highlight w:val="yellow"/>
          </w:rPr>
          <w:delText xml:space="preserve">, and possibly add missing recurring payments in that way that the correct compensation information for the employee is obtained. </w:delText>
        </w:r>
        <w:r w:rsidRPr="00C33D48" w:rsidDel="00CF5CFE">
          <w:rPr>
            <w:highlight w:val="green"/>
          </w:rPr>
          <w:delText>For this, the HR Administrator can proceed as follows:</w:delText>
        </w:r>
      </w:del>
    </w:p>
    <w:p w14:paraId="6698E486" w14:textId="106A1B43" w:rsidR="001229A1" w:rsidRPr="00C33D48" w:rsidDel="00CF5CFE" w:rsidRDefault="001229A1" w:rsidP="001229A1">
      <w:pPr>
        <w:pStyle w:val="ListBullet3"/>
        <w:numPr>
          <w:ilvl w:val="0"/>
          <w:numId w:val="11"/>
        </w:numPr>
        <w:rPr>
          <w:del w:id="4036" w:author="Author" w:date="2018-01-31T18:29:00Z"/>
          <w:highlight w:val="green"/>
        </w:rPr>
      </w:pPr>
      <w:del w:id="4037" w:author="Author" w:date="2018-01-31T18:29:00Z">
        <w:r w:rsidRPr="00C33D48" w:rsidDel="00CF5CFE">
          <w:rPr>
            <w:noProof/>
            <w:highlight w:val="green"/>
          </w:rPr>
          <w:delText xml:space="preserve">Log on to </w:delText>
        </w:r>
        <w:r w:rsidRPr="00C33D48" w:rsidDel="00CF5CFE">
          <w:rPr>
            <w:rStyle w:val="SAPScreenElement"/>
            <w:color w:val="auto"/>
            <w:highlight w:val="green"/>
          </w:rPr>
          <w:delText>Employee Central</w:delText>
        </w:r>
        <w:r w:rsidRPr="00C33D48" w:rsidDel="00CF5CFE">
          <w:rPr>
            <w:noProof/>
            <w:highlight w:val="green"/>
          </w:rPr>
          <w:delText xml:space="preserve"> as an HR </w:delText>
        </w:r>
        <w:r w:rsidRPr="00C33D48" w:rsidDel="00CF5CFE">
          <w:rPr>
            <w:highlight w:val="green"/>
          </w:rPr>
          <w:delText>Administrator</w:delText>
        </w:r>
        <w:r w:rsidRPr="00C33D48" w:rsidDel="00CF5CFE">
          <w:rPr>
            <w:noProof/>
            <w:highlight w:val="green"/>
          </w:rPr>
          <w:delText>.</w:delText>
        </w:r>
      </w:del>
    </w:p>
    <w:p w14:paraId="1283DBD9" w14:textId="1C397E00" w:rsidR="001229A1" w:rsidRPr="00C33D48" w:rsidDel="00CF5CFE" w:rsidRDefault="001229A1" w:rsidP="001229A1">
      <w:pPr>
        <w:pStyle w:val="ListBullet3"/>
        <w:numPr>
          <w:ilvl w:val="0"/>
          <w:numId w:val="11"/>
        </w:numPr>
        <w:rPr>
          <w:del w:id="4038" w:author="Author" w:date="2018-01-31T18:29:00Z"/>
          <w:highlight w:val="green"/>
        </w:rPr>
      </w:pPr>
      <w:del w:id="4039" w:author="Author" w:date="2018-01-31T18:29:00Z">
        <w:r w:rsidRPr="00C33D48" w:rsidDel="00CF5CFE">
          <w:rPr>
            <w:noProof/>
            <w:highlight w:val="green"/>
          </w:rPr>
          <w:delText xml:space="preserve">Select from the </w:delText>
        </w:r>
        <w:r w:rsidRPr="00C33D48" w:rsidDel="00CF5CFE">
          <w:rPr>
            <w:rStyle w:val="SAPScreenElement"/>
            <w:highlight w:val="green"/>
          </w:rPr>
          <w:delText xml:space="preserve">Home </w:delText>
        </w:r>
        <w:r w:rsidRPr="00C33D48" w:rsidDel="00CF5CFE">
          <w:rPr>
            <w:noProof/>
            <w:highlight w:val="green"/>
          </w:rPr>
          <w:delText xml:space="preserve">drop-down </w:delText>
        </w:r>
        <w:r w:rsidRPr="00C33D48" w:rsidDel="00CF5CFE">
          <w:rPr>
            <w:rStyle w:val="SAPScreenElement"/>
            <w:highlight w:val="green"/>
          </w:rPr>
          <w:delText>My Employee Files</w:delText>
        </w:r>
        <w:r w:rsidRPr="00C33D48" w:rsidDel="00CF5CFE">
          <w:rPr>
            <w:noProof/>
            <w:highlight w:val="green"/>
          </w:rPr>
          <w:delText xml:space="preserve">, enter the employee’s name in the search box, and </w:delText>
        </w:r>
        <w:r w:rsidRPr="00C33D48" w:rsidDel="00CF5CFE">
          <w:rPr>
            <w:highlight w:val="green"/>
          </w:rPr>
          <w:delText xml:space="preserve">in the list of employees </w:delText>
        </w:r>
        <w:r w:rsidRPr="00C33D48" w:rsidDel="00CF5CFE">
          <w:rPr>
            <w:noProof/>
            <w:highlight w:val="green"/>
          </w:rPr>
          <w:delText xml:space="preserve">select </w:delText>
        </w:r>
        <w:r w:rsidRPr="00C33D48" w:rsidDel="00CF5CFE">
          <w:rPr>
            <w:highlight w:val="green"/>
          </w:rPr>
          <w:delText>the appropriate employee matching the search criteria.</w:delText>
        </w:r>
      </w:del>
    </w:p>
    <w:p w14:paraId="6795CE46" w14:textId="5B92DBDA" w:rsidR="001229A1" w:rsidRPr="00C33D48" w:rsidDel="00CF5CFE" w:rsidRDefault="001229A1" w:rsidP="001229A1">
      <w:pPr>
        <w:pStyle w:val="ListBullet3"/>
        <w:numPr>
          <w:ilvl w:val="0"/>
          <w:numId w:val="11"/>
        </w:numPr>
        <w:rPr>
          <w:del w:id="4040" w:author="Author" w:date="2018-01-31T18:29:00Z"/>
          <w:highlight w:val="green"/>
        </w:rPr>
      </w:pPr>
      <w:del w:id="4041" w:author="Author" w:date="2018-01-31T18:29:00Z">
        <w:r w:rsidRPr="00C33D48" w:rsidDel="00CF5CFE">
          <w:rPr>
            <w:highlight w:val="green"/>
          </w:rPr>
          <w:delText xml:space="preserve">Go to the </w:delText>
        </w:r>
        <w:r w:rsidRPr="00C33D48" w:rsidDel="00CF5CFE">
          <w:rPr>
            <w:rStyle w:val="SAPScreenElement"/>
            <w:highlight w:val="green"/>
          </w:rPr>
          <w:delText xml:space="preserve">Employment Information </w:delText>
        </w:r>
        <w:r w:rsidRPr="00C33D48" w:rsidDel="00CF5CFE">
          <w:rPr>
            <w:highlight w:val="green"/>
          </w:rPr>
          <w:delText xml:space="preserve">section and there scroll </w:delText>
        </w:r>
        <w:r w:rsidRPr="00C33D48" w:rsidDel="00CF5CFE">
          <w:rPr>
            <w:rFonts w:cs="Arial"/>
            <w:bCs/>
            <w:highlight w:val="green"/>
          </w:rPr>
          <w:delText xml:space="preserve">to the </w:delText>
        </w:r>
        <w:r w:rsidRPr="00C33D48" w:rsidDel="00CF5CFE">
          <w:rPr>
            <w:rStyle w:val="SAPScreenElement"/>
            <w:highlight w:val="green"/>
          </w:rPr>
          <w:delText>Compensation Information</w:delText>
        </w:r>
        <w:r w:rsidRPr="00C33D48" w:rsidDel="00CF5CFE">
          <w:rPr>
            <w:rFonts w:cs="Arial"/>
            <w:bCs/>
            <w:highlight w:val="green"/>
          </w:rPr>
          <w:delText xml:space="preserve"> subsection</w:delText>
        </w:r>
        <w:r w:rsidRPr="00C33D48" w:rsidDel="00CF5CFE">
          <w:rPr>
            <w:highlight w:val="green"/>
          </w:rPr>
          <w:delText>.</w:delText>
        </w:r>
      </w:del>
    </w:p>
    <w:p w14:paraId="79174757" w14:textId="548F6578" w:rsidR="001229A1" w:rsidRPr="00C33D48" w:rsidDel="00CF5CFE" w:rsidRDefault="001229A1" w:rsidP="001229A1">
      <w:pPr>
        <w:pStyle w:val="NoteParagraph"/>
        <w:numPr>
          <w:ilvl w:val="0"/>
          <w:numId w:val="11"/>
        </w:numPr>
        <w:rPr>
          <w:del w:id="4042" w:author="Author" w:date="2018-01-31T18:29:00Z"/>
          <w:highlight w:val="green"/>
        </w:rPr>
      </w:pPr>
      <w:del w:id="4043" w:author="Author" w:date="2018-01-31T18:29:00Z">
        <w:r w:rsidRPr="00C33D48" w:rsidDel="00CF5CFE">
          <w:rPr>
            <w:highlight w:val="green"/>
          </w:rPr>
          <w:delText xml:space="preserve">Select the </w:delText>
        </w:r>
        <w:r w:rsidRPr="00C33D48" w:rsidDel="00CF5CFE">
          <w:rPr>
            <w:rStyle w:val="SAPScreenElement"/>
            <w:highlight w:val="green"/>
          </w:rPr>
          <w:delText>Clock (History)</w:delText>
        </w:r>
        <w:r w:rsidRPr="00C33D48" w:rsidDel="00CF5CFE">
          <w:rPr>
            <w:highlight w:val="green"/>
          </w:rPr>
          <w:delText xml:space="preserve"> icon next to the </w:delText>
        </w:r>
        <w:r w:rsidRPr="00C33D48" w:rsidDel="00CF5CFE">
          <w:rPr>
            <w:rStyle w:val="SAPScreenElement"/>
            <w:highlight w:val="green"/>
          </w:rPr>
          <w:delText>Compensation Information</w:delText>
        </w:r>
        <w:r w:rsidRPr="00C33D48" w:rsidDel="00CF5CFE">
          <w:rPr>
            <w:highlight w:val="green"/>
          </w:rPr>
          <w:delText xml:space="preserve"> block. In the </w:delText>
        </w:r>
        <w:r w:rsidRPr="00C33D48" w:rsidDel="00CF5CFE">
          <w:rPr>
            <w:rStyle w:val="SAPScreenElement"/>
            <w:highlight w:val="green"/>
          </w:rPr>
          <w:delText>Change History</w:delText>
        </w:r>
        <w:r w:rsidRPr="00C33D48" w:rsidDel="00CF5CFE">
          <w:rPr>
            <w:highlight w:val="green"/>
          </w:rPr>
          <w:delText xml:space="preserve"> part of the upcoming </w:delText>
        </w:r>
        <w:r w:rsidRPr="00C33D48" w:rsidDel="00CF5CFE">
          <w:rPr>
            <w:rStyle w:val="SAPScreenElement"/>
            <w:highlight w:val="green"/>
          </w:rPr>
          <w:delText>Compensation Information Changes</w:delText>
        </w:r>
        <w:r w:rsidRPr="00C33D48" w:rsidDel="00CF5CFE">
          <w:rPr>
            <w:highlight w:val="green"/>
          </w:rPr>
          <w:delText xml:space="preserve"> dialog box, select the appropriate record (most likely the one due to implicit position update) and choose the </w:delText>
        </w:r>
        <w:r w:rsidRPr="00C33D48" w:rsidDel="00CF5CFE">
          <w:rPr>
            <w:rStyle w:val="SAPScreenElement"/>
            <w:highlight w:val="green"/>
          </w:rPr>
          <w:delText>Edit</w:delText>
        </w:r>
        <w:r w:rsidRPr="00C33D48" w:rsidDel="00CF5CFE">
          <w:rPr>
            <w:highlight w:val="green"/>
          </w:rPr>
          <w:delText xml:space="preserve"> button.</w:delText>
        </w:r>
        <w:r w:rsidRPr="00C33D48" w:rsidDel="00CF5CFE">
          <w:rPr>
            <w:rStyle w:val="SAPScreenElement"/>
            <w:highlight w:val="green"/>
          </w:rPr>
          <w:delText xml:space="preserve"> </w:delText>
        </w:r>
        <w:r w:rsidRPr="00C33D48" w:rsidDel="00CF5CFE">
          <w:rPr>
            <w:highlight w:val="green"/>
          </w:rPr>
          <w:delText xml:space="preserve">In the upcoming </w:delText>
        </w:r>
        <w:r w:rsidRPr="00C33D48" w:rsidDel="00CF5CFE">
          <w:rPr>
            <w:rStyle w:val="SAPScreenElement"/>
            <w:highlight w:val="green"/>
          </w:rPr>
          <w:delText>Edit History of Compensation Information on &lt;validity start date&gt;</w:delText>
        </w:r>
        <w:r w:rsidRPr="00C33D48" w:rsidDel="00CF5CFE">
          <w:rPr>
            <w:highlight w:val="green"/>
          </w:rPr>
          <w:delText xml:space="preserve"> dialog box, make sure to adapt the </w:delText>
        </w:r>
        <w:r w:rsidRPr="00C33D48" w:rsidDel="00CF5CFE">
          <w:rPr>
            <w:rStyle w:val="SAPScreenElement"/>
            <w:highlight w:val="green"/>
          </w:rPr>
          <w:delText>When would you like your changes to take effect?</w:delText>
        </w:r>
        <w:r w:rsidRPr="00C33D48" w:rsidDel="00CF5CFE">
          <w:rPr>
            <w:highlight w:val="green"/>
          </w:rPr>
          <w:delText xml:space="preserve"> date to the </w:delText>
        </w:r>
        <w:r w:rsidRPr="00C33D48" w:rsidDel="00CF5CFE">
          <w:rPr>
            <w:rStyle w:val="SAPScreenElement"/>
            <w:highlight w:val="green"/>
          </w:rPr>
          <w:delText>&lt;validity start date&gt;</w:delText>
        </w:r>
        <w:r w:rsidRPr="00C33D48" w:rsidDel="00CF5CFE">
          <w:rPr>
            <w:highlight w:val="green"/>
          </w:rPr>
          <w:delText xml:space="preserve"> and make the appropriate adaptions. For entering the employee’s previous data, you might consider the preceding history record. </w:delText>
        </w:r>
      </w:del>
    </w:p>
    <w:p w14:paraId="0D18D4BC" w14:textId="006DD3EF" w:rsidR="001229A1" w:rsidRPr="00A96081" w:rsidDel="00CF5CFE" w:rsidRDefault="001229A1" w:rsidP="001229A1">
      <w:pPr>
        <w:pStyle w:val="NoteParagraph"/>
        <w:numPr>
          <w:ilvl w:val="0"/>
          <w:numId w:val="11"/>
        </w:numPr>
        <w:rPr>
          <w:del w:id="4044" w:author="Author" w:date="2018-01-31T18:29:00Z"/>
          <w:color w:val="003283"/>
          <w:highlight w:val="yellow"/>
        </w:rPr>
      </w:pPr>
      <w:del w:id="4045" w:author="Author" w:date="2018-01-31T18:29:00Z">
        <w:r w:rsidRPr="00C33D48" w:rsidDel="00CF5CFE">
          <w:rPr>
            <w:highlight w:val="green"/>
          </w:rPr>
          <w:delText>Save the data.</w:delText>
        </w:r>
        <w:commentRangeEnd w:id="4028"/>
        <w:r w:rsidRPr="00C33D48" w:rsidDel="00CF5CFE">
          <w:rPr>
            <w:rStyle w:val="CommentReference"/>
            <w:rFonts w:ascii="Arial" w:eastAsia="SimSun" w:hAnsi="Arial"/>
            <w:highlight w:val="green"/>
            <w:lang w:val="de-DE"/>
          </w:rPr>
          <w:commentReference w:id="4028"/>
        </w:r>
      </w:del>
    </w:p>
    <w:p w14:paraId="4FB9730B" w14:textId="3C9786D1" w:rsidR="00A96081" w:rsidRPr="00A96081" w:rsidDel="00CF5CFE" w:rsidRDefault="00A96081" w:rsidP="00A96081">
      <w:pPr>
        <w:pStyle w:val="SAPNoteHeading"/>
        <w:ind w:left="0"/>
        <w:rPr>
          <w:del w:id="4046" w:author="Author" w:date="2018-01-31T18:29:00Z"/>
          <w:highlight w:val="yellow"/>
        </w:rPr>
      </w:pPr>
      <w:commentRangeStart w:id="4047"/>
      <w:del w:id="4048" w:author="Author" w:date="2018-01-31T18:29:00Z">
        <w:r w:rsidRPr="00A96081" w:rsidDel="00CF5CFE">
          <w:rPr>
            <w:noProof/>
            <w:highlight w:val="yellow"/>
          </w:rPr>
          <w:drawing>
            <wp:inline distT="0" distB="0" distL="0" distR="0" wp14:anchorId="1CA2983C" wp14:editId="24B704A0">
              <wp:extent cx="228600" cy="228600"/>
              <wp:effectExtent l="0" t="0" r="0" b="0"/>
              <wp:docPr id="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96081" w:rsidDel="00CF5CFE">
          <w:rPr>
            <w:highlight w:val="yellow"/>
          </w:rPr>
          <w:delText> Caution</w:delText>
        </w:r>
        <w:commentRangeEnd w:id="4047"/>
        <w:r w:rsidDel="00CF5CFE">
          <w:rPr>
            <w:rStyle w:val="CommentReference"/>
            <w:rFonts w:ascii="Arial" w:eastAsia="SimSun" w:hAnsi="Arial"/>
            <w:color w:val="auto"/>
            <w:lang w:val="de-DE"/>
          </w:rPr>
          <w:commentReference w:id="4047"/>
        </w:r>
      </w:del>
    </w:p>
    <w:p w14:paraId="187F3FA5" w14:textId="7E6F5AAD" w:rsidR="00A96081" w:rsidRPr="00A96081" w:rsidDel="00CF5CFE" w:rsidRDefault="00A96081" w:rsidP="00A96081">
      <w:pPr>
        <w:rPr>
          <w:del w:id="4049" w:author="Author" w:date="2018-01-31T18:29:00Z"/>
          <w:highlight w:val="yellow"/>
        </w:rPr>
      </w:pPr>
      <w:del w:id="4050" w:author="Author" w:date="2018-01-31T18:29:00Z">
        <w:r w:rsidRPr="00A96081" w:rsidDel="00CF5CFE">
          <w:rPr>
            <w:highlight w:val="yellow"/>
          </w:rPr>
          <w:delText>In case during hiring or rehiring of the employee, a pay component (for example</w:delText>
        </w:r>
        <w:r w:rsidRPr="00A96081" w:rsidDel="00CF5CFE">
          <w:rPr>
            <w:rStyle w:val="SAPUserEntry"/>
            <w:highlight w:val="yellow"/>
          </w:rPr>
          <w:delText xml:space="preserve"> FR</w:delText>
        </w:r>
        <w:r w:rsidRPr="00A96081" w:rsidDel="00CF5CFE">
          <w:rPr>
            <w:highlight w:val="yellow"/>
          </w:rPr>
          <w:delText xml:space="preserve"> </w:delText>
        </w:r>
        <w:r w:rsidRPr="00A96081" w:rsidDel="00CF5CFE">
          <w:rPr>
            <w:rStyle w:val="SAPUserEntry"/>
            <w:highlight w:val="yellow"/>
          </w:rPr>
          <w:delText>-</w:delText>
        </w:r>
        <w:r w:rsidRPr="00A96081" w:rsidDel="00CF5CFE">
          <w:rPr>
            <w:highlight w:val="yellow"/>
          </w:rPr>
          <w:delText xml:space="preserve"> </w:delText>
        </w:r>
        <w:r w:rsidRPr="00A96081" w:rsidDel="00CF5CFE">
          <w:rPr>
            <w:rStyle w:val="SAPUserEntry"/>
            <w:highlight w:val="yellow"/>
          </w:rPr>
          <w:delText>Monthly Salary(1000FR)</w:delText>
        </w:r>
        <w:r w:rsidRPr="00A96081" w:rsidDel="00CF5CFE">
          <w:rPr>
            <w:highlight w:val="yellow"/>
          </w:rPr>
          <w:delText xml:space="preserve">) has been generated automatically with a predefined amount, which has then been adapted, then due to the implicit position update performed, the preconfigured business rule will re-generate again automatically the same predefined (initial) amount for that pay component. Also, additional recurring pay components maintained during hiring or rehiring of the employee might disappear. </w:delText>
        </w:r>
      </w:del>
    </w:p>
    <w:p w14:paraId="64B95DD4" w14:textId="6F89206E" w:rsidR="00A96081" w:rsidRPr="00C33D48" w:rsidDel="00CF5CFE" w:rsidRDefault="00A96081" w:rsidP="00A96081">
      <w:pPr>
        <w:rPr>
          <w:del w:id="4051" w:author="Author" w:date="2018-01-31T18:29:00Z"/>
          <w:highlight w:val="green"/>
        </w:rPr>
      </w:pPr>
      <w:del w:id="4052" w:author="Author" w:date="2018-01-31T18:29:00Z">
        <w:r w:rsidRPr="00A96081" w:rsidDel="00CF5CFE">
          <w:rPr>
            <w:highlight w:val="yellow"/>
          </w:rPr>
          <w:delText xml:space="preserve">In this case, the HR Administrator needs to manually change back that pay component, and possibly add missing recurring payments in that way that the correct compensation information for the employee is obtained. </w:delText>
        </w:r>
        <w:r w:rsidRPr="00C33D48" w:rsidDel="00CF5CFE">
          <w:rPr>
            <w:highlight w:val="green"/>
          </w:rPr>
          <w:delText>For this, the HR Administrator can proceed as follows:</w:delText>
        </w:r>
      </w:del>
    </w:p>
    <w:p w14:paraId="36517365" w14:textId="78360F94" w:rsidR="00A96081" w:rsidRPr="00C33D48" w:rsidDel="00CF5CFE" w:rsidRDefault="00A96081" w:rsidP="00A96081">
      <w:pPr>
        <w:pStyle w:val="ListBullet3"/>
        <w:numPr>
          <w:ilvl w:val="0"/>
          <w:numId w:val="11"/>
        </w:numPr>
        <w:ind w:left="360"/>
        <w:rPr>
          <w:del w:id="4053" w:author="Author" w:date="2018-01-31T18:29:00Z"/>
          <w:highlight w:val="green"/>
        </w:rPr>
      </w:pPr>
      <w:del w:id="4054" w:author="Author" w:date="2018-01-31T18:29:00Z">
        <w:r w:rsidRPr="00C33D48" w:rsidDel="00CF5CFE">
          <w:rPr>
            <w:noProof/>
            <w:highlight w:val="green"/>
          </w:rPr>
          <w:delText xml:space="preserve">Log on to </w:delText>
        </w:r>
        <w:r w:rsidRPr="00C33D48" w:rsidDel="00CF5CFE">
          <w:rPr>
            <w:rStyle w:val="SAPScreenElement"/>
            <w:color w:val="auto"/>
            <w:highlight w:val="green"/>
          </w:rPr>
          <w:delText>Employee Central</w:delText>
        </w:r>
        <w:r w:rsidRPr="00C33D48" w:rsidDel="00CF5CFE">
          <w:rPr>
            <w:noProof/>
            <w:highlight w:val="green"/>
          </w:rPr>
          <w:delText xml:space="preserve"> as an HR </w:delText>
        </w:r>
        <w:r w:rsidRPr="00C33D48" w:rsidDel="00CF5CFE">
          <w:rPr>
            <w:highlight w:val="green"/>
          </w:rPr>
          <w:delText>Administrator</w:delText>
        </w:r>
        <w:r w:rsidRPr="00C33D48" w:rsidDel="00CF5CFE">
          <w:rPr>
            <w:noProof/>
            <w:highlight w:val="green"/>
          </w:rPr>
          <w:delText>.</w:delText>
        </w:r>
      </w:del>
    </w:p>
    <w:p w14:paraId="6DC4BA50" w14:textId="60CB84FD" w:rsidR="00A96081" w:rsidRPr="00C33D48" w:rsidDel="00CF5CFE" w:rsidRDefault="00A96081" w:rsidP="00A96081">
      <w:pPr>
        <w:pStyle w:val="ListBullet3"/>
        <w:numPr>
          <w:ilvl w:val="0"/>
          <w:numId w:val="11"/>
        </w:numPr>
        <w:ind w:left="360"/>
        <w:rPr>
          <w:del w:id="4055" w:author="Author" w:date="2018-01-31T18:29:00Z"/>
          <w:highlight w:val="green"/>
        </w:rPr>
      </w:pPr>
      <w:del w:id="4056" w:author="Author" w:date="2018-01-31T18:29:00Z">
        <w:r w:rsidRPr="00C33D48" w:rsidDel="00CF5CFE">
          <w:rPr>
            <w:noProof/>
            <w:highlight w:val="green"/>
          </w:rPr>
          <w:delText xml:space="preserve">Select from the </w:delText>
        </w:r>
        <w:r w:rsidRPr="00C33D48" w:rsidDel="00CF5CFE">
          <w:rPr>
            <w:rStyle w:val="SAPScreenElement"/>
            <w:highlight w:val="green"/>
          </w:rPr>
          <w:delText xml:space="preserve">Home </w:delText>
        </w:r>
        <w:r w:rsidRPr="00C33D48" w:rsidDel="00CF5CFE">
          <w:rPr>
            <w:noProof/>
            <w:highlight w:val="green"/>
          </w:rPr>
          <w:delText xml:space="preserve">drop-down </w:delText>
        </w:r>
        <w:r w:rsidRPr="00C33D48" w:rsidDel="00CF5CFE">
          <w:rPr>
            <w:rStyle w:val="SAPScreenElement"/>
            <w:highlight w:val="green"/>
          </w:rPr>
          <w:delText>My Employee Files</w:delText>
        </w:r>
        <w:r w:rsidRPr="00C33D48" w:rsidDel="00CF5CFE">
          <w:rPr>
            <w:noProof/>
            <w:highlight w:val="green"/>
          </w:rPr>
          <w:delText xml:space="preserve">, enter the employee’s name in the search box, and </w:delText>
        </w:r>
        <w:r w:rsidRPr="00C33D48" w:rsidDel="00CF5CFE">
          <w:rPr>
            <w:highlight w:val="green"/>
          </w:rPr>
          <w:delText xml:space="preserve">in the list of employees </w:delText>
        </w:r>
        <w:r w:rsidRPr="00C33D48" w:rsidDel="00CF5CFE">
          <w:rPr>
            <w:noProof/>
            <w:highlight w:val="green"/>
          </w:rPr>
          <w:delText xml:space="preserve">select </w:delText>
        </w:r>
        <w:r w:rsidRPr="00C33D48" w:rsidDel="00CF5CFE">
          <w:rPr>
            <w:highlight w:val="green"/>
          </w:rPr>
          <w:delText>the appropriate employee matching the search criteria.</w:delText>
        </w:r>
      </w:del>
    </w:p>
    <w:p w14:paraId="2F2C79FD" w14:textId="6E3E8CBA" w:rsidR="00A96081" w:rsidRPr="00C33D48" w:rsidDel="00CF5CFE" w:rsidRDefault="00A96081" w:rsidP="00A96081">
      <w:pPr>
        <w:pStyle w:val="ListBullet3"/>
        <w:numPr>
          <w:ilvl w:val="0"/>
          <w:numId w:val="11"/>
        </w:numPr>
        <w:ind w:left="360"/>
        <w:rPr>
          <w:del w:id="4057" w:author="Author" w:date="2018-01-31T18:29:00Z"/>
          <w:highlight w:val="green"/>
        </w:rPr>
      </w:pPr>
      <w:del w:id="4058" w:author="Author" w:date="2018-01-31T18:29:00Z">
        <w:r w:rsidRPr="00C33D48" w:rsidDel="00CF5CFE">
          <w:rPr>
            <w:highlight w:val="green"/>
          </w:rPr>
          <w:delText xml:space="preserve">Go to the </w:delText>
        </w:r>
        <w:r w:rsidRPr="00C33D48" w:rsidDel="00CF5CFE">
          <w:rPr>
            <w:rStyle w:val="SAPScreenElement"/>
            <w:highlight w:val="green"/>
          </w:rPr>
          <w:delText xml:space="preserve">Employment Information </w:delText>
        </w:r>
        <w:r w:rsidRPr="00C33D48" w:rsidDel="00CF5CFE">
          <w:rPr>
            <w:highlight w:val="green"/>
          </w:rPr>
          <w:delText xml:space="preserve">section and there scroll </w:delText>
        </w:r>
        <w:r w:rsidRPr="00C33D48" w:rsidDel="00CF5CFE">
          <w:rPr>
            <w:rFonts w:cs="Arial"/>
            <w:bCs/>
            <w:highlight w:val="green"/>
          </w:rPr>
          <w:delText xml:space="preserve">to the </w:delText>
        </w:r>
        <w:r w:rsidRPr="00C33D48" w:rsidDel="00CF5CFE">
          <w:rPr>
            <w:rStyle w:val="SAPScreenElement"/>
            <w:highlight w:val="green"/>
          </w:rPr>
          <w:delText>Compensation Information</w:delText>
        </w:r>
        <w:r w:rsidRPr="00C33D48" w:rsidDel="00CF5CFE">
          <w:rPr>
            <w:rFonts w:cs="Arial"/>
            <w:bCs/>
            <w:highlight w:val="green"/>
          </w:rPr>
          <w:delText xml:space="preserve"> subsection</w:delText>
        </w:r>
        <w:r w:rsidRPr="00C33D48" w:rsidDel="00CF5CFE">
          <w:rPr>
            <w:highlight w:val="green"/>
          </w:rPr>
          <w:delText>.</w:delText>
        </w:r>
      </w:del>
    </w:p>
    <w:p w14:paraId="58509A2D" w14:textId="232645B2" w:rsidR="00A96081" w:rsidRPr="00C33D48" w:rsidDel="00CF5CFE" w:rsidRDefault="00A96081" w:rsidP="00A96081">
      <w:pPr>
        <w:pStyle w:val="NoteParagraph"/>
        <w:numPr>
          <w:ilvl w:val="0"/>
          <w:numId w:val="11"/>
        </w:numPr>
        <w:ind w:left="360"/>
        <w:rPr>
          <w:del w:id="4059" w:author="Author" w:date="2018-01-31T18:29:00Z"/>
          <w:highlight w:val="green"/>
        </w:rPr>
      </w:pPr>
      <w:del w:id="4060" w:author="Author" w:date="2018-01-31T18:29:00Z">
        <w:r w:rsidRPr="00C33D48" w:rsidDel="00CF5CFE">
          <w:rPr>
            <w:highlight w:val="green"/>
          </w:rPr>
          <w:delText xml:space="preserve">Select the </w:delText>
        </w:r>
        <w:r w:rsidRPr="00C33D48" w:rsidDel="00CF5CFE">
          <w:rPr>
            <w:rStyle w:val="SAPScreenElement"/>
            <w:highlight w:val="green"/>
          </w:rPr>
          <w:delText>Clock (History)</w:delText>
        </w:r>
        <w:r w:rsidRPr="00C33D48" w:rsidDel="00CF5CFE">
          <w:rPr>
            <w:highlight w:val="green"/>
          </w:rPr>
          <w:delText xml:space="preserve"> icon next to the </w:delText>
        </w:r>
        <w:r w:rsidRPr="00C33D48" w:rsidDel="00CF5CFE">
          <w:rPr>
            <w:rStyle w:val="SAPScreenElement"/>
            <w:highlight w:val="green"/>
          </w:rPr>
          <w:delText>Compensation Information</w:delText>
        </w:r>
        <w:r w:rsidRPr="00C33D48" w:rsidDel="00CF5CFE">
          <w:rPr>
            <w:highlight w:val="green"/>
          </w:rPr>
          <w:delText xml:space="preserve"> block. In the </w:delText>
        </w:r>
        <w:r w:rsidRPr="00C33D48" w:rsidDel="00CF5CFE">
          <w:rPr>
            <w:rStyle w:val="SAPScreenElement"/>
            <w:highlight w:val="green"/>
          </w:rPr>
          <w:delText>Change History</w:delText>
        </w:r>
        <w:r w:rsidRPr="00C33D48" w:rsidDel="00CF5CFE">
          <w:rPr>
            <w:highlight w:val="green"/>
          </w:rPr>
          <w:delText xml:space="preserve"> part of the upcoming </w:delText>
        </w:r>
        <w:r w:rsidRPr="00C33D48" w:rsidDel="00CF5CFE">
          <w:rPr>
            <w:rStyle w:val="SAPScreenElement"/>
            <w:highlight w:val="green"/>
          </w:rPr>
          <w:delText>Compensation Information Changes</w:delText>
        </w:r>
        <w:r w:rsidRPr="00C33D48" w:rsidDel="00CF5CFE">
          <w:rPr>
            <w:highlight w:val="green"/>
          </w:rPr>
          <w:delText xml:space="preserve"> dialog box, select the appropriate record (most likely the one due to implicit position update) and choose the </w:delText>
        </w:r>
        <w:r w:rsidRPr="00C33D48" w:rsidDel="00CF5CFE">
          <w:rPr>
            <w:rStyle w:val="SAPScreenElement"/>
            <w:highlight w:val="green"/>
          </w:rPr>
          <w:delText>Edit</w:delText>
        </w:r>
        <w:r w:rsidRPr="00C33D48" w:rsidDel="00CF5CFE">
          <w:rPr>
            <w:highlight w:val="green"/>
          </w:rPr>
          <w:delText xml:space="preserve"> button.</w:delText>
        </w:r>
        <w:r w:rsidRPr="00C33D48" w:rsidDel="00CF5CFE">
          <w:rPr>
            <w:rStyle w:val="SAPScreenElement"/>
            <w:highlight w:val="green"/>
          </w:rPr>
          <w:delText xml:space="preserve"> </w:delText>
        </w:r>
        <w:r w:rsidRPr="00C33D48" w:rsidDel="00CF5CFE">
          <w:rPr>
            <w:highlight w:val="green"/>
          </w:rPr>
          <w:delText xml:space="preserve">In the upcoming </w:delText>
        </w:r>
        <w:r w:rsidRPr="00C33D48" w:rsidDel="00CF5CFE">
          <w:rPr>
            <w:rStyle w:val="SAPScreenElement"/>
            <w:highlight w:val="green"/>
          </w:rPr>
          <w:delText>Edit History of Compensation Information on &lt;validity start date&gt;</w:delText>
        </w:r>
        <w:r w:rsidRPr="00C33D48" w:rsidDel="00CF5CFE">
          <w:rPr>
            <w:highlight w:val="green"/>
          </w:rPr>
          <w:delText xml:space="preserve"> dialog box, make sure to adapt the </w:delText>
        </w:r>
        <w:r w:rsidRPr="00C33D48" w:rsidDel="00CF5CFE">
          <w:rPr>
            <w:rStyle w:val="SAPScreenElement"/>
            <w:highlight w:val="green"/>
          </w:rPr>
          <w:delText>When would you like your changes to take effect?</w:delText>
        </w:r>
        <w:r w:rsidRPr="00C33D48" w:rsidDel="00CF5CFE">
          <w:rPr>
            <w:highlight w:val="green"/>
          </w:rPr>
          <w:delText xml:space="preserve"> date to the </w:delText>
        </w:r>
        <w:r w:rsidRPr="00C33D48" w:rsidDel="00CF5CFE">
          <w:rPr>
            <w:rStyle w:val="SAPScreenElement"/>
            <w:highlight w:val="green"/>
          </w:rPr>
          <w:delText>&lt;validity start date&gt;</w:delText>
        </w:r>
        <w:r w:rsidRPr="00C33D48" w:rsidDel="00CF5CFE">
          <w:rPr>
            <w:highlight w:val="green"/>
          </w:rPr>
          <w:delText xml:space="preserve"> and make the appropriate adaptions. For entering the employee’s previous data, you might consider the preceding history record. </w:delText>
        </w:r>
      </w:del>
    </w:p>
    <w:p w14:paraId="2737A430" w14:textId="2AE726D7" w:rsidR="00A96081" w:rsidRPr="00C33D48" w:rsidDel="00CF5CFE" w:rsidRDefault="00A96081" w:rsidP="00A96081">
      <w:pPr>
        <w:pStyle w:val="NoteParagraph"/>
        <w:numPr>
          <w:ilvl w:val="0"/>
          <w:numId w:val="11"/>
        </w:numPr>
        <w:ind w:left="360"/>
        <w:rPr>
          <w:del w:id="4061" w:author="Author" w:date="2018-01-31T18:29:00Z"/>
          <w:color w:val="003283"/>
          <w:highlight w:val="green"/>
        </w:rPr>
      </w:pPr>
      <w:del w:id="4062" w:author="Author" w:date="2018-01-31T18:29:00Z">
        <w:r w:rsidRPr="00C33D48" w:rsidDel="00CF5CFE">
          <w:rPr>
            <w:highlight w:val="green"/>
          </w:rPr>
          <w:delText>Save the data.</w:delText>
        </w:r>
      </w:del>
    </w:p>
    <w:p w14:paraId="5BE8CDB5" w14:textId="7BD447BA" w:rsidR="00373316" w:rsidRPr="00373316" w:rsidDel="00CF5CFE" w:rsidRDefault="00373316" w:rsidP="00373316">
      <w:pPr>
        <w:pStyle w:val="SAPNoteHeading"/>
        <w:spacing w:before="120"/>
        <w:ind w:left="630"/>
        <w:rPr>
          <w:del w:id="4063" w:author="Author" w:date="2018-01-31T18:29:00Z"/>
          <w:highlight w:val="yellow"/>
        </w:rPr>
      </w:pPr>
      <w:commentRangeStart w:id="4064"/>
      <w:del w:id="4065" w:author="Author" w:date="2018-01-31T18:29:00Z">
        <w:r w:rsidRPr="00373316" w:rsidDel="00CF5CFE">
          <w:rPr>
            <w:noProof/>
            <w:highlight w:val="yellow"/>
          </w:rPr>
          <w:drawing>
            <wp:inline distT="0" distB="0" distL="0" distR="0" wp14:anchorId="48894102" wp14:editId="548FB5C7">
              <wp:extent cx="228600" cy="228600"/>
              <wp:effectExtent l="0" t="0" r="0" b="0"/>
              <wp:docPr id="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3316" w:rsidDel="00CF5CFE">
          <w:rPr>
            <w:highlight w:val="yellow"/>
          </w:rPr>
          <w:delText xml:space="preserve"> Caution </w:delText>
        </w:r>
        <w:commentRangeEnd w:id="4064"/>
        <w:r w:rsidDel="00CF5CFE">
          <w:rPr>
            <w:rStyle w:val="CommentReference"/>
            <w:rFonts w:ascii="Arial" w:eastAsia="SimSun" w:hAnsi="Arial"/>
            <w:color w:val="auto"/>
            <w:lang w:val="de-DE"/>
          </w:rPr>
          <w:commentReference w:id="4064"/>
        </w:r>
      </w:del>
    </w:p>
    <w:p w14:paraId="0D2872C0" w14:textId="555203E2" w:rsidR="00373316" w:rsidRPr="00373316" w:rsidDel="00CF5CFE" w:rsidRDefault="00373316" w:rsidP="00373316">
      <w:pPr>
        <w:ind w:left="630"/>
        <w:rPr>
          <w:del w:id="4066" w:author="Author" w:date="2018-01-31T18:29:00Z"/>
          <w:highlight w:val="yellow"/>
        </w:rPr>
      </w:pPr>
      <w:del w:id="4067" w:author="Author" w:date="2018-01-31T18:29:00Z">
        <w:r w:rsidRPr="00373316" w:rsidDel="00CF5CFE">
          <w:rPr>
            <w:highlight w:val="yellow"/>
          </w:rPr>
          <w:delText xml:space="preserve">During hiring or rehiring of the employee, the </w:delText>
        </w:r>
        <w:r w:rsidRPr="00373316" w:rsidDel="00CF5CFE">
          <w:rPr>
            <w:rStyle w:val="SAPScreenElement"/>
            <w:highlight w:val="yellow"/>
          </w:rPr>
          <w:delText>Pay Component</w:delText>
        </w:r>
        <w:r w:rsidRPr="00373316" w:rsidDel="00CF5CFE">
          <w:rPr>
            <w:highlight w:val="yellow"/>
          </w:rPr>
          <w:delText xml:space="preserve"> related to the basic pay has been generated automatically with a predefined amount, based on a preconfigured business rule from the values maintained for fields </w:delText>
        </w:r>
        <w:r w:rsidRPr="00373316" w:rsidDel="00CF5CFE">
          <w:rPr>
            <w:rStyle w:val="SAPScreenElement"/>
            <w:highlight w:val="yellow"/>
          </w:rPr>
          <w:delText>Pay Scale Group</w:delText>
        </w:r>
        <w:r w:rsidRPr="00373316" w:rsidDel="00CF5CFE">
          <w:rPr>
            <w:highlight w:val="yellow"/>
          </w:rPr>
          <w:delText xml:space="preserve"> and </w:delText>
        </w:r>
        <w:r w:rsidRPr="00373316" w:rsidDel="00CF5CFE">
          <w:rPr>
            <w:rStyle w:val="SAPScreenElement"/>
            <w:highlight w:val="yellow"/>
          </w:rPr>
          <w:delText>Pay Scale Level</w:delText>
        </w:r>
        <w:r w:rsidRPr="00373316" w:rsidDel="00CF5CFE">
          <w:rPr>
            <w:highlight w:val="yellow"/>
          </w:rPr>
          <w:delText>. For employees having employment type</w:delText>
        </w:r>
        <w:r w:rsidRPr="00373316" w:rsidDel="00CF5CFE">
          <w:rPr>
            <w:rStyle w:val="SAPUserEntry"/>
            <w:highlight w:val="yellow"/>
          </w:rPr>
          <w:delText xml:space="preserve"> </w:delText>
        </w:r>
        <w:r w:rsidRPr="00373316" w:rsidDel="00CF5CFE">
          <w:rPr>
            <w:rStyle w:val="SAPUserEntry"/>
            <w:color w:val="auto"/>
            <w:highlight w:val="yellow"/>
          </w:rPr>
          <w:delText>Hourly Wage Earner</w:delText>
        </w:r>
        <w:r w:rsidRPr="00373316" w:rsidDel="00CF5CFE">
          <w:rPr>
            <w:rStyle w:val="SAPUserEntry"/>
            <w:highlight w:val="yellow"/>
          </w:rPr>
          <w:delText xml:space="preserve"> </w:delText>
        </w:r>
        <w:r w:rsidRPr="00373316" w:rsidDel="00CF5CFE">
          <w:rPr>
            <w:highlight w:val="yellow"/>
          </w:rPr>
          <w:delText>or pay scale group</w:delText>
        </w:r>
        <w:r w:rsidRPr="00373316" w:rsidDel="00CF5CFE">
          <w:rPr>
            <w:rStyle w:val="SAPUserEntry"/>
            <w:color w:val="auto"/>
            <w:highlight w:val="yellow"/>
          </w:rPr>
          <w:delText xml:space="preserve"> AT(DEU/40/95/AT)</w:delText>
        </w:r>
        <w:r w:rsidRPr="00373316" w:rsidDel="00CF5CFE">
          <w:rPr>
            <w:highlight w:val="yellow"/>
          </w:rPr>
          <w:delText xml:space="preserve">, though, this remark is not valid; for these employees, the HR Administrator has entered manually an amount for pay components </w:delText>
        </w:r>
        <w:r w:rsidRPr="00373316" w:rsidDel="00CF5CFE">
          <w:rPr>
            <w:rStyle w:val="SAPUserEntry"/>
            <w:highlight w:val="yellow"/>
          </w:rPr>
          <w:delText>(DE)</w:delText>
        </w:r>
        <w:r w:rsidRPr="00373316" w:rsidDel="00CF5CFE">
          <w:rPr>
            <w:b/>
            <w:highlight w:val="yellow"/>
          </w:rPr>
          <w:delText xml:space="preserve"> </w:delText>
        </w:r>
        <w:r w:rsidRPr="00373316" w:rsidDel="00CF5CFE">
          <w:rPr>
            <w:rStyle w:val="SAPUserEntry"/>
            <w:highlight w:val="yellow"/>
          </w:rPr>
          <w:delText>–</w:delText>
        </w:r>
        <w:r w:rsidRPr="00373316" w:rsidDel="00CF5CFE">
          <w:rPr>
            <w:b/>
            <w:highlight w:val="yellow"/>
          </w:rPr>
          <w:delText xml:space="preserve"> </w:delText>
        </w:r>
        <w:r w:rsidRPr="00373316" w:rsidDel="00CF5CFE">
          <w:rPr>
            <w:rStyle w:val="SAPUserEntry"/>
            <w:highlight w:val="yellow"/>
          </w:rPr>
          <w:delText>Hourly Rate</w:delText>
        </w:r>
        <w:r w:rsidRPr="00373316" w:rsidDel="00CF5CFE">
          <w:rPr>
            <w:b/>
            <w:highlight w:val="yellow"/>
          </w:rPr>
          <w:delText xml:space="preserve"> </w:delText>
        </w:r>
        <w:r w:rsidRPr="00373316" w:rsidDel="00CF5CFE">
          <w:rPr>
            <w:rStyle w:val="SAPUserEntry"/>
            <w:highlight w:val="yellow"/>
          </w:rPr>
          <w:delText>(1400DE)</w:delText>
        </w:r>
        <w:r w:rsidRPr="00373316" w:rsidDel="00CF5CFE">
          <w:rPr>
            <w:highlight w:val="yellow"/>
          </w:rPr>
          <w:delText xml:space="preserve"> or</w:delText>
        </w:r>
        <w:r w:rsidRPr="00373316" w:rsidDel="00CF5CFE">
          <w:rPr>
            <w:rStyle w:val="SAPUserEntry"/>
            <w:highlight w:val="yellow"/>
          </w:rPr>
          <w:delText xml:space="preserve"> DE</w:delText>
        </w:r>
        <w:r w:rsidRPr="00373316" w:rsidDel="00CF5CFE">
          <w:rPr>
            <w:b/>
            <w:highlight w:val="yellow"/>
          </w:rPr>
          <w:delText xml:space="preserve"> </w:delText>
        </w:r>
        <w:r w:rsidRPr="00373316" w:rsidDel="00CF5CFE">
          <w:rPr>
            <w:rStyle w:val="SAPUserEntry"/>
            <w:highlight w:val="yellow"/>
          </w:rPr>
          <w:delText>–</w:delText>
        </w:r>
        <w:r w:rsidRPr="00373316" w:rsidDel="00CF5CFE">
          <w:rPr>
            <w:b/>
            <w:highlight w:val="yellow"/>
          </w:rPr>
          <w:delText xml:space="preserve"> </w:delText>
        </w:r>
        <w:r w:rsidRPr="00373316" w:rsidDel="00CF5CFE">
          <w:rPr>
            <w:rStyle w:val="SAPUserEntry"/>
            <w:highlight w:val="yellow"/>
          </w:rPr>
          <w:delText>Non-Standard Salary</w:delText>
        </w:r>
        <w:r w:rsidRPr="00373316" w:rsidDel="00CF5CFE">
          <w:rPr>
            <w:b/>
            <w:highlight w:val="yellow"/>
          </w:rPr>
          <w:delText xml:space="preserve"> </w:delText>
        </w:r>
        <w:r w:rsidRPr="00373316" w:rsidDel="00CF5CFE">
          <w:rPr>
            <w:rStyle w:val="SAPUserEntry"/>
            <w:highlight w:val="yellow"/>
          </w:rPr>
          <w:delText>(1200DE)</w:delText>
        </w:r>
        <w:r w:rsidRPr="00373316" w:rsidDel="00CF5CFE">
          <w:rPr>
            <w:highlight w:val="yellow"/>
          </w:rPr>
          <w:delText xml:space="preserve">. </w:delText>
        </w:r>
      </w:del>
    </w:p>
    <w:p w14:paraId="63C6D9A2" w14:textId="30E9057C" w:rsidR="00373316" w:rsidRPr="00373316" w:rsidDel="00CF5CFE" w:rsidRDefault="00373316" w:rsidP="00373316">
      <w:pPr>
        <w:ind w:left="624"/>
        <w:rPr>
          <w:del w:id="4068" w:author="Author" w:date="2018-01-31T18:29:00Z"/>
          <w:highlight w:val="yellow"/>
        </w:rPr>
      </w:pPr>
      <w:del w:id="4069" w:author="Author" w:date="2018-01-31T18:29:00Z">
        <w:r w:rsidRPr="00373316" w:rsidDel="00CF5CFE">
          <w:rPr>
            <w:highlight w:val="yellow"/>
          </w:rPr>
          <w:delText xml:space="preserve">Due to the implicit position update performed, the preconfigured business rule will delete for these employees automatically the manually entered amounts for the mentioned pay components. </w:delText>
        </w:r>
      </w:del>
    </w:p>
    <w:p w14:paraId="5E980A4B" w14:textId="5FF989DD" w:rsidR="00373316" w:rsidRPr="00C33D48" w:rsidDel="00CF5CFE" w:rsidRDefault="00373316" w:rsidP="00373316">
      <w:pPr>
        <w:ind w:left="624"/>
        <w:rPr>
          <w:del w:id="4070" w:author="Author" w:date="2018-01-31T18:29:00Z"/>
          <w:highlight w:val="green"/>
        </w:rPr>
      </w:pPr>
      <w:del w:id="4071" w:author="Author" w:date="2018-01-31T18:29:00Z">
        <w:r w:rsidRPr="00373316" w:rsidDel="00CF5CFE">
          <w:rPr>
            <w:highlight w:val="yellow"/>
          </w:rPr>
          <w:delText xml:space="preserve">In this case, the HR Administrator needs to manually enter again these pay component amounts, and possibly add missing recurring payments in that way that the correct compensation information for the employee is obtained. </w:delText>
        </w:r>
        <w:r w:rsidRPr="00C33D48" w:rsidDel="00CF5CFE">
          <w:rPr>
            <w:highlight w:val="green"/>
          </w:rPr>
          <w:delText>For this, the HR Administrator can proceed as follows:</w:delText>
        </w:r>
      </w:del>
    </w:p>
    <w:p w14:paraId="09CFD569" w14:textId="2095B96B" w:rsidR="00373316" w:rsidRPr="00C33D48" w:rsidDel="00CF5CFE" w:rsidRDefault="00373316" w:rsidP="00373316">
      <w:pPr>
        <w:pStyle w:val="ListBullet3"/>
        <w:numPr>
          <w:ilvl w:val="0"/>
          <w:numId w:val="11"/>
        </w:numPr>
        <w:ind w:left="900" w:hanging="270"/>
        <w:rPr>
          <w:del w:id="4072" w:author="Author" w:date="2018-01-31T18:29:00Z"/>
          <w:highlight w:val="green"/>
        </w:rPr>
      </w:pPr>
      <w:del w:id="4073" w:author="Author" w:date="2018-01-31T18:29:00Z">
        <w:r w:rsidRPr="00C33D48" w:rsidDel="00CF5CFE">
          <w:rPr>
            <w:noProof/>
            <w:highlight w:val="green"/>
          </w:rPr>
          <w:delText xml:space="preserve">Log on to </w:delText>
        </w:r>
        <w:r w:rsidRPr="00C33D48" w:rsidDel="00CF5CFE">
          <w:rPr>
            <w:rStyle w:val="SAPScreenElement"/>
            <w:color w:val="auto"/>
            <w:highlight w:val="green"/>
          </w:rPr>
          <w:delText>Employee Central</w:delText>
        </w:r>
        <w:r w:rsidRPr="00C33D48" w:rsidDel="00CF5CFE">
          <w:rPr>
            <w:noProof/>
            <w:highlight w:val="green"/>
          </w:rPr>
          <w:delText xml:space="preserve"> as an HR </w:delText>
        </w:r>
        <w:r w:rsidRPr="00C33D48" w:rsidDel="00CF5CFE">
          <w:rPr>
            <w:highlight w:val="green"/>
          </w:rPr>
          <w:delText>Administrator</w:delText>
        </w:r>
        <w:r w:rsidRPr="00C33D48" w:rsidDel="00CF5CFE">
          <w:rPr>
            <w:noProof/>
            <w:highlight w:val="green"/>
          </w:rPr>
          <w:delText>.</w:delText>
        </w:r>
      </w:del>
    </w:p>
    <w:p w14:paraId="053AE1C8" w14:textId="2DE42481" w:rsidR="00373316" w:rsidRPr="00C33D48" w:rsidDel="00CF5CFE" w:rsidRDefault="00373316" w:rsidP="00373316">
      <w:pPr>
        <w:pStyle w:val="ListBullet3"/>
        <w:numPr>
          <w:ilvl w:val="0"/>
          <w:numId w:val="11"/>
        </w:numPr>
        <w:ind w:left="900" w:hanging="270"/>
        <w:rPr>
          <w:del w:id="4074" w:author="Author" w:date="2018-01-31T18:29:00Z"/>
          <w:highlight w:val="green"/>
        </w:rPr>
      </w:pPr>
      <w:del w:id="4075" w:author="Author" w:date="2018-01-31T18:29:00Z">
        <w:r w:rsidRPr="00C33D48" w:rsidDel="00CF5CFE">
          <w:rPr>
            <w:noProof/>
            <w:highlight w:val="green"/>
          </w:rPr>
          <w:delText xml:space="preserve">Select from the </w:delText>
        </w:r>
        <w:r w:rsidRPr="00C33D48" w:rsidDel="00CF5CFE">
          <w:rPr>
            <w:rStyle w:val="SAPScreenElement"/>
            <w:highlight w:val="green"/>
          </w:rPr>
          <w:delText xml:space="preserve">Home </w:delText>
        </w:r>
        <w:r w:rsidRPr="00C33D48" w:rsidDel="00CF5CFE">
          <w:rPr>
            <w:noProof/>
            <w:highlight w:val="green"/>
          </w:rPr>
          <w:delText xml:space="preserve">drop-down </w:delText>
        </w:r>
        <w:r w:rsidRPr="00C33D48" w:rsidDel="00CF5CFE">
          <w:rPr>
            <w:rStyle w:val="SAPScreenElement"/>
            <w:highlight w:val="green"/>
          </w:rPr>
          <w:delText>My Employee Files</w:delText>
        </w:r>
        <w:r w:rsidRPr="00C33D48" w:rsidDel="00CF5CFE">
          <w:rPr>
            <w:noProof/>
            <w:highlight w:val="green"/>
          </w:rPr>
          <w:delText xml:space="preserve">, enter the employee’s name in the search box, and </w:delText>
        </w:r>
        <w:r w:rsidRPr="00C33D48" w:rsidDel="00CF5CFE">
          <w:rPr>
            <w:highlight w:val="green"/>
          </w:rPr>
          <w:delText xml:space="preserve">in the list of employees </w:delText>
        </w:r>
        <w:r w:rsidRPr="00C33D48" w:rsidDel="00CF5CFE">
          <w:rPr>
            <w:noProof/>
            <w:highlight w:val="green"/>
          </w:rPr>
          <w:delText xml:space="preserve">select </w:delText>
        </w:r>
        <w:r w:rsidRPr="00C33D48" w:rsidDel="00CF5CFE">
          <w:rPr>
            <w:highlight w:val="green"/>
          </w:rPr>
          <w:delText>the appropriate employee matching the search criteria.</w:delText>
        </w:r>
      </w:del>
    </w:p>
    <w:p w14:paraId="3EF477D1" w14:textId="289B98C0" w:rsidR="00373316" w:rsidRPr="00C33D48" w:rsidDel="00CF5CFE" w:rsidRDefault="00373316" w:rsidP="00373316">
      <w:pPr>
        <w:pStyle w:val="ListBullet3"/>
        <w:numPr>
          <w:ilvl w:val="0"/>
          <w:numId w:val="11"/>
        </w:numPr>
        <w:ind w:left="900" w:hanging="270"/>
        <w:rPr>
          <w:del w:id="4076" w:author="Author" w:date="2018-01-31T18:29:00Z"/>
          <w:highlight w:val="green"/>
        </w:rPr>
      </w:pPr>
      <w:del w:id="4077" w:author="Author" w:date="2018-01-31T18:29:00Z">
        <w:r w:rsidRPr="00C33D48" w:rsidDel="00CF5CFE">
          <w:rPr>
            <w:highlight w:val="green"/>
          </w:rPr>
          <w:delText xml:space="preserve">Go to the </w:delText>
        </w:r>
        <w:r w:rsidRPr="00C33D48" w:rsidDel="00CF5CFE">
          <w:rPr>
            <w:rStyle w:val="SAPScreenElement"/>
            <w:highlight w:val="green"/>
          </w:rPr>
          <w:delText xml:space="preserve">Employment Information </w:delText>
        </w:r>
        <w:r w:rsidRPr="00C33D48" w:rsidDel="00CF5CFE">
          <w:rPr>
            <w:highlight w:val="green"/>
          </w:rPr>
          <w:delText xml:space="preserve">section and there scroll </w:delText>
        </w:r>
        <w:r w:rsidRPr="00C33D48" w:rsidDel="00CF5CFE">
          <w:rPr>
            <w:rFonts w:cs="Arial"/>
            <w:bCs/>
            <w:highlight w:val="green"/>
          </w:rPr>
          <w:delText xml:space="preserve">to the </w:delText>
        </w:r>
        <w:r w:rsidRPr="00C33D48" w:rsidDel="00CF5CFE">
          <w:rPr>
            <w:rStyle w:val="SAPScreenElement"/>
            <w:highlight w:val="green"/>
          </w:rPr>
          <w:delText>Compensation Information</w:delText>
        </w:r>
        <w:r w:rsidRPr="00C33D48" w:rsidDel="00CF5CFE">
          <w:rPr>
            <w:rFonts w:cs="Arial"/>
            <w:bCs/>
            <w:highlight w:val="green"/>
          </w:rPr>
          <w:delText xml:space="preserve"> subsection</w:delText>
        </w:r>
        <w:r w:rsidRPr="00C33D48" w:rsidDel="00CF5CFE">
          <w:rPr>
            <w:highlight w:val="green"/>
          </w:rPr>
          <w:delText>.</w:delText>
        </w:r>
      </w:del>
    </w:p>
    <w:p w14:paraId="43A575AD" w14:textId="090DE8D4" w:rsidR="00373316" w:rsidRPr="00C33D48" w:rsidDel="00CF5CFE" w:rsidRDefault="00373316" w:rsidP="00373316">
      <w:pPr>
        <w:pStyle w:val="NoteParagraph"/>
        <w:numPr>
          <w:ilvl w:val="0"/>
          <w:numId w:val="11"/>
        </w:numPr>
        <w:ind w:left="900" w:hanging="270"/>
        <w:rPr>
          <w:del w:id="4078" w:author="Author" w:date="2018-01-31T18:29:00Z"/>
          <w:highlight w:val="green"/>
        </w:rPr>
      </w:pPr>
      <w:del w:id="4079" w:author="Author" w:date="2018-01-31T18:29:00Z">
        <w:r w:rsidRPr="00C33D48" w:rsidDel="00CF5CFE">
          <w:rPr>
            <w:highlight w:val="green"/>
          </w:rPr>
          <w:delText xml:space="preserve">Select the </w:delText>
        </w:r>
        <w:r w:rsidRPr="00C33D48" w:rsidDel="00CF5CFE">
          <w:rPr>
            <w:rStyle w:val="SAPScreenElement"/>
            <w:highlight w:val="green"/>
          </w:rPr>
          <w:delText>Clock (History)</w:delText>
        </w:r>
        <w:r w:rsidRPr="00C33D48" w:rsidDel="00CF5CFE">
          <w:rPr>
            <w:highlight w:val="green"/>
          </w:rPr>
          <w:delText xml:space="preserve"> icon next to the </w:delText>
        </w:r>
        <w:r w:rsidRPr="00C33D48" w:rsidDel="00CF5CFE">
          <w:rPr>
            <w:rStyle w:val="SAPScreenElement"/>
            <w:highlight w:val="green"/>
          </w:rPr>
          <w:delText>Compensation Information</w:delText>
        </w:r>
        <w:r w:rsidRPr="00C33D48" w:rsidDel="00CF5CFE">
          <w:rPr>
            <w:highlight w:val="green"/>
          </w:rPr>
          <w:delText xml:space="preserve"> block. In the </w:delText>
        </w:r>
        <w:r w:rsidRPr="00C33D48" w:rsidDel="00CF5CFE">
          <w:rPr>
            <w:rStyle w:val="SAPScreenElement"/>
            <w:highlight w:val="green"/>
          </w:rPr>
          <w:delText>Change History</w:delText>
        </w:r>
        <w:r w:rsidRPr="00C33D48" w:rsidDel="00CF5CFE">
          <w:rPr>
            <w:highlight w:val="green"/>
          </w:rPr>
          <w:delText xml:space="preserve"> part of the upcoming </w:delText>
        </w:r>
        <w:r w:rsidRPr="00C33D48" w:rsidDel="00CF5CFE">
          <w:rPr>
            <w:rStyle w:val="SAPScreenElement"/>
            <w:highlight w:val="green"/>
          </w:rPr>
          <w:delText>Compensation Information Changes</w:delText>
        </w:r>
        <w:r w:rsidRPr="00C33D48" w:rsidDel="00CF5CFE">
          <w:rPr>
            <w:highlight w:val="green"/>
          </w:rPr>
          <w:delText xml:space="preserve"> dialog box, select the appropriate record (most likely the one due to job change) and choose the </w:delText>
        </w:r>
        <w:r w:rsidRPr="00C33D48" w:rsidDel="00CF5CFE">
          <w:rPr>
            <w:rStyle w:val="SAPScreenElement"/>
            <w:highlight w:val="green"/>
          </w:rPr>
          <w:delText>Edit</w:delText>
        </w:r>
        <w:r w:rsidRPr="00C33D48" w:rsidDel="00CF5CFE">
          <w:rPr>
            <w:highlight w:val="green"/>
          </w:rPr>
          <w:delText xml:space="preserve"> button.</w:delText>
        </w:r>
        <w:r w:rsidRPr="00C33D48" w:rsidDel="00CF5CFE">
          <w:rPr>
            <w:rStyle w:val="SAPScreenElement"/>
            <w:highlight w:val="green"/>
          </w:rPr>
          <w:delText xml:space="preserve"> </w:delText>
        </w:r>
        <w:r w:rsidRPr="00C33D48" w:rsidDel="00CF5CFE">
          <w:rPr>
            <w:highlight w:val="green"/>
          </w:rPr>
          <w:delText xml:space="preserve">In the upcoming </w:delText>
        </w:r>
        <w:r w:rsidRPr="00C33D48" w:rsidDel="00CF5CFE">
          <w:rPr>
            <w:rStyle w:val="SAPScreenElement"/>
            <w:highlight w:val="green"/>
          </w:rPr>
          <w:delText>Edit History of Compensation Information on &lt;validity start date&gt;</w:delText>
        </w:r>
        <w:r w:rsidRPr="00C33D48" w:rsidDel="00CF5CFE">
          <w:rPr>
            <w:highlight w:val="green"/>
          </w:rPr>
          <w:delText xml:space="preserve"> dialog box, make sure to adapt the </w:delText>
        </w:r>
        <w:r w:rsidRPr="00C33D48" w:rsidDel="00CF5CFE">
          <w:rPr>
            <w:rStyle w:val="SAPScreenElement"/>
            <w:highlight w:val="green"/>
          </w:rPr>
          <w:delText>When would you like your changes to take effect?</w:delText>
        </w:r>
        <w:r w:rsidRPr="00C33D48" w:rsidDel="00CF5CFE">
          <w:rPr>
            <w:highlight w:val="green"/>
          </w:rPr>
          <w:delText xml:space="preserve"> date to the </w:delText>
        </w:r>
        <w:r w:rsidRPr="00C33D48" w:rsidDel="00CF5CFE">
          <w:rPr>
            <w:rStyle w:val="SAPScreenElement"/>
            <w:highlight w:val="green"/>
          </w:rPr>
          <w:delText>&lt;validity start date&gt;</w:delText>
        </w:r>
        <w:r w:rsidRPr="00C33D48" w:rsidDel="00CF5CFE">
          <w:rPr>
            <w:highlight w:val="green"/>
          </w:rPr>
          <w:delText xml:space="preserve"> and make the appropriate adaptions. For entering the employee’s previous data, you might consider the preceding history record. </w:delText>
        </w:r>
      </w:del>
    </w:p>
    <w:p w14:paraId="3DA04524" w14:textId="75A9D17F" w:rsidR="00373316" w:rsidRPr="00C33D48" w:rsidDel="00CF5CFE" w:rsidRDefault="00373316" w:rsidP="00373316">
      <w:pPr>
        <w:pStyle w:val="NoteParagraph"/>
        <w:numPr>
          <w:ilvl w:val="0"/>
          <w:numId w:val="11"/>
        </w:numPr>
        <w:ind w:left="900" w:hanging="270"/>
        <w:rPr>
          <w:del w:id="4080" w:author="Author" w:date="2018-01-31T18:29:00Z"/>
          <w:highlight w:val="green"/>
        </w:rPr>
      </w:pPr>
      <w:del w:id="4081" w:author="Author" w:date="2018-01-31T18:29:00Z">
        <w:r w:rsidRPr="00C33D48" w:rsidDel="00CF5CFE">
          <w:rPr>
            <w:highlight w:val="green"/>
          </w:rPr>
          <w:delText>Save the data.</w:delText>
        </w:r>
      </w:del>
    </w:p>
    <w:p w14:paraId="677412D2" w14:textId="0ED6F617" w:rsidR="00F06804" w:rsidRPr="00712C72" w:rsidDel="00CF5CFE" w:rsidRDefault="00F06804" w:rsidP="00F06804">
      <w:pPr>
        <w:pStyle w:val="NoteParagraph"/>
        <w:rPr>
          <w:del w:id="4082" w:author="Author" w:date="2018-01-31T18:29:00Z"/>
        </w:rPr>
      </w:pPr>
    </w:p>
    <w:p w14:paraId="6B02F9F2" w14:textId="7E7D559D" w:rsidR="00F06804" w:rsidRPr="00F06804" w:rsidDel="00CF5CFE" w:rsidRDefault="00F06804" w:rsidP="00F06804">
      <w:pPr>
        <w:pStyle w:val="SAPNoteHeading"/>
        <w:ind w:left="0"/>
        <w:rPr>
          <w:del w:id="4083" w:author="Author" w:date="2018-01-31T18:29:00Z"/>
          <w:highlight w:val="yellow"/>
        </w:rPr>
      </w:pPr>
      <w:commentRangeStart w:id="4084"/>
      <w:del w:id="4085" w:author="Author" w:date="2018-01-31T18:29:00Z">
        <w:r w:rsidRPr="00F06804" w:rsidDel="00CF5CFE">
          <w:rPr>
            <w:noProof/>
            <w:highlight w:val="yellow"/>
          </w:rPr>
          <w:drawing>
            <wp:inline distT="0" distB="0" distL="0" distR="0" wp14:anchorId="308C2965" wp14:editId="0C1CD88B">
              <wp:extent cx="228600" cy="228600"/>
              <wp:effectExtent l="0" t="0" r="0" b="0"/>
              <wp:docPr id="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06804" w:rsidDel="00CF5CFE">
          <w:rPr>
            <w:highlight w:val="yellow"/>
          </w:rPr>
          <w:delText> Caution</w:delText>
        </w:r>
        <w:commentRangeEnd w:id="4084"/>
        <w:r w:rsidDel="00CF5CFE">
          <w:rPr>
            <w:rStyle w:val="CommentReference"/>
            <w:rFonts w:ascii="Arial" w:eastAsia="SimSun" w:hAnsi="Arial"/>
            <w:color w:val="auto"/>
            <w:lang w:val="de-DE"/>
          </w:rPr>
          <w:commentReference w:id="4084"/>
        </w:r>
      </w:del>
    </w:p>
    <w:p w14:paraId="6C3BBC30" w14:textId="7BFBFAFC" w:rsidR="00F06804" w:rsidRPr="00F06804" w:rsidDel="00CF5CFE" w:rsidRDefault="00F06804" w:rsidP="00F06804">
      <w:pPr>
        <w:rPr>
          <w:del w:id="4086" w:author="Author" w:date="2018-01-31T18:29:00Z"/>
          <w:highlight w:val="yellow"/>
        </w:rPr>
      </w:pPr>
      <w:del w:id="4087" w:author="Author" w:date="2018-01-31T18:29:00Z">
        <w:r w:rsidRPr="00F06804" w:rsidDel="00CF5CFE">
          <w:rPr>
            <w:highlight w:val="yellow"/>
          </w:rPr>
          <w:delText xml:space="preserve">During hiring or rehiring of the employee, pay components have been generated automatically, for which the HR Administrator eventually has entered an amount or adapted the defaulted amount. Also, during hiring or rehiring, the HR Administrator might have added a </w:delText>
        </w:r>
        <w:r w:rsidRPr="00F06804" w:rsidDel="00CF5CFE">
          <w:rPr>
            <w:rStyle w:val="SAPScreenElement"/>
            <w:highlight w:val="yellow"/>
          </w:rPr>
          <w:delText xml:space="preserve">Pay Component </w:delText>
        </w:r>
        <w:r w:rsidRPr="00F06804" w:rsidDel="00CF5CFE">
          <w:rPr>
            <w:highlight w:val="yellow"/>
          </w:rPr>
          <w:delText xml:space="preserve">related to recurring payments. In addition, the employee might have experienced a possible promotion or demotion, in which recurring payments have been adapted, too. </w:delText>
        </w:r>
      </w:del>
    </w:p>
    <w:p w14:paraId="4AAF6045" w14:textId="6872010C" w:rsidR="00F06804" w:rsidRPr="00F06804" w:rsidDel="00CF5CFE" w:rsidRDefault="00F06804" w:rsidP="00F06804">
      <w:pPr>
        <w:rPr>
          <w:del w:id="4088" w:author="Author" w:date="2018-01-31T18:29:00Z"/>
          <w:highlight w:val="yellow"/>
        </w:rPr>
      </w:pPr>
      <w:del w:id="4089" w:author="Author" w:date="2018-01-31T18:29:00Z">
        <w:r w:rsidRPr="00F06804" w:rsidDel="00CF5CFE">
          <w:rPr>
            <w:highlight w:val="yellow"/>
          </w:rPr>
          <w:delText xml:space="preserve">Due to the implicit position update performed, the preconfigured business rule will re-generate again automatically the same pay components like during hiring or rehiring of the employee. Also, additional recurring pay components maintained might disappear. </w:delText>
        </w:r>
      </w:del>
    </w:p>
    <w:p w14:paraId="450D0105" w14:textId="45581E6F" w:rsidR="00F06804" w:rsidRPr="00C33D48" w:rsidDel="00CF5CFE" w:rsidRDefault="00F06804" w:rsidP="00F06804">
      <w:pPr>
        <w:rPr>
          <w:del w:id="4090" w:author="Author" w:date="2018-01-31T18:29:00Z"/>
          <w:highlight w:val="green"/>
        </w:rPr>
      </w:pPr>
      <w:del w:id="4091" w:author="Author" w:date="2018-01-31T18:29:00Z">
        <w:r w:rsidRPr="00F06804" w:rsidDel="00CF5CFE">
          <w:rPr>
            <w:highlight w:val="yellow"/>
          </w:rPr>
          <w:delText xml:space="preserve">In this case, the HR Administrator needs to manually change back pay components, and possibly add missing recurring payments in that way that the correct compensation information for the employee is obtained. </w:delText>
        </w:r>
        <w:r w:rsidRPr="00C33D48" w:rsidDel="00CF5CFE">
          <w:rPr>
            <w:highlight w:val="green"/>
          </w:rPr>
          <w:delText>For this, the HR Administrator can proceed as follows:</w:delText>
        </w:r>
      </w:del>
    </w:p>
    <w:p w14:paraId="1EED015F" w14:textId="36A27CC5" w:rsidR="00F06804" w:rsidRPr="00C33D48" w:rsidDel="00CF5CFE" w:rsidRDefault="00F06804" w:rsidP="00F06804">
      <w:pPr>
        <w:pStyle w:val="ListBullet3"/>
        <w:numPr>
          <w:ilvl w:val="0"/>
          <w:numId w:val="11"/>
        </w:numPr>
        <w:ind w:left="360"/>
        <w:rPr>
          <w:del w:id="4092" w:author="Author" w:date="2018-01-31T18:29:00Z"/>
          <w:highlight w:val="green"/>
        </w:rPr>
      </w:pPr>
      <w:del w:id="4093" w:author="Author" w:date="2018-01-31T18:29:00Z">
        <w:r w:rsidRPr="00C33D48" w:rsidDel="00CF5CFE">
          <w:rPr>
            <w:noProof/>
            <w:highlight w:val="green"/>
          </w:rPr>
          <w:delText xml:space="preserve">Log on to </w:delText>
        </w:r>
        <w:r w:rsidRPr="00C33D48" w:rsidDel="00CF5CFE">
          <w:rPr>
            <w:rStyle w:val="SAPScreenElement"/>
            <w:highlight w:val="green"/>
          </w:rPr>
          <w:delText>Employee Central</w:delText>
        </w:r>
        <w:r w:rsidRPr="00C33D48" w:rsidDel="00CF5CFE">
          <w:rPr>
            <w:noProof/>
            <w:highlight w:val="green"/>
          </w:rPr>
          <w:delText xml:space="preserve"> as an HR </w:delText>
        </w:r>
        <w:r w:rsidRPr="00C33D48" w:rsidDel="00CF5CFE">
          <w:rPr>
            <w:highlight w:val="green"/>
          </w:rPr>
          <w:delText>Administrator</w:delText>
        </w:r>
        <w:r w:rsidRPr="00C33D48" w:rsidDel="00CF5CFE">
          <w:rPr>
            <w:noProof/>
            <w:highlight w:val="green"/>
          </w:rPr>
          <w:delText>.</w:delText>
        </w:r>
      </w:del>
    </w:p>
    <w:p w14:paraId="055A6A37" w14:textId="2DABD405" w:rsidR="00F06804" w:rsidRPr="00C33D48" w:rsidDel="00CF5CFE" w:rsidRDefault="00F06804" w:rsidP="00F06804">
      <w:pPr>
        <w:pStyle w:val="ListBullet3"/>
        <w:numPr>
          <w:ilvl w:val="0"/>
          <w:numId w:val="11"/>
        </w:numPr>
        <w:ind w:left="360"/>
        <w:rPr>
          <w:del w:id="4094" w:author="Author" w:date="2018-01-31T18:29:00Z"/>
          <w:highlight w:val="green"/>
        </w:rPr>
      </w:pPr>
      <w:del w:id="4095" w:author="Author" w:date="2018-01-31T18:29:00Z">
        <w:r w:rsidRPr="00C33D48" w:rsidDel="00CF5CFE">
          <w:rPr>
            <w:noProof/>
            <w:highlight w:val="green"/>
          </w:rPr>
          <w:delText xml:space="preserve">Select from the </w:delText>
        </w:r>
        <w:r w:rsidRPr="00C33D48" w:rsidDel="00CF5CFE">
          <w:rPr>
            <w:rStyle w:val="SAPScreenElement"/>
            <w:highlight w:val="green"/>
          </w:rPr>
          <w:delText xml:space="preserve">Home </w:delText>
        </w:r>
        <w:r w:rsidRPr="00C33D48" w:rsidDel="00CF5CFE">
          <w:rPr>
            <w:noProof/>
            <w:highlight w:val="green"/>
          </w:rPr>
          <w:delText xml:space="preserve">drop-down </w:delText>
        </w:r>
        <w:r w:rsidRPr="00C33D48" w:rsidDel="00CF5CFE">
          <w:rPr>
            <w:rStyle w:val="SAPScreenElement"/>
            <w:highlight w:val="green"/>
          </w:rPr>
          <w:delText>My Employee Files</w:delText>
        </w:r>
        <w:r w:rsidRPr="00C33D48" w:rsidDel="00CF5CFE">
          <w:rPr>
            <w:noProof/>
            <w:highlight w:val="green"/>
          </w:rPr>
          <w:delText xml:space="preserve">, enter the employee’s name in the search box, and </w:delText>
        </w:r>
        <w:r w:rsidRPr="00C33D48" w:rsidDel="00CF5CFE">
          <w:rPr>
            <w:highlight w:val="green"/>
          </w:rPr>
          <w:delText xml:space="preserve">in the list of employees </w:delText>
        </w:r>
        <w:r w:rsidRPr="00C33D48" w:rsidDel="00CF5CFE">
          <w:rPr>
            <w:noProof/>
            <w:highlight w:val="green"/>
          </w:rPr>
          <w:delText xml:space="preserve">select </w:delText>
        </w:r>
        <w:r w:rsidRPr="00C33D48" w:rsidDel="00CF5CFE">
          <w:rPr>
            <w:highlight w:val="green"/>
          </w:rPr>
          <w:delText>the appropriate employee matching the search criteria.</w:delText>
        </w:r>
      </w:del>
    </w:p>
    <w:p w14:paraId="78A96524" w14:textId="7DEEE488" w:rsidR="00F06804" w:rsidRPr="00C33D48" w:rsidDel="00CF5CFE" w:rsidRDefault="00F06804" w:rsidP="00F06804">
      <w:pPr>
        <w:pStyle w:val="ListBullet3"/>
        <w:numPr>
          <w:ilvl w:val="0"/>
          <w:numId w:val="11"/>
        </w:numPr>
        <w:ind w:left="360"/>
        <w:rPr>
          <w:del w:id="4096" w:author="Author" w:date="2018-01-31T18:29:00Z"/>
          <w:highlight w:val="green"/>
        </w:rPr>
      </w:pPr>
      <w:del w:id="4097" w:author="Author" w:date="2018-01-31T18:29:00Z">
        <w:r w:rsidRPr="00C33D48" w:rsidDel="00CF5CFE">
          <w:rPr>
            <w:highlight w:val="green"/>
          </w:rPr>
          <w:delText xml:space="preserve">Go to the </w:delText>
        </w:r>
        <w:r w:rsidRPr="00C33D48" w:rsidDel="00CF5CFE">
          <w:rPr>
            <w:rStyle w:val="SAPScreenElement"/>
            <w:highlight w:val="green"/>
          </w:rPr>
          <w:delText xml:space="preserve">Employment Information </w:delText>
        </w:r>
        <w:r w:rsidRPr="00C33D48" w:rsidDel="00CF5CFE">
          <w:rPr>
            <w:highlight w:val="green"/>
          </w:rPr>
          <w:delText xml:space="preserve">section and there scroll </w:delText>
        </w:r>
        <w:r w:rsidRPr="00C33D48" w:rsidDel="00CF5CFE">
          <w:rPr>
            <w:rFonts w:cs="Arial"/>
            <w:bCs/>
            <w:highlight w:val="green"/>
          </w:rPr>
          <w:delText xml:space="preserve">to the </w:delText>
        </w:r>
        <w:r w:rsidRPr="00C33D48" w:rsidDel="00CF5CFE">
          <w:rPr>
            <w:rStyle w:val="SAPScreenElement"/>
            <w:highlight w:val="green"/>
          </w:rPr>
          <w:delText>Compensation Information</w:delText>
        </w:r>
        <w:r w:rsidRPr="00C33D48" w:rsidDel="00CF5CFE">
          <w:rPr>
            <w:rFonts w:cs="Arial"/>
            <w:bCs/>
            <w:highlight w:val="green"/>
          </w:rPr>
          <w:delText xml:space="preserve"> subsection</w:delText>
        </w:r>
        <w:r w:rsidRPr="00C33D48" w:rsidDel="00CF5CFE">
          <w:rPr>
            <w:highlight w:val="green"/>
          </w:rPr>
          <w:delText>.</w:delText>
        </w:r>
      </w:del>
    </w:p>
    <w:p w14:paraId="159A19E1" w14:textId="07F26858" w:rsidR="00F06804" w:rsidRPr="00C33D48" w:rsidDel="00CF5CFE" w:rsidRDefault="00F06804" w:rsidP="00F06804">
      <w:pPr>
        <w:pStyle w:val="NoteParagraph"/>
        <w:numPr>
          <w:ilvl w:val="0"/>
          <w:numId w:val="11"/>
        </w:numPr>
        <w:ind w:left="360"/>
        <w:rPr>
          <w:del w:id="4098" w:author="Author" w:date="2018-01-31T18:29:00Z"/>
          <w:highlight w:val="green"/>
        </w:rPr>
      </w:pPr>
      <w:del w:id="4099" w:author="Author" w:date="2018-01-31T18:29:00Z">
        <w:r w:rsidRPr="00C33D48" w:rsidDel="00CF5CFE">
          <w:rPr>
            <w:highlight w:val="green"/>
          </w:rPr>
          <w:delText xml:space="preserve">Select the </w:delText>
        </w:r>
        <w:r w:rsidRPr="00C33D48" w:rsidDel="00CF5CFE">
          <w:rPr>
            <w:rStyle w:val="SAPScreenElement"/>
            <w:highlight w:val="green"/>
          </w:rPr>
          <w:delText>Clock (History)</w:delText>
        </w:r>
        <w:r w:rsidRPr="00C33D48" w:rsidDel="00CF5CFE">
          <w:rPr>
            <w:highlight w:val="green"/>
          </w:rPr>
          <w:delText xml:space="preserve"> icon next to the </w:delText>
        </w:r>
        <w:r w:rsidRPr="00C33D48" w:rsidDel="00CF5CFE">
          <w:rPr>
            <w:rStyle w:val="SAPScreenElement"/>
            <w:highlight w:val="green"/>
          </w:rPr>
          <w:delText>Compensation Information</w:delText>
        </w:r>
        <w:r w:rsidRPr="00C33D48" w:rsidDel="00CF5CFE">
          <w:rPr>
            <w:highlight w:val="green"/>
          </w:rPr>
          <w:delText xml:space="preserve"> block. In the </w:delText>
        </w:r>
        <w:r w:rsidRPr="00C33D48" w:rsidDel="00CF5CFE">
          <w:rPr>
            <w:rStyle w:val="SAPScreenElement"/>
            <w:highlight w:val="green"/>
          </w:rPr>
          <w:delText>Change History</w:delText>
        </w:r>
        <w:r w:rsidRPr="00C33D48" w:rsidDel="00CF5CFE">
          <w:rPr>
            <w:highlight w:val="green"/>
          </w:rPr>
          <w:delText xml:space="preserve"> part of the upcoming </w:delText>
        </w:r>
        <w:r w:rsidRPr="00C33D48" w:rsidDel="00CF5CFE">
          <w:rPr>
            <w:rStyle w:val="SAPScreenElement"/>
            <w:highlight w:val="green"/>
          </w:rPr>
          <w:delText>Compensation Information Changes</w:delText>
        </w:r>
        <w:r w:rsidRPr="00C33D48" w:rsidDel="00CF5CFE">
          <w:rPr>
            <w:highlight w:val="green"/>
          </w:rPr>
          <w:delText xml:space="preserve"> dialog box, select the appropriate record (most likely the one due to implicit position update) and choose the </w:delText>
        </w:r>
        <w:r w:rsidRPr="00C33D48" w:rsidDel="00CF5CFE">
          <w:rPr>
            <w:rStyle w:val="SAPScreenElement"/>
            <w:highlight w:val="green"/>
          </w:rPr>
          <w:delText>Edit</w:delText>
        </w:r>
        <w:r w:rsidRPr="00C33D48" w:rsidDel="00CF5CFE">
          <w:rPr>
            <w:highlight w:val="green"/>
          </w:rPr>
          <w:delText xml:space="preserve"> button.</w:delText>
        </w:r>
        <w:r w:rsidRPr="00C33D48" w:rsidDel="00CF5CFE">
          <w:rPr>
            <w:rStyle w:val="SAPScreenElement"/>
            <w:highlight w:val="green"/>
          </w:rPr>
          <w:delText xml:space="preserve"> </w:delText>
        </w:r>
        <w:r w:rsidRPr="00C33D48" w:rsidDel="00CF5CFE">
          <w:rPr>
            <w:highlight w:val="green"/>
          </w:rPr>
          <w:delText xml:space="preserve">In the upcoming </w:delText>
        </w:r>
        <w:r w:rsidRPr="00C33D48" w:rsidDel="00CF5CFE">
          <w:rPr>
            <w:rStyle w:val="SAPScreenElement"/>
            <w:highlight w:val="green"/>
          </w:rPr>
          <w:delText>Edit History of Compensation Information on &lt;validity start date&gt;</w:delText>
        </w:r>
        <w:r w:rsidRPr="00C33D48" w:rsidDel="00CF5CFE">
          <w:rPr>
            <w:highlight w:val="green"/>
          </w:rPr>
          <w:delText xml:space="preserve"> dialog box, make sure to adapt the </w:delText>
        </w:r>
        <w:r w:rsidRPr="00C33D48" w:rsidDel="00CF5CFE">
          <w:rPr>
            <w:rStyle w:val="SAPScreenElement"/>
            <w:highlight w:val="green"/>
          </w:rPr>
          <w:delText>When would you like your changes to take effect?</w:delText>
        </w:r>
        <w:r w:rsidRPr="00C33D48" w:rsidDel="00CF5CFE">
          <w:rPr>
            <w:highlight w:val="green"/>
          </w:rPr>
          <w:delText xml:space="preserve"> date to the </w:delText>
        </w:r>
        <w:r w:rsidRPr="00C33D48" w:rsidDel="00CF5CFE">
          <w:rPr>
            <w:rStyle w:val="SAPScreenElement"/>
            <w:highlight w:val="green"/>
          </w:rPr>
          <w:delText>&lt;validity start date&gt;</w:delText>
        </w:r>
        <w:r w:rsidRPr="00C33D48" w:rsidDel="00CF5CFE">
          <w:rPr>
            <w:highlight w:val="green"/>
          </w:rPr>
          <w:delText xml:space="preserve"> and make the appropriate adaptions. For entering the employee’s previous data, you might consider the preceding history record. </w:delText>
        </w:r>
      </w:del>
    </w:p>
    <w:p w14:paraId="53DF93B2" w14:textId="1A07C6EC" w:rsidR="00F06804" w:rsidRPr="00C33D48" w:rsidDel="00CF5CFE" w:rsidRDefault="00F06804" w:rsidP="00F06804">
      <w:pPr>
        <w:pStyle w:val="NoteParagraph"/>
        <w:numPr>
          <w:ilvl w:val="0"/>
          <w:numId w:val="11"/>
        </w:numPr>
        <w:ind w:left="360"/>
        <w:rPr>
          <w:del w:id="4100" w:author="Author" w:date="2018-01-31T18:29:00Z"/>
          <w:color w:val="003283"/>
          <w:highlight w:val="green"/>
        </w:rPr>
      </w:pPr>
      <w:del w:id="4101" w:author="Author" w:date="2018-01-31T18:29:00Z">
        <w:r w:rsidRPr="00C33D48" w:rsidDel="00CF5CFE">
          <w:rPr>
            <w:highlight w:val="green"/>
          </w:rPr>
          <w:delText>Save the data.</w:delText>
        </w:r>
      </w:del>
    </w:p>
    <w:p w14:paraId="601D8390" w14:textId="6F94B232" w:rsidR="00A32713" w:rsidRPr="00A32713" w:rsidDel="00CF5CFE" w:rsidRDefault="00A32713" w:rsidP="00A32713">
      <w:pPr>
        <w:pStyle w:val="SAPNoteHeading"/>
        <w:ind w:left="360"/>
        <w:rPr>
          <w:del w:id="4102" w:author="Author" w:date="2018-01-31T18:29:00Z"/>
          <w:highlight w:val="yellow"/>
        </w:rPr>
      </w:pPr>
      <w:commentRangeStart w:id="4103"/>
      <w:del w:id="4104" w:author="Author" w:date="2018-01-31T18:29:00Z">
        <w:r w:rsidRPr="00A32713" w:rsidDel="00CF5CFE">
          <w:rPr>
            <w:noProof/>
            <w:highlight w:val="yellow"/>
          </w:rPr>
          <w:drawing>
            <wp:inline distT="0" distB="0" distL="0" distR="0" wp14:anchorId="5DDA2FD0" wp14:editId="166927B1">
              <wp:extent cx="225425" cy="225425"/>
              <wp:effectExtent l="0" t="0" r="3175" b="317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32713" w:rsidDel="00CF5CFE">
          <w:rPr>
            <w:highlight w:val="yellow"/>
          </w:rPr>
          <w:delText> Caution</w:delText>
        </w:r>
        <w:commentRangeEnd w:id="4103"/>
        <w:r w:rsidDel="00CF5CFE">
          <w:rPr>
            <w:rStyle w:val="CommentReference"/>
            <w:rFonts w:ascii="Arial" w:eastAsia="SimSun" w:hAnsi="Arial"/>
            <w:color w:val="auto"/>
            <w:lang w:val="de-DE"/>
          </w:rPr>
          <w:commentReference w:id="4103"/>
        </w:r>
      </w:del>
    </w:p>
    <w:p w14:paraId="674D2585" w14:textId="3AD135FC" w:rsidR="00A32713" w:rsidRPr="00A32713" w:rsidDel="00CF5CFE" w:rsidRDefault="00A32713" w:rsidP="00A32713">
      <w:pPr>
        <w:ind w:left="360"/>
        <w:rPr>
          <w:del w:id="4105" w:author="Author" w:date="2018-01-31T18:29:00Z"/>
          <w:highlight w:val="yellow"/>
        </w:rPr>
      </w:pPr>
      <w:del w:id="4106" w:author="Author" w:date="2018-01-31T18:29:00Z">
        <w:r w:rsidRPr="00A32713" w:rsidDel="00CF5CFE">
          <w:rPr>
            <w:highlight w:val="yellow"/>
          </w:rPr>
          <w:delText xml:space="preserve">During hiring or rehiring of the employee, </w:delText>
        </w:r>
        <w:r w:rsidRPr="00A32713" w:rsidDel="00CF5CFE">
          <w:rPr>
            <w:rStyle w:val="SAPScreenElement"/>
            <w:highlight w:val="yellow"/>
          </w:rPr>
          <w:delText>Pay Component</w:delText>
        </w:r>
        <w:r w:rsidRPr="00A32713" w:rsidDel="00CF5CFE">
          <w:rPr>
            <w:rStyle w:val="SAPUserEntry"/>
            <w:highlight w:val="yellow"/>
          </w:rPr>
          <w:delText xml:space="preserve"> AE</w:delText>
        </w:r>
        <w:r w:rsidRPr="00A32713" w:rsidDel="00CF5CFE">
          <w:rPr>
            <w:highlight w:val="yellow"/>
          </w:rPr>
          <w:delText xml:space="preserve"> </w:delText>
        </w:r>
        <w:r w:rsidRPr="00A32713" w:rsidDel="00CF5CFE">
          <w:rPr>
            <w:rStyle w:val="SAPUserEntry"/>
            <w:highlight w:val="yellow"/>
          </w:rPr>
          <w:delText>–</w:delText>
        </w:r>
        <w:r w:rsidRPr="00A32713" w:rsidDel="00CF5CFE">
          <w:rPr>
            <w:highlight w:val="yellow"/>
          </w:rPr>
          <w:delText xml:space="preserve"> </w:delText>
        </w:r>
        <w:r w:rsidRPr="00A32713" w:rsidDel="00CF5CFE">
          <w:rPr>
            <w:rStyle w:val="SAPUserEntry"/>
            <w:highlight w:val="yellow"/>
          </w:rPr>
          <w:delText>Basic Salary</w:delText>
        </w:r>
        <w:r w:rsidRPr="00A32713" w:rsidDel="00CF5CFE">
          <w:rPr>
            <w:b/>
            <w:highlight w:val="yellow"/>
          </w:rPr>
          <w:delText xml:space="preserve"> </w:delText>
        </w:r>
        <w:r w:rsidRPr="00A32713" w:rsidDel="00CF5CFE">
          <w:rPr>
            <w:rStyle w:val="SAPUserEntry"/>
            <w:highlight w:val="yellow"/>
          </w:rPr>
          <w:delText>(1000AE)</w:delText>
        </w:r>
        <w:r w:rsidRPr="00A32713" w:rsidDel="00CF5CFE">
          <w:rPr>
            <w:highlight w:val="yellow"/>
          </w:rPr>
          <w:delText xml:space="preserve"> has been generated automatically with a predefined amount, based on a preconfigured business rule from the values maintained for fields </w:delText>
        </w:r>
        <w:r w:rsidRPr="00A32713" w:rsidDel="00CF5CFE">
          <w:rPr>
            <w:rStyle w:val="SAPScreenElement"/>
            <w:highlight w:val="yellow"/>
          </w:rPr>
          <w:delText>Pay Scale Group</w:delText>
        </w:r>
        <w:r w:rsidRPr="00A32713" w:rsidDel="00CF5CFE">
          <w:rPr>
            <w:highlight w:val="yellow"/>
          </w:rPr>
          <w:delText xml:space="preserve"> and </w:delText>
        </w:r>
        <w:r w:rsidRPr="00A32713" w:rsidDel="00CF5CFE">
          <w:rPr>
            <w:rStyle w:val="SAPScreenElement"/>
            <w:highlight w:val="yellow"/>
          </w:rPr>
          <w:delText>Pay Scale Level</w:delText>
        </w:r>
        <w:r w:rsidRPr="00A32713" w:rsidDel="00CF5CFE">
          <w:rPr>
            <w:highlight w:val="yellow"/>
          </w:rPr>
          <w:delText xml:space="preserve">. Most likely, the HR Administrator has adapted this defaulted amount. Also, during hiring or rehiring, the HR Administrator might have added a </w:delText>
        </w:r>
        <w:r w:rsidRPr="00A32713" w:rsidDel="00CF5CFE">
          <w:rPr>
            <w:rStyle w:val="SAPScreenElement"/>
            <w:highlight w:val="yellow"/>
          </w:rPr>
          <w:delText xml:space="preserve">Pay Component </w:delText>
        </w:r>
        <w:r w:rsidRPr="00A32713" w:rsidDel="00CF5CFE">
          <w:rPr>
            <w:highlight w:val="yellow"/>
          </w:rPr>
          <w:delText>related to recurring payments. In addition, the employee might have experienced a possible promotion or demotion, in which recurring payments have been adapted, too.</w:delText>
        </w:r>
      </w:del>
    </w:p>
    <w:p w14:paraId="15A542F9" w14:textId="2FE215A9" w:rsidR="00A32713" w:rsidRPr="00A32713" w:rsidDel="00CF5CFE" w:rsidRDefault="00A32713" w:rsidP="00A32713">
      <w:pPr>
        <w:pStyle w:val="NoteParagraph"/>
        <w:ind w:left="360"/>
        <w:rPr>
          <w:del w:id="4107" w:author="Author" w:date="2018-01-31T18:29:00Z"/>
          <w:highlight w:val="yellow"/>
        </w:rPr>
      </w:pPr>
      <w:del w:id="4108" w:author="Author" w:date="2018-01-31T18:29:00Z">
        <w:r w:rsidRPr="00A32713" w:rsidDel="00CF5CFE">
          <w:rPr>
            <w:highlight w:val="yellow"/>
          </w:rPr>
          <w:delText xml:space="preserve">Due to the implicit position update performed, the preconfigured business rule will re-generate again automatically the same predefined (initial) amount for </w:delText>
        </w:r>
        <w:r w:rsidRPr="00A32713" w:rsidDel="00CF5CFE">
          <w:rPr>
            <w:rStyle w:val="SAPScreenElement"/>
            <w:highlight w:val="yellow"/>
          </w:rPr>
          <w:delText>Pay Component</w:delText>
        </w:r>
        <w:r w:rsidRPr="00A32713" w:rsidDel="00CF5CFE">
          <w:rPr>
            <w:rStyle w:val="SAPUserEntry"/>
            <w:highlight w:val="yellow"/>
          </w:rPr>
          <w:delText xml:space="preserve"> AE</w:delText>
        </w:r>
        <w:r w:rsidRPr="00A32713" w:rsidDel="00CF5CFE">
          <w:rPr>
            <w:b/>
            <w:highlight w:val="yellow"/>
          </w:rPr>
          <w:delText xml:space="preserve"> </w:delText>
        </w:r>
        <w:r w:rsidRPr="00A32713" w:rsidDel="00CF5CFE">
          <w:rPr>
            <w:rStyle w:val="SAPUserEntry"/>
            <w:highlight w:val="yellow"/>
          </w:rPr>
          <w:delText>–</w:delText>
        </w:r>
        <w:r w:rsidRPr="00A32713" w:rsidDel="00CF5CFE">
          <w:rPr>
            <w:b/>
            <w:highlight w:val="yellow"/>
          </w:rPr>
          <w:delText xml:space="preserve"> </w:delText>
        </w:r>
        <w:r w:rsidRPr="00A32713" w:rsidDel="00CF5CFE">
          <w:rPr>
            <w:rStyle w:val="SAPUserEntry"/>
            <w:highlight w:val="yellow"/>
          </w:rPr>
          <w:delText>Basic Salary</w:delText>
        </w:r>
        <w:r w:rsidRPr="00A32713" w:rsidDel="00CF5CFE">
          <w:rPr>
            <w:b/>
            <w:highlight w:val="yellow"/>
          </w:rPr>
          <w:delText xml:space="preserve"> </w:delText>
        </w:r>
        <w:r w:rsidRPr="00A32713" w:rsidDel="00CF5CFE">
          <w:rPr>
            <w:rStyle w:val="SAPUserEntry"/>
            <w:highlight w:val="yellow"/>
          </w:rPr>
          <w:delText>(1000AE)</w:delText>
        </w:r>
        <w:r w:rsidRPr="00A32713" w:rsidDel="00CF5CFE">
          <w:rPr>
            <w:highlight w:val="yellow"/>
          </w:rPr>
          <w:delText xml:space="preserve"> like during hiring or rehiring of the employee. Also, additional recurring pay components maintained might disappear. </w:delText>
        </w:r>
      </w:del>
    </w:p>
    <w:p w14:paraId="2B42B261" w14:textId="49858905" w:rsidR="00CF5CFE" w:rsidDel="00CF5CFE" w:rsidRDefault="00A32713" w:rsidP="00A32713">
      <w:pPr>
        <w:ind w:left="360"/>
        <w:rPr>
          <w:del w:id="4109" w:author="Author" w:date="2018-01-31T18:29:00Z"/>
          <w:highlight w:val="yellow"/>
        </w:rPr>
      </w:pPr>
      <w:del w:id="4110" w:author="Author" w:date="2018-01-31T18:29:00Z">
        <w:r w:rsidRPr="00A32713" w:rsidDel="00CF5CFE">
          <w:rPr>
            <w:highlight w:val="yellow"/>
          </w:rPr>
          <w:delText xml:space="preserve">In this case, the HR Administrator needs to manually change back </w:delText>
        </w:r>
        <w:r w:rsidRPr="00A32713" w:rsidDel="00CF5CFE">
          <w:rPr>
            <w:rStyle w:val="SAPScreenElement"/>
            <w:highlight w:val="yellow"/>
          </w:rPr>
          <w:delText>Pay Component</w:delText>
        </w:r>
        <w:r w:rsidRPr="00A32713" w:rsidDel="00CF5CFE">
          <w:rPr>
            <w:rStyle w:val="SAPUserEntry"/>
            <w:highlight w:val="yellow"/>
          </w:rPr>
          <w:delText xml:space="preserve"> AE</w:delText>
        </w:r>
        <w:r w:rsidRPr="00A32713" w:rsidDel="00CF5CFE">
          <w:rPr>
            <w:b/>
            <w:highlight w:val="yellow"/>
          </w:rPr>
          <w:delText xml:space="preserve"> </w:delText>
        </w:r>
        <w:r w:rsidRPr="00A32713" w:rsidDel="00CF5CFE">
          <w:rPr>
            <w:rStyle w:val="SAPUserEntry"/>
            <w:highlight w:val="yellow"/>
          </w:rPr>
          <w:delText>–</w:delText>
        </w:r>
        <w:r w:rsidRPr="00A32713" w:rsidDel="00CF5CFE">
          <w:rPr>
            <w:b/>
            <w:highlight w:val="yellow"/>
          </w:rPr>
          <w:delText xml:space="preserve"> </w:delText>
        </w:r>
        <w:r w:rsidRPr="00A32713" w:rsidDel="00CF5CFE">
          <w:rPr>
            <w:rStyle w:val="SAPUserEntry"/>
            <w:highlight w:val="yellow"/>
          </w:rPr>
          <w:delText>Basic Salary</w:delText>
        </w:r>
        <w:r w:rsidRPr="00A32713" w:rsidDel="00CF5CFE">
          <w:rPr>
            <w:b/>
            <w:highlight w:val="yellow"/>
          </w:rPr>
          <w:delText xml:space="preserve"> </w:delText>
        </w:r>
        <w:r w:rsidRPr="00A32713" w:rsidDel="00CF5CFE">
          <w:rPr>
            <w:rStyle w:val="SAPUserEntry"/>
            <w:highlight w:val="yellow"/>
          </w:rPr>
          <w:delText>(1000AE)</w:delText>
        </w:r>
        <w:r w:rsidRPr="00A32713" w:rsidDel="00CF5CFE">
          <w:rPr>
            <w:highlight w:val="yellow"/>
          </w:rPr>
          <w:delText xml:space="preserve">, and possibly add missing recurring payments in that way that the correct compensation information for the employee is obtained. </w:delText>
        </w:r>
      </w:del>
    </w:p>
    <w:p w14:paraId="3E52451F" w14:textId="470B8067" w:rsidR="00CF5CFE" w:rsidDel="00CF5CFE" w:rsidRDefault="00CF5CFE" w:rsidP="00A32713">
      <w:pPr>
        <w:ind w:left="360"/>
        <w:rPr>
          <w:del w:id="4111" w:author="Author" w:date="2018-01-31T18:29:00Z"/>
          <w:highlight w:val="yellow"/>
        </w:rPr>
      </w:pPr>
    </w:p>
    <w:p w14:paraId="5CB6E5FA" w14:textId="35965D28" w:rsidR="00CF5CFE" w:rsidRDefault="00CF5CFE" w:rsidP="00CF5CFE">
      <w:pPr>
        <w:pStyle w:val="SAPNoteHeading"/>
        <w:ind w:left="720"/>
      </w:pPr>
      <w:r>
        <w:rPr>
          <w:noProof/>
        </w:rPr>
        <w:drawing>
          <wp:inline distT="0" distB="0" distL="0" distR="0" wp14:anchorId="6B6A010B" wp14:editId="479EE3CF">
            <wp:extent cx="225425" cy="225425"/>
            <wp:effectExtent l="0" t="0" r="3175" b="31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Caution</w:t>
      </w:r>
    </w:p>
    <w:p w14:paraId="283DB4E4" w14:textId="63CF9CE8" w:rsidR="004C31C6" w:rsidRPr="00336091" w:rsidRDefault="004C31C6" w:rsidP="004C31C6">
      <w:pPr>
        <w:pStyle w:val="NoteParagraph"/>
        <w:ind w:left="720"/>
        <w:rPr>
          <w:ins w:id="4112" w:author="Author" w:date="2018-02-27T10:46:00Z"/>
        </w:rPr>
      </w:pPr>
      <w:ins w:id="4113" w:author="Author" w:date="2018-02-27T10:46:00Z">
        <w:r w:rsidRPr="00336091">
          <w:t xml:space="preserve">For </w:t>
        </w:r>
        <w:r>
          <w:t xml:space="preserve">the </w:t>
        </w:r>
        <w:r w:rsidRPr="00336091">
          <w:t>countries</w:t>
        </w:r>
        <w:r>
          <w:t xml:space="preserve"> </w:t>
        </w:r>
        <w:r w:rsidRPr="00CF1730">
          <w:rPr>
            <w:b/>
          </w:rPr>
          <w:t>AE</w:t>
        </w:r>
        <w:r w:rsidRPr="00ED7E42">
          <w:t>,</w:t>
        </w:r>
        <w:r w:rsidRPr="00EC5DED">
          <w:rPr>
            <w:b/>
          </w:rPr>
          <w:t xml:space="preserve"> </w:t>
        </w:r>
        <w:r w:rsidRPr="00CF1730">
          <w:rPr>
            <w:b/>
          </w:rPr>
          <w:t>A</w:t>
        </w:r>
        <w:r>
          <w:rPr>
            <w:b/>
          </w:rPr>
          <w:t>U</w:t>
        </w:r>
        <w:r w:rsidRPr="00ED7E42">
          <w:t>,</w:t>
        </w:r>
        <w:r w:rsidRPr="00336091">
          <w:t xml:space="preserve"> </w:t>
        </w:r>
        <w:r>
          <w:rPr>
            <w:b/>
          </w:rPr>
          <w:t>CN</w:t>
        </w:r>
        <w:r w:rsidRPr="00ED7E42">
          <w:t>,</w:t>
        </w:r>
        <w:r w:rsidRPr="00336091">
          <w:t xml:space="preserve"> </w:t>
        </w:r>
        <w:r>
          <w:rPr>
            <w:b/>
          </w:rPr>
          <w:t>D</w:t>
        </w:r>
        <w:r w:rsidRPr="00CF1730">
          <w:rPr>
            <w:b/>
          </w:rPr>
          <w:t>E</w:t>
        </w:r>
        <w:r w:rsidRPr="00ED7E42">
          <w:t>,</w:t>
        </w:r>
        <w:r w:rsidRPr="00336091">
          <w:t xml:space="preserve"> </w:t>
        </w:r>
        <w:r>
          <w:rPr>
            <w:b/>
          </w:rPr>
          <w:t>FR</w:t>
        </w:r>
        <w:r w:rsidRPr="00ED7E42">
          <w:t>,</w:t>
        </w:r>
        <w:r w:rsidRPr="00EC5DED">
          <w:rPr>
            <w:b/>
          </w:rPr>
          <w:t xml:space="preserve"> </w:t>
        </w:r>
        <w:r>
          <w:rPr>
            <w:b/>
          </w:rPr>
          <w:t>GB</w:t>
        </w:r>
        <w:r w:rsidRPr="00ED7E42">
          <w:t>,</w:t>
        </w:r>
        <w:r>
          <w:t xml:space="preserve"> </w:t>
        </w:r>
        <w:del w:id="4114" w:author="Author" w:date="2018-03-05T09:33:00Z">
          <w:r w:rsidDel="004C28EA">
            <w:delText>and</w:delText>
          </w:r>
          <w:r w:rsidRPr="00336091" w:rsidDel="004C28EA">
            <w:delText xml:space="preserve"> </w:delText>
          </w:r>
        </w:del>
        <w:r>
          <w:rPr>
            <w:b/>
          </w:rPr>
          <w:t>SA</w:t>
        </w:r>
        <w:r w:rsidRPr="00336091">
          <w:t xml:space="preserve">, during hiring or rehiring of the employee, </w:t>
        </w:r>
        <w:r>
          <w:t xml:space="preserve">country-specific </w:t>
        </w:r>
        <w:r w:rsidRPr="00336091">
          <w:t>pay component</w:t>
        </w:r>
        <w:r>
          <w:t>(s)</w:t>
        </w:r>
        <w:r w:rsidRPr="00336091">
          <w:t xml:space="preserve"> related to basic pay has been generated </w:t>
        </w:r>
        <w:r w:rsidRPr="00CC1F7A">
          <w:t xml:space="preserve">automatically </w:t>
        </w:r>
        <w:r w:rsidRPr="00ED7E42">
          <w:t xml:space="preserve">(possibly </w:t>
        </w:r>
        <w:r w:rsidRPr="00CC1F7A">
          <w:t>with a predefined amount</w:t>
        </w:r>
        <w:r w:rsidRPr="00ED7E42">
          <w:t>), based</w:t>
        </w:r>
        <w:r w:rsidRPr="00336091">
          <w:t xml:space="preserve"> on a preconfigured business rule</w:t>
        </w:r>
        <w:r>
          <w:t>,</w:t>
        </w:r>
        <w:r w:rsidRPr="00336091">
          <w:t xml:space="preserve"> from the values maintained for fields </w:t>
        </w:r>
        <w:r w:rsidRPr="00336091">
          <w:rPr>
            <w:rStyle w:val="SAPScreenElement"/>
          </w:rPr>
          <w:t>Pay Scale Group</w:t>
        </w:r>
        <w:r w:rsidRPr="00336091">
          <w:t xml:space="preserve"> and </w:t>
        </w:r>
        <w:r w:rsidRPr="00336091">
          <w:rPr>
            <w:rStyle w:val="SAPScreenElement"/>
          </w:rPr>
          <w:t>Pay Scale Level</w:t>
        </w:r>
        <w:r>
          <w:t xml:space="preserve">. </w:t>
        </w:r>
        <w:r w:rsidRPr="00336091">
          <w:t xml:space="preserve">Most likely, the HR Administrator has adapted </w:t>
        </w:r>
        <w:r>
          <w:t>the</w:t>
        </w:r>
        <w:r w:rsidRPr="00336091">
          <w:t xml:space="preserve"> defaulted amount</w:t>
        </w:r>
        <w:r>
          <w:t xml:space="preserve"> or has entered manually an amount, in case only the pay component value has been generated without any amount.</w:t>
        </w:r>
      </w:ins>
    </w:p>
    <w:p w14:paraId="6FA17FB5" w14:textId="1BA86BBA" w:rsidR="00CF5CFE" w:rsidRPr="004C31C6" w:rsidDel="008D1E71" w:rsidRDefault="00CF5CFE">
      <w:pPr>
        <w:pStyle w:val="NoteParagraph"/>
        <w:ind w:left="720"/>
        <w:rPr>
          <w:del w:id="4115" w:author="Author" w:date="2018-02-27T10:49:00Z"/>
          <w:strike/>
          <w:rPrChange w:id="4116" w:author="Author" w:date="2018-02-27T10:47:00Z">
            <w:rPr>
              <w:del w:id="4117" w:author="Author" w:date="2018-02-27T10:49:00Z"/>
            </w:rPr>
          </w:rPrChange>
        </w:rPr>
        <w:pPrChange w:id="4118" w:author="Author" w:date="2018-01-31T15:14:00Z">
          <w:pPr>
            <w:pStyle w:val="SAPNoteHeading"/>
            <w:ind w:left="720"/>
          </w:pPr>
        </w:pPrChange>
      </w:pPr>
      <w:del w:id="4119" w:author="Author" w:date="2018-02-27T10:49:00Z">
        <w:r w:rsidRPr="004C31C6" w:rsidDel="008D1E71">
          <w:rPr>
            <w:strike/>
            <w:rPrChange w:id="4120" w:author="Author" w:date="2018-02-27T10:47:00Z">
              <w:rPr/>
            </w:rPrChange>
          </w:rPr>
          <w:delText xml:space="preserve">For most of the countries in scope of this SAP Best Practices solution, during hiring or rehiring of the employee, a pay component related to basic pay has been generated automatically with a predefined amount from the values maintained for fields </w:delText>
        </w:r>
        <w:r w:rsidRPr="004C31C6" w:rsidDel="008D1E71">
          <w:rPr>
            <w:rStyle w:val="SAPScreenElement"/>
            <w:strike/>
            <w:rPrChange w:id="4121" w:author="Author" w:date="2018-02-27T10:47:00Z">
              <w:rPr>
                <w:rStyle w:val="SAPScreenElement"/>
              </w:rPr>
            </w:rPrChange>
          </w:rPr>
          <w:delText>Pay Scale Group</w:delText>
        </w:r>
        <w:r w:rsidRPr="004C31C6" w:rsidDel="008D1E71">
          <w:rPr>
            <w:strike/>
            <w:rPrChange w:id="4122" w:author="Author" w:date="2018-02-27T10:47:00Z">
              <w:rPr/>
            </w:rPrChange>
          </w:rPr>
          <w:delText xml:space="preserve"> and </w:delText>
        </w:r>
        <w:r w:rsidRPr="004C31C6" w:rsidDel="008D1E71">
          <w:rPr>
            <w:rStyle w:val="SAPScreenElement"/>
            <w:strike/>
            <w:rPrChange w:id="4123" w:author="Author" w:date="2018-02-27T10:47:00Z">
              <w:rPr>
                <w:rStyle w:val="SAPScreenElement"/>
              </w:rPr>
            </w:rPrChange>
          </w:rPr>
          <w:delText>Pay Scale Level</w:delText>
        </w:r>
        <w:r w:rsidRPr="004C31C6" w:rsidDel="008D1E71">
          <w:rPr>
            <w:strike/>
            <w:rPrChange w:id="4124" w:author="Author" w:date="2018-02-27T10:47:00Z">
              <w:rPr/>
            </w:rPrChange>
          </w:rPr>
          <w:delText>, based on a preconfigured business rule, as follows:</w:delText>
        </w:r>
      </w:del>
    </w:p>
    <w:p w14:paraId="21AD456E" w14:textId="4827A9DA" w:rsidR="00CF5CFE" w:rsidRPr="004C31C6" w:rsidDel="008D1E71" w:rsidRDefault="00CF5CFE">
      <w:pPr>
        <w:pStyle w:val="NoteParagraph"/>
        <w:numPr>
          <w:ilvl w:val="0"/>
          <w:numId w:val="56"/>
        </w:numPr>
        <w:ind w:left="1080"/>
        <w:rPr>
          <w:del w:id="4125" w:author="Author" w:date="2018-02-27T10:49:00Z"/>
          <w:rStyle w:val="SAPUserEntry"/>
          <w:rFonts w:ascii="BentonSans Book" w:hAnsi="BentonSans Book"/>
          <w:b w:val="0"/>
          <w:strike/>
          <w:color w:val="auto"/>
          <w:rPrChange w:id="4126" w:author="Author" w:date="2018-02-27T10:47:00Z">
            <w:rPr>
              <w:del w:id="4127" w:author="Author" w:date="2018-02-27T10:49:00Z"/>
              <w:rStyle w:val="SAPUserEntry"/>
              <w:rFonts w:ascii="BentonSans Book" w:hAnsi="BentonSans Book"/>
              <w:b w:val="0"/>
              <w:color w:val="auto"/>
            </w:rPr>
          </w:rPrChange>
        </w:rPr>
        <w:pPrChange w:id="4128" w:author="Author" w:date="2018-01-31T15:21:00Z">
          <w:pPr>
            <w:pStyle w:val="SAPNoteHeading"/>
          </w:pPr>
        </w:pPrChange>
      </w:pPr>
      <w:del w:id="4129" w:author="Author" w:date="2018-02-27T10:49:00Z">
        <w:r w:rsidRPr="004C31C6" w:rsidDel="008D1E71">
          <w:rPr>
            <w:strike/>
            <w:rPrChange w:id="4130" w:author="Author" w:date="2018-02-27T10:47:00Z">
              <w:rPr>
                <w:rFonts w:ascii="Courier New" w:hAnsi="Courier New"/>
                <w:b/>
                <w:color w:val="45157E"/>
              </w:rPr>
            </w:rPrChange>
          </w:rPr>
          <w:delText xml:space="preserve">For country </w:delText>
        </w:r>
        <w:r w:rsidRPr="004C31C6" w:rsidDel="008D1E71">
          <w:rPr>
            <w:b/>
            <w:strike/>
            <w:rPrChange w:id="4131" w:author="Author" w:date="2018-02-27T10:47:00Z">
              <w:rPr>
                <w:b/>
              </w:rPr>
            </w:rPrChange>
          </w:rPr>
          <w:delText>AE</w:delText>
        </w:r>
        <w:r w:rsidRPr="004C31C6" w:rsidDel="008D1E71">
          <w:rPr>
            <w:strike/>
            <w:rPrChange w:id="4132" w:author="Author" w:date="2018-02-27T10:47:00Z">
              <w:rPr/>
            </w:rPrChange>
          </w:rPr>
          <w:delText xml:space="preserve">, </w:delText>
        </w:r>
        <w:r w:rsidRPr="004C31C6" w:rsidDel="008D1E71">
          <w:rPr>
            <w:rStyle w:val="SAPScreenElement"/>
            <w:strike/>
            <w:rPrChange w:id="4133" w:author="Author" w:date="2018-02-27T10:47:00Z">
              <w:rPr>
                <w:rStyle w:val="SAPScreenElement"/>
              </w:rPr>
            </w:rPrChange>
          </w:rPr>
          <w:delText>Pay Component</w:delText>
        </w:r>
        <w:r w:rsidRPr="004C31C6" w:rsidDel="008D1E71">
          <w:rPr>
            <w:rStyle w:val="SAPUserEntry"/>
            <w:strike/>
            <w:rPrChange w:id="4134" w:author="Author" w:date="2018-02-27T10:47:00Z">
              <w:rPr>
                <w:rStyle w:val="SAPUserEntry"/>
              </w:rPr>
            </w:rPrChange>
          </w:rPr>
          <w:delText xml:space="preserve"> AE</w:delText>
        </w:r>
        <w:r w:rsidRPr="004C31C6" w:rsidDel="008D1E71">
          <w:rPr>
            <w:strike/>
            <w:rPrChange w:id="4135" w:author="Author" w:date="2018-02-27T10:47:00Z">
              <w:rPr/>
            </w:rPrChange>
          </w:rPr>
          <w:delText xml:space="preserve"> </w:delText>
        </w:r>
        <w:r w:rsidRPr="004C31C6" w:rsidDel="008D1E71">
          <w:rPr>
            <w:rStyle w:val="SAPUserEntry"/>
            <w:strike/>
            <w:rPrChange w:id="4136" w:author="Author" w:date="2018-02-27T10:47:00Z">
              <w:rPr>
                <w:rStyle w:val="SAPUserEntry"/>
              </w:rPr>
            </w:rPrChange>
          </w:rPr>
          <w:delText>–</w:delText>
        </w:r>
        <w:r w:rsidRPr="004C31C6" w:rsidDel="008D1E71">
          <w:rPr>
            <w:strike/>
            <w:rPrChange w:id="4137" w:author="Author" w:date="2018-02-27T10:47:00Z">
              <w:rPr/>
            </w:rPrChange>
          </w:rPr>
          <w:delText xml:space="preserve"> </w:delText>
        </w:r>
        <w:r w:rsidRPr="004C31C6" w:rsidDel="008D1E71">
          <w:rPr>
            <w:rStyle w:val="SAPUserEntry"/>
            <w:strike/>
            <w:rPrChange w:id="4138" w:author="Author" w:date="2018-02-27T10:47:00Z">
              <w:rPr>
                <w:rStyle w:val="SAPUserEntry"/>
              </w:rPr>
            </w:rPrChange>
          </w:rPr>
          <w:delText>Basic Salary</w:delText>
        </w:r>
        <w:r w:rsidRPr="004C31C6" w:rsidDel="008D1E71">
          <w:rPr>
            <w:b/>
            <w:strike/>
            <w:rPrChange w:id="4139" w:author="Author" w:date="2018-02-27T10:47:00Z">
              <w:rPr>
                <w:b/>
              </w:rPr>
            </w:rPrChange>
          </w:rPr>
          <w:delText xml:space="preserve"> </w:delText>
        </w:r>
        <w:r w:rsidRPr="004C31C6" w:rsidDel="008D1E71">
          <w:rPr>
            <w:rStyle w:val="SAPUserEntry"/>
            <w:strike/>
            <w:rPrChange w:id="4140" w:author="Author" w:date="2018-02-27T10:47:00Z">
              <w:rPr>
                <w:rStyle w:val="SAPUserEntry"/>
              </w:rPr>
            </w:rPrChange>
          </w:rPr>
          <w:delText>(1000AE)</w:delText>
        </w:r>
        <w:r w:rsidRPr="004C31C6" w:rsidDel="008D1E71">
          <w:rPr>
            <w:strike/>
            <w:rPrChange w:id="4141" w:author="Author" w:date="2018-02-27T10:47:00Z">
              <w:rPr/>
            </w:rPrChange>
          </w:rPr>
          <w:delText xml:space="preserve"> has been generated automatically. Most likely, the HR Administrator has adapted the defaulted amount.</w:delText>
        </w:r>
      </w:del>
    </w:p>
    <w:p w14:paraId="0F4D5E69" w14:textId="2172101A" w:rsidR="00CF5CFE" w:rsidRPr="004C31C6" w:rsidDel="008D1E71" w:rsidRDefault="00CF5CFE">
      <w:pPr>
        <w:pStyle w:val="NoteParagraph"/>
        <w:numPr>
          <w:ilvl w:val="0"/>
          <w:numId w:val="56"/>
        </w:numPr>
        <w:ind w:left="1080"/>
        <w:rPr>
          <w:del w:id="4142" w:author="Author" w:date="2018-02-27T10:49:00Z"/>
          <w:strike/>
          <w:rPrChange w:id="4143" w:author="Author" w:date="2018-02-27T10:47:00Z">
            <w:rPr>
              <w:del w:id="4144" w:author="Author" w:date="2018-02-27T10:49:00Z"/>
            </w:rPr>
          </w:rPrChange>
        </w:rPr>
        <w:pPrChange w:id="4145" w:author="Author" w:date="2018-01-31T15:21:00Z">
          <w:pPr>
            <w:pStyle w:val="SAPNoteHeading"/>
          </w:pPr>
        </w:pPrChange>
      </w:pPr>
      <w:del w:id="4146" w:author="Author" w:date="2018-02-27T10:49:00Z">
        <w:r w:rsidRPr="004C31C6" w:rsidDel="008D1E71">
          <w:rPr>
            <w:strike/>
            <w:rPrChange w:id="4147" w:author="Author" w:date="2018-02-27T10:47:00Z">
              <w:rPr/>
            </w:rPrChange>
          </w:rPr>
          <w:delText xml:space="preserve">For country </w:delText>
        </w:r>
        <w:r w:rsidRPr="004C31C6" w:rsidDel="008D1E71">
          <w:rPr>
            <w:b/>
            <w:strike/>
            <w:rPrChange w:id="4148" w:author="Author" w:date="2018-02-27T10:47:00Z">
              <w:rPr>
                <w:b/>
              </w:rPr>
            </w:rPrChange>
          </w:rPr>
          <w:delText>AU</w:delText>
        </w:r>
        <w:r w:rsidRPr="004C31C6" w:rsidDel="008D1E71">
          <w:rPr>
            <w:strike/>
            <w:rPrChange w:id="4149" w:author="Author" w:date="2018-02-27T10:47:00Z">
              <w:rPr/>
            </w:rPrChange>
          </w:rPr>
          <w:delText>, pay components have been generated automatically, for which the HR Administrator eventually has entered an amount or adapted the defaulted amount.</w:delText>
        </w:r>
      </w:del>
    </w:p>
    <w:p w14:paraId="262BA6A2" w14:textId="4B2C2ECD" w:rsidR="00CF5CFE" w:rsidRPr="004C31C6" w:rsidDel="008D1E71" w:rsidRDefault="00CF5CFE" w:rsidP="00CF5CFE">
      <w:pPr>
        <w:pStyle w:val="NoteParagraph"/>
        <w:numPr>
          <w:ilvl w:val="0"/>
          <w:numId w:val="56"/>
        </w:numPr>
        <w:ind w:left="1080"/>
        <w:rPr>
          <w:del w:id="4150" w:author="Author" w:date="2018-02-27T10:49:00Z"/>
          <w:strike/>
          <w:highlight w:val="yellow"/>
          <w:rPrChange w:id="4151" w:author="Author" w:date="2018-02-27T10:47:00Z">
            <w:rPr>
              <w:del w:id="4152" w:author="Author" w:date="2018-02-27T10:49:00Z"/>
              <w:highlight w:val="yellow"/>
            </w:rPr>
          </w:rPrChange>
        </w:rPr>
      </w:pPr>
      <w:del w:id="4153" w:author="Author" w:date="2018-02-27T10:49:00Z">
        <w:r w:rsidRPr="004C31C6" w:rsidDel="008D1E71">
          <w:rPr>
            <w:strike/>
            <w:highlight w:val="yellow"/>
            <w:rPrChange w:id="4154" w:author="Author" w:date="2018-02-27T10:47:00Z">
              <w:rPr>
                <w:highlight w:val="yellow"/>
              </w:rPr>
            </w:rPrChange>
          </w:rPr>
          <w:delText xml:space="preserve">For country </w:delText>
        </w:r>
        <w:r w:rsidRPr="004C31C6" w:rsidDel="008D1E71">
          <w:rPr>
            <w:b/>
            <w:strike/>
            <w:highlight w:val="yellow"/>
            <w:rPrChange w:id="4155" w:author="Author" w:date="2018-02-27T10:47:00Z">
              <w:rPr>
                <w:b/>
                <w:highlight w:val="yellow"/>
              </w:rPr>
            </w:rPrChange>
          </w:rPr>
          <w:delText>CN</w:delText>
        </w:r>
        <w:r w:rsidRPr="004C31C6" w:rsidDel="008D1E71">
          <w:rPr>
            <w:strike/>
            <w:highlight w:val="yellow"/>
            <w:rPrChange w:id="4156" w:author="Author" w:date="2018-02-27T10:47:00Z">
              <w:rPr>
                <w:highlight w:val="yellow"/>
              </w:rPr>
            </w:rPrChange>
          </w:rPr>
          <w:delText>,</w:delText>
        </w:r>
      </w:del>
    </w:p>
    <w:p w14:paraId="73A44913" w14:textId="1E0BF4EA" w:rsidR="00CF5CFE" w:rsidRPr="004C31C6" w:rsidDel="008D1E71" w:rsidRDefault="00CF5CFE" w:rsidP="00CF5CFE">
      <w:pPr>
        <w:pStyle w:val="NoteParagraph"/>
        <w:numPr>
          <w:ilvl w:val="0"/>
          <w:numId w:val="56"/>
        </w:numPr>
        <w:ind w:left="1080"/>
        <w:rPr>
          <w:del w:id="4157" w:author="Author" w:date="2018-02-27T10:49:00Z"/>
          <w:strike/>
          <w:rPrChange w:id="4158" w:author="Author" w:date="2018-02-27T10:47:00Z">
            <w:rPr>
              <w:del w:id="4159" w:author="Author" w:date="2018-02-27T10:49:00Z"/>
            </w:rPr>
          </w:rPrChange>
        </w:rPr>
      </w:pPr>
      <w:del w:id="4160" w:author="Author" w:date="2018-02-27T10:49:00Z">
        <w:r w:rsidRPr="004C31C6" w:rsidDel="008D1E71">
          <w:rPr>
            <w:strike/>
            <w:rPrChange w:id="4161" w:author="Author" w:date="2018-02-27T10:47:00Z">
              <w:rPr/>
            </w:rPrChange>
          </w:rPr>
          <w:delText xml:space="preserve">For country </w:delText>
        </w:r>
        <w:r w:rsidRPr="004C31C6" w:rsidDel="008D1E71">
          <w:rPr>
            <w:b/>
            <w:strike/>
            <w:rPrChange w:id="4162" w:author="Author" w:date="2018-02-27T10:47:00Z">
              <w:rPr>
                <w:b/>
              </w:rPr>
            </w:rPrChange>
          </w:rPr>
          <w:delText>DE</w:delText>
        </w:r>
        <w:r w:rsidRPr="004C31C6" w:rsidDel="008D1E71">
          <w:rPr>
            <w:strike/>
            <w:rPrChange w:id="4163" w:author="Author" w:date="2018-02-27T10:47:00Z">
              <w:rPr/>
            </w:rPrChange>
          </w:rPr>
          <w:delText>, for all employees, except those having employment type</w:delText>
        </w:r>
        <w:r w:rsidRPr="004C31C6" w:rsidDel="008D1E71">
          <w:rPr>
            <w:rStyle w:val="SAPUserEntry"/>
            <w:strike/>
            <w:rPrChange w:id="4164" w:author="Author" w:date="2018-02-27T10:47:00Z">
              <w:rPr>
                <w:rStyle w:val="SAPUserEntry"/>
              </w:rPr>
            </w:rPrChange>
          </w:rPr>
          <w:delText xml:space="preserve"> </w:delText>
        </w:r>
        <w:r w:rsidRPr="004C31C6" w:rsidDel="008D1E71">
          <w:rPr>
            <w:rStyle w:val="SAPUserEntry"/>
            <w:b w:val="0"/>
            <w:strike/>
            <w:color w:val="auto"/>
            <w:rPrChange w:id="4165" w:author="Author" w:date="2018-02-27T10:47:00Z">
              <w:rPr>
                <w:rStyle w:val="SAPUserEntry"/>
                <w:b w:val="0"/>
                <w:color w:val="auto"/>
              </w:rPr>
            </w:rPrChange>
          </w:rPr>
          <w:delText>Hourly Wage Earner</w:delText>
        </w:r>
        <w:r w:rsidRPr="004C31C6" w:rsidDel="008D1E71">
          <w:rPr>
            <w:rStyle w:val="SAPUserEntry"/>
            <w:strike/>
            <w:color w:val="auto"/>
            <w:rPrChange w:id="4166" w:author="Author" w:date="2018-02-27T10:47:00Z">
              <w:rPr>
                <w:rStyle w:val="SAPUserEntry"/>
                <w:color w:val="auto"/>
              </w:rPr>
            </w:rPrChange>
          </w:rPr>
          <w:delText xml:space="preserve"> </w:delText>
        </w:r>
        <w:r w:rsidRPr="004C31C6" w:rsidDel="008D1E71">
          <w:rPr>
            <w:strike/>
            <w:rPrChange w:id="4167" w:author="Author" w:date="2018-02-27T10:47:00Z">
              <w:rPr/>
            </w:rPrChange>
          </w:rPr>
          <w:delText>or pay scale group</w:delText>
        </w:r>
        <w:r w:rsidRPr="004C31C6" w:rsidDel="008D1E71">
          <w:rPr>
            <w:rStyle w:val="SAPUserEntry"/>
            <w:strike/>
            <w:rPrChange w:id="4168" w:author="Author" w:date="2018-02-27T10:47:00Z">
              <w:rPr>
                <w:rStyle w:val="SAPUserEntry"/>
              </w:rPr>
            </w:rPrChange>
          </w:rPr>
          <w:delText xml:space="preserve"> </w:delText>
        </w:r>
        <w:r w:rsidRPr="004C31C6" w:rsidDel="008D1E71">
          <w:rPr>
            <w:rStyle w:val="SAPUserEntry"/>
            <w:b w:val="0"/>
            <w:strike/>
            <w:color w:val="auto"/>
            <w:rPrChange w:id="4169" w:author="Author" w:date="2018-02-27T10:47:00Z">
              <w:rPr>
                <w:rStyle w:val="SAPUserEntry"/>
                <w:b w:val="0"/>
                <w:color w:val="auto"/>
              </w:rPr>
            </w:rPrChange>
          </w:rPr>
          <w:delText>AT(DEU/40/95/AT)</w:delText>
        </w:r>
        <w:r w:rsidRPr="004C31C6" w:rsidDel="008D1E71">
          <w:rPr>
            <w:strike/>
            <w:rPrChange w:id="4170" w:author="Author" w:date="2018-02-27T10:47:00Z">
              <w:rPr/>
            </w:rPrChange>
          </w:rPr>
          <w:delText xml:space="preserve">, the </w:delText>
        </w:r>
        <w:r w:rsidRPr="004C31C6" w:rsidDel="008D1E71">
          <w:rPr>
            <w:rStyle w:val="SAPScreenElement"/>
            <w:strike/>
            <w:rPrChange w:id="4171" w:author="Author" w:date="2018-02-27T10:47:00Z">
              <w:rPr>
                <w:rStyle w:val="SAPScreenElement"/>
              </w:rPr>
            </w:rPrChange>
          </w:rPr>
          <w:delText>Pay Component</w:delText>
        </w:r>
        <w:r w:rsidRPr="004C31C6" w:rsidDel="008D1E71">
          <w:rPr>
            <w:strike/>
            <w:rPrChange w:id="4172" w:author="Author" w:date="2018-02-27T10:47:00Z">
              <w:rPr/>
            </w:rPrChange>
          </w:rPr>
          <w:delText xml:space="preserve"> related to the basic pay has been generated automatically. For employees having employment type</w:delText>
        </w:r>
        <w:r w:rsidRPr="004C31C6" w:rsidDel="008D1E71">
          <w:rPr>
            <w:rStyle w:val="SAPUserEntry"/>
            <w:strike/>
            <w:rPrChange w:id="4173" w:author="Author" w:date="2018-02-27T10:47:00Z">
              <w:rPr>
                <w:rStyle w:val="SAPUserEntry"/>
              </w:rPr>
            </w:rPrChange>
          </w:rPr>
          <w:delText xml:space="preserve"> </w:delText>
        </w:r>
        <w:r w:rsidRPr="004C31C6" w:rsidDel="008D1E71">
          <w:rPr>
            <w:rStyle w:val="SAPUserEntry"/>
            <w:b w:val="0"/>
            <w:strike/>
            <w:color w:val="auto"/>
            <w:rPrChange w:id="4174" w:author="Author" w:date="2018-02-27T10:47:00Z">
              <w:rPr>
                <w:rStyle w:val="SAPUserEntry"/>
                <w:b w:val="0"/>
                <w:color w:val="auto"/>
              </w:rPr>
            </w:rPrChange>
          </w:rPr>
          <w:delText>Hourly Wage Earner</w:delText>
        </w:r>
        <w:r w:rsidRPr="004C31C6" w:rsidDel="008D1E71">
          <w:rPr>
            <w:rStyle w:val="SAPUserEntry"/>
            <w:strike/>
            <w:color w:val="auto"/>
            <w:rPrChange w:id="4175" w:author="Author" w:date="2018-02-27T10:47:00Z">
              <w:rPr>
                <w:rStyle w:val="SAPUserEntry"/>
                <w:color w:val="auto"/>
              </w:rPr>
            </w:rPrChange>
          </w:rPr>
          <w:delText xml:space="preserve"> </w:delText>
        </w:r>
        <w:r w:rsidRPr="004C31C6" w:rsidDel="008D1E71">
          <w:rPr>
            <w:strike/>
            <w:rPrChange w:id="4176" w:author="Author" w:date="2018-02-27T10:47:00Z">
              <w:rPr/>
            </w:rPrChange>
          </w:rPr>
          <w:delText>or pay scale group</w:delText>
        </w:r>
        <w:r w:rsidRPr="004C31C6" w:rsidDel="008D1E71">
          <w:rPr>
            <w:rStyle w:val="SAPUserEntry"/>
            <w:strike/>
            <w:rPrChange w:id="4177" w:author="Author" w:date="2018-02-27T10:47:00Z">
              <w:rPr>
                <w:rStyle w:val="SAPUserEntry"/>
              </w:rPr>
            </w:rPrChange>
          </w:rPr>
          <w:delText xml:space="preserve"> </w:delText>
        </w:r>
        <w:r w:rsidRPr="004C31C6" w:rsidDel="008D1E71">
          <w:rPr>
            <w:rStyle w:val="SAPUserEntry"/>
            <w:b w:val="0"/>
            <w:strike/>
            <w:color w:val="auto"/>
            <w:rPrChange w:id="4178" w:author="Author" w:date="2018-02-27T10:47:00Z">
              <w:rPr>
                <w:rStyle w:val="SAPUserEntry"/>
                <w:b w:val="0"/>
                <w:color w:val="auto"/>
              </w:rPr>
            </w:rPrChange>
          </w:rPr>
          <w:delText>AT(DEU/40/95/AT)</w:delText>
        </w:r>
        <w:r w:rsidRPr="004C31C6" w:rsidDel="008D1E71">
          <w:rPr>
            <w:strike/>
            <w:rPrChange w:id="4179" w:author="Author" w:date="2018-02-27T10:47:00Z">
              <w:rPr/>
            </w:rPrChange>
          </w:rPr>
          <w:delText>, the HR Administrator has entered manually an amount for pay components</w:delText>
        </w:r>
        <w:r w:rsidRPr="004C31C6" w:rsidDel="008D1E71">
          <w:rPr>
            <w:rStyle w:val="SAPUserEntry"/>
            <w:strike/>
            <w:rPrChange w:id="4180" w:author="Author" w:date="2018-02-27T10:47:00Z">
              <w:rPr>
                <w:rStyle w:val="SAPUserEntry"/>
              </w:rPr>
            </w:rPrChange>
          </w:rPr>
          <w:delText xml:space="preserve"> DE</w:delText>
        </w:r>
        <w:r w:rsidRPr="004C31C6" w:rsidDel="008D1E71">
          <w:rPr>
            <w:strike/>
            <w:rPrChange w:id="4181" w:author="Author" w:date="2018-02-27T10:47:00Z">
              <w:rPr/>
            </w:rPrChange>
          </w:rPr>
          <w:delText xml:space="preserve"> </w:delText>
        </w:r>
        <w:r w:rsidRPr="004C31C6" w:rsidDel="008D1E71">
          <w:rPr>
            <w:rStyle w:val="SAPUserEntry"/>
            <w:strike/>
            <w:rPrChange w:id="4182" w:author="Author" w:date="2018-02-27T10:47:00Z">
              <w:rPr>
                <w:rStyle w:val="SAPUserEntry"/>
              </w:rPr>
            </w:rPrChange>
          </w:rPr>
          <w:delText>–</w:delText>
        </w:r>
        <w:r w:rsidRPr="004C31C6" w:rsidDel="008D1E71">
          <w:rPr>
            <w:b/>
            <w:strike/>
            <w:rPrChange w:id="4183" w:author="Author" w:date="2018-02-27T10:47:00Z">
              <w:rPr>
                <w:b/>
              </w:rPr>
            </w:rPrChange>
          </w:rPr>
          <w:delText xml:space="preserve"> </w:delText>
        </w:r>
        <w:r w:rsidRPr="004C31C6" w:rsidDel="008D1E71">
          <w:rPr>
            <w:rStyle w:val="SAPUserEntry"/>
            <w:strike/>
            <w:rPrChange w:id="4184" w:author="Author" w:date="2018-02-27T10:47:00Z">
              <w:rPr>
                <w:rStyle w:val="SAPUserEntry"/>
              </w:rPr>
            </w:rPrChange>
          </w:rPr>
          <w:delText>Hourly Rate</w:delText>
        </w:r>
        <w:r w:rsidRPr="004C31C6" w:rsidDel="008D1E71">
          <w:rPr>
            <w:b/>
            <w:strike/>
            <w:rPrChange w:id="4185" w:author="Author" w:date="2018-02-27T10:47:00Z">
              <w:rPr>
                <w:b/>
              </w:rPr>
            </w:rPrChange>
          </w:rPr>
          <w:delText xml:space="preserve"> </w:delText>
        </w:r>
        <w:r w:rsidRPr="004C31C6" w:rsidDel="008D1E71">
          <w:rPr>
            <w:rStyle w:val="SAPUserEntry"/>
            <w:strike/>
            <w:rPrChange w:id="4186" w:author="Author" w:date="2018-02-27T10:47:00Z">
              <w:rPr>
                <w:rStyle w:val="SAPUserEntry"/>
              </w:rPr>
            </w:rPrChange>
          </w:rPr>
          <w:delText>(1400DE)</w:delText>
        </w:r>
        <w:r w:rsidRPr="004C31C6" w:rsidDel="008D1E71">
          <w:rPr>
            <w:strike/>
            <w:rPrChange w:id="4187" w:author="Author" w:date="2018-02-27T10:47:00Z">
              <w:rPr/>
            </w:rPrChange>
          </w:rPr>
          <w:delText xml:space="preserve"> or</w:delText>
        </w:r>
        <w:r w:rsidRPr="004C31C6" w:rsidDel="008D1E71">
          <w:rPr>
            <w:rStyle w:val="SAPUserEntry"/>
            <w:strike/>
            <w:rPrChange w:id="4188" w:author="Author" w:date="2018-02-27T10:47:00Z">
              <w:rPr>
                <w:rStyle w:val="SAPUserEntry"/>
              </w:rPr>
            </w:rPrChange>
          </w:rPr>
          <w:delText xml:space="preserve"> DE</w:delText>
        </w:r>
        <w:r w:rsidRPr="004C31C6" w:rsidDel="008D1E71">
          <w:rPr>
            <w:b/>
            <w:strike/>
            <w:rPrChange w:id="4189" w:author="Author" w:date="2018-02-27T10:47:00Z">
              <w:rPr>
                <w:b/>
              </w:rPr>
            </w:rPrChange>
          </w:rPr>
          <w:delText xml:space="preserve"> </w:delText>
        </w:r>
        <w:r w:rsidRPr="004C31C6" w:rsidDel="008D1E71">
          <w:rPr>
            <w:rStyle w:val="SAPUserEntry"/>
            <w:strike/>
            <w:rPrChange w:id="4190" w:author="Author" w:date="2018-02-27T10:47:00Z">
              <w:rPr>
                <w:rStyle w:val="SAPUserEntry"/>
              </w:rPr>
            </w:rPrChange>
          </w:rPr>
          <w:delText>–</w:delText>
        </w:r>
        <w:r w:rsidRPr="004C31C6" w:rsidDel="008D1E71">
          <w:rPr>
            <w:b/>
            <w:strike/>
            <w:rPrChange w:id="4191" w:author="Author" w:date="2018-02-27T10:47:00Z">
              <w:rPr>
                <w:b/>
              </w:rPr>
            </w:rPrChange>
          </w:rPr>
          <w:delText xml:space="preserve"> </w:delText>
        </w:r>
        <w:r w:rsidRPr="004C31C6" w:rsidDel="008D1E71">
          <w:rPr>
            <w:rStyle w:val="SAPUserEntry"/>
            <w:strike/>
            <w:rPrChange w:id="4192" w:author="Author" w:date="2018-02-27T10:47:00Z">
              <w:rPr>
                <w:rStyle w:val="SAPUserEntry"/>
              </w:rPr>
            </w:rPrChange>
          </w:rPr>
          <w:delText>Non-Standard Salary</w:delText>
        </w:r>
        <w:r w:rsidRPr="004C31C6" w:rsidDel="008D1E71">
          <w:rPr>
            <w:b/>
            <w:strike/>
            <w:rPrChange w:id="4193" w:author="Author" w:date="2018-02-27T10:47:00Z">
              <w:rPr>
                <w:b/>
              </w:rPr>
            </w:rPrChange>
          </w:rPr>
          <w:delText xml:space="preserve"> </w:delText>
        </w:r>
        <w:r w:rsidRPr="004C31C6" w:rsidDel="008D1E71">
          <w:rPr>
            <w:rStyle w:val="SAPUserEntry"/>
            <w:strike/>
            <w:rPrChange w:id="4194" w:author="Author" w:date="2018-02-27T10:47:00Z">
              <w:rPr>
                <w:rStyle w:val="SAPUserEntry"/>
              </w:rPr>
            </w:rPrChange>
          </w:rPr>
          <w:delText>(1200DE)</w:delText>
        </w:r>
        <w:r w:rsidRPr="004C31C6" w:rsidDel="008D1E71">
          <w:rPr>
            <w:strike/>
            <w:rPrChange w:id="4195" w:author="Author" w:date="2018-02-27T10:47:00Z">
              <w:rPr/>
            </w:rPrChange>
          </w:rPr>
          <w:delText>.</w:delText>
        </w:r>
      </w:del>
    </w:p>
    <w:p w14:paraId="00944EE6" w14:textId="25DFFC10" w:rsidR="00CF5CFE" w:rsidRPr="004C31C6" w:rsidDel="008D1E71" w:rsidRDefault="00CF5CFE" w:rsidP="00CF5CFE">
      <w:pPr>
        <w:pStyle w:val="NoteParagraph"/>
        <w:numPr>
          <w:ilvl w:val="0"/>
          <w:numId w:val="56"/>
        </w:numPr>
        <w:ind w:left="1080"/>
        <w:rPr>
          <w:del w:id="4196" w:author="Author" w:date="2018-02-27T10:49:00Z"/>
          <w:strike/>
          <w:rPrChange w:id="4197" w:author="Author" w:date="2018-02-27T10:47:00Z">
            <w:rPr>
              <w:del w:id="4198" w:author="Author" w:date="2018-02-27T10:49:00Z"/>
            </w:rPr>
          </w:rPrChange>
        </w:rPr>
      </w:pPr>
      <w:del w:id="4199" w:author="Author" w:date="2018-02-27T10:49:00Z">
        <w:r w:rsidRPr="004C31C6" w:rsidDel="008D1E71">
          <w:rPr>
            <w:strike/>
            <w:rPrChange w:id="4200" w:author="Author" w:date="2018-02-27T10:47:00Z">
              <w:rPr/>
            </w:rPrChange>
          </w:rPr>
          <w:delText xml:space="preserve">For country </w:delText>
        </w:r>
        <w:r w:rsidRPr="004C31C6" w:rsidDel="008D1E71">
          <w:rPr>
            <w:b/>
            <w:strike/>
            <w:rPrChange w:id="4201" w:author="Author" w:date="2018-02-27T10:47:00Z">
              <w:rPr/>
            </w:rPrChange>
          </w:rPr>
          <w:delText>FR</w:delText>
        </w:r>
        <w:r w:rsidRPr="004C31C6" w:rsidDel="008D1E71">
          <w:rPr>
            <w:strike/>
            <w:rPrChange w:id="4202" w:author="Author" w:date="2018-02-27T10:47:00Z">
              <w:rPr/>
            </w:rPrChange>
          </w:rPr>
          <w:delText>, possibly pay component</w:delText>
        </w:r>
        <w:r w:rsidRPr="004C31C6" w:rsidDel="008D1E71">
          <w:rPr>
            <w:rStyle w:val="SAPUserEntry"/>
            <w:strike/>
            <w:rPrChange w:id="4203" w:author="Author" w:date="2018-02-27T10:47:00Z">
              <w:rPr>
                <w:rStyle w:val="SAPUserEntry"/>
                <w:b w:val="0"/>
              </w:rPr>
            </w:rPrChange>
          </w:rPr>
          <w:delText xml:space="preserve"> </w:delText>
        </w:r>
        <w:r w:rsidRPr="004C31C6" w:rsidDel="008D1E71">
          <w:rPr>
            <w:rStyle w:val="SAPUserEntry"/>
            <w:strike/>
            <w:rPrChange w:id="4204" w:author="Author" w:date="2018-02-27T10:47:00Z">
              <w:rPr>
                <w:rStyle w:val="SAPUserEntry"/>
              </w:rPr>
            </w:rPrChange>
          </w:rPr>
          <w:delText>FR</w:delText>
        </w:r>
        <w:r w:rsidRPr="004C31C6" w:rsidDel="008D1E71">
          <w:rPr>
            <w:strike/>
            <w:rPrChange w:id="4205" w:author="Author" w:date="2018-02-27T10:47:00Z">
              <w:rPr/>
            </w:rPrChange>
          </w:rPr>
          <w:delText xml:space="preserve"> </w:delText>
        </w:r>
        <w:r w:rsidRPr="004C31C6" w:rsidDel="008D1E71">
          <w:rPr>
            <w:rStyle w:val="SAPUserEntry"/>
            <w:strike/>
            <w:rPrChange w:id="4206" w:author="Author" w:date="2018-02-27T10:47:00Z">
              <w:rPr>
                <w:rStyle w:val="SAPUserEntry"/>
              </w:rPr>
            </w:rPrChange>
          </w:rPr>
          <w:delText>-</w:delText>
        </w:r>
        <w:r w:rsidRPr="004C31C6" w:rsidDel="008D1E71">
          <w:rPr>
            <w:strike/>
            <w:rPrChange w:id="4207" w:author="Author" w:date="2018-02-27T10:47:00Z">
              <w:rPr/>
            </w:rPrChange>
          </w:rPr>
          <w:delText xml:space="preserve"> </w:delText>
        </w:r>
        <w:r w:rsidRPr="004C31C6" w:rsidDel="008D1E71">
          <w:rPr>
            <w:rStyle w:val="SAPUserEntry"/>
            <w:strike/>
            <w:rPrChange w:id="4208" w:author="Author" w:date="2018-02-27T10:47:00Z">
              <w:rPr>
                <w:rStyle w:val="SAPUserEntry"/>
              </w:rPr>
            </w:rPrChange>
          </w:rPr>
          <w:delText>Monthly Salary(1000FR)</w:delText>
        </w:r>
        <w:r w:rsidRPr="004C31C6" w:rsidDel="008D1E71">
          <w:rPr>
            <w:strike/>
            <w:rPrChange w:id="4209" w:author="Author" w:date="2018-02-27T10:47:00Z">
              <w:rPr/>
            </w:rPrChange>
          </w:rPr>
          <w:delText xml:space="preserve"> has been generated automatically. Most likely, the HR Administrator has adapted the defaulted amount.</w:delText>
        </w:r>
      </w:del>
    </w:p>
    <w:p w14:paraId="54A37DBC" w14:textId="47D7A885" w:rsidR="00CF5CFE" w:rsidRPr="004C31C6" w:rsidDel="008D1E71" w:rsidRDefault="00CF5CFE" w:rsidP="00CF5CFE">
      <w:pPr>
        <w:pStyle w:val="NoteParagraph"/>
        <w:numPr>
          <w:ilvl w:val="0"/>
          <w:numId w:val="56"/>
        </w:numPr>
        <w:ind w:left="1080"/>
        <w:rPr>
          <w:del w:id="4210" w:author="Author" w:date="2018-02-27T10:49:00Z"/>
          <w:strike/>
          <w:rPrChange w:id="4211" w:author="Author" w:date="2018-02-27T10:47:00Z">
            <w:rPr>
              <w:del w:id="4212" w:author="Author" w:date="2018-02-27T10:49:00Z"/>
            </w:rPr>
          </w:rPrChange>
        </w:rPr>
      </w:pPr>
      <w:del w:id="4213" w:author="Author" w:date="2018-02-27T10:49:00Z">
        <w:r w:rsidRPr="004C31C6" w:rsidDel="008D1E71">
          <w:rPr>
            <w:strike/>
            <w:rPrChange w:id="4214" w:author="Author" w:date="2018-02-27T10:47:00Z">
              <w:rPr/>
            </w:rPrChange>
          </w:rPr>
          <w:delText xml:space="preserve">For country </w:delText>
        </w:r>
        <w:r w:rsidRPr="004C31C6" w:rsidDel="008D1E71">
          <w:rPr>
            <w:b/>
            <w:strike/>
            <w:rPrChange w:id="4215" w:author="Author" w:date="2018-02-27T10:47:00Z">
              <w:rPr>
                <w:b/>
              </w:rPr>
            </w:rPrChange>
          </w:rPr>
          <w:delText>GB</w:delText>
        </w:r>
        <w:r w:rsidRPr="004C31C6" w:rsidDel="008D1E71">
          <w:rPr>
            <w:strike/>
            <w:rPrChange w:id="4216" w:author="Author" w:date="2018-02-27T10:47:00Z">
              <w:rPr/>
            </w:rPrChange>
          </w:rPr>
          <w:delText>, for all employees, except those having employment type</w:delText>
        </w:r>
        <w:r w:rsidRPr="004C31C6" w:rsidDel="008D1E71">
          <w:rPr>
            <w:rStyle w:val="SAPUserEntry"/>
            <w:strike/>
            <w:color w:val="auto"/>
            <w:rPrChange w:id="4217" w:author="Author" w:date="2018-02-27T10:47:00Z">
              <w:rPr>
                <w:rStyle w:val="SAPUserEntry"/>
                <w:b w:val="0"/>
              </w:rPr>
            </w:rPrChange>
          </w:rPr>
          <w:delText xml:space="preserve"> </w:delText>
        </w:r>
        <w:r w:rsidRPr="004C31C6" w:rsidDel="008D1E71">
          <w:rPr>
            <w:rStyle w:val="SAPUserEntry"/>
            <w:strike/>
            <w:color w:val="auto"/>
            <w:rPrChange w:id="4218" w:author="Author" w:date="2018-02-27T10:47:00Z">
              <w:rPr>
                <w:rStyle w:val="SAPUserEntry"/>
                <w:color w:val="auto"/>
              </w:rPr>
            </w:rPrChange>
          </w:rPr>
          <w:delText>Hourly(GB)</w:delText>
        </w:r>
        <w:r w:rsidRPr="004C31C6" w:rsidDel="008D1E71">
          <w:rPr>
            <w:strike/>
            <w:rPrChange w:id="4219" w:author="Author" w:date="2018-02-27T10:47:00Z">
              <w:rPr/>
            </w:rPrChange>
          </w:rPr>
          <w:delText xml:space="preserve">, </w:delText>
        </w:r>
        <w:r w:rsidRPr="004C31C6" w:rsidDel="008D1E71">
          <w:rPr>
            <w:rStyle w:val="SAPScreenElement"/>
            <w:strike/>
            <w:rPrChange w:id="4220" w:author="Author" w:date="2018-02-27T10:47:00Z">
              <w:rPr>
                <w:rStyle w:val="SAPScreenElement"/>
              </w:rPr>
            </w:rPrChange>
          </w:rPr>
          <w:delText>Pay Component</w:delText>
        </w:r>
        <w:r w:rsidRPr="004C31C6" w:rsidDel="008D1E71">
          <w:rPr>
            <w:rStyle w:val="SAPUserEntry"/>
            <w:strike/>
            <w:rPrChange w:id="4221" w:author="Author" w:date="2018-02-27T10:47:00Z">
              <w:rPr>
                <w:rStyle w:val="SAPUserEntry"/>
              </w:rPr>
            </w:rPrChange>
          </w:rPr>
          <w:delText xml:space="preserve"> GB</w:delText>
        </w:r>
        <w:r w:rsidRPr="004C31C6" w:rsidDel="008D1E71">
          <w:rPr>
            <w:strike/>
            <w:rPrChange w:id="4222" w:author="Author" w:date="2018-02-27T10:47:00Z">
              <w:rPr/>
            </w:rPrChange>
          </w:rPr>
          <w:delText xml:space="preserve"> </w:delText>
        </w:r>
        <w:r w:rsidRPr="004C31C6" w:rsidDel="008D1E71">
          <w:rPr>
            <w:rStyle w:val="SAPUserEntry"/>
            <w:strike/>
            <w:rPrChange w:id="4223" w:author="Author" w:date="2018-02-27T10:47:00Z">
              <w:rPr>
                <w:rStyle w:val="SAPUserEntry"/>
              </w:rPr>
            </w:rPrChange>
          </w:rPr>
          <w:delText>–</w:delText>
        </w:r>
        <w:r w:rsidRPr="004C31C6" w:rsidDel="008D1E71">
          <w:rPr>
            <w:strike/>
            <w:rPrChange w:id="4224" w:author="Author" w:date="2018-02-27T10:47:00Z">
              <w:rPr/>
            </w:rPrChange>
          </w:rPr>
          <w:delText xml:space="preserve"> </w:delText>
        </w:r>
        <w:r w:rsidRPr="004C31C6" w:rsidDel="008D1E71">
          <w:rPr>
            <w:rStyle w:val="SAPUserEntry"/>
            <w:strike/>
            <w:rPrChange w:id="4225" w:author="Author" w:date="2018-02-27T10:47:00Z">
              <w:rPr>
                <w:rStyle w:val="SAPUserEntry"/>
              </w:rPr>
            </w:rPrChange>
          </w:rPr>
          <w:delText>Monthly Salary</w:delText>
        </w:r>
        <w:r w:rsidRPr="004C31C6" w:rsidDel="008D1E71">
          <w:rPr>
            <w:b/>
            <w:strike/>
            <w:rPrChange w:id="4226" w:author="Author" w:date="2018-02-27T10:47:00Z">
              <w:rPr>
                <w:b/>
              </w:rPr>
            </w:rPrChange>
          </w:rPr>
          <w:delText xml:space="preserve"> </w:delText>
        </w:r>
        <w:r w:rsidRPr="004C31C6" w:rsidDel="008D1E71">
          <w:rPr>
            <w:rStyle w:val="SAPUserEntry"/>
            <w:strike/>
            <w:rPrChange w:id="4227" w:author="Author" w:date="2018-02-27T10:47:00Z">
              <w:rPr>
                <w:rStyle w:val="SAPUserEntry"/>
              </w:rPr>
            </w:rPrChange>
          </w:rPr>
          <w:delText>(1000GB)</w:delText>
        </w:r>
        <w:r w:rsidRPr="004C31C6" w:rsidDel="008D1E71">
          <w:rPr>
            <w:strike/>
            <w:rPrChange w:id="4228" w:author="Author" w:date="2018-02-27T10:47:00Z">
              <w:rPr/>
            </w:rPrChange>
          </w:rPr>
          <w:delText xml:space="preserve"> has been generated automatically. Most likely, the HR Administrator has adapted the defaulted amount.</w:delText>
        </w:r>
      </w:del>
    </w:p>
    <w:p w14:paraId="1F1B6746" w14:textId="3564CA64" w:rsidR="00CF5CFE" w:rsidDel="008D1E71" w:rsidRDefault="00CF5CFE" w:rsidP="00CF5CFE">
      <w:pPr>
        <w:pStyle w:val="NoteParagraph"/>
        <w:numPr>
          <w:ilvl w:val="0"/>
          <w:numId w:val="56"/>
        </w:numPr>
        <w:ind w:left="1080"/>
        <w:rPr>
          <w:del w:id="4229" w:author="Author" w:date="2018-02-27T10:49:00Z"/>
        </w:rPr>
      </w:pPr>
      <w:del w:id="4230" w:author="Author" w:date="2018-02-27T10:49:00Z">
        <w:r w:rsidRPr="004C31C6" w:rsidDel="008D1E71">
          <w:rPr>
            <w:strike/>
            <w:rPrChange w:id="4231" w:author="Author" w:date="2018-02-27T10:47:00Z">
              <w:rPr/>
            </w:rPrChange>
          </w:rPr>
          <w:delText xml:space="preserve">For country </w:delText>
        </w:r>
        <w:r w:rsidRPr="004C31C6" w:rsidDel="008D1E71">
          <w:rPr>
            <w:b/>
            <w:strike/>
            <w:rPrChange w:id="4232" w:author="Author" w:date="2018-02-27T10:47:00Z">
              <w:rPr>
                <w:b/>
              </w:rPr>
            </w:rPrChange>
          </w:rPr>
          <w:delText>SA</w:delText>
        </w:r>
        <w:r w:rsidRPr="004C31C6" w:rsidDel="008D1E71">
          <w:rPr>
            <w:strike/>
            <w:rPrChange w:id="4233" w:author="Author" w:date="2018-02-27T10:47:00Z">
              <w:rPr/>
            </w:rPrChange>
          </w:rPr>
          <w:delText xml:space="preserve">, </w:delText>
        </w:r>
        <w:r w:rsidRPr="004C31C6" w:rsidDel="008D1E71">
          <w:rPr>
            <w:rStyle w:val="SAPScreenElement"/>
            <w:strike/>
            <w:rPrChange w:id="4234" w:author="Author" w:date="2018-02-27T10:47:00Z">
              <w:rPr>
                <w:rStyle w:val="SAPScreenElement"/>
              </w:rPr>
            </w:rPrChange>
          </w:rPr>
          <w:delText>Pay Component</w:delText>
        </w:r>
        <w:r w:rsidRPr="004C31C6" w:rsidDel="008D1E71">
          <w:rPr>
            <w:rStyle w:val="SAPUserEntry"/>
            <w:strike/>
            <w:rPrChange w:id="4235" w:author="Author" w:date="2018-02-27T10:47:00Z">
              <w:rPr>
                <w:rStyle w:val="SAPUserEntry"/>
              </w:rPr>
            </w:rPrChange>
          </w:rPr>
          <w:delText xml:space="preserve"> SA</w:delText>
        </w:r>
        <w:r w:rsidRPr="004C31C6" w:rsidDel="008D1E71">
          <w:rPr>
            <w:b/>
            <w:strike/>
            <w:rPrChange w:id="4236" w:author="Author" w:date="2018-02-27T10:47:00Z">
              <w:rPr>
                <w:b/>
              </w:rPr>
            </w:rPrChange>
          </w:rPr>
          <w:delText xml:space="preserve"> </w:delText>
        </w:r>
        <w:r w:rsidRPr="004C31C6" w:rsidDel="008D1E71">
          <w:rPr>
            <w:rStyle w:val="SAPUserEntry"/>
            <w:strike/>
            <w:rPrChange w:id="4237" w:author="Author" w:date="2018-02-27T10:47:00Z">
              <w:rPr>
                <w:rStyle w:val="SAPUserEntry"/>
              </w:rPr>
            </w:rPrChange>
          </w:rPr>
          <w:delText>-</w:delText>
        </w:r>
        <w:r w:rsidRPr="004C31C6" w:rsidDel="008D1E71">
          <w:rPr>
            <w:b/>
            <w:strike/>
            <w:rPrChange w:id="4238" w:author="Author" w:date="2018-02-27T10:47:00Z">
              <w:rPr>
                <w:b/>
              </w:rPr>
            </w:rPrChange>
          </w:rPr>
          <w:delText xml:space="preserve"> </w:delText>
        </w:r>
        <w:r w:rsidRPr="004C31C6" w:rsidDel="008D1E71">
          <w:rPr>
            <w:rStyle w:val="SAPUserEntry"/>
            <w:strike/>
            <w:rPrChange w:id="4239" w:author="Author" w:date="2018-02-27T10:47:00Z">
              <w:rPr>
                <w:rStyle w:val="SAPUserEntry"/>
              </w:rPr>
            </w:rPrChange>
          </w:rPr>
          <w:delText>Basic Pay(1000SA)</w:delText>
        </w:r>
        <w:r w:rsidRPr="004C31C6" w:rsidDel="008D1E71">
          <w:rPr>
            <w:strike/>
            <w:rPrChange w:id="4240" w:author="Author" w:date="2018-02-27T10:47:00Z">
              <w:rPr/>
            </w:rPrChange>
          </w:rPr>
          <w:delText xml:space="preserve"> has been generated automatically. Most likely, the HR Administrator has adapted the defaulted amount.</w:delText>
        </w:r>
        <w:r w:rsidDel="008D1E71">
          <w:delText xml:space="preserve"> </w:delText>
        </w:r>
      </w:del>
    </w:p>
    <w:p w14:paraId="79559C6D" w14:textId="77777777" w:rsidR="00CF5CFE" w:rsidRDefault="00CF5CFE" w:rsidP="00CF5CFE">
      <w:pPr>
        <w:ind w:left="720"/>
      </w:pPr>
      <w:r>
        <w:t xml:space="preserve">Also, during hiring or rehiring, the HR Administrator might have added a </w:t>
      </w:r>
      <w:r>
        <w:rPr>
          <w:rStyle w:val="SAPScreenElement"/>
        </w:rPr>
        <w:t xml:space="preserve">Pay Component </w:t>
      </w:r>
      <w:r>
        <w:t xml:space="preserve">related to recurring payments. </w:t>
      </w:r>
    </w:p>
    <w:p w14:paraId="645F040C" w14:textId="77777777" w:rsidR="00CF5CFE" w:rsidRDefault="00CF5CFE" w:rsidP="00CF5CFE">
      <w:pPr>
        <w:ind w:left="720"/>
      </w:pPr>
      <w:r>
        <w:t>In addition, the employee might have experienced a possible promotion or demotion, in which recurring payments have been adapted, too.</w:t>
      </w:r>
    </w:p>
    <w:p w14:paraId="2C2B2357" w14:textId="211124A0" w:rsidR="00CF5CFE" w:rsidRDefault="00CF5CFE">
      <w:pPr>
        <w:pStyle w:val="NoteParagraph"/>
        <w:ind w:left="720"/>
        <w:pPrChange w:id="4241" w:author="Author" w:date="2018-01-31T15:14:00Z">
          <w:pPr>
            <w:pStyle w:val="SAPNoteHeading"/>
            <w:ind w:left="720"/>
          </w:pPr>
        </w:pPrChange>
      </w:pPr>
      <w:r>
        <w:t xml:space="preserve">Due to the </w:t>
      </w:r>
      <w:r w:rsidRPr="00CF5CFE">
        <w:t xml:space="preserve">implicit position update </w:t>
      </w:r>
      <w:r>
        <w:t>performed, the preconfigured business rule will re-generate again automatically the same predefined (initial) amount for the pay component related to basic pay like during hiring or rehiring of the employee</w:t>
      </w:r>
      <w:ins w:id="4242" w:author="Author" w:date="2018-02-27T10:47:00Z">
        <w:r w:rsidR="004C31C6">
          <w:t>.</w:t>
        </w:r>
      </w:ins>
      <w:del w:id="4243" w:author="Author" w:date="2018-02-27T10:49:00Z">
        <w:r w:rsidRPr="004C31C6" w:rsidDel="008D1E71">
          <w:rPr>
            <w:strike/>
            <w:rPrChange w:id="4244" w:author="Author" w:date="2018-02-27T10:47:00Z">
              <w:rPr/>
            </w:rPrChange>
          </w:rPr>
          <w:delText>, as follows:</w:delText>
        </w:r>
      </w:del>
    </w:p>
    <w:p w14:paraId="0DF7986D" w14:textId="6D5732F6" w:rsidR="00CF5CFE" w:rsidRPr="004C31C6" w:rsidDel="008D1E71" w:rsidRDefault="00CF5CFE">
      <w:pPr>
        <w:pStyle w:val="NoteParagraph"/>
        <w:numPr>
          <w:ilvl w:val="0"/>
          <w:numId w:val="56"/>
        </w:numPr>
        <w:ind w:left="1080"/>
        <w:rPr>
          <w:del w:id="4245" w:author="Author" w:date="2018-02-27T10:49:00Z"/>
          <w:rStyle w:val="SAPUserEntry"/>
          <w:rFonts w:ascii="BentonSans Book" w:hAnsi="BentonSans Book"/>
          <w:b w:val="0"/>
          <w:strike/>
          <w:color w:val="auto"/>
          <w:rPrChange w:id="4246" w:author="Author" w:date="2018-02-27T10:48:00Z">
            <w:rPr>
              <w:del w:id="4247" w:author="Author" w:date="2018-02-27T10:49:00Z"/>
              <w:rStyle w:val="SAPUserEntry"/>
              <w:rFonts w:ascii="BentonSans Book" w:hAnsi="BentonSans Book"/>
              <w:b w:val="0"/>
              <w:color w:val="auto"/>
            </w:rPr>
          </w:rPrChange>
        </w:rPr>
        <w:pPrChange w:id="4248" w:author="Author" w:date="2018-01-31T15:21:00Z">
          <w:pPr>
            <w:pStyle w:val="SAPNoteHeading"/>
          </w:pPr>
        </w:pPrChange>
      </w:pPr>
      <w:del w:id="4249" w:author="Author" w:date="2018-02-27T10:49:00Z">
        <w:r w:rsidRPr="004C31C6" w:rsidDel="008D1E71">
          <w:rPr>
            <w:strike/>
            <w:rPrChange w:id="4250" w:author="Author" w:date="2018-02-27T10:48:00Z">
              <w:rPr>
                <w:rFonts w:ascii="Courier New" w:hAnsi="Courier New"/>
                <w:b/>
                <w:color w:val="45157E"/>
              </w:rPr>
            </w:rPrChange>
          </w:rPr>
          <w:delText xml:space="preserve">For country </w:delText>
        </w:r>
        <w:r w:rsidRPr="004C31C6" w:rsidDel="008D1E71">
          <w:rPr>
            <w:b/>
            <w:strike/>
            <w:rPrChange w:id="4251" w:author="Author" w:date="2018-02-27T10:48:00Z">
              <w:rPr>
                <w:b/>
              </w:rPr>
            </w:rPrChange>
          </w:rPr>
          <w:delText>AE</w:delText>
        </w:r>
        <w:r w:rsidRPr="004C31C6" w:rsidDel="008D1E71">
          <w:rPr>
            <w:strike/>
            <w:rPrChange w:id="4252" w:author="Author" w:date="2018-02-27T10:48:00Z">
              <w:rPr/>
            </w:rPrChange>
          </w:rPr>
          <w:delText xml:space="preserve">, the amount of </w:delText>
        </w:r>
        <w:r w:rsidRPr="004C31C6" w:rsidDel="008D1E71">
          <w:rPr>
            <w:rStyle w:val="SAPScreenElement"/>
            <w:strike/>
            <w:rPrChange w:id="4253" w:author="Author" w:date="2018-02-27T10:48:00Z">
              <w:rPr>
                <w:rStyle w:val="SAPScreenElement"/>
              </w:rPr>
            </w:rPrChange>
          </w:rPr>
          <w:delText>Pay Component</w:delText>
        </w:r>
        <w:r w:rsidRPr="004C31C6" w:rsidDel="008D1E71">
          <w:rPr>
            <w:rStyle w:val="SAPUserEntry"/>
            <w:strike/>
            <w:rPrChange w:id="4254" w:author="Author" w:date="2018-02-27T10:48:00Z">
              <w:rPr>
                <w:rStyle w:val="SAPUserEntry"/>
              </w:rPr>
            </w:rPrChange>
          </w:rPr>
          <w:delText xml:space="preserve"> AE</w:delText>
        </w:r>
        <w:r w:rsidRPr="004C31C6" w:rsidDel="008D1E71">
          <w:rPr>
            <w:strike/>
            <w:rPrChange w:id="4255" w:author="Author" w:date="2018-02-27T10:48:00Z">
              <w:rPr/>
            </w:rPrChange>
          </w:rPr>
          <w:delText xml:space="preserve"> </w:delText>
        </w:r>
        <w:r w:rsidRPr="004C31C6" w:rsidDel="008D1E71">
          <w:rPr>
            <w:rStyle w:val="SAPUserEntry"/>
            <w:strike/>
            <w:rPrChange w:id="4256" w:author="Author" w:date="2018-02-27T10:48:00Z">
              <w:rPr>
                <w:rStyle w:val="SAPUserEntry"/>
              </w:rPr>
            </w:rPrChange>
          </w:rPr>
          <w:delText>–</w:delText>
        </w:r>
        <w:r w:rsidRPr="004C31C6" w:rsidDel="008D1E71">
          <w:rPr>
            <w:strike/>
            <w:rPrChange w:id="4257" w:author="Author" w:date="2018-02-27T10:48:00Z">
              <w:rPr/>
            </w:rPrChange>
          </w:rPr>
          <w:delText xml:space="preserve"> </w:delText>
        </w:r>
        <w:r w:rsidRPr="004C31C6" w:rsidDel="008D1E71">
          <w:rPr>
            <w:rStyle w:val="SAPUserEntry"/>
            <w:strike/>
            <w:rPrChange w:id="4258" w:author="Author" w:date="2018-02-27T10:48:00Z">
              <w:rPr>
                <w:rStyle w:val="SAPUserEntry"/>
              </w:rPr>
            </w:rPrChange>
          </w:rPr>
          <w:delText>Basic Salary</w:delText>
        </w:r>
        <w:r w:rsidRPr="004C31C6" w:rsidDel="008D1E71">
          <w:rPr>
            <w:b/>
            <w:strike/>
            <w:rPrChange w:id="4259" w:author="Author" w:date="2018-02-27T10:48:00Z">
              <w:rPr>
                <w:b/>
              </w:rPr>
            </w:rPrChange>
          </w:rPr>
          <w:delText xml:space="preserve"> </w:delText>
        </w:r>
        <w:r w:rsidRPr="004C31C6" w:rsidDel="008D1E71">
          <w:rPr>
            <w:rStyle w:val="SAPUserEntry"/>
            <w:strike/>
            <w:rPrChange w:id="4260" w:author="Author" w:date="2018-02-27T10:48:00Z">
              <w:rPr>
                <w:rStyle w:val="SAPUserEntry"/>
              </w:rPr>
            </w:rPrChange>
          </w:rPr>
          <w:delText>(1000AE)</w:delText>
        </w:r>
        <w:r w:rsidRPr="004C31C6" w:rsidDel="008D1E71">
          <w:rPr>
            <w:strike/>
            <w:rPrChange w:id="4261" w:author="Author" w:date="2018-02-27T10:48:00Z">
              <w:rPr/>
            </w:rPrChange>
          </w:rPr>
          <w:delText xml:space="preserve"> will be re-generated.</w:delText>
        </w:r>
      </w:del>
    </w:p>
    <w:p w14:paraId="6E9F3C93" w14:textId="3E87C812" w:rsidR="00CF5CFE" w:rsidRPr="004C31C6" w:rsidDel="008D1E71" w:rsidRDefault="00CF5CFE">
      <w:pPr>
        <w:pStyle w:val="NoteParagraph"/>
        <w:numPr>
          <w:ilvl w:val="0"/>
          <w:numId w:val="56"/>
        </w:numPr>
        <w:ind w:left="1080"/>
        <w:rPr>
          <w:del w:id="4262" w:author="Author" w:date="2018-02-27T10:49:00Z"/>
          <w:strike/>
          <w:rPrChange w:id="4263" w:author="Author" w:date="2018-02-27T10:48:00Z">
            <w:rPr>
              <w:del w:id="4264" w:author="Author" w:date="2018-02-27T10:49:00Z"/>
            </w:rPr>
          </w:rPrChange>
        </w:rPr>
        <w:pPrChange w:id="4265" w:author="Author" w:date="2018-01-31T15:21:00Z">
          <w:pPr>
            <w:pStyle w:val="SAPNoteHeading"/>
          </w:pPr>
        </w:pPrChange>
      </w:pPr>
      <w:del w:id="4266" w:author="Author" w:date="2018-02-27T10:49:00Z">
        <w:r w:rsidRPr="004C31C6" w:rsidDel="008D1E71">
          <w:rPr>
            <w:strike/>
            <w:rPrChange w:id="4267" w:author="Author" w:date="2018-02-27T10:48:00Z">
              <w:rPr/>
            </w:rPrChange>
          </w:rPr>
          <w:delText xml:space="preserve">For country </w:delText>
        </w:r>
        <w:r w:rsidRPr="004C31C6" w:rsidDel="008D1E71">
          <w:rPr>
            <w:b/>
            <w:strike/>
            <w:rPrChange w:id="4268" w:author="Author" w:date="2018-02-27T10:48:00Z">
              <w:rPr>
                <w:b/>
              </w:rPr>
            </w:rPrChange>
          </w:rPr>
          <w:delText>AU</w:delText>
        </w:r>
        <w:r w:rsidRPr="004C31C6" w:rsidDel="008D1E71">
          <w:rPr>
            <w:strike/>
            <w:rPrChange w:id="4269" w:author="Author" w:date="2018-02-27T10:48:00Z">
              <w:rPr/>
            </w:rPrChange>
          </w:rPr>
          <w:delText>, the preconfigured business rule will re-generate again automatically the same pay components like during hiring or rehiring of the employee.</w:delText>
        </w:r>
      </w:del>
    </w:p>
    <w:p w14:paraId="6DE3CF55" w14:textId="1D36F9DF" w:rsidR="00CF5CFE" w:rsidRPr="004C31C6" w:rsidDel="008D1E71" w:rsidRDefault="00CF5CFE" w:rsidP="00CF5CFE">
      <w:pPr>
        <w:pStyle w:val="NoteParagraph"/>
        <w:numPr>
          <w:ilvl w:val="0"/>
          <w:numId w:val="56"/>
        </w:numPr>
        <w:ind w:left="1080"/>
        <w:rPr>
          <w:del w:id="4270" w:author="Author" w:date="2018-02-27T10:49:00Z"/>
          <w:strike/>
          <w:highlight w:val="yellow"/>
          <w:rPrChange w:id="4271" w:author="Author" w:date="2018-02-27T10:48:00Z">
            <w:rPr>
              <w:del w:id="4272" w:author="Author" w:date="2018-02-27T10:49:00Z"/>
              <w:highlight w:val="yellow"/>
            </w:rPr>
          </w:rPrChange>
        </w:rPr>
      </w:pPr>
      <w:del w:id="4273" w:author="Author" w:date="2018-02-27T10:49:00Z">
        <w:r w:rsidRPr="004C31C6" w:rsidDel="008D1E71">
          <w:rPr>
            <w:strike/>
            <w:highlight w:val="yellow"/>
            <w:rPrChange w:id="4274" w:author="Author" w:date="2018-02-27T10:48:00Z">
              <w:rPr>
                <w:highlight w:val="yellow"/>
              </w:rPr>
            </w:rPrChange>
          </w:rPr>
          <w:delText xml:space="preserve">For country </w:delText>
        </w:r>
        <w:r w:rsidRPr="004C31C6" w:rsidDel="008D1E71">
          <w:rPr>
            <w:b/>
            <w:strike/>
            <w:highlight w:val="yellow"/>
            <w:rPrChange w:id="4275" w:author="Author" w:date="2018-02-27T10:48:00Z">
              <w:rPr>
                <w:b/>
                <w:highlight w:val="yellow"/>
              </w:rPr>
            </w:rPrChange>
          </w:rPr>
          <w:delText>CN</w:delText>
        </w:r>
        <w:r w:rsidRPr="004C31C6" w:rsidDel="008D1E71">
          <w:rPr>
            <w:strike/>
            <w:highlight w:val="yellow"/>
            <w:rPrChange w:id="4276" w:author="Author" w:date="2018-02-27T10:48:00Z">
              <w:rPr>
                <w:highlight w:val="yellow"/>
              </w:rPr>
            </w:rPrChange>
          </w:rPr>
          <w:delText>,</w:delText>
        </w:r>
      </w:del>
    </w:p>
    <w:p w14:paraId="5795DA80" w14:textId="1A5CC049" w:rsidR="00CF5CFE" w:rsidRPr="004C31C6" w:rsidDel="008D1E71" w:rsidRDefault="00CF5CFE" w:rsidP="00CF5CFE">
      <w:pPr>
        <w:pStyle w:val="NoteParagraph"/>
        <w:numPr>
          <w:ilvl w:val="0"/>
          <w:numId w:val="56"/>
        </w:numPr>
        <w:ind w:left="1080"/>
        <w:rPr>
          <w:del w:id="4277" w:author="Author" w:date="2018-02-27T10:49:00Z"/>
          <w:strike/>
          <w:highlight w:val="yellow"/>
          <w:rPrChange w:id="4278" w:author="Author" w:date="2018-02-27T10:48:00Z">
            <w:rPr>
              <w:del w:id="4279" w:author="Author" w:date="2018-02-27T10:49:00Z"/>
              <w:highlight w:val="yellow"/>
            </w:rPr>
          </w:rPrChange>
        </w:rPr>
      </w:pPr>
      <w:del w:id="4280" w:author="Author" w:date="2018-02-27T10:49:00Z">
        <w:r w:rsidRPr="004C31C6" w:rsidDel="008D1E71">
          <w:rPr>
            <w:strike/>
            <w:highlight w:val="yellow"/>
            <w:rPrChange w:id="4281" w:author="Author" w:date="2018-02-27T10:48:00Z">
              <w:rPr>
                <w:highlight w:val="yellow"/>
              </w:rPr>
            </w:rPrChange>
          </w:rPr>
          <w:delText xml:space="preserve">For country </w:delText>
        </w:r>
        <w:r w:rsidRPr="004C31C6" w:rsidDel="008D1E71">
          <w:rPr>
            <w:b/>
            <w:strike/>
            <w:highlight w:val="yellow"/>
            <w:rPrChange w:id="4282" w:author="Author" w:date="2018-02-27T10:48:00Z">
              <w:rPr>
                <w:b/>
                <w:highlight w:val="yellow"/>
              </w:rPr>
            </w:rPrChange>
          </w:rPr>
          <w:delText>DE</w:delText>
        </w:r>
        <w:r w:rsidRPr="004C31C6" w:rsidDel="008D1E71">
          <w:rPr>
            <w:strike/>
            <w:highlight w:val="yellow"/>
            <w:rPrChange w:id="4283" w:author="Author" w:date="2018-02-27T10:48:00Z">
              <w:rPr>
                <w:highlight w:val="yellow"/>
              </w:rPr>
            </w:rPrChange>
          </w:rPr>
          <w:delText xml:space="preserve">, the preconfigured business rule deletes automatically for the employees, </w:delText>
        </w:r>
        <w:r w:rsidRPr="004C31C6" w:rsidDel="008D1E71">
          <w:rPr>
            <w:strike/>
            <w:rPrChange w:id="4284" w:author="Author" w:date="2018-02-27T10:48:00Z">
              <w:rPr/>
            </w:rPrChange>
          </w:rPr>
          <w:delText>having employment type</w:delText>
        </w:r>
        <w:r w:rsidRPr="004C31C6" w:rsidDel="008D1E71">
          <w:rPr>
            <w:rStyle w:val="SAPUserEntry"/>
            <w:strike/>
            <w:rPrChange w:id="4285" w:author="Author" w:date="2018-02-27T10:48:00Z">
              <w:rPr>
                <w:rStyle w:val="SAPUserEntry"/>
              </w:rPr>
            </w:rPrChange>
          </w:rPr>
          <w:delText xml:space="preserve"> </w:delText>
        </w:r>
        <w:r w:rsidRPr="004C31C6" w:rsidDel="008D1E71">
          <w:rPr>
            <w:rStyle w:val="SAPUserEntry"/>
            <w:b w:val="0"/>
            <w:strike/>
            <w:color w:val="auto"/>
            <w:rPrChange w:id="4286" w:author="Author" w:date="2018-02-27T10:48:00Z">
              <w:rPr>
                <w:rStyle w:val="SAPUserEntry"/>
                <w:b w:val="0"/>
                <w:color w:val="auto"/>
              </w:rPr>
            </w:rPrChange>
          </w:rPr>
          <w:delText>Hourly Wage Earner</w:delText>
        </w:r>
        <w:r w:rsidRPr="004C31C6" w:rsidDel="008D1E71">
          <w:rPr>
            <w:rStyle w:val="SAPUserEntry"/>
            <w:strike/>
            <w:color w:val="auto"/>
            <w:rPrChange w:id="4287" w:author="Author" w:date="2018-02-27T10:48:00Z">
              <w:rPr>
                <w:rStyle w:val="SAPUserEntry"/>
                <w:color w:val="auto"/>
              </w:rPr>
            </w:rPrChange>
          </w:rPr>
          <w:delText xml:space="preserve"> </w:delText>
        </w:r>
        <w:r w:rsidRPr="004C31C6" w:rsidDel="008D1E71">
          <w:rPr>
            <w:strike/>
            <w:rPrChange w:id="4288" w:author="Author" w:date="2018-02-27T10:48:00Z">
              <w:rPr/>
            </w:rPrChange>
          </w:rPr>
          <w:delText>or pay scale group</w:delText>
        </w:r>
        <w:r w:rsidRPr="004C31C6" w:rsidDel="008D1E71">
          <w:rPr>
            <w:rStyle w:val="SAPUserEntry"/>
            <w:strike/>
            <w:rPrChange w:id="4289" w:author="Author" w:date="2018-02-27T10:48:00Z">
              <w:rPr>
                <w:rStyle w:val="SAPUserEntry"/>
              </w:rPr>
            </w:rPrChange>
          </w:rPr>
          <w:delText xml:space="preserve"> </w:delText>
        </w:r>
        <w:r w:rsidRPr="004C31C6" w:rsidDel="008D1E71">
          <w:rPr>
            <w:rStyle w:val="SAPUserEntry"/>
            <w:b w:val="0"/>
            <w:strike/>
            <w:color w:val="auto"/>
            <w:rPrChange w:id="4290" w:author="Author" w:date="2018-02-27T10:48:00Z">
              <w:rPr>
                <w:rStyle w:val="SAPUserEntry"/>
                <w:b w:val="0"/>
                <w:color w:val="auto"/>
              </w:rPr>
            </w:rPrChange>
          </w:rPr>
          <w:delText>AT(DEU/40/95/AT)</w:delText>
        </w:r>
        <w:r w:rsidRPr="004C31C6" w:rsidDel="008D1E71">
          <w:rPr>
            <w:strike/>
            <w:highlight w:val="yellow"/>
            <w:rPrChange w:id="4291" w:author="Author" w:date="2018-02-27T10:48:00Z">
              <w:rPr>
                <w:highlight w:val="yellow"/>
              </w:rPr>
            </w:rPrChange>
          </w:rPr>
          <w:delText>, the manually entered amounts for pay components</w:delText>
        </w:r>
        <w:r w:rsidRPr="004C31C6" w:rsidDel="008D1E71">
          <w:rPr>
            <w:rStyle w:val="SAPUserEntry"/>
            <w:strike/>
            <w:rPrChange w:id="4292" w:author="Author" w:date="2018-02-27T10:48:00Z">
              <w:rPr>
                <w:rStyle w:val="SAPUserEntry"/>
              </w:rPr>
            </w:rPrChange>
          </w:rPr>
          <w:delText xml:space="preserve"> DE</w:delText>
        </w:r>
        <w:r w:rsidRPr="004C31C6" w:rsidDel="008D1E71">
          <w:rPr>
            <w:strike/>
            <w:rPrChange w:id="4293" w:author="Author" w:date="2018-02-27T10:48:00Z">
              <w:rPr/>
            </w:rPrChange>
          </w:rPr>
          <w:delText xml:space="preserve"> </w:delText>
        </w:r>
        <w:r w:rsidRPr="004C31C6" w:rsidDel="008D1E71">
          <w:rPr>
            <w:rStyle w:val="SAPUserEntry"/>
            <w:strike/>
            <w:rPrChange w:id="4294" w:author="Author" w:date="2018-02-27T10:48:00Z">
              <w:rPr>
                <w:rStyle w:val="SAPUserEntry"/>
              </w:rPr>
            </w:rPrChange>
          </w:rPr>
          <w:delText>–</w:delText>
        </w:r>
        <w:r w:rsidRPr="004C31C6" w:rsidDel="008D1E71">
          <w:rPr>
            <w:b/>
            <w:strike/>
            <w:rPrChange w:id="4295" w:author="Author" w:date="2018-02-27T10:48:00Z">
              <w:rPr>
                <w:b/>
              </w:rPr>
            </w:rPrChange>
          </w:rPr>
          <w:delText xml:space="preserve"> </w:delText>
        </w:r>
        <w:r w:rsidRPr="004C31C6" w:rsidDel="008D1E71">
          <w:rPr>
            <w:rStyle w:val="SAPUserEntry"/>
            <w:strike/>
            <w:rPrChange w:id="4296" w:author="Author" w:date="2018-02-27T10:48:00Z">
              <w:rPr>
                <w:rStyle w:val="SAPUserEntry"/>
              </w:rPr>
            </w:rPrChange>
          </w:rPr>
          <w:delText>Hourly Rate</w:delText>
        </w:r>
        <w:r w:rsidRPr="004C31C6" w:rsidDel="008D1E71">
          <w:rPr>
            <w:b/>
            <w:strike/>
            <w:rPrChange w:id="4297" w:author="Author" w:date="2018-02-27T10:48:00Z">
              <w:rPr>
                <w:b/>
              </w:rPr>
            </w:rPrChange>
          </w:rPr>
          <w:delText xml:space="preserve"> </w:delText>
        </w:r>
        <w:r w:rsidRPr="004C31C6" w:rsidDel="008D1E71">
          <w:rPr>
            <w:rStyle w:val="SAPUserEntry"/>
            <w:strike/>
            <w:rPrChange w:id="4298" w:author="Author" w:date="2018-02-27T10:48:00Z">
              <w:rPr>
                <w:rStyle w:val="SAPUserEntry"/>
              </w:rPr>
            </w:rPrChange>
          </w:rPr>
          <w:delText>(1400DE)</w:delText>
        </w:r>
        <w:r w:rsidRPr="004C31C6" w:rsidDel="008D1E71">
          <w:rPr>
            <w:strike/>
            <w:rPrChange w:id="4299" w:author="Author" w:date="2018-02-27T10:48:00Z">
              <w:rPr/>
            </w:rPrChange>
          </w:rPr>
          <w:delText xml:space="preserve"> or</w:delText>
        </w:r>
        <w:r w:rsidRPr="004C31C6" w:rsidDel="008D1E71">
          <w:rPr>
            <w:rStyle w:val="SAPUserEntry"/>
            <w:strike/>
            <w:rPrChange w:id="4300" w:author="Author" w:date="2018-02-27T10:48:00Z">
              <w:rPr>
                <w:rStyle w:val="SAPUserEntry"/>
              </w:rPr>
            </w:rPrChange>
          </w:rPr>
          <w:delText xml:space="preserve"> DE</w:delText>
        </w:r>
        <w:r w:rsidRPr="004C31C6" w:rsidDel="008D1E71">
          <w:rPr>
            <w:b/>
            <w:strike/>
            <w:rPrChange w:id="4301" w:author="Author" w:date="2018-02-27T10:48:00Z">
              <w:rPr>
                <w:b/>
              </w:rPr>
            </w:rPrChange>
          </w:rPr>
          <w:delText xml:space="preserve"> </w:delText>
        </w:r>
        <w:r w:rsidRPr="004C31C6" w:rsidDel="008D1E71">
          <w:rPr>
            <w:rStyle w:val="SAPUserEntry"/>
            <w:strike/>
            <w:rPrChange w:id="4302" w:author="Author" w:date="2018-02-27T10:48:00Z">
              <w:rPr>
                <w:rStyle w:val="SAPUserEntry"/>
              </w:rPr>
            </w:rPrChange>
          </w:rPr>
          <w:delText>–</w:delText>
        </w:r>
        <w:r w:rsidRPr="004C31C6" w:rsidDel="008D1E71">
          <w:rPr>
            <w:b/>
            <w:strike/>
            <w:rPrChange w:id="4303" w:author="Author" w:date="2018-02-27T10:48:00Z">
              <w:rPr>
                <w:b/>
              </w:rPr>
            </w:rPrChange>
          </w:rPr>
          <w:delText xml:space="preserve"> </w:delText>
        </w:r>
        <w:r w:rsidRPr="004C31C6" w:rsidDel="008D1E71">
          <w:rPr>
            <w:rStyle w:val="SAPUserEntry"/>
            <w:strike/>
            <w:rPrChange w:id="4304" w:author="Author" w:date="2018-02-27T10:48:00Z">
              <w:rPr>
                <w:rStyle w:val="SAPUserEntry"/>
              </w:rPr>
            </w:rPrChange>
          </w:rPr>
          <w:delText>Non-Standard Salary</w:delText>
        </w:r>
        <w:r w:rsidRPr="004C31C6" w:rsidDel="008D1E71">
          <w:rPr>
            <w:b/>
            <w:strike/>
            <w:rPrChange w:id="4305" w:author="Author" w:date="2018-02-27T10:48:00Z">
              <w:rPr>
                <w:b/>
              </w:rPr>
            </w:rPrChange>
          </w:rPr>
          <w:delText xml:space="preserve"> </w:delText>
        </w:r>
        <w:r w:rsidRPr="004C31C6" w:rsidDel="008D1E71">
          <w:rPr>
            <w:rStyle w:val="SAPUserEntry"/>
            <w:strike/>
            <w:rPrChange w:id="4306" w:author="Author" w:date="2018-02-27T10:48:00Z">
              <w:rPr>
                <w:rStyle w:val="SAPUserEntry"/>
              </w:rPr>
            </w:rPrChange>
          </w:rPr>
          <w:delText>(1200DE)</w:delText>
        </w:r>
        <w:r w:rsidRPr="004C31C6" w:rsidDel="008D1E71">
          <w:rPr>
            <w:strike/>
            <w:rPrChange w:id="4307" w:author="Author" w:date="2018-02-27T10:48:00Z">
              <w:rPr/>
            </w:rPrChange>
          </w:rPr>
          <w:delText>. In this case, the HR Administrator needs to manually enter again these pay component amounts.</w:delText>
        </w:r>
      </w:del>
    </w:p>
    <w:p w14:paraId="2AEC4CA0" w14:textId="17773563" w:rsidR="00CF5CFE" w:rsidRPr="004C31C6" w:rsidDel="008D1E71" w:rsidRDefault="00CF5CFE" w:rsidP="00CF5CFE">
      <w:pPr>
        <w:pStyle w:val="ListParagraph"/>
        <w:numPr>
          <w:ilvl w:val="0"/>
          <w:numId w:val="56"/>
        </w:numPr>
        <w:ind w:left="1080"/>
        <w:rPr>
          <w:del w:id="4308" w:author="Author" w:date="2018-02-27T10:49:00Z"/>
          <w:strike/>
          <w:highlight w:val="yellow"/>
          <w:rPrChange w:id="4309" w:author="Author" w:date="2018-02-27T10:48:00Z">
            <w:rPr>
              <w:del w:id="4310" w:author="Author" w:date="2018-02-27T10:49:00Z"/>
              <w:highlight w:val="yellow"/>
            </w:rPr>
          </w:rPrChange>
        </w:rPr>
      </w:pPr>
      <w:del w:id="4311" w:author="Author" w:date="2018-02-27T10:49:00Z">
        <w:r w:rsidRPr="004C31C6" w:rsidDel="008D1E71">
          <w:rPr>
            <w:strike/>
            <w:highlight w:val="yellow"/>
            <w:rPrChange w:id="4312" w:author="Author" w:date="2018-02-27T10:48:00Z">
              <w:rPr/>
            </w:rPrChange>
          </w:rPr>
          <w:delText xml:space="preserve">For country </w:delText>
        </w:r>
        <w:r w:rsidRPr="004C31C6" w:rsidDel="008D1E71">
          <w:rPr>
            <w:b/>
            <w:strike/>
            <w:highlight w:val="yellow"/>
            <w:rPrChange w:id="4313" w:author="Author" w:date="2018-02-27T10:48:00Z">
              <w:rPr/>
            </w:rPrChange>
          </w:rPr>
          <w:delText>FR</w:delText>
        </w:r>
        <w:r w:rsidRPr="004C31C6" w:rsidDel="008D1E71">
          <w:rPr>
            <w:strike/>
            <w:highlight w:val="yellow"/>
            <w:rPrChange w:id="4314" w:author="Author" w:date="2018-02-27T10:48:00Z">
              <w:rPr/>
            </w:rPrChange>
          </w:rPr>
          <w:delText xml:space="preserve">, </w:delText>
        </w:r>
        <w:r w:rsidRPr="004C31C6" w:rsidDel="008D1E71">
          <w:rPr>
            <w:strike/>
            <w:highlight w:val="yellow"/>
            <w:rPrChange w:id="4315" w:author="Author" w:date="2018-02-27T10:48:00Z">
              <w:rPr>
                <w:highlight w:val="yellow"/>
              </w:rPr>
            </w:rPrChange>
          </w:rPr>
          <w:delText>….. then due to the job change performed, the preconfigured business rule will re-generate again automatically the same predefined (initial) amount for that pay component.</w:delText>
        </w:r>
      </w:del>
    </w:p>
    <w:p w14:paraId="46444DB9" w14:textId="3D3252D8" w:rsidR="00CF5CFE" w:rsidRPr="004C31C6" w:rsidDel="008D1E71" w:rsidRDefault="00CF5CFE" w:rsidP="00CF5CFE">
      <w:pPr>
        <w:pStyle w:val="NoteParagraph"/>
        <w:numPr>
          <w:ilvl w:val="0"/>
          <w:numId w:val="56"/>
        </w:numPr>
        <w:ind w:left="1080"/>
        <w:rPr>
          <w:del w:id="4316" w:author="Author" w:date="2018-02-27T10:49:00Z"/>
          <w:strike/>
          <w:rPrChange w:id="4317" w:author="Author" w:date="2018-02-27T10:48:00Z">
            <w:rPr>
              <w:del w:id="4318" w:author="Author" w:date="2018-02-27T10:49:00Z"/>
            </w:rPr>
          </w:rPrChange>
        </w:rPr>
      </w:pPr>
      <w:del w:id="4319" w:author="Author" w:date="2018-02-27T10:49:00Z">
        <w:r w:rsidRPr="004C31C6" w:rsidDel="008D1E71">
          <w:rPr>
            <w:strike/>
            <w:rPrChange w:id="4320" w:author="Author" w:date="2018-02-27T10:48:00Z">
              <w:rPr/>
            </w:rPrChange>
          </w:rPr>
          <w:delText xml:space="preserve">For country </w:delText>
        </w:r>
        <w:r w:rsidRPr="004C31C6" w:rsidDel="008D1E71">
          <w:rPr>
            <w:b/>
            <w:strike/>
            <w:rPrChange w:id="4321" w:author="Author" w:date="2018-02-27T10:48:00Z">
              <w:rPr>
                <w:b/>
              </w:rPr>
            </w:rPrChange>
          </w:rPr>
          <w:delText>GB</w:delText>
        </w:r>
        <w:r w:rsidRPr="004C31C6" w:rsidDel="008D1E71">
          <w:rPr>
            <w:strike/>
            <w:rPrChange w:id="4322" w:author="Author" w:date="2018-02-27T10:48:00Z">
              <w:rPr/>
            </w:rPrChange>
          </w:rPr>
          <w:delText xml:space="preserve">, the amount of </w:delText>
        </w:r>
        <w:r w:rsidRPr="004C31C6" w:rsidDel="008D1E71">
          <w:rPr>
            <w:rStyle w:val="SAPScreenElement"/>
            <w:strike/>
            <w:rPrChange w:id="4323" w:author="Author" w:date="2018-02-27T10:48:00Z">
              <w:rPr>
                <w:rStyle w:val="SAPScreenElement"/>
              </w:rPr>
            </w:rPrChange>
          </w:rPr>
          <w:delText>Pay Component</w:delText>
        </w:r>
        <w:r w:rsidRPr="004C31C6" w:rsidDel="008D1E71">
          <w:rPr>
            <w:rStyle w:val="SAPUserEntry"/>
            <w:strike/>
            <w:rPrChange w:id="4324" w:author="Author" w:date="2018-02-27T10:48:00Z">
              <w:rPr>
                <w:rStyle w:val="SAPUserEntry"/>
              </w:rPr>
            </w:rPrChange>
          </w:rPr>
          <w:delText xml:space="preserve"> GB</w:delText>
        </w:r>
        <w:r w:rsidRPr="004C31C6" w:rsidDel="008D1E71">
          <w:rPr>
            <w:b/>
            <w:strike/>
            <w:rPrChange w:id="4325" w:author="Author" w:date="2018-02-27T10:48:00Z">
              <w:rPr>
                <w:b/>
              </w:rPr>
            </w:rPrChange>
          </w:rPr>
          <w:delText xml:space="preserve"> </w:delText>
        </w:r>
        <w:r w:rsidRPr="004C31C6" w:rsidDel="008D1E71">
          <w:rPr>
            <w:rStyle w:val="SAPUserEntry"/>
            <w:strike/>
            <w:rPrChange w:id="4326" w:author="Author" w:date="2018-02-27T10:48:00Z">
              <w:rPr>
                <w:rStyle w:val="SAPUserEntry"/>
              </w:rPr>
            </w:rPrChange>
          </w:rPr>
          <w:delText>–</w:delText>
        </w:r>
        <w:r w:rsidRPr="004C31C6" w:rsidDel="008D1E71">
          <w:rPr>
            <w:b/>
            <w:strike/>
            <w:rPrChange w:id="4327" w:author="Author" w:date="2018-02-27T10:48:00Z">
              <w:rPr>
                <w:b/>
              </w:rPr>
            </w:rPrChange>
          </w:rPr>
          <w:delText xml:space="preserve"> </w:delText>
        </w:r>
        <w:r w:rsidRPr="004C31C6" w:rsidDel="008D1E71">
          <w:rPr>
            <w:rStyle w:val="SAPUserEntry"/>
            <w:strike/>
            <w:rPrChange w:id="4328" w:author="Author" w:date="2018-02-27T10:48:00Z">
              <w:rPr>
                <w:rStyle w:val="SAPUserEntry"/>
              </w:rPr>
            </w:rPrChange>
          </w:rPr>
          <w:delText>Monthly Salary</w:delText>
        </w:r>
        <w:r w:rsidRPr="004C31C6" w:rsidDel="008D1E71">
          <w:rPr>
            <w:b/>
            <w:strike/>
            <w:rPrChange w:id="4329" w:author="Author" w:date="2018-02-27T10:48:00Z">
              <w:rPr>
                <w:b/>
              </w:rPr>
            </w:rPrChange>
          </w:rPr>
          <w:delText xml:space="preserve"> </w:delText>
        </w:r>
        <w:r w:rsidRPr="004C31C6" w:rsidDel="008D1E71">
          <w:rPr>
            <w:rStyle w:val="SAPUserEntry"/>
            <w:strike/>
            <w:rPrChange w:id="4330" w:author="Author" w:date="2018-02-27T10:48:00Z">
              <w:rPr>
                <w:rStyle w:val="SAPUserEntry"/>
              </w:rPr>
            </w:rPrChange>
          </w:rPr>
          <w:delText>(1000GB)</w:delText>
        </w:r>
        <w:r w:rsidRPr="004C31C6" w:rsidDel="008D1E71">
          <w:rPr>
            <w:b/>
            <w:strike/>
            <w:rPrChange w:id="4331" w:author="Author" w:date="2018-02-27T10:48:00Z">
              <w:rPr>
                <w:b/>
              </w:rPr>
            </w:rPrChange>
          </w:rPr>
          <w:delText xml:space="preserve"> </w:delText>
        </w:r>
        <w:r w:rsidRPr="004C31C6" w:rsidDel="008D1E71">
          <w:rPr>
            <w:strike/>
            <w:rPrChange w:id="4332" w:author="Author" w:date="2018-02-27T10:48:00Z">
              <w:rPr/>
            </w:rPrChange>
          </w:rPr>
          <w:delText>will be re-generated for an employee having employment type other than</w:delText>
        </w:r>
        <w:r w:rsidRPr="004C31C6" w:rsidDel="008D1E71">
          <w:rPr>
            <w:rStyle w:val="SAPUserEntry"/>
            <w:strike/>
            <w:rPrChange w:id="4333" w:author="Author" w:date="2018-02-27T10:48:00Z">
              <w:rPr>
                <w:rStyle w:val="SAPUserEntry"/>
              </w:rPr>
            </w:rPrChange>
          </w:rPr>
          <w:delText xml:space="preserve"> </w:delText>
        </w:r>
        <w:r w:rsidRPr="004C31C6" w:rsidDel="008D1E71">
          <w:rPr>
            <w:rStyle w:val="SAPUserEntry"/>
            <w:strike/>
            <w:color w:val="auto"/>
            <w:rPrChange w:id="4334" w:author="Author" w:date="2018-02-27T10:48:00Z">
              <w:rPr>
                <w:rStyle w:val="SAPUserEntry"/>
                <w:color w:val="auto"/>
              </w:rPr>
            </w:rPrChange>
          </w:rPr>
          <w:delText>Hourly(GB)</w:delText>
        </w:r>
        <w:r w:rsidRPr="004C31C6" w:rsidDel="008D1E71">
          <w:rPr>
            <w:strike/>
            <w:rPrChange w:id="4335" w:author="Author" w:date="2018-02-27T10:48:00Z">
              <w:rPr/>
            </w:rPrChange>
          </w:rPr>
          <w:delText>.</w:delText>
        </w:r>
      </w:del>
    </w:p>
    <w:p w14:paraId="45668381" w14:textId="0B52ACBC" w:rsidR="00CF5CFE" w:rsidRPr="004C31C6" w:rsidDel="008D1E71" w:rsidRDefault="00CF5CFE" w:rsidP="00CF5CFE">
      <w:pPr>
        <w:pStyle w:val="NoteParagraph"/>
        <w:numPr>
          <w:ilvl w:val="0"/>
          <w:numId w:val="56"/>
        </w:numPr>
        <w:ind w:left="1080"/>
        <w:rPr>
          <w:del w:id="4336" w:author="Author" w:date="2018-02-27T10:49:00Z"/>
          <w:strike/>
          <w:rPrChange w:id="4337" w:author="Author" w:date="2018-02-27T10:48:00Z">
            <w:rPr>
              <w:del w:id="4338" w:author="Author" w:date="2018-02-27T10:49:00Z"/>
            </w:rPr>
          </w:rPrChange>
        </w:rPr>
      </w:pPr>
      <w:del w:id="4339" w:author="Author" w:date="2018-02-27T10:49:00Z">
        <w:r w:rsidRPr="004C31C6" w:rsidDel="008D1E71">
          <w:rPr>
            <w:strike/>
            <w:rPrChange w:id="4340" w:author="Author" w:date="2018-02-27T10:48:00Z">
              <w:rPr/>
            </w:rPrChange>
          </w:rPr>
          <w:delText xml:space="preserve">For country </w:delText>
        </w:r>
        <w:r w:rsidRPr="004C31C6" w:rsidDel="008D1E71">
          <w:rPr>
            <w:b/>
            <w:strike/>
            <w:rPrChange w:id="4341" w:author="Author" w:date="2018-02-27T10:48:00Z">
              <w:rPr>
                <w:b/>
              </w:rPr>
            </w:rPrChange>
          </w:rPr>
          <w:delText>SA</w:delText>
        </w:r>
        <w:r w:rsidRPr="004C31C6" w:rsidDel="008D1E71">
          <w:rPr>
            <w:strike/>
            <w:rPrChange w:id="4342" w:author="Author" w:date="2018-02-27T10:48:00Z">
              <w:rPr/>
            </w:rPrChange>
          </w:rPr>
          <w:delText xml:space="preserve">, the amount of </w:delText>
        </w:r>
        <w:r w:rsidRPr="004C31C6" w:rsidDel="008D1E71">
          <w:rPr>
            <w:rStyle w:val="SAPScreenElement"/>
            <w:strike/>
            <w:rPrChange w:id="4343" w:author="Author" w:date="2018-02-27T10:48:00Z">
              <w:rPr>
                <w:rStyle w:val="SAPScreenElement"/>
              </w:rPr>
            </w:rPrChange>
          </w:rPr>
          <w:delText>Pay Component</w:delText>
        </w:r>
        <w:r w:rsidRPr="004C31C6" w:rsidDel="008D1E71">
          <w:rPr>
            <w:rStyle w:val="SAPUserEntry"/>
            <w:strike/>
            <w:rPrChange w:id="4344" w:author="Author" w:date="2018-02-27T10:48:00Z">
              <w:rPr>
                <w:rStyle w:val="SAPUserEntry"/>
              </w:rPr>
            </w:rPrChange>
          </w:rPr>
          <w:delText xml:space="preserve"> SA</w:delText>
        </w:r>
        <w:r w:rsidRPr="004C31C6" w:rsidDel="008D1E71">
          <w:rPr>
            <w:b/>
            <w:strike/>
            <w:rPrChange w:id="4345" w:author="Author" w:date="2018-02-27T10:48:00Z">
              <w:rPr>
                <w:b/>
              </w:rPr>
            </w:rPrChange>
          </w:rPr>
          <w:delText xml:space="preserve"> </w:delText>
        </w:r>
        <w:r w:rsidRPr="004C31C6" w:rsidDel="008D1E71">
          <w:rPr>
            <w:rStyle w:val="SAPUserEntry"/>
            <w:strike/>
            <w:rPrChange w:id="4346" w:author="Author" w:date="2018-02-27T10:48:00Z">
              <w:rPr>
                <w:rStyle w:val="SAPUserEntry"/>
              </w:rPr>
            </w:rPrChange>
          </w:rPr>
          <w:delText>-</w:delText>
        </w:r>
        <w:r w:rsidRPr="004C31C6" w:rsidDel="008D1E71">
          <w:rPr>
            <w:b/>
            <w:strike/>
            <w:rPrChange w:id="4347" w:author="Author" w:date="2018-02-27T10:48:00Z">
              <w:rPr>
                <w:b/>
              </w:rPr>
            </w:rPrChange>
          </w:rPr>
          <w:delText xml:space="preserve"> </w:delText>
        </w:r>
        <w:r w:rsidRPr="004C31C6" w:rsidDel="008D1E71">
          <w:rPr>
            <w:rStyle w:val="SAPUserEntry"/>
            <w:strike/>
            <w:rPrChange w:id="4348" w:author="Author" w:date="2018-02-27T10:48:00Z">
              <w:rPr>
                <w:rStyle w:val="SAPUserEntry"/>
              </w:rPr>
            </w:rPrChange>
          </w:rPr>
          <w:delText>Basic Pay(1000SA)</w:delText>
        </w:r>
        <w:r w:rsidRPr="004C31C6" w:rsidDel="008D1E71">
          <w:rPr>
            <w:strike/>
            <w:rPrChange w:id="4349" w:author="Author" w:date="2018-02-27T10:48:00Z">
              <w:rPr/>
            </w:rPrChange>
          </w:rPr>
          <w:delText xml:space="preserve"> will be re-generated. </w:delText>
        </w:r>
      </w:del>
    </w:p>
    <w:p w14:paraId="08CFC8C7" w14:textId="586C2CC0" w:rsidR="00CF5CFE" w:rsidRPr="00CF5CFE" w:rsidRDefault="00CF5CFE" w:rsidP="00CF5CFE">
      <w:pPr>
        <w:ind w:left="720"/>
      </w:pPr>
      <w:r w:rsidRPr="00CF5CFE">
        <w:t xml:space="preserve">Also, additional recurring pay components maintained </w:t>
      </w:r>
      <w:ins w:id="4350" w:author="Author" w:date="2018-02-27T10:48:00Z">
        <w:r w:rsidR="004C31C6">
          <w:t xml:space="preserve">previously </w:t>
        </w:r>
      </w:ins>
      <w:r w:rsidRPr="00CF5CFE">
        <w:t>might disappear.</w:t>
      </w:r>
    </w:p>
    <w:p w14:paraId="00071444" w14:textId="7C488D14" w:rsidR="00A32713" w:rsidRPr="00CF5CFE" w:rsidRDefault="00CF5CFE" w:rsidP="00CF5CFE">
      <w:pPr>
        <w:ind w:left="720"/>
      </w:pPr>
      <w:r w:rsidRPr="00CF5CFE">
        <w:t xml:space="preserve">In this case, the HR Administrator needs to manually change back </w:t>
      </w:r>
      <w:ins w:id="4351" w:author="Author" w:date="2018-02-27T10:48:00Z">
        <w:r w:rsidR="004C31C6">
          <w:t>or re-enter</w:t>
        </w:r>
        <w:r w:rsidR="004C31C6" w:rsidRPr="002B572C">
          <w:t xml:space="preserve"> </w:t>
        </w:r>
      </w:ins>
      <w:r w:rsidRPr="00CF5CFE">
        <w:t>the pay component</w:t>
      </w:r>
      <w:r w:rsidRPr="00CF5CFE">
        <w:rPr>
          <w:b/>
        </w:rPr>
        <w:t xml:space="preserve"> </w:t>
      </w:r>
      <w:r w:rsidRPr="00CF5CFE">
        <w:t xml:space="preserve">related to the basic pay, and possibly add missing recurring payments such that the correct compensation information for the employee is obtained back again. </w:t>
      </w:r>
      <w:r w:rsidR="00A32713" w:rsidRPr="00CF5CFE">
        <w:t>For this, the HR Administrator can proceed as follows:</w:t>
      </w:r>
    </w:p>
    <w:p w14:paraId="2AA124F5" w14:textId="77777777" w:rsidR="00A32713" w:rsidRPr="00CF5CFE" w:rsidRDefault="00A32713" w:rsidP="00CF5CFE">
      <w:pPr>
        <w:pStyle w:val="ListBullet3"/>
        <w:numPr>
          <w:ilvl w:val="0"/>
          <w:numId w:val="11"/>
        </w:numPr>
        <w:ind w:left="1080"/>
      </w:pPr>
      <w:r w:rsidRPr="00CF5CFE">
        <w:rPr>
          <w:noProof/>
        </w:rPr>
        <w:t xml:space="preserve">Log on to </w:t>
      </w:r>
      <w:r w:rsidRPr="00CF5CFE">
        <w:rPr>
          <w:rStyle w:val="SAPScreenElement"/>
          <w:color w:val="auto"/>
        </w:rPr>
        <w:t>Employee Central</w:t>
      </w:r>
      <w:r w:rsidRPr="00CF5CFE">
        <w:rPr>
          <w:noProof/>
        </w:rPr>
        <w:t xml:space="preserve"> as an HR </w:t>
      </w:r>
      <w:r w:rsidRPr="00CF5CFE">
        <w:t>Administrator</w:t>
      </w:r>
      <w:r w:rsidRPr="00CF5CFE">
        <w:rPr>
          <w:noProof/>
        </w:rPr>
        <w:t>.</w:t>
      </w:r>
    </w:p>
    <w:p w14:paraId="0313A3F3" w14:textId="77777777" w:rsidR="00A32713" w:rsidRPr="00CF5CFE" w:rsidRDefault="00A32713" w:rsidP="00CF5CFE">
      <w:pPr>
        <w:pStyle w:val="ListBullet3"/>
        <w:numPr>
          <w:ilvl w:val="0"/>
          <w:numId w:val="11"/>
        </w:numPr>
        <w:ind w:left="1080"/>
      </w:pPr>
      <w:r w:rsidRPr="00CF5CFE">
        <w:rPr>
          <w:noProof/>
        </w:rPr>
        <w:t xml:space="preserve">Select from the </w:t>
      </w:r>
      <w:r w:rsidRPr="00CF5CFE">
        <w:rPr>
          <w:rStyle w:val="SAPScreenElement"/>
        </w:rPr>
        <w:t xml:space="preserve">Home </w:t>
      </w:r>
      <w:r w:rsidRPr="00CF5CFE">
        <w:rPr>
          <w:noProof/>
        </w:rPr>
        <w:t xml:space="preserve">drop-down </w:t>
      </w:r>
      <w:r w:rsidRPr="00CF5CFE">
        <w:rPr>
          <w:rStyle w:val="SAPScreenElement"/>
        </w:rPr>
        <w:t>My Employee Files</w:t>
      </w:r>
      <w:r w:rsidRPr="00CF5CFE">
        <w:rPr>
          <w:noProof/>
        </w:rPr>
        <w:t xml:space="preserve">, enter the employee’s name in the search box, and </w:t>
      </w:r>
      <w:r w:rsidRPr="00CF5CFE">
        <w:t xml:space="preserve">in the list of employees </w:t>
      </w:r>
      <w:r w:rsidRPr="00CF5CFE">
        <w:rPr>
          <w:noProof/>
        </w:rPr>
        <w:t xml:space="preserve">select </w:t>
      </w:r>
      <w:r w:rsidRPr="00CF5CFE">
        <w:t>the appropriate employee matching the search criteria.</w:t>
      </w:r>
    </w:p>
    <w:p w14:paraId="23855355" w14:textId="77777777" w:rsidR="00A32713" w:rsidRPr="00CF5CFE" w:rsidRDefault="00A32713" w:rsidP="00CF5CFE">
      <w:pPr>
        <w:pStyle w:val="ListBullet3"/>
        <w:numPr>
          <w:ilvl w:val="0"/>
          <w:numId w:val="11"/>
        </w:numPr>
        <w:ind w:left="1080"/>
      </w:pPr>
      <w:r w:rsidRPr="00CF5CFE">
        <w:lastRenderedPageBreak/>
        <w:t xml:space="preserve">Go to the </w:t>
      </w:r>
      <w:r w:rsidRPr="00CF5CFE">
        <w:rPr>
          <w:rStyle w:val="SAPScreenElement"/>
        </w:rPr>
        <w:t xml:space="preserve">Employment Information </w:t>
      </w:r>
      <w:r w:rsidRPr="00CF5CFE">
        <w:t xml:space="preserve">section and there scroll </w:t>
      </w:r>
      <w:r w:rsidRPr="00CF5CFE">
        <w:rPr>
          <w:rFonts w:cs="Arial"/>
          <w:bCs/>
        </w:rPr>
        <w:t xml:space="preserve">to the </w:t>
      </w:r>
      <w:r w:rsidRPr="00CF5CFE">
        <w:rPr>
          <w:rStyle w:val="SAPScreenElement"/>
        </w:rPr>
        <w:t>Compensation Information</w:t>
      </w:r>
      <w:r w:rsidRPr="00CF5CFE">
        <w:rPr>
          <w:rFonts w:cs="Arial"/>
          <w:bCs/>
        </w:rPr>
        <w:t xml:space="preserve"> subsection</w:t>
      </w:r>
      <w:r w:rsidRPr="00CF5CFE">
        <w:t>.</w:t>
      </w:r>
    </w:p>
    <w:p w14:paraId="4CDAA43F" w14:textId="77777777" w:rsidR="00A32713" w:rsidRPr="00CF5CFE" w:rsidRDefault="00A32713" w:rsidP="00CF5CFE">
      <w:pPr>
        <w:pStyle w:val="NoteParagraph"/>
        <w:numPr>
          <w:ilvl w:val="0"/>
          <w:numId w:val="11"/>
        </w:numPr>
        <w:ind w:left="1080"/>
      </w:pPr>
      <w:r w:rsidRPr="00CF5CFE">
        <w:t xml:space="preserve">Select the </w:t>
      </w:r>
      <w:r w:rsidRPr="00CF5CFE">
        <w:rPr>
          <w:rStyle w:val="SAPScreenElement"/>
        </w:rPr>
        <w:t>Clock (History)</w:t>
      </w:r>
      <w:r w:rsidRPr="00CF5CFE">
        <w:t xml:space="preserve"> icon next to the </w:t>
      </w:r>
      <w:r w:rsidRPr="00CF5CFE">
        <w:rPr>
          <w:rStyle w:val="SAPScreenElement"/>
        </w:rPr>
        <w:t>Compensation Information</w:t>
      </w:r>
      <w:r w:rsidRPr="00CF5CFE">
        <w:t xml:space="preserve"> block. In the </w:t>
      </w:r>
      <w:r w:rsidRPr="00CF5CFE">
        <w:rPr>
          <w:rStyle w:val="SAPScreenElement"/>
        </w:rPr>
        <w:t>Change History</w:t>
      </w:r>
      <w:r w:rsidRPr="00CF5CFE">
        <w:t xml:space="preserve"> part of the upcoming </w:t>
      </w:r>
      <w:r w:rsidRPr="00CF5CFE">
        <w:rPr>
          <w:rStyle w:val="SAPScreenElement"/>
        </w:rPr>
        <w:t>Compensation Information Changes</w:t>
      </w:r>
      <w:r w:rsidRPr="00CF5CFE">
        <w:t xml:space="preserve"> dialog box, select the appropriate record (most likely the one due to implicit position update) and choose the </w:t>
      </w:r>
      <w:r w:rsidRPr="00CF5CFE">
        <w:rPr>
          <w:rStyle w:val="SAPScreenElement"/>
        </w:rPr>
        <w:t>Edit</w:t>
      </w:r>
      <w:r w:rsidRPr="00CF5CFE">
        <w:t xml:space="preserve"> button.</w:t>
      </w:r>
      <w:r w:rsidRPr="00CF5CFE">
        <w:rPr>
          <w:rStyle w:val="SAPScreenElement"/>
        </w:rPr>
        <w:t xml:space="preserve"> </w:t>
      </w:r>
      <w:r w:rsidRPr="00CF5CFE">
        <w:t xml:space="preserve">In the upcoming </w:t>
      </w:r>
      <w:r w:rsidRPr="00CF5CFE">
        <w:rPr>
          <w:rStyle w:val="SAPScreenElement"/>
        </w:rPr>
        <w:t>Edit History of Compensation Information on &lt;validity start date&gt;</w:t>
      </w:r>
      <w:r w:rsidRPr="00CF5CFE">
        <w:t xml:space="preserve"> dialog box, make sure to adapt the </w:t>
      </w:r>
      <w:r w:rsidRPr="00CF5CFE">
        <w:rPr>
          <w:rStyle w:val="SAPScreenElement"/>
        </w:rPr>
        <w:t>When would you like your changes to take effect?</w:t>
      </w:r>
      <w:r w:rsidRPr="00CF5CFE">
        <w:t xml:space="preserve"> date to the </w:t>
      </w:r>
      <w:r w:rsidRPr="00CF5CFE">
        <w:rPr>
          <w:rStyle w:val="SAPScreenElement"/>
        </w:rPr>
        <w:t>&lt;validity start date&gt;</w:t>
      </w:r>
      <w:r w:rsidRPr="00CF5CFE">
        <w:t xml:space="preserve"> and make the appropriate adaptions. For entering the employee’s previous data, you might consider the preceding history record. </w:t>
      </w:r>
    </w:p>
    <w:p w14:paraId="7ADBD07C" w14:textId="15B2CF15" w:rsidR="00A32713" w:rsidRPr="004C31C6" w:rsidRDefault="00A32713" w:rsidP="00CF5CFE">
      <w:pPr>
        <w:pStyle w:val="NoteParagraph"/>
        <w:numPr>
          <w:ilvl w:val="0"/>
          <w:numId w:val="11"/>
        </w:numPr>
        <w:ind w:left="1080"/>
        <w:rPr>
          <w:ins w:id="4352" w:author="Author" w:date="2018-02-27T10:39:00Z"/>
          <w:rFonts w:ascii="BentonSans Book Italic" w:hAnsi="BentonSans Book Italic"/>
          <w:color w:val="003283"/>
          <w:rPrChange w:id="4353" w:author="Author" w:date="2018-02-27T10:39:00Z">
            <w:rPr>
              <w:ins w:id="4354" w:author="Author" w:date="2018-02-27T10:39:00Z"/>
            </w:rPr>
          </w:rPrChange>
        </w:rPr>
      </w:pPr>
      <w:r w:rsidRPr="00CF5CFE">
        <w:t>Save the data.</w:t>
      </w:r>
    </w:p>
    <w:p w14:paraId="0A0156E3" w14:textId="0389BE46" w:rsidR="004A6AD5" w:rsidRPr="00CF5CFE" w:rsidDel="004C31C6" w:rsidRDefault="004A6AD5">
      <w:pPr>
        <w:pStyle w:val="NoteParagraph"/>
        <w:ind w:left="0"/>
        <w:rPr>
          <w:del w:id="4355" w:author="Author" w:date="2018-02-27T10:48:00Z"/>
          <w:rFonts w:ascii="BentonSans Book Italic" w:hAnsi="BentonSans Book Italic"/>
          <w:color w:val="003283"/>
        </w:rPr>
        <w:pPrChange w:id="4356" w:author="Author" w:date="2018-02-27T10:49:00Z">
          <w:pPr>
            <w:pStyle w:val="NoteParagraph"/>
            <w:numPr>
              <w:numId w:val="11"/>
            </w:numPr>
            <w:ind w:left="1080" w:hanging="360"/>
          </w:pPr>
        </w:pPrChange>
      </w:pPr>
    </w:p>
    <w:p w14:paraId="4C5E2D8C" w14:textId="5A90374F" w:rsidR="00CF5CFE" w:rsidRDefault="00CF5CFE">
      <w:pPr>
        <w:pStyle w:val="NoteParagraph"/>
        <w:ind w:left="0"/>
        <w:rPr>
          <w:highlight w:val="green"/>
        </w:rPr>
        <w:pPrChange w:id="4357" w:author="Author" w:date="2018-02-27T10:49:00Z">
          <w:pPr>
            <w:pStyle w:val="NoteParagraph"/>
          </w:pPr>
        </w:pPrChange>
      </w:pPr>
    </w:p>
    <w:p w14:paraId="7AEAE2A1" w14:textId="77777777" w:rsidR="00CF5CFE" w:rsidRPr="00CF5CFE" w:rsidRDefault="00CF5CFE" w:rsidP="00CF5CFE">
      <w:pPr>
        <w:pStyle w:val="SAPNoteHeading"/>
        <w:ind w:left="720"/>
      </w:pPr>
      <w:r w:rsidRPr="00CF5CFE">
        <w:rPr>
          <w:noProof/>
        </w:rPr>
        <w:drawing>
          <wp:inline distT="0" distB="0" distL="0" distR="0" wp14:anchorId="120CA82D" wp14:editId="0A9C7807">
            <wp:extent cx="228600" cy="228600"/>
            <wp:effectExtent l="0" t="0" r="0" b="0"/>
            <wp:docPr id="3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5CFE">
        <w:t> Note</w:t>
      </w:r>
    </w:p>
    <w:p w14:paraId="20053B38" w14:textId="3BD46A05" w:rsidR="00CF5CFE" w:rsidRPr="00CF5CFE" w:rsidRDefault="00CF5CFE" w:rsidP="00CF5CFE">
      <w:pPr>
        <w:ind w:left="720"/>
      </w:pPr>
      <w:r w:rsidRPr="00CF5CFE">
        <w:t>For country</w:t>
      </w:r>
      <w:r w:rsidRPr="00CF5CFE">
        <w:rPr>
          <w:b/>
        </w:rPr>
        <w:t xml:space="preserve"> AU</w:t>
      </w:r>
      <w:r w:rsidRPr="00CF5CFE">
        <w:t>, in case corrections to the job information of an employee need to be made, the HR Administrator can perform these corrections and add a note to the updates performed. For this, the HR Administrator can proceed as follows:</w:t>
      </w:r>
    </w:p>
    <w:p w14:paraId="03BD8939" w14:textId="77777777" w:rsidR="00CF5CFE" w:rsidRPr="00CF5CFE" w:rsidRDefault="00CF5CFE" w:rsidP="00CF5CFE">
      <w:pPr>
        <w:pStyle w:val="ListBullet3"/>
        <w:numPr>
          <w:ilvl w:val="0"/>
          <w:numId w:val="11"/>
        </w:numPr>
        <w:ind w:left="1080"/>
      </w:pPr>
      <w:r w:rsidRPr="00CF5CFE">
        <w:rPr>
          <w:noProof/>
        </w:rPr>
        <w:t xml:space="preserve">Log on to </w:t>
      </w:r>
      <w:r w:rsidRPr="00CF5CFE">
        <w:rPr>
          <w:rStyle w:val="SAPScreenElement"/>
          <w:color w:val="auto"/>
        </w:rPr>
        <w:t>Employee Central</w:t>
      </w:r>
      <w:r w:rsidRPr="00CF5CFE">
        <w:rPr>
          <w:noProof/>
        </w:rPr>
        <w:t xml:space="preserve"> as an HR </w:t>
      </w:r>
      <w:r w:rsidRPr="00CF5CFE">
        <w:t>Administrator</w:t>
      </w:r>
      <w:r w:rsidRPr="00CF5CFE">
        <w:rPr>
          <w:noProof/>
        </w:rPr>
        <w:t>.</w:t>
      </w:r>
    </w:p>
    <w:p w14:paraId="1945F3D3" w14:textId="77777777" w:rsidR="00CF5CFE" w:rsidRPr="00CF5CFE" w:rsidRDefault="00CF5CFE" w:rsidP="00CF5CFE">
      <w:pPr>
        <w:pStyle w:val="ListBullet3"/>
        <w:numPr>
          <w:ilvl w:val="0"/>
          <w:numId w:val="11"/>
        </w:numPr>
        <w:ind w:left="1080"/>
      </w:pPr>
      <w:r w:rsidRPr="00CF5CFE">
        <w:rPr>
          <w:noProof/>
        </w:rPr>
        <w:t xml:space="preserve">Select from the </w:t>
      </w:r>
      <w:r w:rsidRPr="00CF5CFE">
        <w:rPr>
          <w:rStyle w:val="SAPScreenElement"/>
        </w:rPr>
        <w:t xml:space="preserve">Home </w:t>
      </w:r>
      <w:r w:rsidRPr="00CF5CFE">
        <w:rPr>
          <w:noProof/>
        </w:rPr>
        <w:t xml:space="preserve">drop-down </w:t>
      </w:r>
      <w:r w:rsidRPr="00CF5CFE">
        <w:rPr>
          <w:rStyle w:val="SAPScreenElement"/>
        </w:rPr>
        <w:t>My Employee Files</w:t>
      </w:r>
      <w:r w:rsidRPr="00CF5CFE">
        <w:rPr>
          <w:noProof/>
        </w:rPr>
        <w:t>, enter the employee’s name in the search box, and c</w:t>
      </w:r>
      <w:r w:rsidRPr="00CF5CFE">
        <w:t>lick in the list of employees matching the search criteria the appropriate employee.</w:t>
      </w:r>
    </w:p>
    <w:p w14:paraId="2BA7AE42" w14:textId="77777777" w:rsidR="00CF5CFE" w:rsidRPr="00CF5CFE" w:rsidRDefault="00CF5CFE" w:rsidP="00CF5CFE">
      <w:pPr>
        <w:pStyle w:val="ListBullet3"/>
        <w:numPr>
          <w:ilvl w:val="0"/>
          <w:numId w:val="11"/>
        </w:numPr>
        <w:ind w:left="1080"/>
      </w:pPr>
      <w:r w:rsidRPr="00CF5CFE">
        <w:t xml:space="preserve">Go to the </w:t>
      </w:r>
      <w:r w:rsidRPr="00CF5CFE">
        <w:rPr>
          <w:rStyle w:val="SAPScreenElement"/>
        </w:rPr>
        <w:t>Employment Information</w:t>
      </w:r>
      <w:r w:rsidRPr="00CF5CFE">
        <w:t xml:space="preserve"> section and scroll </w:t>
      </w:r>
      <w:r w:rsidRPr="00CF5CFE">
        <w:rPr>
          <w:rFonts w:cs="Arial"/>
          <w:bCs/>
        </w:rPr>
        <w:t xml:space="preserve">there to the </w:t>
      </w:r>
      <w:r w:rsidRPr="00CF5CFE">
        <w:rPr>
          <w:rStyle w:val="SAPScreenElement"/>
        </w:rPr>
        <w:t>Job Information</w:t>
      </w:r>
      <w:r w:rsidRPr="00CF5CFE">
        <w:rPr>
          <w:rFonts w:cs="Arial"/>
          <w:bCs/>
        </w:rPr>
        <w:t xml:space="preserve"> subsection</w:t>
      </w:r>
      <w:r w:rsidRPr="00CF5CFE">
        <w:t>.</w:t>
      </w:r>
    </w:p>
    <w:p w14:paraId="5AD4F430" w14:textId="77777777" w:rsidR="00CF5CFE" w:rsidRPr="00CF5CFE" w:rsidRDefault="00CF5CFE" w:rsidP="00CF5CFE">
      <w:pPr>
        <w:pStyle w:val="NoteParagraph"/>
        <w:numPr>
          <w:ilvl w:val="0"/>
          <w:numId w:val="11"/>
        </w:numPr>
        <w:ind w:left="1080"/>
        <w:rPr>
          <w:rStyle w:val="SAPScreenElement"/>
          <w:rFonts w:ascii="BentonSans Book" w:hAnsi="BentonSans Book"/>
          <w:color w:val="auto"/>
        </w:rPr>
      </w:pPr>
      <w:r w:rsidRPr="00CF5CFE">
        <w:t xml:space="preserve">Select the </w:t>
      </w:r>
      <w:r w:rsidRPr="00CF5CFE">
        <w:rPr>
          <w:rStyle w:val="SAPScreenElement"/>
        </w:rPr>
        <w:t>Clock (History)</w:t>
      </w:r>
      <w:r w:rsidRPr="00CF5CFE">
        <w:t xml:space="preserve"> icon next to the </w:t>
      </w:r>
      <w:r w:rsidRPr="00CF5CFE">
        <w:rPr>
          <w:rStyle w:val="SAPScreenElement"/>
        </w:rPr>
        <w:t>Job Information</w:t>
      </w:r>
      <w:r w:rsidRPr="00CF5CFE">
        <w:t xml:space="preserve"> block. In the </w:t>
      </w:r>
      <w:r w:rsidRPr="00CF5CFE">
        <w:rPr>
          <w:rStyle w:val="SAPScreenElement"/>
        </w:rPr>
        <w:t>Change History</w:t>
      </w:r>
      <w:r w:rsidRPr="00CF5CFE">
        <w:t xml:space="preserve"> part of the upcoming dialog box, select the appropriate record and choose the </w:t>
      </w:r>
      <w:r w:rsidRPr="00CF5CFE">
        <w:rPr>
          <w:rStyle w:val="SAPScreenElement"/>
        </w:rPr>
        <w:t>Edit</w:t>
      </w:r>
      <w:r w:rsidRPr="00CF5CFE">
        <w:t xml:space="preserve"> button</w:t>
      </w:r>
      <w:r w:rsidRPr="00CF5CFE">
        <w:rPr>
          <w:rStyle w:val="SAPScreenElement"/>
        </w:rPr>
        <w:t>.</w:t>
      </w:r>
    </w:p>
    <w:p w14:paraId="36A8C9F4" w14:textId="77777777" w:rsidR="00CF5CFE" w:rsidRPr="00CF5CFE" w:rsidRDefault="00CF5CFE" w:rsidP="00CF5CFE">
      <w:pPr>
        <w:pStyle w:val="NoteParagraph"/>
        <w:numPr>
          <w:ilvl w:val="0"/>
          <w:numId w:val="11"/>
        </w:numPr>
        <w:ind w:left="1080"/>
      </w:pPr>
      <w:r w:rsidRPr="00CF5CFE">
        <w:t xml:space="preserve">In the upcoming </w:t>
      </w:r>
      <w:r w:rsidRPr="00CF5CFE">
        <w:rPr>
          <w:rStyle w:val="SAPScreenElement"/>
        </w:rPr>
        <w:t>Edit History of Job Information on &lt;validity start date&gt;</w:t>
      </w:r>
      <w:r w:rsidRPr="00CF5CFE">
        <w:t xml:space="preserve"> dialog box, make sure to adapt the </w:t>
      </w:r>
      <w:r w:rsidRPr="00CF5CFE">
        <w:rPr>
          <w:rStyle w:val="SAPScreenElement"/>
        </w:rPr>
        <w:t>When would you like your changes to take effect?</w:t>
      </w:r>
      <w:r w:rsidRPr="00CF5CFE">
        <w:t xml:space="preserve">  date to the </w:t>
      </w:r>
      <w:r w:rsidRPr="00CF5CFE">
        <w:rPr>
          <w:rStyle w:val="SAPScreenElement"/>
        </w:rPr>
        <w:t>&lt;validity start date&gt;.</w:t>
      </w:r>
    </w:p>
    <w:p w14:paraId="04585A6E" w14:textId="77777777" w:rsidR="00CF5CFE" w:rsidRPr="00CF5CFE" w:rsidRDefault="00CF5CFE" w:rsidP="00CF5CFE">
      <w:pPr>
        <w:pStyle w:val="NoteParagraph"/>
        <w:numPr>
          <w:ilvl w:val="0"/>
          <w:numId w:val="11"/>
        </w:numPr>
        <w:ind w:left="1080"/>
      </w:pPr>
      <w:r w:rsidRPr="00CF5CFE">
        <w:t xml:space="preserve">Make the correction as appropriate. In the </w:t>
      </w:r>
      <w:r w:rsidRPr="00CF5CFE">
        <w:rPr>
          <w:rStyle w:val="SAPScreenElement"/>
        </w:rPr>
        <w:t>Notes</w:t>
      </w:r>
      <w:r w:rsidRPr="00CF5CFE">
        <w:t xml:space="preserve"> field, make a note to record the data changes done on the employee. For a correct change tracking, it is recommended that you add to your note also the date on which you made the change. </w:t>
      </w:r>
    </w:p>
    <w:p w14:paraId="4C91D7B2" w14:textId="77777777" w:rsidR="00CF5CFE" w:rsidRPr="00CF5CFE" w:rsidRDefault="00CF5CFE" w:rsidP="00CF5CFE">
      <w:pPr>
        <w:pStyle w:val="NoteParagraph"/>
        <w:numPr>
          <w:ilvl w:val="0"/>
          <w:numId w:val="11"/>
        </w:numPr>
        <w:ind w:left="1080"/>
      </w:pPr>
      <w:r w:rsidRPr="00CF5CFE">
        <w:t>Save the correction.</w:t>
      </w:r>
    </w:p>
    <w:p w14:paraId="542DB1F0" w14:textId="7DF2DE2F" w:rsidR="00CC27CE" w:rsidRDefault="00CC27CE" w:rsidP="00B40122">
      <w:pPr>
        <w:pStyle w:val="Heading2"/>
        <w:keepNext w:val="0"/>
        <w:tabs>
          <w:tab w:val="left" w:pos="540"/>
          <w:tab w:val="num" w:pos="567"/>
        </w:tabs>
        <w:ind w:left="578" w:hanging="578"/>
      </w:pPr>
      <w:bookmarkStart w:id="4358" w:name="_Toc507492137"/>
      <w:commentRangeStart w:id="4359"/>
      <w:r w:rsidRPr="005F7A67">
        <w:t>Take Action: Position Transfer</w:t>
      </w:r>
      <w:ins w:id="4360" w:author="Author" w:date="2018-01-26T17:02:00Z">
        <w:r w:rsidR="00402197">
          <w:t xml:space="preserve"> </w:t>
        </w:r>
        <w:r w:rsidR="00402197" w:rsidRPr="007E7C28">
          <w:t>(</w:t>
        </w:r>
        <w:r w:rsidR="00402197">
          <w:t>if Position Management implemented</w:t>
        </w:r>
        <w:r w:rsidR="00402197" w:rsidRPr="007E7C28">
          <w:t>)</w:t>
        </w:r>
      </w:ins>
      <w:commentRangeEnd w:id="4359"/>
      <w:r w:rsidR="00DB595B">
        <w:rPr>
          <w:rStyle w:val="CommentReference"/>
          <w:rFonts w:ascii="Arial" w:hAnsi="Arial"/>
          <w:color w:val="auto"/>
          <w:lang w:val="de-DE"/>
        </w:rPr>
        <w:commentReference w:id="4359"/>
      </w:r>
      <w:bookmarkEnd w:id="4358"/>
    </w:p>
    <w:p w14:paraId="0C3B4FF6" w14:textId="77777777" w:rsidR="00DB595B" w:rsidRPr="0033437B" w:rsidRDefault="00DB595B" w:rsidP="00DB595B">
      <w:pPr>
        <w:pStyle w:val="SAPNoteHeading"/>
        <w:ind w:left="0"/>
      </w:pPr>
      <w:r w:rsidRPr="0033437B">
        <w:rPr>
          <w:noProof/>
        </w:rPr>
        <w:drawing>
          <wp:inline distT="0" distB="0" distL="0" distR="0" wp14:anchorId="2DFC556D" wp14:editId="4465F47D">
            <wp:extent cx="228600" cy="228600"/>
            <wp:effectExtent l="0" t="0" r="0" b="0"/>
            <wp:docPr id="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t> Caution</w:t>
      </w:r>
    </w:p>
    <w:p w14:paraId="0191D936" w14:textId="2105C6A8" w:rsidR="00DB595B" w:rsidRPr="003972DD" w:rsidRDefault="00DB595B" w:rsidP="00DB595B">
      <w:pPr>
        <w:rPr>
          <w:rPrChange w:id="4361" w:author="Author" w:date="2018-02-22T11:54:00Z">
            <w:rPr>
              <w:highlight w:val="yellow"/>
            </w:rPr>
          </w:rPrChange>
        </w:rPr>
      </w:pPr>
      <w:r w:rsidRPr="003972DD">
        <w:rPr>
          <w:rPrChange w:id="4362" w:author="Author" w:date="2018-02-22T11:54:00Z">
            <w:rPr>
              <w:highlight w:val="yellow"/>
            </w:rPr>
          </w:rPrChange>
        </w:rPr>
        <w:t xml:space="preserve">This chapter is only relevant for the following countries: </w:t>
      </w:r>
      <w:r w:rsidRPr="003972DD">
        <w:rPr>
          <w:rStyle w:val="SAPEmphasis"/>
          <w:rPrChange w:id="4363" w:author="Author" w:date="2018-02-22T11:54:00Z">
            <w:rPr>
              <w:rStyle w:val="SAPEmphasis"/>
              <w:highlight w:val="yellow"/>
            </w:rPr>
          </w:rPrChange>
        </w:rPr>
        <w:t>AU, US</w:t>
      </w:r>
      <w:r w:rsidRPr="003972DD">
        <w:rPr>
          <w:rPrChange w:id="4364" w:author="Author" w:date="2018-02-22T11:54:00Z">
            <w:rPr>
              <w:highlight w:val="yellow"/>
            </w:rPr>
          </w:rPrChange>
        </w:rPr>
        <w:t>.</w:t>
      </w:r>
    </w:p>
    <w:p w14:paraId="01374AD0" w14:textId="20DAB657" w:rsidR="00C374AB" w:rsidRPr="00F86EC9" w:rsidRDefault="00C374AB" w:rsidP="00C374AB">
      <w:pPr>
        <w:pStyle w:val="SAPKeyblockTitle"/>
      </w:pPr>
      <w:r w:rsidRPr="00F86EC9">
        <w:t>Purpose</w:t>
      </w:r>
    </w:p>
    <w:p w14:paraId="781018B4" w14:textId="4695D08C" w:rsidR="00CC27CE" w:rsidRPr="005F7A67" w:rsidRDefault="00CC27CE" w:rsidP="00CC27CE">
      <w:pPr>
        <w:rPr>
          <w:iCs/>
        </w:rPr>
      </w:pPr>
      <w:r w:rsidRPr="005F7A67">
        <w:rPr>
          <w:rStyle w:val="SAPEmphasis"/>
        </w:rPr>
        <w:t xml:space="preserve">If Position Management </w:t>
      </w:r>
      <w:r w:rsidR="00260C8D" w:rsidRPr="005F7A67">
        <w:rPr>
          <w:rStyle w:val="SAPEmphasis"/>
        </w:rPr>
        <w:t xml:space="preserve">has been implemented </w:t>
      </w:r>
      <w:r w:rsidRPr="005F7A67">
        <w:rPr>
          <w:rStyle w:val="SAPEmphasis"/>
        </w:rPr>
        <w:t>in your Employee Central instance</w:t>
      </w:r>
      <w:ins w:id="4365" w:author="Author" w:date="2018-02-25T22:45:00Z">
        <w:r w:rsidR="000C05C4">
          <w:rPr>
            <w:rStyle w:val="SAPEmphasis"/>
          </w:rPr>
          <w:t xml:space="preserve"> </w:t>
        </w:r>
        <w:r w:rsidR="00262895">
          <w:rPr>
            <w:rStyle w:val="SAPEmphasis"/>
          </w:rPr>
          <w:t>with the SAP Best Practices</w:t>
        </w:r>
      </w:ins>
      <w:r w:rsidRPr="005F7A67">
        <w:t>, a position transfer process can be executed for an employee from his or her current position to another position outside the area of responsibility of the current manager.</w:t>
      </w:r>
      <w:r w:rsidRPr="005F7A67">
        <w:rPr>
          <w:iCs/>
        </w:rPr>
        <w:t xml:space="preserve"> After the process </w:t>
      </w:r>
      <w:ins w:id="4366" w:author="Author" w:date="2018-02-25T22:46:00Z">
        <w:r w:rsidR="00262895">
          <w:rPr>
            <w:iCs/>
          </w:rPr>
          <w:t>ha</w:t>
        </w:r>
      </w:ins>
      <w:del w:id="4367" w:author="Author" w:date="2018-02-25T22:46:00Z">
        <w:r w:rsidRPr="005F7A67" w:rsidDel="00262895">
          <w:rPr>
            <w:iCs/>
          </w:rPr>
          <w:delText>i</w:delText>
        </w:r>
      </w:del>
      <w:r w:rsidRPr="005F7A67">
        <w:rPr>
          <w:iCs/>
        </w:rPr>
        <w:t>s run, the employee's master data is up to date.</w:t>
      </w:r>
    </w:p>
    <w:p w14:paraId="1C90AD66" w14:textId="77777777" w:rsidR="00CC27CE" w:rsidRPr="005F7A67" w:rsidRDefault="00604E14" w:rsidP="00DB6411">
      <w:pPr>
        <w:ind w:left="720"/>
        <w:rPr>
          <w:rFonts w:ascii="BentonSans Regular" w:hAnsi="BentonSans Regular"/>
          <w:color w:val="666666"/>
          <w:sz w:val="22"/>
        </w:rPr>
      </w:pPr>
      <w:r w:rsidRPr="005F7A67">
        <w:rPr>
          <w:noProof/>
        </w:rPr>
        <w:lastRenderedPageBreak/>
        <w:drawing>
          <wp:inline distT="0" distB="0" distL="0" distR="0" wp14:anchorId="437C5457" wp14:editId="13BC558A">
            <wp:extent cx="228600" cy="228600"/>
            <wp:effectExtent l="0" t="0" r="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7CE" w:rsidRPr="005F7A67">
        <w:t> </w:t>
      </w:r>
      <w:r w:rsidR="00CC27CE" w:rsidRPr="005F7A67">
        <w:rPr>
          <w:rFonts w:ascii="BentonSans Regular" w:hAnsi="BentonSans Regular"/>
          <w:color w:val="666666"/>
          <w:sz w:val="22"/>
        </w:rPr>
        <w:t>Caution</w:t>
      </w:r>
    </w:p>
    <w:p w14:paraId="658706B0" w14:textId="2C70EB85" w:rsidR="000A322A" w:rsidRPr="005F7A67" w:rsidRDefault="00CC27CE" w:rsidP="00DB6411">
      <w:pPr>
        <w:ind w:left="720"/>
      </w:pPr>
      <w:r w:rsidRPr="005F7A67">
        <w:t xml:space="preserve">In case </w:t>
      </w:r>
      <w:r w:rsidRPr="005F7A67">
        <w:rPr>
          <w:rStyle w:val="SAPEmphasis"/>
        </w:rPr>
        <w:t xml:space="preserve">Position Management </w:t>
      </w:r>
      <w:r w:rsidR="00260C8D" w:rsidRPr="007A79FE">
        <w:rPr>
          <w:rStyle w:val="SAPEmphasis"/>
          <w:u w:val="single"/>
        </w:rPr>
        <w:t>has not been implemented</w:t>
      </w:r>
      <w:r w:rsidR="00260C8D" w:rsidRPr="005F7A67">
        <w:rPr>
          <w:rStyle w:val="SAPEmphasis"/>
        </w:rPr>
        <w:t xml:space="preserve"> </w:t>
      </w:r>
      <w:r w:rsidRPr="005F7A67">
        <w:rPr>
          <w:rStyle w:val="SAPEmphasis"/>
        </w:rPr>
        <w:t>in your Employee Central instance</w:t>
      </w:r>
      <w:r w:rsidRPr="005F7A67">
        <w:t>, please ignore the entire chapter</w:t>
      </w:r>
      <w:r w:rsidR="00260C8D" w:rsidRPr="005F7A67">
        <w:t>!</w:t>
      </w:r>
    </w:p>
    <w:p w14:paraId="123BDDBC" w14:textId="0D7A23B9" w:rsidR="000A322A" w:rsidRPr="005F7A67" w:rsidRDefault="000A322A" w:rsidP="000A322A">
      <w:pPr>
        <w:pStyle w:val="NoteParagraph"/>
        <w:ind w:left="720"/>
        <w:rPr>
          <w:rFonts w:ascii="BentonSans Regular" w:hAnsi="BentonSans Regular"/>
          <w:color w:val="666666"/>
          <w:sz w:val="22"/>
        </w:rPr>
      </w:pPr>
      <w:r w:rsidRPr="005F7A67">
        <w:rPr>
          <w:noProof/>
        </w:rPr>
        <w:drawing>
          <wp:inline distT="0" distB="0" distL="0" distR="0" wp14:anchorId="2D9041DF" wp14:editId="264057EF">
            <wp:extent cx="225425" cy="225425"/>
            <wp:effectExtent l="0" t="0" r="0" b="317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rPr>
          <w:rFonts w:ascii="BentonSans Regular" w:hAnsi="BentonSans Regular"/>
          <w:color w:val="666666"/>
          <w:sz w:val="22"/>
        </w:rPr>
        <w:t>Note</w:t>
      </w:r>
    </w:p>
    <w:p w14:paraId="1DB620FC" w14:textId="64489C9E" w:rsidR="000A322A" w:rsidRPr="005F7A67" w:rsidRDefault="000A322A" w:rsidP="000A322A">
      <w:pPr>
        <w:ind w:left="720"/>
      </w:pPr>
      <w:commentRangeStart w:id="4368"/>
      <w:r w:rsidRPr="005F7A67">
        <w:t xml:space="preserve">For details on hiring/rehiring an employee on a position, you can refer to test script of scope item </w:t>
      </w:r>
      <w:r w:rsidRPr="007A79FE">
        <w:rPr>
          <w:rStyle w:val="SAPScreenElement"/>
          <w:color w:val="auto"/>
        </w:rPr>
        <w:t>Add New Employee / Rehire (FJ0)</w:t>
      </w:r>
      <w:r w:rsidRPr="005F7A67">
        <w:t>.</w:t>
      </w:r>
      <w:commentRangeEnd w:id="4368"/>
      <w:r w:rsidR="00657705">
        <w:rPr>
          <w:rStyle w:val="CommentReference"/>
          <w:rFonts w:ascii="Arial" w:eastAsia="SimSun" w:hAnsi="Arial"/>
          <w:lang w:val="de-DE"/>
        </w:rPr>
        <w:commentReference w:id="4368"/>
      </w:r>
    </w:p>
    <w:p w14:paraId="7558ED34" w14:textId="6FA5FE0C" w:rsidR="00CC27CE" w:rsidRPr="005F7A67" w:rsidRDefault="000A322A">
      <w:pPr>
        <w:ind w:left="720"/>
      </w:pPr>
      <w:commentRangeStart w:id="4369"/>
      <w:commentRangeStart w:id="4370"/>
      <w:r w:rsidRPr="005F7A67">
        <w:t>In case employees already exist in the</w:t>
      </w:r>
      <w:r w:rsidRPr="005F7A67">
        <w:rPr>
          <w:rStyle w:val="SAPEmphasis"/>
        </w:rPr>
        <w:t xml:space="preserve"> </w:t>
      </w:r>
      <w:r w:rsidRPr="005F7A67">
        <w:t>Employee Central</w:t>
      </w:r>
      <w:r w:rsidRPr="005F7A67">
        <w:rPr>
          <w:rStyle w:val="SAPEmphasis"/>
        </w:rPr>
        <w:t xml:space="preserve"> </w:t>
      </w:r>
      <w:r w:rsidRPr="005F7A67">
        <w:t xml:space="preserve">instance at the point in time when </w:t>
      </w:r>
      <w:r w:rsidRPr="005F7A67">
        <w:rPr>
          <w:rStyle w:val="SAPEmphasis"/>
        </w:rPr>
        <w:t>Position Management</w:t>
      </w:r>
      <w:r w:rsidRPr="005F7A67">
        <w:t xml:space="preserve"> is implemented, these employees can be assigned to newly created positions as appropriate. For more details on this, refer to chapter </w:t>
      </w:r>
      <w:r w:rsidRPr="007A79FE">
        <w:rPr>
          <w:rStyle w:val="SAPScreenElement"/>
          <w:color w:val="auto"/>
        </w:rPr>
        <w:t>Assigning Employee to Position</w:t>
      </w:r>
      <w:r w:rsidRPr="005F7A67">
        <w:t xml:space="preserve"> in the </w:t>
      </w:r>
      <w:r w:rsidRPr="005F7A67">
        <w:rPr>
          <w:rFonts w:ascii="BentonSans Bold" w:hAnsi="BentonSans Bold"/>
          <w:color w:val="666666"/>
        </w:rPr>
        <w:t>Appendix</w:t>
      </w:r>
      <w:r w:rsidRPr="005F7A67">
        <w:t xml:space="preserve"> of test script </w:t>
      </w:r>
      <w:r w:rsidRPr="007A79FE">
        <w:rPr>
          <w:rStyle w:val="SAPScreenElement"/>
          <w:color w:val="auto"/>
        </w:rPr>
        <w:t>Manage Positions (FK1)</w:t>
      </w:r>
      <w:r w:rsidRPr="005F7A67">
        <w:t>.</w:t>
      </w:r>
      <w:commentRangeEnd w:id="4369"/>
      <w:r w:rsidR="002E163F">
        <w:rPr>
          <w:rStyle w:val="CommentReference"/>
          <w:rFonts w:ascii="Arial" w:eastAsia="SimSun" w:hAnsi="Arial"/>
          <w:lang w:val="de-DE"/>
        </w:rPr>
        <w:commentReference w:id="4369"/>
      </w:r>
      <w:commentRangeEnd w:id="4370"/>
      <w:r w:rsidR="00657705">
        <w:rPr>
          <w:rStyle w:val="CommentReference"/>
          <w:rFonts w:ascii="Arial" w:eastAsia="SimSun" w:hAnsi="Arial"/>
          <w:lang w:val="de-DE"/>
        </w:rPr>
        <w:commentReference w:id="4370"/>
      </w:r>
    </w:p>
    <w:p w14:paraId="6F90EB35" w14:textId="77777777" w:rsidR="00CC27CE" w:rsidRPr="005F7A67" w:rsidRDefault="00CC27CE" w:rsidP="00CC27CE">
      <w:pPr>
        <w:pStyle w:val="Heading3"/>
      </w:pPr>
      <w:r w:rsidRPr="005F7A67">
        <w:t xml:space="preserve"> </w:t>
      </w:r>
      <w:bookmarkStart w:id="4371" w:name="_Toc507492138"/>
      <w:r w:rsidRPr="005F7A67">
        <w:t>Requesting Employee Position Transfer (process step outside software)</w:t>
      </w:r>
      <w:bookmarkEnd w:id="4371"/>
    </w:p>
    <w:p w14:paraId="259C5242" w14:textId="77777777" w:rsidR="00CC27CE" w:rsidRPr="005F7A67" w:rsidRDefault="00CC27CE" w:rsidP="00CC27CE">
      <w:pPr>
        <w:pStyle w:val="SAPKeyblockTitle"/>
      </w:pPr>
      <w:r w:rsidRPr="005F7A67">
        <w:t>Purpose</w:t>
      </w:r>
    </w:p>
    <w:p w14:paraId="790C6725" w14:textId="0A77988D" w:rsidR="00CC27CE" w:rsidRPr="005F7A67" w:rsidRDefault="00CC27CE" w:rsidP="00CC27CE">
      <w:r w:rsidRPr="005F7A67">
        <w:t xml:space="preserve">The line manager (called </w:t>
      </w:r>
      <w:r w:rsidR="00CF22BD" w:rsidRPr="005F7A67">
        <w:rPr>
          <w:rStyle w:val="SAPScreenElement"/>
          <w:color w:val="auto"/>
        </w:rPr>
        <w:t>S</w:t>
      </w:r>
      <w:r w:rsidRPr="005F7A67">
        <w:rPr>
          <w:rStyle w:val="SAPScreenElement"/>
          <w:color w:val="auto"/>
        </w:rPr>
        <w:t xml:space="preserve">upervisor </w:t>
      </w:r>
      <w:r w:rsidRPr="005F7A67">
        <w:t xml:space="preserve">in the </w:t>
      </w:r>
      <w:r w:rsidR="002F4552" w:rsidRPr="005F7A67">
        <w:rPr>
          <w:rStyle w:val="SAPTextReference"/>
        </w:rPr>
        <w:t>Employee Central</w:t>
      </w:r>
      <w:r w:rsidRPr="005F7A67">
        <w:t xml:space="preserve"> system), from whose area the employee is to be transferred, sends a request to the HR </w:t>
      </w:r>
      <w:r w:rsidR="008B2C02" w:rsidRPr="005F7A67">
        <w:t>a</w:t>
      </w:r>
      <w:r w:rsidR="008B2C02" w:rsidRPr="005F7A67">
        <w:rPr>
          <w:color w:val="000000"/>
        </w:rPr>
        <w:t>dministrator</w:t>
      </w:r>
      <w:r w:rsidRPr="005F7A67">
        <w:t>, providing information about the selected employee and details to the new position he or she should occupy in the near future, and asking him or her to enter the data into the system.</w:t>
      </w:r>
      <w:r w:rsidR="004E187E" w:rsidRPr="005F7A67">
        <w:t xml:space="preserve"> This can be done for example via email, or phone call.</w:t>
      </w:r>
    </w:p>
    <w:p w14:paraId="6BDDE6FB" w14:textId="77777777" w:rsidR="00CC27CE" w:rsidRPr="005F7A67" w:rsidRDefault="00CC27CE" w:rsidP="00CC27CE">
      <w:pPr>
        <w:pStyle w:val="Heading3"/>
      </w:pPr>
      <w:r w:rsidRPr="005F7A67">
        <w:t xml:space="preserve"> </w:t>
      </w:r>
      <w:bookmarkStart w:id="4372" w:name="_Toc507492139"/>
      <w:r w:rsidRPr="005F7A67">
        <w:t>Receiving Employee Position Transfer Request (process step outside software)</w:t>
      </w:r>
      <w:bookmarkEnd w:id="4372"/>
    </w:p>
    <w:p w14:paraId="3AF324CB" w14:textId="77777777" w:rsidR="00CC27CE" w:rsidRPr="005F7A67" w:rsidRDefault="00CC27CE" w:rsidP="00CC27CE">
      <w:pPr>
        <w:pStyle w:val="SAPKeyblockTitle"/>
      </w:pPr>
      <w:r w:rsidRPr="005F7A67">
        <w:t>Purpose</w:t>
      </w:r>
    </w:p>
    <w:p w14:paraId="1CD75218" w14:textId="2FAA9E2A" w:rsidR="00CC27CE" w:rsidRPr="005F7A67" w:rsidRDefault="00CC27CE" w:rsidP="00CC27CE">
      <w:r w:rsidRPr="005F7A67">
        <w:t xml:space="preserve">The HR </w:t>
      </w:r>
      <w:r w:rsidR="008B2C02" w:rsidRPr="005F7A67">
        <w:t>a</w:t>
      </w:r>
      <w:r w:rsidR="008B2C02" w:rsidRPr="005F7A67">
        <w:rPr>
          <w:color w:val="000000"/>
        </w:rPr>
        <w:t>dministrator</w:t>
      </w:r>
      <w:r w:rsidR="008B2C02" w:rsidRPr="005F7A67">
        <w:t xml:space="preserve"> </w:t>
      </w:r>
      <w:r w:rsidRPr="005F7A67">
        <w:t xml:space="preserve">has received from the current </w:t>
      </w:r>
      <w:r w:rsidR="00CF22BD" w:rsidRPr="005F7A67">
        <w:t xml:space="preserve">line manager </w:t>
      </w:r>
      <w:r w:rsidRPr="005F7A67">
        <w:t>of the employee the request to execute a position transfer for that employee. He or she will start the process of changing the data in the system.</w:t>
      </w:r>
    </w:p>
    <w:p w14:paraId="0B752E1A" w14:textId="29240A61" w:rsidR="00CC27CE" w:rsidRPr="005F7A67" w:rsidRDefault="00CC27CE" w:rsidP="00CC27CE">
      <w:pPr>
        <w:pStyle w:val="Heading3"/>
      </w:pPr>
      <w:bookmarkStart w:id="4373" w:name="_Toc507492140"/>
      <w:r w:rsidRPr="005F7A67">
        <w:t>Entering Position Transfer Data</w:t>
      </w:r>
      <w:bookmarkEnd w:id="4373"/>
    </w:p>
    <w:p w14:paraId="29764495" w14:textId="77777777" w:rsidR="00CC27CE" w:rsidRPr="005F7A67" w:rsidRDefault="00CC27CE" w:rsidP="00CC27CE">
      <w:pPr>
        <w:pStyle w:val="SAPKeyblockTitle"/>
      </w:pPr>
      <w:r w:rsidRPr="005F7A67">
        <w:t>Test Administration</w:t>
      </w:r>
    </w:p>
    <w:p w14:paraId="3931D741" w14:textId="66CBE53E" w:rsidR="00CC27CE" w:rsidRPr="005F7A67" w:rsidRDefault="00CC27CE" w:rsidP="00CC27CE">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C27CE" w:rsidRPr="005F7A67" w14:paraId="3601A6BF"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481BAB42" w14:textId="77777777" w:rsidR="00CC27CE" w:rsidRPr="005F7A67" w:rsidRDefault="00CC27CE" w:rsidP="007829CE">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885EA3A" w14:textId="77777777" w:rsidR="00CC27CE" w:rsidRPr="005F7A67" w:rsidRDefault="00CC27CE" w:rsidP="007829CE">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74779872" w14:textId="77777777" w:rsidR="00CC27CE" w:rsidRPr="005F7A67" w:rsidRDefault="00CC27CE" w:rsidP="007829CE">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B204467" w14:textId="15657486" w:rsidR="00CC27CE" w:rsidRPr="005F7A67" w:rsidRDefault="003207A6" w:rsidP="007829CE">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FECE7FB" w14:textId="77777777" w:rsidR="00CC27CE" w:rsidRPr="005F7A67" w:rsidRDefault="00CC27CE" w:rsidP="007829CE">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E8C4361" w14:textId="21F9F184" w:rsidR="00CC27CE" w:rsidRPr="005F7A67" w:rsidRDefault="00526B18" w:rsidP="007829CE">
            <w:r w:rsidRPr="005F7A67">
              <w:t>&lt;date&gt;</w:t>
            </w:r>
          </w:p>
        </w:tc>
      </w:tr>
      <w:tr w:rsidR="00CC27CE" w:rsidRPr="005F7A67" w14:paraId="3928A9C1"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7866C44D" w14:textId="77777777" w:rsidR="00CC27CE" w:rsidRPr="005F7A67" w:rsidRDefault="00CC27CE" w:rsidP="007829CE">
            <w:pPr>
              <w:rPr>
                <w:rStyle w:val="SAPEmphasis"/>
              </w:rPr>
            </w:pPr>
            <w:r w:rsidRPr="005F7A67">
              <w:rPr>
                <w:rStyle w:val="SAPEmphasis"/>
              </w:rPr>
              <w:lastRenderedPageBreak/>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985B2CA" w14:textId="3F827B83" w:rsidR="00CC27CE" w:rsidRPr="005F7A67" w:rsidRDefault="00CC27CE">
            <w:r w:rsidRPr="005F7A67">
              <w:t xml:space="preserve">HR </w:t>
            </w:r>
            <w:r w:rsidR="008B2C02" w:rsidRPr="005F7A67">
              <w:t>A</w:t>
            </w:r>
            <w:r w:rsidR="008B2C02" w:rsidRPr="005F7A67">
              <w:rPr>
                <w:color w:val="000000"/>
              </w:rPr>
              <w:t>dministrator</w:t>
            </w:r>
          </w:p>
        </w:tc>
      </w:tr>
      <w:tr w:rsidR="00CC27CE" w:rsidRPr="005F7A67" w14:paraId="31DC5625"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680517B2" w14:textId="77777777" w:rsidR="00CC27CE" w:rsidRPr="005F7A67" w:rsidRDefault="00CC27CE" w:rsidP="007829CE">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66AE58D" w14:textId="77777777" w:rsidR="00CC27CE" w:rsidRPr="005F7A67" w:rsidRDefault="00CC27CE" w:rsidP="007829CE">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DF51C8D" w14:textId="77777777" w:rsidR="00CC27CE" w:rsidRPr="005F7A67" w:rsidRDefault="00CC27CE" w:rsidP="007829CE">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F552E41" w14:textId="3700BE62" w:rsidR="00CC27CE" w:rsidRPr="005F7A67" w:rsidRDefault="00402197" w:rsidP="007829CE">
            <w:r>
              <w:t>&lt;duration&gt;</w:t>
            </w:r>
          </w:p>
        </w:tc>
      </w:tr>
    </w:tbl>
    <w:p w14:paraId="6CE19DE2" w14:textId="77777777" w:rsidR="00CC27CE" w:rsidRPr="005F7A67" w:rsidRDefault="00CC27CE" w:rsidP="00CC27CE">
      <w:pPr>
        <w:pStyle w:val="SAPKeyblockTitle"/>
      </w:pPr>
      <w:r w:rsidRPr="005F7A67">
        <w:t>Purpose</w:t>
      </w:r>
    </w:p>
    <w:p w14:paraId="2672DC24" w14:textId="3F762F3F" w:rsidR="00CC27CE" w:rsidRPr="005F7A67" w:rsidRDefault="00CC27CE" w:rsidP="00CC27CE">
      <w:r w:rsidRPr="005F7A67">
        <w:t xml:space="preserve">The HR </w:t>
      </w:r>
      <w:r w:rsidR="008B2C02" w:rsidRPr="005F7A67">
        <w:t>A</w:t>
      </w:r>
      <w:r w:rsidR="008B2C02" w:rsidRPr="005F7A67">
        <w:rPr>
          <w:color w:val="000000"/>
        </w:rPr>
        <w:t>dministrator</w:t>
      </w:r>
      <w:r w:rsidR="008B2C02" w:rsidRPr="005F7A67">
        <w:t xml:space="preserve"> </w:t>
      </w:r>
      <w:r w:rsidRPr="005F7A67">
        <w:t xml:space="preserve">enters into the system the position transfer relevant data the </w:t>
      </w:r>
      <w:r w:rsidR="00B433EF" w:rsidRPr="005F7A67">
        <w:t xml:space="preserve">line manager </w:t>
      </w:r>
      <w:r w:rsidRPr="005F7A67">
        <w:t xml:space="preserve">has provided. This includes the date of the position transfer, the </w:t>
      </w:r>
      <w:r w:rsidR="00EF15BB" w:rsidRPr="005F7A67">
        <w:t xml:space="preserve">target </w:t>
      </w:r>
      <w:r w:rsidR="00C55BE9" w:rsidRPr="005F7A67">
        <w:t xml:space="preserve">line </w:t>
      </w:r>
      <w:r w:rsidRPr="005F7A67">
        <w:t>manager's name, and the reason for the transfer.</w:t>
      </w:r>
    </w:p>
    <w:p w14:paraId="1F74206E" w14:textId="77777777" w:rsidR="00CC27CE" w:rsidRPr="005F7A67" w:rsidRDefault="00CC27CE" w:rsidP="00CC27CE">
      <w:pPr>
        <w:pStyle w:val="SAPKeyblockTitle"/>
      </w:pPr>
      <w:r w:rsidRPr="005F7A67">
        <w:t>Procedure</w:t>
      </w:r>
    </w:p>
    <w:p w14:paraId="450CDD26" w14:textId="77777777" w:rsidR="00CC27CE" w:rsidRPr="005F7A67" w:rsidRDefault="00604E14" w:rsidP="00DB6411">
      <w:pPr>
        <w:ind w:left="720"/>
      </w:pPr>
      <w:r w:rsidRPr="005F7A67">
        <w:rPr>
          <w:noProof/>
        </w:rPr>
        <w:drawing>
          <wp:inline distT="0" distB="0" distL="0" distR="0" wp14:anchorId="3B2A50FF" wp14:editId="61721383">
            <wp:extent cx="228600" cy="228600"/>
            <wp:effectExtent l="0" t="0" r="0" b="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7CE" w:rsidRPr="005F7A67">
        <w:t> </w:t>
      </w:r>
      <w:r w:rsidR="00CC27CE" w:rsidRPr="005F7A67">
        <w:rPr>
          <w:rFonts w:ascii="BentonSans Regular" w:hAnsi="BentonSans Regular"/>
          <w:color w:val="666666"/>
          <w:sz w:val="22"/>
        </w:rPr>
        <w:t>Caution</w:t>
      </w:r>
    </w:p>
    <w:p w14:paraId="198CD5B2" w14:textId="32D60285" w:rsidR="00CC27CE" w:rsidRPr="005F7A67" w:rsidRDefault="00CC27CE" w:rsidP="00DB6411">
      <w:pPr>
        <w:ind w:left="720"/>
      </w:pPr>
      <w:r w:rsidRPr="005F7A67">
        <w:t>In this document</w:t>
      </w:r>
      <w:r w:rsidR="00DA0561" w:rsidRPr="005F7A67">
        <w:t>,</w:t>
      </w:r>
      <w:r w:rsidRPr="005F7A67">
        <w:t xml:space="preserve"> we focus only on the mandatory fields to be filled (they are marked with a</w:t>
      </w:r>
      <w:r w:rsidR="00BB0A91" w:rsidRPr="005F7A67">
        <w:t>n</w:t>
      </w:r>
      <w:r w:rsidRPr="005F7A67">
        <w:t xml:space="preserve"> asterisk on the screen) and those optional fields which may need to be entered in order to achieve a meaningful employee master data record.</w:t>
      </w:r>
    </w:p>
    <w:p w14:paraId="4AEECDCD" w14:textId="77777777" w:rsidR="00E62552" w:rsidRPr="005F7A67" w:rsidRDefault="00604E14" w:rsidP="00DB6411">
      <w:pPr>
        <w:pStyle w:val="SAPNoteHeading"/>
        <w:ind w:left="720"/>
      </w:pPr>
      <w:r w:rsidRPr="005F7A67">
        <w:rPr>
          <w:noProof/>
        </w:rPr>
        <w:drawing>
          <wp:inline distT="0" distB="0" distL="0" distR="0" wp14:anchorId="7063705D" wp14:editId="31DA8F94">
            <wp:extent cx="228600" cy="228600"/>
            <wp:effectExtent l="0" t="0" r="0" b="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62552" w:rsidRPr="005F7A67">
        <w:t> Recommendation</w:t>
      </w:r>
    </w:p>
    <w:p w14:paraId="7AE356FE" w14:textId="191BEAAF" w:rsidR="0080053D" w:rsidRPr="005F7A67" w:rsidRDefault="00E62552" w:rsidP="00DB6411">
      <w:pPr>
        <w:ind w:left="720"/>
      </w:pPr>
      <w:del w:id="4374" w:author="Author" w:date="2018-02-02T14:14:00Z">
        <w:r w:rsidRPr="005F7A67" w:rsidDel="0080053D">
          <w:delText xml:space="preserve">In case you are interested in additional event reasons than the ones given in this test script, you can refer to the </w:delText>
        </w:r>
        <w:r w:rsidR="00DD67C8" w:rsidRPr="005F7A67" w:rsidDel="0080053D">
          <w:delText xml:space="preserve">configuration guide of building block </w:delText>
        </w:r>
        <w:r w:rsidR="00DD67C8" w:rsidRPr="005F7A67" w:rsidDel="0080053D">
          <w:rPr>
            <w:b/>
          </w:rPr>
          <w:delText>15T</w:delText>
        </w:r>
        <w:r w:rsidR="00DD67C8" w:rsidRPr="005F7A67" w:rsidDel="0080053D">
          <w:delText xml:space="preserve">, where in chapter </w:delText>
        </w:r>
        <w:r w:rsidR="00DD67C8" w:rsidRPr="005F7A67" w:rsidDel="0080053D">
          <w:rPr>
            <w:rStyle w:val="SAPTextReference"/>
          </w:rPr>
          <w:delText>Preparation / Prerequisites</w:delText>
        </w:r>
        <w:r w:rsidR="00DD67C8" w:rsidRPr="005F7A67" w:rsidDel="0080053D">
          <w:delText xml:space="preserve"> the reference to the appropriate </w:delText>
        </w:r>
        <w:r w:rsidR="00DD67C8" w:rsidRPr="005F7A67" w:rsidDel="0080053D">
          <w:rPr>
            <w:rStyle w:val="SAPScreenElement"/>
            <w:color w:val="auto"/>
          </w:rPr>
          <w:delText>HR Transactions</w:delText>
        </w:r>
        <w:r w:rsidR="00DD67C8" w:rsidRPr="005F7A67" w:rsidDel="0080053D">
          <w:delText xml:space="preserve"> workbook is given.</w:delText>
        </w:r>
      </w:del>
      <w:ins w:id="4375" w:author="Author" w:date="2018-02-02T14:14:00Z">
        <w:r w:rsidR="0080053D">
          <w:t>For a complete list of</w:t>
        </w:r>
        <w:r w:rsidR="0080053D" w:rsidRPr="005F7A67">
          <w:t xml:space="preserve"> event reasons </w:t>
        </w:r>
        <w:r w:rsidR="0080053D">
          <w:t>relevant for the country where your company is located</w:t>
        </w:r>
        <w:r w:rsidR="0080053D" w:rsidRPr="005F7A67">
          <w:t xml:space="preserve">, you can refer to the </w:t>
        </w:r>
        <w:del w:id="4376" w:author="Author" w:date="2018-02-06T13:35:00Z">
          <w:r w:rsidR="0080053D" w:rsidRPr="005F7A67" w:rsidDel="00733850">
            <w:delText xml:space="preserve">configuration guide of building block </w:delText>
          </w:r>
          <w:r w:rsidR="0080053D" w:rsidRPr="005F7A67" w:rsidDel="00733850">
            <w:rPr>
              <w:b/>
            </w:rPr>
            <w:delText>15T</w:delText>
          </w:r>
          <w:r w:rsidR="0080053D" w:rsidRPr="005F7A67" w:rsidDel="00733850">
            <w:delText xml:space="preserve">, where in chapter </w:delText>
          </w:r>
          <w:r w:rsidR="0080053D" w:rsidRPr="005F7A67" w:rsidDel="00733850">
            <w:rPr>
              <w:rStyle w:val="SAPTextReference"/>
            </w:rPr>
            <w:delText>Preparation / Prerequisites</w:delText>
          </w:r>
          <w:r w:rsidR="0080053D" w:rsidRPr="005F7A67" w:rsidDel="00733850">
            <w:delText xml:space="preserve"> the reference to the appropriate </w:delText>
          </w:r>
        </w:del>
        <w:r w:rsidR="0080053D" w:rsidRPr="005F7A67">
          <w:rPr>
            <w:rStyle w:val="SAPScreenElement"/>
            <w:color w:val="auto"/>
          </w:rPr>
          <w:t>HR Transactions</w:t>
        </w:r>
        <w:r w:rsidR="0080053D" w:rsidRPr="005F7A67">
          <w:t xml:space="preserve"> workbook </w:t>
        </w:r>
      </w:ins>
      <w:ins w:id="4377" w:author="Author" w:date="2018-02-06T13:35:00Z">
        <w:r w:rsidR="00733850" w:rsidRPr="00647FF9">
          <w:t xml:space="preserve">appropriate for </w:t>
        </w:r>
        <w:r w:rsidR="00733850" w:rsidRPr="00647FF9">
          <w:rPr>
            <w:rStyle w:val="SAPScreenElement"/>
            <w:color w:val="auto"/>
          </w:rPr>
          <w:t>&lt;YourCountry&gt;</w:t>
        </w:r>
      </w:ins>
      <w:ins w:id="4378" w:author="Author" w:date="2018-02-02T14:14:00Z">
        <w:del w:id="4379" w:author="Author" w:date="2018-02-06T13:35:00Z">
          <w:r w:rsidR="0080053D" w:rsidRPr="005F7A67" w:rsidDel="00733850">
            <w:delText>is given</w:delText>
          </w:r>
        </w:del>
        <w:r w:rsidR="0080053D">
          <w:t>.</w:t>
        </w:r>
      </w:ins>
    </w:p>
    <w:p w14:paraId="0A39ADAA" w14:textId="77777777" w:rsidR="00CC27CE" w:rsidRPr="005F7A67" w:rsidRDefault="00CC27CE" w:rsidP="00CC27CE">
      <w:pPr>
        <w:rPr>
          <w:rFonts w:cs="Arial"/>
          <w:bCs/>
          <w:lang w:eastAsia="zh-CN"/>
        </w:rPr>
      </w:pP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1"/>
        <w:gridCol w:w="1831"/>
        <w:gridCol w:w="2700"/>
        <w:gridCol w:w="3870"/>
        <w:gridCol w:w="3960"/>
        <w:gridCol w:w="1198"/>
      </w:tblGrid>
      <w:tr w:rsidR="00CC27CE" w:rsidRPr="005F7A67" w14:paraId="5F05FF99" w14:textId="77777777" w:rsidTr="00B42AC7">
        <w:trPr>
          <w:trHeight w:val="720"/>
          <w:tblHeader/>
        </w:trPr>
        <w:tc>
          <w:tcPr>
            <w:tcW w:w="751" w:type="dxa"/>
            <w:shd w:val="clear" w:color="auto" w:fill="999999"/>
          </w:tcPr>
          <w:p w14:paraId="61C81392"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w:t>
            </w:r>
          </w:p>
        </w:tc>
        <w:tc>
          <w:tcPr>
            <w:tcW w:w="1831" w:type="dxa"/>
            <w:shd w:val="clear" w:color="auto" w:fill="999999"/>
          </w:tcPr>
          <w:p w14:paraId="53A3A673"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Test Step Name</w:t>
            </w:r>
          </w:p>
        </w:tc>
        <w:tc>
          <w:tcPr>
            <w:tcW w:w="2700" w:type="dxa"/>
            <w:shd w:val="clear" w:color="auto" w:fill="999999"/>
          </w:tcPr>
          <w:p w14:paraId="48355E85"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Instruction</w:t>
            </w:r>
          </w:p>
        </w:tc>
        <w:tc>
          <w:tcPr>
            <w:tcW w:w="3870" w:type="dxa"/>
            <w:shd w:val="clear" w:color="auto" w:fill="999999"/>
          </w:tcPr>
          <w:p w14:paraId="4277FEDD"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User Entries:</w:t>
            </w:r>
            <w:r w:rsidRPr="005F7A67">
              <w:rPr>
                <w:rFonts w:ascii="BentonSans Bold" w:hAnsi="BentonSans Bold"/>
                <w:bCs/>
                <w:color w:val="FFFFFF"/>
                <w:sz w:val="18"/>
                <w:lang w:val="en-US"/>
              </w:rPr>
              <w:br/>
              <w:t>Field Name: User Action and Value</w:t>
            </w:r>
          </w:p>
        </w:tc>
        <w:tc>
          <w:tcPr>
            <w:tcW w:w="3960" w:type="dxa"/>
            <w:shd w:val="clear" w:color="auto" w:fill="999999"/>
          </w:tcPr>
          <w:p w14:paraId="1079495E"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Expected Result</w:t>
            </w:r>
          </w:p>
        </w:tc>
        <w:tc>
          <w:tcPr>
            <w:tcW w:w="1198" w:type="dxa"/>
            <w:shd w:val="clear" w:color="auto" w:fill="999999"/>
          </w:tcPr>
          <w:p w14:paraId="18004FE7" w14:textId="77777777" w:rsidR="00CC27CE" w:rsidRPr="005F7A67" w:rsidRDefault="00CC27CE" w:rsidP="007829CE">
            <w:pPr>
              <w:pStyle w:val="TableHeading"/>
              <w:rPr>
                <w:rFonts w:ascii="BentonSans Bold" w:hAnsi="BentonSans Bold"/>
                <w:bCs/>
                <w:color w:val="FFFFFF"/>
                <w:sz w:val="18"/>
                <w:lang w:val="en-US"/>
              </w:rPr>
            </w:pPr>
            <w:r w:rsidRPr="005F7A67">
              <w:rPr>
                <w:rFonts w:ascii="BentonSans Bold" w:hAnsi="BentonSans Bold"/>
                <w:bCs/>
                <w:color w:val="FFFFFF"/>
                <w:sz w:val="18"/>
                <w:lang w:val="en-US"/>
              </w:rPr>
              <w:t>Pass / Fail / Comment</w:t>
            </w:r>
          </w:p>
        </w:tc>
      </w:tr>
      <w:tr w:rsidR="00CC27CE" w:rsidRPr="005F7A67" w14:paraId="0AA4E382" w14:textId="77777777" w:rsidTr="00B42AC7">
        <w:trPr>
          <w:trHeight w:val="357"/>
        </w:trPr>
        <w:tc>
          <w:tcPr>
            <w:tcW w:w="751" w:type="dxa"/>
          </w:tcPr>
          <w:p w14:paraId="042B70A5" w14:textId="77777777" w:rsidR="00CC27CE" w:rsidRPr="005F7A67" w:rsidRDefault="00CC27CE" w:rsidP="007829CE">
            <w:r w:rsidRPr="005F7A67">
              <w:t>1</w:t>
            </w:r>
          </w:p>
        </w:tc>
        <w:tc>
          <w:tcPr>
            <w:tcW w:w="1831" w:type="dxa"/>
          </w:tcPr>
          <w:p w14:paraId="118D182D" w14:textId="77777777" w:rsidR="00CC27CE" w:rsidRPr="005F7A67" w:rsidDel="004F136E" w:rsidRDefault="00CC27CE" w:rsidP="007829CE">
            <w:pPr>
              <w:rPr>
                <w:b/>
              </w:rPr>
            </w:pPr>
            <w:r w:rsidRPr="005F7A67">
              <w:rPr>
                <w:rStyle w:val="SAPEmphasis"/>
              </w:rPr>
              <w:t>Log on, search and select employee</w:t>
            </w:r>
          </w:p>
        </w:tc>
        <w:tc>
          <w:tcPr>
            <w:tcW w:w="2700" w:type="dxa"/>
          </w:tcPr>
          <w:p w14:paraId="6CE52C98" w14:textId="45782963" w:rsidR="00CC27CE" w:rsidRPr="005F7A67" w:rsidRDefault="00CC27CE">
            <w:pPr>
              <w:rPr>
                <w:rFonts w:cs="Arial"/>
                <w:bCs/>
              </w:rPr>
            </w:pPr>
            <w:r w:rsidRPr="005F7A67">
              <w:rPr>
                <w:rFonts w:cs="Arial"/>
                <w:bCs/>
              </w:rPr>
              <w:t xml:space="preserve">Log on to </w:t>
            </w:r>
            <w:r w:rsidR="004414EC" w:rsidRPr="005F7A67">
              <w:rPr>
                <w:rStyle w:val="SAPScreenElement"/>
                <w:color w:val="auto"/>
              </w:rPr>
              <w:t>Employee Central</w:t>
            </w:r>
            <w:r w:rsidR="004414EC" w:rsidRPr="005F7A67">
              <w:t xml:space="preserve"> </w:t>
            </w:r>
            <w:r w:rsidR="002A40A4" w:rsidRPr="005F7A67">
              <w:t>as an HR Administrator</w:t>
            </w:r>
            <w:r w:rsidR="004414EC" w:rsidRPr="005F7A67">
              <w:t>.</w:t>
            </w:r>
            <w:r w:rsidRPr="005F7A67">
              <w:rPr>
                <w:rFonts w:cs="Arial"/>
                <w:bCs/>
              </w:rPr>
              <w:t xml:space="preserve"> </w:t>
            </w:r>
            <w:r w:rsidR="004414EC" w:rsidRPr="005F7A67">
              <w:rPr>
                <w:rFonts w:cs="Arial"/>
                <w:bCs/>
              </w:rPr>
              <w:t>S</w:t>
            </w:r>
            <w:r w:rsidRPr="005F7A67">
              <w:rPr>
                <w:rFonts w:cs="Arial"/>
                <w:bCs/>
              </w:rPr>
              <w:t>earch and select an employee as described in the</w:t>
            </w:r>
            <w:r w:rsidR="00604E14" w:rsidRPr="005F7A67">
              <w:rPr>
                <w:noProof/>
              </w:rPr>
              <w:drawing>
                <wp:inline distT="0" distB="0" distL="0" distR="0" wp14:anchorId="28C2FAE8" wp14:editId="5B205D76">
                  <wp:extent cx="228600" cy="228600"/>
                  <wp:effectExtent l="0" t="0" r="0"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Note </w:t>
            </w:r>
            <w:r w:rsidRPr="005F7A67">
              <w:rPr>
                <w:rFonts w:cs="Arial"/>
                <w:bCs/>
              </w:rPr>
              <w:t>at the beginning of chapter</w:t>
            </w:r>
            <w:r w:rsidR="00505CE6" w:rsidRPr="005F7A67">
              <w:rPr>
                <w:rFonts w:cs="Arial"/>
                <w:bCs/>
              </w:rPr>
              <w:t xml:space="preserve"> </w:t>
            </w:r>
            <w:r w:rsidR="00505CE6" w:rsidRPr="005F7A67">
              <w:rPr>
                <w:rStyle w:val="SAPTextReference"/>
              </w:rPr>
              <w:t>Testing the Process Steps</w:t>
            </w:r>
            <w:r w:rsidR="00505CE6" w:rsidRPr="005F7A67">
              <w:rPr>
                <w:rFonts w:cs="Arial"/>
                <w:bCs/>
              </w:rPr>
              <w:t>.</w:t>
            </w:r>
          </w:p>
        </w:tc>
        <w:tc>
          <w:tcPr>
            <w:tcW w:w="3870" w:type="dxa"/>
          </w:tcPr>
          <w:p w14:paraId="2EECB08A" w14:textId="77777777" w:rsidR="00CC27CE" w:rsidRPr="005F7A67" w:rsidRDefault="00CC27CE" w:rsidP="007829CE">
            <w:pPr>
              <w:rPr>
                <w:i/>
              </w:rPr>
            </w:pPr>
          </w:p>
        </w:tc>
        <w:tc>
          <w:tcPr>
            <w:tcW w:w="3960" w:type="dxa"/>
          </w:tcPr>
          <w:p w14:paraId="493D7892" w14:textId="77777777" w:rsidR="00CC27CE" w:rsidRPr="005F7A67" w:rsidDel="004F136E" w:rsidRDefault="00CC27CE" w:rsidP="007829CE"/>
        </w:tc>
        <w:tc>
          <w:tcPr>
            <w:tcW w:w="1198" w:type="dxa"/>
          </w:tcPr>
          <w:p w14:paraId="56475C18" w14:textId="77777777" w:rsidR="00CC27CE" w:rsidRPr="005F7A67" w:rsidRDefault="00CC27CE" w:rsidP="007829CE">
            <w:pPr>
              <w:rPr>
                <w:rFonts w:cs="Arial"/>
                <w:bCs/>
              </w:rPr>
            </w:pPr>
          </w:p>
        </w:tc>
      </w:tr>
      <w:tr w:rsidR="00CC27CE" w:rsidRPr="005F7A67" w14:paraId="294FFC6F" w14:textId="77777777" w:rsidTr="00B42AC7">
        <w:trPr>
          <w:trHeight w:val="720"/>
        </w:trPr>
        <w:tc>
          <w:tcPr>
            <w:tcW w:w="751" w:type="dxa"/>
          </w:tcPr>
          <w:p w14:paraId="72B89D15" w14:textId="77777777" w:rsidR="00CC27CE" w:rsidRPr="005F7A67" w:rsidRDefault="00CC27CE" w:rsidP="007829CE">
            <w:r w:rsidRPr="005F7A67">
              <w:t>2</w:t>
            </w:r>
          </w:p>
        </w:tc>
        <w:tc>
          <w:tcPr>
            <w:tcW w:w="1831" w:type="dxa"/>
          </w:tcPr>
          <w:p w14:paraId="2F6F2AF0" w14:textId="77777777" w:rsidR="00CC27CE" w:rsidRPr="005F7A67" w:rsidRDefault="00CC27CE" w:rsidP="007829CE">
            <w:pPr>
              <w:rPr>
                <w:b/>
              </w:rPr>
            </w:pPr>
            <w:r w:rsidRPr="005F7A67">
              <w:rPr>
                <w:rStyle w:val="SAPEmphasis"/>
              </w:rPr>
              <w:t>Select Action to be Performed</w:t>
            </w:r>
          </w:p>
        </w:tc>
        <w:tc>
          <w:tcPr>
            <w:tcW w:w="2700" w:type="dxa"/>
          </w:tcPr>
          <w:p w14:paraId="11D8F5D4" w14:textId="6EC71745" w:rsidR="00945DA4" w:rsidRPr="005F7A67" w:rsidRDefault="00945DA4" w:rsidP="007829CE">
            <w:pPr>
              <w:rPr>
                <w:rStyle w:val="SAPScreenElement"/>
              </w:rPr>
            </w:pPr>
            <w:r w:rsidRPr="005F7A67">
              <w:t xml:space="preserve">Select </w:t>
            </w:r>
            <w:r w:rsidRPr="005F7A67">
              <w:rPr>
                <w:rFonts w:cs="Arial"/>
                <w:bCs/>
              </w:rPr>
              <w:t xml:space="preserve">the </w:t>
            </w:r>
            <w:del w:id="4380" w:author="Author" w:date="2018-03-07T10:55:00Z">
              <w:r w:rsidRPr="005F7A67" w:rsidDel="008F0355">
                <w:rPr>
                  <w:rStyle w:val="SAPScreenElement"/>
                </w:rPr>
                <w:delText xml:space="preserve">Take </w:delText>
              </w:r>
            </w:del>
            <w:r w:rsidRPr="005F7A67">
              <w:rPr>
                <w:rStyle w:val="SAPScreenElement"/>
              </w:rPr>
              <w:t>Action</w:t>
            </w:r>
            <w:ins w:id="4381" w:author="Author" w:date="2018-03-07T10:55:00Z">
              <w:r w:rsidR="008F0355">
                <w:rPr>
                  <w:rStyle w:val="SAPScreenElement"/>
                </w:rPr>
                <w:t>s</w:t>
              </w:r>
            </w:ins>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sidRPr="005F7A67">
              <w:rPr>
                <w:rStyle w:val="SAPScreenElement"/>
              </w:rPr>
              <w:t>Change Job and Compensation Info.</w:t>
            </w:r>
          </w:p>
          <w:p w14:paraId="4B5B86D4" w14:textId="77777777" w:rsidR="009A4FBD" w:rsidRPr="005F7A67" w:rsidRDefault="009A4FBD" w:rsidP="00B42AC7">
            <w:pPr>
              <w:pStyle w:val="NoteParagraph"/>
              <w:ind w:left="0"/>
              <w:rPr>
                <w:rFonts w:ascii="BentonSans Regular" w:hAnsi="BentonSans Regular"/>
                <w:color w:val="666666"/>
                <w:sz w:val="22"/>
              </w:rPr>
            </w:pPr>
            <w:r w:rsidRPr="005F7A67">
              <w:rPr>
                <w:noProof/>
              </w:rPr>
              <w:lastRenderedPageBreak/>
              <w:drawing>
                <wp:inline distT="0" distB="0" distL="0" distR="0" wp14:anchorId="51509757" wp14:editId="1BCACF28">
                  <wp:extent cx="228600" cy="228600"/>
                  <wp:effectExtent l="0" t="0" r="0" b="0"/>
                  <wp:docPr id="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p>
          <w:p w14:paraId="56CEF9D9" w14:textId="1150516E" w:rsidR="009A4FBD" w:rsidRPr="005F7A67" w:rsidRDefault="009A4FBD" w:rsidP="00B42AC7">
            <w:pPr>
              <w:rPr>
                <w:rFonts w:cs="Arial"/>
                <w:bCs/>
              </w:rPr>
            </w:pPr>
            <w:r w:rsidRPr="005F7A67">
              <w:rPr>
                <w:rFonts w:cs="Arial"/>
                <w:bCs/>
              </w:rPr>
              <w:t xml:space="preserve">Alternatively, you can go to the </w:t>
            </w:r>
            <w:r w:rsidRPr="005F7A67">
              <w:rPr>
                <w:rStyle w:val="SAPScreenElement"/>
              </w:rPr>
              <w:t>Employment Information</w:t>
            </w:r>
            <w:r w:rsidRPr="005F7A67">
              <w:rPr>
                <w:rFonts w:cs="Arial"/>
                <w:bCs/>
              </w:rPr>
              <w:t xml:space="preserve"> section, scroll there to the </w:t>
            </w:r>
            <w:r w:rsidRPr="005F7A67">
              <w:rPr>
                <w:rStyle w:val="SAPScreenElement"/>
              </w:rPr>
              <w:t>Job Information</w:t>
            </w:r>
            <w:r w:rsidRPr="005F7A67">
              <w:rPr>
                <w:rFonts w:cs="Arial"/>
                <w:bCs/>
              </w:rPr>
              <w:t xml:space="preserve"> subsection, and choose in the </w:t>
            </w:r>
            <w:r w:rsidRPr="005F7A67">
              <w:rPr>
                <w:rStyle w:val="SAPScreenElement"/>
              </w:rPr>
              <w:t>Job Information</w:t>
            </w:r>
            <w:r w:rsidRPr="005F7A67">
              <w:rPr>
                <w:rFonts w:cs="Arial"/>
                <w:bCs/>
              </w:rPr>
              <w:t xml:space="preserve"> block the </w:t>
            </w:r>
            <w:r w:rsidRPr="005F7A67">
              <w:rPr>
                <w:rStyle w:val="SAPScreenElement"/>
              </w:rPr>
              <w:t>Pencil (Edit)</w:t>
            </w:r>
            <w:r w:rsidRPr="005F7A67">
              <w:rPr>
                <w:rFonts w:cs="Arial"/>
                <w:bCs/>
              </w:rPr>
              <w:t xml:space="preserve"> icon.</w:t>
            </w:r>
          </w:p>
        </w:tc>
        <w:tc>
          <w:tcPr>
            <w:tcW w:w="3870" w:type="dxa"/>
          </w:tcPr>
          <w:p w14:paraId="5D53F0AB" w14:textId="77777777" w:rsidR="00CC27CE" w:rsidRPr="005F7A67" w:rsidRDefault="00CC27CE" w:rsidP="007829CE">
            <w:pPr>
              <w:rPr>
                <w:i/>
              </w:rPr>
            </w:pPr>
          </w:p>
        </w:tc>
        <w:tc>
          <w:tcPr>
            <w:tcW w:w="3960" w:type="dxa"/>
          </w:tcPr>
          <w:p w14:paraId="0B8E5DA6" w14:textId="77777777" w:rsidR="00CC27CE" w:rsidRPr="005F7A67" w:rsidRDefault="00CC27CE" w:rsidP="007829CE">
            <w:r w:rsidRPr="005F7A67">
              <w:t xml:space="preserve">The </w:t>
            </w:r>
            <w:r w:rsidR="009A4FBD" w:rsidRPr="005F7A67">
              <w:rPr>
                <w:rStyle w:val="SAPScreenElement"/>
              </w:rPr>
              <w:t xml:space="preserve">Change Job and Compensation Info </w:t>
            </w:r>
            <w:r w:rsidR="009A4FBD" w:rsidRPr="005F7A67">
              <w:t xml:space="preserve">dialog box </w:t>
            </w:r>
            <w:r w:rsidRPr="005F7A67">
              <w:t>is displayed.</w:t>
            </w:r>
          </w:p>
          <w:p w14:paraId="7F092627" w14:textId="00DD5F63" w:rsidR="00D6151D" w:rsidRPr="005F7A67" w:rsidRDefault="00B42AC7" w:rsidP="00D6151D">
            <w:pPr>
              <w:rPr>
                <w:rFonts w:ascii="Calibri" w:eastAsia="Times New Roman" w:hAnsi="Calibri"/>
                <w:sz w:val="22"/>
                <w:szCs w:val="22"/>
              </w:rPr>
            </w:pPr>
            <w:r w:rsidRPr="005F7A67">
              <w:rPr>
                <w:noProof/>
              </w:rPr>
              <w:drawing>
                <wp:inline distT="0" distB="0" distL="0" distR="0" wp14:anchorId="6281B998" wp14:editId="47A0F6DC">
                  <wp:extent cx="228600" cy="228600"/>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6151D" w:rsidRPr="005F7A67">
              <w:t> </w:t>
            </w:r>
            <w:r w:rsidR="00D6151D" w:rsidRPr="005F7A67">
              <w:rPr>
                <w:rFonts w:ascii="BentonSans Regular" w:hAnsi="BentonSans Regular"/>
                <w:color w:val="666666"/>
                <w:sz w:val="22"/>
              </w:rPr>
              <w:t>Note</w:t>
            </w:r>
          </w:p>
          <w:p w14:paraId="7844AD1B" w14:textId="344D8089" w:rsidR="00D6151D" w:rsidRPr="005F7A67" w:rsidRDefault="00D6151D" w:rsidP="007829CE">
            <w:pPr>
              <w:rPr>
                <w:rFonts w:eastAsia="Calibri"/>
              </w:rPr>
            </w:pPr>
            <w:r w:rsidRPr="005F7A67">
              <w:t xml:space="preserve">In case you have chosen to execute the job change directly from the </w:t>
            </w:r>
            <w:r w:rsidRPr="005F7A67">
              <w:rPr>
                <w:rStyle w:val="SAPScreenElement"/>
              </w:rPr>
              <w:t xml:space="preserve">Job Information </w:t>
            </w:r>
            <w:r w:rsidRPr="005F7A67">
              <w:rPr>
                <w:rFonts w:cs="Arial"/>
                <w:bCs/>
              </w:rPr>
              <w:t xml:space="preserve">block, </w:t>
            </w:r>
            <w:r w:rsidRPr="005F7A67">
              <w:t xml:space="preserve">the </w:t>
            </w:r>
            <w:r w:rsidRPr="005F7A67">
              <w:rPr>
                <w:rStyle w:val="SAPScreenElement"/>
              </w:rPr>
              <w:t xml:space="preserve">Job Information </w:t>
            </w:r>
            <w:r w:rsidRPr="005F7A67">
              <w:t xml:space="preserve">dialog box is </w:t>
            </w:r>
            <w:r w:rsidRPr="005F7A67">
              <w:lastRenderedPageBreak/>
              <w:t>displayed. You can skip test step # 3 and continue directly with test step # 4.</w:t>
            </w:r>
          </w:p>
        </w:tc>
        <w:tc>
          <w:tcPr>
            <w:tcW w:w="1198" w:type="dxa"/>
          </w:tcPr>
          <w:p w14:paraId="7DB1CE9B" w14:textId="77777777" w:rsidR="00CC27CE" w:rsidRPr="005F7A67" w:rsidRDefault="00CC27CE" w:rsidP="007829CE">
            <w:pPr>
              <w:rPr>
                <w:rFonts w:cs="Arial"/>
                <w:bCs/>
              </w:rPr>
            </w:pPr>
          </w:p>
        </w:tc>
      </w:tr>
      <w:tr w:rsidR="00D6151D" w:rsidRPr="005F7A67" w14:paraId="1E39A62A" w14:textId="77777777" w:rsidTr="00B42AC7">
        <w:trPr>
          <w:trHeight w:val="357"/>
        </w:trPr>
        <w:tc>
          <w:tcPr>
            <w:tcW w:w="751" w:type="dxa"/>
          </w:tcPr>
          <w:p w14:paraId="0C496A86" w14:textId="742A4D15" w:rsidR="00D6151D" w:rsidRPr="005F7A67" w:rsidRDefault="00D6151D" w:rsidP="00D6151D">
            <w:r w:rsidRPr="005F7A67">
              <w:t>3</w:t>
            </w:r>
          </w:p>
        </w:tc>
        <w:tc>
          <w:tcPr>
            <w:tcW w:w="1831" w:type="dxa"/>
          </w:tcPr>
          <w:p w14:paraId="7788516C" w14:textId="15DC2487" w:rsidR="00D6151D" w:rsidRPr="005F7A67" w:rsidRDefault="00D6151D" w:rsidP="00D6151D">
            <w:pPr>
              <w:rPr>
                <w:rStyle w:val="SAPEmphasis"/>
              </w:rPr>
            </w:pPr>
            <w:r w:rsidRPr="005F7A67">
              <w:rPr>
                <w:rStyle w:val="SAPEmphasis"/>
              </w:rPr>
              <w:t xml:space="preserve">Select Type of </w:t>
            </w:r>
            <w:r w:rsidRPr="005F7A67">
              <w:rPr>
                <w:rStyle w:val="SAPScreenElement"/>
                <w:b/>
                <w:color w:val="auto"/>
              </w:rPr>
              <w:t>Change Job and Compensation Info</w:t>
            </w:r>
          </w:p>
        </w:tc>
        <w:tc>
          <w:tcPr>
            <w:tcW w:w="2700" w:type="dxa"/>
          </w:tcPr>
          <w:p w14:paraId="48D24D35" w14:textId="00C82184" w:rsidR="00D6151D" w:rsidRPr="005F7A67" w:rsidRDefault="00D6151D" w:rsidP="00D6151D">
            <w:r w:rsidRPr="005F7A67">
              <w:t xml:space="preserve">In the </w:t>
            </w:r>
            <w:ins w:id="4382" w:author="Author" w:date="2018-03-07T11:19:00Z">
              <w:r w:rsidR="00CD3A99" w:rsidRPr="00CD3A99">
                <w:rPr>
                  <w:rStyle w:val="SAPScreenElement"/>
                </w:rPr>
                <w:t>Choose what you want to change</w:t>
              </w:r>
            </w:ins>
            <w:del w:id="4383" w:author="Author" w:date="2018-03-07T11:19:00Z">
              <w:r w:rsidR="00BB6CB6" w:rsidRPr="005F7A67" w:rsidDel="00CD3A99">
                <w:rPr>
                  <w:rStyle w:val="SAPScreenElement"/>
                </w:rPr>
                <w:delText>You May Also Change</w:delText>
              </w:r>
              <w:r w:rsidR="00BB6CB6" w:rsidRPr="005F7A67" w:rsidDel="00CD3A99">
                <w:delText xml:space="preserve"> </w:delText>
              </w:r>
            </w:del>
            <w:ins w:id="4384" w:author="Author" w:date="2018-03-07T11:19:00Z">
              <w:r w:rsidR="00CD3A99">
                <w:t xml:space="preserve"> </w:t>
              </w:r>
            </w:ins>
            <w:bookmarkStart w:id="4385" w:name="_GoBack"/>
            <w:bookmarkEnd w:id="4385"/>
            <w:r w:rsidRPr="005F7A67">
              <w:t xml:space="preserve">block, flag the </w:t>
            </w:r>
            <w:r w:rsidRPr="005F7A67">
              <w:rPr>
                <w:rStyle w:val="SAPScreenElement"/>
              </w:rPr>
              <w:t>Job Information</w:t>
            </w:r>
            <w:r w:rsidRPr="005F7A67">
              <w:t xml:space="preserve"> check box.</w:t>
            </w:r>
          </w:p>
          <w:p w14:paraId="613BF29E" w14:textId="77777777" w:rsidR="005A1E3D" w:rsidRPr="005F7A67" w:rsidRDefault="005A1E3D" w:rsidP="005A1E3D">
            <w:pPr>
              <w:pStyle w:val="NoteParagraph"/>
              <w:ind w:left="162"/>
              <w:rPr>
                <w:rFonts w:ascii="BentonSans Regular" w:hAnsi="BentonSans Regular"/>
                <w:color w:val="666666"/>
                <w:sz w:val="22"/>
              </w:rPr>
            </w:pPr>
            <w:r w:rsidRPr="005F7A67">
              <w:rPr>
                <w:noProof/>
              </w:rPr>
              <w:drawing>
                <wp:inline distT="0" distB="0" distL="0" distR="0" wp14:anchorId="0F8F6FC0" wp14:editId="0CBEE195">
                  <wp:extent cx="228600" cy="228600"/>
                  <wp:effectExtent l="0" t="0" r="0" b="0"/>
                  <wp:docPr id="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Note</w:t>
            </w:r>
          </w:p>
          <w:p w14:paraId="43A885A9" w14:textId="1D014E51" w:rsidR="005A1E3D" w:rsidRPr="005F7A67" w:rsidRDefault="005A1E3D">
            <w:pPr>
              <w:ind w:left="162"/>
            </w:pPr>
            <w:r w:rsidRPr="005F7A67">
              <w:rPr>
                <w:rFonts w:cs="Arial"/>
                <w:bCs/>
              </w:rPr>
              <w:t xml:space="preserve">In case the position transfer is accompanied by a </w:t>
            </w:r>
            <w:r w:rsidR="00627556" w:rsidRPr="005F7A67">
              <w:rPr>
                <w:rFonts w:cs="Arial"/>
                <w:bCs/>
              </w:rPr>
              <w:t xml:space="preserve">change in </w:t>
            </w:r>
            <w:r w:rsidRPr="005F7A67">
              <w:rPr>
                <w:rFonts w:cs="Arial"/>
                <w:bCs/>
              </w:rPr>
              <w:t xml:space="preserve">compensation, flag the </w:t>
            </w:r>
            <w:r w:rsidRPr="005F7A67">
              <w:rPr>
                <w:rStyle w:val="SAPScreenElement"/>
              </w:rPr>
              <w:t>Compensation Information</w:t>
            </w:r>
            <w:r w:rsidRPr="005F7A67">
              <w:t xml:space="preserve"> check box, too.</w:t>
            </w:r>
          </w:p>
        </w:tc>
        <w:tc>
          <w:tcPr>
            <w:tcW w:w="3870" w:type="dxa"/>
          </w:tcPr>
          <w:p w14:paraId="331C6DC0" w14:textId="77777777" w:rsidR="00D6151D" w:rsidRPr="005F7A67" w:rsidRDefault="00D6151D" w:rsidP="00D6151D">
            <w:pPr>
              <w:rPr>
                <w:rStyle w:val="SAPScreenElement"/>
              </w:rPr>
            </w:pPr>
          </w:p>
        </w:tc>
        <w:tc>
          <w:tcPr>
            <w:tcW w:w="3960" w:type="dxa"/>
          </w:tcPr>
          <w:p w14:paraId="64AB31EB" w14:textId="3C9535A7" w:rsidR="00D6151D" w:rsidRPr="005F7A67" w:rsidRDefault="00D6151D" w:rsidP="00D6151D">
            <w:r w:rsidRPr="005F7A67">
              <w:t xml:space="preserve">The </w:t>
            </w:r>
            <w:r w:rsidRPr="005F7A67">
              <w:rPr>
                <w:rStyle w:val="SAPScreenElement"/>
              </w:rPr>
              <w:t>When would you like your changes to take effect?</w:t>
            </w:r>
            <w:r w:rsidRPr="005F7A67">
              <w:rPr>
                <w:rFonts w:cs="Arial"/>
              </w:rPr>
              <w:t xml:space="preserve"> </w:t>
            </w:r>
            <w:r w:rsidRPr="005F7A67">
              <w:t>field is displayed.</w:t>
            </w:r>
          </w:p>
        </w:tc>
        <w:tc>
          <w:tcPr>
            <w:tcW w:w="1198" w:type="dxa"/>
          </w:tcPr>
          <w:p w14:paraId="16A6F60A" w14:textId="77777777" w:rsidR="00D6151D" w:rsidRPr="005F7A67" w:rsidRDefault="00D6151D" w:rsidP="00D6151D">
            <w:pPr>
              <w:rPr>
                <w:rFonts w:cs="Arial"/>
                <w:bCs/>
              </w:rPr>
            </w:pPr>
          </w:p>
        </w:tc>
      </w:tr>
      <w:tr w:rsidR="00CC27CE" w:rsidRPr="005F7A67" w14:paraId="58F8E0F2" w14:textId="77777777" w:rsidTr="00B42AC7">
        <w:trPr>
          <w:trHeight w:val="357"/>
        </w:trPr>
        <w:tc>
          <w:tcPr>
            <w:tcW w:w="751" w:type="dxa"/>
          </w:tcPr>
          <w:p w14:paraId="08934848" w14:textId="14A6DA4E" w:rsidR="00CC27CE" w:rsidRPr="005F7A67" w:rsidRDefault="00D6151D" w:rsidP="007829CE">
            <w:r w:rsidRPr="005F7A67">
              <w:t>4</w:t>
            </w:r>
          </w:p>
        </w:tc>
        <w:tc>
          <w:tcPr>
            <w:tcW w:w="1831" w:type="dxa"/>
          </w:tcPr>
          <w:p w14:paraId="1548A58F" w14:textId="77777777" w:rsidR="00CC27CE" w:rsidRPr="005F7A67" w:rsidRDefault="00CC27CE" w:rsidP="007829CE">
            <w:pPr>
              <w:rPr>
                <w:rStyle w:val="SAPEmphasis"/>
              </w:rPr>
            </w:pPr>
            <w:r w:rsidRPr="005F7A67">
              <w:rPr>
                <w:rStyle w:val="SAPEmphasis"/>
              </w:rPr>
              <w:t xml:space="preserve">Enter Effective Date </w:t>
            </w:r>
          </w:p>
        </w:tc>
        <w:tc>
          <w:tcPr>
            <w:tcW w:w="2700" w:type="dxa"/>
          </w:tcPr>
          <w:p w14:paraId="1F0429A8" w14:textId="3D3D8F2C" w:rsidR="00CC27CE" w:rsidRPr="005F7A67" w:rsidRDefault="00CC27CE" w:rsidP="007829CE">
            <w:r w:rsidRPr="005F7A67">
              <w:t>Enter effective date of change</w:t>
            </w:r>
            <w:r w:rsidR="00D6151D" w:rsidRPr="005F7A67">
              <w:t>.</w:t>
            </w:r>
          </w:p>
        </w:tc>
        <w:tc>
          <w:tcPr>
            <w:tcW w:w="3870" w:type="dxa"/>
          </w:tcPr>
          <w:p w14:paraId="7DBEC92D" w14:textId="1F8658A0" w:rsidR="00CC27CE" w:rsidRPr="005F7A67" w:rsidRDefault="00CC27CE">
            <w:r w:rsidRPr="005F7A67">
              <w:rPr>
                <w:rStyle w:val="SAPScreenElement"/>
              </w:rPr>
              <w:t xml:space="preserve">When </w:t>
            </w:r>
            <w:r w:rsidR="00504646" w:rsidRPr="005F7A67">
              <w:rPr>
                <w:rStyle w:val="SAPScreenElement"/>
              </w:rPr>
              <w:t xml:space="preserve">would </w:t>
            </w:r>
            <w:r w:rsidRPr="005F7A67">
              <w:rPr>
                <w:rStyle w:val="SAPScreenElement"/>
              </w:rPr>
              <w:t xml:space="preserve">you </w:t>
            </w:r>
            <w:r w:rsidR="00504646" w:rsidRPr="005F7A67">
              <w:rPr>
                <w:rStyle w:val="SAPScreenElement"/>
              </w:rPr>
              <w:t xml:space="preserve">like </w:t>
            </w:r>
            <w:r w:rsidRPr="005F7A67">
              <w:rPr>
                <w:rStyle w:val="SAPScreenElement"/>
              </w:rPr>
              <w:t>your changes to take effect?:</w:t>
            </w:r>
            <w:r w:rsidRPr="005F7A67">
              <w:rPr>
                <w:rFonts w:cs="Arial"/>
              </w:rPr>
              <w:t xml:space="preserve"> </w:t>
            </w:r>
            <w:r w:rsidRPr="005F7A67">
              <w:t xml:space="preserve">select using calendar icon </w:t>
            </w:r>
          </w:p>
        </w:tc>
        <w:tc>
          <w:tcPr>
            <w:tcW w:w="3960" w:type="dxa"/>
          </w:tcPr>
          <w:p w14:paraId="1B38B790" w14:textId="565F2625" w:rsidR="00CC27CE" w:rsidRPr="005F7A67" w:rsidRDefault="00D6151D" w:rsidP="007829CE">
            <w:r w:rsidRPr="005F7A67">
              <w:t xml:space="preserve">The </w:t>
            </w:r>
            <w:r w:rsidRPr="005F7A67">
              <w:rPr>
                <w:rStyle w:val="SAPScreenElement"/>
              </w:rPr>
              <w:t xml:space="preserve">Event </w:t>
            </w:r>
            <w:r w:rsidRPr="005F7A67">
              <w:t>field, and several blocks related to organizational and job information are displayed.</w:t>
            </w:r>
          </w:p>
        </w:tc>
        <w:tc>
          <w:tcPr>
            <w:tcW w:w="1198" w:type="dxa"/>
          </w:tcPr>
          <w:p w14:paraId="69E6DEA9" w14:textId="77777777" w:rsidR="00CC27CE" w:rsidRPr="005F7A67" w:rsidRDefault="00CC27CE" w:rsidP="007829CE">
            <w:pPr>
              <w:rPr>
                <w:rFonts w:cs="Arial"/>
                <w:bCs/>
              </w:rPr>
            </w:pPr>
          </w:p>
        </w:tc>
      </w:tr>
      <w:tr w:rsidR="00CC27CE" w:rsidRPr="005F7A67" w14:paraId="5509F275" w14:textId="77777777" w:rsidTr="00B42AC7">
        <w:trPr>
          <w:trHeight w:val="288"/>
        </w:trPr>
        <w:tc>
          <w:tcPr>
            <w:tcW w:w="751" w:type="dxa"/>
          </w:tcPr>
          <w:p w14:paraId="5EDA7ECD" w14:textId="6011A432" w:rsidR="00CC27CE" w:rsidRPr="005F7A67" w:rsidRDefault="00D6151D" w:rsidP="007829CE">
            <w:r w:rsidRPr="005F7A67">
              <w:t>5</w:t>
            </w:r>
          </w:p>
        </w:tc>
        <w:tc>
          <w:tcPr>
            <w:tcW w:w="1831" w:type="dxa"/>
          </w:tcPr>
          <w:p w14:paraId="7F3F64F9" w14:textId="77777777" w:rsidR="00CC27CE" w:rsidRPr="005F7A67" w:rsidRDefault="00CC27CE" w:rsidP="007829CE">
            <w:pPr>
              <w:rPr>
                <w:rStyle w:val="SAPEmphasis"/>
              </w:rPr>
            </w:pPr>
            <w:r w:rsidRPr="005F7A67">
              <w:rPr>
                <w:rStyle w:val="SAPEmphasis"/>
              </w:rPr>
              <w:t xml:space="preserve">Enter Event </w:t>
            </w:r>
          </w:p>
        </w:tc>
        <w:tc>
          <w:tcPr>
            <w:tcW w:w="2700" w:type="dxa"/>
          </w:tcPr>
          <w:p w14:paraId="3E1190E1" w14:textId="77777777" w:rsidR="00CC27CE" w:rsidRPr="005F7A67" w:rsidRDefault="00CC27CE" w:rsidP="007829CE">
            <w:r w:rsidRPr="005F7A67">
              <w:t xml:space="preserve">Select the event for the change. </w:t>
            </w:r>
          </w:p>
        </w:tc>
        <w:tc>
          <w:tcPr>
            <w:tcW w:w="3870" w:type="dxa"/>
          </w:tcPr>
          <w:p w14:paraId="42EFDB49" w14:textId="77777777" w:rsidR="00CC27CE" w:rsidRPr="005F7A67" w:rsidRDefault="00CC27CE" w:rsidP="007829CE">
            <w:r w:rsidRPr="005F7A67">
              <w:rPr>
                <w:rStyle w:val="SAPScreenElement"/>
              </w:rPr>
              <w:t>Event:</w:t>
            </w:r>
            <w:r w:rsidRPr="005F7A67">
              <w:t xml:space="preserve"> select</w:t>
            </w:r>
            <w:r w:rsidRPr="005F7A67">
              <w:rPr>
                <w:rStyle w:val="SAPUserEntry"/>
              </w:rPr>
              <w:t xml:space="preserve"> Position Change </w:t>
            </w:r>
            <w:r w:rsidRPr="005F7A67">
              <w:t>from drop-down</w:t>
            </w:r>
          </w:p>
        </w:tc>
        <w:tc>
          <w:tcPr>
            <w:tcW w:w="3960" w:type="dxa"/>
          </w:tcPr>
          <w:p w14:paraId="06BC474E" w14:textId="77777777" w:rsidR="00CC27CE" w:rsidRPr="005F7A67" w:rsidRDefault="00CC27CE" w:rsidP="007829CE">
            <w:r w:rsidRPr="005F7A67">
              <w:rPr>
                <w:rFonts w:cs="Arial"/>
                <w:bCs/>
              </w:rPr>
              <w:t xml:space="preserve">Once you enter the </w:t>
            </w:r>
            <w:r w:rsidRPr="005F7A67">
              <w:rPr>
                <w:rStyle w:val="SAPScreenElement"/>
              </w:rPr>
              <w:t>Event</w:t>
            </w:r>
            <w:r w:rsidRPr="005F7A67">
              <w:rPr>
                <w:rFonts w:cs="Arial"/>
                <w:bCs/>
              </w:rPr>
              <w:t xml:space="preserve">, the </w:t>
            </w:r>
            <w:r w:rsidRPr="005F7A67">
              <w:rPr>
                <w:rStyle w:val="SAPScreenElement"/>
              </w:rPr>
              <w:t>Event Reason</w:t>
            </w:r>
            <w:r w:rsidRPr="005F7A67">
              <w:rPr>
                <w:rFonts w:cs="Arial"/>
                <w:bCs/>
              </w:rPr>
              <w:t xml:space="preserve"> can be selected.</w:t>
            </w:r>
          </w:p>
        </w:tc>
        <w:tc>
          <w:tcPr>
            <w:tcW w:w="1198" w:type="dxa"/>
          </w:tcPr>
          <w:p w14:paraId="00082F44" w14:textId="77777777" w:rsidR="00CC27CE" w:rsidRPr="005F7A67" w:rsidRDefault="00CC27CE" w:rsidP="007829CE">
            <w:pPr>
              <w:rPr>
                <w:rFonts w:cs="Arial"/>
                <w:bCs/>
              </w:rPr>
            </w:pPr>
          </w:p>
        </w:tc>
      </w:tr>
      <w:tr w:rsidR="00CC27CE" w:rsidRPr="005F7A67" w14:paraId="5BE0A8FF" w14:textId="77777777" w:rsidTr="00B42AC7">
        <w:trPr>
          <w:trHeight w:val="357"/>
        </w:trPr>
        <w:tc>
          <w:tcPr>
            <w:tcW w:w="751" w:type="dxa"/>
          </w:tcPr>
          <w:p w14:paraId="79A75987" w14:textId="1FD50568" w:rsidR="00CC27CE" w:rsidRPr="005F7A67" w:rsidRDefault="00D6151D" w:rsidP="007829CE">
            <w:r w:rsidRPr="005F7A67">
              <w:t>6</w:t>
            </w:r>
          </w:p>
        </w:tc>
        <w:tc>
          <w:tcPr>
            <w:tcW w:w="1831" w:type="dxa"/>
          </w:tcPr>
          <w:p w14:paraId="24229485" w14:textId="77777777" w:rsidR="00CC27CE" w:rsidRPr="005F7A67" w:rsidRDefault="00CC27CE" w:rsidP="007829CE">
            <w:pPr>
              <w:rPr>
                <w:rStyle w:val="SAPEmphasis"/>
              </w:rPr>
            </w:pPr>
            <w:r w:rsidRPr="005F7A67">
              <w:rPr>
                <w:rStyle w:val="SAPEmphasis"/>
              </w:rPr>
              <w:t>Enter Event Reason</w:t>
            </w:r>
          </w:p>
        </w:tc>
        <w:tc>
          <w:tcPr>
            <w:tcW w:w="2700" w:type="dxa"/>
          </w:tcPr>
          <w:p w14:paraId="5DA86B2F" w14:textId="77777777" w:rsidR="00CC27CE" w:rsidRPr="005F7A67" w:rsidRDefault="00CC27CE" w:rsidP="007829CE">
            <w:r w:rsidRPr="005F7A67">
              <w:t xml:space="preserve">Select the event reason for the change. </w:t>
            </w:r>
          </w:p>
        </w:tc>
        <w:tc>
          <w:tcPr>
            <w:tcW w:w="3870" w:type="dxa"/>
          </w:tcPr>
          <w:p w14:paraId="2124E51C" w14:textId="77777777" w:rsidR="00CC27CE" w:rsidRPr="005F7A67" w:rsidRDefault="00CC27CE" w:rsidP="007829CE">
            <w:pPr>
              <w:rPr>
                <w:i/>
              </w:rPr>
            </w:pPr>
            <w:r w:rsidRPr="005F7A67">
              <w:rPr>
                <w:rStyle w:val="SAPScreenElement"/>
              </w:rPr>
              <w:t>Event Reason:</w:t>
            </w:r>
            <w:r w:rsidRPr="005F7A67">
              <w:t xml:space="preserve"> select</w:t>
            </w:r>
            <w:r w:rsidRPr="005F7A67">
              <w:rPr>
                <w:rStyle w:val="SAPUserEntry"/>
              </w:rPr>
              <w:t xml:space="preserve"> Transfer</w:t>
            </w:r>
            <w:r w:rsidRPr="00DB595B">
              <w:rPr>
                <w:b/>
              </w:rPr>
              <w:t xml:space="preserve"> </w:t>
            </w:r>
            <w:r w:rsidRPr="005F7A67">
              <w:rPr>
                <w:rStyle w:val="SAPUserEntry"/>
              </w:rPr>
              <w:t>(POSXFR)</w:t>
            </w:r>
            <w:r w:rsidRPr="005F7A67">
              <w:t xml:space="preserve"> from drop-down</w:t>
            </w:r>
          </w:p>
        </w:tc>
        <w:tc>
          <w:tcPr>
            <w:tcW w:w="3960" w:type="dxa"/>
          </w:tcPr>
          <w:p w14:paraId="1F762064" w14:textId="77777777" w:rsidR="00CC27CE" w:rsidRPr="005F7A67" w:rsidRDefault="00CC27CE" w:rsidP="007829CE"/>
        </w:tc>
        <w:tc>
          <w:tcPr>
            <w:tcW w:w="1198" w:type="dxa"/>
          </w:tcPr>
          <w:p w14:paraId="11C55F2B" w14:textId="77777777" w:rsidR="00CC27CE" w:rsidRPr="005F7A67" w:rsidRDefault="00CC27CE" w:rsidP="007829CE">
            <w:pPr>
              <w:rPr>
                <w:rFonts w:cs="Arial"/>
                <w:bCs/>
              </w:rPr>
            </w:pPr>
          </w:p>
        </w:tc>
      </w:tr>
      <w:tr w:rsidR="00504646" w:rsidRPr="005F7A67" w14:paraId="4979C989" w14:textId="77777777" w:rsidTr="00B42AC7">
        <w:trPr>
          <w:trHeight w:val="357"/>
        </w:trPr>
        <w:tc>
          <w:tcPr>
            <w:tcW w:w="751" w:type="dxa"/>
            <w:vMerge w:val="restart"/>
          </w:tcPr>
          <w:p w14:paraId="54C01733" w14:textId="1121C50E" w:rsidR="00504646" w:rsidRPr="005F7A67" w:rsidRDefault="00D6151D" w:rsidP="009438D1">
            <w:r w:rsidRPr="005F7A67">
              <w:t>7</w:t>
            </w:r>
          </w:p>
        </w:tc>
        <w:tc>
          <w:tcPr>
            <w:tcW w:w="1831" w:type="dxa"/>
            <w:vMerge w:val="restart"/>
          </w:tcPr>
          <w:p w14:paraId="6846F430" w14:textId="77777777" w:rsidR="00504646" w:rsidRPr="005F7A67" w:rsidRDefault="00504646" w:rsidP="009438D1">
            <w:pPr>
              <w:rPr>
                <w:rStyle w:val="SAPEmphasis"/>
              </w:rPr>
            </w:pPr>
            <w:r w:rsidRPr="005F7A67">
              <w:rPr>
                <w:rStyle w:val="SAPEmphasis"/>
              </w:rPr>
              <w:t>Enter Position Information</w:t>
            </w:r>
          </w:p>
        </w:tc>
        <w:tc>
          <w:tcPr>
            <w:tcW w:w="2700" w:type="dxa"/>
          </w:tcPr>
          <w:p w14:paraId="0512CE87" w14:textId="655BCDA9" w:rsidR="00504646" w:rsidRPr="005F7A67" w:rsidRDefault="00504646">
            <w:r w:rsidRPr="005F7A67">
              <w:t xml:space="preserve">In the </w:t>
            </w:r>
            <w:r w:rsidRPr="005F7A67">
              <w:rPr>
                <w:rStyle w:val="SAPScreenElement"/>
              </w:rPr>
              <w:t>Position Information</w:t>
            </w:r>
            <w:r w:rsidRPr="005F7A67">
              <w:t xml:space="preserve"> block, select the new position the employee is to occupy. </w:t>
            </w:r>
          </w:p>
        </w:tc>
        <w:tc>
          <w:tcPr>
            <w:tcW w:w="3870" w:type="dxa"/>
          </w:tcPr>
          <w:p w14:paraId="3D89B289" w14:textId="0F3E4F82" w:rsidR="00504646" w:rsidRPr="005F7A67" w:rsidRDefault="00504646" w:rsidP="009438D1">
            <w:pPr>
              <w:rPr>
                <w:i/>
              </w:rPr>
            </w:pPr>
            <w:r w:rsidRPr="005F7A67">
              <w:rPr>
                <w:rStyle w:val="SAPScreenElement"/>
              </w:rPr>
              <w:t>Position:</w:t>
            </w:r>
            <w:r w:rsidRPr="005F7A67">
              <w:t xml:space="preserve"> select from drop-down</w:t>
            </w:r>
          </w:p>
        </w:tc>
        <w:tc>
          <w:tcPr>
            <w:tcW w:w="3960" w:type="dxa"/>
          </w:tcPr>
          <w:p w14:paraId="66931306" w14:textId="6355E4DF" w:rsidR="00504646" w:rsidRPr="005F7A67" w:rsidRDefault="00504646">
            <w:r w:rsidRPr="005F7A67">
              <w:t xml:space="preserve">In the </w:t>
            </w:r>
            <w:r w:rsidRPr="005F7A67">
              <w:rPr>
                <w:rStyle w:val="SAPScreenElement"/>
              </w:rPr>
              <w:t>Organizational Information</w:t>
            </w:r>
            <w:r w:rsidRPr="005F7A67">
              <w:t xml:space="preserve"> and </w:t>
            </w:r>
            <w:r w:rsidRPr="005F7A67">
              <w:rPr>
                <w:rStyle w:val="SAPScreenElement"/>
              </w:rPr>
              <w:t>Job Information</w:t>
            </w:r>
            <w:r w:rsidRPr="005F7A67">
              <w:t xml:space="preserve"> blocks of the </w:t>
            </w:r>
            <w:r w:rsidRPr="005F7A67">
              <w:rPr>
                <w:rStyle w:val="SAPScreenElement"/>
              </w:rPr>
              <w:t xml:space="preserve">Change Job and Compensation Info </w:t>
            </w:r>
            <w:r w:rsidRPr="005F7A67">
              <w:t xml:space="preserve">dialog box, following fields are prefilled automatically based on the values maintained for the chosen position object: </w:t>
            </w:r>
            <w:r w:rsidRPr="005F7A67">
              <w:rPr>
                <w:rStyle w:val="SAPScreenElement"/>
              </w:rPr>
              <w:t>Company</w:t>
            </w:r>
            <w:r w:rsidRPr="005F7A67">
              <w:t xml:space="preserve">, </w:t>
            </w:r>
            <w:r w:rsidRPr="005F7A67">
              <w:rPr>
                <w:rStyle w:val="SAPScreenElement"/>
              </w:rPr>
              <w:t>Business Unit</w:t>
            </w:r>
            <w:r w:rsidRPr="005F7A67">
              <w:t xml:space="preserve">, </w:t>
            </w:r>
            <w:r w:rsidRPr="005F7A67">
              <w:rPr>
                <w:rStyle w:val="SAPScreenElement"/>
              </w:rPr>
              <w:t>Division</w:t>
            </w:r>
            <w:r w:rsidRPr="005F7A67">
              <w:t xml:space="preserve">, </w:t>
            </w:r>
            <w:r w:rsidRPr="005F7A67">
              <w:rPr>
                <w:rStyle w:val="SAPScreenElement"/>
              </w:rPr>
              <w:t>Department</w:t>
            </w:r>
            <w:r w:rsidRPr="005F7A67">
              <w:t xml:space="preserve">, </w:t>
            </w:r>
            <w:r w:rsidRPr="005F7A67">
              <w:rPr>
                <w:rStyle w:val="SAPScreenElement"/>
              </w:rPr>
              <w:t>Location</w:t>
            </w:r>
            <w:r w:rsidRPr="005F7A67">
              <w:t xml:space="preserve">, </w:t>
            </w:r>
            <w:r w:rsidRPr="005F7A67">
              <w:rPr>
                <w:rStyle w:val="SAPScreenElement"/>
              </w:rPr>
              <w:t>Cost Center</w:t>
            </w:r>
            <w:r w:rsidRPr="005F7A67">
              <w:t xml:space="preserve">, </w:t>
            </w:r>
            <w:r w:rsidRPr="005F7A67">
              <w:rPr>
                <w:rStyle w:val="SAPScreenElement"/>
              </w:rPr>
              <w:t>Supervisor</w:t>
            </w:r>
            <w:r w:rsidRPr="005F7A67">
              <w:t xml:space="preserve">, </w:t>
            </w:r>
            <w:r w:rsidRPr="005F7A67">
              <w:rPr>
                <w:rStyle w:val="SAPScreenElement"/>
              </w:rPr>
              <w:t>Job Classification</w:t>
            </w:r>
            <w:r w:rsidRPr="005F7A67">
              <w:t xml:space="preserve">, </w:t>
            </w:r>
            <w:r w:rsidRPr="005F7A67">
              <w:rPr>
                <w:rStyle w:val="SAPScreenElement"/>
              </w:rPr>
              <w:t>Job Title</w:t>
            </w:r>
            <w:r w:rsidRPr="005F7A67">
              <w:t xml:space="preserve">, </w:t>
            </w:r>
            <w:r w:rsidRPr="005F7A67">
              <w:rPr>
                <w:rStyle w:val="SAPScreenElement"/>
              </w:rPr>
              <w:t>Pay Grade</w:t>
            </w:r>
            <w:r w:rsidRPr="005F7A67">
              <w:t xml:space="preserve">, </w:t>
            </w:r>
            <w:r w:rsidRPr="005F7A67">
              <w:rPr>
                <w:rStyle w:val="SAPScreenElement"/>
              </w:rPr>
              <w:t xml:space="preserve">Regular/Temporary, Standard Weekly Hours, </w:t>
            </w:r>
            <w:r w:rsidR="00773585" w:rsidRPr="005F7A67">
              <w:t xml:space="preserve">and </w:t>
            </w:r>
            <w:r w:rsidRPr="005F7A67">
              <w:rPr>
                <w:rStyle w:val="SAPScreenElement"/>
              </w:rPr>
              <w:t>FTE</w:t>
            </w:r>
            <w:r w:rsidRPr="005F7A67">
              <w:t>. Keep all these values unchanged.</w:t>
            </w:r>
          </w:p>
        </w:tc>
        <w:tc>
          <w:tcPr>
            <w:tcW w:w="1198" w:type="dxa"/>
          </w:tcPr>
          <w:p w14:paraId="334DC48B" w14:textId="77777777" w:rsidR="00504646" w:rsidRPr="005F7A67" w:rsidRDefault="00504646" w:rsidP="009438D1">
            <w:pPr>
              <w:rPr>
                <w:rFonts w:cs="Arial"/>
                <w:bCs/>
              </w:rPr>
            </w:pPr>
          </w:p>
        </w:tc>
      </w:tr>
      <w:tr w:rsidR="00F06804" w:rsidRPr="005F7A67" w14:paraId="2E0C57D1" w14:textId="77777777" w:rsidTr="00B42AC7">
        <w:trPr>
          <w:trHeight w:val="20"/>
        </w:trPr>
        <w:tc>
          <w:tcPr>
            <w:tcW w:w="751" w:type="dxa"/>
            <w:vMerge/>
          </w:tcPr>
          <w:p w14:paraId="1B1744AC" w14:textId="77777777" w:rsidR="00F06804" w:rsidRPr="005F7A67" w:rsidRDefault="00F06804" w:rsidP="009438D1"/>
        </w:tc>
        <w:tc>
          <w:tcPr>
            <w:tcW w:w="1831" w:type="dxa"/>
            <w:vMerge/>
          </w:tcPr>
          <w:p w14:paraId="66B2341A" w14:textId="77777777" w:rsidR="00F06804" w:rsidRPr="005F7A67" w:rsidRDefault="00F06804" w:rsidP="009438D1">
            <w:pPr>
              <w:rPr>
                <w:rStyle w:val="SAPEmphasis"/>
              </w:rPr>
            </w:pPr>
          </w:p>
        </w:tc>
        <w:tc>
          <w:tcPr>
            <w:tcW w:w="2700" w:type="dxa"/>
            <w:vMerge w:val="restart"/>
          </w:tcPr>
          <w:p w14:paraId="5D85BD6F" w14:textId="139F352F" w:rsidR="00F06804" w:rsidRPr="005F7A67" w:rsidRDefault="00F06804">
            <w:pPr>
              <w:rPr>
                <w:rFonts w:cs="Arial"/>
                <w:bCs/>
              </w:rPr>
            </w:pPr>
            <w:r w:rsidRPr="005F7A67">
              <w:t xml:space="preserve">In the </w:t>
            </w:r>
            <w:r w:rsidRPr="005F7A67">
              <w:rPr>
                <w:rStyle w:val="SAPScreenElement"/>
              </w:rPr>
              <w:t>Job Information</w:t>
            </w:r>
            <w:r w:rsidRPr="005F7A67">
              <w:t xml:space="preserve"> block, select the </w:t>
            </w:r>
            <w:r w:rsidRPr="005F7A67">
              <w:rPr>
                <w:rStyle w:val="SAPScreenElement"/>
              </w:rPr>
              <w:t>Show &lt;#&gt; more fields</w:t>
            </w:r>
            <w:r w:rsidRPr="005F7A67">
              <w:t xml:space="preserve"> link and make entries as appropriate:</w:t>
            </w:r>
          </w:p>
        </w:tc>
        <w:tc>
          <w:tcPr>
            <w:tcW w:w="3870" w:type="dxa"/>
          </w:tcPr>
          <w:p w14:paraId="6EC12C0E" w14:textId="7D755B1C" w:rsidR="00F06804" w:rsidRPr="005F7A67" w:rsidRDefault="00F06804" w:rsidP="009438D1">
            <w:pPr>
              <w:rPr>
                <w:rStyle w:val="SAPScreenElement"/>
              </w:rPr>
            </w:pPr>
            <w:r w:rsidRPr="005F7A67">
              <w:rPr>
                <w:rStyle w:val="SAPScreenElement"/>
              </w:rPr>
              <w:t>Employee Class:</w:t>
            </w:r>
            <w:r w:rsidRPr="005F7A67">
              <w:t xml:space="preserve"> select from drop-down, if not already pre-filled with appropriate value</w:t>
            </w:r>
          </w:p>
        </w:tc>
        <w:tc>
          <w:tcPr>
            <w:tcW w:w="3960" w:type="dxa"/>
          </w:tcPr>
          <w:p w14:paraId="03C40209" w14:textId="77777777" w:rsidR="00F06804" w:rsidRPr="005F7A67" w:rsidRDefault="00F06804" w:rsidP="009438D1"/>
        </w:tc>
        <w:tc>
          <w:tcPr>
            <w:tcW w:w="1198" w:type="dxa"/>
          </w:tcPr>
          <w:p w14:paraId="118ECAF2" w14:textId="77777777" w:rsidR="00F06804" w:rsidRPr="005F7A67" w:rsidRDefault="00F06804" w:rsidP="009438D1">
            <w:pPr>
              <w:rPr>
                <w:rFonts w:cs="Arial"/>
                <w:bCs/>
              </w:rPr>
            </w:pPr>
          </w:p>
        </w:tc>
      </w:tr>
      <w:tr w:rsidR="00F06804" w:rsidRPr="005F7A67" w14:paraId="0D2BFE13" w14:textId="77777777" w:rsidTr="00B42AC7">
        <w:trPr>
          <w:trHeight w:val="288"/>
        </w:trPr>
        <w:tc>
          <w:tcPr>
            <w:tcW w:w="751" w:type="dxa"/>
            <w:vMerge/>
          </w:tcPr>
          <w:p w14:paraId="3F942352" w14:textId="77777777" w:rsidR="00F06804" w:rsidRPr="005F7A67" w:rsidRDefault="00F06804" w:rsidP="009438D1"/>
        </w:tc>
        <w:tc>
          <w:tcPr>
            <w:tcW w:w="1831" w:type="dxa"/>
            <w:vMerge/>
          </w:tcPr>
          <w:p w14:paraId="311BD502" w14:textId="77777777" w:rsidR="00F06804" w:rsidRPr="005F7A67" w:rsidRDefault="00F06804" w:rsidP="009438D1">
            <w:pPr>
              <w:rPr>
                <w:rStyle w:val="SAPEmphasis"/>
              </w:rPr>
            </w:pPr>
          </w:p>
        </w:tc>
        <w:tc>
          <w:tcPr>
            <w:tcW w:w="2700" w:type="dxa"/>
            <w:vMerge/>
          </w:tcPr>
          <w:p w14:paraId="13C78DDD" w14:textId="77777777" w:rsidR="00F06804" w:rsidRPr="005F7A67" w:rsidRDefault="00F06804" w:rsidP="009438D1">
            <w:pPr>
              <w:rPr>
                <w:rFonts w:cs="Arial"/>
                <w:bCs/>
              </w:rPr>
            </w:pPr>
          </w:p>
        </w:tc>
        <w:tc>
          <w:tcPr>
            <w:tcW w:w="3870" w:type="dxa"/>
          </w:tcPr>
          <w:p w14:paraId="699A0C7B" w14:textId="40AA3520" w:rsidR="00F06804" w:rsidRPr="005F7A67" w:rsidRDefault="00F06804" w:rsidP="009438D1">
            <w:pPr>
              <w:rPr>
                <w:rFonts w:cs="Arial"/>
                <w:bCs/>
              </w:rPr>
            </w:pPr>
            <w:r w:rsidRPr="005F7A67">
              <w:rPr>
                <w:rStyle w:val="SAPScreenElement"/>
              </w:rPr>
              <w:t>Employment Type:</w:t>
            </w:r>
            <w:r w:rsidRPr="005F7A67">
              <w:t xml:space="preserve"> select from drop-down, if not already pre-filled with appropriate value</w:t>
            </w:r>
          </w:p>
        </w:tc>
        <w:tc>
          <w:tcPr>
            <w:tcW w:w="3960" w:type="dxa"/>
          </w:tcPr>
          <w:p w14:paraId="55DDC989" w14:textId="77777777" w:rsidR="00F06804" w:rsidRPr="005F7A67" w:rsidRDefault="00F06804" w:rsidP="009438D1"/>
        </w:tc>
        <w:tc>
          <w:tcPr>
            <w:tcW w:w="1198" w:type="dxa"/>
          </w:tcPr>
          <w:p w14:paraId="38897A77" w14:textId="77777777" w:rsidR="00F06804" w:rsidRPr="005F7A67" w:rsidRDefault="00F06804" w:rsidP="009438D1">
            <w:pPr>
              <w:rPr>
                <w:rFonts w:cs="Arial"/>
                <w:bCs/>
              </w:rPr>
            </w:pPr>
          </w:p>
        </w:tc>
      </w:tr>
      <w:tr w:rsidR="00F06804" w:rsidRPr="005F7A67" w14:paraId="5ACD0301" w14:textId="77777777" w:rsidTr="00B42AC7">
        <w:trPr>
          <w:trHeight w:val="288"/>
        </w:trPr>
        <w:tc>
          <w:tcPr>
            <w:tcW w:w="751" w:type="dxa"/>
            <w:vMerge/>
          </w:tcPr>
          <w:p w14:paraId="2A91C5B8" w14:textId="77777777" w:rsidR="00F06804" w:rsidRPr="005F7A67" w:rsidRDefault="00F06804" w:rsidP="00F06804"/>
        </w:tc>
        <w:tc>
          <w:tcPr>
            <w:tcW w:w="1831" w:type="dxa"/>
            <w:vMerge/>
          </w:tcPr>
          <w:p w14:paraId="355AE0B0" w14:textId="77777777" w:rsidR="00F06804" w:rsidRPr="005F7A67" w:rsidRDefault="00F06804" w:rsidP="00F06804">
            <w:pPr>
              <w:rPr>
                <w:rStyle w:val="SAPEmphasis"/>
              </w:rPr>
            </w:pPr>
          </w:p>
        </w:tc>
        <w:tc>
          <w:tcPr>
            <w:tcW w:w="2700" w:type="dxa"/>
            <w:vMerge/>
          </w:tcPr>
          <w:p w14:paraId="7A6A864B" w14:textId="77777777" w:rsidR="00F06804" w:rsidRPr="005F7A67" w:rsidRDefault="00F06804" w:rsidP="00F06804">
            <w:pPr>
              <w:rPr>
                <w:rFonts w:cs="Arial"/>
                <w:bCs/>
              </w:rPr>
            </w:pPr>
          </w:p>
        </w:tc>
        <w:tc>
          <w:tcPr>
            <w:tcW w:w="3870" w:type="dxa"/>
          </w:tcPr>
          <w:p w14:paraId="36066B6E" w14:textId="20397EBD" w:rsidR="00283EB1" w:rsidRPr="00BA4827" w:rsidRDefault="00283EB1" w:rsidP="00F06804">
            <w:pPr>
              <w:rPr>
                <w:ins w:id="4386" w:author="Author" w:date="2018-02-01T10:05:00Z"/>
                <w:rFonts w:cs="Arial"/>
                <w:bCs/>
                <w:rPrChange w:id="4387" w:author="Author" w:date="2018-02-01T10:06:00Z">
                  <w:rPr>
                    <w:ins w:id="4388" w:author="Author" w:date="2018-02-01T10:05:00Z"/>
                    <w:rFonts w:cs="Arial"/>
                    <w:bCs/>
                    <w:highlight w:val="yellow"/>
                  </w:rPr>
                </w:rPrChange>
              </w:rPr>
            </w:pPr>
            <w:ins w:id="4389" w:author="Author" w:date="2018-02-01T10:04:00Z">
              <w:r w:rsidRPr="00BA4827">
                <w:rPr>
                  <w:rFonts w:cs="Arial"/>
                  <w:bCs/>
                  <w:rPrChange w:id="4390" w:author="Author" w:date="2018-02-01T10:06:00Z">
                    <w:rPr>
                      <w:rFonts w:cs="Arial"/>
                      <w:bCs/>
                      <w:highlight w:val="yellow"/>
                    </w:rPr>
                  </w:rPrChange>
                </w:rPr>
                <w:t xml:space="preserve">Dependent on the country where your company is located, </w:t>
              </w:r>
            </w:ins>
            <w:commentRangeStart w:id="4391"/>
            <w:del w:id="4392" w:author="Author" w:date="2018-02-01T10:04:00Z">
              <w:r w:rsidR="00F06804" w:rsidRPr="00BA4827" w:rsidDel="00283EB1">
                <w:rPr>
                  <w:rFonts w:cs="Arial"/>
                  <w:bCs/>
                  <w:rPrChange w:id="4393" w:author="Author" w:date="2018-02-01T10:06:00Z">
                    <w:rPr>
                      <w:rFonts w:cs="Arial"/>
                      <w:bCs/>
                      <w:highlight w:val="yellow"/>
                    </w:rPr>
                  </w:rPrChange>
                </w:rPr>
                <w:delText>M</w:delText>
              </w:r>
            </w:del>
            <w:ins w:id="4394" w:author="Author" w:date="2018-02-01T10:04:00Z">
              <w:r w:rsidRPr="00BA4827">
                <w:rPr>
                  <w:rFonts w:cs="Arial"/>
                  <w:bCs/>
                  <w:rPrChange w:id="4395" w:author="Author" w:date="2018-02-01T10:06:00Z">
                    <w:rPr>
                      <w:rFonts w:cs="Arial"/>
                      <w:bCs/>
                      <w:highlight w:val="yellow"/>
                    </w:rPr>
                  </w:rPrChange>
                </w:rPr>
                <w:t>m</w:t>
              </w:r>
            </w:ins>
            <w:r w:rsidR="00F06804" w:rsidRPr="00BA4827">
              <w:rPr>
                <w:rFonts w:cs="Arial"/>
                <w:bCs/>
                <w:rPrChange w:id="4396" w:author="Author" w:date="2018-02-01T10:06:00Z">
                  <w:rPr>
                    <w:rFonts w:cs="Arial"/>
                    <w:bCs/>
                    <w:highlight w:val="yellow"/>
                  </w:rPr>
                </w:rPrChange>
              </w:rPr>
              <w:t>ake further adaptions</w:t>
            </w:r>
            <w:ins w:id="4397" w:author="Author" w:date="2018-02-01T10:05:00Z">
              <w:r w:rsidRPr="00BA4827">
                <w:rPr>
                  <w:rFonts w:cs="Arial"/>
                  <w:bCs/>
                  <w:rPrChange w:id="4398" w:author="Author" w:date="2018-02-01T10:06:00Z">
                    <w:rPr>
                      <w:rFonts w:cs="Arial"/>
                      <w:bCs/>
                      <w:highlight w:val="cyan"/>
                    </w:rPr>
                  </w:rPrChange>
                </w:rPr>
                <w:t xml:space="preserve"> if needed</w:t>
              </w:r>
              <w:r w:rsidRPr="00BA4827">
                <w:rPr>
                  <w:rFonts w:cs="Arial"/>
                  <w:bCs/>
                  <w:rPrChange w:id="4399" w:author="Author" w:date="2018-02-01T10:06:00Z">
                    <w:rPr>
                      <w:rFonts w:cs="Arial"/>
                      <w:bCs/>
                      <w:highlight w:val="yellow"/>
                    </w:rPr>
                  </w:rPrChange>
                </w:rPr>
                <w:t>:</w:t>
              </w:r>
            </w:ins>
          </w:p>
          <w:p w14:paraId="70E67FBD" w14:textId="197B8572" w:rsidR="00283EB1" w:rsidRPr="00BA4827" w:rsidRDefault="00283EB1">
            <w:pPr>
              <w:pStyle w:val="ListParagraph"/>
              <w:numPr>
                <w:ilvl w:val="0"/>
                <w:numId w:val="11"/>
              </w:numPr>
              <w:ind w:left="244" w:hanging="244"/>
              <w:rPr>
                <w:ins w:id="4400" w:author="Author" w:date="2018-02-01T10:05:00Z"/>
                <w:rFonts w:cs="Arial"/>
                <w:bCs/>
                <w:rPrChange w:id="4401" w:author="Author" w:date="2018-02-01T10:06:00Z">
                  <w:rPr>
                    <w:ins w:id="4402" w:author="Author" w:date="2018-02-01T10:05:00Z"/>
                    <w:rFonts w:cs="Arial"/>
                    <w:bCs/>
                    <w:highlight w:val="cyan"/>
                  </w:rPr>
                </w:rPrChange>
              </w:rPr>
              <w:pPrChange w:id="4403" w:author="Author" w:date="2018-02-01T10:05:00Z">
                <w:pPr/>
              </w:pPrChange>
            </w:pPr>
            <w:ins w:id="4404" w:author="Author" w:date="2018-02-01T10:05:00Z">
              <w:r w:rsidRPr="00BA4827">
                <w:rPr>
                  <w:rFonts w:cs="Arial"/>
                  <w:bCs/>
                  <w:rPrChange w:id="4405" w:author="Author" w:date="2018-02-01T10:06:00Z">
                    <w:rPr>
                      <w:rFonts w:cs="Arial"/>
                      <w:bCs/>
                      <w:highlight w:val="yellow"/>
                    </w:rPr>
                  </w:rPrChange>
                </w:rPr>
                <w:t xml:space="preserve">For country </w:t>
              </w:r>
              <w:r w:rsidRPr="00BA4827">
                <w:rPr>
                  <w:rFonts w:cs="Arial"/>
                  <w:b/>
                  <w:bCs/>
                  <w:rPrChange w:id="4406" w:author="Author" w:date="2018-02-01T10:06:00Z">
                    <w:rPr>
                      <w:rFonts w:cs="Arial"/>
                      <w:bCs/>
                      <w:highlight w:val="yellow"/>
                    </w:rPr>
                  </w:rPrChange>
                </w:rPr>
                <w:t>AU</w:t>
              </w:r>
              <w:r w:rsidRPr="00BA4827">
                <w:rPr>
                  <w:rFonts w:cs="Arial"/>
                  <w:bCs/>
                  <w:rPrChange w:id="4407" w:author="Author" w:date="2018-02-01T10:06:00Z">
                    <w:rPr>
                      <w:rFonts w:cs="Arial"/>
                      <w:bCs/>
                      <w:highlight w:val="yellow"/>
                    </w:rPr>
                  </w:rPrChange>
                </w:rPr>
                <w:t xml:space="preserve">, adapt for example </w:t>
              </w:r>
              <w:r w:rsidRPr="00BA4827">
                <w:rPr>
                  <w:rStyle w:val="SAPScreenElement"/>
                  <w:rPrChange w:id="4408" w:author="Author" w:date="2018-02-01T10:06:00Z">
                    <w:rPr>
                      <w:rStyle w:val="SAPScreenElement"/>
                      <w:highlight w:val="cyan"/>
                    </w:rPr>
                  </w:rPrChange>
                </w:rPr>
                <w:t>Working Days Per Week</w:t>
              </w:r>
              <w:r w:rsidRPr="00BA4827">
                <w:rPr>
                  <w:rFonts w:cs="Arial"/>
                  <w:bCs/>
                  <w:rPrChange w:id="4409" w:author="Author" w:date="2018-02-01T10:06:00Z">
                    <w:rPr>
                      <w:rFonts w:cs="Arial"/>
                      <w:bCs/>
                      <w:highlight w:val="cyan"/>
                    </w:rPr>
                  </w:rPrChange>
                </w:rPr>
                <w:t xml:space="preserve">, </w:t>
              </w:r>
              <w:r w:rsidRPr="00BA4827">
                <w:rPr>
                  <w:rStyle w:val="SAPScreenElement"/>
                  <w:rPrChange w:id="4410" w:author="Author" w:date="2018-02-01T10:06:00Z">
                    <w:rPr>
                      <w:rStyle w:val="SAPScreenElement"/>
                      <w:highlight w:val="cyan"/>
                    </w:rPr>
                  </w:rPrChange>
                </w:rPr>
                <w:t>Pay Scale Type</w:t>
              </w:r>
              <w:r w:rsidRPr="00BA4827">
                <w:rPr>
                  <w:rFonts w:cs="Arial"/>
                  <w:bCs/>
                  <w:rPrChange w:id="4411" w:author="Author" w:date="2018-02-01T10:06:00Z">
                    <w:rPr>
                      <w:rFonts w:cs="Arial"/>
                      <w:bCs/>
                      <w:highlight w:val="cyan"/>
                    </w:rPr>
                  </w:rPrChange>
                </w:rPr>
                <w:t xml:space="preserve">, </w:t>
              </w:r>
              <w:r w:rsidRPr="00BA4827">
                <w:rPr>
                  <w:rStyle w:val="SAPScreenElement"/>
                  <w:rPrChange w:id="4412" w:author="Author" w:date="2018-02-01T10:06:00Z">
                    <w:rPr>
                      <w:rStyle w:val="SAPScreenElement"/>
                      <w:highlight w:val="cyan"/>
                    </w:rPr>
                  </w:rPrChange>
                </w:rPr>
                <w:t>Pay Scale Area</w:t>
              </w:r>
              <w:r w:rsidRPr="00BA4827">
                <w:rPr>
                  <w:rFonts w:cs="Arial"/>
                  <w:bCs/>
                  <w:rPrChange w:id="4413" w:author="Author" w:date="2018-02-01T10:06:00Z">
                    <w:rPr>
                      <w:rFonts w:cs="Arial"/>
                      <w:bCs/>
                      <w:highlight w:val="cyan"/>
                    </w:rPr>
                  </w:rPrChange>
                </w:rPr>
                <w:t>,</w:t>
              </w:r>
              <w:r w:rsidRPr="00BA4827">
                <w:rPr>
                  <w:rStyle w:val="SAPScreenElement"/>
                  <w:rPrChange w:id="4414" w:author="Author" w:date="2018-02-01T10:06:00Z">
                    <w:rPr>
                      <w:rStyle w:val="SAPScreenElement"/>
                      <w:highlight w:val="cyan"/>
                    </w:rPr>
                  </w:rPrChange>
                </w:rPr>
                <w:t xml:space="preserve"> Pay Scale Group, </w:t>
              </w:r>
              <w:r w:rsidRPr="00BA4827">
                <w:rPr>
                  <w:rPrChange w:id="4415" w:author="Author" w:date="2018-02-01T10:06:00Z">
                    <w:rPr>
                      <w:highlight w:val="cyan"/>
                    </w:rPr>
                  </w:rPrChange>
                </w:rPr>
                <w:t>and</w:t>
              </w:r>
              <w:r w:rsidRPr="00BA4827">
                <w:rPr>
                  <w:rStyle w:val="SAPScreenElement"/>
                  <w:rPrChange w:id="4416" w:author="Author" w:date="2018-02-01T10:06:00Z">
                    <w:rPr>
                      <w:rStyle w:val="SAPScreenElement"/>
                      <w:highlight w:val="cyan"/>
                    </w:rPr>
                  </w:rPrChange>
                </w:rPr>
                <w:t xml:space="preserve"> Pay Scale Level</w:t>
              </w:r>
              <w:r w:rsidR="00BA4827" w:rsidRPr="00BA4827">
                <w:rPr>
                  <w:rFonts w:cs="Arial"/>
                  <w:bCs/>
                  <w:rPrChange w:id="4417" w:author="Author" w:date="2018-02-01T10:06:00Z">
                    <w:rPr>
                      <w:rFonts w:cs="Arial"/>
                      <w:bCs/>
                      <w:highlight w:val="cyan"/>
                    </w:rPr>
                  </w:rPrChange>
                </w:rPr>
                <w:t>.</w:t>
              </w:r>
            </w:ins>
          </w:p>
          <w:p w14:paraId="3BE13B63" w14:textId="37B17556" w:rsidR="00F06804" w:rsidRPr="00BA4827" w:rsidDel="00BA4827" w:rsidRDefault="00BA4827">
            <w:pPr>
              <w:pStyle w:val="ListParagraph"/>
              <w:numPr>
                <w:ilvl w:val="0"/>
                <w:numId w:val="11"/>
              </w:numPr>
              <w:ind w:left="244" w:hanging="244"/>
              <w:rPr>
                <w:del w:id="4418" w:author="Author" w:date="2018-02-01T10:06:00Z"/>
                <w:rFonts w:cs="Arial"/>
                <w:bCs/>
              </w:rPr>
              <w:pPrChange w:id="4419" w:author="Author" w:date="2018-02-01T10:06:00Z">
                <w:pPr/>
              </w:pPrChange>
            </w:pPr>
            <w:ins w:id="4420" w:author="Author" w:date="2018-02-01T10:06:00Z">
              <w:r w:rsidRPr="00BA4827">
                <w:rPr>
                  <w:rFonts w:cs="Arial"/>
                  <w:bCs/>
                  <w:rPrChange w:id="4421" w:author="Author" w:date="2018-02-01T10:06:00Z">
                    <w:rPr>
                      <w:rFonts w:cs="Arial"/>
                      <w:bCs/>
                      <w:highlight w:val="yellow"/>
                    </w:rPr>
                  </w:rPrChange>
                </w:rPr>
                <w:t xml:space="preserve">For country </w:t>
              </w:r>
              <w:r w:rsidRPr="00BA4827">
                <w:rPr>
                  <w:rFonts w:cs="Arial"/>
                  <w:b/>
                  <w:bCs/>
                  <w:rPrChange w:id="4422" w:author="Author" w:date="2018-02-01T10:06:00Z">
                    <w:rPr>
                      <w:rFonts w:cs="Arial"/>
                      <w:bCs/>
                      <w:highlight w:val="yellow"/>
                    </w:rPr>
                  </w:rPrChange>
                </w:rPr>
                <w:t>US</w:t>
              </w:r>
              <w:r w:rsidRPr="00BA4827">
                <w:rPr>
                  <w:rFonts w:cs="Arial"/>
                  <w:bCs/>
                  <w:rPrChange w:id="4423" w:author="Author" w:date="2018-02-01T10:06:00Z">
                    <w:rPr>
                      <w:rFonts w:cs="Arial"/>
                      <w:bCs/>
                      <w:highlight w:val="yellow"/>
                    </w:rPr>
                  </w:rPrChange>
                </w:rPr>
                <w:t xml:space="preserve">, adapt </w:t>
              </w:r>
            </w:ins>
            <w:del w:id="4424" w:author="Author" w:date="2018-02-01T10:06:00Z">
              <w:r w:rsidR="00F06804" w:rsidRPr="00BA4827" w:rsidDel="00BA4827">
                <w:rPr>
                  <w:rFonts w:cs="Arial"/>
                  <w:bCs/>
                  <w:rPrChange w:id="4425" w:author="Author" w:date="2018-02-01T10:06:00Z">
                    <w:rPr>
                      <w:rFonts w:cs="Arial"/>
                      <w:bCs/>
                      <w:highlight w:val="yellow"/>
                    </w:rPr>
                  </w:rPrChange>
                </w:rPr>
                <w:delText xml:space="preserve">, </w:delText>
              </w:r>
            </w:del>
            <w:r w:rsidR="00F06804" w:rsidRPr="00BA4827">
              <w:rPr>
                <w:rFonts w:cs="Arial"/>
                <w:bCs/>
                <w:rPrChange w:id="4426" w:author="Author" w:date="2018-02-01T10:06:00Z">
                  <w:rPr>
                    <w:rFonts w:cs="Arial"/>
                    <w:bCs/>
                    <w:highlight w:val="yellow"/>
                  </w:rPr>
                </w:rPrChange>
              </w:rPr>
              <w:t xml:space="preserve">for example </w:t>
            </w:r>
            <w:r w:rsidR="00F06804" w:rsidRPr="00BA4827">
              <w:rPr>
                <w:rStyle w:val="SAPScreenElement"/>
                <w:rPrChange w:id="4427" w:author="Author" w:date="2018-02-01T10:06:00Z">
                  <w:rPr>
                    <w:rStyle w:val="SAPScreenElement"/>
                    <w:highlight w:val="yellow"/>
                  </w:rPr>
                </w:rPrChange>
              </w:rPr>
              <w:t>Working Days Per Week</w:t>
            </w:r>
            <w:r w:rsidR="00F06804" w:rsidRPr="00BA4827">
              <w:rPr>
                <w:rFonts w:cs="Arial"/>
                <w:bCs/>
                <w:rPrChange w:id="4428" w:author="Author" w:date="2018-02-01T10:06:00Z">
                  <w:rPr>
                    <w:rFonts w:cs="Arial"/>
                    <w:bCs/>
                    <w:highlight w:val="yellow"/>
                  </w:rPr>
                </w:rPrChange>
              </w:rPr>
              <w:t xml:space="preserve">, </w:t>
            </w:r>
            <w:r w:rsidR="00F06804" w:rsidRPr="00BA4827">
              <w:rPr>
                <w:rStyle w:val="SAPScreenElement"/>
                <w:rPrChange w:id="4429" w:author="Author" w:date="2018-02-01T10:06:00Z">
                  <w:rPr>
                    <w:rStyle w:val="SAPScreenElement"/>
                    <w:highlight w:val="yellow"/>
                  </w:rPr>
                </w:rPrChange>
              </w:rPr>
              <w:t>Pay Scale Type</w:t>
            </w:r>
            <w:r w:rsidR="00F06804" w:rsidRPr="00BA4827">
              <w:rPr>
                <w:rFonts w:cs="Arial"/>
                <w:bCs/>
                <w:rPrChange w:id="4430" w:author="Author" w:date="2018-02-01T10:06:00Z">
                  <w:rPr>
                    <w:rFonts w:cs="Arial"/>
                    <w:bCs/>
                    <w:highlight w:val="yellow"/>
                  </w:rPr>
                </w:rPrChange>
              </w:rPr>
              <w:t xml:space="preserve">, and </w:t>
            </w:r>
            <w:r w:rsidR="00F06804" w:rsidRPr="00BA4827">
              <w:rPr>
                <w:rStyle w:val="SAPScreenElement"/>
                <w:rPrChange w:id="4431" w:author="Author" w:date="2018-02-01T10:06:00Z">
                  <w:rPr>
                    <w:rStyle w:val="SAPScreenElement"/>
                    <w:highlight w:val="yellow"/>
                  </w:rPr>
                </w:rPrChange>
              </w:rPr>
              <w:t>Pay Scale Area</w:t>
            </w:r>
            <w:del w:id="4432" w:author="Author" w:date="2018-02-01T10:09:00Z">
              <w:r w:rsidR="00F06804" w:rsidRPr="00BA4827" w:rsidDel="00BA4827">
                <w:rPr>
                  <w:rFonts w:cs="Arial"/>
                  <w:bCs/>
                  <w:rPrChange w:id="4433" w:author="Author" w:date="2018-02-01T10:06:00Z">
                    <w:rPr>
                      <w:rFonts w:cs="Arial"/>
                      <w:bCs/>
                      <w:highlight w:val="yellow"/>
                    </w:rPr>
                  </w:rPrChange>
                </w:rPr>
                <w:delText>, if needed</w:delText>
              </w:r>
            </w:del>
            <w:r w:rsidR="00F06804" w:rsidRPr="00BA4827">
              <w:rPr>
                <w:rFonts w:cs="Arial"/>
                <w:bCs/>
                <w:rPrChange w:id="4434" w:author="Author" w:date="2018-02-01T10:06:00Z">
                  <w:rPr>
                    <w:rFonts w:cs="Arial"/>
                    <w:bCs/>
                    <w:highlight w:val="yellow"/>
                  </w:rPr>
                </w:rPrChange>
              </w:rPr>
              <w:t>.</w:t>
            </w:r>
            <w:commentRangeEnd w:id="4391"/>
            <w:r w:rsidR="00F06804" w:rsidRPr="00BA4827">
              <w:rPr>
                <w:rStyle w:val="CommentReference"/>
                <w:rFonts w:ascii="Arial" w:eastAsia="SimSun" w:hAnsi="Arial"/>
                <w:lang w:val="de-DE"/>
                <w:rPrChange w:id="4435" w:author="Author" w:date="2018-02-01T10:06:00Z">
                  <w:rPr>
                    <w:rStyle w:val="CommentReference"/>
                    <w:rFonts w:ascii="Arial" w:eastAsia="SimSun" w:hAnsi="Arial"/>
                    <w:highlight w:val="yellow"/>
                    <w:lang w:val="de-DE"/>
                  </w:rPr>
                </w:rPrChange>
              </w:rPr>
              <w:commentReference w:id="4391"/>
            </w:r>
          </w:p>
          <w:p w14:paraId="63AEDA96" w14:textId="26E7EB96" w:rsidR="00F06804" w:rsidRPr="00BA4827" w:rsidRDefault="00F06804">
            <w:pPr>
              <w:pStyle w:val="ListParagraph"/>
              <w:numPr>
                <w:ilvl w:val="0"/>
                <w:numId w:val="11"/>
              </w:numPr>
              <w:ind w:left="244" w:hanging="244"/>
              <w:rPr>
                <w:rFonts w:cs="Arial"/>
                <w:bCs/>
              </w:rPr>
              <w:pPrChange w:id="4436" w:author="Author" w:date="2018-02-01T10:06:00Z">
                <w:pPr/>
              </w:pPrChange>
            </w:pPr>
            <w:commentRangeStart w:id="4437"/>
            <w:del w:id="4438" w:author="Author" w:date="2018-02-01T10:06:00Z">
              <w:r w:rsidRPr="00BA4827" w:rsidDel="00BA4827">
                <w:rPr>
                  <w:rFonts w:cs="Arial"/>
                  <w:bCs/>
                  <w:highlight w:val="cyan"/>
                </w:rPr>
                <w:delText xml:space="preserve">Make further adaptions, for example </w:delText>
              </w:r>
              <w:r w:rsidRPr="00BA4827" w:rsidDel="00BA4827">
                <w:rPr>
                  <w:rStyle w:val="SAPScreenElement"/>
                  <w:highlight w:val="cyan"/>
                </w:rPr>
                <w:delText>Working Days Per Week</w:delText>
              </w:r>
              <w:r w:rsidRPr="00AE11E0" w:rsidDel="00BA4827">
                <w:rPr>
                  <w:rFonts w:cs="Arial"/>
                  <w:bCs/>
                  <w:highlight w:val="cyan"/>
                </w:rPr>
                <w:delText xml:space="preserve">, </w:delText>
              </w:r>
              <w:r w:rsidRPr="00BA4827" w:rsidDel="00BA4827">
                <w:rPr>
                  <w:rStyle w:val="SAPScreenElement"/>
                  <w:highlight w:val="cyan"/>
                </w:rPr>
                <w:delText>Pay Scale Type</w:delText>
              </w:r>
              <w:r w:rsidRPr="00AE11E0" w:rsidDel="00BA4827">
                <w:rPr>
                  <w:rFonts w:cs="Arial"/>
                  <w:bCs/>
                  <w:highlight w:val="cyan"/>
                </w:rPr>
                <w:delText xml:space="preserve">, </w:delText>
              </w:r>
              <w:r w:rsidRPr="00BA4827" w:rsidDel="00BA4827">
                <w:rPr>
                  <w:rStyle w:val="SAPScreenElement"/>
                  <w:highlight w:val="cyan"/>
                </w:rPr>
                <w:delText>Pay Scale Area</w:delText>
              </w:r>
              <w:r w:rsidRPr="00AE11E0" w:rsidDel="00BA4827">
                <w:rPr>
                  <w:rFonts w:cs="Arial"/>
                  <w:bCs/>
                  <w:highlight w:val="cyan"/>
                </w:rPr>
                <w:delText>,</w:delText>
              </w:r>
              <w:r w:rsidRPr="00BA4827" w:rsidDel="00BA4827">
                <w:rPr>
                  <w:rStyle w:val="SAPScreenElement"/>
                  <w:highlight w:val="cyan"/>
                </w:rPr>
                <w:delText xml:space="preserve"> Pay Scale Group, </w:delText>
              </w:r>
              <w:r w:rsidRPr="00BA4827" w:rsidDel="00BA4827">
                <w:rPr>
                  <w:highlight w:val="cyan"/>
                </w:rPr>
                <w:delText>and</w:delText>
              </w:r>
              <w:r w:rsidRPr="00BA4827" w:rsidDel="00BA4827">
                <w:rPr>
                  <w:rStyle w:val="SAPScreenElement"/>
                  <w:highlight w:val="cyan"/>
                </w:rPr>
                <w:delText xml:space="preserve"> Pay Scale Level</w:delText>
              </w:r>
              <w:r w:rsidRPr="00AE11E0" w:rsidDel="00BA4827">
                <w:rPr>
                  <w:rFonts w:cs="Arial"/>
                  <w:bCs/>
                  <w:highlight w:val="cyan"/>
                </w:rPr>
                <w:delText>, if needed.</w:delText>
              </w:r>
              <w:commentRangeEnd w:id="4437"/>
              <w:r w:rsidDel="00BA4827">
                <w:rPr>
                  <w:rStyle w:val="CommentReference"/>
                  <w:rFonts w:ascii="Arial" w:eastAsia="SimSun" w:hAnsi="Arial"/>
                  <w:lang w:val="de-DE"/>
                </w:rPr>
                <w:commentReference w:id="4437"/>
              </w:r>
            </w:del>
          </w:p>
        </w:tc>
        <w:tc>
          <w:tcPr>
            <w:tcW w:w="3960" w:type="dxa"/>
          </w:tcPr>
          <w:p w14:paraId="7EFE6E89" w14:textId="77777777" w:rsidR="00BA4827" w:rsidRPr="00BA4827" w:rsidRDefault="00BA4827" w:rsidP="00BA4827">
            <w:pPr>
              <w:pStyle w:val="SAPNoteHeading"/>
              <w:spacing w:before="60"/>
              <w:ind w:left="0"/>
              <w:rPr>
                <w:ins w:id="4439" w:author="Author" w:date="2018-02-01T10:07:00Z"/>
                <w:rPrChange w:id="4440" w:author="Author" w:date="2018-02-01T10:08:00Z">
                  <w:rPr>
                    <w:ins w:id="4441" w:author="Author" w:date="2018-02-01T10:07:00Z"/>
                    <w:highlight w:val="cyan"/>
                  </w:rPr>
                </w:rPrChange>
              </w:rPr>
            </w:pPr>
            <w:ins w:id="4442" w:author="Author" w:date="2018-02-01T10:07:00Z">
              <w:r w:rsidRPr="00BA4827">
                <w:rPr>
                  <w:noProof/>
                  <w:rPrChange w:id="4443" w:author="Author" w:date="2018-02-01T10:08:00Z">
                    <w:rPr>
                      <w:noProof/>
                      <w:highlight w:val="cyan"/>
                    </w:rPr>
                  </w:rPrChange>
                </w:rPr>
                <w:drawing>
                  <wp:inline distT="0" distB="0" distL="0" distR="0" wp14:anchorId="0DB55E9B" wp14:editId="01FB1EA8">
                    <wp:extent cx="219075" cy="238125"/>
                    <wp:effectExtent l="0" t="0" r="9525" b="9525"/>
                    <wp:docPr id="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BA4827">
                <w:rPr>
                  <w:rPrChange w:id="4444" w:author="Author" w:date="2018-02-01T10:08:00Z">
                    <w:rPr>
                      <w:highlight w:val="cyan"/>
                    </w:rPr>
                  </w:rPrChange>
                </w:rPr>
                <w:t> Caution</w:t>
              </w:r>
            </w:ins>
          </w:p>
          <w:p w14:paraId="4806BF5C" w14:textId="4E8080D7" w:rsidR="00F06804" w:rsidRPr="00BA4827" w:rsidRDefault="00BA4827" w:rsidP="00F06804">
            <w:pPr>
              <w:rPr>
                <w:rStyle w:val="SAPEmphasis"/>
                <w:rFonts w:eastAsiaTheme="minorHAnsi"/>
                <w:sz w:val="22"/>
                <w:szCs w:val="22"/>
                <w:rPrChange w:id="4445" w:author="Author" w:date="2018-02-01T10:08:00Z">
                  <w:rPr>
                    <w:rStyle w:val="SAPEmphasis"/>
                    <w:rFonts w:eastAsiaTheme="minorHAnsi"/>
                    <w:color w:val="666666"/>
                    <w:sz w:val="22"/>
                    <w:szCs w:val="22"/>
                    <w:highlight w:val="cyan"/>
                  </w:rPr>
                </w:rPrChange>
              </w:rPr>
            </w:pPr>
            <w:ins w:id="4446" w:author="Author" w:date="2018-02-01T10:07:00Z">
              <w:r w:rsidRPr="00BA4827">
                <w:rPr>
                  <w:rPrChange w:id="4447" w:author="Author" w:date="2018-02-01T10:08:00Z">
                    <w:rPr>
                      <w:rFonts w:ascii="BentonSans Medium" w:hAnsi="BentonSans Medium"/>
                      <w:highlight w:val="cyan"/>
                    </w:rPr>
                  </w:rPrChange>
                </w:rPr>
                <w:t>For country</w:t>
              </w:r>
              <w:r w:rsidRPr="00BA4827">
                <w:rPr>
                  <w:b/>
                  <w:rPrChange w:id="4448" w:author="Author" w:date="2018-02-01T10:08:00Z">
                    <w:rPr>
                      <w:b/>
                      <w:highlight w:val="cyan"/>
                    </w:rPr>
                  </w:rPrChange>
                </w:rPr>
                <w:t xml:space="preserve"> AU</w:t>
              </w:r>
              <w:r w:rsidRPr="00BA4827">
                <w:rPr>
                  <w:rPrChange w:id="4449" w:author="Author" w:date="2018-02-01T10:08:00Z">
                    <w:rPr>
                      <w:highlight w:val="cyan"/>
                    </w:rPr>
                  </w:rPrChange>
                </w:rPr>
                <w:t xml:space="preserve">, </w:t>
              </w:r>
            </w:ins>
            <w:commentRangeStart w:id="4450"/>
            <w:del w:id="4451" w:author="Author" w:date="2018-02-01T10:07:00Z">
              <w:r w:rsidR="00F06804" w:rsidRPr="00BA4827" w:rsidDel="00BA4827">
                <w:rPr>
                  <w:rPrChange w:id="4452" w:author="Author" w:date="2018-02-01T10:08:00Z">
                    <w:rPr>
                      <w:highlight w:val="cyan"/>
                    </w:rPr>
                  </w:rPrChange>
                </w:rPr>
                <w:delText>D</w:delText>
              </w:r>
            </w:del>
            <w:ins w:id="4453" w:author="Author" w:date="2018-02-01T10:07:00Z">
              <w:r w:rsidRPr="00BA4827">
                <w:rPr>
                  <w:rPrChange w:id="4454" w:author="Author" w:date="2018-02-01T10:08:00Z">
                    <w:rPr>
                      <w:highlight w:val="cyan"/>
                    </w:rPr>
                  </w:rPrChange>
                </w:rPr>
                <w:t>d</w:t>
              </w:r>
            </w:ins>
            <w:r w:rsidR="00F06804" w:rsidRPr="00BA4827">
              <w:rPr>
                <w:rPrChange w:id="4455" w:author="Author" w:date="2018-02-01T10:08:00Z">
                  <w:rPr>
                    <w:highlight w:val="cyan"/>
                  </w:rPr>
                </w:rPrChange>
              </w:rPr>
              <w:t>epending on the business rules configured for various combinations of changes done to the Job Info</w:t>
            </w:r>
            <w:ins w:id="4456" w:author="Author" w:date="2018-02-01T10:07:00Z">
              <w:r w:rsidRPr="00BA4827">
                <w:rPr>
                  <w:rPrChange w:id="4457" w:author="Author" w:date="2018-02-01T10:08:00Z">
                    <w:rPr>
                      <w:highlight w:val="cyan"/>
                    </w:rPr>
                  </w:rPrChange>
                </w:rPr>
                <w:t>rmation</w:t>
              </w:r>
            </w:ins>
            <w:r w:rsidR="00F06804" w:rsidRPr="00BA4827">
              <w:rPr>
                <w:rPrChange w:id="4458" w:author="Author" w:date="2018-02-01T10:08:00Z">
                  <w:rPr>
                    <w:highlight w:val="cyan"/>
                  </w:rPr>
                </w:rPrChange>
              </w:rPr>
              <w:t>, changes to the pay scale group and/or pay scale level can lead to an automatic adaption of the pay component in the Compensation Info</w:t>
            </w:r>
            <w:ins w:id="4459" w:author="Author" w:date="2018-02-01T10:07:00Z">
              <w:r w:rsidRPr="00BA4827">
                <w:rPr>
                  <w:rPrChange w:id="4460" w:author="Author" w:date="2018-02-01T10:08:00Z">
                    <w:rPr>
                      <w:highlight w:val="cyan"/>
                    </w:rPr>
                  </w:rPrChange>
                </w:rPr>
                <w:t>rmation</w:t>
              </w:r>
            </w:ins>
            <w:r w:rsidR="00F06804" w:rsidRPr="00BA4827">
              <w:rPr>
                <w:rPrChange w:id="4461" w:author="Author" w:date="2018-02-01T10:08:00Z">
                  <w:rPr>
                    <w:highlight w:val="cyan"/>
                  </w:rPr>
                </w:rPrChange>
              </w:rPr>
              <w:t>: existing pay components might have been adapted, or new components added.</w:t>
            </w:r>
          </w:p>
          <w:p w14:paraId="45E810C0" w14:textId="77777777" w:rsidR="00F06804" w:rsidRPr="00BA4827" w:rsidRDefault="00F06804" w:rsidP="00F06804">
            <w:pPr>
              <w:pStyle w:val="SAPNoteHeading"/>
              <w:ind w:left="261"/>
              <w:rPr>
                <w:color w:val="auto"/>
                <w:rPrChange w:id="4462" w:author="Author" w:date="2018-02-01T10:08:00Z">
                  <w:rPr>
                    <w:color w:val="auto"/>
                    <w:highlight w:val="cyan"/>
                  </w:rPr>
                </w:rPrChange>
              </w:rPr>
            </w:pPr>
            <w:r w:rsidRPr="00BA4827">
              <w:rPr>
                <w:noProof/>
                <w:color w:val="auto"/>
                <w:rPrChange w:id="4463" w:author="Author" w:date="2018-02-01T10:08:00Z">
                  <w:rPr>
                    <w:noProof/>
                    <w:color w:val="auto"/>
                    <w:highlight w:val="cyan"/>
                  </w:rPr>
                </w:rPrChange>
              </w:rPr>
              <w:drawing>
                <wp:inline distT="0" distB="0" distL="0" distR="0" wp14:anchorId="4F1FD72C" wp14:editId="138E8F60">
                  <wp:extent cx="225425" cy="225425"/>
                  <wp:effectExtent l="0" t="0" r="3175" b="317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4827">
              <w:rPr>
                <w:noProof/>
                <w:color w:val="auto"/>
                <w:lang w:eastAsia="zh-CN"/>
                <w:rPrChange w:id="4464" w:author="Author" w:date="2018-02-01T10:08:00Z">
                  <w:rPr>
                    <w:noProof/>
                    <w:color w:val="auto"/>
                    <w:highlight w:val="cyan"/>
                    <w:lang w:eastAsia="zh-CN"/>
                  </w:rPr>
                </w:rPrChange>
              </w:rPr>
              <w:t xml:space="preserve"> </w:t>
            </w:r>
            <w:commentRangeStart w:id="4465"/>
            <w:r w:rsidRPr="00BA4827">
              <w:rPr>
                <w:rPrChange w:id="4466" w:author="Author" w:date="2018-02-01T10:08:00Z">
                  <w:rPr>
                    <w:highlight w:val="cyan"/>
                  </w:rPr>
                </w:rPrChange>
              </w:rPr>
              <w:t>Recommendation</w:t>
            </w:r>
            <w:commentRangeEnd w:id="4465"/>
            <w:r w:rsidR="00CE041B">
              <w:rPr>
                <w:rStyle w:val="CommentReference"/>
                <w:rFonts w:ascii="Arial" w:eastAsia="SimSun" w:hAnsi="Arial"/>
                <w:color w:val="auto"/>
                <w:lang w:val="de-DE"/>
              </w:rPr>
              <w:commentReference w:id="4465"/>
            </w:r>
          </w:p>
          <w:p w14:paraId="4604A9B3" w14:textId="296FAD70" w:rsidR="00F06804" w:rsidRPr="00F06804" w:rsidRDefault="00F06804" w:rsidP="00F06804">
            <w:pPr>
              <w:ind w:left="261"/>
              <w:rPr>
                <w:highlight w:val="cyan"/>
              </w:rPr>
            </w:pPr>
            <w:r w:rsidRPr="00BA4827">
              <w:rPr>
                <w:rPrChange w:id="4467" w:author="Author" w:date="2018-02-01T10:08:00Z">
                  <w:rPr>
                    <w:highlight w:val="cyan"/>
                  </w:rPr>
                </w:rPrChange>
              </w:rPr>
              <w:t xml:space="preserve">For information related to the preconfigured business rules, refer to the </w:t>
            </w:r>
            <w:ins w:id="4468" w:author="Author" w:date="2018-02-27T08:38:00Z">
              <w:r w:rsidR="00CE041B">
                <w:rPr>
                  <w:rStyle w:val="SAPScreenElement"/>
                  <w:color w:val="auto"/>
                </w:rPr>
                <w:t>Foundation Objects</w:t>
              </w:r>
              <w:r w:rsidR="00CE041B">
                <w:t xml:space="preserve"> </w:t>
              </w:r>
            </w:ins>
            <w:del w:id="4469" w:author="Author" w:date="2018-02-27T08:38:00Z">
              <w:r w:rsidRPr="00BA4827" w:rsidDel="00CE041B">
                <w:rPr>
                  <w:rPrChange w:id="4470" w:author="Author" w:date="2018-02-01T10:08:00Z">
                    <w:rPr>
                      <w:highlight w:val="cyan"/>
                    </w:rPr>
                  </w:rPrChange>
                </w:rPr>
                <w:delText xml:space="preserve">configuration guide of building block </w:delText>
              </w:r>
              <w:r w:rsidRPr="00BA4827" w:rsidDel="00CE041B">
                <w:rPr>
                  <w:b/>
                  <w:rPrChange w:id="4471" w:author="Author" w:date="2018-02-01T10:08:00Z">
                    <w:rPr>
                      <w:b/>
                      <w:highlight w:val="cyan"/>
                    </w:rPr>
                  </w:rPrChange>
                </w:rPr>
                <w:delText>15T</w:delText>
              </w:r>
              <w:r w:rsidRPr="00BA4827" w:rsidDel="00CE041B">
                <w:rPr>
                  <w:rPrChange w:id="4472" w:author="Author" w:date="2018-02-01T10:08:00Z">
                    <w:rPr>
                      <w:highlight w:val="cyan"/>
                    </w:rPr>
                  </w:rPrChange>
                </w:rPr>
                <w:delText xml:space="preserve">, where in chapter </w:delText>
              </w:r>
              <w:r w:rsidRPr="00BA4827" w:rsidDel="00CE041B">
                <w:rPr>
                  <w:rStyle w:val="SAPTextReference"/>
                  <w:rPrChange w:id="4473" w:author="Author" w:date="2018-02-01T10:08:00Z">
                    <w:rPr>
                      <w:rStyle w:val="SAPTextReference"/>
                      <w:highlight w:val="cyan"/>
                    </w:rPr>
                  </w:rPrChange>
                </w:rPr>
                <w:delText>Preparation / Prerequisites</w:delText>
              </w:r>
              <w:r w:rsidRPr="00BA4827" w:rsidDel="00CE041B">
                <w:rPr>
                  <w:rPrChange w:id="4474" w:author="Author" w:date="2018-02-01T10:08:00Z">
                    <w:rPr>
                      <w:highlight w:val="cyan"/>
                    </w:rPr>
                  </w:rPrChange>
                </w:rPr>
                <w:delText xml:space="preserve"> the reference to the appropriate </w:delText>
              </w:r>
              <w:r w:rsidRPr="00BA4827" w:rsidDel="00CE041B">
                <w:rPr>
                  <w:rStyle w:val="SAPScreenElement"/>
                  <w:color w:val="auto"/>
                  <w:rPrChange w:id="4475" w:author="Author" w:date="2018-02-01T10:08:00Z">
                    <w:rPr>
                      <w:rStyle w:val="SAPScreenElement"/>
                      <w:color w:val="auto"/>
                      <w:highlight w:val="cyan"/>
                    </w:rPr>
                  </w:rPrChange>
                </w:rPr>
                <w:delText>Pay Structure</w:delText>
              </w:r>
              <w:r w:rsidRPr="00BA4827" w:rsidDel="00CE041B">
                <w:rPr>
                  <w:rPrChange w:id="4476" w:author="Author" w:date="2018-02-01T10:08:00Z">
                    <w:rPr>
                      <w:highlight w:val="cyan"/>
                    </w:rPr>
                  </w:rPrChange>
                </w:rPr>
                <w:delText xml:space="preserve"> </w:delText>
              </w:r>
            </w:del>
            <w:r w:rsidRPr="00BA4827">
              <w:rPr>
                <w:rPrChange w:id="4477" w:author="Author" w:date="2018-02-01T10:08:00Z">
                  <w:rPr>
                    <w:highlight w:val="cyan"/>
                  </w:rPr>
                </w:rPrChange>
              </w:rPr>
              <w:t xml:space="preserve">workbook </w:t>
            </w:r>
            <w:ins w:id="4478" w:author="Author" w:date="2018-02-06T13:35:00Z">
              <w:del w:id="4479" w:author="Author" w:date="2018-02-27T08:39:00Z">
                <w:r w:rsidR="00733850" w:rsidRPr="00647FF9" w:rsidDel="00CE041B">
                  <w:delText xml:space="preserve">appropriate </w:delText>
                </w:r>
              </w:del>
              <w:r w:rsidR="00733850" w:rsidRPr="00647FF9">
                <w:t xml:space="preserve">for </w:t>
              </w:r>
            </w:ins>
            <w:ins w:id="4480" w:author="Author" w:date="2018-02-27T08:39:00Z">
              <w:r w:rsidR="00CE041B" w:rsidRPr="00ED7E42">
                <w:rPr>
                  <w:b/>
                </w:rPr>
                <w:t>AU</w:t>
              </w:r>
              <w:r w:rsidR="00CE041B" w:rsidRPr="00647FF9">
                <w:rPr>
                  <w:rStyle w:val="SAPScreenElement"/>
                  <w:color w:val="auto"/>
                </w:rPr>
                <w:t xml:space="preserve"> </w:t>
              </w:r>
            </w:ins>
            <w:ins w:id="4481" w:author="Author" w:date="2018-02-06T13:35:00Z">
              <w:del w:id="4482" w:author="Author" w:date="2018-02-27T08:39:00Z">
                <w:r w:rsidR="00733850" w:rsidRPr="00647FF9" w:rsidDel="00CE041B">
                  <w:rPr>
                    <w:rStyle w:val="SAPScreenElement"/>
                    <w:color w:val="auto"/>
                  </w:rPr>
                  <w:delText>&lt;YourCountry&gt;</w:delText>
                </w:r>
              </w:del>
            </w:ins>
            <w:del w:id="4483" w:author="Author" w:date="2018-02-06T13:35:00Z">
              <w:r w:rsidRPr="00BA4827" w:rsidDel="00733850">
                <w:rPr>
                  <w:rPrChange w:id="4484" w:author="Author" w:date="2018-02-01T10:08:00Z">
                    <w:rPr>
                      <w:highlight w:val="cyan"/>
                    </w:rPr>
                  </w:rPrChange>
                </w:rPr>
                <w:delText>is given</w:delText>
              </w:r>
            </w:del>
            <w:r w:rsidRPr="00BA4827">
              <w:rPr>
                <w:rStyle w:val="SAPScreenElement"/>
                <w:rPrChange w:id="4485" w:author="Author" w:date="2018-02-01T10:08:00Z">
                  <w:rPr>
                    <w:rStyle w:val="SAPScreenElement"/>
                    <w:highlight w:val="cyan"/>
                  </w:rPr>
                </w:rPrChange>
              </w:rPr>
              <w:t xml:space="preserve">. </w:t>
            </w:r>
            <w:r w:rsidRPr="00BA4827">
              <w:rPr>
                <w:rPrChange w:id="4486" w:author="Author" w:date="2018-02-01T10:08:00Z">
                  <w:rPr>
                    <w:highlight w:val="cyan"/>
                  </w:rPr>
                </w:rPrChange>
              </w:rPr>
              <w:t>If required, you can configure additional rules based on your requirements.</w:t>
            </w:r>
            <w:commentRangeEnd w:id="4450"/>
            <w:r w:rsidRPr="00BA4827">
              <w:rPr>
                <w:rStyle w:val="CommentReference"/>
                <w:rFonts w:ascii="Arial" w:eastAsia="SimSun" w:hAnsi="Arial"/>
                <w:lang w:val="de-DE"/>
              </w:rPr>
              <w:commentReference w:id="4450"/>
            </w:r>
          </w:p>
        </w:tc>
        <w:tc>
          <w:tcPr>
            <w:tcW w:w="1198" w:type="dxa"/>
          </w:tcPr>
          <w:p w14:paraId="3BEEFF82" w14:textId="77777777" w:rsidR="00F06804" w:rsidRPr="005F7A67" w:rsidRDefault="00F06804" w:rsidP="00F06804">
            <w:pPr>
              <w:rPr>
                <w:rFonts w:cs="Arial"/>
                <w:bCs/>
              </w:rPr>
            </w:pPr>
          </w:p>
        </w:tc>
      </w:tr>
      <w:tr w:rsidR="00F06804" w:rsidRPr="005F7A67" w14:paraId="2C252D9A" w14:textId="77777777" w:rsidTr="00B42AC7">
        <w:trPr>
          <w:trHeight w:val="288"/>
        </w:trPr>
        <w:tc>
          <w:tcPr>
            <w:tcW w:w="751" w:type="dxa"/>
            <w:vMerge w:val="restart"/>
          </w:tcPr>
          <w:p w14:paraId="05F922F8" w14:textId="350D3D9B" w:rsidR="00F06804" w:rsidRPr="005F7A67" w:rsidRDefault="00F06804" w:rsidP="00F06804">
            <w:r w:rsidRPr="005F7A67">
              <w:t>8</w:t>
            </w:r>
          </w:p>
        </w:tc>
        <w:tc>
          <w:tcPr>
            <w:tcW w:w="1831" w:type="dxa"/>
            <w:vMerge w:val="restart"/>
          </w:tcPr>
          <w:p w14:paraId="41BF4342" w14:textId="58012CAA" w:rsidR="00F06804" w:rsidRPr="005F7A67" w:rsidRDefault="00F06804" w:rsidP="00F06804">
            <w:pPr>
              <w:rPr>
                <w:rStyle w:val="SAPEmphasis"/>
              </w:rPr>
            </w:pPr>
            <w:r w:rsidRPr="005F7A67">
              <w:rPr>
                <w:rStyle w:val="SAPEmphasis"/>
              </w:rPr>
              <w:t>Enter Additional Information (Optional)</w:t>
            </w:r>
          </w:p>
        </w:tc>
        <w:tc>
          <w:tcPr>
            <w:tcW w:w="2700" w:type="dxa"/>
            <w:vMerge w:val="restart"/>
          </w:tcPr>
          <w:p w14:paraId="61841989" w14:textId="77777777" w:rsidR="00F06804" w:rsidRPr="005F7A67" w:rsidRDefault="00F06804" w:rsidP="00F06804">
            <w:pPr>
              <w:rPr>
                <w:rFonts w:cs="Arial"/>
                <w:bCs/>
              </w:rPr>
            </w:pPr>
            <w:r w:rsidRPr="005F7A67">
              <w:rPr>
                <w:rFonts w:cs="Arial"/>
                <w:bCs/>
              </w:rPr>
              <w:t>Enter additional data if appropriate.</w:t>
            </w:r>
          </w:p>
        </w:tc>
        <w:tc>
          <w:tcPr>
            <w:tcW w:w="3870" w:type="dxa"/>
          </w:tcPr>
          <w:p w14:paraId="2A2A4116" w14:textId="68D6A20C" w:rsidR="00F06804" w:rsidRPr="005F7A67" w:rsidRDefault="00F06804" w:rsidP="00F06804">
            <w:pPr>
              <w:rPr>
                <w:rStyle w:val="SAPScreenElement"/>
              </w:rPr>
            </w:pPr>
            <w:r w:rsidRPr="005F7A67">
              <w:rPr>
                <w:rFonts w:cs="Arial"/>
                <w:bCs/>
              </w:rPr>
              <w:t xml:space="preserve">If the </w:t>
            </w:r>
            <w:r w:rsidRPr="005F7A67">
              <w:rPr>
                <w:rStyle w:val="SAPEmphasis"/>
              </w:rPr>
              <w:t xml:space="preserve">Time Off </w:t>
            </w:r>
            <w:r w:rsidRPr="007A79FE">
              <w:rPr>
                <w:rFonts w:cs="Arial"/>
                <w:bCs/>
              </w:rPr>
              <w:t>content</w:t>
            </w:r>
            <w:r w:rsidRPr="005F7A67">
              <w:rPr>
                <w:rFonts w:cs="Arial"/>
                <w:bCs/>
              </w:rPr>
              <w:t xml:space="preserve"> has been implemented in your instance, you might consider entering values in the </w:t>
            </w:r>
            <w:r w:rsidRPr="005F7A67">
              <w:rPr>
                <w:rStyle w:val="SAPScreenElement"/>
              </w:rPr>
              <w:t>Time Off Information</w:t>
            </w:r>
            <w:r w:rsidRPr="005F7A67">
              <w:rPr>
                <w:rFonts w:cs="Arial"/>
                <w:bCs/>
              </w:rPr>
              <w:t xml:space="preserve"> block.</w:t>
            </w:r>
          </w:p>
        </w:tc>
        <w:tc>
          <w:tcPr>
            <w:tcW w:w="3960" w:type="dxa"/>
          </w:tcPr>
          <w:p w14:paraId="320FA875" w14:textId="77777777" w:rsidR="00F06804" w:rsidRPr="005F7A67" w:rsidRDefault="00F06804" w:rsidP="00F06804"/>
        </w:tc>
        <w:tc>
          <w:tcPr>
            <w:tcW w:w="1198" w:type="dxa"/>
          </w:tcPr>
          <w:p w14:paraId="1DBE6493" w14:textId="77777777" w:rsidR="00F06804" w:rsidRPr="005F7A67" w:rsidRDefault="00F06804" w:rsidP="00F06804">
            <w:pPr>
              <w:rPr>
                <w:rFonts w:cs="Arial"/>
                <w:bCs/>
              </w:rPr>
            </w:pPr>
          </w:p>
        </w:tc>
      </w:tr>
      <w:tr w:rsidR="00F06804" w:rsidRPr="005F7A67" w14:paraId="4DFA311B" w14:textId="77777777" w:rsidTr="00B42AC7">
        <w:trPr>
          <w:trHeight w:val="357"/>
        </w:trPr>
        <w:tc>
          <w:tcPr>
            <w:tcW w:w="751" w:type="dxa"/>
            <w:vMerge/>
          </w:tcPr>
          <w:p w14:paraId="7A0A69DD" w14:textId="77777777" w:rsidR="00F06804" w:rsidRPr="005F7A67" w:rsidRDefault="00F06804" w:rsidP="00F06804"/>
        </w:tc>
        <w:tc>
          <w:tcPr>
            <w:tcW w:w="1831" w:type="dxa"/>
            <w:vMerge/>
          </w:tcPr>
          <w:p w14:paraId="7C8C4E59" w14:textId="77777777" w:rsidR="00F06804" w:rsidRPr="005F7A67" w:rsidRDefault="00F06804" w:rsidP="00F06804">
            <w:pPr>
              <w:rPr>
                <w:rStyle w:val="SAPEmphasis"/>
              </w:rPr>
            </w:pPr>
          </w:p>
        </w:tc>
        <w:tc>
          <w:tcPr>
            <w:tcW w:w="2700" w:type="dxa"/>
            <w:vMerge/>
          </w:tcPr>
          <w:p w14:paraId="2DA6B155" w14:textId="77777777" w:rsidR="00F06804" w:rsidRPr="005F7A67" w:rsidRDefault="00F06804" w:rsidP="00F06804">
            <w:pPr>
              <w:rPr>
                <w:rFonts w:cs="Arial"/>
                <w:bCs/>
              </w:rPr>
            </w:pPr>
          </w:p>
        </w:tc>
        <w:tc>
          <w:tcPr>
            <w:tcW w:w="3870" w:type="dxa"/>
          </w:tcPr>
          <w:p w14:paraId="6EEDCD3D" w14:textId="1AB69A3B" w:rsidR="00F06804" w:rsidRPr="005F7A67" w:rsidRDefault="00F06804" w:rsidP="00F06804">
            <w:pPr>
              <w:rPr>
                <w:rFonts w:cs="Arial"/>
                <w:bCs/>
              </w:rPr>
            </w:pPr>
            <w:commentRangeStart w:id="4487"/>
            <w:r w:rsidRPr="00760621">
              <w:rPr>
                <w:rFonts w:cs="Arial"/>
                <w:bCs/>
                <w:rPrChange w:id="4488" w:author="Author" w:date="2018-02-27T10:50:00Z">
                  <w:rPr>
                    <w:rFonts w:cs="Arial"/>
                    <w:bCs/>
                    <w:highlight w:val="yellow"/>
                  </w:rPr>
                </w:rPrChange>
              </w:rPr>
              <w:t xml:space="preserve">In case the position transfer is accompanied by a change in compensation (meaning you have flagged in test step # 3 the </w:t>
            </w:r>
            <w:r w:rsidRPr="00760621">
              <w:rPr>
                <w:rStyle w:val="SAPScreenElement"/>
                <w:rPrChange w:id="4489" w:author="Author" w:date="2018-02-27T10:50:00Z">
                  <w:rPr>
                    <w:rStyle w:val="SAPScreenElement"/>
                    <w:highlight w:val="yellow"/>
                  </w:rPr>
                </w:rPrChange>
              </w:rPr>
              <w:t>Compensation Information</w:t>
            </w:r>
            <w:r w:rsidRPr="00760621">
              <w:rPr>
                <w:rPrChange w:id="4490" w:author="Author" w:date="2018-02-27T10:50:00Z">
                  <w:rPr>
                    <w:highlight w:val="yellow"/>
                  </w:rPr>
                </w:rPrChange>
              </w:rPr>
              <w:t xml:space="preserve"> check box, too)</w:t>
            </w:r>
            <w:r w:rsidRPr="00760621">
              <w:rPr>
                <w:rFonts w:cs="Arial"/>
                <w:bCs/>
                <w:rPrChange w:id="4491" w:author="Author" w:date="2018-02-27T10:50:00Z">
                  <w:rPr>
                    <w:rFonts w:cs="Arial"/>
                    <w:bCs/>
                    <w:highlight w:val="yellow"/>
                  </w:rPr>
                </w:rPrChange>
              </w:rPr>
              <w:t xml:space="preserve">, you can adapt the values </w:t>
            </w:r>
            <w:r w:rsidRPr="00760621">
              <w:rPr>
                <w:rPrChange w:id="4492" w:author="Author" w:date="2018-02-27T10:50:00Z">
                  <w:rPr>
                    <w:highlight w:val="yellow"/>
                  </w:rPr>
                </w:rPrChange>
              </w:rPr>
              <w:t xml:space="preserve">in the </w:t>
            </w:r>
            <w:r w:rsidRPr="00760621">
              <w:rPr>
                <w:rStyle w:val="SAPScreenElement"/>
                <w:rPrChange w:id="4493" w:author="Author" w:date="2018-02-27T10:50:00Z">
                  <w:rPr>
                    <w:rStyle w:val="SAPScreenElement"/>
                    <w:highlight w:val="yellow"/>
                  </w:rPr>
                </w:rPrChange>
              </w:rPr>
              <w:t xml:space="preserve">Compensation </w:t>
            </w:r>
            <w:r w:rsidRPr="00760621">
              <w:rPr>
                <w:rPrChange w:id="4494" w:author="Author" w:date="2018-02-27T10:50:00Z">
                  <w:rPr>
                    <w:highlight w:val="yellow"/>
                  </w:rPr>
                </w:rPrChange>
              </w:rPr>
              <w:t>block</w:t>
            </w:r>
            <w:r w:rsidRPr="00760621">
              <w:rPr>
                <w:rFonts w:cs="Arial"/>
                <w:bCs/>
                <w:rPrChange w:id="4495" w:author="Author" w:date="2018-02-27T10:50:00Z">
                  <w:rPr>
                    <w:rFonts w:cs="Arial"/>
                    <w:bCs/>
                    <w:highlight w:val="yellow"/>
                  </w:rPr>
                </w:rPrChange>
              </w:rPr>
              <w:t xml:space="preserve"> as appropriate.</w:t>
            </w:r>
            <w:commentRangeEnd w:id="4487"/>
            <w:r w:rsidRPr="00760621">
              <w:rPr>
                <w:rStyle w:val="CommentReference"/>
                <w:rFonts w:ascii="Arial" w:eastAsia="SimSun" w:hAnsi="Arial"/>
                <w:lang w:val="de-DE"/>
                <w:rPrChange w:id="4496" w:author="Author" w:date="2018-02-27T10:50:00Z">
                  <w:rPr>
                    <w:rStyle w:val="CommentReference"/>
                    <w:rFonts w:ascii="Arial" w:eastAsia="SimSun" w:hAnsi="Arial"/>
                    <w:highlight w:val="yellow"/>
                    <w:lang w:val="de-DE"/>
                  </w:rPr>
                </w:rPrChange>
              </w:rPr>
              <w:commentReference w:id="4487"/>
            </w:r>
          </w:p>
        </w:tc>
        <w:tc>
          <w:tcPr>
            <w:tcW w:w="3960" w:type="dxa"/>
          </w:tcPr>
          <w:p w14:paraId="33E78250" w14:textId="77777777" w:rsidR="00F06804" w:rsidRPr="005F7A67" w:rsidRDefault="00F06804" w:rsidP="00F06804">
            <w:pPr>
              <w:rPr>
                <w:rFonts w:cs="Arial"/>
                <w:bCs/>
              </w:rPr>
            </w:pPr>
          </w:p>
        </w:tc>
        <w:tc>
          <w:tcPr>
            <w:tcW w:w="1198" w:type="dxa"/>
          </w:tcPr>
          <w:p w14:paraId="537F194B" w14:textId="77777777" w:rsidR="00F06804" w:rsidRPr="005F7A67" w:rsidRDefault="00F06804" w:rsidP="00F06804">
            <w:pPr>
              <w:rPr>
                <w:rFonts w:cs="Arial"/>
                <w:bCs/>
              </w:rPr>
            </w:pPr>
          </w:p>
        </w:tc>
      </w:tr>
      <w:tr w:rsidR="00F06804" w:rsidRPr="005F7A67" w14:paraId="7329AFC6" w14:textId="77777777" w:rsidTr="00B42AC7">
        <w:trPr>
          <w:trHeight w:val="357"/>
        </w:trPr>
        <w:tc>
          <w:tcPr>
            <w:tcW w:w="751" w:type="dxa"/>
          </w:tcPr>
          <w:p w14:paraId="29532A63" w14:textId="35003178" w:rsidR="00F06804" w:rsidRPr="005F7A67" w:rsidRDefault="00F06804" w:rsidP="00F06804">
            <w:r w:rsidRPr="005F7A67">
              <w:t>9</w:t>
            </w:r>
          </w:p>
        </w:tc>
        <w:tc>
          <w:tcPr>
            <w:tcW w:w="1831" w:type="dxa"/>
          </w:tcPr>
          <w:p w14:paraId="768DEFB4" w14:textId="523DA973" w:rsidR="00F06804" w:rsidRPr="005F7A67" w:rsidRDefault="00F06804" w:rsidP="00F06804">
            <w:pPr>
              <w:rPr>
                <w:rStyle w:val="SAPEmphasis"/>
              </w:rPr>
            </w:pPr>
            <w:r w:rsidRPr="005F7A67">
              <w:rPr>
                <w:rStyle w:val="SAPEmphasis"/>
              </w:rPr>
              <w:t>Save Data</w:t>
            </w:r>
          </w:p>
        </w:tc>
        <w:tc>
          <w:tcPr>
            <w:tcW w:w="2700" w:type="dxa"/>
          </w:tcPr>
          <w:p w14:paraId="3E31C121" w14:textId="229A796B" w:rsidR="00F06804" w:rsidRPr="005F7A67" w:rsidRDefault="00F06804" w:rsidP="00F06804">
            <w:pPr>
              <w:rPr>
                <w:rFonts w:cs="Arial"/>
                <w:bCs/>
              </w:rPr>
            </w:pPr>
            <w:r w:rsidRPr="005F7A67">
              <w:rPr>
                <w:rFonts w:cs="Arial"/>
                <w:bCs/>
              </w:rPr>
              <w:t xml:space="preserve">Choose the </w:t>
            </w:r>
            <w:r w:rsidRPr="005F7A67">
              <w:rPr>
                <w:rStyle w:val="SAPScreenElement"/>
              </w:rPr>
              <w:t xml:space="preserve">Save </w:t>
            </w:r>
            <w:r w:rsidRPr="005F7A67">
              <w:rPr>
                <w:rFonts w:cs="Arial"/>
                <w:bCs/>
              </w:rPr>
              <w:t xml:space="preserve">pushbutton. </w:t>
            </w:r>
          </w:p>
          <w:p w14:paraId="15CAE8D5" w14:textId="77777777" w:rsidR="00F06804" w:rsidRPr="005F7A67" w:rsidRDefault="00F06804" w:rsidP="00F06804">
            <w:pPr>
              <w:rPr>
                <w:rFonts w:cs="Arial"/>
                <w:bCs/>
              </w:rPr>
            </w:pPr>
          </w:p>
        </w:tc>
        <w:tc>
          <w:tcPr>
            <w:tcW w:w="3870" w:type="dxa"/>
          </w:tcPr>
          <w:p w14:paraId="2452DEB1" w14:textId="77777777" w:rsidR="00F06804" w:rsidRPr="005F7A67" w:rsidRDefault="00F06804" w:rsidP="00F06804">
            <w:pPr>
              <w:rPr>
                <w:i/>
              </w:rPr>
            </w:pPr>
          </w:p>
        </w:tc>
        <w:tc>
          <w:tcPr>
            <w:tcW w:w="3960" w:type="dxa"/>
          </w:tcPr>
          <w:p w14:paraId="1A35DF54" w14:textId="7B563F12" w:rsidR="00F06804" w:rsidRPr="005F7A67" w:rsidRDefault="00F06804" w:rsidP="00F06804">
            <w:pPr>
              <w:rPr>
                <w:rFonts w:cs="Arial"/>
                <w:bCs/>
              </w:rPr>
            </w:pPr>
            <w:r w:rsidRPr="005F7A67">
              <w:t xml:space="preserve">The </w:t>
            </w:r>
            <w:r w:rsidRPr="005F7A67">
              <w:rPr>
                <w:rStyle w:val="SAPScreenElement"/>
              </w:rPr>
              <w:t>Please confirm your request</w:t>
            </w:r>
            <w:r w:rsidRPr="005F7A67">
              <w:t xml:space="preserve"> dialog box displays on the screen.</w:t>
            </w:r>
          </w:p>
        </w:tc>
        <w:tc>
          <w:tcPr>
            <w:tcW w:w="1198" w:type="dxa"/>
          </w:tcPr>
          <w:p w14:paraId="1FC567BE" w14:textId="77777777" w:rsidR="00F06804" w:rsidRPr="005F7A67" w:rsidRDefault="00F06804" w:rsidP="00F06804">
            <w:pPr>
              <w:rPr>
                <w:rFonts w:cs="Arial"/>
                <w:bCs/>
              </w:rPr>
            </w:pPr>
          </w:p>
        </w:tc>
      </w:tr>
      <w:tr w:rsidR="00F06804" w:rsidRPr="005F7A67" w14:paraId="72BD7BCD" w14:textId="77777777" w:rsidTr="00B42AC7">
        <w:trPr>
          <w:trHeight w:val="357"/>
        </w:trPr>
        <w:tc>
          <w:tcPr>
            <w:tcW w:w="751" w:type="dxa"/>
          </w:tcPr>
          <w:p w14:paraId="21493146" w14:textId="637692C5" w:rsidR="00F06804" w:rsidRPr="005F7A67" w:rsidRDefault="00F06804" w:rsidP="00F06804">
            <w:r w:rsidRPr="005F7A67">
              <w:lastRenderedPageBreak/>
              <w:t>10</w:t>
            </w:r>
          </w:p>
        </w:tc>
        <w:tc>
          <w:tcPr>
            <w:tcW w:w="1831" w:type="dxa"/>
          </w:tcPr>
          <w:p w14:paraId="0FF4051A" w14:textId="77777777" w:rsidR="00F06804" w:rsidRPr="005F7A67" w:rsidRDefault="00F06804" w:rsidP="00F06804">
            <w:pPr>
              <w:rPr>
                <w:rStyle w:val="SAPEmphasis"/>
              </w:rPr>
            </w:pPr>
            <w:r w:rsidRPr="005F7A67">
              <w:rPr>
                <w:rStyle w:val="SAPEmphasis"/>
              </w:rPr>
              <w:t>Enter Comment to Request</w:t>
            </w:r>
          </w:p>
        </w:tc>
        <w:tc>
          <w:tcPr>
            <w:tcW w:w="2700" w:type="dxa"/>
          </w:tcPr>
          <w:p w14:paraId="1F74728A" w14:textId="77777777" w:rsidR="00F06804" w:rsidRPr="005F7A67" w:rsidRDefault="00F06804" w:rsidP="00F06804">
            <w:pPr>
              <w:rPr>
                <w:rFonts w:cs="Arial"/>
                <w:bCs/>
              </w:rPr>
            </w:pPr>
            <w:r w:rsidRPr="005F7A67">
              <w:t xml:space="preserve">In the dialog box, </w:t>
            </w:r>
            <w:r w:rsidRPr="005F7A67">
              <w:rPr>
                <w:rFonts w:cs="Arial"/>
                <w:bCs/>
              </w:rPr>
              <w:t>enter an appropriate comment to your request.</w:t>
            </w:r>
          </w:p>
        </w:tc>
        <w:tc>
          <w:tcPr>
            <w:tcW w:w="3870" w:type="dxa"/>
          </w:tcPr>
          <w:p w14:paraId="515AE588" w14:textId="77777777" w:rsidR="00F06804" w:rsidRPr="005F7A67" w:rsidRDefault="00F06804" w:rsidP="00F06804">
            <w:pPr>
              <w:rPr>
                <w:i/>
              </w:rPr>
            </w:pPr>
          </w:p>
        </w:tc>
        <w:tc>
          <w:tcPr>
            <w:tcW w:w="3960" w:type="dxa"/>
          </w:tcPr>
          <w:p w14:paraId="27248499" w14:textId="77777777" w:rsidR="00F06804" w:rsidRPr="005F7A67" w:rsidRDefault="00F06804" w:rsidP="00F06804"/>
        </w:tc>
        <w:tc>
          <w:tcPr>
            <w:tcW w:w="1198" w:type="dxa"/>
          </w:tcPr>
          <w:p w14:paraId="3EFFB487" w14:textId="77777777" w:rsidR="00F06804" w:rsidRPr="005F7A67" w:rsidRDefault="00F06804" w:rsidP="00F06804">
            <w:pPr>
              <w:rPr>
                <w:rFonts w:cs="Arial"/>
                <w:bCs/>
              </w:rPr>
            </w:pPr>
          </w:p>
        </w:tc>
      </w:tr>
      <w:tr w:rsidR="00F06804" w:rsidRPr="005F7A67" w14:paraId="169270DB" w14:textId="77777777" w:rsidTr="00B42AC7">
        <w:trPr>
          <w:trHeight w:val="357"/>
        </w:trPr>
        <w:tc>
          <w:tcPr>
            <w:tcW w:w="751" w:type="dxa"/>
          </w:tcPr>
          <w:p w14:paraId="6A4362BA" w14:textId="56E98906" w:rsidR="00F06804" w:rsidRPr="005F7A67" w:rsidRDefault="00F06804" w:rsidP="00F06804">
            <w:r w:rsidRPr="005F7A67">
              <w:t>11</w:t>
            </w:r>
          </w:p>
        </w:tc>
        <w:tc>
          <w:tcPr>
            <w:tcW w:w="1831" w:type="dxa"/>
          </w:tcPr>
          <w:p w14:paraId="362F7221" w14:textId="77777777" w:rsidR="00F06804" w:rsidRPr="005F7A67" w:rsidRDefault="00F06804" w:rsidP="00F06804">
            <w:pPr>
              <w:rPr>
                <w:rStyle w:val="SAPEmphasis"/>
              </w:rPr>
            </w:pPr>
            <w:r w:rsidRPr="005F7A67">
              <w:rPr>
                <w:rStyle w:val="SAPEmphasis"/>
              </w:rPr>
              <w:t>Check Approver(s)</w:t>
            </w:r>
          </w:p>
        </w:tc>
        <w:tc>
          <w:tcPr>
            <w:tcW w:w="2700" w:type="dxa"/>
          </w:tcPr>
          <w:p w14:paraId="553A3FCB" w14:textId="35A2618B" w:rsidR="00F06804" w:rsidRPr="005F7A67" w:rsidRDefault="00F06804" w:rsidP="00F06804">
            <w:pPr>
              <w:rPr>
                <w:rFonts w:cs="Arial"/>
                <w:bCs/>
              </w:rPr>
            </w:pPr>
            <w:r w:rsidRPr="005F7A67">
              <w:t xml:space="preserve">In the dialog box, </w:t>
            </w:r>
            <w:r w:rsidRPr="005F7A67">
              <w:rPr>
                <w:rFonts w:cs="Arial"/>
                <w:bCs/>
              </w:rPr>
              <w:t xml:space="preserve">select the </w:t>
            </w:r>
            <w:r w:rsidRPr="005F7A67">
              <w:rPr>
                <w:rStyle w:val="SAPScreenElement"/>
              </w:rPr>
              <w:t>Show workflow participants</w:t>
            </w:r>
            <w:r w:rsidRPr="005F7A67">
              <w:rPr>
                <w:rFonts w:cs="Arial"/>
                <w:bCs/>
              </w:rPr>
              <w:t xml:space="preserve"> link to verify the approver(s) of the request.</w:t>
            </w:r>
          </w:p>
        </w:tc>
        <w:tc>
          <w:tcPr>
            <w:tcW w:w="3870" w:type="dxa"/>
          </w:tcPr>
          <w:p w14:paraId="36AE267D" w14:textId="7A24D325" w:rsidR="00F06804" w:rsidRPr="005F7A67" w:rsidDel="00B104B6" w:rsidRDefault="00F06804" w:rsidP="00F06804">
            <w:r w:rsidRPr="005F7A67">
              <w:t>The approvers in the considered use case are the employee’s current line manager and future line manager.</w:t>
            </w:r>
          </w:p>
        </w:tc>
        <w:tc>
          <w:tcPr>
            <w:tcW w:w="3960" w:type="dxa"/>
          </w:tcPr>
          <w:p w14:paraId="520757C9" w14:textId="77777777" w:rsidR="00F06804" w:rsidRPr="005F7A67" w:rsidRDefault="00F06804" w:rsidP="00F06804">
            <w:pPr>
              <w:pStyle w:val="NoteParagraph"/>
              <w:ind w:left="0"/>
            </w:pPr>
          </w:p>
        </w:tc>
        <w:tc>
          <w:tcPr>
            <w:tcW w:w="1198" w:type="dxa"/>
          </w:tcPr>
          <w:p w14:paraId="7EBF93B5" w14:textId="77777777" w:rsidR="00F06804" w:rsidRPr="005F7A67" w:rsidRDefault="00F06804" w:rsidP="00F06804">
            <w:pPr>
              <w:rPr>
                <w:rFonts w:cs="Arial"/>
                <w:bCs/>
              </w:rPr>
            </w:pPr>
          </w:p>
        </w:tc>
      </w:tr>
      <w:tr w:rsidR="00F06804" w:rsidRPr="005F7A67" w14:paraId="240A9631" w14:textId="77777777" w:rsidTr="00B42AC7">
        <w:trPr>
          <w:trHeight w:val="357"/>
        </w:trPr>
        <w:tc>
          <w:tcPr>
            <w:tcW w:w="751" w:type="dxa"/>
          </w:tcPr>
          <w:p w14:paraId="0B003CD5" w14:textId="583A95E0" w:rsidR="00F06804" w:rsidRPr="005F7A67" w:rsidRDefault="00F06804" w:rsidP="00F06804">
            <w:r w:rsidRPr="005F7A67">
              <w:t>12</w:t>
            </w:r>
          </w:p>
        </w:tc>
        <w:tc>
          <w:tcPr>
            <w:tcW w:w="1831" w:type="dxa"/>
          </w:tcPr>
          <w:p w14:paraId="232A5E7E" w14:textId="77777777" w:rsidR="00F06804" w:rsidRPr="005F7A67" w:rsidDel="00B104B6" w:rsidRDefault="00F06804" w:rsidP="00F06804">
            <w:pPr>
              <w:rPr>
                <w:rStyle w:val="SAPEmphasis"/>
              </w:rPr>
            </w:pPr>
            <w:r w:rsidRPr="005F7A67">
              <w:rPr>
                <w:rStyle w:val="SAPEmphasis"/>
              </w:rPr>
              <w:t>Confirm Workflow</w:t>
            </w:r>
          </w:p>
        </w:tc>
        <w:tc>
          <w:tcPr>
            <w:tcW w:w="2700" w:type="dxa"/>
          </w:tcPr>
          <w:p w14:paraId="2B77DA92" w14:textId="77777777" w:rsidR="00F06804" w:rsidRPr="005F7A67" w:rsidRDefault="00F06804" w:rsidP="00F06804">
            <w:pPr>
              <w:rPr>
                <w:rFonts w:cs="Arial"/>
                <w:bCs/>
              </w:rPr>
            </w:pPr>
            <w:r w:rsidRPr="005F7A67">
              <w:rPr>
                <w:rFonts w:cs="Arial"/>
                <w:bCs/>
              </w:rPr>
              <w:t xml:space="preserve">Select the </w:t>
            </w:r>
            <w:r w:rsidRPr="005F7A67">
              <w:rPr>
                <w:rStyle w:val="SAPScreenElement"/>
              </w:rPr>
              <w:t>Confirm</w:t>
            </w:r>
            <w:r w:rsidRPr="005F7A67">
              <w:rPr>
                <w:rFonts w:cs="Arial"/>
                <w:bCs/>
              </w:rPr>
              <w:t xml:space="preserve"> button.</w:t>
            </w:r>
          </w:p>
        </w:tc>
        <w:tc>
          <w:tcPr>
            <w:tcW w:w="3870" w:type="dxa"/>
          </w:tcPr>
          <w:p w14:paraId="3008E1DD" w14:textId="77777777" w:rsidR="00F06804" w:rsidRPr="005F7A67" w:rsidDel="00B104B6" w:rsidRDefault="00F06804" w:rsidP="00F06804"/>
        </w:tc>
        <w:tc>
          <w:tcPr>
            <w:tcW w:w="3960" w:type="dxa"/>
          </w:tcPr>
          <w:p w14:paraId="794EFC28" w14:textId="613FA146" w:rsidR="00F06804" w:rsidRPr="005F7A67" w:rsidRDefault="00F06804" w:rsidP="00F06804">
            <w:pPr>
              <w:pStyle w:val="NoteParagraph"/>
              <w:ind w:left="0"/>
            </w:pPr>
            <w:r w:rsidRPr="005F7A67">
              <w:t>The message</w:t>
            </w:r>
            <w:r w:rsidRPr="005F7A67">
              <w:rPr>
                <w:rStyle w:val="SAPMonospace"/>
              </w:rPr>
              <w:t xml:space="preserve"> Your changes were successfully saved </w:t>
            </w:r>
            <w:r w:rsidRPr="005F7A67">
              <w:t xml:space="preserve">is displayed and you return to the employee’s </w:t>
            </w:r>
            <w:r w:rsidRPr="005F7A67">
              <w:rPr>
                <w:rStyle w:val="SAPScreenElement"/>
              </w:rPr>
              <w:t xml:space="preserve">Employment Information </w:t>
            </w:r>
            <w:r w:rsidRPr="005F7A67">
              <w:t xml:space="preserve">section. The message </w:t>
            </w:r>
            <w:r w:rsidRPr="005F7A67">
              <w:rPr>
                <w:rStyle w:val="SAPScreenElement"/>
              </w:rPr>
              <w:t>Transfer pending approval (mm/dd/yy)</w:t>
            </w:r>
            <w:r w:rsidRPr="005F7A67">
              <w:t xml:space="preserve"> is displayed in both the</w:t>
            </w:r>
            <w:r w:rsidRPr="005F7A67">
              <w:rPr>
                <w:rStyle w:val="SAPScreenElement"/>
              </w:rPr>
              <w:t xml:space="preserve"> Job Information</w:t>
            </w:r>
            <w:r w:rsidRPr="005F7A67">
              <w:t xml:space="preserve"> and</w:t>
            </w:r>
            <w:r w:rsidRPr="005F7A67">
              <w:rPr>
                <w:rStyle w:val="SAPScreenElement"/>
              </w:rPr>
              <w:t xml:space="preserve"> Organizational Information</w:t>
            </w:r>
            <w:r w:rsidRPr="005F7A67">
              <w:t xml:space="preserve"> subsections. The workflow has been sent to the next processor.</w:t>
            </w:r>
          </w:p>
          <w:p w14:paraId="5326FED3" w14:textId="77777777" w:rsidR="00F06804" w:rsidRPr="005F7A67" w:rsidRDefault="00F06804" w:rsidP="00F06804">
            <w:pPr>
              <w:ind w:left="494"/>
              <w:rPr>
                <w:rFonts w:ascii="BentonSans Regular" w:hAnsi="BentonSans Regular"/>
                <w:color w:val="666666"/>
                <w:sz w:val="22"/>
              </w:rPr>
            </w:pPr>
            <w:commentRangeStart w:id="4497"/>
            <w:r w:rsidRPr="005F7A67">
              <w:rPr>
                <w:noProof/>
              </w:rPr>
              <w:drawing>
                <wp:inline distT="0" distB="0" distL="0" distR="0" wp14:anchorId="27B6AAE8" wp14:editId="25C74C91">
                  <wp:extent cx="228600" cy="228600"/>
                  <wp:effectExtent l="0" t="0" r="0" b="0"/>
                  <wp:docPr id="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rPr>
                <w:rFonts w:ascii="BentonSans Regular" w:hAnsi="BentonSans Regular"/>
                <w:color w:val="666666"/>
                <w:sz w:val="22"/>
              </w:rPr>
              <w:t xml:space="preserve">Note </w:t>
            </w:r>
          </w:p>
          <w:p w14:paraId="239A66CB" w14:textId="62CE8915" w:rsidR="00E14CA8" w:rsidDel="00097351" w:rsidRDefault="00E14CA8" w:rsidP="00097351">
            <w:pPr>
              <w:pStyle w:val="NoteParagraph"/>
              <w:ind w:left="494"/>
              <w:rPr>
                <w:ins w:id="4498" w:author="Author" w:date="2018-03-05T09:59:00Z"/>
                <w:del w:id="4499" w:author="Author" w:date="2018-03-05T10:00:00Z"/>
                <w:rFonts w:cs="Arial"/>
                <w:bCs/>
              </w:rPr>
            </w:pPr>
            <w:ins w:id="4500" w:author="Author" w:date="2018-03-05T09:59:00Z">
              <w:r>
                <w:rPr>
                  <w:rFonts w:cs="Arial"/>
                  <w:bCs/>
                </w:rPr>
                <w:t xml:space="preserve">In case the </w:t>
              </w:r>
              <w:r w:rsidRPr="00712C72">
                <w:t>compensation information</w:t>
              </w:r>
              <w:r>
                <w:t xml:space="preserve"> is also</w:t>
              </w:r>
            </w:ins>
            <w:ins w:id="4501" w:author="Author" w:date="2018-03-05T10:00:00Z">
              <w:r>
                <w:t xml:space="preserve"> </w:t>
              </w:r>
            </w:ins>
            <w:ins w:id="4502" w:author="Author" w:date="2018-03-05T09:59:00Z">
              <w:r>
                <w:t>updated, the</w:t>
              </w:r>
            </w:ins>
            <w:ins w:id="4503" w:author="Author" w:date="2018-03-05T10:00:00Z">
              <w:r w:rsidRPr="005F7A67">
                <w:t xml:space="preserve"> message </w:t>
              </w:r>
              <w:r w:rsidRPr="005F7A67">
                <w:rPr>
                  <w:rStyle w:val="SAPScreenElement"/>
                </w:rPr>
                <w:t>Transfer pending approval (mm/dd/yy)</w:t>
              </w:r>
              <w:r w:rsidRPr="005F7A67">
                <w:t xml:space="preserve"> is displayed in the </w:t>
              </w:r>
              <w:r w:rsidRPr="005F7A67">
                <w:rPr>
                  <w:rStyle w:val="SAPScreenElement"/>
                </w:rPr>
                <w:t>Compensation Information</w:t>
              </w:r>
              <w:r w:rsidRPr="005F7A67">
                <w:t xml:space="preserve"> subsection</w:t>
              </w:r>
              <w:r>
                <w:t>, too.</w:t>
              </w:r>
            </w:ins>
          </w:p>
          <w:p w14:paraId="28282F9F" w14:textId="721C7EF0" w:rsidR="00F06804" w:rsidRPr="00E14CA8" w:rsidDel="00097351" w:rsidRDefault="00F06804">
            <w:pPr>
              <w:pStyle w:val="NoteParagraph"/>
              <w:ind w:left="0"/>
              <w:rPr>
                <w:del w:id="4504" w:author="Author" w:date="2018-03-05T10:00:00Z"/>
                <w:strike/>
                <w:rPrChange w:id="4505" w:author="Author" w:date="2018-03-05T10:00:00Z">
                  <w:rPr>
                    <w:del w:id="4506" w:author="Author" w:date="2018-03-05T10:00:00Z"/>
                  </w:rPr>
                </w:rPrChange>
              </w:rPr>
              <w:pPrChange w:id="4507" w:author="Author" w:date="2018-03-05T10:00:00Z">
                <w:pPr>
                  <w:pStyle w:val="NoteParagraph"/>
                  <w:ind w:left="494"/>
                </w:pPr>
              </w:pPrChange>
            </w:pPr>
            <w:del w:id="4508" w:author="Author" w:date="2018-03-05T10:00:00Z">
              <w:r w:rsidRPr="00E14CA8" w:rsidDel="00097351">
                <w:rPr>
                  <w:rFonts w:cs="Arial"/>
                  <w:bCs/>
                  <w:strike/>
                  <w:rPrChange w:id="4509" w:author="Author" w:date="2018-03-05T10:00:00Z">
                    <w:rPr>
                      <w:rFonts w:cs="Arial"/>
                      <w:bCs/>
                    </w:rPr>
                  </w:rPrChange>
                </w:rPr>
                <w:delText xml:space="preserve">In case you have also entered values in the </w:delText>
              </w:r>
              <w:r w:rsidRPr="00E14CA8" w:rsidDel="00097351">
                <w:rPr>
                  <w:rStyle w:val="SAPScreenElement"/>
                  <w:strike/>
                  <w:rPrChange w:id="4510" w:author="Author" w:date="2018-03-05T10:00:00Z">
                    <w:rPr>
                      <w:rStyle w:val="SAPScreenElement"/>
                    </w:rPr>
                  </w:rPrChange>
                </w:rPr>
                <w:delText xml:space="preserve">Compensation Information </w:delText>
              </w:r>
              <w:r w:rsidRPr="00E14CA8" w:rsidDel="00097351">
                <w:rPr>
                  <w:strike/>
                  <w:rPrChange w:id="4511" w:author="Author" w:date="2018-03-05T10:00:00Z">
                    <w:rPr/>
                  </w:rPrChange>
                </w:rPr>
                <w:delText xml:space="preserve">block, the message </w:delText>
              </w:r>
              <w:r w:rsidRPr="00E14CA8" w:rsidDel="00097351">
                <w:rPr>
                  <w:rStyle w:val="SAPScreenElement"/>
                  <w:strike/>
                  <w:rPrChange w:id="4512" w:author="Author" w:date="2018-03-05T10:00:00Z">
                    <w:rPr>
                      <w:rStyle w:val="SAPScreenElement"/>
                    </w:rPr>
                  </w:rPrChange>
                </w:rPr>
                <w:delText>Transfer pending approval (mm/dd/yy)</w:delText>
              </w:r>
              <w:r w:rsidRPr="00E14CA8" w:rsidDel="00097351">
                <w:rPr>
                  <w:strike/>
                  <w:rPrChange w:id="4513" w:author="Author" w:date="2018-03-05T10:00:00Z">
                    <w:rPr/>
                  </w:rPrChange>
                </w:rPr>
                <w:delText xml:space="preserve"> is displayed also in the </w:delText>
              </w:r>
              <w:r w:rsidRPr="00E14CA8" w:rsidDel="00097351">
                <w:rPr>
                  <w:rStyle w:val="SAPScreenElement"/>
                  <w:strike/>
                  <w:rPrChange w:id="4514" w:author="Author" w:date="2018-03-05T10:00:00Z">
                    <w:rPr>
                      <w:rStyle w:val="SAPScreenElement"/>
                    </w:rPr>
                  </w:rPrChange>
                </w:rPr>
                <w:delText>Compensation Information</w:delText>
              </w:r>
              <w:r w:rsidRPr="00E14CA8" w:rsidDel="00097351">
                <w:rPr>
                  <w:strike/>
                  <w:rPrChange w:id="4515" w:author="Author" w:date="2018-03-05T10:00:00Z">
                    <w:rPr/>
                  </w:rPrChange>
                </w:rPr>
                <w:delText xml:space="preserve"> subsection.</w:delText>
              </w:r>
              <w:commentRangeEnd w:id="4497"/>
              <w:r w:rsidRPr="00E14CA8" w:rsidDel="00097351">
                <w:rPr>
                  <w:rStyle w:val="CommentReference"/>
                  <w:rFonts w:ascii="Arial" w:eastAsia="SimSun" w:hAnsi="Arial"/>
                  <w:strike/>
                  <w:lang w:val="de-DE"/>
                  <w:rPrChange w:id="4516" w:author="Author" w:date="2018-03-05T10:00:00Z">
                    <w:rPr>
                      <w:rStyle w:val="CommentReference"/>
                      <w:rFonts w:ascii="Arial" w:eastAsia="SimSun" w:hAnsi="Arial"/>
                      <w:lang w:val="de-DE"/>
                    </w:rPr>
                  </w:rPrChange>
                </w:rPr>
                <w:commentReference w:id="4497"/>
              </w:r>
            </w:del>
          </w:p>
          <w:p w14:paraId="18A36EA9" w14:textId="6430D448" w:rsidR="00F06804" w:rsidRPr="00E14CA8" w:rsidDel="00097351" w:rsidRDefault="00F06804">
            <w:pPr>
              <w:rPr>
                <w:del w:id="4517" w:author="Author" w:date="2018-03-05T10:00:00Z"/>
                <w:rFonts w:ascii="BentonSans Regular" w:hAnsi="BentonSans Regular"/>
                <w:strike/>
                <w:color w:val="666666"/>
                <w:sz w:val="22"/>
                <w:rPrChange w:id="4518" w:author="Author" w:date="2018-03-05T10:00:00Z">
                  <w:rPr>
                    <w:del w:id="4519" w:author="Author" w:date="2018-03-05T10:00:00Z"/>
                    <w:rFonts w:ascii="BentonSans Regular" w:hAnsi="BentonSans Regular"/>
                    <w:color w:val="666666"/>
                    <w:sz w:val="22"/>
                  </w:rPr>
                </w:rPrChange>
              </w:rPr>
              <w:pPrChange w:id="4520" w:author="Author" w:date="2018-03-05T10:00:00Z">
                <w:pPr>
                  <w:ind w:left="494"/>
                </w:pPr>
              </w:pPrChange>
            </w:pPr>
            <w:commentRangeStart w:id="4521"/>
            <w:del w:id="4522" w:author="Author" w:date="2018-03-05T10:00:00Z">
              <w:r w:rsidRPr="00E14CA8" w:rsidDel="00097351">
                <w:rPr>
                  <w:strike/>
                  <w:noProof/>
                  <w:rPrChange w:id="4523" w:author="Author" w:date="2018-03-05T10:00:00Z">
                    <w:rPr>
                      <w:noProof/>
                    </w:rPr>
                  </w:rPrChange>
                </w:rPr>
                <w:drawing>
                  <wp:inline distT="0" distB="0" distL="0" distR="0" wp14:anchorId="2F24CBCA" wp14:editId="31AACD97">
                    <wp:extent cx="228600" cy="228600"/>
                    <wp:effectExtent l="0" t="0" r="0" b="0"/>
                    <wp:docPr id="3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14CA8" w:rsidDel="00097351">
                <w:rPr>
                  <w:rFonts w:ascii="BentonSans Regular" w:hAnsi="BentonSans Regular"/>
                  <w:strike/>
                  <w:color w:val="666666"/>
                  <w:sz w:val="22"/>
                  <w:rPrChange w:id="4524" w:author="Author" w:date="2018-03-05T10:00:00Z">
                    <w:rPr>
                      <w:rFonts w:ascii="BentonSans Regular" w:hAnsi="BentonSans Regular"/>
                      <w:color w:val="666666"/>
                      <w:sz w:val="22"/>
                    </w:rPr>
                  </w:rPrChange>
                </w:rPr>
                <w:delText xml:space="preserve">Note </w:delText>
              </w:r>
            </w:del>
          </w:p>
          <w:p w14:paraId="5FCDB86B" w14:textId="02AF1A13" w:rsidR="00F06804" w:rsidRPr="005F7A67" w:rsidRDefault="00F06804">
            <w:pPr>
              <w:pStyle w:val="NoteParagraph"/>
              <w:ind w:left="494"/>
            </w:pPr>
            <w:del w:id="4525" w:author="Author" w:date="2018-03-05T10:00:00Z">
              <w:r w:rsidRPr="00E14CA8" w:rsidDel="00097351">
                <w:rPr>
                  <w:strike/>
                  <w:rPrChange w:id="4526" w:author="Author" w:date="2018-03-05T10:00:00Z">
                    <w:rPr/>
                  </w:rPrChange>
                </w:rPr>
                <w:delText xml:space="preserve">In case the change in job information leads to an update of the compensation information, too, the message </w:delText>
              </w:r>
              <w:r w:rsidRPr="00E14CA8" w:rsidDel="00097351">
                <w:rPr>
                  <w:rStyle w:val="SAPScreenElement"/>
                  <w:strike/>
                  <w:rPrChange w:id="4527" w:author="Author" w:date="2018-03-05T10:00:00Z">
                    <w:rPr>
                      <w:rStyle w:val="SAPScreenElement"/>
                    </w:rPr>
                  </w:rPrChange>
                </w:rPr>
                <w:delText>Transfer pending approval (mm/dd/yy)</w:delText>
              </w:r>
              <w:r w:rsidRPr="00E14CA8" w:rsidDel="00097351">
                <w:rPr>
                  <w:strike/>
                  <w:rPrChange w:id="4528" w:author="Author" w:date="2018-03-05T10:00:00Z">
                    <w:rPr/>
                  </w:rPrChange>
                </w:rPr>
                <w:delText xml:space="preserve"> is displayed also in the </w:delText>
              </w:r>
              <w:r w:rsidRPr="00E14CA8" w:rsidDel="00097351">
                <w:rPr>
                  <w:rStyle w:val="SAPScreenElement"/>
                  <w:strike/>
                  <w:rPrChange w:id="4529" w:author="Author" w:date="2018-03-05T10:00:00Z">
                    <w:rPr>
                      <w:rStyle w:val="SAPScreenElement"/>
                    </w:rPr>
                  </w:rPrChange>
                </w:rPr>
                <w:delText>Compensation Information</w:delText>
              </w:r>
              <w:r w:rsidRPr="00E14CA8" w:rsidDel="00097351">
                <w:rPr>
                  <w:strike/>
                  <w:rPrChange w:id="4530" w:author="Author" w:date="2018-03-05T10:00:00Z">
                    <w:rPr/>
                  </w:rPrChange>
                </w:rPr>
                <w:delText xml:space="preserve"> subsection.</w:delText>
              </w:r>
              <w:commentRangeEnd w:id="4521"/>
              <w:r w:rsidRPr="00E14CA8" w:rsidDel="00097351">
                <w:rPr>
                  <w:rStyle w:val="CommentReference"/>
                  <w:rFonts w:ascii="Arial" w:eastAsia="SimSun" w:hAnsi="Arial"/>
                  <w:strike/>
                  <w:lang w:val="de-DE"/>
                  <w:rPrChange w:id="4531" w:author="Author" w:date="2018-03-05T10:00:00Z">
                    <w:rPr>
                      <w:rStyle w:val="CommentReference"/>
                      <w:rFonts w:ascii="Arial" w:eastAsia="SimSun" w:hAnsi="Arial"/>
                      <w:lang w:val="de-DE"/>
                    </w:rPr>
                  </w:rPrChange>
                </w:rPr>
                <w:commentReference w:id="4521"/>
              </w:r>
            </w:del>
          </w:p>
        </w:tc>
        <w:tc>
          <w:tcPr>
            <w:tcW w:w="1198" w:type="dxa"/>
          </w:tcPr>
          <w:p w14:paraId="7228D89B" w14:textId="77777777" w:rsidR="00F06804" w:rsidRPr="005F7A67" w:rsidRDefault="00F06804" w:rsidP="00F06804">
            <w:pPr>
              <w:rPr>
                <w:rFonts w:cs="Arial"/>
                <w:bCs/>
              </w:rPr>
            </w:pPr>
          </w:p>
        </w:tc>
      </w:tr>
    </w:tbl>
    <w:p w14:paraId="45308E39" w14:textId="28DBEC39" w:rsidR="005476A9" w:rsidRPr="005F7A67" w:rsidRDefault="00B42AC7" w:rsidP="00B42AC7">
      <w:pPr>
        <w:spacing w:before="120"/>
        <w:ind w:left="720"/>
        <w:rPr>
          <w:rFonts w:ascii="Calibri" w:eastAsia="Times New Roman" w:hAnsi="Calibri"/>
          <w:sz w:val="22"/>
          <w:szCs w:val="22"/>
        </w:rPr>
      </w:pPr>
      <w:r w:rsidRPr="005F7A67">
        <w:rPr>
          <w:noProof/>
        </w:rPr>
        <w:drawing>
          <wp:inline distT="0" distB="0" distL="0" distR="0" wp14:anchorId="4008EEE9" wp14:editId="31C232FE">
            <wp:extent cx="228600" cy="22860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476A9" w:rsidRPr="005F7A67">
        <w:t> </w:t>
      </w:r>
      <w:r w:rsidR="005476A9" w:rsidRPr="005F7A67">
        <w:rPr>
          <w:rFonts w:ascii="BentonSans Regular" w:hAnsi="BentonSans Regular"/>
          <w:color w:val="666666"/>
          <w:sz w:val="22"/>
        </w:rPr>
        <w:t>Note</w:t>
      </w:r>
    </w:p>
    <w:p w14:paraId="72CCF1ED" w14:textId="71C51FE9" w:rsidR="005476A9" w:rsidRPr="005F7A67" w:rsidRDefault="005476A9" w:rsidP="00B42AC7">
      <w:pPr>
        <w:ind w:left="720"/>
      </w:pPr>
      <w:r w:rsidRPr="005F7A67">
        <w:t xml:space="preserve">In case email is configured and the email address of the employee’s current </w:t>
      </w:r>
      <w:r w:rsidR="00CF22BD" w:rsidRPr="005F7A67">
        <w:t xml:space="preserve">line manager </w:t>
      </w:r>
      <w:r w:rsidRPr="005F7A67">
        <w:t>is maintained in the system, he or she receives an automatic email about the workflow item needing his or her attention.</w:t>
      </w:r>
    </w:p>
    <w:p w14:paraId="3B6A0D68" w14:textId="46B439A8" w:rsidR="00CC27CE" w:rsidRPr="005F7A67" w:rsidRDefault="00CC27CE" w:rsidP="00CC27CE">
      <w:pPr>
        <w:pStyle w:val="Heading3"/>
      </w:pPr>
      <w:r w:rsidRPr="005F7A67">
        <w:t xml:space="preserve"> </w:t>
      </w:r>
      <w:bookmarkStart w:id="4532" w:name="_Toc507492141"/>
      <w:r w:rsidRPr="005F7A67">
        <w:t xml:space="preserve">Approving Position Transfer </w:t>
      </w:r>
      <w:r w:rsidR="00C26364" w:rsidRPr="005F7A67">
        <w:t>Request</w:t>
      </w:r>
      <w:bookmarkEnd w:id="4532"/>
    </w:p>
    <w:p w14:paraId="6E910F71" w14:textId="77777777" w:rsidR="00CC27CE" w:rsidRPr="005F7A67" w:rsidRDefault="00CC27CE" w:rsidP="00CC27CE">
      <w:pPr>
        <w:pStyle w:val="SAPKeyblockTitle"/>
      </w:pPr>
      <w:r w:rsidRPr="005F7A67">
        <w:t>Test Administration</w:t>
      </w:r>
    </w:p>
    <w:p w14:paraId="4E0A58E3" w14:textId="1E90D358" w:rsidR="00CC27CE" w:rsidRPr="005F7A67" w:rsidRDefault="00CC27CE" w:rsidP="00CC27CE">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C27CE" w:rsidRPr="005F7A67" w14:paraId="437554AB"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7E00D999" w14:textId="77777777" w:rsidR="00CC27CE" w:rsidRPr="005F7A67" w:rsidRDefault="00CC27CE" w:rsidP="007829CE">
            <w:pPr>
              <w:rPr>
                <w:rStyle w:val="SAPEmphasis"/>
              </w:rPr>
            </w:pPr>
            <w:r w:rsidRPr="005F7A67">
              <w:rPr>
                <w:rStyle w:val="SAPEmphasis"/>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1A8BA52" w14:textId="77777777" w:rsidR="00CC27CE" w:rsidRPr="005F7A67" w:rsidRDefault="00CC27CE" w:rsidP="007829CE">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41009975" w14:textId="77777777" w:rsidR="00CC27CE" w:rsidRPr="005F7A67" w:rsidRDefault="00CC27CE" w:rsidP="007829CE">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F0BE3CA" w14:textId="211F7BF6" w:rsidR="00CC27CE" w:rsidRPr="005F7A67" w:rsidRDefault="003207A6" w:rsidP="007829CE">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62E89DD" w14:textId="77777777" w:rsidR="00CC27CE" w:rsidRPr="005F7A67" w:rsidRDefault="00CC27CE" w:rsidP="007829CE">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26B8FB9" w14:textId="4E0C851B" w:rsidR="00CC27CE" w:rsidRPr="005F7A67" w:rsidRDefault="00526B18" w:rsidP="007829CE">
            <w:r w:rsidRPr="005F7A67">
              <w:t>&lt;date&gt;</w:t>
            </w:r>
          </w:p>
        </w:tc>
      </w:tr>
      <w:tr w:rsidR="00CC27CE" w:rsidRPr="005F7A67" w14:paraId="06A3C437"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073E0143" w14:textId="77777777" w:rsidR="00CC27CE" w:rsidRPr="005F7A67" w:rsidRDefault="00CC27CE" w:rsidP="007829CE">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0C31259" w14:textId="279CA559" w:rsidR="00CC27CE" w:rsidRPr="005F7A67" w:rsidRDefault="00E21242" w:rsidP="00F65605">
            <w:r w:rsidRPr="005F7A67">
              <w:t xml:space="preserve">Source </w:t>
            </w:r>
            <w:r w:rsidR="00CF22BD" w:rsidRPr="005F7A67">
              <w:t>Line Manager</w:t>
            </w:r>
          </w:p>
        </w:tc>
      </w:tr>
      <w:tr w:rsidR="00CC27CE" w:rsidRPr="005F7A67" w14:paraId="61B77C92"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53AB2A67" w14:textId="77777777" w:rsidR="00CC27CE" w:rsidRPr="005F7A67" w:rsidRDefault="00CC27CE" w:rsidP="007829CE">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88682A3" w14:textId="77777777" w:rsidR="00CC27CE" w:rsidRPr="005F7A67" w:rsidRDefault="00CC27CE" w:rsidP="007829CE">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B4EA386" w14:textId="77777777" w:rsidR="00CC27CE" w:rsidRPr="005F7A67" w:rsidRDefault="00CC27CE" w:rsidP="007829CE">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2E40C44" w14:textId="04AF63DE" w:rsidR="00CC27CE" w:rsidRPr="005F7A67" w:rsidRDefault="00402197" w:rsidP="007829CE">
            <w:r>
              <w:t>&lt;duration&gt;</w:t>
            </w:r>
          </w:p>
        </w:tc>
      </w:tr>
    </w:tbl>
    <w:p w14:paraId="5732CE25" w14:textId="77777777" w:rsidR="00CC27CE" w:rsidRPr="005F7A67" w:rsidRDefault="00CC27CE" w:rsidP="00CC27CE">
      <w:pPr>
        <w:pStyle w:val="SAPKeyblockTitle"/>
      </w:pPr>
      <w:r w:rsidRPr="005F7A67">
        <w:t>Purpose</w:t>
      </w:r>
    </w:p>
    <w:p w14:paraId="531B4ADD" w14:textId="22B52939" w:rsidR="00CC27CE" w:rsidRPr="005F7A67" w:rsidDel="00BF0AC2" w:rsidRDefault="00CC27CE" w:rsidP="00BF0AC2">
      <w:pPr>
        <w:rPr>
          <w:del w:id="4533" w:author="Author" w:date="2018-02-23T14:39:00Z"/>
        </w:rPr>
      </w:pPr>
      <w:del w:id="4534" w:author="Author" w:date="2018-02-23T14:39:00Z">
        <w:r w:rsidRPr="005F7A67" w:rsidDel="00BF0AC2">
          <w:delText xml:space="preserve">If a workflow is configured in the system for a </w:delText>
        </w:r>
        <w:r w:rsidRPr="005F7A67" w:rsidDel="00BF0AC2">
          <w:rPr>
            <w:rStyle w:val="SAPScreenElement"/>
          </w:rPr>
          <w:delText>Position Transfer</w:delText>
        </w:r>
        <w:r w:rsidRPr="005F7A67" w:rsidDel="00BF0AC2">
          <w:delText xml:space="preserve">, the approvers (i.e. employee’s current and future </w:delText>
        </w:r>
        <w:r w:rsidR="00CF22BD" w:rsidRPr="005F7A67" w:rsidDel="00BF0AC2">
          <w:delText>line managers</w:delText>
        </w:r>
        <w:r w:rsidRPr="005F7A67" w:rsidDel="00BF0AC2">
          <w:delText xml:space="preserve">) will need to approve the data change for the employee in order for the changes to take effect in the system. Until the change is approved, the proposed change is pending and the change is displayed in </w:delText>
        </w:r>
        <w:r w:rsidR="00083694" w:rsidRPr="005F7A67" w:rsidDel="00BF0AC2">
          <w:delText xml:space="preserve">both </w:delText>
        </w:r>
        <w:r w:rsidRPr="005F7A67" w:rsidDel="00BF0AC2">
          <w:delText xml:space="preserve">the </w:delText>
        </w:r>
        <w:r w:rsidRPr="005F7A67" w:rsidDel="00BF0AC2">
          <w:rPr>
            <w:rStyle w:val="SAPScreenElement"/>
          </w:rPr>
          <w:delText>Job Information</w:delText>
        </w:r>
        <w:r w:rsidRPr="005F7A67" w:rsidDel="00BF0AC2">
          <w:delText xml:space="preserve"> </w:delText>
        </w:r>
        <w:r w:rsidR="00083694" w:rsidRPr="005F7A67" w:rsidDel="00BF0AC2">
          <w:delText>and</w:delText>
        </w:r>
        <w:r w:rsidR="00083694" w:rsidRPr="005F7A67" w:rsidDel="00BF0AC2">
          <w:rPr>
            <w:rStyle w:val="SAPScreenElement"/>
          </w:rPr>
          <w:delText xml:space="preserve"> Organizational Information</w:delText>
        </w:r>
        <w:r w:rsidR="00083694" w:rsidRPr="005F7A67" w:rsidDel="00BF0AC2">
          <w:delText xml:space="preserve"> subsections of</w:delText>
        </w:r>
        <w:r w:rsidRPr="005F7A67" w:rsidDel="00BF0AC2">
          <w:delText xml:space="preserve"> the employee.</w:delText>
        </w:r>
      </w:del>
    </w:p>
    <w:p w14:paraId="2FC70390" w14:textId="76A6D163" w:rsidR="00C20123" w:rsidRPr="005F7A67" w:rsidDel="00BF0AC2" w:rsidRDefault="00C20123" w:rsidP="00BF0AC2">
      <w:pPr>
        <w:ind w:left="720"/>
        <w:rPr>
          <w:del w:id="4535" w:author="Author" w:date="2018-02-23T14:39:00Z"/>
          <w:rFonts w:ascii="BentonSans Regular" w:hAnsi="BentonSans Regular"/>
          <w:color w:val="666666"/>
          <w:sz w:val="22"/>
        </w:rPr>
      </w:pPr>
      <w:del w:id="4536" w:author="Author" w:date="2018-02-23T14:39:00Z">
        <w:r w:rsidRPr="005F7A67" w:rsidDel="00BF0AC2">
          <w:rPr>
            <w:noProof/>
          </w:rPr>
          <w:drawing>
            <wp:inline distT="0" distB="0" distL="0" distR="0" wp14:anchorId="38A868BE" wp14:editId="3D1CA3EA">
              <wp:extent cx="225425" cy="225425"/>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rsidDel="00BF0AC2">
          <w:rPr>
            <w:rFonts w:ascii="BentonSans Regular" w:hAnsi="BentonSans Regular"/>
            <w:color w:val="666666"/>
            <w:sz w:val="22"/>
          </w:rPr>
          <w:delText xml:space="preserve">Note </w:delText>
        </w:r>
      </w:del>
    </w:p>
    <w:p w14:paraId="00E06A2E" w14:textId="7C427F3C" w:rsidR="00C20123" w:rsidRPr="005F7A67" w:rsidDel="00BF0AC2" w:rsidRDefault="00C20123" w:rsidP="00BF0AC2">
      <w:pPr>
        <w:ind w:left="720"/>
        <w:rPr>
          <w:del w:id="4537" w:author="Author" w:date="2018-02-23T14:39:00Z"/>
        </w:rPr>
      </w:pPr>
      <w:del w:id="4538" w:author="Author" w:date="2018-02-23T14:39:00Z">
        <w:r w:rsidRPr="005F7A67" w:rsidDel="00BF0AC2">
          <w:rPr>
            <w:rFonts w:cs="Arial"/>
            <w:bCs/>
          </w:rPr>
          <w:delText>In case the compensation information has also been updated</w:delText>
        </w:r>
        <w:r w:rsidRPr="005F7A67" w:rsidDel="00BF0AC2">
          <w:delText xml:space="preserve">, the change is displayed in the </w:delText>
        </w:r>
        <w:r w:rsidRPr="005F7A67" w:rsidDel="00BF0AC2">
          <w:rPr>
            <w:rStyle w:val="SAPScreenElement"/>
          </w:rPr>
          <w:delText>Compensation Information</w:delText>
        </w:r>
        <w:r w:rsidRPr="005F7A67" w:rsidDel="00BF0AC2">
          <w:delText xml:space="preserve"> subsection, too.</w:delText>
        </w:r>
      </w:del>
    </w:p>
    <w:p w14:paraId="5913EFED" w14:textId="677799E5" w:rsidR="00CC27CE" w:rsidRPr="005F7A67" w:rsidDel="00BF0AC2" w:rsidRDefault="00604E14" w:rsidP="00BF0AC2">
      <w:pPr>
        <w:pStyle w:val="SAPNoteHeading"/>
        <w:ind w:left="720"/>
        <w:rPr>
          <w:del w:id="4539" w:author="Author" w:date="2018-02-23T14:39:00Z"/>
        </w:rPr>
      </w:pPr>
      <w:del w:id="4540" w:author="Author" w:date="2018-02-23T14:39:00Z">
        <w:r w:rsidRPr="005F7A67" w:rsidDel="00BF0AC2">
          <w:rPr>
            <w:noProof/>
          </w:rPr>
          <w:drawing>
            <wp:inline distT="0" distB="0" distL="0" distR="0" wp14:anchorId="35557200" wp14:editId="2A0344D1">
              <wp:extent cx="228600" cy="228600"/>
              <wp:effectExtent l="0" t="0" r="0" b="0"/>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7CE" w:rsidRPr="005F7A67" w:rsidDel="00BF0AC2">
          <w:delText> Note</w:delText>
        </w:r>
      </w:del>
    </w:p>
    <w:p w14:paraId="6CE849A9" w14:textId="238AAFB0" w:rsidR="00CC27CE" w:rsidRPr="005F7A67" w:rsidDel="00BF0AC2" w:rsidRDefault="00CC27CE" w:rsidP="00BF0AC2">
      <w:pPr>
        <w:pStyle w:val="NoteParagraph"/>
        <w:ind w:left="720"/>
        <w:rPr>
          <w:del w:id="4541" w:author="Author" w:date="2018-02-23T14:39:00Z"/>
          <w:rStyle w:val="Object"/>
          <w:rFonts w:ascii="BentonSans Book" w:hAnsi="BentonSans Book" w:cs="Times New Roman"/>
          <w:i w:val="0"/>
          <w:sz w:val="18"/>
        </w:rPr>
      </w:pPr>
      <w:del w:id="4542" w:author="Author" w:date="2018-02-23T14:39:00Z">
        <w:r w:rsidRPr="005F7A67" w:rsidDel="00BF0AC2">
          <w:rPr>
            <w:rStyle w:val="Object"/>
            <w:rFonts w:ascii="BentonSans Book" w:hAnsi="BentonSans Book" w:cs="Times New Roman"/>
            <w:i w:val="0"/>
            <w:sz w:val="18"/>
          </w:rPr>
          <w:delText xml:space="preserve">Normally this is a two-step-workflow, where both the </w:delText>
        </w:r>
        <w:r w:rsidR="00E21242" w:rsidRPr="005F7A67" w:rsidDel="00BF0AC2">
          <w:rPr>
            <w:rStyle w:val="Object"/>
            <w:rFonts w:ascii="BentonSans Book" w:hAnsi="BentonSans Book" w:cs="Times New Roman"/>
            <w:i w:val="0"/>
            <w:sz w:val="18"/>
          </w:rPr>
          <w:delText xml:space="preserve">source </w:delText>
        </w:r>
        <w:r w:rsidRPr="005F7A67" w:rsidDel="00BF0AC2">
          <w:rPr>
            <w:rStyle w:val="Object"/>
            <w:rFonts w:ascii="BentonSans Book" w:hAnsi="BentonSans Book" w:cs="Times New Roman"/>
            <w:i w:val="0"/>
            <w:sz w:val="18"/>
          </w:rPr>
          <w:delText xml:space="preserve">(current) </w:delText>
        </w:r>
        <w:r w:rsidR="00CF22BD" w:rsidRPr="005F7A67" w:rsidDel="00BF0AC2">
          <w:delText xml:space="preserve">line manager </w:delText>
        </w:r>
        <w:r w:rsidRPr="005F7A67" w:rsidDel="00BF0AC2">
          <w:rPr>
            <w:rStyle w:val="Object"/>
            <w:rFonts w:ascii="BentonSans Book" w:hAnsi="BentonSans Book" w:cs="Times New Roman"/>
            <w:i w:val="0"/>
            <w:sz w:val="18"/>
          </w:rPr>
          <w:delText xml:space="preserve">and </w:delText>
        </w:r>
        <w:r w:rsidR="00E21242" w:rsidRPr="005F7A67" w:rsidDel="00BF0AC2">
          <w:rPr>
            <w:rStyle w:val="Object"/>
            <w:rFonts w:ascii="BentonSans Book" w:hAnsi="BentonSans Book" w:cs="Times New Roman"/>
            <w:i w:val="0"/>
            <w:sz w:val="18"/>
          </w:rPr>
          <w:delText xml:space="preserve">target </w:delText>
        </w:r>
        <w:r w:rsidRPr="005F7A67" w:rsidDel="00BF0AC2">
          <w:rPr>
            <w:rStyle w:val="Object"/>
            <w:rFonts w:ascii="BentonSans Book" w:hAnsi="BentonSans Book" w:cs="Times New Roman"/>
            <w:i w:val="0"/>
            <w:sz w:val="18"/>
          </w:rPr>
          <w:delText xml:space="preserve">(future) </w:delText>
        </w:r>
        <w:r w:rsidR="00CF22BD" w:rsidRPr="005F7A67" w:rsidDel="00BF0AC2">
          <w:delText xml:space="preserve">line manager </w:delText>
        </w:r>
        <w:r w:rsidRPr="005F7A67" w:rsidDel="00BF0AC2">
          <w:rPr>
            <w:rStyle w:val="Object"/>
            <w:rFonts w:ascii="BentonSans Book" w:hAnsi="BentonSans Book" w:cs="Times New Roman"/>
            <w:i w:val="0"/>
            <w:sz w:val="18"/>
          </w:rPr>
          <w:delText>of the employee need to approve the change in position before the data becomes active in the system.</w:delText>
        </w:r>
      </w:del>
    </w:p>
    <w:p w14:paraId="363A1577" w14:textId="324CB270" w:rsidR="007652C6" w:rsidRDefault="00771960">
      <w:pPr>
        <w:pStyle w:val="NoteParagraph"/>
        <w:ind w:left="0"/>
        <w:rPr>
          <w:ins w:id="4543" w:author="Author" w:date="2018-02-23T14:36:00Z"/>
        </w:rPr>
        <w:pPrChange w:id="4544" w:author="Author" w:date="2018-02-23T14:39:00Z">
          <w:pPr/>
        </w:pPrChange>
      </w:pPr>
      <w:del w:id="4545" w:author="Author" w:date="2018-02-23T14:39:00Z">
        <w:r w:rsidRPr="005F7A67" w:rsidDel="00BF0AC2">
          <w:rPr>
            <w:rStyle w:val="Object"/>
            <w:rFonts w:ascii="BentonSans Book" w:hAnsi="BentonSans Book" w:cs="Times New Roman"/>
            <w:i w:val="0"/>
            <w:sz w:val="18"/>
          </w:rPr>
          <w:delText xml:space="preserve">In this process step, the </w:delText>
        </w:r>
        <w:r w:rsidRPr="005F7A67" w:rsidDel="00BF0AC2">
          <w:delText>source line manager selects the position transfer request, reviews the changes for the employee and then lastly approves the request.</w:delText>
        </w:r>
      </w:del>
      <w:ins w:id="4546" w:author="Author" w:date="2018-02-23T14:34:00Z">
        <w:r w:rsidR="007652C6">
          <w:t xml:space="preserve">The </w:t>
        </w:r>
      </w:ins>
      <w:ins w:id="4547" w:author="Author" w:date="2018-02-23T14:35:00Z">
        <w:r w:rsidR="007652C6">
          <w:t>position transfer request</w:t>
        </w:r>
      </w:ins>
      <w:ins w:id="4548" w:author="Author" w:date="2018-02-23T14:34:00Z">
        <w:r w:rsidR="007652C6">
          <w:t xml:space="preserve"> induces a </w:t>
        </w:r>
        <w:r w:rsidR="007652C6" w:rsidRPr="005F7A67">
          <w:rPr>
            <w:rStyle w:val="Object"/>
            <w:rFonts w:ascii="BentonSans Book" w:hAnsi="BentonSans Book" w:cs="Times New Roman"/>
            <w:i w:val="0"/>
            <w:sz w:val="18"/>
          </w:rPr>
          <w:t xml:space="preserve">two-step-workflow, where both the </w:t>
        </w:r>
      </w:ins>
      <w:ins w:id="4549" w:author="Author" w:date="2018-02-23T14:35:00Z">
        <w:r w:rsidR="007652C6" w:rsidRPr="005F7A67">
          <w:rPr>
            <w:rStyle w:val="Object"/>
            <w:rFonts w:ascii="BentonSans Book" w:hAnsi="BentonSans Book" w:cs="Times New Roman"/>
            <w:i w:val="0"/>
            <w:sz w:val="18"/>
          </w:rPr>
          <w:t xml:space="preserve">source (current) </w:t>
        </w:r>
        <w:r w:rsidR="007652C6" w:rsidRPr="005F7A67">
          <w:t xml:space="preserve">line manager </w:t>
        </w:r>
        <w:r w:rsidR="007652C6" w:rsidRPr="005F7A67">
          <w:rPr>
            <w:rStyle w:val="Object"/>
            <w:rFonts w:ascii="BentonSans Book" w:hAnsi="BentonSans Book" w:cs="Times New Roman"/>
            <w:i w:val="0"/>
            <w:sz w:val="18"/>
          </w:rPr>
          <w:t xml:space="preserve">and target (future) </w:t>
        </w:r>
        <w:r w:rsidR="007652C6" w:rsidRPr="005F7A67">
          <w:t xml:space="preserve">line manager </w:t>
        </w:r>
        <w:r w:rsidR="007652C6" w:rsidRPr="005F7A67">
          <w:rPr>
            <w:rStyle w:val="Object"/>
            <w:rFonts w:ascii="BentonSans Book" w:hAnsi="BentonSans Book" w:cs="Times New Roman"/>
            <w:i w:val="0"/>
            <w:sz w:val="18"/>
          </w:rPr>
          <w:t xml:space="preserve">of the employee </w:t>
        </w:r>
      </w:ins>
      <w:ins w:id="4550" w:author="Author" w:date="2018-02-23T14:34:00Z">
        <w:r w:rsidR="007652C6" w:rsidRPr="005F7A67">
          <w:rPr>
            <w:rStyle w:val="Object"/>
            <w:rFonts w:ascii="BentonSans Book" w:hAnsi="BentonSans Book" w:cs="Times New Roman"/>
            <w:i w:val="0"/>
            <w:sz w:val="18"/>
          </w:rPr>
          <w:t>need to approve the change</w:t>
        </w:r>
      </w:ins>
      <w:ins w:id="4551" w:author="Author" w:date="2018-02-23T14:35:00Z">
        <w:r w:rsidR="007652C6" w:rsidRPr="007652C6">
          <w:rPr>
            <w:rStyle w:val="Object"/>
            <w:rFonts w:ascii="BentonSans Book" w:hAnsi="BentonSans Book" w:cs="Times New Roman"/>
            <w:i w:val="0"/>
            <w:sz w:val="18"/>
          </w:rPr>
          <w:t xml:space="preserve"> </w:t>
        </w:r>
        <w:r w:rsidR="007652C6" w:rsidRPr="005F7A67">
          <w:rPr>
            <w:rStyle w:val="Object"/>
            <w:rFonts w:ascii="BentonSans Book" w:hAnsi="BentonSans Book" w:cs="Times New Roman"/>
            <w:i w:val="0"/>
            <w:sz w:val="18"/>
          </w:rPr>
          <w:t>in position</w:t>
        </w:r>
      </w:ins>
      <w:ins w:id="4552" w:author="Author" w:date="2018-02-23T14:34:00Z">
        <w:r w:rsidR="007652C6" w:rsidRPr="005F7A67">
          <w:rPr>
            <w:rStyle w:val="Object"/>
            <w:rFonts w:ascii="BentonSans Book" w:hAnsi="BentonSans Book" w:cs="Times New Roman"/>
            <w:i w:val="0"/>
            <w:sz w:val="18"/>
          </w:rPr>
          <w:t xml:space="preserve"> before the data becomes active in the system</w:t>
        </w:r>
        <w:r w:rsidR="007652C6">
          <w:rPr>
            <w:rStyle w:val="Object"/>
            <w:rFonts w:ascii="BentonSans Book" w:hAnsi="BentonSans Book" w:cs="Times New Roman"/>
            <w:i w:val="0"/>
            <w:sz w:val="18"/>
          </w:rPr>
          <w:t xml:space="preserve">. </w:t>
        </w:r>
        <w:r w:rsidR="007652C6" w:rsidRPr="005F7A67">
          <w:t>Until the change is approved</w:t>
        </w:r>
        <w:r w:rsidR="007652C6">
          <w:t xml:space="preserve"> by both approvers</w:t>
        </w:r>
        <w:r w:rsidR="007652C6" w:rsidRPr="005F7A67">
          <w:t xml:space="preserve">, the proposed change is pending and the change is displayed in </w:t>
        </w:r>
      </w:ins>
      <w:ins w:id="4553" w:author="Author" w:date="2018-02-23T14:36:00Z">
        <w:r w:rsidR="00BF0AC2" w:rsidRPr="005F7A67">
          <w:t xml:space="preserve">both the </w:t>
        </w:r>
        <w:r w:rsidR="00BF0AC2" w:rsidRPr="005F7A67">
          <w:rPr>
            <w:rStyle w:val="SAPScreenElement"/>
          </w:rPr>
          <w:t>Job Information</w:t>
        </w:r>
        <w:r w:rsidR="00BF0AC2" w:rsidRPr="005F7A67">
          <w:t xml:space="preserve"> and</w:t>
        </w:r>
        <w:r w:rsidR="00BF0AC2" w:rsidRPr="005F7A67">
          <w:rPr>
            <w:rStyle w:val="SAPScreenElement"/>
          </w:rPr>
          <w:t xml:space="preserve"> Organizational Information</w:t>
        </w:r>
        <w:r w:rsidR="00BF0AC2" w:rsidRPr="005F7A67">
          <w:t xml:space="preserve"> subsections </w:t>
        </w:r>
      </w:ins>
      <w:ins w:id="4554" w:author="Author" w:date="2018-02-23T14:34:00Z">
        <w:r w:rsidR="007652C6" w:rsidRPr="005F7A67">
          <w:t>of the employee</w:t>
        </w:r>
        <w:r w:rsidR="007652C6">
          <w:t>’s profile</w:t>
        </w:r>
        <w:r w:rsidR="007652C6" w:rsidRPr="005F7A67">
          <w:t>.</w:t>
        </w:r>
      </w:ins>
    </w:p>
    <w:p w14:paraId="516C4CCE" w14:textId="57422658" w:rsidR="007652C6" w:rsidRPr="005F7A67" w:rsidRDefault="007652C6">
      <w:pPr>
        <w:pPrChange w:id="4555" w:author="Author" w:date="2018-02-23T14:37:00Z">
          <w:pPr>
            <w:pStyle w:val="NoteParagraph"/>
            <w:ind w:left="0"/>
          </w:pPr>
        </w:pPrChange>
      </w:pPr>
      <w:ins w:id="4556" w:author="Author" w:date="2018-02-23T14:34:00Z">
        <w:r>
          <w:t xml:space="preserve">In this process step, the </w:t>
        </w:r>
      </w:ins>
      <w:ins w:id="4557" w:author="Author" w:date="2018-02-23T14:36:00Z">
        <w:r w:rsidR="00BF0AC2">
          <w:t>S</w:t>
        </w:r>
        <w:r w:rsidR="00BF0AC2" w:rsidRPr="005F7A67">
          <w:t xml:space="preserve">ource </w:t>
        </w:r>
        <w:r w:rsidR="00BF0AC2">
          <w:t>L</w:t>
        </w:r>
        <w:r w:rsidR="00BF0AC2" w:rsidRPr="005F7A67">
          <w:t xml:space="preserve">ine </w:t>
        </w:r>
      </w:ins>
      <w:ins w:id="4558" w:author="Author" w:date="2018-02-23T14:34:00Z">
        <w:r w:rsidRPr="005F7A67">
          <w:t>Manager</w:t>
        </w:r>
        <w:r>
          <w:t xml:space="preserve"> of the employee approves the </w:t>
        </w:r>
      </w:ins>
      <w:ins w:id="4559" w:author="Author" w:date="2018-02-23T14:37:00Z">
        <w:r w:rsidR="00BF0AC2" w:rsidRPr="005F7A67">
          <w:t xml:space="preserve">position transfer </w:t>
        </w:r>
      </w:ins>
      <w:ins w:id="4560" w:author="Author" w:date="2018-02-23T14:34:00Z">
        <w:r>
          <w:t xml:space="preserve">request </w:t>
        </w:r>
        <w:r w:rsidRPr="005F7A67">
          <w:t xml:space="preserve">for the employee. </w:t>
        </w:r>
      </w:ins>
    </w:p>
    <w:p w14:paraId="265ECE2F" w14:textId="77777777" w:rsidR="00CC27CE" w:rsidRPr="005F7A67" w:rsidRDefault="00CC27CE" w:rsidP="00CC27CE">
      <w:pPr>
        <w:pStyle w:val="SAPKeyblockTitle"/>
      </w:pPr>
      <w:r w:rsidRPr="005F7A67">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551"/>
        <w:gridCol w:w="5670"/>
        <w:gridCol w:w="4950"/>
        <w:gridCol w:w="1263"/>
      </w:tblGrid>
      <w:tr w:rsidR="00CC27CE" w:rsidRPr="005F7A67" w14:paraId="1A4B29B8" w14:textId="77777777" w:rsidTr="00B42AC7">
        <w:trPr>
          <w:trHeight w:val="576"/>
          <w:tblHeader/>
        </w:trPr>
        <w:tc>
          <w:tcPr>
            <w:tcW w:w="851" w:type="dxa"/>
            <w:shd w:val="solid" w:color="999999" w:fill="FFFFFF"/>
            <w:hideMark/>
          </w:tcPr>
          <w:p w14:paraId="1E18A93C"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551" w:type="dxa"/>
            <w:shd w:val="solid" w:color="999999" w:fill="FFFFFF"/>
            <w:hideMark/>
          </w:tcPr>
          <w:p w14:paraId="33211334"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5670" w:type="dxa"/>
            <w:shd w:val="solid" w:color="999999" w:fill="FFFFFF"/>
            <w:hideMark/>
          </w:tcPr>
          <w:p w14:paraId="16EA7268"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4950" w:type="dxa"/>
            <w:shd w:val="solid" w:color="999999" w:fill="FFFFFF"/>
            <w:hideMark/>
          </w:tcPr>
          <w:p w14:paraId="3B33C251"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263" w:type="dxa"/>
            <w:shd w:val="solid" w:color="999999" w:fill="FFFFFF"/>
            <w:hideMark/>
          </w:tcPr>
          <w:p w14:paraId="4BB282A7"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CC27CE" w:rsidRPr="005F7A67" w14:paraId="39B09E4C" w14:textId="77777777" w:rsidTr="00B42AC7">
        <w:trPr>
          <w:trHeight w:val="288"/>
        </w:trPr>
        <w:tc>
          <w:tcPr>
            <w:tcW w:w="851" w:type="dxa"/>
            <w:hideMark/>
          </w:tcPr>
          <w:p w14:paraId="508C44A5" w14:textId="77777777" w:rsidR="00CC27CE" w:rsidRPr="005F7A67" w:rsidRDefault="00CC27CE" w:rsidP="007829CE">
            <w:r w:rsidRPr="005F7A67">
              <w:t>1</w:t>
            </w:r>
          </w:p>
        </w:tc>
        <w:tc>
          <w:tcPr>
            <w:tcW w:w="1551" w:type="dxa"/>
            <w:hideMark/>
          </w:tcPr>
          <w:p w14:paraId="30324EC0" w14:textId="77777777" w:rsidR="00CC27CE" w:rsidRPr="005F7A67" w:rsidRDefault="00CC27CE" w:rsidP="007829CE">
            <w:pPr>
              <w:rPr>
                <w:rStyle w:val="SAPEmphasis"/>
              </w:rPr>
            </w:pPr>
            <w:r w:rsidRPr="005F7A67">
              <w:rPr>
                <w:rStyle w:val="SAPEmphasis"/>
              </w:rPr>
              <w:t>Log on</w:t>
            </w:r>
          </w:p>
        </w:tc>
        <w:tc>
          <w:tcPr>
            <w:tcW w:w="5670" w:type="dxa"/>
            <w:hideMark/>
          </w:tcPr>
          <w:p w14:paraId="1503E94E" w14:textId="720F115B" w:rsidR="00CC27CE" w:rsidRPr="005F7A67" w:rsidRDefault="00CC27CE" w:rsidP="00E21242">
            <w:r w:rsidRPr="005F7A67">
              <w:t xml:space="preserve">Log on to </w:t>
            </w:r>
            <w:r w:rsidR="002F4552" w:rsidRPr="005F7A67">
              <w:rPr>
                <w:rStyle w:val="SAPTextReference"/>
              </w:rPr>
              <w:t>Employee Central</w:t>
            </w:r>
            <w:r w:rsidRPr="005F7A67">
              <w:t xml:space="preserve"> as </w:t>
            </w:r>
            <w:r w:rsidR="00EB6F61" w:rsidRPr="005F7A67">
              <w:t>a S</w:t>
            </w:r>
            <w:r w:rsidR="00E21242" w:rsidRPr="005F7A67">
              <w:t xml:space="preserve">ource </w:t>
            </w:r>
            <w:r w:rsidR="00EB6F61" w:rsidRPr="005F7A67">
              <w:t>L</w:t>
            </w:r>
            <w:r w:rsidR="00CF22BD" w:rsidRPr="005F7A67">
              <w:t xml:space="preserve">ine </w:t>
            </w:r>
            <w:r w:rsidR="00EB6F61" w:rsidRPr="005F7A67">
              <w:t>M</w:t>
            </w:r>
            <w:r w:rsidR="00CF22BD" w:rsidRPr="005F7A67">
              <w:t>anager</w:t>
            </w:r>
            <w:r w:rsidRPr="005F7A67">
              <w:t>.</w:t>
            </w:r>
          </w:p>
        </w:tc>
        <w:tc>
          <w:tcPr>
            <w:tcW w:w="4950" w:type="dxa"/>
            <w:hideMark/>
          </w:tcPr>
          <w:p w14:paraId="521A08BC" w14:textId="77777777" w:rsidR="00CC27CE" w:rsidRPr="005F7A67" w:rsidRDefault="00CC27CE" w:rsidP="007829CE">
            <w:r w:rsidRPr="005F7A67">
              <w:t xml:space="preserve">The </w:t>
            </w:r>
            <w:r w:rsidRPr="005F7A67">
              <w:rPr>
                <w:rStyle w:val="SAPScreenElement"/>
              </w:rPr>
              <w:t xml:space="preserve">Home </w:t>
            </w:r>
            <w:r w:rsidRPr="005F7A67">
              <w:t>page is displayed.</w:t>
            </w:r>
          </w:p>
        </w:tc>
        <w:tc>
          <w:tcPr>
            <w:tcW w:w="1263" w:type="dxa"/>
          </w:tcPr>
          <w:p w14:paraId="4BCE055D" w14:textId="77777777" w:rsidR="00CC27CE" w:rsidRPr="005F7A67" w:rsidRDefault="00CC27CE" w:rsidP="007829CE">
            <w:pPr>
              <w:rPr>
                <w:rFonts w:cs="Arial"/>
                <w:bCs/>
              </w:rPr>
            </w:pPr>
          </w:p>
        </w:tc>
      </w:tr>
      <w:tr w:rsidR="00A17543" w:rsidRPr="005F7A67" w14:paraId="24A6FBA4" w14:textId="77777777" w:rsidTr="00B42AC7">
        <w:trPr>
          <w:trHeight w:val="288"/>
        </w:trPr>
        <w:tc>
          <w:tcPr>
            <w:tcW w:w="851" w:type="dxa"/>
          </w:tcPr>
          <w:p w14:paraId="67DA4B81" w14:textId="6EC94306" w:rsidR="00A17543" w:rsidRPr="005F7A67" w:rsidRDefault="00A17543" w:rsidP="00A17543">
            <w:r w:rsidRPr="005F7A67">
              <w:t>2</w:t>
            </w:r>
          </w:p>
        </w:tc>
        <w:tc>
          <w:tcPr>
            <w:tcW w:w="1551" w:type="dxa"/>
          </w:tcPr>
          <w:p w14:paraId="3C8F91AB" w14:textId="3A1D1DA5" w:rsidR="00A17543" w:rsidRPr="005F7A67" w:rsidRDefault="00A17543" w:rsidP="00A17543">
            <w:pPr>
              <w:rPr>
                <w:rStyle w:val="SAPEmphasis"/>
              </w:rPr>
            </w:pPr>
            <w:r w:rsidRPr="005F7A67">
              <w:rPr>
                <w:rStyle w:val="SAPEmphasis"/>
              </w:rPr>
              <w:t>Access Requests Tile</w:t>
            </w:r>
          </w:p>
        </w:tc>
        <w:tc>
          <w:tcPr>
            <w:tcW w:w="5670" w:type="dxa"/>
          </w:tcPr>
          <w:p w14:paraId="6AD425FC" w14:textId="0A072314" w:rsidR="00A17543" w:rsidRPr="005F7A67" w:rsidRDefault="00A17543" w:rsidP="00A17543">
            <w:r w:rsidRPr="005F7A67">
              <w:t xml:space="preserve">On the </w:t>
            </w:r>
            <w:r w:rsidRPr="005F7A67">
              <w:rPr>
                <w:rStyle w:val="SAPScreenElement"/>
              </w:rPr>
              <w:t xml:space="preserve">Home </w:t>
            </w:r>
            <w:r w:rsidRPr="005F7A67">
              <w:rPr>
                <w:rFonts w:cs="Arial"/>
                <w:bCs/>
              </w:rPr>
              <w:t>page</w:t>
            </w:r>
            <w:r w:rsidRPr="005F7A67">
              <w:rPr>
                <w:rStyle w:val="SAPScreenElement"/>
              </w:rPr>
              <w:t>,</w:t>
            </w:r>
            <w:r w:rsidRPr="005F7A67">
              <w:t xml:space="preserve"> go to the</w:t>
            </w:r>
            <w:r w:rsidRPr="005F7A67">
              <w:rPr>
                <w:i/>
              </w:rPr>
              <w:t xml:space="preserve"> </w:t>
            </w:r>
            <w:r w:rsidRPr="005F7A67">
              <w:rPr>
                <w:rStyle w:val="SAPScreenElement"/>
              </w:rPr>
              <w:t>To Do</w:t>
            </w:r>
            <w:r w:rsidRPr="005F7A67">
              <w:rPr>
                <w:i/>
                <w:lang w:eastAsia="zh-CN"/>
              </w:rPr>
              <w:t xml:space="preserve"> </w:t>
            </w:r>
            <w:r w:rsidRPr="005F7A67">
              <w:rPr>
                <w:lang w:eastAsia="zh-CN"/>
              </w:rPr>
              <w:t>section</w:t>
            </w:r>
            <w:r w:rsidRPr="005F7A67">
              <w:rPr>
                <w:i/>
                <w:lang w:eastAsia="zh-CN"/>
              </w:rPr>
              <w:t xml:space="preserve"> </w:t>
            </w:r>
            <w:r w:rsidRPr="005F7A67">
              <w:rPr>
                <w:lang w:eastAsia="zh-CN"/>
              </w:rPr>
              <w:t xml:space="preserve">and click on the </w:t>
            </w:r>
            <w:r w:rsidRPr="005F7A67">
              <w:rPr>
                <w:rStyle w:val="SAPScreenElement"/>
              </w:rPr>
              <w:t>Approve Requests</w:t>
            </w:r>
            <w:r w:rsidRPr="005F7A67">
              <w:t xml:space="preserve"> tile.</w:t>
            </w:r>
          </w:p>
        </w:tc>
        <w:tc>
          <w:tcPr>
            <w:tcW w:w="4950" w:type="dxa"/>
          </w:tcPr>
          <w:p w14:paraId="67C21EB8" w14:textId="4ED96B77" w:rsidR="00A17543" w:rsidRPr="005F7A67" w:rsidRDefault="00A17543" w:rsidP="00A17543">
            <w:r w:rsidRPr="005F7A67">
              <w:rPr>
                <w:rFonts w:cs="Arial"/>
                <w:bCs/>
              </w:rPr>
              <w:t xml:space="preserve">The </w:t>
            </w:r>
            <w:r w:rsidRPr="005F7A67">
              <w:rPr>
                <w:rStyle w:val="SAPScreenElement"/>
              </w:rPr>
              <w:t>Approve Requests</w:t>
            </w:r>
            <w:r w:rsidRPr="005F7A67">
              <w:t xml:space="preserve"> </w:t>
            </w:r>
            <w:r w:rsidRPr="005F7A67">
              <w:rPr>
                <w:rFonts w:cs="Arial"/>
                <w:bCs/>
              </w:rPr>
              <w:t xml:space="preserve">dialog box is displayed, containing a list of all the requests you need to approve. For each request, high level details are given, which depend on the request type. </w:t>
            </w:r>
          </w:p>
        </w:tc>
        <w:tc>
          <w:tcPr>
            <w:tcW w:w="1263" w:type="dxa"/>
          </w:tcPr>
          <w:p w14:paraId="1D216185" w14:textId="77777777" w:rsidR="00A17543" w:rsidRPr="005F7A67" w:rsidRDefault="00A17543" w:rsidP="00A17543">
            <w:pPr>
              <w:rPr>
                <w:rFonts w:cs="Arial"/>
                <w:bCs/>
              </w:rPr>
            </w:pPr>
          </w:p>
        </w:tc>
      </w:tr>
      <w:tr w:rsidR="00A17543" w:rsidRPr="005F7A67" w14:paraId="4B8EE60B" w14:textId="77777777" w:rsidTr="00B42AC7">
        <w:trPr>
          <w:trHeight w:val="357"/>
        </w:trPr>
        <w:tc>
          <w:tcPr>
            <w:tcW w:w="851" w:type="dxa"/>
            <w:hideMark/>
          </w:tcPr>
          <w:p w14:paraId="47B59776" w14:textId="4E1B078B" w:rsidR="00A17543" w:rsidRPr="005F7A67" w:rsidRDefault="00A17543" w:rsidP="00A17543">
            <w:r w:rsidRPr="005F7A67">
              <w:t>3</w:t>
            </w:r>
          </w:p>
        </w:tc>
        <w:tc>
          <w:tcPr>
            <w:tcW w:w="1551" w:type="dxa"/>
            <w:hideMark/>
          </w:tcPr>
          <w:p w14:paraId="1C805925" w14:textId="77777777" w:rsidR="00A17543" w:rsidRPr="005F7A67" w:rsidRDefault="00A17543" w:rsidP="00A17543">
            <w:pPr>
              <w:rPr>
                <w:rStyle w:val="SAPEmphasis"/>
              </w:rPr>
            </w:pPr>
            <w:r w:rsidRPr="005F7A67">
              <w:rPr>
                <w:rStyle w:val="SAPEmphasis"/>
              </w:rPr>
              <w:t>Select Change Request</w:t>
            </w:r>
          </w:p>
        </w:tc>
        <w:tc>
          <w:tcPr>
            <w:tcW w:w="5670" w:type="dxa"/>
            <w:hideMark/>
          </w:tcPr>
          <w:p w14:paraId="5FA9CA3B" w14:textId="1406F6CC" w:rsidR="00A17543" w:rsidRPr="005F7A67" w:rsidRDefault="00A17543" w:rsidP="00A17543">
            <w:pPr>
              <w:rPr>
                <w:rFonts w:eastAsiaTheme="minorHAnsi"/>
                <w:sz w:val="22"/>
                <w:szCs w:val="22"/>
              </w:rPr>
            </w:pPr>
            <w:r w:rsidRPr="005F7A67">
              <w:t xml:space="preserve">In the </w:t>
            </w:r>
            <w:r w:rsidRPr="005F7A67">
              <w:rPr>
                <w:rStyle w:val="SAPScreenElement"/>
              </w:rPr>
              <w:t>Approve Requests</w:t>
            </w:r>
            <w:r w:rsidRPr="005F7A67">
              <w:t xml:space="preserve"> </w:t>
            </w:r>
            <w:r w:rsidRPr="005F7A67">
              <w:rPr>
                <w:rFonts w:cs="Arial"/>
                <w:bCs/>
              </w:rPr>
              <w:t>dialog box,</w:t>
            </w:r>
            <w:r w:rsidRPr="005F7A67">
              <w:t xml:space="preserve"> click on the </w:t>
            </w:r>
            <w:r w:rsidRPr="005F7A67">
              <w:rPr>
                <w:rStyle w:val="SAPScreenElement"/>
              </w:rPr>
              <w:t xml:space="preserve">Transfer For &lt;Employee Name&gt; </w:t>
            </w:r>
            <w:r w:rsidRPr="005F7A67">
              <w:t>link.</w:t>
            </w:r>
          </w:p>
          <w:p w14:paraId="0FC03179" w14:textId="77777777" w:rsidR="00A17543" w:rsidRPr="005F7A67" w:rsidRDefault="00A17543" w:rsidP="00B42AC7">
            <w:pPr>
              <w:pStyle w:val="SAPNoteHeading"/>
              <w:ind w:left="255"/>
            </w:pPr>
            <w:r w:rsidRPr="005F7A67">
              <w:rPr>
                <w:noProof/>
              </w:rPr>
              <w:drawing>
                <wp:inline distT="0" distB="0" distL="0" distR="0" wp14:anchorId="59F10EC5" wp14:editId="0FD08DAF">
                  <wp:extent cx="225425" cy="225425"/>
                  <wp:effectExtent l="0" t="0" r="0" b="317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02E89AAA" w14:textId="7395F9E9" w:rsidR="00A17543" w:rsidRPr="005F7A67" w:rsidRDefault="00A17543" w:rsidP="00B42AC7">
            <w:pPr>
              <w:ind w:left="255"/>
            </w:pPr>
            <w:r w:rsidRPr="005F7A67">
              <w:t xml:space="preserve">In case you have several requests in the tile, select the </w:t>
            </w:r>
            <w:r w:rsidRPr="005F7A67">
              <w:rPr>
                <w:rStyle w:val="SAPScreenElement"/>
              </w:rPr>
              <w:t>Go to Workflow Requests</w:t>
            </w:r>
            <w:r w:rsidRPr="005F7A67">
              <w:t xml:space="preserve"> link located at the bottom right of the </w:t>
            </w:r>
            <w:r w:rsidRPr="005F7A67">
              <w:rPr>
                <w:rStyle w:val="SAPScreenElement"/>
              </w:rPr>
              <w:t>Approve Requests</w:t>
            </w:r>
            <w:r w:rsidRPr="005F7A67">
              <w:t xml:space="preserve"> </w:t>
            </w:r>
            <w:r w:rsidRPr="005F7A67">
              <w:rPr>
                <w:rFonts w:cs="Arial"/>
                <w:bCs/>
              </w:rPr>
              <w:t>dialog box</w:t>
            </w:r>
            <w:r w:rsidRPr="005F7A67">
              <w:t xml:space="preserve">. </w:t>
            </w:r>
            <w:r w:rsidRPr="005F7A67">
              <w:rPr>
                <w:rFonts w:cs="Arial"/>
                <w:bCs/>
              </w:rPr>
              <w:t xml:space="preserve">The </w:t>
            </w:r>
            <w:r w:rsidRPr="005F7A67">
              <w:rPr>
                <w:rStyle w:val="SAPScreenElement"/>
              </w:rPr>
              <w:t>My Workflow Requests (#)</w:t>
            </w:r>
            <w:r w:rsidRPr="005F7A67">
              <w:rPr>
                <w:rFonts w:cs="Arial"/>
                <w:bCs/>
              </w:rPr>
              <w:t xml:space="preserve"> screen is displayed. If appropriate, click </w:t>
            </w:r>
            <w:r w:rsidRPr="005F7A67">
              <w:rPr>
                <w:rStyle w:val="SAPScreenElement"/>
              </w:rPr>
              <w:t>More</w:t>
            </w:r>
            <w:r w:rsidRPr="005F7A67">
              <w:rPr>
                <w:rFonts w:cs="Arial"/>
                <w:bCs/>
              </w:rPr>
              <w:t>, to have the complete list of requests.</w:t>
            </w:r>
            <w:r w:rsidRPr="005F7A67">
              <w:t xml:space="preserve"> Select the </w:t>
            </w:r>
            <w:r w:rsidRPr="005F7A67">
              <w:rPr>
                <w:rStyle w:val="SAPScreenElement"/>
              </w:rPr>
              <w:t>Filter</w:t>
            </w:r>
            <w:r w:rsidRPr="005F7A67">
              <w:t xml:space="preserve"> </w:t>
            </w:r>
            <w:r w:rsidRPr="005F7A67">
              <w:rPr>
                <w:noProof/>
              </w:rPr>
              <w:drawing>
                <wp:inline distT="0" distB="0" distL="0" distR="0" wp14:anchorId="4ED83E8D" wp14:editId="58E4881B">
                  <wp:extent cx="333375" cy="2762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Pr="005F7A67">
              <w:t xml:space="preserve"> icon to search for the request you need to approve. In the filter criteria fields, which show up, make entries as appropriate. For example, enter for</w:t>
            </w:r>
            <w:r w:rsidR="00E24F26" w:rsidRPr="005F7A67">
              <w:t xml:space="preserve"> field</w:t>
            </w:r>
            <w:r w:rsidRPr="005F7A67">
              <w:t xml:space="preserve"> </w:t>
            </w:r>
            <w:r w:rsidRPr="005F7A67">
              <w:rPr>
                <w:rStyle w:val="SAPScreenElement"/>
              </w:rPr>
              <w:t>Request Type</w:t>
            </w:r>
            <w:r w:rsidRPr="005F7A67">
              <w:t xml:space="preserve"> value</w:t>
            </w:r>
            <w:r w:rsidRPr="005F7A67">
              <w:rPr>
                <w:rStyle w:val="SAPUserEntry"/>
              </w:rPr>
              <w:t xml:space="preserve"> Change</w:t>
            </w:r>
            <w:r w:rsidR="00F95FE0" w:rsidRPr="005F7A67">
              <w:rPr>
                <w:rStyle w:val="SAPUserEntry"/>
              </w:rPr>
              <w:t xml:space="preserve"> Job</w:t>
            </w:r>
            <w:r w:rsidRPr="005F7A67">
              <w:rPr>
                <w:rStyle w:val="SAPUserEntry"/>
              </w:rPr>
              <w:t xml:space="preserve"> </w:t>
            </w:r>
            <w:r w:rsidRPr="005F7A67">
              <w:t>and in</w:t>
            </w:r>
            <w:r w:rsidR="00E24F26" w:rsidRPr="005F7A67">
              <w:t xml:space="preserve"> field</w:t>
            </w:r>
            <w:r w:rsidRPr="005F7A67">
              <w:t xml:space="preserve"> </w:t>
            </w:r>
            <w:r w:rsidRPr="005F7A67">
              <w:rPr>
                <w:rStyle w:val="SAPScreenElement"/>
              </w:rPr>
              <w:t>Requested For</w:t>
            </w:r>
            <w:r w:rsidRPr="005F7A67">
              <w:t xml:space="preserve"> the name of the employee for whom the change has been requested. Then choose the </w:t>
            </w:r>
            <w:r w:rsidRPr="005F7A67">
              <w:rPr>
                <w:rStyle w:val="SAPScreenElement"/>
              </w:rPr>
              <w:t>Go</w:t>
            </w:r>
            <w:r w:rsidRPr="005F7A67">
              <w:t xml:space="preserve"> button</w:t>
            </w:r>
            <w:r w:rsidR="00E24F26" w:rsidRPr="005F7A67">
              <w:t xml:space="preserve">. In case you </w:t>
            </w:r>
            <w:r w:rsidR="00E24F26" w:rsidRPr="005F7A67">
              <w:lastRenderedPageBreak/>
              <w:t xml:space="preserve">obtain several results for your search, you have the option to sort the requests, for example based on the date you received them, in order to ensure their timely completion. Select the </w:t>
            </w:r>
            <w:r w:rsidR="00E24F26" w:rsidRPr="005F7A67">
              <w:rPr>
                <w:rStyle w:val="SAPScreenElement"/>
              </w:rPr>
              <w:t>Sort</w:t>
            </w:r>
            <w:r w:rsidR="00E24F26" w:rsidRPr="005F7A67">
              <w:t xml:space="preserve"> </w:t>
            </w:r>
            <w:r w:rsidR="00E24F26" w:rsidRPr="005F7A67">
              <w:rPr>
                <w:noProof/>
              </w:rPr>
              <w:drawing>
                <wp:inline distT="0" distB="0" distL="0" distR="0" wp14:anchorId="65BD0FB6" wp14:editId="21109701">
                  <wp:extent cx="332740" cy="260985"/>
                  <wp:effectExtent l="0" t="0" r="0" b="5715"/>
                  <wp:docPr id="285" name="Picture 285"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E24F26" w:rsidRPr="005F7A67">
              <w:t xml:space="preserve"> icon and in the menu, that expands, check the appropriate radio-buttons and choose </w:t>
            </w:r>
            <w:r w:rsidR="00E24F26" w:rsidRPr="005F7A67">
              <w:rPr>
                <w:rStyle w:val="SAPScreenElement"/>
              </w:rPr>
              <w:t>Apply</w:t>
            </w:r>
            <w:r w:rsidRPr="005F7A67">
              <w:t xml:space="preserve">. In the </w:t>
            </w:r>
            <w:r w:rsidR="00EE0292" w:rsidRPr="005F7A67">
              <w:t xml:space="preserve">result </w:t>
            </w:r>
            <w:r w:rsidRPr="005F7A67">
              <w:t xml:space="preserve">list, click on the appropriate </w:t>
            </w:r>
            <w:r w:rsidRPr="005F7A67">
              <w:rPr>
                <w:rStyle w:val="SAPScreenElement"/>
              </w:rPr>
              <w:t xml:space="preserve">Transfer For &lt;Employee Name&gt; </w:t>
            </w:r>
            <w:r w:rsidRPr="005F7A67">
              <w:t>link.</w:t>
            </w:r>
          </w:p>
        </w:tc>
        <w:tc>
          <w:tcPr>
            <w:tcW w:w="4950" w:type="dxa"/>
            <w:hideMark/>
          </w:tcPr>
          <w:p w14:paraId="30822468" w14:textId="0E2D44C2" w:rsidR="00A17543" w:rsidRPr="005F7A67" w:rsidRDefault="00A17543" w:rsidP="00A17543">
            <w:pPr>
              <w:spacing w:after="0"/>
              <w:rPr>
                <w:rFonts w:cs="Arial"/>
                <w:bCs/>
              </w:rPr>
            </w:pPr>
            <w:r w:rsidRPr="005F7A67">
              <w:rPr>
                <w:rFonts w:cs="Arial"/>
                <w:bCs/>
              </w:rPr>
              <w:lastRenderedPageBreak/>
              <w:t xml:space="preserve">The </w:t>
            </w:r>
            <w:r w:rsidRPr="005F7A67">
              <w:rPr>
                <w:rStyle w:val="SAPScreenElement"/>
              </w:rPr>
              <w:t>Employee Files</w:t>
            </w:r>
            <w:r w:rsidRPr="005F7A67">
              <w:rPr>
                <w:rFonts w:cs="Arial"/>
                <w:bCs/>
              </w:rPr>
              <w:t xml:space="preserve"> </w:t>
            </w:r>
            <w:r w:rsidRPr="005F7A67">
              <w:rPr>
                <w:rStyle w:val="SAPScreenElement"/>
              </w:rPr>
              <w:t>&gt; Workflow Details</w:t>
            </w:r>
            <w:r w:rsidRPr="005F7A67">
              <w:rPr>
                <w:rFonts w:cs="Arial"/>
                <w:bCs/>
              </w:rPr>
              <w:t xml:space="preserve"> screen is displayed containing details to the change request. The screen is divided in several sections:</w:t>
            </w:r>
          </w:p>
          <w:p w14:paraId="0BBB698D" w14:textId="77777777" w:rsidR="00A17543" w:rsidRPr="005F7A67" w:rsidRDefault="00A17543" w:rsidP="00A17543">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Do you approve this request?</w:t>
            </w:r>
            <w:r w:rsidRPr="005F7A67">
              <w:rPr>
                <w:rFonts w:cs="Arial"/>
                <w:bCs/>
              </w:rPr>
              <w:t xml:space="preserve"> section contains a short overview of the request, its initiator, and the workflow participants.</w:t>
            </w:r>
          </w:p>
          <w:p w14:paraId="2FCD0071" w14:textId="3370BFE7" w:rsidR="00A17543" w:rsidRPr="005F7A67" w:rsidRDefault="00A17543" w:rsidP="00A17543">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Position Information, Organizational Information, Job Information</w:t>
            </w:r>
            <w:r w:rsidRPr="005F7A67">
              <w:rPr>
                <w:rFonts w:cs="Arial"/>
                <w:bCs/>
              </w:rPr>
              <w:t xml:space="preserve"> and possibly </w:t>
            </w:r>
            <w:r w:rsidRPr="005F7A67">
              <w:rPr>
                <w:rStyle w:val="SAPScreenElement"/>
              </w:rPr>
              <w:t>Time Information</w:t>
            </w:r>
            <w:r w:rsidRPr="005F7A67">
              <w:rPr>
                <w:rFonts w:cs="Arial"/>
                <w:bCs/>
              </w:rPr>
              <w:t xml:space="preserve"> and</w:t>
            </w:r>
            <w:r w:rsidRPr="005F7A67">
              <w:rPr>
                <w:rStyle w:val="SAPScreenElement"/>
              </w:rPr>
              <w:t xml:space="preserve"> Compensation Information</w:t>
            </w:r>
            <w:r w:rsidRPr="005F7A67">
              <w:rPr>
                <w:rFonts w:cs="Arial"/>
                <w:bCs/>
              </w:rPr>
              <w:t xml:space="preserve"> sections contain details of the change request.</w:t>
            </w:r>
          </w:p>
          <w:p w14:paraId="6696CE0F" w14:textId="77777777" w:rsidR="00A17543" w:rsidRPr="005F7A67" w:rsidRDefault="00A17543" w:rsidP="00A17543">
            <w:pPr>
              <w:numPr>
                <w:ilvl w:val="0"/>
                <w:numId w:val="11"/>
              </w:numPr>
              <w:spacing w:before="0" w:after="0" w:line="240" w:lineRule="auto"/>
              <w:ind w:left="176" w:hanging="176"/>
            </w:pPr>
            <w:r w:rsidRPr="005F7A67">
              <w:rPr>
                <w:rFonts w:cs="Arial"/>
                <w:bCs/>
              </w:rPr>
              <w:t xml:space="preserve">In the </w:t>
            </w:r>
            <w:r w:rsidRPr="005F7A67">
              <w:rPr>
                <w:rStyle w:val="SAPScreenElement"/>
              </w:rPr>
              <w:t xml:space="preserve">Comment </w:t>
            </w:r>
            <w:r w:rsidRPr="005F7A67">
              <w:rPr>
                <w:rFonts w:cs="Arial"/>
                <w:bCs/>
              </w:rPr>
              <w:t>section, you can post your remarks to the change request.</w:t>
            </w:r>
          </w:p>
          <w:p w14:paraId="426BFB94" w14:textId="77777777" w:rsidR="00A17543" w:rsidRPr="005F7A67" w:rsidRDefault="00A17543" w:rsidP="00A17543">
            <w:pPr>
              <w:numPr>
                <w:ilvl w:val="0"/>
                <w:numId w:val="11"/>
              </w:numPr>
              <w:spacing w:before="0" w:line="240" w:lineRule="auto"/>
              <w:ind w:left="176" w:hanging="176"/>
            </w:pPr>
            <w:r w:rsidRPr="005F7A67">
              <w:rPr>
                <w:rFonts w:cs="Arial"/>
                <w:bCs/>
              </w:rPr>
              <w:t>On the right part of the screen a short profile of the employee for whom the change is requested is given, as well as administrative details to the request initiation.</w:t>
            </w:r>
          </w:p>
        </w:tc>
        <w:tc>
          <w:tcPr>
            <w:tcW w:w="1263" w:type="dxa"/>
          </w:tcPr>
          <w:p w14:paraId="439F2658" w14:textId="77777777" w:rsidR="00A17543" w:rsidRPr="005F7A67" w:rsidRDefault="00A17543" w:rsidP="00A17543">
            <w:pPr>
              <w:rPr>
                <w:rFonts w:cs="Arial"/>
                <w:bCs/>
              </w:rPr>
            </w:pPr>
          </w:p>
        </w:tc>
      </w:tr>
      <w:tr w:rsidR="00A17543" w:rsidRPr="005F7A67" w14:paraId="0812C8C2" w14:textId="77777777" w:rsidTr="00B42AC7">
        <w:trPr>
          <w:trHeight w:val="357"/>
        </w:trPr>
        <w:tc>
          <w:tcPr>
            <w:tcW w:w="851" w:type="dxa"/>
            <w:hideMark/>
          </w:tcPr>
          <w:p w14:paraId="441C194D" w14:textId="33D3E581" w:rsidR="00A17543" w:rsidRPr="005F7A67" w:rsidRDefault="00A17543" w:rsidP="00A17543">
            <w:r w:rsidRPr="005F7A67">
              <w:t>4</w:t>
            </w:r>
          </w:p>
        </w:tc>
        <w:tc>
          <w:tcPr>
            <w:tcW w:w="1551" w:type="dxa"/>
            <w:hideMark/>
          </w:tcPr>
          <w:p w14:paraId="050368A2" w14:textId="77777777" w:rsidR="00A17543" w:rsidRPr="005F7A67" w:rsidRDefault="00A17543" w:rsidP="00A17543">
            <w:pPr>
              <w:rPr>
                <w:rStyle w:val="SAPEmphasis"/>
              </w:rPr>
            </w:pPr>
            <w:r w:rsidRPr="005F7A67">
              <w:rPr>
                <w:rStyle w:val="SAPEmphasis"/>
              </w:rPr>
              <w:t>Review Change Request Details</w:t>
            </w:r>
          </w:p>
        </w:tc>
        <w:tc>
          <w:tcPr>
            <w:tcW w:w="5670" w:type="dxa"/>
            <w:hideMark/>
          </w:tcPr>
          <w:p w14:paraId="6ED1B12B" w14:textId="77777777" w:rsidR="00A17543" w:rsidRPr="005F7A67" w:rsidRDefault="00A17543" w:rsidP="00A17543">
            <w:pPr>
              <w:pStyle w:val="List"/>
              <w:ind w:left="0" w:firstLine="0"/>
            </w:pPr>
            <w:r w:rsidRPr="005F7A67">
              <w:t>Review the details of the change request.</w:t>
            </w:r>
          </w:p>
        </w:tc>
        <w:tc>
          <w:tcPr>
            <w:tcW w:w="4950" w:type="dxa"/>
            <w:hideMark/>
          </w:tcPr>
          <w:p w14:paraId="7D869FCD" w14:textId="77777777" w:rsidR="00A17543" w:rsidRPr="005F7A67" w:rsidRDefault="00A17543" w:rsidP="00A17543">
            <w:pPr>
              <w:rPr>
                <w:rFonts w:cs="Arial"/>
                <w:bCs/>
              </w:rPr>
            </w:pPr>
            <w:r w:rsidRPr="005F7A67">
              <w:rPr>
                <w:rFonts w:cs="Arial"/>
                <w:bCs/>
              </w:rPr>
              <w:t>The data for the position change has been reviewed and is ready for approval.</w:t>
            </w:r>
          </w:p>
        </w:tc>
        <w:tc>
          <w:tcPr>
            <w:tcW w:w="1263" w:type="dxa"/>
          </w:tcPr>
          <w:p w14:paraId="30AD6BF1" w14:textId="77777777" w:rsidR="00A17543" w:rsidRPr="005F7A67" w:rsidRDefault="00A17543" w:rsidP="00A17543">
            <w:pPr>
              <w:rPr>
                <w:rFonts w:cs="Arial"/>
                <w:bCs/>
              </w:rPr>
            </w:pPr>
          </w:p>
        </w:tc>
      </w:tr>
      <w:tr w:rsidR="00A17543" w:rsidRPr="005F7A67" w14:paraId="550E9BE6" w14:textId="77777777" w:rsidTr="00B42AC7">
        <w:trPr>
          <w:trHeight w:val="357"/>
        </w:trPr>
        <w:tc>
          <w:tcPr>
            <w:tcW w:w="851" w:type="dxa"/>
            <w:hideMark/>
          </w:tcPr>
          <w:p w14:paraId="53AC6389" w14:textId="6318616D" w:rsidR="00A17543" w:rsidRPr="005F7A67" w:rsidRDefault="00A17543" w:rsidP="00A17543">
            <w:r w:rsidRPr="005F7A67">
              <w:t>5</w:t>
            </w:r>
          </w:p>
        </w:tc>
        <w:tc>
          <w:tcPr>
            <w:tcW w:w="1551" w:type="dxa"/>
            <w:hideMark/>
          </w:tcPr>
          <w:p w14:paraId="17736D4B" w14:textId="77777777" w:rsidR="00A17543" w:rsidRPr="005F7A67" w:rsidRDefault="00A17543" w:rsidP="00A17543">
            <w:pPr>
              <w:rPr>
                <w:rStyle w:val="SAPEmphasis"/>
              </w:rPr>
            </w:pPr>
            <w:r w:rsidRPr="005F7A67">
              <w:rPr>
                <w:rStyle w:val="SAPEmphasis"/>
              </w:rPr>
              <w:t>Approve Request</w:t>
            </w:r>
          </w:p>
        </w:tc>
        <w:tc>
          <w:tcPr>
            <w:tcW w:w="5670" w:type="dxa"/>
            <w:hideMark/>
          </w:tcPr>
          <w:p w14:paraId="423486A6" w14:textId="4F8CFE3A" w:rsidR="00A17543" w:rsidRPr="005F7A67" w:rsidRDefault="00A17543" w:rsidP="00A17543">
            <w:r w:rsidRPr="005F7A67">
              <w:t xml:space="preserve">If </w:t>
            </w:r>
            <w:r w:rsidRPr="005F7A67">
              <w:rPr>
                <w:lang w:eastAsia="zh-CN"/>
              </w:rPr>
              <w:t>everything is fine</w:t>
            </w:r>
            <w:r w:rsidRPr="005F7A67">
              <w:t xml:space="preserve">, enter a comment if appropriate, and choose the </w:t>
            </w:r>
            <w:r w:rsidRPr="005F7A67">
              <w:rPr>
                <w:rStyle w:val="SAPScreenElement"/>
              </w:rPr>
              <w:t>Approve</w:t>
            </w:r>
            <w:r w:rsidRPr="005F7A67">
              <w:rPr>
                <w:i/>
                <w:lang w:eastAsia="zh-CN"/>
              </w:rPr>
              <w:t xml:space="preserve"> </w:t>
            </w:r>
            <w:r w:rsidRPr="005F7A67">
              <w:rPr>
                <w:lang w:eastAsia="zh-CN"/>
              </w:rPr>
              <w:t>button</w:t>
            </w:r>
            <w:r w:rsidRPr="005F7A67">
              <w:t xml:space="preserve">. </w:t>
            </w:r>
          </w:p>
        </w:tc>
        <w:tc>
          <w:tcPr>
            <w:tcW w:w="4950" w:type="dxa"/>
            <w:hideMark/>
          </w:tcPr>
          <w:p w14:paraId="60DA6542" w14:textId="77777777" w:rsidR="00A17543" w:rsidRPr="005F7A67" w:rsidRDefault="00A17543" w:rsidP="00A17543">
            <w:pPr>
              <w:rPr>
                <w:lang w:eastAsia="zh-CN"/>
              </w:rPr>
            </w:pPr>
            <w:r w:rsidRPr="005F7A67">
              <w:t>The system generates a message about the successful approval of the workflow</w:t>
            </w:r>
            <w:r w:rsidRPr="005F7A67">
              <w:rPr>
                <w:lang w:eastAsia="zh-CN"/>
              </w:rPr>
              <w:t xml:space="preserve">. The </w:t>
            </w:r>
            <w:r w:rsidRPr="005F7A67">
              <w:t xml:space="preserve">workflow has been sent to the line manager to which area of responsibility the employee is to be transferred. </w:t>
            </w:r>
            <w:r w:rsidRPr="005F7A67">
              <w:rPr>
                <w:lang w:eastAsia="zh-CN"/>
              </w:rPr>
              <w:t xml:space="preserve">You are directed back to your </w:t>
            </w:r>
            <w:r w:rsidRPr="005F7A67">
              <w:rPr>
                <w:rStyle w:val="SAPScreenElement"/>
              </w:rPr>
              <w:t>Home</w:t>
            </w:r>
            <w:r w:rsidRPr="005F7A67">
              <w:rPr>
                <w:lang w:eastAsia="zh-CN"/>
              </w:rPr>
              <w:t xml:space="preserve"> page. </w:t>
            </w:r>
          </w:p>
          <w:p w14:paraId="1AB35006" w14:textId="77777777" w:rsidR="00A17543" w:rsidRPr="005F7A67" w:rsidRDefault="00A17543" w:rsidP="00B42AC7">
            <w:pPr>
              <w:pStyle w:val="SAPNoteHeading"/>
              <w:ind w:left="255"/>
            </w:pPr>
            <w:r w:rsidRPr="005F7A67">
              <w:rPr>
                <w:noProof/>
              </w:rPr>
              <w:drawing>
                <wp:inline distT="0" distB="0" distL="0" distR="0" wp14:anchorId="7BD76D03" wp14:editId="127E01CE">
                  <wp:extent cx="228600" cy="228600"/>
                  <wp:effectExtent l="0" t="0" r="0" b="0"/>
                  <wp:docPr id="2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741E752E" w14:textId="6C11A442" w:rsidR="00A17543" w:rsidRPr="005F7A67" w:rsidRDefault="00A17543" w:rsidP="00B42AC7">
            <w:pPr>
              <w:ind w:left="255"/>
              <w:rPr>
                <w:rFonts w:cs="Arial"/>
                <w:bCs/>
              </w:rPr>
            </w:pPr>
            <w:r w:rsidRPr="005F7A67">
              <w:t xml:space="preserve">In case you have approved the request starting from the </w:t>
            </w:r>
            <w:r w:rsidRPr="005F7A67">
              <w:rPr>
                <w:rStyle w:val="SAPScreenElement"/>
              </w:rPr>
              <w:t>My Workflow Requests (#)</w:t>
            </w:r>
            <w:r w:rsidRPr="005F7A67">
              <w:rPr>
                <w:rFonts w:cs="Arial"/>
                <w:bCs/>
              </w:rPr>
              <w:t xml:space="preserve"> screen (see </w:t>
            </w:r>
            <w:r w:rsidRPr="005F7A67">
              <w:rPr>
                <w:rFonts w:ascii="BentonSans Regular" w:hAnsi="BentonSans Regular"/>
                <w:color w:val="666666"/>
              </w:rPr>
              <w:t>Note</w:t>
            </w:r>
            <w:r w:rsidRPr="005F7A67">
              <w:rPr>
                <w:rFonts w:cs="Arial"/>
                <w:bCs/>
              </w:rPr>
              <w:t xml:space="preserve"> in test step # 3), you </w:t>
            </w:r>
            <w:r w:rsidRPr="005F7A67">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5F7A67">
              <w:t xml:space="preserve">the </w:t>
            </w:r>
            <w:r w:rsidRPr="005F7A67">
              <w:rPr>
                <w:rStyle w:val="SAPScreenElement"/>
              </w:rPr>
              <w:t>My Workflow Requests (#)</w:t>
            </w:r>
            <w:r w:rsidRPr="005F7A67">
              <w:rPr>
                <w:rFonts w:cs="Arial"/>
                <w:bCs/>
              </w:rPr>
              <w:t xml:space="preserve"> screen will have no entry anymore and</w:t>
            </w:r>
            <w:r w:rsidRPr="005F7A67">
              <w:rPr>
                <w:lang w:eastAsia="zh-CN"/>
              </w:rPr>
              <w:t xml:space="preserve"> the</w:t>
            </w:r>
            <w:r w:rsidRPr="005F7A67">
              <w:rPr>
                <w:rStyle w:val="SAPScreenElement"/>
              </w:rPr>
              <w:t xml:space="preserve"> Approve Requests</w:t>
            </w:r>
            <w:r w:rsidRPr="005F7A67">
              <w:t xml:space="preserve"> tile will no longer be visible in the </w:t>
            </w:r>
            <w:r w:rsidRPr="005F7A67">
              <w:rPr>
                <w:rStyle w:val="SAPScreenElement"/>
              </w:rPr>
              <w:t>To Do</w:t>
            </w:r>
            <w:r w:rsidRPr="005F7A67">
              <w:rPr>
                <w:i/>
                <w:lang w:eastAsia="zh-CN"/>
              </w:rPr>
              <w:t xml:space="preserve"> </w:t>
            </w:r>
            <w:r w:rsidRPr="005F7A67">
              <w:rPr>
                <w:lang w:eastAsia="zh-CN"/>
              </w:rPr>
              <w:t xml:space="preserve">section of your </w:t>
            </w:r>
            <w:r w:rsidRPr="005F7A67">
              <w:rPr>
                <w:rStyle w:val="SAPScreenElement"/>
              </w:rPr>
              <w:t>Home</w:t>
            </w:r>
            <w:r w:rsidRPr="005F7A67">
              <w:rPr>
                <w:lang w:eastAsia="zh-CN"/>
              </w:rPr>
              <w:t xml:space="preserve"> page.</w:t>
            </w:r>
          </w:p>
        </w:tc>
        <w:tc>
          <w:tcPr>
            <w:tcW w:w="1263" w:type="dxa"/>
          </w:tcPr>
          <w:p w14:paraId="4F824E9C" w14:textId="77777777" w:rsidR="00A17543" w:rsidRPr="005F7A67" w:rsidRDefault="00A17543" w:rsidP="00A17543">
            <w:pPr>
              <w:rPr>
                <w:rFonts w:cs="Arial"/>
                <w:bCs/>
              </w:rPr>
            </w:pPr>
          </w:p>
        </w:tc>
      </w:tr>
    </w:tbl>
    <w:p w14:paraId="2C7FAF9B" w14:textId="77777777" w:rsidR="00CC27CE" w:rsidRPr="005F7A67" w:rsidRDefault="00604E14" w:rsidP="00B42AC7">
      <w:pPr>
        <w:pStyle w:val="SAPNoteHeading"/>
        <w:spacing w:before="120"/>
        <w:ind w:left="720"/>
      </w:pPr>
      <w:r w:rsidRPr="005F7A67">
        <w:rPr>
          <w:noProof/>
        </w:rPr>
        <w:drawing>
          <wp:inline distT="0" distB="0" distL="0" distR="0" wp14:anchorId="5A73BF18" wp14:editId="2576EC43">
            <wp:extent cx="228600" cy="228600"/>
            <wp:effectExtent l="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7CE" w:rsidRPr="005F7A67">
        <w:t> Note</w:t>
      </w:r>
    </w:p>
    <w:p w14:paraId="39809A1C" w14:textId="61E6A0DF" w:rsidR="00CC27CE" w:rsidRPr="005F7A67" w:rsidRDefault="00CC27CE" w:rsidP="00B42AC7">
      <w:pPr>
        <w:ind w:left="720"/>
      </w:pPr>
      <w:r w:rsidRPr="005F7A67">
        <w:t xml:space="preserve">If required, you can also send back the </w:t>
      </w:r>
      <w:r w:rsidR="00E21C2A" w:rsidRPr="005F7A67">
        <w:t xml:space="preserve">transfer </w:t>
      </w:r>
      <w:r w:rsidRPr="005F7A67">
        <w:t xml:space="preserve">request to the HR </w:t>
      </w:r>
      <w:r w:rsidR="008B2C02" w:rsidRPr="005F7A67">
        <w:t>a</w:t>
      </w:r>
      <w:r w:rsidR="008B2C02" w:rsidRPr="005F7A67">
        <w:rPr>
          <w:color w:val="000000"/>
        </w:rPr>
        <w:t>dministrator</w:t>
      </w:r>
      <w:r w:rsidR="008B2C02" w:rsidRPr="005F7A67">
        <w:t xml:space="preserve"> </w:t>
      </w:r>
      <w:r w:rsidRPr="005F7A67">
        <w:t>for further details. In this case, it is recommended to add a comment explaining your decision.</w:t>
      </w:r>
      <w:r w:rsidR="000A7953" w:rsidRPr="005F7A67">
        <w:t xml:space="preserve"> The HR </w:t>
      </w:r>
      <w:r w:rsidR="008B2C02" w:rsidRPr="005F7A67">
        <w:t>a</w:t>
      </w:r>
      <w:r w:rsidR="008B2C02" w:rsidRPr="005F7A67">
        <w:rPr>
          <w:color w:val="000000"/>
        </w:rPr>
        <w:t>dministrator</w:t>
      </w:r>
      <w:r w:rsidR="008B2C02" w:rsidRPr="005F7A67">
        <w:t xml:space="preserve"> </w:t>
      </w:r>
      <w:r w:rsidR="000A7953" w:rsidRPr="005F7A67">
        <w:t>can then either adapt the transfer request and resubmit it for approval, or cancel it.</w:t>
      </w:r>
    </w:p>
    <w:p w14:paraId="15A504FB" w14:textId="77777777" w:rsidR="005476A9" w:rsidRPr="005F7A67" w:rsidRDefault="00604E14" w:rsidP="00B42AC7">
      <w:pPr>
        <w:ind w:left="720"/>
        <w:rPr>
          <w:rFonts w:ascii="Calibri" w:eastAsia="Times New Roman" w:hAnsi="Calibri"/>
          <w:sz w:val="22"/>
          <w:szCs w:val="22"/>
        </w:rPr>
      </w:pPr>
      <w:r w:rsidRPr="005F7A67">
        <w:rPr>
          <w:noProof/>
        </w:rPr>
        <w:drawing>
          <wp:inline distT="0" distB="0" distL="0" distR="0" wp14:anchorId="5E52996F" wp14:editId="21D52206">
            <wp:extent cx="228600" cy="22860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476A9" w:rsidRPr="005F7A67">
        <w:t> </w:t>
      </w:r>
      <w:r w:rsidR="005476A9" w:rsidRPr="005F7A67">
        <w:rPr>
          <w:rFonts w:ascii="BentonSans Regular" w:hAnsi="BentonSans Regular"/>
          <w:color w:val="666666"/>
          <w:sz w:val="22"/>
        </w:rPr>
        <w:t>Note</w:t>
      </w:r>
    </w:p>
    <w:p w14:paraId="76BCDEBB" w14:textId="67B6708A" w:rsidR="005476A9" w:rsidRPr="005F7A67" w:rsidRDefault="005476A9" w:rsidP="00B42AC7">
      <w:pPr>
        <w:ind w:left="720"/>
      </w:pPr>
      <w:r w:rsidRPr="005F7A67">
        <w:t xml:space="preserve">In case email is configured and the email address of the employee’s future </w:t>
      </w:r>
      <w:r w:rsidR="00CF22BD" w:rsidRPr="005F7A67">
        <w:t xml:space="preserve">line manager </w:t>
      </w:r>
      <w:r w:rsidRPr="005F7A67">
        <w:t>is maintained in the system, he or she receives an automatic email about the workflow item needing his or her attention.</w:t>
      </w:r>
    </w:p>
    <w:p w14:paraId="46B9AC10" w14:textId="4F352FFF" w:rsidR="00CC27CE" w:rsidRPr="005F7A67" w:rsidRDefault="00C26364" w:rsidP="00CC27CE">
      <w:pPr>
        <w:pStyle w:val="Heading3"/>
      </w:pPr>
      <w:bookmarkStart w:id="4561" w:name="_Toc507492142"/>
      <w:r w:rsidRPr="005F7A67">
        <w:lastRenderedPageBreak/>
        <w:t xml:space="preserve">Processing Approved </w:t>
      </w:r>
      <w:r w:rsidR="00CC27CE" w:rsidRPr="005F7A67">
        <w:t xml:space="preserve">Position Transfer </w:t>
      </w:r>
      <w:r w:rsidRPr="005F7A67">
        <w:t>Request</w:t>
      </w:r>
      <w:bookmarkEnd w:id="4561"/>
    </w:p>
    <w:p w14:paraId="5C0AACAA" w14:textId="77777777" w:rsidR="00CC27CE" w:rsidRPr="005F7A67" w:rsidRDefault="00CC27CE" w:rsidP="00CC27CE">
      <w:pPr>
        <w:pStyle w:val="SAPKeyblockTitle"/>
      </w:pPr>
      <w:r w:rsidRPr="005F7A67">
        <w:t>Test Administration</w:t>
      </w:r>
    </w:p>
    <w:p w14:paraId="208EE135" w14:textId="2A69E11E" w:rsidR="00CC27CE" w:rsidRPr="005F7A67" w:rsidRDefault="00CC27CE" w:rsidP="00CC27CE">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C27CE" w:rsidRPr="005F7A67" w14:paraId="4FE77917"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246273DD" w14:textId="77777777" w:rsidR="00CC27CE" w:rsidRPr="005F7A67" w:rsidRDefault="00CC27CE" w:rsidP="007829CE">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003B54E" w14:textId="77777777" w:rsidR="00CC27CE" w:rsidRPr="005F7A67" w:rsidRDefault="00CC27CE" w:rsidP="007829CE">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594F713D" w14:textId="77777777" w:rsidR="00CC27CE" w:rsidRPr="005F7A67" w:rsidRDefault="00CC27CE" w:rsidP="007829CE">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7B80D65" w14:textId="48D98164" w:rsidR="00CC27CE" w:rsidRPr="005F7A67" w:rsidRDefault="003207A6" w:rsidP="007829CE">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AE6CC88" w14:textId="77777777" w:rsidR="00CC27CE" w:rsidRPr="005F7A67" w:rsidRDefault="00CC27CE" w:rsidP="007829CE">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3416C61" w14:textId="5EFD44BC" w:rsidR="00CC27CE" w:rsidRPr="005F7A67" w:rsidRDefault="00526B18" w:rsidP="007829CE">
            <w:r w:rsidRPr="005F7A67">
              <w:t>&lt;date&gt;</w:t>
            </w:r>
          </w:p>
        </w:tc>
      </w:tr>
      <w:tr w:rsidR="00CC27CE" w:rsidRPr="005F7A67" w14:paraId="5F542056"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7E1D3581" w14:textId="77777777" w:rsidR="00CC27CE" w:rsidRPr="005F7A67" w:rsidRDefault="00CC27CE" w:rsidP="007829CE">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19A8103" w14:textId="338DBE35" w:rsidR="00CC27CE" w:rsidRPr="005F7A67" w:rsidRDefault="00EF15BB" w:rsidP="00F65605">
            <w:r w:rsidRPr="005F7A67">
              <w:t xml:space="preserve">Target </w:t>
            </w:r>
            <w:r w:rsidR="00CF22BD" w:rsidRPr="005F7A67">
              <w:t>Line Manager</w:t>
            </w:r>
          </w:p>
        </w:tc>
      </w:tr>
      <w:tr w:rsidR="00CC27CE" w:rsidRPr="005F7A67" w14:paraId="27B41A51"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396971B0" w14:textId="77777777" w:rsidR="00CC27CE" w:rsidRPr="005F7A67" w:rsidRDefault="00CC27CE" w:rsidP="007829CE">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D3B3CBD" w14:textId="77777777" w:rsidR="00CC27CE" w:rsidRPr="005F7A67" w:rsidRDefault="00CC27CE" w:rsidP="007829CE">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495E34C" w14:textId="77777777" w:rsidR="00CC27CE" w:rsidRPr="005F7A67" w:rsidRDefault="00CC27CE" w:rsidP="007829CE">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53D9CC6" w14:textId="1D7DAFC1" w:rsidR="00CC27CE" w:rsidRPr="005F7A67" w:rsidRDefault="00402197" w:rsidP="007829CE">
            <w:r>
              <w:t>&lt;duration&gt;</w:t>
            </w:r>
          </w:p>
        </w:tc>
      </w:tr>
    </w:tbl>
    <w:p w14:paraId="43626CB8" w14:textId="77777777" w:rsidR="00CC27CE" w:rsidRPr="005F7A67" w:rsidRDefault="00CC27CE" w:rsidP="00CC27CE">
      <w:pPr>
        <w:pStyle w:val="SAPKeyblockTitle"/>
      </w:pPr>
      <w:r w:rsidRPr="005F7A67">
        <w:t>Purpose</w:t>
      </w:r>
    </w:p>
    <w:p w14:paraId="31F199C6" w14:textId="246DF43A" w:rsidR="00CC27CE" w:rsidRPr="005F7A67" w:rsidRDefault="00CC27CE" w:rsidP="00CC27CE">
      <w:r w:rsidRPr="005F7A67">
        <w:t>After the current</w:t>
      </w:r>
      <w:r w:rsidR="00771960" w:rsidRPr="005F7A67">
        <w:t xml:space="preserve"> (source)</w:t>
      </w:r>
      <w:r w:rsidRPr="005F7A67">
        <w:t xml:space="preserve"> line manager of the employee has approved the position transfer, this transfer needs to be approved by the future</w:t>
      </w:r>
      <w:r w:rsidR="00771960" w:rsidRPr="005F7A67">
        <w:t xml:space="preserve"> (target)</w:t>
      </w:r>
      <w:r w:rsidRPr="005F7A67">
        <w:t xml:space="preserve"> line manager of the employee, too, in order for the changes to take effect in the system. Until the change is approved</w:t>
      </w:r>
      <w:r w:rsidR="00D8440D" w:rsidRPr="005F7A67">
        <w:t>,</w:t>
      </w:r>
      <w:r w:rsidRPr="005F7A67">
        <w:t xml:space="preserve"> the proposed change is pending and the change is displayed in </w:t>
      </w:r>
      <w:r w:rsidR="00083694" w:rsidRPr="005F7A67">
        <w:t xml:space="preserve">both </w:t>
      </w:r>
      <w:r w:rsidRPr="005F7A67">
        <w:t xml:space="preserve">the </w:t>
      </w:r>
      <w:r w:rsidRPr="005F7A67">
        <w:rPr>
          <w:rStyle w:val="SAPScreenElement"/>
        </w:rPr>
        <w:t>Job Information</w:t>
      </w:r>
      <w:r w:rsidRPr="005F7A67">
        <w:t xml:space="preserve"> </w:t>
      </w:r>
      <w:r w:rsidR="0061539B" w:rsidRPr="005F7A67">
        <w:t xml:space="preserve">and </w:t>
      </w:r>
      <w:r w:rsidR="00083694" w:rsidRPr="005F7A67">
        <w:rPr>
          <w:rStyle w:val="SAPScreenElement"/>
        </w:rPr>
        <w:t>Organizational Information</w:t>
      </w:r>
      <w:r w:rsidR="00083694" w:rsidRPr="005F7A67">
        <w:t xml:space="preserve"> subsections of</w:t>
      </w:r>
      <w:r w:rsidRPr="005F7A67">
        <w:t xml:space="preserve"> the employee.</w:t>
      </w:r>
    </w:p>
    <w:p w14:paraId="3874BA7D" w14:textId="225BAAF6" w:rsidR="00C20123" w:rsidRPr="005F7A67" w:rsidRDefault="00C20123" w:rsidP="00B42AC7">
      <w:pPr>
        <w:ind w:left="720"/>
        <w:rPr>
          <w:rFonts w:ascii="BentonSans Regular" w:hAnsi="BentonSans Regular"/>
          <w:color w:val="666666"/>
          <w:sz w:val="22"/>
        </w:rPr>
      </w:pPr>
      <w:r w:rsidRPr="005F7A67">
        <w:rPr>
          <w:noProof/>
        </w:rPr>
        <w:drawing>
          <wp:inline distT="0" distB="0" distL="0" distR="0" wp14:anchorId="680C3C5D" wp14:editId="24BDD9DD">
            <wp:extent cx="225425" cy="225425"/>
            <wp:effectExtent l="0" t="0" r="0" b="317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rPr>
          <w:rFonts w:ascii="BentonSans Regular" w:hAnsi="BentonSans Regular"/>
          <w:color w:val="666666"/>
          <w:sz w:val="22"/>
        </w:rPr>
        <w:t xml:space="preserve">Note </w:t>
      </w:r>
    </w:p>
    <w:p w14:paraId="71232D2A" w14:textId="77777777" w:rsidR="00C20123" w:rsidRPr="005F7A67" w:rsidRDefault="00C20123" w:rsidP="00B42AC7">
      <w:pPr>
        <w:ind w:left="720"/>
      </w:pPr>
      <w:r w:rsidRPr="005F7A67">
        <w:rPr>
          <w:rFonts w:cs="Arial"/>
          <w:bCs/>
        </w:rPr>
        <w:t>In case the compensation information has also been updated</w:t>
      </w:r>
      <w:r w:rsidRPr="005F7A67">
        <w:t xml:space="preserve">, the change is displayed in the </w:t>
      </w:r>
      <w:r w:rsidRPr="005F7A67">
        <w:rPr>
          <w:rStyle w:val="SAPScreenElement"/>
        </w:rPr>
        <w:t>Compensation Information</w:t>
      </w:r>
      <w:r w:rsidRPr="005F7A67">
        <w:t xml:space="preserve"> subsection, too.</w:t>
      </w:r>
    </w:p>
    <w:p w14:paraId="6000958B" w14:textId="26EF6CAF" w:rsidR="00BF0AC2" w:rsidRPr="005F7A67" w:rsidDel="00BF0AC2" w:rsidRDefault="00CC27CE" w:rsidP="00CC27CE">
      <w:pPr>
        <w:pStyle w:val="NoteParagraph"/>
        <w:ind w:left="0"/>
        <w:rPr>
          <w:del w:id="4562" w:author="Author" w:date="2018-02-23T14:41:00Z"/>
        </w:rPr>
      </w:pPr>
      <w:del w:id="4563" w:author="Author" w:date="2018-02-23T14:41:00Z">
        <w:r w:rsidRPr="005F7A67" w:rsidDel="00BF0AC2">
          <w:delText xml:space="preserve">In this process step, the </w:delText>
        </w:r>
        <w:r w:rsidR="00EF15BB" w:rsidRPr="005F7A67" w:rsidDel="00BF0AC2">
          <w:delText xml:space="preserve">target </w:delText>
        </w:r>
        <w:r w:rsidR="00B433EF" w:rsidRPr="005F7A67" w:rsidDel="00BF0AC2">
          <w:delText xml:space="preserve">line manager </w:delText>
        </w:r>
        <w:r w:rsidRPr="005F7A67" w:rsidDel="00BF0AC2">
          <w:delText xml:space="preserve">will need to complete the workflow by selecting the </w:delText>
        </w:r>
        <w:r w:rsidR="00771960" w:rsidRPr="005F7A67" w:rsidDel="00BF0AC2">
          <w:delText xml:space="preserve">position transfer </w:delText>
        </w:r>
        <w:r w:rsidRPr="005F7A67" w:rsidDel="00BF0AC2">
          <w:delText>request, reviewing the changes for the employee and then lastly approving the request.</w:delText>
        </w:r>
      </w:del>
    </w:p>
    <w:p w14:paraId="02EFE10A" w14:textId="77777777" w:rsidR="00CC27CE" w:rsidRPr="005F7A67" w:rsidRDefault="00CC27CE" w:rsidP="00CC27CE">
      <w:pPr>
        <w:pStyle w:val="SAPKeyblockTitle"/>
      </w:pPr>
      <w:r w:rsidRPr="005F7A67">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641"/>
        <w:gridCol w:w="5130"/>
        <w:gridCol w:w="5400"/>
        <w:gridCol w:w="1263"/>
      </w:tblGrid>
      <w:tr w:rsidR="00CC27CE" w:rsidRPr="005F7A67" w14:paraId="177E0EF8" w14:textId="77777777" w:rsidTr="00B42AC7">
        <w:trPr>
          <w:trHeight w:val="576"/>
          <w:tblHeader/>
        </w:trPr>
        <w:tc>
          <w:tcPr>
            <w:tcW w:w="851" w:type="dxa"/>
            <w:shd w:val="solid" w:color="999999" w:fill="FFFFFF"/>
            <w:hideMark/>
          </w:tcPr>
          <w:p w14:paraId="4798E6AB"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w:t>
            </w:r>
          </w:p>
        </w:tc>
        <w:tc>
          <w:tcPr>
            <w:tcW w:w="1641" w:type="dxa"/>
            <w:shd w:val="solid" w:color="999999" w:fill="FFFFFF"/>
            <w:hideMark/>
          </w:tcPr>
          <w:p w14:paraId="4FD60424"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Test Step Name</w:t>
            </w:r>
          </w:p>
        </w:tc>
        <w:tc>
          <w:tcPr>
            <w:tcW w:w="5130" w:type="dxa"/>
            <w:shd w:val="solid" w:color="999999" w:fill="FFFFFF"/>
            <w:hideMark/>
          </w:tcPr>
          <w:p w14:paraId="6069B7A3"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Instruction</w:t>
            </w:r>
          </w:p>
        </w:tc>
        <w:tc>
          <w:tcPr>
            <w:tcW w:w="5400" w:type="dxa"/>
            <w:shd w:val="solid" w:color="999999" w:fill="FFFFFF"/>
            <w:hideMark/>
          </w:tcPr>
          <w:p w14:paraId="52B6CAE5"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Expected Result</w:t>
            </w:r>
          </w:p>
        </w:tc>
        <w:tc>
          <w:tcPr>
            <w:tcW w:w="1263" w:type="dxa"/>
            <w:shd w:val="solid" w:color="999999" w:fill="FFFFFF"/>
            <w:hideMark/>
          </w:tcPr>
          <w:p w14:paraId="4992957F" w14:textId="77777777" w:rsidR="00CC27CE" w:rsidRPr="005F7A67" w:rsidRDefault="00CC27CE" w:rsidP="007829CE">
            <w:pPr>
              <w:pStyle w:val="TableHeading"/>
              <w:spacing w:line="276" w:lineRule="auto"/>
              <w:rPr>
                <w:rFonts w:ascii="BentonSans Bold" w:hAnsi="BentonSans Bold"/>
                <w:bCs/>
                <w:color w:val="FFFFFF"/>
                <w:sz w:val="18"/>
                <w:lang w:val="en-US" w:eastAsia="en-US"/>
              </w:rPr>
            </w:pPr>
            <w:r w:rsidRPr="005F7A67">
              <w:rPr>
                <w:rFonts w:ascii="BentonSans Bold" w:hAnsi="BentonSans Bold"/>
                <w:bCs/>
                <w:color w:val="FFFFFF"/>
                <w:sz w:val="18"/>
                <w:lang w:val="en-US"/>
              </w:rPr>
              <w:t>Pass / Fail / Comment</w:t>
            </w:r>
          </w:p>
        </w:tc>
      </w:tr>
      <w:tr w:rsidR="00CC27CE" w:rsidRPr="005F7A67" w14:paraId="0A696B52" w14:textId="77777777" w:rsidTr="00B42AC7">
        <w:trPr>
          <w:trHeight w:val="288"/>
        </w:trPr>
        <w:tc>
          <w:tcPr>
            <w:tcW w:w="851" w:type="dxa"/>
            <w:hideMark/>
          </w:tcPr>
          <w:p w14:paraId="5A10EDCC" w14:textId="77777777" w:rsidR="00CC27CE" w:rsidRPr="005F7A67" w:rsidRDefault="00CC27CE" w:rsidP="007829CE">
            <w:r w:rsidRPr="005F7A67">
              <w:t>1</w:t>
            </w:r>
          </w:p>
        </w:tc>
        <w:tc>
          <w:tcPr>
            <w:tcW w:w="1641" w:type="dxa"/>
            <w:hideMark/>
          </w:tcPr>
          <w:p w14:paraId="567FA3AB" w14:textId="77777777" w:rsidR="00CC27CE" w:rsidRPr="005F7A67" w:rsidRDefault="00CC27CE" w:rsidP="007829CE">
            <w:pPr>
              <w:rPr>
                <w:rStyle w:val="SAPEmphasis"/>
              </w:rPr>
            </w:pPr>
            <w:r w:rsidRPr="005F7A67">
              <w:rPr>
                <w:rStyle w:val="SAPEmphasis"/>
              </w:rPr>
              <w:t>Log on</w:t>
            </w:r>
          </w:p>
        </w:tc>
        <w:tc>
          <w:tcPr>
            <w:tcW w:w="5130" w:type="dxa"/>
            <w:hideMark/>
          </w:tcPr>
          <w:p w14:paraId="79B6BAEC" w14:textId="3063DCDA" w:rsidR="00CC27CE" w:rsidRPr="005F7A67" w:rsidRDefault="00CC27CE" w:rsidP="00EF15BB">
            <w:r w:rsidRPr="005F7A67">
              <w:t xml:space="preserve">Log on to </w:t>
            </w:r>
            <w:r w:rsidR="002F4552" w:rsidRPr="005F7A67">
              <w:rPr>
                <w:rStyle w:val="SAPTextReference"/>
              </w:rPr>
              <w:t>Employee Central</w:t>
            </w:r>
            <w:r w:rsidRPr="005F7A67">
              <w:t xml:space="preserve"> as </w:t>
            </w:r>
            <w:r w:rsidR="00EB6F61" w:rsidRPr="005F7A67">
              <w:t>a T</w:t>
            </w:r>
            <w:r w:rsidR="00EF15BB" w:rsidRPr="005F7A67">
              <w:t xml:space="preserve">arget </w:t>
            </w:r>
            <w:r w:rsidR="00EB6F61" w:rsidRPr="005F7A67">
              <w:t>L</w:t>
            </w:r>
            <w:r w:rsidR="00B433EF" w:rsidRPr="005F7A67">
              <w:t xml:space="preserve">ine </w:t>
            </w:r>
            <w:r w:rsidR="00EB6F61" w:rsidRPr="005F7A67">
              <w:t>M</w:t>
            </w:r>
            <w:r w:rsidR="00B433EF" w:rsidRPr="005F7A67">
              <w:t>anager</w:t>
            </w:r>
            <w:r w:rsidRPr="005F7A67">
              <w:t>.</w:t>
            </w:r>
          </w:p>
        </w:tc>
        <w:tc>
          <w:tcPr>
            <w:tcW w:w="5400" w:type="dxa"/>
            <w:hideMark/>
          </w:tcPr>
          <w:p w14:paraId="722DEDD6" w14:textId="77777777" w:rsidR="00CC27CE" w:rsidRPr="005F7A67" w:rsidRDefault="00CC27CE" w:rsidP="007829CE">
            <w:r w:rsidRPr="005F7A67">
              <w:t xml:space="preserve">The </w:t>
            </w:r>
            <w:r w:rsidRPr="005F7A67">
              <w:rPr>
                <w:rStyle w:val="SAPScreenElement"/>
              </w:rPr>
              <w:t xml:space="preserve">Home </w:t>
            </w:r>
            <w:r w:rsidRPr="005F7A67">
              <w:t>page is displayed.</w:t>
            </w:r>
          </w:p>
        </w:tc>
        <w:tc>
          <w:tcPr>
            <w:tcW w:w="1263" w:type="dxa"/>
          </w:tcPr>
          <w:p w14:paraId="670A1F8E" w14:textId="77777777" w:rsidR="00CC27CE" w:rsidRPr="005F7A67" w:rsidRDefault="00CC27CE" w:rsidP="007829CE">
            <w:pPr>
              <w:rPr>
                <w:rFonts w:cs="Arial"/>
                <w:bCs/>
              </w:rPr>
            </w:pPr>
          </w:p>
        </w:tc>
      </w:tr>
      <w:tr w:rsidR="00A17543" w:rsidRPr="005F7A67" w14:paraId="17B2F59F" w14:textId="77777777" w:rsidTr="00B42AC7">
        <w:trPr>
          <w:trHeight w:val="288"/>
        </w:trPr>
        <w:tc>
          <w:tcPr>
            <w:tcW w:w="851" w:type="dxa"/>
          </w:tcPr>
          <w:p w14:paraId="6C16662A" w14:textId="6C0824B6" w:rsidR="00A17543" w:rsidRPr="005F7A67" w:rsidRDefault="00A17543" w:rsidP="00A17543">
            <w:r w:rsidRPr="005F7A67">
              <w:t>2</w:t>
            </w:r>
          </w:p>
        </w:tc>
        <w:tc>
          <w:tcPr>
            <w:tcW w:w="1641" w:type="dxa"/>
          </w:tcPr>
          <w:p w14:paraId="325A5AF6" w14:textId="0F755920" w:rsidR="00A17543" w:rsidRPr="005F7A67" w:rsidRDefault="00A17543" w:rsidP="00A17543">
            <w:pPr>
              <w:rPr>
                <w:rStyle w:val="SAPEmphasis"/>
              </w:rPr>
            </w:pPr>
            <w:r w:rsidRPr="005F7A67">
              <w:rPr>
                <w:rStyle w:val="SAPEmphasis"/>
              </w:rPr>
              <w:t>Access Requests Tile</w:t>
            </w:r>
          </w:p>
        </w:tc>
        <w:tc>
          <w:tcPr>
            <w:tcW w:w="5130" w:type="dxa"/>
          </w:tcPr>
          <w:p w14:paraId="4F605307" w14:textId="23E8CF9B" w:rsidR="00A17543" w:rsidRPr="005F7A67" w:rsidRDefault="00A17543" w:rsidP="00A17543">
            <w:r w:rsidRPr="005F7A67">
              <w:t xml:space="preserve">On the </w:t>
            </w:r>
            <w:r w:rsidRPr="005F7A67">
              <w:rPr>
                <w:rStyle w:val="SAPScreenElement"/>
              </w:rPr>
              <w:t xml:space="preserve">Home </w:t>
            </w:r>
            <w:r w:rsidRPr="005F7A67">
              <w:rPr>
                <w:rFonts w:cs="Arial"/>
                <w:bCs/>
              </w:rPr>
              <w:t>page</w:t>
            </w:r>
            <w:r w:rsidRPr="005F7A67">
              <w:rPr>
                <w:rStyle w:val="SAPScreenElement"/>
              </w:rPr>
              <w:t>,</w:t>
            </w:r>
            <w:r w:rsidRPr="005F7A67">
              <w:t xml:space="preserve"> go to the</w:t>
            </w:r>
            <w:r w:rsidRPr="005F7A67">
              <w:rPr>
                <w:i/>
              </w:rPr>
              <w:t xml:space="preserve"> </w:t>
            </w:r>
            <w:r w:rsidRPr="005F7A67">
              <w:rPr>
                <w:rStyle w:val="SAPScreenElement"/>
              </w:rPr>
              <w:t>To Do</w:t>
            </w:r>
            <w:r w:rsidRPr="005F7A67">
              <w:rPr>
                <w:i/>
                <w:lang w:eastAsia="zh-CN"/>
              </w:rPr>
              <w:t xml:space="preserve"> </w:t>
            </w:r>
            <w:r w:rsidRPr="005F7A67">
              <w:rPr>
                <w:lang w:eastAsia="zh-CN"/>
              </w:rPr>
              <w:t>section</w:t>
            </w:r>
            <w:r w:rsidRPr="005F7A67">
              <w:rPr>
                <w:i/>
                <w:lang w:eastAsia="zh-CN"/>
              </w:rPr>
              <w:t xml:space="preserve"> </w:t>
            </w:r>
            <w:r w:rsidRPr="005F7A67">
              <w:rPr>
                <w:lang w:eastAsia="zh-CN"/>
              </w:rPr>
              <w:t xml:space="preserve">and click on the </w:t>
            </w:r>
            <w:r w:rsidRPr="005F7A67">
              <w:rPr>
                <w:rStyle w:val="SAPScreenElement"/>
              </w:rPr>
              <w:t>Approve Requests</w:t>
            </w:r>
            <w:r w:rsidRPr="005F7A67">
              <w:t xml:space="preserve"> tile.</w:t>
            </w:r>
          </w:p>
        </w:tc>
        <w:tc>
          <w:tcPr>
            <w:tcW w:w="5400" w:type="dxa"/>
          </w:tcPr>
          <w:p w14:paraId="3D5E0E35" w14:textId="357142E1" w:rsidR="00A17543" w:rsidRPr="005F7A67" w:rsidRDefault="00A17543" w:rsidP="00A17543">
            <w:r w:rsidRPr="005F7A67">
              <w:rPr>
                <w:rFonts w:cs="Arial"/>
                <w:bCs/>
              </w:rPr>
              <w:t xml:space="preserve">The </w:t>
            </w:r>
            <w:r w:rsidRPr="005F7A67">
              <w:rPr>
                <w:rStyle w:val="SAPScreenElement"/>
              </w:rPr>
              <w:t>Approve Requests</w:t>
            </w:r>
            <w:r w:rsidRPr="005F7A67">
              <w:t xml:space="preserve"> </w:t>
            </w:r>
            <w:r w:rsidRPr="005F7A67">
              <w:rPr>
                <w:rFonts w:cs="Arial"/>
                <w:bCs/>
              </w:rPr>
              <w:t xml:space="preserve">dialog box is displayed, containing a list of all the requests you need to approve. For each request, high level details are given, which depend on the request type. </w:t>
            </w:r>
          </w:p>
        </w:tc>
        <w:tc>
          <w:tcPr>
            <w:tcW w:w="1263" w:type="dxa"/>
          </w:tcPr>
          <w:p w14:paraId="5C53D8D9" w14:textId="77777777" w:rsidR="00A17543" w:rsidRPr="005F7A67" w:rsidRDefault="00A17543" w:rsidP="00A17543">
            <w:pPr>
              <w:rPr>
                <w:rFonts w:cs="Arial"/>
                <w:bCs/>
              </w:rPr>
            </w:pPr>
          </w:p>
        </w:tc>
      </w:tr>
      <w:tr w:rsidR="00A17543" w:rsidRPr="005F7A67" w14:paraId="2447719C" w14:textId="77777777" w:rsidTr="00B42AC7">
        <w:trPr>
          <w:trHeight w:val="357"/>
        </w:trPr>
        <w:tc>
          <w:tcPr>
            <w:tcW w:w="851" w:type="dxa"/>
            <w:hideMark/>
          </w:tcPr>
          <w:p w14:paraId="0946EF60" w14:textId="17AA5FA6" w:rsidR="00A17543" w:rsidRPr="005F7A67" w:rsidRDefault="00A17543" w:rsidP="00A17543">
            <w:r w:rsidRPr="005F7A67">
              <w:t>3</w:t>
            </w:r>
          </w:p>
        </w:tc>
        <w:tc>
          <w:tcPr>
            <w:tcW w:w="1641" w:type="dxa"/>
            <w:hideMark/>
          </w:tcPr>
          <w:p w14:paraId="0159ED67" w14:textId="77777777" w:rsidR="00A17543" w:rsidRPr="005F7A67" w:rsidRDefault="00A17543" w:rsidP="00A17543">
            <w:pPr>
              <w:rPr>
                <w:rStyle w:val="SAPEmphasis"/>
              </w:rPr>
            </w:pPr>
            <w:r w:rsidRPr="005F7A67">
              <w:rPr>
                <w:rStyle w:val="SAPEmphasis"/>
              </w:rPr>
              <w:t>Select Change Request</w:t>
            </w:r>
          </w:p>
        </w:tc>
        <w:tc>
          <w:tcPr>
            <w:tcW w:w="5130" w:type="dxa"/>
            <w:hideMark/>
          </w:tcPr>
          <w:p w14:paraId="6F242115" w14:textId="77777777" w:rsidR="00A17543" w:rsidRPr="005F7A67" w:rsidRDefault="00A17543" w:rsidP="00A17543">
            <w:pPr>
              <w:rPr>
                <w:rFonts w:eastAsiaTheme="minorHAnsi"/>
                <w:sz w:val="22"/>
                <w:szCs w:val="22"/>
              </w:rPr>
            </w:pPr>
            <w:r w:rsidRPr="005F7A67">
              <w:t xml:space="preserve">In the </w:t>
            </w:r>
            <w:r w:rsidRPr="005F7A67">
              <w:rPr>
                <w:rStyle w:val="SAPScreenElement"/>
              </w:rPr>
              <w:t>Approve Requests</w:t>
            </w:r>
            <w:r w:rsidRPr="005F7A67">
              <w:t xml:space="preserve"> </w:t>
            </w:r>
            <w:r w:rsidRPr="005F7A67">
              <w:rPr>
                <w:rFonts w:cs="Arial"/>
                <w:bCs/>
              </w:rPr>
              <w:t>dialog box,</w:t>
            </w:r>
            <w:r w:rsidRPr="005F7A67">
              <w:t xml:space="preserve"> click on the </w:t>
            </w:r>
            <w:r w:rsidRPr="005F7A67">
              <w:rPr>
                <w:rStyle w:val="SAPScreenElement"/>
              </w:rPr>
              <w:t xml:space="preserve">Transfer For &lt;Employee Name&gt; </w:t>
            </w:r>
            <w:r w:rsidRPr="005F7A67">
              <w:t>link.</w:t>
            </w:r>
          </w:p>
          <w:p w14:paraId="58162261" w14:textId="77777777" w:rsidR="00A17543" w:rsidRPr="005F7A67" w:rsidRDefault="00A17543" w:rsidP="00B42AC7">
            <w:pPr>
              <w:pStyle w:val="SAPNoteHeading"/>
              <w:ind w:left="255"/>
            </w:pPr>
            <w:r w:rsidRPr="005F7A67">
              <w:rPr>
                <w:noProof/>
              </w:rPr>
              <w:drawing>
                <wp:inline distT="0" distB="0" distL="0" distR="0" wp14:anchorId="67348BA3" wp14:editId="65DDDA6F">
                  <wp:extent cx="225425" cy="225425"/>
                  <wp:effectExtent l="0" t="0" r="0" b="317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7A67">
              <w:t> Note</w:t>
            </w:r>
          </w:p>
          <w:p w14:paraId="71F52C61" w14:textId="4253A4C9" w:rsidR="00A17543" w:rsidRPr="005F7A67" w:rsidRDefault="00A17543" w:rsidP="00B42AC7">
            <w:pPr>
              <w:ind w:left="255"/>
            </w:pPr>
            <w:r w:rsidRPr="005F7A67">
              <w:t xml:space="preserve">In case you have several requests in the tile, select the </w:t>
            </w:r>
            <w:r w:rsidRPr="005F7A67">
              <w:rPr>
                <w:rStyle w:val="SAPScreenElement"/>
              </w:rPr>
              <w:t>Go to Workflow Requests</w:t>
            </w:r>
            <w:r w:rsidRPr="005F7A67">
              <w:t xml:space="preserve"> link located at the bottom right </w:t>
            </w:r>
            <w:r w:rsidRPr="005F7A67">
              <w:lastRenderedPageBreak/>
              <w:t xml:space="preserve">of the </w:t>
            </w:r>
            <w:r w:rsidRPr="005F7A67">
              <w:rPr>
                <w:rStyle w:val="SAPScreenElement"/>
              </w:rPr>
              <w:t>Approve Requests</w:t>
            </w:r>
            <w:r w:rsidRPr="005F7A67">
              <w:t xml:space="preserve"> </w:t>
            </w:r>
            <w:r w:rsidRPr="005F7A67">
              <w:rPr>
                <w:rFonts w:cs="Arial"/>
                <w:bCs/>
              </w:rPr>
              <w:t>dialog box</w:t>
            </w:r>
            <w:r w:rsidRPr="005F7A67">
              <w:t xml:space="preserve">. </w:t>
            </w:r>
            <w:r w:rsidRPr="005F7A67">
              <w:rPr>
                <w:rFonts w:cs="Arial"/>
                <w:bCs/>
              </w:rPr>
              <w:t xml:space="preserve">The </w:t>
            </w:r>
            <w:r w:rsidRPr="005F7A67">
              <w:rPr>
                <w:rStyle w:val="SAPScreenElement"/>
              </w:rPr>
              <w:t>My Workflow Requests (#)</w:t>
            </w:r>
            <w:r w:rsidRPr="005F7A67">
              <w:rPr>
                <w:rFonts w:cs="Arial"/>
                <w:bCs/>
              </w:rPr>
              <w:t xml:space="preserve"> screen is displayed. If appropriate, click </w:t>
            </w:r>
            <w:r w:rsidRPr="005F7A67">
              <w:rPr>
                <w:rStyle w:val="SAPScreenElement"/>
              </w:rPr>
              <w:t>More</w:t>
            </w:r>
            <w:r w:rsidRPr="005F7A67">
              <w:rPr>
                <w:rFonts w:cs="Arial"/>
                <w:bCs/>
              </w:rPr>
              <w:t>, to have the complete list of requests.</w:t>
            </w:r>
            <w:r w:rsidRPr="005F7A67">
              <w:t xml:space="preserve"> Select the </w:t>
            </w:r>
            <w:r w:rsidRPr="005F7A67">
              <w:rPr>
                <w:rStyle w:val="SAPScreenElement"/>
              </w:rPr>
              <w:t>Filter</w:t>
            </w:r>
            <w:r w:rsidRPr="005F7A67">
              <w:t xml:space="preserve"> </w:t>
            </w:r>
            <w:r w:rsidRPr="005F7A67">
              <w:rPr>
                <w:noProof/>
              </w:rPr>
              <w:drawing>
                <wp:inline distT="0" distB="0" distL="0" distR="0" wp14:anchorId="0B11B596" wp14:editId="416FE620">
                  <wp:extent cx="333375" cy="27622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Pr="005F7A67">
              <w:t xml:space="preserve"> icon to search for the request you need to approve. In the filter criteria fields, which show up, make entries as appropriate. For example, enter for</w:t>
            </w:r>
            <w:r w:rsidR="00E24F26" w:rsidRPr="005F7A67">
              <w:t xml:space="preserve"> field</w:t>
            </w:r>
            <w:r w:rsidRPr="005F7A67">
              <w:t xml:space="preserve"> </w:t>
            </w:r>
            <w:r w:rsidRPr="005F7A67">
              <w:rPr>
                <w:rStyle w:val="SAPScreenElement"/>
              </w:rPr>
              <w:t>Request Type</w:t>
            </w:r>
            <w:r w:rsidRPr="005F7A67">
              <w:t xml:space="preserve"> value</w:t>
            </w:r>
            <w:r w:rsidRPr="005F7A67">
              <w:rPr>
                <w:rStyle w:val="SAPUserEntry"/>
              </w:rPr>
              <w:t xml:space="preserve"> Change</w:t>
            </w:r>
            <w:r w:rsidR="00F95FE0" w:rsidRPr="005F7A67">
              <w:rPr>
                <w:rStyle w:val="SAPUserEntry"/>
              </w:rPr>
              <w:t xml:space="preserve"> Job</w:t>
            </w:r>
            <w:r w:rsidRPr="005F7A67">
              <w:rPr>
                <w:rStyle w:val="SAPUserEntry"/>
              </w:rPr>
              <w:t xml:space="preserve"> </w:t>
            </w:r>
            <w:r w:rsidRPr="005F7A67">
              <w:t>and in</w:t>
            </w:r>
            <w:r w:rsidR="00E24F26" w:rsidRPr="005F7A67">
              <w:t xml:space="preserve"> field</w:t>
            </w:r>
            <w:r w:rsidRPr="005F7A67">
              <w:t xml:space="preserve"> </w:t>
            </w:r>
            <w:r w:rsidRPr="005F7A67">
              <w:rPr>
                <w:rStyle w:val="SAPScreenElement"/>
              </w:rPr>
              <w:t>Requested For</w:t>
            </w:r>
            <w:r w:rsidRPr="005F7A67">
              <w:t xml:space="preserve"> the name of the employee for whom the change has been requested. Then choose the </w:t>
            </w:r>
            <w:r w:rsidRPr="005F7A67">
              <w:rPr>
                <w:rStyle w:val="SAPScreenElement"/>
              </w:rPr>
              <w:t>Go</w:t>
            </w:r>
            <w:r w:rsidRPr="005F7A67">
              <w:t xml:space="preserve"> button</w:t>
            </w:r>
            <w:r w:rsidR="00E24F26" w:rsidRPr="005F7A67">
              <w:t xml:space="preserve">. In case you obtain several results for your search, you have the option to sort the requests, for example based on the date you received them, in order to ensure their timely completion. Select the </w:t>
            </w:r>
            <w:r w:rsidR="00E24F26" w:rsidRPr="005F7A67">
              <w:rPr>
                <w:rStyle w:val="SAPScreenElement"/>
              </w:rPr>
              <w:t>Sort</w:t>
            </w:r>
            <w:r w:rsidR="00E24F26" w:rsidRPr="005F7A67">
              <w:t xml:space="preserve"> </w:t>
            </w:r>
            <w:r w:rsidR="00E24F26" w:rsidRPr="005F7A67">
              <w:rPr>
                <w:noProof/>
              </w:rPr>
              <w:drawing>
                <wp:inline distT="0" distB="0" distL="0" distR="0" wp14:anchorId="5FE8236E" wp14:editId="67A41A6F">
                  <wp:extent cx="332740" cy="260985"/>
                  <wp:effectExtent l="0" t="0" r="0" b="5715"/>
                  <wp:docPr id="286" name="Picture 286"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E24F26" w:rsidRPr="005F7A67">
              <w:t xml:space="preserve"> icon and in the menu, that expands, check the appropriate radio-buttons and choose </w:t>
            </w:r>
            <w:r w:rsidR="00E24F26" w:rsidRPr="005F7A67">
              <w:rPr>
                <w:rStyle w:val="SAPScreenElement"/>
              </w:rPr>
              <w:t>Apply</w:t>
            </w:r>
            <w:r w:rsidRPr="005F7A67">
              <w:t xml:space="preserve">. In the </w:t>
            </w:r>
            <w:r w:rsidR="00EE0292" w:rsidRPr="005F7A67">
              <w:t xml:space="preserve">result </w:t>
            </w:r>
            <w:r w:rsidRPr="005F7A67">
              <w:t xml:space="preserve">list, click on the appropriate </w:t>
            </w:r>
            <w:r w:rsidRPr="005F7A67">
              <w:rPr>
                <w:rStyle w:val="SAPScreenElement"/>
              </w:rPr>
              <w:t xml:space="preserve">Transfer For &lt;Employee Name&gt; </w:t>
            </w:r>
            <w:r w:rsidRPr="005F7A67">
              <w:t>link.</w:t>
            </w:r>
          </w:p>
        </w:tc>
        <w:tc>
          <w:tcPr>
            <w:tcW w:w="5400" w:type="dxa"/>
            <w:hideMark/>
          </w:tcPr>
          <w:p w14:paraId="65B48CA2" w14:textId="61944501" w:rsidR="00A17543" w:rsidRPr="005F7A67" w:rsidRDefault="00A17543" w:rsidP="00A17543">
            <w:pPr>
              <w:spacing w:after="0"/>
              <w:rPr>
                <w:rFonts w:cs="Arial"/>
                <w:bCs/>
              </w:rPr>
            </w:pPr>
            <w:r w:rsidRPr="005F7A67">
              <w:rPr>
                <w:rFonts w:cs="Arial"/>
                <w:bCs/>
              </w:rPr>
              <w:lastRenderedPageBreak/>
              <w:t xml:space="preserve">The </w:t>
            </w:r>
            <w:r w:rsidRPr="005F7A67">
              <w:rPr>
                <w:rStyle w:val="SAPScreenElement"/>
              </w:rPr>
              <w:t>Employee Files</w:t>
            </w:r>
            <w:r w:rsidRPr="005F7A67">
              <w:rPr>
                <w:rFonts w:cs="Arial"/>
                <w:bCs/>
              </w:rPr>
              <w:t xml:space="preserve"> </w:t>
            </w:r>
            <w:r w:rsidRPr="005F7A67">
              <w:rPr>
                <w:rStyle w:val="SAPScreenElement"/>
              </w:rPr>
              <w:t>&gt; Workflow Details</w:t>
            </w:r>
            <w:r w:rsidRPr="005F7A67">
              <w:rPr>
                <w:rFonts w:cs="Arial"/>
                <w:bCs/>
              </w:rPr>
              <w:t xml:space="preserve"> screen is displayed containing details to the change request. The screen is divided in several sections:</w:t>
            </w:r>
          </w:p>
          <w:p w14:paraId="5A8410EC" w14:textId="77777777" w:rsidR="00A17543" w:rsidRPr="005F7A67" w:rsidRDefault="00A17543" w:rsidP="00A17543">
            <w:pPr>
              <w:numPr>
                <w:ilvl w:val="0"/>
                <w:numId w:val="11"/>
              </w:numPr>
              <w:spacing w:before="0" w:after="0" w:line="240" w:lineRule="auto"/>
              <w:ind w:left="176" w:hanging="176"/>
              <w:rPr>
                <w:rFonts w:cs="Arial"/>
                <w:bCs/>
              </w:rPr>
            </w:pPr>
            <w:r w:rsidRPr="005F7A67">
              <w:rPr>
                <w:rFonts w:cs="Arial"/>
                <w:bCs/>
              </w:rPr>
              <w:t xml:space="preserve">The </w:t>
            </w:r>
            <w:r w:rsidRPr="005F7A67">
              <w:rPr>
                <w:rStyle w:val="SAPScreenElement"/>
              </w:rPr>
              <w:t>Do you approve this request?</w:t>
            </w:r>
            <w:r w:rsidRPr="005F7A67">
              <w:rPr>
                <w:rFonts w:cs="Arial"/>
                <w:bCs/>
              </w:rPr>
              <w:t xml:space="preserve"> section contains a short overview of the request, its initiator, and the workflow participants.</w:t>
            </w:r>
          </w:p>
          <w:p w14:paraId="178A010F" w14:textId="26E05B4E" w:rsidR="00A17543" w:rsidRPr="005F7A67" w:rsidRDefault="00A17543" w:rsidP="00A17543">
            <w:pPr>
              <w:numPr>
                <w:ilvl w:val="0"/>
                <w:numId w:val="11"/>
              </w:numPr>
              <w:spacing w:before="0" w:after="0" w:line="240" w:lineRule="auto"/>
              <w:ind w:left="176" w:hanging="176"/>
              <w:rPr>
                <w:rFonts w:cs="Arial"/>
                <w:bCs/>
              </w:rPr>
            </w:pPr>
            <w:r w:rsidRPr="005F7A67">
              <w:rPr>
                <w:rFonts w:cs="Arial"/>
                <w:bCs/>
              </w:rPr>
              <w:lastRenderedPageBreak/>
              <w:t xml:space="preserve">The </w:t>
            </w:r>
            <w:r w:rsidRPr="005F7A67">
              <w:rPr>
                <w:rStyle w:val="SAPScreenElement"/>
              </w:rPr>
              <w:t>Position Information, Organizational Information, Job Information</w:t>
            </w:r>
            <w:r w:rsidRPr="005F7A67">
              <w:rPr>
                <w:rFonts w:cs="Arial"/>
                <w:bCs/>
              </w:rPr>
              <w:t xml:space="preserve"> and possibly </w:t>
            </w:r>
            <w:r w:rsidRPr="005F7A67">
              <w:rPr>
                <w:rStyle w:val="SAPScreenElement"/>
              </w:rPr>
              <w:t>Time Information</w:t>
            </w:r>
            <w:r w:rsidRPr="005F7A67">
              <w:rPr>
                <w:rFonts w:cs="Arial"/>
                <w:bCs/>
              </w:rPr>
              <w:t xml:space="preserve"> and</w:t>
            </w:r>
            <w:r w:rsidRPr="005F7A67">
              <w:rPr>
                <w:rStyle w:val="SAPScreenElement"/>
              </w:rPr>
              <w:t xml:space="preserve"> Compensation Information</w:t>
            </w:r>
            <w:r w:rsidRPr="005F7A67">
              <w:rPr>
                <w:rFonts w:cs="Arial"/>
                <w:bCs/>
              </w:rPr>
              <w:t xml:space="preserve"> sections contain details of the change request.</w:t>
            </w:r>
          </w:p>
          <w:p w14:paraId="24574F54" w14:textId="77777777" w:rsidR="00A17543" w:rsidRPr="005F7A67" w:rsidRDefault="00A17543" w:rsidP="00A17543">
            <w:pPr>
              <w:numPr>
                <w:ilvl w:val="0"/>
                <w:numId w:val="11"/>
              </w:numPr>
              <w:spacing w:before="0" w:after="0" w:line="240" w:lineRule="auto"/>
              <w:ind w:left="176" w:hanging="176"/>
            </w:pPr>
            <w:r w:rsidRPr="005F7A67">
              <w:rPr>
                <w:rFonts w:cs="Arial"/>
                <w:bCs/>
              </w:rPr>
              <w:t xml:space="preserve">In the </w:t>
            </w:r>
            <w:r w:rsidRPr="005F7A67">
              <w:rPr>
                <w:rStyle w:val="SAPScreenElement"/>
              </w:rPr>
              <w:t xml:space="preserve">Comment </w:t>
            </w:r>
            <w:r w:rsidRPr="005F7A67">
              <w:rPr>
                <w:rFonts w:cs="Arial"/>
                <w:bCs/>
              </w:rPr>
              <w:t>section, you can post your remarks to the change request.</w:t>
            </w:r>
          </w:p>
          <w:p w14:paraId="448B09CE" w14:textId="082854D1" w:rsidR="00A17543" w:rsidRPr="005F7A67" w:rsidRDefault="00A17543" w:rsidP="00A17543">
            <w:pPr>
              <w:numPr>
                <w:ilvl w:val="0"/>
                <w:numId w:val="11"/>
              </w:numPr>
              <w:spacing w:before="0" w:line="240" w:lineRule="auto"/>
              <w:ind w:left="176" w:hanging="176"/>
            </w:pPr>
            <w:r w:rsidRPr="005F7A67">
              <w:rPr>
                <w:rFonts w:cs="Arial"/>
                <w:bCs/>
              </w:rPr>
              <w:t>On the right part of the screen a short profile of the employee for whom the change is requested is given, as well as administrative details to the workflow activities until now.</w:t>
            </w:r>
          </w:p>
        </w:tc>
        <w:tc>
          <w:tcPr>
            <w:tcW w:w="1263" w:type="dxa"/>
          </w:tcPr>
          <w:p w14:paraId="2503F7D5" w14:textId="77777777" w:rsidR="00A17543" w:rsidRPr="005F7A67" w:rsidRDefault="00A17543" w:rsidP="00A17543">
            <w:pPr>
              <w:rPr>
                <w:rFonts w:cs="Arial"/>
                <w:bCs/>
              </w:rPr>
            </w:pPr>
          </w:p>
        </w:tc>
      </w:tr>
      <w:tr w:rsidR="00A17543" w:rsidRPr="005F7A67" w14:paraId="4B45AF98" w14:textId="77777777" w:rsidTr="00B42AC7">
        <w:trPr>
          <w:trHeight w:val="357"/>
        </w:trPr>
        <w:tc>
          <w:tcPr>
            <w:tcW w:w="851" w:type="dxa"/>
            <w:hideMark/>
          </w:tcPr>
          <w:p w14:paraId="63DE2F3B" w14:textId="31375039" w:rsidR="00A17543" w:rsidRPr="005F7A67" w:rsidRDefault="00A17543" w:rsidP="00A17543">
            <w:r w:rsidRPr="005F7A67">
              <w:t>4</w:t>
            </w:r>
          </w:p>
        </w:tc>
        <w:tc>
          <w:tcPr>
            <w:tcW w:w="1641" w:type="dxa"/>
            <w:hideMark/>
          </w:tcPr>
          <w:p w14:paraId="5DC6E829" w14:textId="77777777" w:rsidR="00A17543" w:rsidRPr="005F7A67" w:rsidRDefault="00A17543" w:rsidP="00A17543">
            <w:pPr>
              <w:rPr>
                <w:rStyle w:val="SAPEmphasis"/>
              </w:rPr>
            </w:pPr>
            <w:r w:rsidRPr="005F7A67">
              <w:rPr>
                <w:rStyle w:val="SAPEmphasis"/>
              </w:rPr>
              <w:t>Review Change Request Details</w:t>
            </w:r>
          </w:p>
        </w:tc>
        <w:tc>
          <w:tcPr>
            <w:tcW w:w="5130" w:type="dxa"/>
            <w:hideMark/>
          </w:tcPr>
          <w:p w14:paraId="32C56528" w14:textId="77777777" w:rsidR="00A17543" w:rsidRPr="005F7A67" w:rsidRDefault="00A17543" w:rsidP="00A17543">
            <w:pPr>
              <w:pStyle w:val="List"/>
              <w:ind w:left="0" w:firstLine="0"/>
            </w:pPr>
            <w:r w:rsidRPr="005F7A67">
              <w:t>Review the details of the change request.</w:t>
            </w:r>
          </w:p>
        </w:tc>
        <w:tc>
          <w:tcPr>
            <w:tcW w:w="5400" w:type="dxa"/>
            <w:hideMark/>
          </w:tcPr>
          <w:p w14:paraId="59C67776" w14:textId="77777777" w:rsidR="00A17543" w:rsidRPr="005F7A67" w:rsidRDefault="00A17543" w:rsidP="00A17543">
            <w:pPr>
              <w:rPr>
                <w:rFonts w:cs="Arial"/>
                <w:bCs/>
              </w:rPr>
            </w:pPr>
            <w:r w:rsidRPr="005F7A67">
              <w:rPr>
                <w:rFonts w:cs="Arial"/>
                <w:bCs/>
              </w:rPr>
              <w:t>The data for the position change has been reviewed and is ready for approval.</w:t>
            </w:r>
          </w:p>
        </w:tc>
        <w:tc>
          <w:tcPr>
            <w:tcW w:w="1263" w:type="dxa"/>
          </w:tcPr>
          <w:p w14:paraId="2DE1D218" w14:textId="77777777" w:rsidR="00A17543" w:rsidRPr="005F7A67" w:rsidRDefault="00A17543" w:rsidP="00A17543">
            <w:pPr>
              <w:rPr>
                <w:rFonts w:cs="Arial"/>
                <w:bCs/>
              </w:rPr>
            </w:pPr>
          </w:p>
        </w:tc>
      </w:tr>
      <w:tr w:rsidR="00A17543" w:rsidRPr="005F7A67" w14:paraId="6C1BC77D" w14:textId="77777777" w:rsidTr="00B42AC7">
        <w:trPr>
          <w:trHeight w:val="357"/>
        </w:trPr>
        <w:tc>
          <w:tcPr>
            <w:tcW w:w="851" w:type="dxa"/>
            <w:hideMark/>
          </w:tcPr>
          <w:p w14:paraId="4B6E41FE" w14:textId="320D5D65" w:rsidR="00A17543" w:rsidRPr="005F7A67" w:rsidRDefault="00A17543" w:rsidP="00A17543">
            <w:r w:rsidRPr="005F7A67">
              <w:t>5</w:t>
            </w:r>
          </w:p>
        </w:tc>
        <w:tc>
          <w:tcPr>
            <w:tcW w:w="1641" w:type="dxa"/>
            <w:hideMark/>
          </w:tcPr>
          <w:p w14:paraId="5FE69D11" w14:textId="77777777" w:rsidR="00A17543" w:rsidRPr="005F7A67" w:rsidRDefault="00A17543" w:rsidP="00A17543">
            <w:pPr>
              <w:rPr>
                <w:rStyle w:val="SAPEmphasis"/>
              </w:rPr>
            </w:pPr>
            <w:r w:rsidRPr="005F7A67">
              <w:rPr>
                <w:rStyle w:val="SAPEmphasis"/>
              </w:rPr>
              <w:t>Approve Request</w:t>
            </w:r>
          </w:p>
        </w:tc>
        <w:tc>
          <w:tcPr>
            <w:tcW w:w="5130" w:type="dxa"/>
            <w:hideMark/>
          </w:tcPr>
          <w:p w14:paraId="2D246F51" w14:textId="3730845B" w:rsidR="00A17543" w:rsidRPr="005F7A67" w:rsidRDefault="00A17543" w:rsidP="00A17543">
            <w:r w:rsidRPr="005F7A67">
              <w:t xml:space="preserve">If </w:t>
            </w:r>
            <w:r w:rsidRPr="005F7A67">
              <w:rPr>
                <w:lang w:eastAsia="zh-CN"/>
              </w:rPr>
              <w:t>everything is fine</w:t>
            </w:r>
            <w:r w:rsidRPr="005F7A67">
              <w:t xml:space="preserve">, enter a comment if appropriate, and choose the </w:t>
            </w:r>
            <w:r w:rsidRPr="005F7A67">
              <w:rPr>
                <w:rStyle w:val="SAPScreenElement"/>
              </w:rPr>
              <w:t>Approve</w:t>
            </w:r>
            <w:r w:rsidRPr="005F7A67">
              <w:rPr>
                <w:i/>
                <w:lang w:eastAsia="zh-CN"/>
              </w:rPr>
              <w:t xml:space="preserve"> </w:t>
            </w:r>
            <w:r w:rsidRPr="005F7A67">
              <w:rPr>
                <w:lang w:eastAsia="zh-CN"/>
              </w:rPr>
              <w:t>button</w:t>
            </w:r>
            <w:r w:rsidRPr="005F7A67">
              <w:t xml:space="preserve">. </w:t>
            </w:r>
          </w:p>
        </w:tc>
        <w:tc>
          <w:tcPr>
            <w:tcW w:w="5400" w:type="dxa"/>
            <w:hideMark/>
          </w:tcPr>
          <w:p w14:paraId="151CAA2D" w14:textId="77777777" w:rsidR="00A17543" w:rsidRPr="005F7A67" w:rsidRDefault="00A17543" w:rsidP="00A17543">
            <w:pPr>
              <w:rPr>
                <w:lang w:eastAsia="zh-CN"/>
              </w:rPr>
            </w:pPr>
            <w:r w:rsidRPr="005F7A67">
              <w:t>The system generates a message about the successful approval of the workflow</w:t>
            </w:r>
            <w:r w:rsidRPr="005F7A67">
              <w:rPr>
                <w:lang w:eastAsia="zh-CN"/>
              </w:rPr>
              <w:t xml:space="preserve">. You are directed back to your </w:t>
            </w:r>
            <w:r w:rsidRPr="005F7A67">
              <w:rPr>
                <w:rStyle w:val="SAPScreenElement"/>
              </w:rPr>
              <w:t>Home</w:t>
            </w:r>
            <w:r w:rsidRPr="005F7A67">
              <w:rPr>
                <w:lang w:eastAsia="zh-CN"/>
              </w:rPr>
              <w:t xml:space="preserve"> page. </w:t>
            </w:r>
          </w:p>
          <w:p w14:paraId="2D652F1A" w14:textId="77777777" w:rsidR="00A17543" w:rsidRPr="005F7A67" w:rsidRDefault="00A17543" w:rsidP="00B42AC7">
            <w:pPr>
              <w:pStyle w:val="SAPNoteHeading"/>
              <w:ind w:left="255"/>
            </w:pPr>
            <w:r w:rsidRPr="005F7A67">
              <w:rPr>
                <w:noProof/>
              </w:rPr>
              <w:drawing>
                <wp:inline distT="0" distB="0" distL="0" distR="0" wp14:anchorId="521155B4" wp14:editId="7E11C649">
                  <wp:extent cx="228600" cy="228600"/>
                  <wp:effectExtent l="0" t="0" r="0" b="0"/>
                  <wp:docPr id="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Note</w:t>
            </w:r>
          </w:p>
          <w:p w14:paraId="69CF3D9B" w14:textId="1DCCBA3C" w:rsidR="00A17543" w:rsidRPr="005F7A67" w:rsidRDefault="00A17543" w:rsidP="00B42AC7">
            <w:pPr>
              <w:ind w:left="255"/>
              <w:rPr>
                <w:rFonts w:cs="Arial"/>
                <w:bCs/>
              </w:rPr>
            </w:pPr>
            <w:r w:rsidRPr="005F7A67">
              <w:t xml:space="preserve">In case you have approved the request starting from the </w:t>
            </w:r>
            <w:r w:rsidRPr="005F7A67">
              <w:rPr>
                <w:rStyle w:val="SAPScreenElement"/>
              </w:rPr>
              <w:t>My Workflow Requests (#)</w:t>
            </w:r>
            <w:r w:rsidRPr="005F7A67">
              <w:rPr>
                <w:rFonts w:cs="Arial"/>
                <w:bCs/>
              </w:rPr>
              <w:t xml:space="preserve"> screen (see </w:t>
            </w:r>
            <w:r w:rsidRPr="005F7A67">
              <w:rPr>
                <w:rFonts w:ascii="BentonSans Regular" w:hAnsi="BentonSans Regular"/>
                <w:color w:val="666666"/>
              </w:rPr>
              <w:t>Note</w:t>
            </w:r>
            <w:r w:rsidRPr="005F7A67">
              <w:rPr>
                <w:rFonts w:cs="Arial"/>
                <w:bCs/>
              </w:rPr>
              <w:t xml:space="preserve"> in test step # 3), you </w:t>
            </w:r>
            <w:r w:rsidRPr="005F7A67">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5F7A67">
              <w:t xml:space="preserve">the </w:t>
            </w:r>
            <w:r w:rsidRPr="005F7A67">
              <w:rPr>
                <w:rStyle w:val="SAPScreenElement"/>
              </w:rPr>
              <w:t>My Workflow Requests (#)</w:t>
            </w:r>
            <w:r w:rsidRPr="005F7A67">
              <w:rPr>
                <w:rFonts w:cs="Arial"/>
                <w:bCs/>
              </w:rPr>
              <w:t xml:space="preserve"> screen will have no entry anymore and</w:t>
            </w:r>
            <w:r w:rsidRPr="005F7A67">
              <w:rPr>
                <w:lang w:eastAsia="zh-CN"/>
              </w:rPr>
              <w:t xml:space="preserve"> the</w:t>
            </w:r>
            <w:r w:rsidRPr="005F7A67">
              <w:rPr>
                <w:rStyle w:val="SAPScreenElement"/>
              </w:rPr>
              <w:t xml:space="preserve"> Approve Requests</w:t>
            </w:r>
            <w:r w:rsidRPr="005F7A67">
              <w:t xml:space="preserve"> tile will no longer be visible in the </w:t>
            </w:r>
            <w:r w:rsidRPr="005F7A67">
              <w:rPr>
                <w:rStyle w:val="SAPScreenElement"/>
              </w:rPr>
              <w:t>To Do</w:t>
            </w:r>
            <w:r w:rsidRPr="005F7A67">
              <w:rPr>
                <w:i/>
                <w:lang w:eastAsia="zh-CN"/>
              </w:rPr>
              <w:t xml:space="preserve"> </w:t>
            </w:r>
            <w:r w:rsidRPr="005F7A67">
              <w:rPr>
                <w:lang w:eastAsia="zh-CN"/>
              </w:rPr>
              <w:t xml:space="preserve">section of your </w:t>
            </w:r>
            <w:r w:rsidRPr="005F7A67">
              <w:rPr>
                <w:rStyle w:val="SAPScreenElement"/>
              </w:rPr>
              <w:t>Home</w:t>
            </w:r>
            <w:r w:rsidRPr="005F7A67">
              <w:rPr>
                <w:lang w:eastAsia="zh-CN"/>
              </w:rPr>
              <w:t xml:space="preserve"> page.</w:t>
            </w:r>
          </w:p>
        </w:tc>
        <w:tc>
          <w:tcPr>
            <w:tcW w:w="1263" w:type="dxa"/>
          </w:tcPr>
          <w:p w14:paraId="4E7B5294" w14:textId="77777777" w:rsidR="00A17543" w:rsidRPr="005F7A67" w:rsidRDefault="00A17543" w:rsidP="00A17543">
            <w:pPr>
              <w:rPr>
                <w:rFonts w:cs="Arial"/>
                <w:bCs/>
              </w:rPr>
            </w:pPr>
          </w:p>
        </w:tc>
      </w:tr>
    </w:tbl>
    <w:p w14:paraId="00C0EA72" w14:textId="77777777" w:rsidR="00CC27CE" w:rsidRPr="005F7A67" w:rsidRDefault="00604E14" w:rsidP="00B42AC7">
      <w:pPr>
        <w:pStyle w:val="SAPNoteHeading"/>
        <w:ind w:left="720"/>
      </w:pPr>
      <w:r w:rsidRPr="005F7A67">
        <w:rPr>
          <w:noProof/>
        </w:rPr>
        <w:drawing>
          <wp:inline distT="0" distB="0" distL="0" distR="0" wp14:anchorId="08870CD6" wp14:editId="40041A40">
            <wp:extent cx="228600" cy="228600"/>
            <wp:effectExtent l="0" t="0" r="0" b="0"/>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7CE" w:rsidRPr="005F7A67">
        <w:t> Note</w:t>
      </w:r>
    </w:p>
    <w:p w14:paraId="03EEB76A" w14:textId="02AE70F3" w:rsidR="00CC27CE" w:rsidRPr="005F7A67" w:rsidRDefault="00CC27CE" w:rsidP="00B42AC7">
      <w:pPr>
        <w:ind w:left="720"/>
      </w:pPr>
      <w:r w:rsidRPr="005F7A67">
        <w:t xml:space="preserve">If required, you can also send back the </w:t>
      </w:r>
      <w:r w:rsidR="00E21C2A" w:rsidRPr="005F7A67">
        <w:t xml:space="preserve">transfer </w:t>
      </w:r>
      <w:r w:rsidRPr="005F7A67">
        <w:t xml:space="preserve">request to the </w:t>
      </w:r>
      <w:r w:rsidR="00E21C2A" w:rsidRPr="005F7A67">
        <w:t xml:space="preserve">request initiator (the HR </w:t>
      </w:r>
      <w:r w:rsidR="008B2C02" w:rsidRPr="005F7A67">
        <w:t>a</w:t>
      </w:r>
      <w:r w:rsidR="008B2C02" w:rsidRPr="005F7A67">
        <w:rPr>
          <w:color w:val="000000"/>
        </w:rPr>
        <w:t>dministrator</w:t>
      </w:r>
      <w:r w:rsidR="008B2C02" w:rsidRPr="005F7A67">
        <w:t xml:space="preserve"> </w:t>
      </w:r>
      <w:r w:rsidR="00E21C2A" w:rsidRPr="005F7A67">
        <w:t>in this case) for further details</w:t>
      </w:r>
      <w:r w:rsidRPr="005F7A67">
        <w:t>. In this case, it is recommended to add a comment explaining your decision.</w:t>
      </w:r>
      <w:r w:rsidR="000A7953" w:rsidRPr="005F7A67">
        <w:t xml:space="preserve"> The transfer request can then be adapted and resubmitted for approval, or canceled.</w:t>
      </w:r>
    </w:p>
    <w:p w14:paraId="77FF001F" w14:textId="77777777" w:rsidR="002F59E4" w:rsidRPr="005F7A67" w:rsidRDefault="002F59E4" w:rsidP="002F59E4">
      <w:pPr>
        <w:pStyle w:val="SAPKeyblockTitle"/>
      </w:pPr>
      <w:r w:rsidRPr="005F7A67">
        <w:lastRenderedPageBreak/>
        <w:t>Result</w:t>
      </w:r>
    </w:p>
    <w:p w14:paraId="0CB4ADD1" w14:textId="78C0E2D2" w:rsidR="002F59E4" w:rsidRPr="005F7A67" w:rsidRDefault="002F59E4" w:rsidP="00DF09CA">
      <w:r w:rsidRPr="005F7A67">
        <w:t xml:space="preserve">After the approval of the </w:t>
      </w:r>
      <w:r w:rsidR="00EF15BB" w:rsidRPr="005F7A67">
        <w:t>target</w:t>
      </w:r>
      <w:r w:rsidRPr="005F7A67">
        <w:t xml:space="preserve"> </w:t>
      </w:r>
      <w:r w:rsidR="004A22A6" w:rsidRPr="005F7A67">
        <w:t xml:space="preserve">line </w:t>
      </w:r>
      <w:r w:rsidRPr="005F7A67">
        <w:t xml:space="preserve">manager, the </w:t>
      </w:r>
      <w:r w:rsidRPr="005F7A67">
        <w:rPr>
          <w:lang w:eastAsia="zh-CN"/>
        </w:rPr>
        <w:t xml:space="preserve">position transfer becomes effective on the date as entered in the system. The old position of the employee </w:t>
      </w:r>
      <w:r w:rsidR="000B0EE9" w:rsidRPr="005F7A67">
        <w:rPr>
          <w:lang w:eastAsia="zh-CN"/>
        </w:rPr>
        <w:t xml:space="preserve">remains without incumbent </w:t>
      </w:r>
      <w:r w:rsidRPr="005F7A67">
        <w:rPr>
          <w:lang w:eastAsia="zh-CN"/>
        </w:rPr>
        <w:t xml:space="preserve">the day the employee’s transfer to a new position becomes effective. The employee’s new position is updated </w:t>
      </w:r>
      <w:r w:rsidR="00E21242" w:rsidRPr="005F7A67">
        <w:rPr>
          <w:lang w:eastAsia="zh-CN"/>
        </w:rPr>
        <w:t xml:space="preserve">automatically </w:t>
      </w:r>
      <w:r w:rsidRPr="005F7A67">
        <w:rPr>
          <w:lang w:eastAsia="zh-CN"/>
        </w:rPr>
        <w:t>accordingly with the employee’s high-level details.</w:t>
      </w:r>
    </w:p>
    <w:p w14:paraId="0A7CEB98" w14:textId="77777777" w:rsidR="00CC27CE" w:rsidRPr="005F7A67" w:rsidRDefault="00CC27CE" w:rsidP="00CC27CE">
      <w:pPr>
        <w:ind w:left="624"/>
      </w:pPr>
    </w:p>
    <w:p w14:paraId="7566D053" w14:textId="77777777" w:rsidR="00CC27CE" w:rsidRPr="005F7A67" w:rsidRDefault="00604E14" w:rsidP="00B42AC7">
      <w:pPr>
        <w:pStyle w:val="SAPNoteHeading"/>
        <w:ind w:left="720"/>
      </w:pPr>
      <w:r w:rsidRPr="005F7A67">
        <w:rPr>
          <w:noProof/>
        </w:rPr>
        <w:drawing>
          <wp:inline distT="0" distB="0" distL="0" distR="0" wp14:anchorId="786FDF0A" wp14:editId="76CC8202">
            <wp:extent cx="228600" cy="228600"/>
            <wp:effectExtent l="0" t="0" r="0"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7CE" w:rsidRPr="005F7A67">
        <w:t> Caution</w:t>
      </w:r>
    </w:p>
    <w:p w14:paraId="04530381" w14:textId="1D8CA516" w:rsidR="00CC27CE" w:rsidRPr="005F7A67" w:rsidRDefault="00CC27CE" w:rsidP="00B42AC7">
      <w:pPr>
        <w:ind w:left="720"/>
      </w:pPr>
      <w:r w:rsidRPr="005F7A67">
        <w:rPr>
          <w:b/>
          <w:u w:val="single"/>
        </w:rPr>
        <w:t>Only in case integration with Employee Central Payroll is in place</w:t>
      </w:r>
      <w:r w:rsidRPr="005F7A67">
        <w:t xml:space="preserve">, the </w:t>
      </w:r>
      <w:r w:rsidR="00EC32DC" w:rsidRPr="005F7A67">
        <w:t>c</w:t>
      </w:r>
      <w:r w:rsidRPr="005F7A67">
        <w:t>hange</w:t>
      </w:r>
      <w:r w:rsidR="00EC32DC" w:rsidRPr="005F7A67">
        <w:t>d data</w:t>
      </w:r>
      <w:r w:rsidRPr="005F7A67">
        <w:t xml:space="preserve"> is replicated to Employee Central Payroll. In order to check the correctness of the replicated data, proceed as described in test script of scope item </w:t>
      </w:r>
      <w:r w:rsidR="00E35F75"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00E35F75" w:rsidRPr="005F7A67">
        <w:rPr>
          <w:rFonts w:ascii="BentonSans Book Italic" w:hAnsi="BentonSans Book Italic"/>
        </w:rPr>
        <w:t xml:space="preserve">SuccessFactors Employee Central Payroll </w:t>
      </w:r>
      <w:r w:rsidRPr="005F7A67">
        <w:rPr>
          <w:rStyle w:val="SAPScreenElement"/>
          <w:color w:val="auto"/>
        </w:rPr>
        <w:t>(15O)</w:t>
      </w:r>
      <w:r w:rsidRPr="005F7A67">
        <w:t>.</w:t>
      </w:r>
    </w:p>
    <w:p w14:paraId="7FBA2F5F" w14:textId="77777777" w:rsidR="00CC27CE" w:rsidRPr="005F7A67" w:rsidRDefault="00CC27CE" w:rsidP="00CC27CE">
      <w:pPr>
        <w:pStyle w:val="Heading4"/>
      </w:pPr>
      <w:r w:rsidRPr="005F7A67">
        <w:t xml:space="preserve"> </w:t>
      </w:r>
      <w:bookmarkStart w:id="4564" w:name="_Toc507492143"/>
      <w:r w:rsidRPr="005F7A67">
        <w:t>Receiving Notification about Position Transfer Final Approval</w:t>
      </w:r>
      <w:bookmarkEnd w:id="4564"/>
    </w:p>
    <w:p w14:paraId="24B8429B" w14:textId="77777777" w:rsidR="00CC27CE" w:rsidRPr="005F7A67" w:rsidRDefault="00CC27CE" w:rsidP="00CC27CE">
      <w:pPr>
        <w:pStyle w:val="SAPKeyblockTitle"/>
      </w:pPr>
      <w:r w:rsidRPr="005F7A67">
        <w:t>Purpose</w:t>
      </w:r>
    </w:p>
    <w:p w14:paraId="4BDFE7C9" w14:textId="375A54CB" w:rsidR="00CC27CE" w:rsidRPr="005F7A67" w:rsidRDefault="00CC27CE" w:rsidP="00CC27CE">
      <w:r w:rsidRPr="005F7A67">
        <w:t xml:space="preserve">After the </w:t>
      </w:r>
      <w:r w:rsidR="00EF15BB" w:rsidRPr="005F7A67">
        <w:t xml:space="preserve">target </w:t>
      </w:r>
      <w:r w:rsidR="00B433EF" w:rsidRPr="005F7A67">
        <w:t xml:space="preserve">line manager </w:t>
      </w:r>
      <w:r w:rsidRPr="005F7A67">
        <w:t xml:space="preserve">has approved the position transfer of the employee, the HR </w:t>
      </w:r>
      <w:r w:rsidR="008B2C02" w:rsidRPr="005F7A67">
        <w:t>a</w:t>
      </w:r>
      <w:r w:rsidR="008B2C02" w:rsidRPr="005F7A67">
        <w:rPr>
          <w:color w:val="000000"/>
        </w:rPr>
        <w:t>dministrator</w:t>
      </w:r>
      <w:r w:rsidR="008B2C02" w:rsidRPr="005F7A67">
        <w:t xml:space="preserve"> </w:t>
      </w:r>
      <w:r w:rsidRPr="005F7A67">
        <w:t>receives a notification e-mail about the completion of the position transfer process.</w:t>
      </w:r>
    </w:p>
    <w:p w14:paraId="67CBDBB0" w14:textId="77777777" w:rsidR="00CC27CE" w:rsidRPr="005F7A67" w:rsidRDefault="00CC27CE" w:rsidP="00CC27CE">
      <w:r w:rsidRPr="005F7A67">
        <w:t>This is an automated step, and no manual execution is required.</w:t>
      </w:r>
    </w:p>
    <w:p w14:paraId="12B7EEB1" w14:textId="77777777" w:rsidR="00CC27CE" w:rsidRPr="005F7A67" w:rsidRDefault="00CC27CE" w:rsidP="00CC27CE">
      <w:pPr>
        <w:pStyle w:val="Heading3"/>
        <w:rPr>
          <w:rStyle w:val="SAPEmphasis"/>
          <w:rFonts w:ascii="BentonSans Bold" w:hAnsi="BentonSans Bold"/>
        </w:rPr>
      </w:pPr>
      <w:bookmarkStart w:id="4565" w:name="_Toc435301537"/>
      <w:bookmarkStart w:id="4566" w:name="_Toc435342156"/>
      <w:bookmarkStart w:id="4567" w:name="_Toc435348613"/>
      <w:bookmarkStart w:id="4568" w:name="_Toc435348982"/>
      <w:bookmarkStart w:id="4569" w:name="_Toc436297487"/>
      <w:bookmarkStart w:id="4570" w:name="_Toc436298390"/>
      <w:bookmarkStart w:id="4571" w:name="_Toc436300107"/>
      <w:bookmarkStart w:id="4572" w:name="_Toc436394289"/>
      <w:bookmarkStart w:id="4573" w:name="_Toc435301540"/>
      <w:bookmarkStart w:id="4574" w:name="_Toc435342159"/>
      <w:bookmarkStart w:id="4575" w:name="_Toc435348616"/>
      <w:bookmarkStart w:id="4576" w:name="_Toc435348985"/>
      <w:bookmarkStart w:id="4577" w:name="_Toc436297490"/>
      <w:bookmarkStart w:id="4578" w:name="_Toc436298393"/>
      <w:bookmarkStart w:id="4579" w:name="_Toc436300110"/>
      <w:bookmarkStart w:id="4580" w:name="_Toc436394292"/>
      <w:bookmarkStart w:id="4581" w:name="_Toc50749214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r w:rsidRPr="005F7A67">
        <w:rPr>
          <w:rStyle w:val="SAPEmphasis"/>
          <w:rFonts w:ascii="BentonSans Bold" w:hAnsi="BentonSans Bold"/>
        </w:rPr>
        <w:t>Viewing Updated Positions</w:t>
      </w:r>
      <w:bookmarkEnd w:id="4581"/>
    </w:p>
    <w:p w14:paraId="354CCA87" w14:textId="77777777" w:rsidR="00CC27CE" w:rsidRPr="005F7A67" w:rsidRDefault="00CC27CE" w:rsidP="00CC27CE">
      <w:pPr>
        <w:pStyle w:val="SAPKeyblockTitle"/>
      </w:pPr>
      <w:r w:rsidRPr="005F7A67">
        <w:t>Test Administration</w:t>
      </w:r>
    </w:p>
    <w:p w14:paraId="5E0268CB" w14:textId="5951F604" w:rsidR="00CC27CE" w:rsidRPr="005F7A67" w:rsidRDefault="00CC27CE" w:rsidP="00CC27CE">
      <w:r w:rsidRPr="005F7A67">
        <w:t>Customer project: Fill in the project-specific parts (</w:t>
      </w:r>
      <w:r w:rsidR="003207A6" w:rsidRPr="005F7A67">
        <w:t>between &lt;brackets&gt;</w:t>
      </w:r>
      <w:r w:rsidRPr="005F7A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C27CE" w:rsidRPr="005F7A67" w14:paraId="56566E24"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1D7B2617" w14:textId="77777777" w:rsidR="00CC27CE" w:rsidRPr="005F7A67" w:rsidRDefault="00CC27CE" w:rsidP="007829CE">
            <w:pPr>
              <w:rPr>
                <w:rStyle w:val="SAPEmphasis"/>
              </w:rPr>
            </w:pPr>
            <w:r w:rsidRPr="005F7A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870FAE1" w14:textId="77777777" w:rsidR="00CC27CE" w:rsidRPr="005F7A67" w:rsidRDefault="00CC27CE" w:rsidP="007829CE">
            <w:r w:rsidRPr="005F7A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415537E5" w14:textId="77777777" w:rsidR="00CC27CE" w:rsidRPr="005F7A67" w:rsidRDefault="00CC27CE" w:rsidP="007829CE">
            <w:pPr>
              <w:rPr>
                <w:rStyle w:val="SAPEmphasis"/>
              </w:rPr>
            </w:pPr>
            <w:r w:rsidRPr="005F7A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D4E21D5" w14:textId="3EE4178F" w:rsidR="00CC27CE" w:rsidRPr="005F7A67" w:rsidRDefault="003207A6" w:rsidP="007829CE">
            <w:r w:rsidRPr="005F7A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974D9D2" w14:textId="77777777" w:rsidR="00CC27CE" w:rsidRPr="005F7A67" w:rsidRDefault="00CC27CE" w:rsidP="007829CE">
            <w:pPr>
              <w:rPr>
                <w:rStyle w:val="SAPEmphasis"/>
              </w:rPr>
            </w:pPr>
            <w:r w:rsidRPr="005F7A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2D5276D" w14:textId="3A9FBB50" w:rsidR="00CC27CE" w:rsidRPr="005F7A67" w:rsidRDefault="00526B18" w:rsidP="007829CE">
            <w:r w:rsidRPr="005F7A67">
              <w:t>&lt;date&gt;</w:t>
            </w:r>
          </w:p>
        </w:tc>
      </w:tr>
      <w:tr w:rsidR="00CC27CE" w:rsidRPr="005F7A67" w14:paraId="2A3AE51E"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4CCC4A59" w14:textId="77777777" w:rsidR="00CC27CE" w:rsidRPr="005F7A67" w:rsidRDefault="00CC27CE" w:rsidP="007829CE">
            <w:pPr>
              <w:rPr>
                <w:rStyle w:val="SAPEmphasis"/>
              </w:rPr>
            </w:pPr>
            <w:r w:rsidRPr="005F7A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44D080E" w14:textId="1F73B6DB" w:rsidR="00CC27CE" w:rsidRPr="005F7A67" w:rsidRDefault="00CC27CE" w:rsidP="007829CE">
            <w:r w:rsidRPr="005F7A67">
              <w:t xml:space="preserve">HR </w:t>
            </w:r>
            <w:r w:rsidR="008B2C02" w:rsidRPr="005F7A67">
              <w:t>A</w:t>
            </w:r>
            <w:r w:rsidR="008B2C02" w:rsidRPr="005F7A67">
              <w:rPr>
                <w:color w:val="000000"/>
              </w:rPr>
              <w:t>dministrator</w:t>
            </w:r>
          </w:p>
        </w:tc>
      </w:tr>
      <w:tr w:rsidR="00CC27CE" w:rsidRPr="005F7A67" w14:paraId="1F0839C5" w14:textId="77777777" w:rsidTr="007829CE">
        <w:tc>
          <w:tcPr>
            <w:tcW w:w="2280" w:type="dxa"/>
            <w:tcBorders>
              <w:top w:val="single" w:sz="8" w:space="0" w:color="999999"/>
              <w:left w:val="single" w:sz="8" w:space="0" w:color="999999"/>
              <w:bottom w:val="single" w:sz="8" w:space="0" w:color="999999"/>
              <w:right w:val="single" w:sz="8" w:space="0" w:color="999999"/>
            </w:tcBorders>
            <w:hideMark/>
          </w:tcPr>
          <w:p w14:paraId="3074762F" w14:textId="77777777" w:rsidR="00CC27CE" w:rsidRPr="005F7A67" w:rsidRDefault="00CC27CE" w:rsidP="007829CE">
            <w:pPr>
              <w:rPr>
                <w:rStyle w:val="SAPEmphasis"/>
              </w:rPr>
            </w:pPr>
            <w:r w:rsidRPr="005F7A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EE6AB15" w14:textId="77777777" w:rsidR="00CC27CE" w:rsidRPr="005F7A67" w:rsidRDefault="00CC27CE" w:rsidP="007829CE">
            <w:r w:rsidRPr="005F7A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23E45CD" w14:textId="77777777" w:rsidR="00CC27CE" w:rsidRPr="005F7A67" w:rsidRDefault="00CC27CE" w:rsidP="007829CE">
            <w:pPr>
              <w:rPr>
                <w:rStyle w:val="SAPEmphasis"/>
              </w:rPr>
            </w:pPr>
            <w:r w:rsidRPr="005F7A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A08CF5E" w14:textId="494DBBDB" w:rsidR="00CC27CE" w:rsidRPr="005F7A67" w:rsidRDefault="00402197" w:rsidP="007829CE">
            <w:r>
              <w:t>&lt;duration&gt;</w:t>
            </w:r>
          </w:p>
        </w:tc>
      </w:tr>
    </w:tbl>
    <w:p w14:paraId="199CEE45" w14:textId="77777777" w:rsidR="00CC27CE" w:rsidRPr="005F7A67" w:rsidRDefault="00CC27CE" w:rsidP="00CC27CE">
      <w:pPr>
        <w:pStyle w:val="SAPKeyblockTitle"/>
      </w:pPr>
      <w:r w:rsidRPr="005F7A67">
        <w:lastRenderedPageBreak/>
        <w:t>Purpose</w:t>
      </w:r>
    </w:p>
    <w:p w14:paraId="346D8D48" w14:textId="353AB17F" w:rsidR="00CC27CE" w:rsidRPr="005F7A67" w:rsidRDefault="00CC27CE" w:rsidP="00CC27CE">
      <w:r w:rsidRPr="005F7A67">
        <w:t xml:space="preserve">On the date the position transfer of the employee becomes effective, both the old and the new position are updated accordingly in the position organization chart. The HR </w:t>
      </w:r>
      <w:r w:rsidR="008B2C02" w:rsidRPr="005F7A67">
        <w:t>A</w:t>
      </w:r>
      <w:r w:rsidR="008B2C02" w:rsidRPr="005F7A67">
        <w:rPr>
          <w:color w:val="000000"/>
        </w:rPr>
        <w:t>dministrator</w:t>
      </w:r>
      <w:r w:rsidR="008B2C02" w:rsidRPr="005F7A67">
        <w:t xml:space="preserve"> </w:t>
      </w:r>
      <w:r w:rsidRPr="005F7A67">
        <w:t>can view if these positions have been updated correctly.</w:t>
      </w:r>
    </w:p>
    <w:p w14:paraId="69D1D02E" w14:textId="77777777" w:rsidR="00CC27CE" w:rsidRPr="005F7A67" w:rsidRDefault="00CC27CE" w:rsidP="00CC27CE">
      <w:pPr>
        <w:pStyle w:val="SAPKeyblockTitle"/>
      </w:pPr>
      <w:r w:rsidRPr="005F7A67">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890"/>
        <w:gridCol w:w="6902"/>
        <w:gridCol w:w="3330"/>
        <w:gridCol w:w="1288"/>
      </w:tblGrid>
      <w:tr w:rsidR="00CC27CE" w:rsidRPr="005F7A67" w14:paraId="527F72BC" w14:textId="77777777" w:rsidTr="00B42AC7">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312C6A6D" w14:textId="77777777" w:rsidR="00CC27CE" w:rsidRPr="005F7A67" w:rsidRDefault="00CC27CE" w:rsidP="007829CE">
            <w:pPr>
              <w:pStyle w:val="SAPTableHeader"/>
            </w:pPr>
            <w:r w:rsidRPr="005F7A67">
              <w:t>Test Step #</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0FFB98CA" w14:textId="77777777" w:rsidR="00CC27CE" w:rsidRPr="005F7A67" w:rsidRDefault="00CC27CE" w:rsidP="007829CE">
            <w:pPr>
              <w:pStyle w:val="SAPTableHeader"/>
            </w:pPr>
            <w:r w:rsidRPr="005F7A67">
              <w:t>Test Step Name</w:t>
            </w:r>
          </w:p>
        </w:tc>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422131E8" w14:textId="77777777" w:rsidR="00CC27CE" w:rsidRPr="005F7A67" w:rsidRDefault="00CC27CE" w:rsidP="007829CE">
            <w:pPr>
              <w:pStyle w:val="SAPTableHeader"/>
            </w:pPr>
            <w:r w:rsidRPr="005F7A67">
              <w:t>Instruction</w:t>
            </w:r>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
          <w:p w14:paraId="0E8477C9" w14:textId="77777777" w:rsidR="00CC27CE" w:rsidRPr="005F7A67" w:rsidRDefault="00CC27CE" w:rsidP="007829CE">
            <w:pPr>
              <w:pStyle w:val="SAPTableHeader"/>
            </w:pPr>
            <w:r w:rsidRPr="005F7A67">
              <w:t>Expected Result</w:t>
            </w:r>
          </w:p>
        </w:tc>
        <w:tc>
          <w:tcPr>
            <w:tcW w:w="1288" w:type="dxa"/>
            <w:tcBorders>
              <w:top w:val="single" w:sz="8" w:space="0" w:color="999999"/>
              <w:left w:val="single" w:sz="8" w:space="0" w:color="999999"/>
              <w:bottom w:val="single" w:sz="8" w:space="0" w:color="999999"/>
              <w:right w:val="single" w:sz="8" w:space="0" w:color="999999"/>
            </w:tcBorders>
            <w:shd w:val="clear" w:color="auto" w:fill="999999"/>
            <w:hideMark/>
          </w:tcPr>
          <w:p w14:paraId="0AF42015" w14:textId="77777777" w:rsidR="00CC27CE" w:rsidRPr="005F7A67" w:rsidRDefault="00CC27CE" w:rsidP="007829CE">
            <w:pPr>
              <w:pStyle w:val="SAPTableHeader"/>
            </w:pPr>
            <w:r w:rsidRPr="005F7A67">
              <w:t>Pass / Fail / Comment</w:t>
            </w:r>
          </w:p>
        </w:tc>
      </w:tr>
      <w:tr w:rsidR="00CC27CE" w:rsidRPr="005F7A67" w14:paraId="4C1568A5" w14:textId="77777777" w:rsidTr="00B42AC7">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7E617D78" w14:textId="77777777" w:rsidR="00CC27CE" w:rsidRPr="005F7A67" w:rsidRDefault="00CC27CE" w:rsidP="007829CE">
            <w:r w:rsidRPr="005F7A67">
              <w:t>1</w:t>
            </w:r>
          </w:p>
        </w:tc>
        <w:tc>
          <w:tcPr>
            <w:tcW w:w="1890" w:type="dxa"/>
            <w:tcBorders>
              <w:top w:val="single" w:sz="8" w:space="0" w:color="999999"/>
              <w:left w:val="single" w:sz="8" w:space="0" w:color="999999"/>
              <w:bottom w:val="single" w:sz="8" w:space="0" w:color="999999"/>
              <w:right w:val="single" w:sz="8" w:space="0" w:color="999999"/>
            </w:tcBorders>
            <w:hideMark/>
          </w:tcPr>
          <w:p w14:paraId="7D17695D" w14:textId="77777777" w:rsidR="00CC27CE" w:rsidRPr="005F7A67" w:rsidRDefault="00CC27CE" w:rsidP="007829CE">
            <w:r w:rsidRPr="005F7A67">
              <w:rPr>
                <w:rStyle w:val="SAPEmphasis"/>
              </w:rPr>
              <w:t>Log on</w:t>
            </w:r>
          </w:p>
        </w:tc>
        <w:tc>
          <w:tcPr>
            <w:tcW w:w="6902" w:type="dxa"/>
            <w:tcBorders>
              <w:top w:val="single" w:sz="8" w:space="0" w:color="999999"/>
              <w:left w:val="single" w:sz="8" w:space="0" w:color="999999"/>
              <w:bottom w:val="single" w:sz="8" w:space="0" w:color="999999"/>
              <w:right w:val="single" w:sz="8" w:space="0" w:color="999999"/>
            </w:tcBorders>
            <w:hideMark/>
          </w:tcPr>
          <w:p w14:paraId="06320FE5" w14:textId="37A5F185" w:rsidR="00CC27CE" w:rsidRPr="005F7A67" w:rsidRDefault="00CC27CE" w:rsidP="007829CE">
            <w:r w:rsidRPr="005F7A67">
              <w:t xml:space="preserve">Log on to </w:t>
            </w:r>
            <w:r w:rsidR="002F4552" w:rsidRPr="005F7A67">
              <w:rPr>
                <w:rStyle w:val="SAPTextReference"/>
              </w:rPr>
              <w:t>Employee Central</w:t>
            </w:r>
            <w:r w:rsidRPr="005F7A67">
              <w:t xml:space="preserve"> as an HR </w:t>
            </w:r>
            <w:r w:rsidR="008B2C02" w:rsidRPr="005F7A67">
              <w:t>A</w:t>
            </w:r>
            <w:r w:rsidR="008B2C02" w:rsidRPr="005F7A67">
              <w:rPr>
                <w:color w:val="000000"/>
              </w:rPr>
              <w:t>dministrator</w:t>
            </w:r>
            <w:r w:rsidRPr="005F7A67">
              <w:t>.</w:t>
            </w:r>
          </w:p>
        </w:tc>
        <w:tc>
          <w:tcPr>
            <w:tcW w:w="3330" w:type="dxa"/>
            <w:tcBorders>
              <w:top w:val="single" w:sz="8" w:space="0" w:color="999999"/>
              <w:left w:val="single" w:sz="8" w:space="0" w:color="999999"/>
              <w:bottom w:val="single" w:sz="8" w:space="0" w:color="999999"/>
              <w:right w:val="single" w:sz="8" w:space="0" w:color="999999"/>
            </w:tcBorders>
            <w:hideMark/>
          </w:tcPr>
          <w:p w14:paraId="49988873" w14:textId="77777777" w:rsidR="00CC27CE" w:rsidRPr="005F7A67" w:rsidRDefault="00CC27CE" w:rsidP="007829CE">
            <w:r w:rsidRPr="005F7A67">
              <w:t xml:space="preserve">The </w:t>
            </w:r>
            <w:r w:rsidRPr="005F7A67">
              <w:rPr>
                <w:rStyle w:val="SAPScreenElement"/>
              </w:rPr>
              <w:t xml:space="preserve">Home </w:t>
            </w:r>
            <w:r w:rsidRPr="005F7A67">
              <w:t>page is displayed.</w:t>
            </w:r>
          </w:p>
        </w:tc>
        <w:tc>
          <w:tcPr>
            <w:tcW w:w="1288" w:type="dxa"/>
            <w:tcBorders>
              <w:top w:val="single" w:sz="8" w:space="0" w:color="999999"/>
              <w:left w:val="single" w:sz="8" w:space="0" w:color="999999"/>
              <w:bottom w:val="single" w:sz="8" w:space="0" w:color="999999"/>
              <w:right w:val="single" w:sz="8" w:space="0" w:color="999999"/>
            </w:tcBorders>
          </w:tcPr>
          <w:p w14:paraId="7BB78FD2" w14:textId="77777777" w:rsidR="00CC27CE" w:rsidRPr="005F7A67" w:rsidRDefault="00CC27CE" w:rsidP="007829CE"/>
        </w:tc>
      </w:tr>
      <w:tr w:rsidR="00CC27CE" w:rsidRPr="005F7A67" w14:paraId="4508B2F9" w14:textId="77777777" w:rsidTr="00B42AC7">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6C5C576F" w14:textId="77777777" w:rsidR="00CC27CE" w:rsidRPr="005F7A67" w:rsidRDefault="00CC27CE" w:rsidP="007829CE">
            <w:r w:rsidRPr="005F7A67">
              <w:t>2</w:t>
            </w:r>
          </w:p>
        </w:tc>
        <w:tc>
          <w:tcPr>
            <w:tcW w:w="1890" w:type="dxa"/>
            <w:tcBorders>
              <w:top w:val="single" w:sz="8" w:space="0" w:color="999999"/>
              <w:left w:val="single" w:sz="8" w:space="0" w:color="999999"/>
              <w:bottom w:val="single" w:sz="8" w:space="0" w:color="999999"/>
              <w:right w:val="single" w:sz="8" w:space="0" w:color="999999"/>
            </w:tcBorders>
            <w:hideMark/>
          </w:tcPr>
          <w:p w14:paraId="2D9320D5" w14:textId="77777777" w:rsidR="00CC27CE" w:rsidRPr="005F7A67" w:rsidRDefault="00CC27CE" w:rsidP="007829CE">
            <w:pPr>
              <w:rPr>
                <w:rStyle w:val="SAPEmphasis"/>
              </w:rPr>
            </w:pPr>
            <w:r w:rsidRPr="005F7A67">
              <w:rPr>
                <w:rStyle w:val="SAPEmphasis"/>
              </w:rPr>
              <w:t>Go to Company Info</w:t>
            </w:r>
          </w:p>
        </w:tc>
        <w:tc>
          <w:tcPr>
            <w:tcW w:w="6902" w:type="dxa"/>
            <w:tcBorders>
              <w:top w:val="single" w:sz="8" w:space="0" w:color="999999"/>
              <w:left w:val="single" w:sz="8" w:space="0" w:color="999999"/>
              <w:bottom w:val="single" w:sz="8" w:space="0" w:color="999999"/>
              <w:right w:val="single" w:sz="8" w:space="0" w:color="999999"/>
            </w:tcBorders>
            <w:hideMark/>
          </w:tcPr>
          <w:p w14:paraId="005F4740" w14:textId="77777777" w:rsidR="00CC27CE" w:rsidRPr="005F7A67" w:rsidRDefault="00CC27CE" w:rsidP="007829CE">
            <w:r w:rsidRPr="005F7A67">
              <w:t xml:space="preserve">From the </w:t>
            </w:r>
            <w:r w:rsidRPr="005F7A67">
              <w:rPr>
                <w:rStyle w:val="SAPScreenElement"/>
              </w:rPr>
              <w:t xml:space="preserve">Home </w:t>
            </w:r>
            <w:r w:rsidRPr="005F7A67">
              <w:t xml:space="preserve">drop-down, select </w:t>
            </w:r>
            <w:r w:rsidRPr="005F7A67">
              <w:rPr>
                <w:rStyle w:val="SAPScreenElement"/>
              </w:rPr>
              <w:t>Company Info</w:t>
            </w:r>
            <w:r w:rsidRPr="005F7A67">
              <w:t>.</w:t>
            </w:r>
          </w:p>
        </w:tc>
        <w:tc>
          <w:tcPr>
            <w:tcW w:w="3330" w:type="dxa"/>
            <w:tcBorders>
              <w:top w:val="single" w:sz="8" w:space="0" w:color="999999"/>
              <w:left w:val="single" w:sz="8" w:space="0" w:color="999999"/>
              <w:bottom w:val="single" w:sz="8" w:space="0" w:color="999999"/>
              <w:right w:val="single" w:sz="8" w:space="0" w:color="999999"/>
            </w:tcBorders>
          </w:tcPr>
          <w:p w14:paraId="623D1ABF" w14:textId="77777777" w:rsidR="00CC27CE" w:rsidRPr="005F7A67" w:rsidRDefault="00CC27CE" w:rsidP="007829CE">
            <w:r w:rsidRPr="005F7A67">
              <w:t xml:space="preserve">The </w:t>
            </w:r>
            <w:r w:rsidRPr="005F7A67">
              <w:rPr>
                <w:rStyle w:val="SAPScreenElement"/>
              </w:rPr>
              <w:t>Company Info</w:t>
            </w:r>
            <w:r w:rsidRPr="005F7A67">
              <w:t xml:space="preserve"> screen is displayed containing by default the </w:t>
            </w:r>
            <w:r w:rsidRPr="005F7A67">
              <w:rPr>
                <w:rStyle w:val="SAPScreenElement"/>
              </w:rPr>
              <w:t>Org Chart</w:t>
            </w:r>
            <w:r w:rsidRPr="005F7A67">
              <w:t xml:space="preserve"> based on the logged-in user.</w:t>
            </w:r>
          </w:p>
        </w:tc>
        <w:tc>
          <w:tcPr>
            <w:tcW w:w="1288" w:type="dxa"/>
            <w:tcBorders>
              <w:top w:val="single" w:sz="8" w:space="0" w:color="999999"/>
              <w:left w:val="single" w:sz="8" w:space="0" w:color="999999"/>
              <w:bottom w:val="single" w:sz="8" w:space="0" w:color="999999"/>
              <w:right w:val="single" w:sz="8" w:space="0" w:color="999999"/>
            </w:tcBorders>
          </w:tcPr>
          <w:p w14:paraId="5D37E994" w14:textId="77777777" w:rsidR="00CC27CE" w:rsidRPr="005F7A67" w:rsidRDefault="00CC27CE" w:rsidP="007829CE"/>
        </w:tc>
      </w:tr>
      <w:tr w:rsidR="00CC27CE" w:rsidRPr="005F7A67" w14:paraId="0AED40EC" w14:textId="77777777" w:rsidTr="00B42AC7">
        <w:trPr>
          <w:trHeight w:val="357"/>
        </w:trPr>
        <w:tc>
          <w:tcPr>
            <w:tcW w:w="900" w:type="dxa"/>
            <w:tcBorders>
              <w:top w:val="single" w:sz="8" w:space="0" w:color="999999"/>
              <w:left w:val="single" w:sz="8" w:space="0" w:color="999999"/>
              <w:right w:val="single" w:sz="8" w:space="0" w:color="999999"/>
            </w:tcBorders>
          </w:tcPr>
          <w:p w14:paraId="79C6DCFC" w14:textId="77777777" w:rsidR="00CC27CE" w:rsidRPr="005F7A67" w:rsidRDefault="00CC27CE" w:rsidP="007829CE">
            <w:r w:rsidRPr="005F7A67">
              <w:t>3</w:t>
            </w:r>
          </w:p>
        </w:tc>
        <w:tc>
          <w:tcPr>
            <w:tcW w:w="1890" w:type="dxa"/>
            <w:tcBorders>
              <w:top w:val="single" w:sz="8" w:space="0" w:color="999999"/>
              <w:left w:val="single" w:sz="8" w:space="0" w:color="999999"/>
              <w:right w:val="single" w:sz="8" w:space="0" w:color="999999"/>
            </w:tcBorders>
          </w:tcPr>
          <w:p w14:paraId="5D18AA47" w14:textId="22059A2B" w:rsidR="00CC27CE" w:rsidRPr="005F7A67" w:rsidRDefault="00CC27CE">
            <w:pPr>
              <w:rPr>
                <w:rStyle w:val="SAPEmphasis"/>
              </w:rPr>
            </w:pPr>
            <w:r w:rsidRPr="005F7A67">
              <w:rPr>
                <w:rStyle w:val="SAPEmphasis"/>
              </w:rPr>
              <w:t>Search</w:t>
            </w:r>
            <w:r w:rsidR="00891C1E" w:rsidRPr="005F7A67">
              <w:rPr>
                <w:rStyle w:val="SAPEmphasis"/>
              </w:rPr>
              <w:t xml:space="preserve"> New</w:t>
            </w:r>
            <w:r w:rsidRPr="005F7A67">
              <w:rPr>
                <w:rStyle w:val="SAPEmphasis"/>
              </w:rPr>
              <w:t xml:space="preserve"> Position</w:t>
            </w:r>
          </w:p>
        </w:tc>
        <w:tc>
          <w:tcPr>
            <w:tcW w:w="6902" w:type="dxa"/>
            <w:tcBorders>
              <w:top w:val="single" w:sz="8" w:space="0" w:color="999999"/>
              <w:left w:val="single" w:sz="8" w:space="0" w:color="999999"/>
              <w:right w:val="single" w:sz="8" w:space="0" w:color="999999"/>
            </w:tcBorders>
          </w:tcPr>
          <w:p w14:paraId="1316A66C" w14:textId="77777777" w:rsidR="008C5DBA" w:rsidRPr="005F7A67" w:rsidRDefault="00CC27CE" w:rsidP="007829CE">
            <w:r w:rsidRPr="005F7A67">
              <w:t xml:space="preserve">Go to the </w:t>
            </w:r>
            <w:r w:rsidRPr="005F7A67">
              <w:rPr>
                <w:rStyle w:val="SAPScreenElement"/>
              </w:rPr>
              <w:t>Position Org Chart</w:t>
            </w:r>
            <w:r w:rsidRPr="005F7A67">
              <w:t xml:space="preserve"> tab. </w:t>
            </w:r>
          </w:p>
          <w:p w14:paraId="390A403A" w14:textId="351FB2C9" w:rsidR="00891C1E" w:rsidRPr="005F7A67" w:rsidRDefault="00891C1E" w:rsidP="00891C1E">
            <w:r w:rsidRPr="005F7A67">
              <w:t xml:space="preserve">In the </w:t>
            </w:r>
            <w:r w:rsidRPr="005F7A67">
              <w:rPr>
                <w:rStyle w:val="SAPScreenElement"/>
              </w:rPr>
              <w:t>Search By</w:t>
            </w:r>
            <w:r w:rsidRPr="005F7A67">
              <w:t xml:space="preserve"> field, select value</w:t>
            </w:r>
            <w:r w:rsidRPr="005F7A67">
              <w:rPr>
                <w:rStyle w:val="SAPUserEntry"/>
              </w:rPr>
              <w:t xml:space="preserve"> People </w:t>
            </w:r>
            <w:r w:rsidRPr="005F7A67">
              <w:t xml:space="preserve">from the drop-down. In the </w:t>
            </w:r>
            <w:r w:rsidRPr="005F7A67">
              <w:rPr>
                <w:rStyle w:val="SAPScreenElement"/>
              </w:rPr>
              <w:t xml:space="preserve">Search </w:t>
            </w:r>
            <w:r w:rsidRPr="005F7A67">
              <w:t>field, enter name or name parts of the employee. Select the appropriate employee from the list of suggested persons.</w:t>
            </w:r>
          </w:p>
          <w:p w14:paraId="16495404" w14:textId="419C7F58" w:rsidR="008C5DBA" w:rsidRPr="005F7A67" w:rsidRDefault="00891C1E">
            <w:r w:rsidRPr="005F7A67">
              <w:t xml:space="preserve">Click on the calendar icon </w:t>
            </w:r>
            <w:r w:rsidRPr="005F7A67">
              <w:rPr>
                <w:noProof/>
              </w:rPr>
              <w:drawing>
                <wp:inline distT="0" distB="0" distL="0" distR="0" wp14:anchorId="3D26A2E2" wp14:editId="0E439AEF">
                  <wp:extent cx="62865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650" cy="228600"/>
                          </a:xfrm>
                          <a:prstGeom prst="rect">
                            <a:avLst/>
                          </a:prstGeom>
                        </pic:spPr>
                      </pic:pic>
                    </a:graphicData>
                  </a:graphic>
                </wp:inline>
              </w:drawing>
            </w:r>
            <w:r w:rsidRPr="005F7A67">
              <w:t xml:space="preserve"> located in the top right corner of the screen and s</w:t>
            </w:r>
            <w:r w:rsidR="00CC27CE" w:rsidRPr="005F7A67">
              <w:t>elect from calendar help the date the employee’s position transfer becomes effective.</w:t>
            </w:r>
          </w:p>
        </w:tc>
        <w:tc>
          <w:tcPr>
            <w:tcW w:w="3330" w:type="dxa"/>
            <w:tcBorders>
              <w:top w:val="single" w:sz="8" w:space="0" w:color="999999"/>
              <w:left w:val="single" w:sz="8" w:space="0" w:color="999999"/>
              <w:right w:val="single" w:sz="8" w:space="0" w:color="999999"/>
            </w:tcBorders>
          </w:tcPr>
          <w:p w14:paraId="1628D85A" w14:textId="3CB06254" w:rsidR="008C5DBA" w:rsidRPr="005F7A67" w:rsidRDefault="00CC27CE" w:rsidP="00387443">
            <w:pPr>
              <w:pStyle w:val="ListBullet"/>
              <w:numPr>
                <w:ilvl w:val="0"/>
                <w:numId w:val="0"/>
              </w:numPr>
            </w:pPr>
            <w:r w:rsidRPr="005F7A67">
              <w:t>The position hierarchy is displayed starting with the position hold by the employee, as well as the direct lower-level positions (if any).</w:t>
            </w:r>
          </w:p>
        </w:tc>
        <w:tc>
          <w:tcPr>
            <w:tcW w:w="1288" w:type="dxa"/>
            <w:tcBorders>
              <w:top w:val="single" w:sz="8" w:space="0" w:color="999999"/>
              <w:left w:val="single" w:sz="8" w:space="0" w:color="999999"/>
              <w:bottom w:val="single" w:sz="8" w:space="0" w:color="999999"/>
              <w:right w:val="single" w:sz="8" w:space="0" w:color="999999"/>
            </w:tcBorders>
          </w:tcPr>
          <w:p w14:paraId="38009F55" w14:textId="77777777" w:rsidR="00CC27CE" w:rsidRPr="005F7A67" w:rsidRDefault="00CC27CE" w:rsidP="007829CE"/>
        </w:tc>
      </w:tr>
      <w:tr w:rsidR="00CC27CE" w:rsidRPr="005F7A67" w14:paraId="2EA9D817" w14:textId="77777777" w:rsidTr="00B42AC7">
        <w:trPr>
          <w:trHeight w:val="357"/>
        </w:trPr>
        <w:tc>
          <w:tcPr>
            <w:tcW w:w="900" w:type="dxa"/>
            <w:tcBorders>
              <w:top w:val="single" w:sz="8" w:space="0" w:color="999999"/>
              <w:left w:val="single" w:sz="8" w:space="0" w:color="999999"/>
              <w:bottom w:val="single" w:sz="8" w:space="0" w:color="999999"/>
              <w:right w:val="single" w:sz="8" w:space="0" w:color="999999"/>
            </w:tcBorders>
          </w:tcPr>
          <w:p w14:paraId="4AE04452" w14:textId="11B19068" w:rsidR="00CC27CE" w:rsidRPr="005F7A67" w:rsidRDefault="00CC27CE" w:rsidP="007829CE">
            <w:r w:rsidRPr="005F7A67">
              <w:t>4</w:t>
            </w:r>
          </w:p>
        </w:tc>
        <w:tc>
          <w:tcPr>
            <w:tcW w:w="1890" w:type="dxa"/>
            <w:tcBorders>
              <w:top w:val="single" w:sz="8" w:space="0" w:color="999999"/>
              <w:left w:val="single" w:sz="8" w:space="0" w:color="999999"/>
              <w:bottom w:val="single" w:sz="8" w:space="0" w:color="999999"/>
              <w:right w:val="single" w:sz="8" w:space="0" w:color="999999"/>
            </w:tcBorders>
          </w:tcPr>
          <w:p w14:paraId="18A9EC89" w14:textId="77777777" w:rsidR="00CC27CE" w:rsidRPr="005F7A67" w:rsidRDefault="00CC27CE" w:rsidP="007829CE">
            <w:pPr>
              <w:rPr>
                <w:rStyle w:val="SAPEmphasis"/>
              </w:rPr>
            </w:pPr>
            <w:r w:rsidRPr="005F7A67">
              <w:rPr>
                <w:rStyle w:val="SAPEmphasis"/>
              </w:rPr>
              <w:t xml:space="preserve">Verify Assignment to Position </w:t>
            </w:r>
          </w:p>
        </w:tc>
        <w:tc>
          <w:tcPr>
            <w:tcW w:w="6902" w:type="dxa"/>
            <w:tcBorders>
              <w:top w:val="single" w:sz="8" w:space="0" w:color="999999"/>
              <w:left w:val="single" w:sz="8" w:space="0" w:color="999999"/>
              <w:bottom w:val="single" w:sz="8" w:space="0" w:color="999999"/>
              <w:right w:val="single" w:sz="8" w:space="0" w:color="999999"/>
            </w:tcBorders>
          </w:tcPr>
          <w:p w14:paraId="49E40914" w14:textId="77777777" w:rsidR="00CC27CE" w:rsidRPr="005F7A67" w:rsidRDefault="00CC27CE" w:rsidP="007829CE">
            <w:r w:rsidRPr="005F7A67">
              <w:t>Verify that the employee is assigned to the correct new position.</w:t>
            </w:r>
          </w:p>
        </w:tc>
        <w:tc>
          <w:tcPr>
            <w:tcW w:w="3330" w:type="dxa"/>
            <w:tcBorders>
              <w:top w:val="single" w:sz="8" w:space="0" w:color="999999"/>
              <w:left w:val="single" w:sz="8" w:space="0" w:color="999999"/>
              <w:bottom w:val="single" w:sz="8" w:space="0" w:color="999999"/>
              <w:right w:val="single" w:sz="8" w:space="0" w:color="999999"/>
            </w:tcBorders>
          </w:tcPr>
          <w:p w14:paraId="4C3D1EC7" w14:textId="77777777" w:rsidR="00CC27CE" w:rsidRPr="005F7A67" w:rsidRDefault="00CC27CE" w:rsidP="007829CE"/>
        </w:tc>
        <w:tc>
          <w:tcPr>
            <w:tcW w:w="1288" w:type="dxa"/>
            <w:tcBorders>
              <w:top w:val="single" w:sz="8" w:space="0" w:color="999999"/>
              <w:left w:val="single" w:sz="8" w:space="0" w:color="999999"/>
              <w:bottom w:val="single" w:sz="8" w:space="0" w:color="999999"/>
              <w:right w:val="single" w:sz="8" w:space="0" w:color="999999"/>
            </w:tcBorders>
          </w:tcPr>
          <w:p w14:paraId="5FD2A251" w14:textId="77777777" w:rsidR="00CC27CE" w:rsidRPr="005F7A67" w:rsidRDefault="00CC27CE" w:rsidP="007829CE"/>
        </w:tc>
      </w:tr>
      <w:tr w:rsidR="00CC27CE" w:rsidRPr="005F7A67" w14:paraId="09888F97" w14:textId="77777777" w:rsidTr="00B42AC7">
        <w:trPr>
          <w:trHeight w:val="357"/>
        </w:trPr>
        <w:tc>
          <w:tcPr>
            <w:tcW w:w="900" w:type="dxa"/>
            <w:tcBorders>
              <w:top w:val="single" w:sz="8" w:space="0" w:color="999999"/>
              <w:left w:val="single" w:sz="8" w:space="0" w:color="999999"/>
              <w:bottom w:val="single" w:sz="8" w:space="0" w:color="999999"/>
              <w:right w:val="single" w:sz="8" w:space="0" w:color="999999"/>
            </w:tcBorders>
          </w:tcPr>
          <w:p w14:paraId="44D3BBF4" w14:textId="77777777" w:rsidR="00CC27CE" w:rsidRPr="005F7A67" w:rsidRDefault="00CC27CE" w:rsidP="007829CE">
            <w:r w:rsidRPr="005F7A67">
              <w:t>5</w:t>
            </w:r>
          </w:p>
        </w:tc>
        <w:tc>
          <w:tcPr>
            <w:tcW w:w="1890" w:type="dxa"/>
            <w:tcBorders>
              <w:top w:val="single" w:sz="8" w:space="0" w:color="999999"/>
              <w:left w:val="single" w:sz="8" w:space="0" w:color="999999"/>
              <w:bottom w:val="single" w:sz="8" w:space="0" w:color="999999"/>
              <w:right w:val="single" w:sz="8" w:space="0" w:color="999999"/>
            </w:tcBorders>
          </w:tcPr>
          <w:p w14:paraId="09DE5211" w14:textId="77777777" w:rsidR="00CC27CE" w:rsidRPr="005F7A67" w:rsidRDefault="00CC27CE" w:rsidP="007829CE">
            <w:pPr>
              <w:rPr>
                <w:rStyle w:val="SAPEmphasis"/>
              </w:rPr>
            </w:pPr>
            <w:r w:rsidRPr="005F7A67">
              <w:rPr>
                <w:rStyle w:val="SAPEmphasis"/>
              </w:rPr>
              <w:t>Verify New Supervisor</w:t>
            </w:r>
          </w:p>
        </w:tc>
        <w:tc>
          <w:tcPr>
            <w:tcW w:w="6902" w:type="dxa"/>
            <w:tcBorders>
              <w:top w:val="single" w:sz="8" w:space="0" w:color="999999"/>
              <w:left w:val="single" w:sz="8" w:space="0" w:color="999999"/>
              <w:bottom w:val="single" w:sz="8" w:space="0" w:color="999999"/>
              <w:right w:val="single" w:sz="8" w:space="0" w:color="999999"/>
            </w:tcBorders>
          </w:tcPr>
          <w:p w14:paraId="30FF0229" w14:textId="3E4B4C13" w:rsidR="00CC27CE" w:rsidRPr="005F7A67" w:rsidRDefault="00CC27CE">
            <w:r w:rsidRPr="005F7A67">
              <w:t xml:space="preserve">Choose the </w:t>
            </w:r>
            <w:r w:rsidRPr="005F7A67">
              <w:rPr>
                <w:rStyle w:val="SAPScreenElement"/>
              </w:rPr>
              <w:t>Up One Level</w:t>
            </w:r>
            <w:r w:rsidRPr="005F7A67">
              <w:t xml:space="preserve"> button immediately above the employee’s new position and verify that the parent position has as incumbent the correct new supervisor</w:t>
            </w:r>
            <w:r w:rsidR="00B433EF" w:rsidRPr="005F7A67">
              <w:t xml:space="preserve"> (line manager)</w:t>
            </w:r>
            <w:r w:rsidRPr="005F7A67">
              <w:t xml:space="preserve">. </w:t>
            </w:r>
          </w:p>
        </w:tc>
        <w:tc>
          <w:tcPr>
            <w:tcW w:w="3330" w:type="dxa"/>
            <w:tcBorders>
              <w:top w:val="single" w:sz="8" w:space="0" w:color="999999"/>
              <w:left w:val="single" w:sz="8" w:space="0" w:color="999999"/>
              <w:bottom w:val="single" w:sz="8" w:space="0" w:color="999999"/>
              <w:right w:val="single" w:sz="8" w:space="0" w:color="999999"/>
            </w:tcBorders>
          </w:tcPr>
          <w:p w14:paraId="4202AA46" w14:textId="77777777" w:rsidR="00CC27CE" w:rsidRPr="005F7A67" w:rsidRDefault="00CC27CE" w:rsidP="007829CE"/>
        </w:tc>
        <w:tc>
          <w:tcPr>
            <w:tcW w:w="1288" w:type="dxa"/>
            <w:tcBorders>
              <w:top w:val="single" w:sz="8" w:space="0" w:color="999999"/>
              <w:left w:val="single" w:sz="8" w:space="0" w:color="999999"/>
              <w:bottom w:val="single" w:sz="8" w:space="0" w:color="999999"/>
              <w:right w:val="single" w:sz="8" w:space="0" w:color="999999"/>
            </w:tcBorders>
          </w:tcPr>
          <w:p w14:paraId="7B4B0EED" w14:textId="77777777" w:rsidR="00CC27CE" w:rsidRPr="005F7A67" w:rsidRDefault="00CC27CE" w:rsidP="007829CE"/>
        </w:tc>
      </w:tr>
      <w:tr w:rsidR="00CC27CE" w:rsidRPr="005F7A67" w14:paraId="5CF253AD" w14:textId="77777777" w:rsidTr="00B42AC7">
        <w:trPr>
          <w:trHeight w:val="357"/>
        </w:trPr>
        <w:tc>
          <w:tcPr>
            <w:tcW w:w="900" w:type="dxa"/>
            <w:tcBorders>
              <w:top w:val="single" w:sz="8" w:space="0" w:color="999999"/>
              <w:left w:val="single" w:sz="8" w:space="0" w:color="999999"/>
              <w:bottom w:val="single" w:sz="8" w:space="0" w:color="999999"/>
              <w:right w:val="single" w:sz="8" w:space="0" w:color="999999"/>
            </w:tcBorders>
          </w:tcPr>
          <w:p w14:paraId="56F94023" w14:textId="77777777" w:rsidR="00CC27CE" w:rsidRPr="005F7A67" w:rsidRDefault="00CC27CE" w:rsidP="007829CE">
            <w:r w:rsidRPr="005F7A67">
              <w:t>6</w:t>
            </w:r>
          </w:p>
        </w:tc>
        <w:tc>
          <w:tcPr>
            <w:tcW w:w="1890" w:type="dxa"/>
            <w:tcBorders>
              <w:top w:val="single" w:sz="8" w:space="0" w:color="999999"/>
              <w:left w:val="single" w:sz="8" w:space="0" w:color="999999"/>
              <w:bottom w:val="single" w:sz="8" w:space="0" w:color="999999"/>
              <w:right w:val="single" w:sz="8" w:space="0" w:color="999999"/>
            </w:tcBorders>
          </w:tcPr>
          <w:p w14:paraId="331E65F8" w14:textId="77777777" w:rsidR="00CC27CE" w:rsidRPr="005F7A67" w:rsidRDefault="00CC27CE" w:rsidP="007829CE">
            <w:pPr>
              <w:rPr>
                <w:rStyle w:val="SAPEmphasis"/>
              </w:rPr>
            </w:pPr>
            <w:r w:rsidRPr="005F7A67">
              <w:rPr>
                <w:rStyle w:val="SAPEmphasis"/>
              </w:rPr>
              <w:t>Search Old Position</w:t>
            </w:r>
          </w:p>
        </w:tc>
        <w:tc>
          <w:tcPr>
            <w:tcW w:w="6902" w:type="dxa"/>
            <w:tcBorders>
              <w:top w:val="single" w:sz="8" w:space="0" w:color="999999"/>
              <w:left w:val="single" w:sz="8" w:space="0" w:color="999999"/>
              <w:bottom w:val="single" w:sz="8" w:space="0" w:color="999999"/>
              <w:right w:val="single" w:sz="8" w:space="0" w:color="999999"/>
            </w:tcBorders>
          </w:tcPr>
          <w:p w14:paraId="4E9F44FF" w14:textId="081C8A6B" w:rsidR="003A09A2" w:rsidRPr="005F7A67" w:rsidRDefault="00CC27CE" w:rsidP="00891C1E">
            <w:r w:rsidRPr="005F7A67">
              <w:t xml:space="preserve">On the </w:t>
            </w:r>
            <w:r w:rsidRPr="005F7A67">
              <w:rPr>
                <w:rStyle w:val="SAPScreenElement"/>
              </w:rPr>
              <w:t>Position Org Chart</w:t>
            </w:r>
            <w:r w:rsidRPr="005F7A67">
              <w:t xml:space="preserve"> tab</w:t>
            </w:r>
            <w:r w:rsidR="003A09A2" w:rsidRPr="005F7A67">
              <w:t xml:space="preserve">, </w:t>
            </w:r>
            <w:r w:rsidR="00891C1E" w:rsidRPr="005F7A67">
              <w:t xml:space="preserve">select in the </w:t>
            </w:r>
            <w:r w:rsidR="00891C1E" w:rsidRPr="005F7A67">
              <w:rPr>
                <w:rStyle w:val="SAPScreenElement"/>
              </w:rPr>
              <w:t>Search By</w:t>
            </w:r>
            <w:r w:rsidR="00891C1E" w:rsidRPr="005F7A67">
              <w:t xml:space="preserve"> field value</w:t>
            </w:r>
            <w:r w:rsidR="00891C1E" w:rsidRPr="005F7A67">
              <w:rPr>
                <w:rStyle w:val="SAPUserEntry"/>
              </w:rPr>
              <w:t xml:space="preserve"> Positions </w:t>
            </w:r>
            <w:r w:rsidR="00891C1E" w:rsidRPr="005F7A67">
              <w:t xml:space="preserve">from the drop-down. In the </w:t>
            </w:r>
            <w:r w:rsidR="00891C1E" w:rsidRPr="005F7A67">
              <w:rPr>
                <w:rStyle w:val="SAPScreenElement"/>
              </w:rPr>
              <w:t>Search</w:t>
            </w:r>
            <w:r w:rsidR="00891C1E" w:rsidRPr="005F7A67">
              <w:t xml:space="preserve"> field,</w:t>
            </w:r>
            <w:r w:rsidRPr="005F7A67">
              <w:t xml:space="preserve"> select the employee’s old position from the drop-down. </w:t>
            </w:r>
          </w:p>
          <w:p w14:paraId="303A9A1C" w14:textId="5E52AE02" w:rsidR="00CC27CE" w:rsidRPr="005F7A67" w:rsidRDefault="00891C1E">
            <w:r w:rsidRPr="005F7A67">
              <w:t>Click on the calendar icon located in the top right corner of the screen and s</w:t>
            </w:r>
            <w:r w:rsidR="00CC27CE" w:rsidRPr="005F7A67">
              <w:t xml:space="preserve">elect from calendar help the date the employee’s position transfer becomes effective. </w:t>
            </w:r>
          </w:p>
        </w:tc>
        <w:tc>
          <w:tcPr>
            <w:tcW w:w="3330" w:type="dxa"/>
            <w:tcBorders>
              <w:top w:val="single" w:sz="8" w:space="0" w:color="999999"/>
              <w:left w:val="single" w:sz="8" w:space="0" w:color="999999"/>
              <w:bottom w:val="single" w:sz="8" w:space="0" w:color="999999"/>
              <w:right w:val="single" w:sz="8" w:space="0" w:color="999999"/>
            </w:tcBorders>
          </w:tcPr>
          <w:p w14:paraId="5336F4CB" w14:textId="77777777" w:rsidR="00CC27CE" w:rsidRPr="005F7A67" w:rsidRDefault="00CC27CE" w:rsidP="007829CE">
            <w:r w:rsidRPr="005F7A67">
              <w:t>The position hierarchy starting from the selected position and containing one level below, if existing, is displayed.</w:t>
            </w:r>
          </w:p>
        </w:tc>
        <w:tc>
          <w:tcPr>
            <w:tcW w:w="1288" w:type="dxa"/>
            <w:tcBorders>
              <w:top w:val="single" w:sz="8" w:space="0" w:color="999999"/>
              <w:left w:val="single" w:sz="8" w:space="0" w:color="999999"/>
              <w:bottom w:val="single" w:sz="8" w:space="0" w:color="999999"/>
              <w:right w:val="single" w:sz="8" w:space="0" w:color="999999"/>
            </w:tcBorders>
          </w:tcPr>
          <w:p w14:paraId="7E59FAAA" w14:textId="77777777" w:rsidR="00CC27CE" w:rsidRPr="005F7A67" w:rsidRDefault="00CC27CE" w:rsidP="007829CE"/>
        </w:tc>
      </w:tr>
      <w:tr w:rsidR="00CC27CE" w:rsidRPr="005F7A67" w14:paraId="322828FE" w14:textId="77777777" w:rsidTr="00B42AC7">
        <w:trPr>
          <w:trHeight w:val="357"/>
        </w:trPr>
        <w:tc>
          <w:tcPr>
            <w:tcW w:w="900" w:type="dxa"/>
            <w:tcBorders>
              <w:top w:val="single" w:sz="8" w:space="0" w:color="999999"/>
              <w:left w:val="single" w:sz="8" w:space="0" w:color="999999"/>
              <w:bottom w:val="single" w:sz="8" w:space="0" w:color="999999"/>
              <w:right w:val="single" w:sz="8" w:space="0" w:color="999999"/>
            </w:tcBorders>
          </w:tcPr>
          <w:p w14:paraId="578100DE" w14:textId="77777777" w:rsidR="00CC27CE" w:rsidRPr="005F7A67" w:rsidRDefault="00CC27CE" w:rsidP="007829CE">
            <w:r w:rsidRPr="005F7A67">
              <w:t>7</w:t>
            </w:r>
          </w:p>
        </w:tc>
        <w:tc>
          <w:tcPr>
            <w:tcW w:w="1890" w:type="dxa"/>
            <w:tcBorders>
              <w:top w:val="single" w:sz="8" w:space="0" w:color="999999"/>
              <w:left w:val="single" w:sz="8" w:space="0" w:color="999999"/>
              <w:bottom w:val="single" w:sz="8" w:space="0" w:color="999999"/>
              <w:right w:val="single" w:sz="8" w:space="0" w:color="999999"/>
            </w:tcBorders>
          </w:tcPr>
          <w:p w14:paraId="0B0B2981" w14:textId="77777777" w:rsidR="00CC27CE" w:rsidRPr="005F7A67" w:rsidRDefault="00CC27CE" w:rsidP="007829CE">
            <w:pPr>
              <w:rPr>
                <w:rStyle w:val="SAPEmphasis"/>
              </w:rPr>
            </w:pPr>
            <w:r w:rsidRPr="005F7A67">
              <w:rPr>
                <w:rStyle w:val="SAPEmphasis"/>
              </w:rPr>
              <w:t>View Old Position</w:t>
            </w:r>
          </w:p>
        </w:tc>
        <w:tc>
          <w:tcPr>
            <w:tcW w:w="6902" w:type="dxa"/>
            <w:tcBorders>
              <w:top w:val="single" w:sz="8" w:space="0" w:color="999999"/>
              <w:left w:val="single" w:sz="8" w:space="0" w:color="999999"/>
              <w:bottom w:val="single" w:sz="8" w:space="0" w:color="999999"/>
              <w:right w:val="single" w:sz="8" w:space="0" w:color="999999"/>
            </w:tcBorders>
          </w:tcPr>
          <w:p w14:paraId="0F37D29A" w14:textId="4FE879E1" w:rsidR="00CC27CE" w:rsidRPr="005F7A67" w:rsidRDefault="00CC27CE">
            <w:r w:rsidRPr="005F7A67">
              <w:t xml:space="preserve">Verify that </w:t>
            </w:r>
            <w:r w:rsidR="003A09A2" w:rsidRPr="005F7A67">
              <w:t xml:space="preserve">the </w:t>
            </w:r>
            <w:r w:rsidRPr="005F7A67">
              <w:t>number of incumbents (</w:t>
            </w:r>
            <w:r w:rsidR="003A09A2" w:rsidRPr="005F7A67">
              <w:t xml:space="preserve">visible in </w:t>
            </w:r>
            <w:r w:rsidR="003A09A2" w:rsidRPr="005F7A67">
              <w:rPr>
                <w:rStyle w:val="SAPScreenElement"/>
              </w:rPr>
              <w:t xml:space="preserve">&lt;current #&gt; / &lt;target #&gt; </w:t>
            </w:r>
            <w:r w:rsidRPr="005F7A67">
              <w:rPr>
                <w:rStyle w:val="SAPScreenElement"/>
              </w:rPr>
              <w:t>FTE</w:t>
            </w:r>
            <w:r w:rsidRPr="005F7A67">
              <w:t>) has decreased</w:t>
            </w:r>
            <w:r w:rsidR="00C64676" w:rsidRPr="005F7A67">
              <w:t xml:space="preserve"> accordingly, for example</w:t>
            </w:r>
            <w:r w:rsidRPr="005F7A67">
              <w:t xml:space="preserve"> by</w:t>
            </w:r>
            <w:r w:rsidRPr="005F7A67">
              <w:rPr>
                <w:rStyle w:val="SAPUserEntry"/>
                <w:color w:val="auto"/>
              </w:rPr>
              <w:t xml:space="preserve"> 1</w:t>
            </w:r>
            <w:r w:rsidRPr="005F7A67">
              <w:t>.</w:t>
            </w:r>
          </w:p>
          <w:p w14:paraId="32BF4AC7" w14:textId="77777777" w:rsidR="000B0EE9" w:rsidRPr="005F7A67" w:rsidRDefault="000B0EE9" w:rsidP="003A78FB">
            <w:pPr>
              <w:ind w:left="584"/>
              <w:rPr>
                <w:rFonts w:ascii="BentonSans Regular" w:hAnsi="BentonSans Regular"/>
                <w:color w:val="666666"/>
                <w:sz w:val="22"/>
              </w:rPr>
            </w:pPr>
            <w:r w:rsidRPr="005F7A67">
              <w:rPr>
                <w:noProof/>
              </w:rPr>
              <w:drawing>
                <wp:inline distT="0" distB="0" distL="0" distR="0" wp14:anchorId="6FA49134" wp14:editId="17635AB9">
                  <wp:extent cx="228600" cy="228600"/>
                  <wp:effectExtent l="0" t="0" r="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w:t>
            </w:r>
            <w:r w:rsidRPr="005F7A67">
              <w:rPr>
                <w:rFonts w:ascii="BentonSans Regular" w:hAnsi="BentonSans Regular"/>
                <w:color w:val="666666"/>
                <w:sz w:val="22"/>
              </w:rPr>
              <w:t>Caution</w:t>
            </w:r>
          </w:p>
          <w:p w14:paraId="46440012" w14:textId="3D29A9F4" w:rsidR="0003159A" w:rsidRPr="005F7A67" w:rsidRDefault="000B0EE9">
            <w:pPr>
              <w:ind w:left="584"/>
            </w:pPr>
            <w:r w:rsidRPr="005F7A67">
              <w:lastRenderedPageBreak/>
              <w:t xml:space="preserve">Note that the </w:t>
            </w:r>
            <w:r w:rsidR="0003159A" w:rsidRPr="005F7A67">
              <w:t xml:space="preserve">old position has no </w:t>
            </w:r>
            <w:r w:rsidR="0003159A" w:rsidRPr="005F7A67">
              <w:rPr>
                <w:rStyle w:val="SAPScreenElement"/>
              </w:rPr>
              <w:t>To be hired</w:t>
            </w:r>
            <w:r w:rsidR="0003159A" w:rsidRPr="005F7A67">
              <w:t xml:space="preserve"> icon </w:t>
            </w:r>
            <w:r w:rsidR="0003159A" w:rsidRPr="005F7A67">
              <w:rPr>
                <w:noProof/>
              </w:rPr>
              <w:drawing>
                <wp:inline distT="0" distB="0" distL="0" distR="0" wp14:anchorId="18B187BE" wp14:editId="6DB141C3">
                  <wp:extent cx="219075" cy="180975"/>
                  <wp:effectExtent l="0" t="0" r="9525" b="9525"/>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3159A" w:rsidRPr="005F7A67">
              <w:t xml:space="preserve"> visible after the employee has left that position. We recommend checking explicitly whether headcount is still available or not for that position. In case headcount is available, adapt the position data manually</w:t>
            </w:r>
            <w:r w:rsidR="00BD6190" w:rsidRPr="005F7A67">
              <w:t xml:space="preserve">. For this </w:t>
            </w:r>
            <w:r w:rsidR="001379D1" w:rsidRPr="005F7A67">
              <w:t xml:space="preserve">click on </w:t>
            </w:r>
            <w:r w:rsidR="0003159A" w:rsidRPr="005F7A67">
              <w:t>the position</w:t>
            </w:r>
            <w:r w:rsidR="00BD6190" w:rsidRPr="005F7A67">
              <w:t>,</w:t>
            </w:r>
            <w:r w:rsidR="0003159A" w:rsidRPr="005F7A67">
              <w:t xml:space="preserve"> and in the upcoming </w:t>
            </w:r>
            <w:r w:rsidR="00BD6190" w:rsidRPr="005F7A67">
              <w:t>side panel</w:t>
            </w:r>
            <w:r w:rsidR="0003159A" w:rsidRPr="005F7A67">
              <w:t xml:space="preserve"> next to it choose</w:t>
            </w:r>
            <w:r w:rsidR="00BD6190" w:rsidRPr="005F7A67">
              <w:t xml:space="preserve"> the</w:t>
            </w:r>
            <w:r w:rsidR="0003159A" w:rsidRPr="005F7A67">
              <w:t xml:space="preserve"> </w:t>
            </w:r>
            <w:r w:rsidR="0003159A" w:rsidRPr="005F7A67">
              <w:rPr>
                <w:rStyle w:val="SAPScreenElement"/>
              </w:rPr>
              <w:t>Show Position</w:t>
            </w:r>
            <w:r w:rsidR="00BD6190" w:rsidRPr="005F7A67">
              <w:rPr>
                <w:rStyle w:val="SAPScreenElement"/>
              </w:rPr>
              <w:t xml:space="preserve"> </w:t>
            </w:r>
            <w:r w:rsidR="00BD6190" w:rsidRPr="005F7A67">
              <w:rPr>
                <w:noProof/>
              </w:rPr>
              <w:drawing>
                <wp:inline distT="0" distB="0" distL="0" distR="0" wp14:anchorId="18ADB759" wp14:editId="5B5F9930">
                  <wp:extent cx="201930" cy="166370"/>
                  <wp:effectExtent l="0" t="0" r="762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BD6190" w:rsidRPr="005F7A67">
              <w:rPr>
                <w:rStyle w:val="SAPScreenElement"/>
              </w:rPr>
              <w:t xml:space="preserve"> </w:t>
            </w:r>
            <w:r w:rsidR="00BD6190" w:rsidRPr="005F7A67">
              <w:t xml:space="preserve">icon located below </w:t>
            </w:r>
            <w:r w:rsidR="00BD6190" w:rsidRPr="005F7A67">
              <w:rPr>
                <w:rStyle w:val="SAPScreenElement"/>
              </w:rPr>
              <w:t xml:space="preserve">&lt;position title (code)&gt; </w:t>
            </w:r>
            <w:r w:rsidR="00BD6190" w:rsidRPr="005F7A67">
              <w:t>and</w:t>
            </w:r>
            <w:r w:rsidR="00BD6190" w:rsidRPr="005F7A67">
              <w:rPr>
                <w:rStyle w:val="SAPScreenElement"/>
              </w:rPr>
              <w:t xml:space="preserve"> </w:t>
            </w:r>
            <w:r w:rsidR="00BD6190" w:rsidRPr="005F7A67">
              <w:t>next to</w:t>
            </w:r>
            <w:r w:rsidR="00BD6190" w:rsidRPr="005F7A67">
              <w:rPr>
                <w:rStyle w:val="SAPScreenElement"/>
              </w:rPr>
              <w:t xml:space="preserve"> as of &lt;selected date&gt;</w:t>
            </w:r>
            <w:r w:rsidR="0003159A" w:rsidRPr="005F7A67">
              <w:t xml:space="preserve">. In the upcoming </w:t>
            </w:r>
            <w:r w:rsidR="0003159A" w:rsidRPr="005F7A67">
              <w:rPr>
                <w:rStyle w:val="SAPScreenElement"/>
              </w:rPr>
              <w:t>Position: &lt;Title (Code)&gt;</w:t>
            </w:r>
            <w:r w:rsidR="0003159A" w:rsidRPr="005F7A67">
              <w:t xml:space="preserve"> dialog box, select the </w:t>
            </w:r>
            <w:r w:rsidR="0003159A" w:rsidRPr="005F7A67">
              <w:rPr>
                <w:rStyle w:val="SAPScreenElement"/>
              </w:rPr>
              <w:t>Edit</w:t>
            </w:r>
            <w:r w:rsidR="0003159A" w:rsidRPr="005F7A67">
              <w:t xml:space="preserve"> link, enter an effective date for the change</w:t>
            </w:r>
            <w:r w:rsidR="00EF4968" w:rsidRPr="005F7A67">
              <w:t xml:space="preserve"> (most likely the first day the </w:t>
            </w:r>
            <w:r w:rsidR="001379D1" w:rsidRPr="005F7A67">
              <w:t xml:space="preserve">position transfer of the </w:t>
            </w:r>
            <w:r w:rsidR="00EF4968" w:rsidRPr="005F7A67">
              <w:t>previous incumbent becomes effective)</w:t>
            </w:r>
            <w:r w:rsidR="0003159A" w:rsidRPr="005F7A67">
              <w:t xml:space="preserve">, choose the </w:t>
            </w:r>
            <w:r w:rsidR="0003159A" w:rsidRPr="005F7A67">
              <w:rPr>
                <w:rStyle w:val="SAPScreenElement"/>
              </w:rPr>
              <w:t>Proceed</w:t>
            </w:r>
            <w:r w:rsidR="0003159A" w:rsidRPr="005F7A67">
              <w:t xml:space="preserve"> button, and set field </w:t>
            </w:r>
            <w:r w:rsidR="0003159A" w:rsidRPr="005F7A67">
              <w:rPr>
                <w:rStyle w:val="SAPScreenElement"/>
              </w:rPr>
              <w:t>To Be Hired</w:t>
            </w:r>
            <w:r w:rsidR="0003159A" w:rsidRPr="005F7A67">
              <w:t xml:space="preserve"> to</w:t>
            </w:r>
            <w:r w:rsidR="0003159A" w:rsidRPr="005F7A67">
              <w:rPr>
                <w:rStyle w:val="SAPUserEntry"/>
              </w:rPr>
              <w:t xml:space="preserve"> Yes</w:t>
            </w:r>
            <w:r w:rsidR="0003159A" w:rsidRPr="005F7A67">
              <w:t xml:space="preserve">. Then choose </w:t>
            </w:r>
            <w:r w:rsidR="0003159A" w:rsidRPr="005F7A67">
              <w:rPr>
                <w:rStyle w:val="SAPScreenElement"/>
              </w:rPr>
              <w:t>Save</w:t>
            </w:r>
            <w:r w:rsidR="0003159A" w:rsidRPr="005F7A67">
              <w:t>.</w:t>
            </w:r>
          </w:p>
        </w:tc>
        <w:tc>
          <w:tcPr>
            <w:tcW w:w="3330" w:type="dxa"/>
            <w:tcBorders>
              <w:top w:val="single" w:sz="8" w:space="0" w:color="999999"/>
              <w:left w:val="single" w:sz="8" w:space="0" w:color="999999"/>
              <w:bottom w:val="single" w:sz="8" w:space="0" w:color="999999"/>
              <w:right w:val="single" w:sz="8" w:space="0" w:color="999999"/>
            </w:tcBorders>
          </w:tcPr>
          <w:p w14:paraId="39C393F2" w14:textId="77777777" w:rsidR="00CC27CE" w:rsidRPr="005F7A67" w:rsidRDefault="00CC27CE" w:rsidP="007829CE"/>
        </w:tc>
        <w:tc>
          <w:tcPr>
            <w:tcW w:w="1288" w:type="dxa"/>
            <w:tcBorders>
              <w:top w:val="single" w:sz="8" w:space="0" w:color="999999"/>
              <w:left w:val="single" w:sz="8" w:space="0" w:color="999999"/>
              <w:bottom w:val="single" w:sz="8" w:space="0" w:color="999999"/>
              <w:right w:val="single" w:sz="8" w:space="0" w:color="999999"/>
            </w:tcBorders>
          </w:tcPr>
          <w:p w14:paraId="1F0F89DA" w14:textId="77777777" w:rsidR="00CC27CE" w:rsidRPr="005F7A67" w:rsidRDefault="00CC27CE" w:rsidP="007829CE"/>
        </w:tc>
      </w:tr>
    </w:tbl>
    <w:p w14:paraId="49B965F9" w14:textId="2D5621F0" w:rsidR="004B33C3" w:rsidRPr="005F7A67" w:rsidRDefault="004B33C3" w:rsidP="00B433EF">
      <w:pPr>
        <w:pStyle w:val="Heading3"/>
      </w:pPr>
      <w:bookmarkStart w:id="4582" w:name="_Toc434391602"/>
      <w:bookmarkStart w:id="4583" w:name="_Toc434582569"/>
      <w:bookmarkStart w:id="4584" w:name="_Toc434596187"/>
      <w:bookmarkStart w:id="4585" w:name="_Toc434675547"/>
      <w:bookmarkStart w:id="4586" w:name="_Toc435002917"/>
      <w:bookmarkStart w:id="4587" w:name="_Toc435301547"/>
      <w:bookmarkStart w:id="4588" w:name="_Toc435342166"/>
      <w:bookmarkStart w:id="4589" w:name="_Toc435348623"/>
      <w:bookmarkStart w:id="4590" w:name="_Toc435348992"/>
      <w:bookmarkStart w:id="4591" w:name="_Toc436297497"/>
      <w:bookmarkStart w:id="4592" w:name="_Toc436298400"/>
      <w:bookmarkStart w:id="4593" w:name="_Toc436300117"/>
      <w:bookmarkStart w:id="4594" w:name="_Toc436394299"/>
      <w:bookmarkStart w:id="4595" w:name="_Toc507492145"/>
      <w:bookmarkStart w:id="4596" w:name="_Toc386012203"/>
      <w:bookmarkStart w:id="4597" w:name="_Toc406578513"/>
      <w:bookmarkStart w:id="4598" w:name="_Toc410684960"/>
      <w:bookmarkStart w:id="4599" w:name="_Toc421516486"/>
      <w:bookmarkEnd w:id="4582"/>
      <w:bookmarkEnd w:id="4583"/>
      <w:bookmarkEnd w:id="4584"/>
      <w:bookmarkEnd w:id="4585"/>
      <w:bookmarkEnd w:id="4586"/>
      <w:bookmarkEnd w:id="4587"/>
      <w:bookmarkEnd w:id="4588"/>
      <w:bookmarkEnd w:id="4589"/>
      <w:bookmarkEnd w:id="4590"/>
      <w:bookmarkEnd w:id="4591"/>
      <w:bookmarkEnd w:id="4592"/>
      <w:bookmarkEnd w:id="4593"/>
      <w:bookmarkEnd w:id="4594"/>
      <w:r w:rsidRPr="005F7A67">
        <w:t xml:space="preserve">Notifying </w:t>
      </w:r>
      <w:r w:rsidR="00E21242" w:rsidRPr="005F7A67">
        <w:t>Source</w:t>
      </w:r>
      <w:r w:rsidRPr="005F7A67">
        <w:t xml:space="preserve"> </w:t>
      </w:r>
      <w:r w:rsidR="00B433EF" w:rsidRPr="005F7A67">
        <w:t xml:space="preserve">Line Manager </w:t>
      </w:r>
      <w:r w:rsidRPr="005F7A67">
        <w:t>about Employee Position Transfer Request Completion (process step outside software)</w:t>
      </w:r>
      <w:bookmarkEnd w:id="4595"/>
    </w:p>
    <w:p w14:paraId="6889E928" w14:textId="77777777" w:rsidR="004B33C3" w:rsidRPr="005F7A67" w:rsidRDefault="004B33C3" w:rsidP="004B33C3">
      <w:pPr>
        <w:pStyle w:val="SAPKeyblockTitle"/>
      </w:pPr>
      <w:r w:rsidRPr="005F7A67">
        <w:t>Purpose</w:t>
      </w:r>
    </w:p>
    <w:p w14:paraId="0DC28C5C" w14:textId="263D221B" w:rsidR="004B33C3" w:rsidRPr="005F7A67" w:rsidRDefault="00E21242" w:rsidP="004B33C3">
      <w:r w:rsidRPr="005F7A67">
        <w:t>T</w:t>
      </w:r>
      <w:r w:rsidR="004B33C3" w:rsidRPr="005F7A67">
        <w:t xml:space="preserve">he HR </w:t>
      </w:r>
      <w:r w:rsidR="008B2C02" w:rsidRPr="005F7A67">
        <w:t>a</w:t>
      </w:r>
      <w:r w:rsidR="008B2C02" w:rsidRPr="005F7A67">
        <w:rPr>
          <w:color w:val="000000"/>
        </w:rPr>
        <w:t>dministrator</w:t>
      </w:r>
      <w:r w:rsidR="008B2C02" w:rsidRPr="005F7A67">
        <w:t xml:space="preserve"> </w:t>
      </w:r>
      <w:r w:rsidR="004B33C3" w:rsidRPr="005F7A67">
        <w:t xml:space="preserve">notifies the </w:t>
      </w:r>
      <w:r w:rsidRPr="005F7A67">
        <w:t>source</w:t>
      </w:r>
      <w:r w:rsidR="004B33C3" w:rsidRPr="005F7A67">
        <w:t xml:space="preserve"> </w:t>
      </w:r>
      <w:r w:rsidR="00B433EF" w:rsidRPr="005F7A67">
        <w:t xml:space="preserve">line manager </w:t>
      </w:r>
      <w:r w:rsidR="004B33C3" w:rsidRPr="005F7A67">
        <w:t>about the completion of his or her initial request. This can be done for example via email, or phone call.</w:t>
      </w:r>
    </w:p>
    <w:p w14:paraId="7B8F5D51" w14:textId="351DC9E5" w:rsidR="004B33C3" w:rsidRPr="005F7A67" w:rsidRDefault="004B33C3" w:rsidP="004B33C3">
      <w:pPr>
        <w:pStyle w:val="Heading3"/>
      </w:pPr>
      <w:bookmarkStart w:id="4600" w:name="_Toc507492146"/>
      <w:r w:rsidRPr="005F7A67">
        <w:t>Notifying Employee about Position Transfer Completion (process step outside software)</w:t>
      </w:r>
      <w:bookmarkEnd w:id="4600"/>
    </w:p>
    <w:p w14:paraId="45FBD999" w14:textId="77777777" w:rsidR="004B33C3" w:rsidRPr="005F7A67" w:rsidRDefault="004B33C3" w:rsidP="004B33C3">
      <w:pPr>
        <w:pStyle w:val="SAPKeyblockTitle"/>
      </w:pPr>
      <w:r w:rsidRPr="005F7A67">
        <w:t>Purpose</w:t>
      </w:r>
    </w:p>
    <w:p w14:paraId="69D78F15" w14:textId="12521DC8" w:rsidR="004B33C3" w:rsidRPr="005F7A67" w:rsidRDefault="00E21242" w:rsidP="004B33C3">
      <w:r w:rsidRPr="005F7A67">
        <w:t>T</w:t>
      </w:r>
      <w:r w:rsidR="004B33C3" w:rsidRPr="005F7A67">
        <w:t xml:space="preserve">he HR </w:t>
      </w:r>
      <w:r w:rsidR="008B2C02" w:rsidRPr="005F7A67">
        <w:t>a</w:t>
      </w:r>
      <w:r w:rsidR="008B2C02" w:rsidRPr="005F7A67">
        <w:rPr>
          <w:color w:val="000000"/>
        </w:rPr>
        <w:t>dministrator</w:t>
      </w:r>
      <w:r w:rsidR="008B2C02" w:rsidRPr="005F7A67">
        <w:t xml:space="preserve"> </w:t>
      </w:r>
      <w:r w:rsidR="004B33C3" w:rsidRPr="005F7A67">
        <w:t>notifies the employee about his or her new organizational details. This can be done for example via email, or phone call.</w:t>
      </w:r>
    </w:p>
    <w:p w14:paraId="0D9903EE" w14:textId="5122E87B" w:rsidR="004B33C3" w:rsidRPr="005F7A67" w:rsidRDefault="004B33C3" w:rsidP="004B33C3">
      <w:pPr>
        <w:pStyle w:val="Heading3"/>
      </w:pPr>
      <w:bookmarkStart w:id="4601" w:name="_Toc507492147"/>
      <w:r w:rsidRPr="005F7A67">
        <w:lastRenderedPageBreak/>
        <w:t>Receiving Employee Position Transfer Request Completion Notification (process step outside software)</w:t>
      </w:r>
      <w:bookmarkEnd w:id="4601"/>
    </w:p>
    <w:p w14:paraId="42387922" w14:textId="77777777" w:rsidR="00503A01" w:rsidRPr="005F7A67" w:rsidRDefault="00503A01" w:rsidP="00DF09CA">
      <w:pPr>
        <w:pStyle w:val="SAPKeyblockTitle"/>
      </w:pPr>
      <w:r w:rsidRPr="005F7A67">
        <w:t>Purpose</w:t>
      </w:r>
    </w:p>
    <w:p w14:paraId="0B8BE59F" w14:textId="77ED1DA0" w:rsidR="004B33C3" w:rsidRPr="005F7A67" w:rsidRDefault="004B33C3" w:rsidP="004B33C3">
      <w:r w:rsidRPr="005F7A67">
        <w:t xml:space="preserve">The </w:t>
      </w:r>
      <w:r w:rsidR="00E21242" w:rsidRPr="005F7A67">
        <w:t>source</w:t>
      </w:r>
      <w:r w:rsidRPr="005F7A67">
        <w:t xml:space="preserve"> </w:t>
      </w:r>
      <w:r w:rsidR="00B433EF" w:rsidRPr="005F7A67">
        <w:t xml:space="preserve">line manager </w:t>
      </w:r>
      <w:r w:rsidRPr="005F7A67">
        <w:t xml:space="preserve">has received the notification from the HR </w:t>
      </w:r>
      <w:r w:rsidR="008B2C02" w:rsidRPr="005F7A67">
        <w:t>a</w:t>
      </w:r>
      <w:r w:rsidR="008B2C02" w:rsidRPr="005F7A67">
        <w:rPr>
          <w:color w:val="000000"/>
        </w:rPr>
        <w:t>dministrator</w:t>
      </w:r>
      <w:r w:rsidR="008B2C02" w:rsidRPr="005F7A67">
        <w:t xml:space="preserve"> </w:t>
      </w:r>
      <w:r w:rsidRPr="005F7A67">
        <w:t>that his or her position transfer request has been finalized.</w:t>
      </w:r>
    </w:p>
    <w:p w14:paraId="10F4B731" w14:textId="1D17AEF0" w:rsidR="004B33C3" w:rsidRPr="005F7A67" w:rsidRDefault="004B33C3" w:rsidP="004B33C3">
      <w:pPr>
        <w:pStyle w:val="Heading3"/>
      </w:pPr>
      <w:bookmarkStart w:id="4602" w:name="_Toc507492148"/>
      <w:r w:rsidRPr="005F7A67">
        <w:t>Receiving Position Transfer</w:t>
      </w:r>
      <w:r w:rsidR="00055AA4" w:rsidRPr="005F7A67">
        <w:t xml:space="preserve"> Completion</w:t>
      </w:r>
      <w:r w:rsidRPr="005F7A67">
        <w:t xml:space="preserve"> Notification (process step outside software)</w:t>
      </w:r>
      <w:bookmarkEnd w:id="4602"/>
    </w:p>
    <w:p w14:paraId="17248FA5" w14:textId="77777777" w:rsidR="00503A01" w:rsidRPr="005F7A67" w:rsidRDefault="00503A01" w:rsidP="00DF09CA">
      <w:pPr>
        <w:pStyle w:val="SAPKeyblockTitle"/>
      </w:pPr>
      <w:r w:rsidRPr="005F7A67">
        <w:t>Purpose</w:t>
      </w:r>
    </w:p>
    <w:p w14:paraId="70A7734C" w14:textId="7C2E3B8B" w:rsidR="004B33C3" w:rsidRDefault="004B33C3" w:rsidP="004B33C3">
      <w:r w:rsidRPr="005F7A67">
        <w:t xml:space="preserve">The employee has received the notification from the HR </w:t>
      </w:r>
      <w:r w:rsidR="008B2C02" w:rsidRPr="005F7A67">
        <w:t>a</w:t>
      </w:r>
      <w:r w:rsidR="008B2C02" w:rsidRPr="005F7A67">
        <w:rPr>
          <w:color w:val="000000"/>
        </w:rPr>
        <w:t>dministrator</w:t>
      </w:r>
      <w:r w:rsidR="008B2C02" w:rsidRPr="005F7A67">
        <w:t xml:space="preserve"> </w:t>
      </w:r>
      <w:r w:rsidRPr="005F7A67">
        <w:t>that his or her organizational assignment has changed starting an effective date.</w:t>
      </w:r>
    </w:p>
    <w:p w14:paraId="14AF35C4" w14:textId="77777777" w:rsidR="007F52FA" w:rsidRDefault="007F52FA" w:rsidP="004B33C3"/>
    <w:p w14:paraId="4BE0C517" w14:textId="77777777" w:rsidR="007F52FA" w:rsidRPr="00BA4827" w:rsidRDefault="007F52FA" w:rsidP="007F52FA">
      <w:pPr>
        <w:pStyle w:val="SAPNoteHeading"/>
        <w:ind w:left="0"/>
      </w:pPr>
      <w:commentRangeStart w:id="4603"/>
      <w:r w:rsidRPr="00BA4827">
        <w:rPr>
          <w:noProof/>
        </w:rPr>
        <w:drawing>
          <wp:inline distT="0" distB="0" distL="0" distR="0" wp14:anchorId="10BF2A94" wp14:editId="10D134D1">
            <wp:extent cx="225425" cy="225425"/>
            <wp:effectExtent l="0" t="0" r="3175" b="317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4827">
        <w:t> Recommendation</w:t>
      </w:r>
    </w:p>
    <w:p w14:paraId="08F5D568" w14:textId="0816434C" w:rsidR="007F52FA" w:rsidRPr="00BA4827" w:rsidRDefault="00BA4827" w:rsidP="007F52FA">
      <w:pPr>
        <w:pStyle w:val="NoteParagraph"/>
        <w:ind w:left="0"/>
      </w:pPr>
      <w:ins w:id="4604" w:author="Author" w:date="2018-02-01T10:10:00Z">
        <w:r w:rsidRPr="00BA4827">
          <w:t>For country</w:t>
        </w:r>
        <w:r w:rsidRPr="00BA4827">
          <w:rPr>
            <w:b/>
          </w:rPr>
          <w:t xml:space="preserve"> AU</w:t>
        </w:r>
        <w:r w:rsidRPr="00BA4827">
          <w:t xml:space="preserve">, </w:t>
        </w:r>
      </w:ins>
      <w:del w:id="4605" w:author="Author" w:date="2018-02-01T10:10:00Z">
        <w:r w:rsidR="007F52FA" w:rsidRPr="00BA4827" w:rsidDel="00BA4827">
          <w:delText>I</w:delText>
        </w:r>
      </w:del>
      <w:ins w:id="4606" w:author="Author" w:date="2018-02-01T10:10:00Z">
        <w:r w:rsidRPr="00BA4827">
          <w:t>i</w:t>
        </w:r>
      </w:ins>
      <w:r w:rsidR="007F52FA" w:rsidRPr="00BA4827">
        <w:t xml:space="preserve">n case the position transfer is associated with changes in compensation, meaning </w:t>
      </w:r>
      <w:ins w:id="4607" w:author="Author" w:date="2018-02-02T15:05:00Z">
        <w:r w:rsidR="004D69E1">
          <w:t xml:space="preserve">that </w:t>
        </w:r>
      </w:ins>
      <w:del w:id="4608" w:author="Author" w:date="2018-02-02T15:04:00Z">
        <w:r w:rsidR="007F52FA" w:rsidRPr="00BA4827" w:rsidDel="004D69E1">
          <w:delText xml:space="preserve">fields </w:delText>
        </w:r>
      </w:del>
      <w:r w:rsidR="007F52FA" w:rsidRPr="00BA4827">
        <w:t xml:space="preserve">in the </w:t>
      </w:r>
      <w:r w:rsidR="007F52FA" w:rsidRPr="00BA4827">
        <w:rPr>
          <w:rStyle w:val="SAPScreenElement"/>
        </w:rPr>
        <w:t xml:space="preserve">Job Information </w:t>
      </w:r>
      <w:r w:rsidR="007F52FA" w:rsidRPr="00BA4827">
        <w:t xml:space="preserve">block </w:t>
      </w:r>
      <w:ins w:id="4609" w:author="Author" w:date="2018-02-02T15:04:00Z">
        <w:r w:rsidR="004D69E1" w:rsidRPr="00BA4827">
          <w:t xml:space="preserve">fields </w:t>
        </w:r>
      </w:ins>
      <w:r w:rsidR="007F52FA" w:rsidRPr="00BA4827">
        <w:t xml:space="preserve">like, for example, pay scale group, pay scale level, FTE, etc., have been adapted, the HR administrator should check if the changes in the employee’s compensation information are displayed as expected! Make sure that in the </w:t>
      </w:r>
      <w:r w:rsidR="007F52FA" w:rsidRPr="00BA4827">
        <w:rPr>
          <w:rStyle w:val="SAPScreenElement"/>
        </w:rPr>
        <w:t xml:space="preserve">Compensation Information </w:t>
      </w:r>
      <w:r w:rsidR="007F52FA" w:rsidRPr="00BA4827">
        <w:t xml:space="preserve">block, for a particular </w:t>
      </w:r>
      <w:r w:rsidR="007F52FA" w:rsidRPr="00BA4827">
        <w:rPr>
          <w:rStyle w:val="SAPScreenElement"/>
        </w:rPr>
        <w:t>Pay Component</w:t>
      </w:r>
      <w:r w:rsidR="007F52FA" w:rsidRPr="00BA4827">
        <w:t xml:space="preserve"> the values of fields </w:t>
      </w:r>
      <w:r w:rsidR="007F52FA" w:rsidRPr="00BA4827">
        <w:rPr>
          <w:rStyle w:val="SAPScreenElement"/>
        </w:rPr>
        <w:t>Pay Group,</w:t>
      </w:r>
      <w:r w:rsidR="007F52FA" w:rsidRPr="00BA4827">
        <w:t xml:space="preserve"> </w:t>
      </w:r>
      <w:r w:rsidR="007F52FA" w:rsidRPr="00BA4827">
        <w:rPr>
          <w:rStyle w:val="SAPScreenElement"/>
        </w:rPr>
        <w:t>Amount,</w:t>
      </w:r>
      <w:r w:rsidR="007F52FA" w:rsidRPr="00BA4827">
        <w:t xml:space="preserve"> and </w:t>
      </w:r>
      <w:r w:rsidR="007F52FA" w:rsidRPr="00BA4827">
        <w:rPr>
          <w:rStyle w:val="SAPScreenElement"/>
        </w:rPr>
        <w:t>Frequency</w:t>
      </w:r>
      <w:r w:rsidR="007F52FA" w:rsidRPr="00BA4827">
        <w:t xml:space="preserve"> fit to each other. If this is not the case, you need to adapt this manually as follows: select the </w:t>
      </w:r>
      <w:r w:rsidR="007F52FA" w:rsidRPr="00BA4827">
        <w:rPr>
          <w:rStyle w:val="SAPScreenElement"/>
        </w:rPr>
        <w:t>Clock (History)</w:t>
      </w:r>
      <w:r w:rsidR="007F52FA" w:rsidRPr="00BA4827">
        <w:t xml:space="preserve"> icon next to the </w:t>
      </w:r>
      <w:r w:rsidR="007F52FA" w:rsidRPr="00BA4827">
        <w:rPr>
          <w:rStyle w:val="SAPScreenElement"/>
        </w:rPr>
        <w:t>Compensation Information</w:t>
      </w:r>
      <w:r w:rsidR="007F52FA" w:rsidRPr="00BA4827">
        <w:t xml:space="preserve"> block. In the </w:t>
      </w:r>
      <w:r w:rsidR="007F52FA" w:rsidRPr="00BA4827">
        <w:rPr>
          <w:rStyle w:val="SAPScreenElement"/>
        </w:rPr>
        <w:t>Change History</w:t>
      </w:r>
      <w:r w:rsidR="007F52FA" w:rsidRPr="00BA4827">
        <w:t xml:space="preserve"> part of the upcoming </w:t>
      </w:r>
      <w:r w:rsidR="007F52FA" w:rsidRPr="00BA4827">
        <w:rPr>
          <w:rStyle w:val="SAPScreenElement"/>
        </w:rPr>
        <w:t xml:space="preserve">Compensation Information Changes </w:t>
      </w:r>
      <w:r w:rsidR="007F52FA" w:rsidRPr="00BA4827">
        <w:t xml:space="preserve">dialog box, select the appropriate record and choose the </w:t>
      </w:r>
      <w:r w:rsidR="007F52FA" w:rsidRPr="00BA4827">
        <w:rPr>
          <w:rStyle w:val="SAPScreenElement"/>
        </w:rPr>
        <w:t>Edit</w:t>
      </w:r>
      <w:r w:rsidR="007F52FA" w:rsidRPr="00BA4827">
        <w:t xml:space="preserve"> button</w:t>
      </w:r>
      <w:r w:rsidR="007F52FA" w:rsidRPr="00BA4827">
        <w:rPr>
          <w:rStyle w:val="SAPScreenElement"/>
        </w:rPr>
        <w:t xml:space="preserve">. </w:t>
      </w:r>
      <w:r w:rsidR="007F52FA" w:rsidRPr="00BA4827">
        <w:t>Adapt the data as appropriate and save the record.</w:t>
      </w:r>
    </w:p>
    <w:p w14:paraId="5A08A649" w14:textId="35FDD79D" w:rsidR="007F52FA" w:rsidRPr="00BA4827" w:rsidDel="00BA4827" w:rsidRDefault="007F52FA" w:rsidP="007F52FA">
      <w:pPr>
        <w:pStyle w:val="SAPNoteHeading"/>
        <w:ind w:left="0"/>
        <w:rPr>
          <w:del w:id="4610" w:author="Author" w:date="2018-02-01T10:10:00Z"/>
        </w:rPr>
      </w:pPr>
    </w:p>
    <w:p w14:paraId="18E01E81" w14:textId="77777777" w:rsidR="007F52FA" w:rsidRPr="00BA4827" w:rsidRDefault="007F52FA" w:rsidP="007F52FA">
      <w:pPr>
        <w:pStyle w:val="SAPNoteHeading"/>
        <w:ind w:left="0"/>
      </w:pPr>
      <w:r w:rsidRPr="00BA4827">
        <w:rPr>
          <w:noProof/>
        </w:rPr>
        <w:drawing>
          <wp:inline distT="0" distB="0" distL="0" distR="0" wp14:anchorId="44E3E4DE" wp14:editId="75CFFDE9">
            <wp:extent cx="228600" cy="228600"/>
            <wp:effectExtent l="0" t="0" r="0" b="0"/>
            <wp:docPr id="3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827">
        <w:t> Note</w:t>
      </w:r>
    </w:p>
    <w:p w14:paraId="68FF087D" w14:textId="55EDA1C0" w:rsidR="007F52FA" w:rsidRPr="00BA4827" w:rsidRDefault="00BA4827" w:rsidP="007F52FA">
      <w:ins w:id="4611" w:author="Author" w:date="2018-02-01T10:10:00Z">
        <w:r w:rsidRPr="00BA4827">
          <w:t>For country</w:t>
        </w:r>
        <w:r w:rsidRPr="00BA4827">
          <w:rPr>
            <w:b/>
          </w:rPr>
          <w:t xml:space="preserve"> AU</w:t>
        </w:r>
        <w:r w:rsidRPr="00BA4827">
          <w:t xml:space="preserve">, </w:t>
        </w:r>
      </w:ins>
      <w:del w:id="4612" w:author="Author" w:date="2018-02-01T10:10:00Z">
        <w:r w:rsidR="007F52FA" w:rsidRPr="00BA4827" w:rsidDel="00BA4827">
          <w:delText>I</w:delText>
        </w:r>
      </w:del>
      <w:ins w:id="4613" w:author="Author" w:date="2018-02-01T10:10:00Z">
        <w:r w:rsidRPr="00BA4827">
          <w:t>i</w:t>
        </w:r>
      </w:ins>
      <w:r w:rsidR="007F52FA" w:rsidRPr="00BA4827">
        <w:t xml:space="preserve">n case corrections to the job information of an employee need to be made without going through any approval processes, the HR </w:t>
      </w:r>
      <w:r w:rsidR="007F52FA" w:rsidRPr="00BA4827">
        <w:rPr>
          <w:noProof/>
        </w:rPr>
        <w:t>A</w:t>
      </w:r>
      <w:r w:rsidR="007F52FA" w:rsidRPr="00BA4827">
        <w:t xml:space="preserve">dministrator can perform these corrections and add a note to the updates performed. For this, the HR </w:t>
      </w:r>
      <w:r w:rsidR="007F52FA" w:rsidRPr="00BA4827">
        <w:rPr>
          <w:noProof/>
        </w:rPr>
        <w:t>A</w:t>
      </w:r>
      <w:r w:rsidR="007F52FA" w:rsidRPr="00BA4827">
        <w:t>dministrator can proceed as follows:</w:t>
      </w:r>
    </w:p>
    <w:p w14:paraId="1AF58425" w14:textId="77777777" w:rsidR="007F52FA" w:rsidRPr="00BA4827" w:rsidRDefault="007F52FA" w:rsidP="007F52FA">
      <w:pPr>
        <w:pStyle w:val="ListBullet3"/>
        <w:numPr>
          <w:ilvl w:val="0"/>
          <w:numId w:val="11"/>
        </w:numPr>
        <w:ind w:left="360"/>
      </w:pPr>
      <w:r w:rsidRPr="00BA4827">
        <w:rPr>
          <w:noProof/>
        </w:rPr>
        <w:t xml:space="preserve">Log on to </w:t>
      </w:r>
      <w:r w:rsidRPr="00BA4827">
        <w:rPr>
          <w:rStyle w:val="SAPScreenElement"/>
          <w:color w:val="auto"/>
        </w:rPr>
        <w:t>Employee Central</w:t>
      </w:r>
      <w:r w:rsidRPr="00BA4827">
        <w:rPr>
          <w:noProof/>
        </w:rPr>
        <w:t xml:space="preserve"> as an HR A</w:t>
      </w:r>
      <w:r w:rsidRPr="00BA4827">
        <w:t>dministrator</w:t>
      </w:r>
      <w:r w:rsidRPr="00BA4827">
        <w:rPr>
          <w:noProof/>
        </w:rPr>
        <w:t>.</w:t>
      </w:r>
    </w:p>
    <w:p w14:paraId="57DB4606" w14:textId="77777777" w:rsidR="007F52FA" w:rsidRPr="00BA4827" w:rsidRDefault="007F52FA" w:rsidP="007F52FA">
      <w:pPr>
        <w:pStyle w:val="ListBullet3"/>
        <w:numPr>
          <w:ilvl w:val="0"/>
          <w:numId w:val="11"/>
        </w:numPr>
        <w:ind w:left="360"/>
      </w:pPr>
      <w:r w:rsidRPr="00BA4827">
        <w:rPr>
          <w:noProof/>
        </w:rPr>
        <w:t xml:space="preserve">Select from the </w:t>
      </w:r>
      <w:r w:rsidRPr="00BA4827">
        <w:rPr>
          <w:rStyle w:val="SAPScreenElement"/>
        </w:rPr>
        <w:t xml:space="preserve">Home </w:t>
      </w:r>
      <w:r w:rsidRPr="00BA4827">
        <w:rPr>
          <w:noProof/>
        </w:rPr>
        <w:t xml:space="preserve">drop-down </w:t>
      </w:r>
      <w:r w:rsidRPr="00BA4827">
        <w:rPr>
          <w:rStyle w:val="SAPScreenElement"/>
        </w:rPr>
        <w:t>My Employee Files</w:t>
      </w:r>
      <w:r w:rsidRPr="00BA4827">
        <w:rPr>
          <w:noProof/>
        </w:rPr>
        <w:t>, enter the employee’s name in the search box, and c</w:t>
      </w:r>
      <w:r w:rsidRPr="00BA4827">
        <w:t>lick in the list of employees matching the search criteria the appropriate employee.</w:t>
      </w:r>
    </w:p>
    <w:p w14:paraId="121A3211" w14:textId="77777777" w:rsidR="007F52FA" w:rsidRPr="00BA4827" w:rsidRDefault="007F52FA" w:rsidP="007F52FA">
      <w:pPr>
        <w:pStyle w:val="ListBullet3"/>
        <w:numPr>
          <w:ilvl w:val="0"/>
          <w:numId w:val="11"/>
        </w:numPr>
        <w:ind w:left="360"/>
      </w:pPr>
      <w:r w:rsidRPr="00BA4827">
        <w:t xml:space="preserve">Go to the </w:t>
      </w:r>
      <w:r w:rsidRPr="00BA4827">
        <w:rPr>
          <w:rStyle w:val="SAPScreenElement"/>
        </w:rPr>
        <w:t>Employment Information</w:t>
      </w:r>
      <w:r w:rsidRPr="00BA4827">
        <w:t xml:space="preserve"> section and scroll </w:t>
      </w:r>
      <w:r w:rsidRPr="00BA4827">
        <w:rPr>
          <w:rFonts w:cs="Arial"/>
          <w:bCs/>
        </w:rPr>
        <w:t xml:space="preserve">there to the </w:t>
      </w:r>
      <w:r w:rsidRPr="00BA4827">
        <w:rPr>
          <w:rStyle w:val="SAPScreenElement"/>
        </w:rPr>
        <w:t>Job Information</w:t>
      </w:r>
      <w:r w:rsidRPr="00BA4827">
        <w:rPr>
          <w:rFonts w:cs="Arial"/>
          <w:bCs/>
        </w:rPr>
        <w:t xml:space="preserve"> subsection</w:t>
      </w:r>
      <w:r w:rsidRPr="00BA4827">
        <w:t>.</w:t>
      </w:r>
    </w:p>
    <w:p w14:paraId="11FF8082" w14:textId="77777777" w:rsidR="007F52FA" w:rsidRPr="00BA4827" w:rsidRDefault="007F52FA" w:rsidP="007F52FA">
      <w:pPr>
        <w:pStyle w:val="NoteParagraph"/>
        <w:numPr>
          <w:ilvl w:val="0"/>
          <w:numId w:val="11"/>
        </w:numPr>
        <w:ind w:left="360"/>
      </w:pPr>
      <w:r w:rsidRPr="00BA4827">
        <w:t xml:space="preserve">Select the </w:t>
      </w:r>
      <w:r w:rsidRPr="00BA4827">
        <w:rPr>
          <w:rStyle w:val="SAPScreenElement"/>
        </w:rPr>
        <w:t>Clock (History)</w:t>
      </w:r>
      <w:r w:rsidRPr="00BA4827">
        <w:t xml:space="preserve"> icon next to the </w:t>
      </w:r>
      <w:r w:rsidRPr="00BA4827">
        <w:rPr>
          <w:rStyle w:val="SAPScreenElement"/>
        </w:rPr>
        <w:t>Job Information</w:t>
      </w:r>
      <w:r w:rsidRPr="00BA4827">
        <w:t xml:space="preserve"> block. In the </w:t>
      </w:r>
      <w:r w:rsidRPr="00BA4827">
        <w:rPr>
          <w:rStyle w:val="SAPScreenElement"/>
        </w:rPr>
        <w:t>Change History</w:t>
      </w:r>
      <w:r w:rsidRPr="00BA4827">
        <w:t xml:space="preserve"> part of the upcoming dialog box, select the appropriate record and choose the </w:t>
      </w:r>
      <w:r w:rsidRPr="00BA4827">
        <w:rPr>
          <w:rStyle w:val="SAPScreenElement"/>
        </w:rPr>
        <w:t>Edit</w:t>
      </w:r>
      <w:r w:rsidRPr="00BA4827">
        <w:t xml:space="preserve"> button.</w:t>
      </w:r>
    </w:p>
    <w:p w14:paraId="11F1B5E6" w14:textId="2FF33344" w:rsidR="007F52FA" w:rsidRPr="00BA4827" w:rsidRDefault="007F52FA" w:rsidP="007F52FA">
      <w:pPr>
        <w:pStyle w:val="NoteParagraph"/>
        <w:numPr>
          <w:ilvl w:val="0"/>
          <w:numId w:val="11"/>
        </w:numPr>
        <w:ind w:left="360"/>
      </w:pPr>
      <w:r w:rsidRPr="00BA4827">
        <w:t xml:space="preserve">In the upcoming </w:t>
      </w:r>
      <w:r w:rsidRPr="00BA4827">
        <w:rPr>
          <w:rStyle w:val="SAPScreenElement"/>
        </w:rPr>
        <w:t>Edit History of Job Information on &lt;validity start date&gt;</w:t>
      </w:r>
      <w:r w:rsidRPr="00BA4827">
        <w:t xml:space="preserve"> dialog box, make sure to adapt the </w:t>
      </w:r>
      <w:r w:rsidRPr="00BA4827">
        <w:rPr>
          <w:rStyle w:val="SAPScreenElement"/>
        </w:rPr>
        <w:t>When would you like your changes to take effect?</w:t>
      </w:r>
      <w:r w:rsidRPr="00BA4827">
        <w:t xml:space="preserve"> date to the </w:t>
      </w:r>
      <w:r w:rsidRPr="00BA4827">
        <w:rPr>
          <w:rStyle w:val="SAPScreenElement"/>
        </w:rPr>
        <w:t>&lt;validity start date&gt;.</w:t>
      </w:r>
    </w:p>
    <w:p w14:paraId="00DBF4A7" w14:textId="77777777" w:rsidR="007F52FA" w:rsidRPr="00BA4827" w:rsidRDefault="007F52FA" w:rsidP="007F52FA">
      <w:pPr>
        <w:pStyle w:val="NoteParagraph"/>
        <w:numPr>
          <w:ilvl w:val="0"/>
          <w:numId w:val="11"/>
        </w:numPr>
        <w:ind w:left="360"/>
      </w:pPr>
      <w:r w:rsidRPr="00BA4827">
        <w:t xml:space="preserve">Make the correction as appropriate. In the </w:t>
      </w:r>
      <w:r w:rsidRPr="00BA4827">
        <w:rPr>
          <w:rStyle w:val="SAPScreenElement"/>
        </w:rPr>
        <w:t>Notes</w:t>
      </w:r>
      <w:r w:rsidRPr="00BA4827">
        <w:t xml:space="preserve"> field, make a note to record the data changes done on the employee. For a correct change tracking, it is recommended that you add to your note also the date on which you made the change. </w:t>
      </w:r>
    </w:p>
    <w:p w14:paraId="114551B5" w14:textId="77777777" w:rsidR="007F52FA" w:rsidRPr="00BA4827" w:rsidRDefault="007F52FA" w:rsidP="007F52FA">
      <w:pPr>
        <w:pStyle w:val="NoteParagraph"/>
        <w:numPr>
          <w:ilvl w:val="0"/>
          <w:numId w:val="11"/>
        </w:numPr>
        <w:ind w:left="360"/>
      </w:pPr>
      <w:r w:rsidRPr="00BA4827">
        <w:lastRenderedPageBreak/>
        <w:t>Save the correction.</w:t>
      </w:r>
    </w:p>
    <w:p w14:paraId="2B5C5896" w14:textId="77777777" w:rsidR="007F52FA" w:rsidRPr="00BA4827" w:rsidRDefault="007F52FA" w:rsidP="007F52FA">
      <w:pPr>
        <w:pStyle w:val="NoteParagraph"/>
        <w:numPr>
          <w:ilvl w:val="0"/>
          <w:numId w:val="11"/>
        </w:numPr>
        <w:ind w:left="360"/>
      </w:pPr>
      <w:r w:rsidRPr="00BA4827">
        <w:t xml:space="preserve">In case corrections have been performed to fields, which influence the pay components (like, for example, pay scale group, pay scale level, FTE, etc.), you need to check the automatically updated values in the </w:t>
      </w:r>
      <w:r w:rsidRPr="00BA4827">
        <w:rPr>
          <w:rStyle w:val="SAPScreenElement"/>
        </w:rPr>
        <w:t>Compensation Information</w:t>
      </w:r>
      <w:r w:rsidRPr="00BA4827">
        <w:t xml:space="preserve"> and </w:t>
      </w:r>
      <w:r w:rsidRPr="00BA4827">
        <w:rPr>
          <w:rStyle w:val="SAPScreenElement"/>
        </w:rPr>
        <w:t>Compensation</w:t>
      </w:r>
      <w:r w:rsidRPr="00BA4827">
        <w:t xml:space="preserve"> blocks. In case the suggested values for </w:t>
      </w:r>
      <w:r w:rsidRPr="00BA4827">
        <w:rPr>
          <w:rStyle w:val="SAPScreenElement"/>
        </w:rPr>
        <w:t>Pay Group</w:t>
      </w:r>
      <w:r w:rsidRPr="00BA4827">
        <w:t xml:space="preserve"> and </w:t>
      </w:r>
      <w:r w:rsidRPr="00BA4827">
        <w:rPr>
          <w:rStyle w:val="SAPScreenElement"/>
        </w:rPr>
        <w:t>(Pay Component)</w:t>
      </w:r>
      <w:r w:rsidRPr="00BA4827">
        <w:t xml:space="preserve"> </w:t>
      </w:r>
      <w:r w:rsidRPr="00BA4827">
        <w:rPr>
          <w:rStyle w:val="SAPScreenElement"/>
        </w:rPr>
        <w:t>Frequency</w:t>
      </w:r>
      <w:r w:rsidRPr="00BA4827">
        <w:t xml:space="preserve"> do not fit to each other, you need to adapt this manually. To do so, select the </w:t>
      </w:r>
      <w:r w:rsidRPr="00BA4827">
        <w:rPr>
          <w:rStyle w:val="SAPScreenElement"/>
        </w:rPr>
        <w:t>Clock (History)</w:t>
      </w:r>
      <w:r w:rsidRPr="00BA4827">
        <w:t xml:space="preserve"> icon next to the </w:t>
      </w:r>
      <w:r w:rsidRPr="00BA4827">
        <w:rPr>
          <w:rStyle w:val="SAPScreenElement"/>
        </w:rPr>
        <w:t>Compensation Information</w:t>
      </w:r>
      <w:r w:rsidRPr="00BA4827">
        <w:t xml:space="preserve"> block. In the </w:t>
      </w:r>
      <w:r w:rsidRPr="00BA4827">
        <w:rPr>
          <w:rStyle w:val="SAPScreenElement"/>
        </w:rPr>
        <w:t>Change History</w:t>
      </w:r>
      <w:r w:rsidRPr="00BA4827">
        <w:t xml:space="preserve"> part of the upcoming </w:t>
      </w:r>
      <w:r w:rsidRPr="00BA4827">
        <w:rPr>
          <w:rStyle w:val="SAPScreenElement"/>
        </w:rPr>
        <w:t>Compensation Information Changes</w:t>
      </w:r>
      <w:r w:rsidRPr="00BA4827">
        <w:t xml:space="preserve"> dialog box, select the appropriate record and choose the </w:t>
      </w:r>
      <w:r w:rsidRPr="00BA4827">
        <w:rPr>
          <w:rStyle w:val="SAPScreenElement"/>
        </w:rPr>
        <w:t>Edit</w:t>
      </w:r>
      <w:r w:rsidRPr="00BA4827">
        <w:t xml:space="preserve"> button.</w:t>
      </w:r>
      <w:r w:rsidRPr="00BA4827">
        <w:rPr>
          <w:rStyle w:val="SAPScreenElement"/>
        </w:rPr>
        <w:t xml:space="preserve"> </w:t>
      </w:r>
      <w:r w:rsidRPr="00BA4827">
        <w:t xml:space="preserve">In the upcoming </w:t>
      </w:r>
      <w:r w:rsidRPr="00BA4827">
        <w:rPr>
          <w:rStyle w:val="SAPScreenElement"/>
        </w:rPr>
        <w:t>Edit History of Compensation Information on &lt;validity start date&gt;</w:t>
      </w:r>
      <w:r w:rsidRPr="00BA4827">
        <w:t xml:space="preserve"> dialog box, make sure to adapt the </w:t>
      </w:r>
      <w:r w:rsidRPr="00BA4827">
        <w:rPr>
          <w:rStyle w:val="SAPScreenElement"/>
        </w:rPr>
        <w:t>When would you like your changes to take effect?</w:t>
      </w:r>
      <w:r w:rsidRPr="00BA4827">
        <w:t xml:space="preserve"> date to the </w:t>
      </w:r>
      <w:r w:rsidRPr="00BA4827">
        <w:rPr>
          <w:rStyle w:val="SAPScreenElement"/>
        </w:rPr>
        <w:t>&lt;validity start date&gt;</w:t>
      </w:r>
      <w:r w:rsidRPr="00BA4827">
        <w:t xml:space="preserve"> and make the appropriate adaptions</w:t>
      </w:r>
      <w:r w:rsidRPr="00BA4827">
        <w:rPr>
          <w:rStyle w:val="SAPScreenElement"/>
        </w:rPr>
        <w:t xml:space="preserve">. </w:t>
      </w:r>
      <w:r w:rsidRPr="00BA4827">
        <w:t xml:space="preserve">Make sure to adapt also the </w:t>
      </w:r>
      <w:r w:rsidRPr="00BA4827">
        <w:rPr>
          <w:rStyle w:val="SAPScreenElement"/>
        </w:rPr>
        <w:t>(Pay Component) Amount</w:t>
      </w:r>
      <w:r w:rsidRPr="00BA4827">
        <w:t xml:space="preserve"> in this case such that the annual salary of the employee is preserved.</w:t>
      </w:r>
      <w:commentRangeEnd w:id="4603"/>
      <w:r w:rsidRPr="00BA4827">
        <w:rPr>
          <w:rStyle w:val="CommentReference"/>
          <w:rFonts w:ascii="Arial" w:eastAsia="SimSun" w:hAnsi="Arial"/>
          <w:lang w:val="de-DE"/>
        </w:rPr>
        <w:commentReference w:id="4603"/>
      </w:r>
    </w:p>
    <w:p w14:paraId="6A9D7D64" w14:textId="77777777" w:rsidR="007F52FA" w:rsidRPr="005F7A67" w:rsidRDefault="007F52FA" w:rsidP="004B33C3"/>
    <w:p w14:paraId="60FF4245" w14:textId="6BD5AF4E" w:rsidR="000D1244" w:rsidRDefault="000D1244" w:rsidP="000D1244">
      <w:pPr>
        <w:pStyle w:val="Heading1"/>
      </w:pPr>
      <w:bookmarkStart w:id="4614" w:name="_Toc507492149"/>
      <w:r>
        <w:lastRenderedPageBreak/>
        <w:t>Country-Specific Field Values</w:t>
      </w:r>
      <w:bookmarkEnd w:id="4614"/>
    </w:p>
    <w:p w14:paraId="468FE17C" w14:textId="6E35AC9C" w:rsidR="001B039C" w:rsidRDefault="001B039C" w:rsidP="001B039C">
      <w:pPr>
        <w:pStyle w:val="Heading2"/>
      </w:pPr>
      <w:bookmarkStart w:id="4615" w:name="_Compensation_Information"/>
      <w:bookmarkStart w:id="4616" w:name="_Job_Information"/>
      <w:bookmarkStart w:id="4617" w:name="_Toc507492150"/>
      <w:bookmarkEnd w:id="4615"/>
      <w:bookmarkEnd w:id="4616"/>
      <w:r>
        <w:t>Job Information</w:t>
      </w:r>
      <w:bookmarkEnd w:id="4617"/>
    </w:p>
    <w:p w14:paraId="6CC9C4DF" w14:textId="77777777" w:rsidR="00674985" w:rsidRDefault="00674985" w:rsidP="00674985">
      <w:pPr>
        <w:pStyle w:val="Heading3"/>
        <w:spacing w:before="240" w:after="120"/>
        <w:ind w:left="720" w:hanging="720"/>
      </w:pPr>
      <w:bookmarkStart w:id="4618" w:name="_Toc507492151"/>
      <w:r w:rsidRPr="003872D1">
        <w:t>United Arab Emirates (AE)</w:t>
      </w:r>
      <w:bookmarkEnd w:id="4618"/>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674985" w:rsidRPr="00CF1425" w14:paraId="790D08A8" w14:textId="77777777" w:rsidTr="005962A7">
        <w:trPr>
          <w:trHeight w:val="432"/>
          <w:tblHeader/>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1392928E" w14:textId="77777777" w:rsidR="00674985" w:rsidRPr="00CF1425" w:rsidRDefault="00674985" w:rsidP="00696E8F">
            <w:pPr>
              <w:pStyle w:val="SAPTableHeader"/>
            </w:pPr>
            <w:r w:rsidRPr="00CF1425">
              <w:t>User Entries: Field Name: User Action and Value</w:t>
            </w:r>
          </w:p>
        </w:tc>
      </w:tr>
      <w:tr w:rsidR="00674985" w:rsidRPr="00AF5AE4" w14:paraId="41EE3157"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04120248" w14:textId="7C216AB3" w:rsidR="00674985" w:rsidRPr="00CF1425" w:rsidRDefault="00674985" w:rsidP="00674985">
            <w:pPr>
              <w:rPr>
                <w:rStyle w:val="SAPScreenElement"/>
              </w:rPr>
            </w:pPr>
            <w:r w:rsidRPr="001D307A">
              <w:rPr>
                <w:rStyle w:val="SAPScreenElement"/>
              </w:rPr>
              <w:t>Job Classification</w:t>
            </w:r>
            <w:r w:rsidRPr="001D307A">
              <w:t>: select from drop-down</w:t>
            </w:r>
          </w:p>
        </w:tc>
      </w:tr>
      <w:tr w:rsidR="00674985" w:rsidRPr="00AF5AE4" w14:paraId="75B41640"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69E79E62" w14:textId="196069FB" w:rsidR="00674985" w:rsidRPr="00CF1425" w:rsidRDefault="00674985" w:rsidP="00674985">
            <w:pPr>
              <w:rPr>
                <w:rStyle w:val="SAPScreenElement"/>
              </w:rPr>
            </w:pPr>
            <w:r w:rsidRPr="001D307A">
              <w:rPr>
                <w:rStyle w:val="SAPScreenElement"/>
              </w:rPr>
              <w:t>Job Title:</w:t>
            </w:r>
            <w:r w:rsidRPr="001D307A">
              <w:t xml:space="preserve"> defaulted based on value entered for </w:t>
            </w:r>
            <w:r w:rsidRPr="001D307A">
              <w:rPr>
                <w:rStyle w:val="SAPScreenElement"/>
              </w:rPr>
              <w:t xml:space="preserve">Job Classification; </w:t>
            </w:r>
            <w:r w:rsidRPr="001D307A">
              <w:t>adapt as appropriate</w:t>
            </w:r>
          </w:p>
        </w:tc>
      </w:tr>
      <w:tr w:rsidR="00674985" w:rsidRPr="00466471" w14:paraId="14AB3CF7"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18C690BC" w14:textId="6CE0C6F8" w:rsidR="00674985" w:rsidRPr="00CF1425" w:rsidRDefault="00674985" w:rsidP="00674985">
            <w:pPr>
              <w:rPr>
                <w:rStyle w:val="SAPScreenElement"/>
              </w:rPr>
            </w:pPr>
            <w:r w:rsidRPr="001D307A">
              <w:rPr>
                <w:rStyle w:val="SAPScreenElement"/>
              </w:rPr>
              <w:t>Pay Grade:</w:t>
            </w:r>
            <w:r w:rsidRPr="001D307A">
              <w:t xml:space="preserve"> defaulted based on value for </w:t>
            </w:r>
            <w:r w:rsidRPr="001D307A">
              <w:rPr>
                <w:rStyle w:val="SAPScreenElement"/>
              </w:rPr>
              <w:t>Job Classification;</w:t>
            </w:r>
            <w:r w:rsidRPr="001D307A">
              <w:t xml:space="preserve"> adapt as appropriate</w:t>
            </w:r>
            <w:r>
              <w:t xml:space="preserve"> by selecting a higher value</w:t>
            </w:r>
          </w:p>
        </w:tc>
      </w:tr>
    </w:tbl>
    <w:p w14:paraId="6780FE27" w14:textId="77777777" w:rsidR="00674985" w:rsidRDefault="00674985" w:rsidP="00674985">
      <w:pPr>
        <w:pStyle w:val="Heading3"/>
        <w:spacing w:before="240" w:after="120"/>
        <w:ind w:left="720" w:hanging="720"/>
      </w:pPr>
      <w:bookmarkStart w:id="4619" w:name="_Toc507492152"/>
      <w:commentRangeStart w:id="4620"/>
      <w:r w:rsidRPr="003872D1">
        <w:t>Australia (AU)</w:t>
      </w:r>
      <w:commentRangeEnd w:id="4620"/>
      <w:r w:rsidR="00696E8F">
        <w:rPr>
          <w:rStyle w:val="CommentReference"/>
          <w:rFonts w:ascii="Arial" w:hAnsi="Arial"/>
          <w:bCs w:val="0"/>
          <w:color w:val="auto"/>
          <w:lang w:val="de-DE"/>
        </w:rPr>
        <w:commentReference w:id="4620"/>
      </w:r>
      <w:bookmarkEnd w:id="4619"/>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674985" w:rsidRPr="00CF1425" w14:paraId="3BCE96D8" w14:textId="77777777" w:rsidTr="00674985">
        <w:trPr>
          <w:trHeight w:val="432"/>
          <w:tblHeader/>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5AA30A4A" w14:textId="77777777" w:rsidR="00674985" w:rsidRPr="00CF1425" w:rsidRDefault="00674985" w:rsidP="00696E8F">
            <w:pPr>
              <w:pStyle w:val="SAPTableHeader"/>
            </w:pPr>
            <w:r w:rsidRPr="00CF1425">
              <w:t>User Entries: Field Name: User Action and Value</w:t>
            </w:r>
          </w:p>
        </w:tc>
      </w:tr>
      <w:tr w:rsidR="00674985" w:rsidRPr="00AF5AE4" w14:paraId="1380151E" w14:textId="77777777" w:rsidTr="00674985">
        <w:trPr>
          <w:trHeight w:val="360"/>
        </w:trPr>
        <w:tc>
          <w:tcPr>
            <w:tcW w:w="11762" w:type="dxa"/>
            <w:tcBorders>
              <w:top w:val="single" w:sz="8" w:space="0" w:color="999999"/>
              <w:left w:val="single" w:sz="8" w:space="0" w:color="999999"/>
              <w:bottom w:val="single" w:sz="8" w:space="0" w:color="999999"/>
              <w:right w:val="single" w:sz="8" w:space="0" w:color="999999"/>
            </w:tcBorders>
          </w:tcPr>
          <w:p w14:paraId="7F7DADC3" w14:textId="5646B91E" w:rsidR="00674985" w:rsidRPr="00CF1425" w:rsidRDefault="006E5430" w:rsidP="00674985">
            <w:pPr>
              <w:rPr>
                <w:rStyle w:val="SAPScreenElement"/>
              </w:rPr>
            </w:pPr>
            <w:r>
              <w:rPr>
                <w:rStyle w:val="SAPScreenElement"/>
              </w:rPr>
              <w:t>Standard Weekly Hours</w:t>
            </w:r>
            <w:r w:rsidR="00674985" w:rsidRPr="00712C72">
              <w:rPr>
                <w:rStyle w:val="SAPScreenElement"/>
              </w:rPr>
              <w:t>:</w:t>
            </w:r>
            <w:r w:rsidR="00674985" w:rsidRPr="00712C72">
              <w:t xml:space="preserve"> adapt </w:t>
            </w:r>
            <w:r>
              <w:t>by entering a lower value</w:t>
            </w:r>
          </w:p>
        </w:tc>
      </w:tr>
      <w:tr w:rsidR="006E5430" w:rsidRPr="00AF5AE4" w14:paraId="1C00B187" w14:textId="77777777" w:rsidTr="00674985">
        <w:trPr>
          <w:trHeight w:val="360"/>
        </w:trPr>
        <w:tc>
          <w:tcPr>
            <w:tcW w:w="11762" w:type="dxa"/>
            <w:tcBorders>
              <w:top w:val="single" w:sz="8" w:space="0" w:color="999999"/>
              <w:left w:val="single" w:sz="8" w:space="0" w:color="999999"/>
              <w:bottom w:val="single" w:sz="8" w:space="0" w:color="999999"/>
              <w:right w:val="single" w:sz="8" w:space="0" w:color="999999"/>
            </w:tcBorders>
          </w:tcPr>
          <w:p w14:paraId="503BAA4A" w14:textId="30B1477C" w:rsidR="006E5430" w:rsidRDefault="006E5430" w:rsidP="00674985">
            <w:pPr>
              <w:rPr>
                <w:rStyle w:val="SAPScreenElement"/>
              </w:rPr>
            </w:pPr>
            <w:r>
              <w:rPr>
                <w:rStyle w:val="SAPScreenElement"/>
              </w:rPr>
              <w:t xml:space="preserve">Working Days Per Week: </w:t>
            </w:r>
            <w:r w:rsidRPr="00712C72">
              <w:t xml:space="preserve">adapt </w:t>
            </w:r>
            <w:r>
              <w:t>if</w:t>
            </w:r>
            <w:r w:rsidRPr="00712C72">
              <w:t xml:space="preserve"> appropriate</w:t>
            </w:r>
          </w:p>
        </w:tc>
      </w:tr>
      <w:tr w:rsidR="00674985" w:rsidRPr="00AF5AE4" w14:paraId="0930CC08" w14:textId="77777777" w:rsidTr="00674985">
        <w:trPr>
          <w:trHeight w:val="360"/>
        </w:trPr>
        <w:tc>
          <w:tcPr>
            <w:tcW w:w="11762" w:type="dxa"/>
            <w:tcBorders>
              <w:top w:val="single" w:sz="8" w:space="0" w:color="999999"/>
              <w:left w:val="single" w:sz="8" w:space="0" w:color="999999"/>
              <w:bottom w:val="single" w:sz="8" w:space="0" w:color="999999"/>
              <w:right w:val="single" w:sz="8" w:space="0" w:color="999999"/>
            </w:tcBorders>
          </w:tcPr>
          <w:p w14:paraId="33B6DC5E" w14:textId="1709AE5E" w:rsidR="00696E8F" w:rsidRPr="005962A7" w:rsidRDefault="006E5430" w:rsidP="00674985">
            <w:pPr>
              <w:rPr>
                <w:rStyle w:val="SAPScreenElement"/>
                <w:rFonts w:ascii="BentonSans Book" w:hAnsi="BentonSans Book"/>
                <w:color w:val="auto"/>
              </w:rPr>
            </w:pPr>
            <w:r>
              <w:rPr>
                <w:rStyle w:val="SAPScreenElement"/>
              </w:rPr>
              <w:t>FTE</w:t>
            </w:r>
            <w:r w:rsidR="00674985" w:rsidRPr="00712C72">
              <w:rPr>
                <w:rStyle w:val="SAPScreenElement"/>
              </w:rPr>
              <w:t>:</w:t>
            </w:r>
            <w:r w:rsidR="00674985" w:rsidRPr="00712C72">
              <w:t xml:space="preserve"> </w:t>
            </w:r>
            <w:r>
              <w:t xml:space="preserve">automatically defaulted based on value </w:t>
            </w:r>
            <w:r w:rsidR="00F90549">
              <w:t xml:space="preserve">entered for </w:t>
            </w:r>
            <w:r w:rsidR="00F90549">
              <w:rPr>
                <w:rStyle w:val="SAPScreenElement"/>
              </w:rPr>
              <w:t>Standard Weekly Hours</w:t>
            </w:r>
            <w:r w:rsidR="00F90549" w:rsidRPr="002326C1">
              <w:t>; leave as is</w:t>
            </w:r>
          </w:p>
        </w:tc>
      </w:tr>
      <w:tr w:rsidR="00F90549" w:rsidRPr="00466471" w14:paraId="30FE2B8A" w14:textId="77777777" w:rsidTr="00674985">
        <w:trPr>
          <w:trHeight w:val="360"/>
        </w:trPr>
        <w:tc>
          <w:tcPr>
            <w:tcW w:w="11762" w:type="dxa"/>
            <w:tcBorders>
              <w:top w:val="single" w:sz="8" w:space="0" w:color="999999"/>
              <w:left w:val="single" w:sz="8" w:space="0" w:color="999999"/>
              <w:bottom w:val="single" w:sz="8" w:space="0" w:color="999999"/>
              <w:right w:val="single" w:sz="8" w:space="0" w:color="999999"/>
            </w:tcBorders>
          </w:tcPr>
          <w:p w14:paraId="6E3CE3DB" w14:textId="185A3305" w:rsidR="00F90549" w:rsidRPr="00712C72" w:rsidRDefault="00F90549" w:rsidP="00674985">
            <w:pPr>
              <w:tabs>
                <w:tab w:val="left" w:pos="4096"/>
              </w:tabs>
            </w:pPr>
            <w:r w:rsidRPr="00F90549">
              <w:rPr>
                <w:rStyle w:val="SAPScreenElement"/>
              </w:rPr>
              <w:t>Is Fulltime Employee</w:t>
            </w:r>
            <w:r>
              <w:t>: select</w:t>
            </w:r>
            <w:r w:rsidRPr="00F90549">
              <w:rPr>
                <w:rStyle w:val="SAPUserEntry"/>
              </w:rPr>
              <w:t xml:space="preserve"> No </w:t>
            </w:r>
            <w:r>
              <w:t>from drop-down</w:t>
            </w:r>
          </w:p>
        </w:tc>
      </w:tr>
      <w:tr w:rsidR="00674985" w:rsidRPr="00466471" w14:paraId="71C7F4CE" w14:textId="77777777" w:rsidTr="00674985">
        <w:trPr>
          <w:trHeight w:val="360"/>
        </w:trPr>
        <w:tc>
          <w:tcPr>
            <w:tcW w:w="11762" w:type="dxa"/>
            <w:tcBorders>
              <w:top w:val="single" w:sz="8" w:space="0" w:color="999999"/>
              <w:left w:val="single" w:sz="8" w:space="0" w:color="999999"/>
              <w:bottom w:val="single" w:sz="8" w:space="0" w:color="999999"/>
              <w:right w:val="single" w:sz="8" w:space="0" w:color="999999"/>
            </w:tcBorders>
          </w:tcPr>
          <w:p w14:paraId="30100621" w14:textId="5F913C18" w:rsidR="00674985" w:rsidRPr="00CF1425" w:rsidRDefault="00674985" w:rsidP="00674985">
            <w:pPr>
              <w:tabs>
                <w:tab w:val="left" w:pos="4096"/>
              </w:tabs>
              <w:rPr>
                <w:rStyle w:val="SAPScreenElement"/>
              </w:rPr>
            </w:pPr>
            <w:r w:rsidRPr="00712C72">
              <w:t>Optionally, you can attach a supporting document</w:t>
            </w:r>
            <w:r w:rsidRPr="00712C72">
              <w:rPr>
                <w:color w:val="1F497D"/>
              </w:rPr>
              <w:t>.</w:t>
            </w:r>
            <w:r w:rsidRPr="00712C72">
              <w:t xml:space="preserve"> For this, select in the</w:t>
            </w:r>
            <w:r w:rsidRPr="00712C72">
              <w:rPr>
                <w:rStyle w:val="SAPScreenElement"/>
              </w:rPr>
              <w:t xml:space="preserve"> Job Information </w:t>
            </w:r>
            <w:r w:rsidRPr="00712C72">
              <w:t xml:space="preserve">block the </w:t>
            </w:r>
            <w:r w:rsidRPr="00712C72">
              <w:rPr>
                <w:rStyle w:val="SAPScreenElement"/>
              </w:rPr>
              <w:t>Show &lt;#&gt; more fields</w:t>
            </w:r>
            <w:r w:rsidRPr="00712C72">
              <w:t xml:space="preserve"> link. Select the </w:t>
            </w:r>
            <w:r w:rsidRPr="00712C72">
              <w:rPr>
                <w:noProof/>
              </w:rPr>
              <w:drawing>
                <wp:inline distT="0" distB="0" distL="0" distR="0" wp14:anchorId="61BB3D82" wp14:editId="6733876E">
                  <wp:extent cx="237506" cy="237506"/>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63" cy="238863"/>
                          </a:xfrm>
                          <a:prstGeom prst="rect">
                            <a:avLst/>
                          </a:prstGeom>
                        </pic:spPr>
                      </pic:pic>
                    </a:graphicData>
                  </a:graphic>
                </wp:inline>
              </w:drawing>
            </w:r>
            <w:r w:rsidRPr="00712C72">
              <w:t xml:space="preserve"> icon next to field</w:t>
            </w:r>
            <w:r w:rsidRPr="00712C72">
              <w:rPr>
                <w:rStyle w:val="SAPScreenElement"/>
              </w:rPr>
              <w:t xml:space="preserve"> Attachment</w:t>
            </w:r>
            <w:r w:rsidRPr="00712C72">
              <w:t xml:space="preserve">. In the </w:t>
            </w:r>
            <w:r w:rsidRPr="00712C72">
              <w:rPr>
                <w:rStyle w:val="SAPScreenElement"/>
              </w:rPr>
              <w:t>Choose File to Upload</w:t>
            </w:r>
            <w:r w:rsidRPr="00712C72">
              <w:t xml:space="preserve"> dialog box, browse for the document you want to upload, and then choose </w:t>
            </w:r>
            <w:r w:rsidRPr="00712C72">
              <w:rPr>
                <w:rStyle w:val="SAPScreenElement"/>
              </w:rPr>
              <w:t>Open</w:t>
            </w:r>
            <w:r w:rsidRPr="00712C72">
              <w:t>.</w:t>
            </w:r>
          </w:p>
        </w:tc>
      </w:tr>
      <w:tr w:rsidR="00F90549" w:rsidRPr="00466471" w14:paraId="2D43F399" w14:textId="77777777" w:rsidTr="00674985">
        <w:trPr>
          <w:trHeight w:val="360"/>
        </w:trPr>
        <w:tc>
          <w:tcPr>
            <w:tcW w:w="11762" w:type="dxa"/>
            <w:tcBorders>
              <w:top w:val="single" w:sz="8" w:space="0" w:color="999999"/>
              <w:left w:val="single" w:sz="8" w:space="0" w:color="999999"/>
              <w:bottom w:val="single" w:sz="8" w:space="0" w:color="999999"/>
              <w:right w:val="single" w:sz="8" w:space="0" w:color="999999"/>
            </w:tcBorders>
          </w:tcPr>
          <w:p w14:paraId="7481A92C" w14:textId="5E7EB630" w:rsidR="00F90549" w:rsidRPr="00712C72" w:rsidRDefault="00F90549" w:rsidP="00674985">
            <w:pPr>
              <w:tabs>
                <w:tab w:val="left" w:pos="4096"/>
              </w:tabs>
            </w:pPr>
            <w:r w:rsidRPr="000915E0">
              <w:rPr>
                <w:rStyle w:val="SAPEmphasis"/>
              </w:rPr>
              <w:t>If the Time Off content has been implemented in your instance</w:t>
            </w:r>
            <w:r w:rsidRPr="000915E0">
              <w:t xml:space="preserve">, you need to adapt the information in the </w:t>
            </w:r>
            <w:r w:rsidRPr="000915E0">
              <w:rPr>
                <w:rStyle w:val="SAPScreenElement"/>
              </w:rPr>
              <w:t>Time Off Information</w:t>
            </w:r>
            <w:r w:rsidRPr="000915E0">
              <w:t xml:space="preserve"> block</w:t>
            </w:r>
            <w:r>
              <w:t>, too</w:t>
            </w:r>
            <w:r w:rsidRPr="000915E0">
              <w:t>.</w:t>
            </w:r>
            <w:r>
              <w:t xml:space="preserve"> </w:t>
            </w:r>
            <w:r w:rsidR="005962A7">
              <w:t xml:space="preserve">For example, you need to adapt the </w:t>
            </w:r>
            <w:r w:rsidR="005962A7" w:rsidRPr="005962A7">
              <w:rPr>
                <w:rStyle w:val="SAPScreenElement"/>
              </w:rPr>
              <w:t>Work Schedule</w:t>
            </w:r>
            <w:r w:rsidR="005962A7">
              <w:t xml:space="preserve"> to fit to the </w:t>
            </w:r>
            <w:r w:rsidR="005962A7">
              <w:rPr>
                <w:rStyle w:val="SAPScreenElement"/>
              </w:rPr>
              <w:t>Standard Weekly Hours.</w:t>
            </w:r>
          </w:p>
        </w:tc>
      </w:tr>
    </w:tbl>
    <w:p w14:paraId="47089F07" w14:textId="77777777" w:rsidR="00674985" w:rsidRPr="00544E5D" w:rsidRDefault="00674985" w:rsidP="00674985">
      <w:pPr>
        <w:pStyle w:val="Heading3"/>
        <w:spacing w:before="240" w:after="120"/>
        <w:ind w:left="720" w:hanging="720"/>
      </w:pPr>
      <w:bookmarkStart w:id="4621" w:name="_Toc507492153"/>
      <w:r w:rsidRPr="00544E5D">
        <w:t>China (CN)</w:t>
      </w:r>
      <w:bookmarkEnd w:id="4621"/>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674985" w:rsidRPr="00CF1425" w14:paraId="419C7B7C" w14:textId="77777777" w:rsidTr="005962A7">
        <w:trPr>
          <w:trHeight w:val="432"/>
          <w:tblHeader/>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30C99D18" w14:textId="77777777" w:rsidR="00674985" w:rsidRPr="00CF1425" w:rsidRDefault="00674985" w:rsidP="00696E8F">
            <w:pPr>
              <w:pStyle w:val="SAPTableHeader"/>
            </w:pPr>
            <w:r w:rsidRPr="00CF1425">
              <w:t>User Entries: Field Name: User Action and Value</w:t>
            </w:r>
          </w:p>
        </w:tc>
      </w:tr>
      <w:tr w:rsidR="00674985" w:rsidRPr="00AF5AE4" w14:paraId="6D54B942"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2B3A0EC1" w14:textId="1D206BDD" w:rsidR="00674985" w:rsidRPr="00CF1425" w:rsidRDefault="005962A7" w:rsidP="00696E8F">
            <w:pPr>
              <w:rPr>
                <w:rStyle w:val="SAPScreenElement"/>
              </w:rPr>
            </w:pPr>
            <w:r>
              <w:rPr>
                <w:rStyle w:val="SAPScreenElement"/>
              </w:rPr>
              <w:t>Location</w:t>
            </w:r>
            <w:r w:rsidR="00674985" w:rsidRPr="00712C72">
              <w:rPr>
                <w:rStyle w:val="SAPScreenElement"/>
              </w:rPr>
              <w:t>:</w:t>
            </w:r>
            <w:r w:rsidR="00674985" w:rsidRPr="00712C72">
              <w:t xml:space="preserve"> select from drop-down</w:t>
            </w:r>
          </w:p>
        </w:tc>
      </w:tr>
      <w:tr w:rsidR="00674985" w:rsidRPr="00AF5AE4" w14:paraId="418AE026"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66540D30" w14:textId="3E0EA880" w:rsidR="00674985" w:rsidRPr="00CF1425" w:rsidRDefault="005962A7" w:rsidP="00696E8F">
            <w:pPr>
              <w:rPr>
                <w:rStyle w:val="SAPScreenElement"/>
              </w:rPr>
            </w:pPr>
            <w:r>
              <w:rPr>
                <w:rStyle w:val="SAPScreenElement"/>
              </w:rPr>
              <w:t>Timezone</w:t>
            </w:r>
            <w:r w:rsidR="00674985" w:rsidRPr="00712C72">
              <w:rPr>
                <w:rStyle w:val="SAPScreenElement"/>
              </w:rPr>
              <w:t>:</w:t>
            </w:r>
            <w:r w:rsidR="00674985" w:rsidRPr="00712C72">
              <w:t xml:space="preserve"> </w:t>
            </w:r>
            <w:r w:rsidRPr="002326C1">
              <w:t xml:space="preserve">defaulted based on value entered in field </w:t>
            </w:r>
            <w:r w:rsidRPr="002326C1">
              <w:rPr>
                <w:rStyle w:val="SAPScreenElement"/>
              </w:rPr>
              <w:t>Location</w:t>
            </w:r>
          </w:p>
        </w:tc>
      </w:tr>
    </w:tbl>
    <w:p w14:paraId="16D30802" w14:textId="77777777" w:rsidR="00674985" w:rsidRDefault="00674985" w:rsidP="00674985">
      <w:pPr>
        <w:pStyle w:val="Heading3"/>
        <w:spacing w:before="240" w:after="120"/>
        <w:ind w:left="720" w:hanging="720"/>
      </w:pPr>
      <w:bookmarkStart w:id="4622" w:name="_Toc507492154"/>
      <w:r w:rsidRPr="003872D1">
        <w:lastRenderedPageBreak/>
        <w:t>Germany (DE)</w:t>
      </w:r>
      <w:bookmarkEnd w:id="4622"/>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3B54C1" w:rsidRPr="00CF1425" w14:paraId="6A2BC3F6" w14:textId="77777777" w:rsidTr="005962A7">
        <w:trPr>
          <w:trHeight w:val="432"/>
          <w:tblHeader/>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38E6FC95" w14:textId="77777777" w:rsidR="003B54C1" w:rsidRPr="00CF1425" w:rsidRDefault="003B54C1" w:rsidP="00696E8F">
            <w:pPr>
              <w:pStyle w:val="SAPTableHeader"/>
            </w:pPr>
            <w:r w:rsidRPr="00CF1425">
              <w:t>User Entries: Field Name: User Action and Value</w:t>
            </w:r>
          </w:p>
        </w:tc>
      </w:tr>
      <w:tr w:rsidR="003B54C1" w:rsidRPr="00AF5AE4" w14:paraId="11A633B3"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2C099BC5" w14:textId="371F8729" w:rsidR="003B54C1" w:rsidRPr="00CF1425" w:rsidRDefault="003B54C1" w:rsidP="003B54C1">
            <w:pPr>
              <w:rPr>
                <w:rStyle w:val="SAPScreenElement"/>
              </w:rPr>
            </w:pPr>
            <w:r w:rsidRPr="001D307A">
              <w:rPr>
                <w:rStyle w:val="SAPScreenElement"/>
              </w:rPr>
              <w:t>Job Classification</w:t>
            </w:r>
            <w:r w:rsidRPr="001D307A">
              <w:t>: select from drop-down</w:t>
            </w:r>
          </w:p>
        </w:tc>
      </w:tr>
      <w:tr w:rsidR="003B54C1" w:rsidRPr="00AF5AE4" w14:paraId="133355C9"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753100C1" w14:textId="4F910D1B" w:rsidR="003B54C1" w:rsidRPr="00CF1425" w:rsidRDefault="003B54C1" w:rsidP="003B54C1">
            <w:pPr>
              <w:rPr>
                <w:rStyle w:val="SAPScreenElement"/>
              </w:rPr>
            </w:pPr>
            <w:r w:rsidRPr="001D307A">
              <w:rPr>
                <w:rStyle w:val="SAPScreenElement"/>
              </w:rPr>
              <w:t>Job Title:</w:t>
            </w:r>
            <w:r w:rsidRPr="001D307A">
              <w:t xml:space="preserve"> defaulted based on value entered for </w:t>
            </w:r>
            <w:r w:rsidRPr="001D307A">
              <w:rPr>
                <w:rStyle w:val="SAPScreenElement"/>
              </w:rPr>
              <w:t>Job Classification</w:t>
            </w:r>
            <w:r w:rsidRPr="00544E5D">
              <w:t>;</w:t>
            </w:r>
            <w:r w:rsidRPr="001D307A">
              <w:rPr>
                <w:rStyle w:val="SAPScreenElement"/>
              </w:rPr>
              <w:t xml:space="preserve"> </w:t>
            </w:r>
            <w:r w:rsidRPr="001D307A">
              <w:t>adapt as appropriate</w:t>
            </w:r>
          </w:p>
        </w:tc>
      </w:tr>
    </w:tbl>
    <w:p w14:paraId="4488B5F8" w14:textId="77777777" w:rsidR="00674985" w:rsidRDefault="00674985" w:rsidP="00674985">
      <w:pPr>
        <w:pStyle w:val="Heading3"/>
        <w:spacing w:before="240" w:after="120"/>
        <w:ind w:left="720" w:hanging="720"/>
      </w:pPr>
      <w:bookmarkStart w:id="4623" w:name="_Toc507492155"/>
      <w:r w:rsidRPr="003872D1">
        <w:t>France (FR)</w:t>
      </w:r>
      <w:bookmarkEnd w:id="4623"/>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3B54C1" w:rsidRPr="00CF1425" w14:paraId="2456576D" w14:textId="77777777" w:rsidTr="005962A7">
        <w:trPr>
          <w:trHeight w:val="432"/>
          <w:tblHeader/>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4BB9B74C" w14:textId="77777777" w:rsidR="003B54C1" w:rsidRPr="00CF1425" w:rsidRDefault="003B54C1" w:rsidP="00696E8F">
            <w:pPr>
              <w:pStyle w:val="SAPTableHeader"/>
            </w:pPr>
            <w:r w:rsidRPr="00CF1425">
              <w:t>User Entries: Field Name: User Action and Value</w:t>
            </w:r>
          </w:p>
        </w:tc>
      </w:tr>
      <w:tr w:rsidR="003B54C1" w:rsidRPr="00AF5AE4" w14:paraId="75B5394B"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1F64C75E" w14:textId="26044144" w:rsidR="003B54C1" w:rsidRPr="00CF1425" w:rsidRDefault="003B54C1" w:rsidP="003B54C1">
            <w:pPr>
              <w:rPr>
                <w:rStyle w:val="SAPScreenElement"/>
              </w:rPr>
            </w:pPr>
            <w:r w:rsidRPr="001D307A">
              <w:rPr>
                <w:rStyle w:val="SAPScreenElement"/>
              </w:rPr>
              <w:t>Job Classification</w:t>
            </w:r>
            <w:r w:rsidRPr="001D307A">
              <w:t>: select from drop-down</w:t>
            </w:r>
          </w:p>
        </w:tc>
      </w:tr>
      <w:tr w:rsidR="003B54C1" w:rsidRPr="00AF5AE4" w14:paraId="6217C766"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4463D779" w14:textId="56230147" w:rsidR="003B54C1" w:rsidRPr="00CF1425" w:rsidRDefault="003B54C1" w:rsidP="003B54C1">
            <w:pPr>
              <w:rPr>
                <w:rStyle w:val="SAPScreenElement"/>
              </w:rPr>
            </w:pPr>
            <w:r w:rsidRPr="001D307A">
              <w:rPr>
                <w:rStyle w:val="SAPScreenElement"/>
              </w:rPr>
              <w:t>Job Title:</w:t>
            </w:r>
            <w:r w:rsidRPr="001D307A">
              <w:t xml:space="preserve"> defaulted based on value entered for </w:t>
            </w:r>
            <w:r w:rsidRPr="001D307A">
              <w:rPr>
                <w:rStyle w:val="SAPScreenElement"/>
              </w:rPr>
              <w:t>Job Classification</w:t>
            </w:r>
            <w:r w:rsidRPr="00544E5D">
              <w:t xml:space="preserve">; </w:t>
            </w:r>
            <w:r w:rsidRPr="001D307A">
              <w:t>adapt as appropriate</w:t>
            </w:r>
          </w:p>
        </w:tc>
      </w:tr>
      <w:tr w:rsidR="003B54C1" w:rsidRPr="00466471" w14:paraId="47EC9E85"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454970BE" w14:textId="27298DE3" w:rsidR="003B54C1" w:rsidRPr="00CF1425" w:rsidRDefault="003B54C1" w:rsidP="003B54C1">
            <w:pPr>
              <w:rPr>
                <w:rStyle w:val="SAPScreenElement"/>
              </w:rPr>
            </w:pPr>
            <w:r w:rsidRPr="001D307A">
              <w:rPr>
                <w:rStyle w:val="SAPScreenElement"/>
              </w:rPr>
              <w:t>Pay Grade:</w:t>
            </w:r>
            <w:r w:rsidRPr="001D307A">
              <w:t xml:space="preserve"> defaulted based on value for </w:t>
            </w:r>
            <w:r w:rsidRPr="001D307A">
              <w:rPr>
                <w:rStyle w:val="SAPScreenElement"/>
              </w:rPr>
              <w:t>Job Classification</w:t>
            </w:r>
            <w:r w:rsidRPr="00544E5D">
              <w:t>;</w:t>
            </w:r>
            <w:r w:rsidRPr="001D307A">
              <w:t xml:space="preserve"> adapt as appropriate</w:t>
            </w:r>
            <w:r>
              <w:t xml:space="preserve"> by selecting a higher value</w:t>
            </w:r>
          </w:p>
        </w:tc>
      </w:tr>
    </w:tbl>
    <w:p w14:paraId="7256597A" w14:textId="77777777" w:rsidR="00674985" w:rsidRDefault="00674985" w:rsidP="00674985">
      <w:pPr>
        <w:pStyle w:val="Heading3"/>
        <w:spacing w:before="240" w:after="120"/>
        <w:ind w:left="720" w:hanging="720"/>
      </w:pPr>
      <w:bookmarkStart w:id="4624" w:name="_Toc507492156"/>
      <w:r w:rsidRPr="003872D1">
        <w:t>United Kingdom (GB)</w:t>
      </w:r>
      <w:bookmarkEnd w:id="4624"/>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4625" w:author="Author" w:date="2018-02-23T14:44:00Z">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562"/>
        <w:gridCol w:w="7200"/>
        <w:tblGridChange w:id="4626">
          <w:tblGrid>
            <w:gridCol w:w="6092"/>
            <w:gridCol w:w="5670"/>
          </w:tblGrid>
        </w:tblGridChange>
      </w:tblGrid>
      <w:tr w:rsidR="00674985" w:rsidRPr="00CF1425" w14:paraId="10760F61" w14:textId="77777777" w:rsidTr="003228A7">
        <w:trPr>
          <w:trHeight w:val="432"/>
          <w:tblHeader/>
          <w:trPrChange w:id="4627" w:author="Author" w:date="2018-02-23T14:44:00Z">
            <w:trPr>
              <w:trHeight w:val="432"/>
              <w:tblHeader/>
            </w:trPr>
          </w:trPrChange>
        </w:trPr>
        <w:tc>
          <w:tcPr>
            <w:tcW w:w="4562" w:type="dxa"/>
            <w:tcBorders>
              <w:top w:val="single" w:sz="8" w:space="0" w:color="999999"/>
              <w:left w:val="single" w:sz="8" w:space="0" w:color="999999"/>
              <w:bottom w:val="single" w:sz="8" w:space="0" w:color="999999"/>
              <w:right w:val="single" w:sz="8" w:space="0" w:color="999999"/>
            </w:tcBorders>
            <w:shd w:val="clear" w:color="auto" w:fill="999999"/>
            <w:hideMark/>
            <w:tcPrChange w:id="4628" w:author="Author" w:date="2018-02-23T14:44:00Z">
              <w:tcPr>
                <w:tcW w:w="609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5B38744" w14:textId="77777777" w:rsidR="00674985" w:rsidRPr="00CF1425" w:rsidRDefault="00674985" w:rsidP="00696E8F">
            <w:pPr>
              <w:pStyle w:val="SAPTableHeader"/>
            </w:pPr>
            <w:r w:rsidRPr="00CF1425">
              <w:t>User Entries: Field Name: User Action and Value</w:t>
            </w:r>
          </w:p>
        </w:tc>
        <w:tc>
          <w:tcPr>
            <w:tcW w:w="7200" w:type="dxa"/>
            <w:tcBorders>
              <w:top w:val="single" w:sz="8" w:space="0" w:color="999999"/>
              <w:left w:val="single" w:sz="8" w:space="0" w:color="999999"/>
              <w:bottom w:val="single" w:sz="8" w:space="0" w:color="999999"/>
              <w:right w:val="single" w:sz="8" w:space="0" w:color="999999"/>
            </w:tcBorders>
            <w:shd w:val="clear" w:color="auto" w:fill="999999"/>
            <w:tcPrChange w:id="4629" w:author="Author" w:date="2018-02-23T14:44:00Z">
              <w:tcPr>
                <w:tcW w:w="5670"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035935EA" w14:textId="77777777" w:rsidR="00674985" w:rsidRPr="00CF1425" w:rsidRDefault="00674985" w:rsidP="00696E8F">
            <w:pPr>
              <w:pStyle w:val="SAPTableHeader"/>
            </w:pPr>
            <w:r>
              <w:t>Additional Information</w:t>
            </w:r>
          </w:p>
        </w:tc>
      </w:tr>
      <w:tr w:rsidR="00D048F8" w:rsidRPr="00AF5AE4" w14:paraId="655191C9" w14:textId="77777777" w:rsidTr="003228A7">
        <w:trPr>
          <w:trHeight w:val="360"/>
          <w:trPrChange w:id="4630" w:author="Author" w:date="2018-02-23T14:44:00Z">
            <w:trPr>
              <w:trHeight w:val="360"/>
            </w:trPr>
          </w:trPrChange>
        </w:trPr>
        <w:tc>
          <w:tcPr>
            <w:tcW w:w="4562" w:type="dxa"/>
            <w:tcBorders>
              <w:top w:val="single" w:sz="8" w:space="0" w:color="999999"/>
              <w:left w:val="single" w:sz="8" w:space="0" w:color="999999"/>
              <w:bottom w:val="single" w:sz="8" w:space="0" w:color="999999"/>
              <w:right w:val="single" w:sz="8" w:space="0" w:color="999999"/>
            </w:tcBorders>
            <w:tcPrChange w:id="4631" w:author="Author" w:date="2018-02-23T14:44:00Z">
              <w:tcPr>
                <w:tcW w:w="6092" w:type="dxa"/>
                <w:tcBorders>
                  <w:top w:val="single" w:sz="8" w:space="0" w:color="999999"/>
                  <w:left w:val="single" w:sz="8" w:space="0" w:color="999999"/>
                  <w:bottom w:val="single" w:sz="8" w:space="0" w:color="999999"/>
                  <w:right w:val="single" w:sz="8" w:space="0" w:color="999999"/>
                </w:tcBorders>
              </w:tcPr>
            </w:tcPrChange>
          </w:tcPr>
          <w:p w14:paraId="1C38A6A6" w14:textId="4956CF61" w:rsidR="00D048F8" w:rsidRPr="00CF1425" w:rsidRDefault="00D048F8" w:rsidP="00D048F8">
            <w:pPr>
              <w:rPr>
                <w:rStyle w:val="SAPScreenElement"/>
              </w:rPr>
            </w:pPr>
            <w:r w:rsidRPr="000915E0">
              <w:rPr>
                <w:rStyle w:val="SAPScreenElement"/>
              </w:rPr>
              <w:t>Employee Class:</w:t>
            </w:r>
            <w:r w:rsidRPr="000915E0">
              <w:t xml:space="preserve"> adapt as appropriate</w:t>
            </w:r>
          </w:p>
        </w:tc>
        <w:tc>
          <w:tcPr>
            <w:tcW w:w="7200" w:type="dxa"/>
            <w:tcBorders>
              <w:top w:val="single" w:sz="8" w:space="0" w:color="999999"/>
              <w:left w:val="single" w:sz="8" w:space="0" w:color="999999"/>
              <w:bottom w:val="single" w:sz="8" w:space="0" w:color="999999"/>
              <w:right w:val="single" w:sz="8" w:space="0" w:color="999999"/>
            </w:tcBorders>
            <w:tcPrChange w:id="4632" w:author="Author" w:date="2018-02-23T14:44:00Z">
              <w:tcPr>
                <w:tcW w:w="5670" w:type="dxa"/>
                <w:tcBorders>
                  <w:top w:val="single" w:sz="8" w:space="0" w:color="999999"/>
                  <w:left w:val="single" w:sz="8" w:space="0" w:color="999999"/>
                  <w:bottom w:val="single" w:sz="8" w:space="0" w:color="999999"/>
                  <w:right w:val="single" w:sz="8" w:space="0" w:color="999999"/>
                </w:tcBorders>
              </w:tcPr>
            </w:tcPrChange>
          </w:tcPr>
          <w:p w14:paraId="445E00CD" w14:textId="1D1BF343" w:rsidR="00D048F8" w:rsidRPr="007E2715" w:rsidRDefault="00D048F8" w:rsidP="00D048F8">
            <w:pPr>
              <w:rPr>
                <w:rStyle w:val="SAPScreenElement"/>
              </w:rPr>
            </w:pPr>
          </w:p>
        </w:tc>
      </w:tr>
      <w:tr w:rsidR="00D048F8" w:rsidRPr="00AF5AE4" w14:paraId="4BED65BE" w14:textId="77777777" w:rsidTr="003228A7">
        <w:trPr>
          <w:trHeight w:val="360"/>
          <w:trPrChange w:id="4633" w:author="Author" w:date="2018-02-23T14:44:00Z">
            <w:trPr>
              <w:trHeight w:val="360"/>
            </w:trPr>
          </w:trPrChange>
        </w:trPr>
        <w:tc>
          <w:tcPr>
            <w:tcW w:w="4562" w:type="dxa"/>
            <w:tcBorders>
              <w:top w:val="single" w:sz="8" w:space="0" w:color="999999"/>
              <w:left w:val="single" w:sz="8" w:space="0" w:color="999999"/>
              <w:bottom w:val="single" w:sz="8" w:space="0" w:color="999999"/>
              <w:right w:val="single" w:sz="8" w:space="0" w:color="999999"/>
            </w:tcBorders>
            <w:tcPrChange w:id="4634" w:author="Author" w:date="2018-02-23T14:44:00Z">
              <w:tcPr>
                <w:tcW w:w="6092" w:type="dxa"/>
                <w:tcBorders>
                  <w:top w:val="single" w:sz="8" w:space="0" w:color="999999"/>
                  <w:left w:val="single" w:sz="8" w:space="0" w:color="999999"/>
                  <w:bottom w:val="single" w:sz="8" w:space="0" w:color="999999"/>
                  <w:right w:val="single" w:sz="8" w:space="0" w:color="999999"/>
                </w:tcBorders>
              </w:tcPr>
            </w:tcPrChange>
          </w:tcPr>
          <w:p w14:paraId="0552B9A5" w14:textId="447F35BC" w:rsidR="00D048F8" w:rsidRPr="00CF1425" w:rsidRDefault="00D048F8" w:rsidP="00D048F8">
            <w:pPr>
              <w:rPr>
                <w:rStyle w:val="SAPScreenElement"/>
              </w:rPr>
            </w:pPr>
            <w:r w:rsidRPr="000915E0">
              <w:rPr>
                <w:rStyle w:val="SAPScreenElement"/>
              </w:rPr>
              <w:t>Employment Type:</w:t>
            </w:r>
            <w:r w:rsidRPr="000915E0">
              <w:t xml:space="preserve"> adapt as appropriate</w:t>
            </w:r>
          </w:p>
        </w:tc>
        <w:tc>
          <w:tcPr>
            <w:tcW w:w="7200" w:type="dxa"/>
            <w:tcBorders>
              <w:top w:val="single" w:sz="8" w:space="0" w:color="999999"/>
              <w:left w:val="single" w:sz="8" w:space="0" w:color="999999"/>
              <w:bottom w:val="single" w:sz="8" w:space="0" w:color="999999"/>
              <w:right w:val="single" w:sz="8" w:space="0" w:color="999999"/>
            </w:tcBorders>
            <w:tcPrChange w:id="4635" w:author="Author" w:date="2018-02-23T14:44:00Z">
              <w:tcPr>
                <w:tcW w:w="5670" w:type="dxa"/>
                <w:tcBorders>
                  <w:top w:val="single" w:sz="8" w:space="0" w:color="999999"/>
                  <w:left w:val="single" w:sz="8" w:space="0" w:color="999999"/>
                  <w:bottom w:val="single" w:sz="8" w:space="0" w:color="999999"/>
                  <w:right w:val="single" w:sz="8" w:space="0" w:color="999999"/>
                </w:tcBorders>
              </w:tcPr>
            </w:tcPrChange>
          </w:tcPr>
          <w:p w14:paraId="51A89873" w14:textId="77777777" w:rsidR="00D048F8" w:rsidRPr="007E2715" w:rsidRDefault="00D048F8" w:rsidP="00D048F8">
            <w:pPr>
              <w:rPr>
                <w:rStyle w:val="SAPScreenElement"/>
              </w:rPr>
            </w:pPr>
          </w:p>
        </w:tc>
      </w:tr>
      <w:tr w:rsidR="00D048F8" w:rsidRPr="00466471" w14:paraId="3DAA110D" w14:textId="77777777" w:rsidTr="003228A7">
        <w:trPr>
          <w:trHeight w:val="360"/>
          <w:trPrChange w:id="4636" w:author="Author" w:date="2018-02-23T14:44:00Z">
            <w:trPr>
              <w:trHeight w:val="360"/>
            </w:trPr>
          </w:trPrChange>
        </w:trPr>
        <w:tc>
          <w:tcPr>
            <w:tcW w:w="4562" w:type="dxa"/>
            <w:tcBorders>
              <w:top w:val="single" w:sz="8" w:space="0" w:color="999999"/>
              <w:left w:val="single" w:sz="8" w:space="0" w:color="999999"/>
              <w:bottom w:val="single" w:sz="8" w:space="0" w:color="999999"/>
              <w:right w:val="single" w:sz="8" w:space="0" w:color="999999"/>
            </w:tcBorders>
            <w:tcPrChange w:id="4637" w:author="Author" w:date="2018-02-23T14:44:00Z">
              <w:tcPr>
                <w:tcW w:w="6092" w:type="dxa"/>
                <w:tcBorders>
                  <w:top w:val="single" w:sz="8" w:space="0" w:color="999999"/>
                  <w:left w:val="single" w:sz="8" w:space="0" w:color="999999"/>
                  <w:bottom w:val="single" w:sz="8" w:space="0" w:color="999999"/>
                  <w:right w:val="single" w:sz="8" w:space="0" w:color="999999"/>
                </w:tcBorders>
              </w:tcPr>
            </w:tcPrChange>
          </w:tcPr>
          <w:p w14:paraId="6D650E6D" w14:textId="4A5AF85B" w:rsidR="00D048F8" w:rsidRPr="00CF1425" w:rsidRDefault="00D048F8" w:rsidP="00D048F8">
            <w:pPr>
              <w:rPr>
                <w:rStyle w:val="SAPScreenElement"/>
              </w:rPr>
            </w:pPr>
            <w:r w:rsidRPr="000915E0">
              <w:rPr>
                <w:rStyle w:val="SAPEmphasis"/>
              </w:rPr>
              <w:t>If the Time Off content has been implemented in your instance</w:t>
            </w:r>
            <w:r w:rsidRPr="000915E0">
              <w:rPr>
                <w:rFonts w:cs="Arial"/>
                <w:bCs/>
              </w:rPr>
              <w:t xml:space="preserve">: </w:t>
            </w:r>
            <w:r w:rsidRPr="000915E0">
              <w:t xml:space="preserve">depending on the employee class and employment type selected, you might need to adapt the information in the </w:t>
            </w:r>
            <w:r w:rsidRPr="000915E0">
              <w:rPr>
                <w:rStyle w:val="SAPScreenElement"/>
              </w:rPr>
              <w:t>Time Off Information</w:t>
            </w:r>
            <w:r w:rsidRPr="000915E0">
              <w:t xml:space="preserve"> block.</w:t>
            </w:r>
          </w:p>
        </w:tc>
        <w:tc>
          <w:tcPr>
            <w:tcW w:w="7200" w:type="dxa"/>
            <w:tcBorders>
              <w:top w:val="single" w:sz="8" w:space="0" w:color="999999"/>
              <w:left w:val="single" w:sz="8" w:space="0" w:color="999999"/>
              <w:bottom w:val="single" w:sz="8" w:space="0" w:color="999999"/>
              <w:right w:val="single" w:sz="8" w:space="0" w:color="999999"/>
            </w:tcBorders>
            <w:tcPrChange w:id="4638" w:author="Author" w:date="2018-02-23T14:44:00Z">
              <w:tcPr>
                <w:tcW w:w="5670" w:type="dxa"/>
                <w:tcBorders>
                  <w:top w:val="single" w:sz="8" w:space="0" w:color="999999"/>
                  <w:left w:val="single" w:sz="8" w:space="0" w:color="999999"/>
                  <w:bottom w:val="single" w:sz="8" w:space="0" w:color="999999"/>
                  <w:right w:val="single" w:sz="8" w:space="0" w:color="999999"/>
                </w:tcBorders>
              </w:tcPr>
            </w:tcPrChange>
          </w:tcPr>
          <w:p w14:paraId="58E754B9" w14:textId="4C9B73CF" w:rsidR="00D048F8" w:rsidRPr="00712C72" w:rsidRDefault="005171F4" w:rsidP="00D048F8">
            <w:pPr>
              <w:rPr>
                <w:rStyle w:val="SAPScreenElement"/>
              </w:rPr>
            </w:pPr>
            <w:ins w:id="4639" w:author="Author" w:date="2018-02-16T13:53:00Z">
              <w:r>
                <w:rPr>
                  <w:lang w:eastAsia="de-DE"/>
                </w:rPr>
                <w:t xml:space="preserve">In case the </w:t>
              </w:r>
              <w:r w:rsidRPr="000915E0">
                <w:rPr>
                  <w:rStyle w:val="SAPEmphasis"/>
                </w:rPr>
                <w:t>Time Off</w:t>
              </w:r>
              <w:r>
                <w:t xml:space="preserve"> content </w:t>
              </w:r>
              <w:r w:rsidRPr="005171F4">
                <w:rPr>
                  <w:rStyle w:val="SAPEmphasis"/>
                  <w:rPrChange w:id="4640" w:author="Author" w:date="2018-02-16T13:59:00Z">
                    <w:rPr/>
                  </w:rPrChange>
                </w:rPr>
                <w:t>has been deployed</w:t>
              </w:r>
              <w:r>
                <w:t xml:space="preserve"> </w:t>
              </w:r>
              <w:r w:rsidRPr="005171F4">
                <w:rPr>
                  <w:rStyle w:val="SAPEmphasis"/>
                  <w:rPrChange w:id="4641" w:author="Author" w:date="2018-02-16T13:59:00Z">
                    <w:rPr/>
                  </w:rPrChange>
                </w:rPr>
                <w:t>with</w:t>
              </w:r>
              <w:r>
                <w:t xml:space="preserve"> the </w:t>
              </w:r>
              <w:r w:rsidRPr="005171F4">
                <w:rPr>
                  <w:rStyle w:val="SAPEmphasis"/>
                  <w:rPrChange w:id="4642" w:author="Author" w:date="2018-02-16T13:59:00Z">
                    <w:rPr/>
                  </w:rPrChange>
                </w:rPr>
                <w:t>SAP Best Practices</w:t>
              </w:r>
              <w:r>
                <w:t xml:space="preserve">, then, </w:t>
              </w:r>
            </w:ins>
            <w:del w:id="4643" w:author="Author" w:date="2018-02-16T13:53:00Z">
              <w:r w:rsidR="00D048F8" w:rsidRPr="000915E0" w:rsidDel="005171F4">
                <w:rPr>
                  <w:rFonts w:cs="Arial"/>
                  <w:bCs/>
                </w:rPr>
                <w:delText>For example</w:delText>
              </w:r>
            </w:del>
            <w:del w:id="4644" w:author="Author" w:date="2018-02-16T13:54:00Z">
              <w:r w:rsidR="00D048F8" w:rsidRPr="000915E0" w:rsidDel="005171F4">
                <w:rPr>
                  <w:rFonts w:cs="Arial"/>
                  <w:bCs/>
                </w:rPr>
                <w:delText>,</w:delText>
              </w:r>
            </w:del>
            <w:del w:id="4645" w:author="Author" w:date="2018-02-16T13:53:00Z">
              <w:r w:rsidR="00D048F8" w:rsidRPr="000915E0" w:rsidDel="005171F4">
                <w:rPr>
                  <w:rFonts w:cs="Arial"/>
                  <w:bCs/>
                </w:rPr>
                <w:delText xml:space="preserve"> </w:delText>
              </w:r>
            </w:del>
            <w:r w:rsidR="00D048F8" w:rsidRPr="000915E0">
              <w:rPr>
                <w:rFonts w:cs="Arial"/>
                <w:bCs/>
              </w:rPr>
              <w:t xml:space="preserve">if </w:t>
            </w:r>
            <w:ins w:id="4646" w:author="Author" w:date="2018-02-16T13:53:00Z">
              <w:r>
                <w:rPr>
                  <w:rFonts w:cs="Arial"/>
                  <w:bCs/>
                </w:rPr>
                <w:t>f</w:t>
              </w:r>
              <w:r w:rsidRPr="000915E0">
                <w:rPr>
                  <w:rFonts w:cs="Arial"/>
                  <w:bCs/>
                </w:rPr>
                <w:t>or example</w:t>
              </w:r>
            </w:ins>
            <w:ins w:id="4647" w:author="Author" w:date="2018-02-16T13:54:00Z">
              <w:r>
                <w:rPr>
                  <w:rFonts w:cs="Arial"/>
                  <w:bCs/>
                </w:rPr>
                <w:t xml:space="preserve"> the </w:t>
              </w:r>
            </w:ins>
            <w:r w:rsidR="00D048F8" w:rsidRPr="000915E0">
              <w:rPr>
                <w:rFonts w:cs="Arial"/>
                <w:bCs/>
              </w:rPr>
              <w:t>employment type has changed from salaried to hourly, you need to adapt the time profile to</w:t>
            </w:r>
            <w:r w:rsidR="00D048F8" w:rsidRPr="000915E0">
              <w:rPr>
                <w:rStyle w:val="SAPUserEntry"/>
              </w:rPr>
              <w:t xml:space="preserve"> Hourly</w:t>
            </w:r>
            <w:r w:rsidR="00D048F8" w:rsidRPr="000915E0">
              <w:rPr>
                <w:rStyle w:val="SAPUserEntry"/>
                <w:b w:val="0"/>
              </w:rPr>
              <w:t xml:space="preserve"> </w:t>
            </w:r>
            <w:r w:rsidR="00D048F8" w:rsidRPr="000915E0">
              <w:rPr>
                <w:rStyle w:val="SAPUserEntry"/>
              </w:rPr>
              <w:t>Profile</w:t>
            </w:r>
            <w:r w:rsidR="00D048F8" w:rsidRPr="000915E0">
              <w:rPr>
                <w:rFonts w:cs="Arial"/>
                <w:b/>
                <w:bCs/>
              </w:rPr>
              <w:t xml:space="preserve"> </w:t>
            </w:r>
            <w:r w:rsidR="00D048F8" w:rsidRPr="000915E0">
              <w:rPr>
                <w:rStyle w:val="SAPUserEntry"/>
              </w:rPr>
              <w:t>(GB)</w:t>
            </w:r>
            <w:r w:rsidR="00D048F8" w:rsidRPr="00D048F8">
              <w:rPr>
                <w:rFonts w:cs="Arial"/>
                <w:b/>
                <w:bCs/>
              </w:rPr>
              <w:t xml:space="preserve"> </w:t>
            </w:r>
            <w:r w:rsidR="00D048F8" w:rsidRPr="000915E0">
              <w:rPr>
                <w:rFonts w:cs="Arial"/>
                <w:bCs/>
              </w:rPr>
              <w:t>and the holiday calendar code to</w:t>
            </w:r>
            <w:r w:rsidR="00D048F8" w:rsidRPr="000915E0">
              <w:rPr>
                <w:rStyle w:val="SAPUserEntry"/>
              </w:rPr>
              <w:t xml:space="preserve"> Holiday</w:t>
            </w:r>
            <w:r w:rsidR="00D048F8" w:rsidRPr="000915E0">
              <w:rPr>
                <w:rFonts w:cs="Arial"/>
                <w:b/>
                <w:bCs/>
              </w:rPr>
              <w:t xml:space="preserve"> </w:t>
            </w:r>
            <w:r w:rsidR="00D048F8" w:rsidRPr="000915E0">
              <w:rPr>
                <w:rStyle w:val="SAPUserEntry"/>
              </w:rPr>
              <w:t>(GB)</w:t>
            </w:r>
            <w:r w:rsidR="00D048F8" w:rsidRPr="000915E0">
              <w:rPr>
                <w:rFonts w:cs="Arial"/>
                <w:b/>
                <w:bCs/>
              </w:rPr>
              <w:t xml:space="preserve"> </w:t>
            </w:r>
            <w:r w:rsidR="00D048F8" w:rsidRPr="000915E0">
              <w:rPr>
                <w:rStyle w:val="SAPUserEntry"/>
              </w:rPr>
              <w:t>Hourly</w:t>
            </w:r>
            <w:r w:rsidR="00D048F8" w:rsidRPr="000915E0">
              <w:rPr>
                <w:rFonts w:cs="Arial"/>
                <w:bCs/>
              </w:rPr>
              <w:t>.</w:t>
            </w:r>
          </w:p>
        </w:tc>
      </w:tr>
    </w:tbl>
    <w:p w14:paraId="5CB3A5F9" w14:textId="77777777" w:rsidR="00674985" w:rsidRDefault="00674985" w:rsidP="00674985">
      <w:pPr>
        <w:pStyle w:val="Heading3"/>
        <w:spacing w:before="240" w:after="120"/>
        <w:ind w:left="720" w:hanging="720"/>
      </w:pPr>
      <w:bookmarkStart w:id="4648" w:name="_Toc507492157"/>
      <w:r w:rsidRPr="003872D1">
        <w:t>Kingdom of Saudi Arabia (SA)</w:t>
      </w:r>
      <w:bookmarkEnd w:id="4648"/>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674985" w:rsidRPr="00CF1425" w14:paraId="76EBDBEE" w14:textId="77777777" w:rsidTr="005962A7">
        <w:trPr>
          <w:trHeight w:val="432"/>
          <w:tblHeader/>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72F332AC" w14:textId="77777777" w:rsidR="00674985" w:rsidRPr="00CF1425" w:rsidRDefault="00674985" w:rsidP="00696E8F">
            <w:pPr>
              <w:pStyle w:val="SAPTableHeader"/>
            </w:pPr>
            <w:r w:rsidRPr="00CF1425">
              <w:t>User Entries: Field Name: User Action and Value</w:t>
            </w:r>
          </w:p>
        </w:tc>
      </w:tr>
      <w:tr w:rsidR="00D048F8" w:rsidRPr="00AF5AE4" w14:paraId="16EBA32B"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51612595" w14:textId="3F5AA57F" w:rsidR="00D048F8" w:rsidRPr="00CF1425" w:rsidRDefault="00D048F8" w:rsidP="00D048F8">
            <w:pPr>
              <w:rPr>
                <w:rStyle w:val="SAPScreenElement"/>
              </w:rPr>
            </w:pPr>
            <w:r w:rsidRPr="001D307A">
              <w:rPr>
                <w:rStyle w:val="SAPScreenElement"/>
              </w:rPr>
              <w:t>Job Classification</w:t>
            </w:r>
            <w:r w:rsidRPr="001D307A">
              <w:t>: select from drop-down</w:t>
            </w:r>
          </w:p>
        </w:tc>
      </w:tr>
      <w:tr w:rsidR="00D048F8" w:rsidRPr="00AF5AE4" w14:paraId="5BA09F78"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68DF5A85" w14:textId="76FB690C" w:rsidR="00D048F8" w:rsidRPr="00CF1425" w:rsidRDefault="00D048F8" w:rsidP="00D048F8">
            <w:pPr>
              <w:rPr>
                <w:rStyle w:val="SAPScreenElement"/>
              </w:rPr>
            </w:pPr>
            <w:r w:rsidRPr="001D307A">
              <w:rPr>
                <w:rStyle w:val="SAPScreenElement"/>
              </w:rPr>
              <w:t>Job Title:</w:t>
            </w:r>
            <w:r w:rsidRPr="001D307A">
              <w:t xml:space="preserve"> defaulted based on value entered for </w:t>
            </w:r>
            <w:r w:rsidRPr="001D307A">
              <w:rPr>
                <w:rStyle w:val="SAPScreenElement"/>
              </w:rPr>
              <w:t xml:space="preserve">Job Classification; </w:t>
            </w:r>
            <w:r w:rsidRPr="001D307A">
              <w:t>adapt as appropriate</w:t>
            </w:r>
          </w:p>
        </w:tc>
      </w:tr>
      <w:tr w:rsidR="00D048F8" w:rsidRPr="00466471" w14:paraId="31D5FBD5"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3C12A1CD" w14:textId="018C8970" w:rsidR="00D048F8" w:rsidRPr="00CF1425" w:rsidRDefault="00D048F8" w:rsidP="00D048F8">
            <w:pPr>
              <w:rPr>
                <w:rStyle w:val="SAPScreenElement"/>
              </w:rPr>
            </w:pPr>
            <w:r w:rsidRPr="001D307A">
              <w:rPr>
                <w:rStyle w:val="SAPScreenElement"/>
              </w:rPr>
              <w:t>Pay Grade:</w:t>
            </w:r>
            <w:r w:rsidRPr="001D307A">
              <w:t xml:space="preserve"> defaulted based on value for </w:t>
            </w:r>
            <w:r w:rsidRPr="001D307A">
              <w:rPr>
                <w:rStyle w:val="SAPScreenElement"/>
              </w:rPr>
              <w:t>Job Classification;</w:t>
            </w:r>
            <w:r w:rsidRPr="001D307A">
              <w:t xml:space="preserve"> adapt as appropriate</w:t>
            </w:r>
            <w:r>
              <w:t xml:space="preserve"> by selecting a higher value</w:t>
            </w:r>
          </w:p>
        </w:tc>
      </w:tr>
    </w:tbl>
    <w:p w14:paraId="10C09386" w14:textId="77777777" w:rsidR="00674985" w:rsidRDefault="00674985" w:rsidP="00674985">
      <w:pPr>
        <w:pStyle w:val="Heading3"/>
        <w:spacing w:before="240" w:after="120"/>
        <w:ind w:left="720" w:hanging="720"/>
      </w:pPr>
      <w:bookmarkStart w:id="4649" w:name="_Toc507492158"/>
      <w:r w:rsidRPr="003872D1">
        <w:lastRenderedPageBreak/>
        <w:t>United States (US)</w:t>
      </w:r>
      <w:bookmarkEnd w:id="4649"/>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674985" w:rsidRPr="00CF1425" w14:paraId="52943827" w14:textId="77777777" w:rsidTr="005962A7">
        <w:trPr>
          <w:trHeight w:val="432"/>
          <w:tblHeader/>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46E82304" w14:textId="77777777" w:rsidR="00674985" w:rsidRPr="00CF1425" w:rsidRDefault="00674985" w:rsidP="00696E8F">
            <w:pPr>
              <w:pStyle w:val="SAPTableHeader"/>
            </w:pPr>
            <w:r w:rsidRPr="00CF1425">
              <w:t>User Entries: Field Name: User Action and Value</w:t>
            </w:r>
          </w:p>
        </w:tc>
      </w:tr>
      <w:tr w:rsidR="00D048F8" w:rsidRPr="00AF5AE4" w14:paraId="453AA689"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1B3B18FF" w14:textId="6B37261A" w:rsidR="00D048F8" w:rsidRPr="00CF1425" w:rsidRDefault="00D048F8" w:rsidP="00D048F8">
            <w:pPr>
              <w:rPr>
                <w:rStyle w:val="SAPScreenElement"/>
              </w:rPr>
            </w:pPr>
            <w:r w:rsidRPr="001D307A">
              <w:rPr>
                <w:rStyle w:val="SAPScreenElement"/>
              </w:rPr>
              <w:t>Job Classification</w:t>
            </w:r>
            <w:r w:rsidRPr="001D307A">
              <w:t>: select from drop-down</w:t>
            </w:r>
          </w:p>
        </w:tc>
      </w:tr>
      <w:tr w:rsidR="00D048F8" w:rsidRPr="00AF5AE4" w14:paraId="696AA631"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76139C93" w14:textId="30A1E4A3" w:rsidR="00D048F8" w:rsidRPr="00CF1425" w:rsidRDefault="00D048F8" w:rsidP="00D048F8">
            <w:pPr>
              <w:rPr>
                <w:rStyle w:val="SAPScreenElement"/>
              </w:rPr>
            </w:pPr>
            <w:r w:rsidRPr="001D307A">
              <w:rPr>
                <w:rStyle w:val="SAPScreenElement"/>
              </w:rPr>
              <w:t>Job Title:</w:t>
            </w:r>
            <w:r w:rsidRPr="001D307A">
              <w:t xml:space="preserve"> defaulted based on value entered for </w:t>
            </w:r>
            <w:r w:rsidRPr="001D307A">
              <w:rPr>
                <w:rStyle w:val="SAPScreenElement"/>
              </w:rPr>
              <w:t xml:space="preserve">Job Classification; </w:t>
            </w:r>
            <w:r w:rsidRPr="001D307A">
              <w:t>adapt as appropriate</w:t>
            </w:r>
          </w:p>
        </w:tc>
      </w:tr>
      <w:tr w:rsidR="00D048F8" w:rsidRPr="00466471" w14:paraId="4D9DF625" w14:textId="77777777" w:rsidTr="005962A7">
        <w:trPr>
          <w:trHeight w:val="360"/>
        </w:trPr>
        <w:tc>
          <w:tcPr>
            <w:tcW w:w="11762" w:type="dxa"/>
            <w:tcBorders>
              <w:top w:val="single" w:sz="8" w:space="0" w:color="999999"/>
              <w:left w:val="single" w:sz="8" w:space="0" w:color="999999"/>
              <w:bottom w:val="single" w:sz="8" w:space="0" w:color="999999"/>
              <w:right w:val="single" w:sz="8" w:space="0" w:color="999999"/>
            </w:tcBorders>
          </w:tcPr>
          <w:p w14:paraId="3B768A21" w14:textId="50125F94" w:rsidR="00D048F8" w:rsidRPr="00CF1425" w:rsidRDefault="00D048F8" w:rsidP="00D048F8">
            <w:pPr>
              <w:rPr>
                <w:rStyle w:val="SAPScreenElement"/>
              </w:rPr>
            </w:pPr>
            <w:r w:rsidRPr="001D307A">
              <w:rPr>
                <w:rStyle w:val="SAPScreenElement"/>
              </w:rPr>
              <w:t>Pay Grade:</w:t>
            </w:r>
            <w:r w:rsidRPr="001D307A">
              <w:t xml:space="preserve"> defaulted based on value for </w:t>
            </w:r>
            <w:r w:rsidRPr="001D307A">
              <w:rPr>
                <w:rStyle w:val="SAPScreenElement"/>
              </w:rPr>
              <w:t>Job Classification;</w:t>
            </w:r>
            <w:r w:rsidRPr="001D307A">
              <w:t xml:space="preserve"> adapt as appropriate</w:t>
            </w:r>
            <w:r>
              <w:t xml:space="preserve"> by selecting a higher value</w:t>
            </w:r>
          </w:p>
        </w:tc>
      </w:tr>
    </w:tbl>
    <w:p w14:paraId="127489A3" w14:textId="67F4FD44" w:rsidR="00886EEC" w:rsidDel="00B802C5" w:rsidRDefault="00886EEC" w:rsidP="00886EEC">
      <w:pPr>
        <w:pStyle w:val="Heading2"/>
        <w:rPr>
          <w:ins w:id="4650" w:author="Author" w:date="2018-02-23T16:15:00Z"/>
          <w:del w:id="4651" w:author="Author" w:date="2018-02-23T16:41:00Z"/>
        </w:rPr>
      </w:pPr>
      <w:bookmarkStart w:id="4652" w:name="_Compensation_Information_1"/>
      <w:bookmarkStart w:id="4653" w:name="_Organizational_Information"/>
      <w:bookmarkEnd w:id="4652"/>
      <w:bookmarkEnd w:id="4653"/>
      <w:ins w:id="4654" w:author="Author" w:date="2018-02-23T16:16:00Z">
        <w:del w:id="4655" w:author="Author" w:date="2018-02-23T16:41:00Z">
          <w:r w:rsidDel="00B802C5">
            <w:delText>Organizational</w:delText>
          </w:r>
        </w:del>
      </w:ins>
      <w:ins w:id="4656" w:author="Author" w:date="2018-02-23T16:15:00Z">
        <w:del w:id="4657" w:author="Author" w:date="2018-02-23T16:41:00Z">
          <w:r w:rsidDel="00B802C5">
            <w:delText xml:space="preserve"> Information</w:delText>
          </w:r>
          <w:bookmarkStart w:id="4658" w:name="_Toc507492159"/>
          <w:bookmarkEnd w:id="4658"/>
        </w:del>
      </w:ins>
    </w:p>
    <w:p w14:paraId="1BD10025" w14:textId="208FDC9E" w:rsidR="00886EEC" w:rsidDel="00B802C5" w:rsidRDefault="00886EEC" w:rsidP="00886EEC">
      <w:pPr>
        <w:pStyle w:val="Heading3"/>
        <w:spacing w:before="240" w:after="120"/>
        <w:ind w:left="720" w:hanging="720"/>
        <w:rPr>
          <w:ins w:id="4659" w:author="Author" w:date="2018-02-23T16:15:00Z"/>
          <w:del w:id="4660" w:author="Author" w:date="2018-02-23T16:41:00Z"/>
        </w:rPr>
      </w:pPr>
      <w:ins w:id="4661" w:author="Author" w:date="2018-02-23T16:15:00Z">
        <w:del w:id="4662" w:author="Author" w:date="2018-02-23T16:41:00Z">
          <w:r w:rsidRPr="003872D1" w:rsidDel="00B802C5">
            <w:delText>United Arab Emirates (AE)</w:delText>
          </w:r>
          <w:bookmarkStart w:id="4663" w:name="_Toc507492160"/>
          <w:bookmarkEnd w:id="4663"/>
        </w:del>
      </w:ins>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886EEC" w:rsidRPr="00CF1425" w:rsidDel="00B802C5" w14:paraId="49939540" w14:textId="1047BF6A" w:rsidTr="004E3926">
        <w:trPr>
          <w:trHeight w:val="432"/>
          <w:tblHeader/>
          <w:ins w:id="4664" w:author="Author" w:date="2018-02-23T16:15:00Z"/>
          <w:del w:id="4665" w:author="Author" w:date="2018-02-23T16:41:00Z"/>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3BFF3B52" w14:textId="4963AF45" w:rsidR="00886EEC" w:rsidRPr="00CF1425" w:rsidDel="00B802C5" w:rsidRDefault="00886EEC" w:rsidP="004E3926">
            <w:pPr>
              <w:pStyle w:val="SAPTableHeader"/>
              <w:rPr>
                <w:ins w:id="4666" w:author="Author" w:date="2018-02-23T16:15:00Z"/>
                <w:del w:id="4667" w:author="Author" w:date="2018-02-23T16:41:00Z"/>
              </w:rPr>
            </w:pPr>
            <w:ins w:id="4668" w:author="Author" w:date="2018-02-23T16:15:00Z">
              <w:del w:id="4669" w:author="Author" w:date="2018-02-23T16:41:00Z">
                <w:r w:rsidRPr="00CF1425" w:rsidDel="00B802C5">
                  <w:delText>User Entries: Field Name: User Action and Value</w:delText>
                </w:r>
                <w:bookmarkStart w:id="4670" w:name="_Toc507492161"/>
                <w:bookmarkEnd w:id="4670"/>
              </w:del>
            </w:ins>
          </w:p>
        </w:tc>
        <w:bookmarkStart w:id="4671" w:name="_Toc507492162"/>
        <w:bookmarkEnd w:id="4671"/>
      </w:tr>
      <w:tr w:rsidR="00886EEC" w:rsidRPr="00AF5AE4" w:rsidDel="00B802C5" w14:paraId="2CB30475" w14:textId="3B630466" w:rsidTr="004E3926">
        <w:trPr>
          <w:trHeight w:val="360"/>
          <w:ins w:id="4672" w:author="Author" w:date="2018-02-23T16:15:00Z"/>
          <w:del w:id="4673"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3DD197A2" w14:textId="6E0B1CF6" w:rsidR="00886EEC" w:rsidRPr="00AA5F9C" w:rsidDel="00B802C5" w:rsidRDefault="00886EEC" w:rsidP="00886EEC">
            <w:pPr>
              <w:rPr>
                <w:ins w:id="4674" w:author="Author" w:date="2018-02-23T16:15:00Z"/>
                <w:del w:id="4675" w:author="Author" w:date="2018-02-23T16:41:00Z"/>
                <w:rStyle w:val="SAPScreenElement"/>
                <w:highlight w:val="green"/>
                <w:rPrChange w:id="4676" w:author="Author" w:date="2018-02-23T16:24:00Z">
                  <w:rPr>
                    <w:ins w:id="4677" w:author="Author" w:date="2018-02-23T16:15:00Z"/>
                    <w:del w:id="4678" w:author="Author" w:date="2018-02-23T16:41:00Z"/>
                    <w:rStyle w:val="SAPScreenElement"/>
                  </w:rPr>
                </w:rPrChange>
              </w:rPr>
            </w:pPr>
            <w:ins w:id="4679" w:author="Author" w:date="2018-02-23T16:23:00Z">
              <w:del w:id="4680" w:author="Author" w:date="2018-02-23T16:41:00Z">
                <w:r w:rsidRPr="00AA5F9C" w:rsidDel="00B802C5">
                  <w:rPr>
                    <w:rStyle w:val="SAPScreenElement"/>
                    <w:highlight w:val="green"/>
                    <w:rPrChange w:id="4681" w:author="Author" w:date="2018-02-23T16:24:00Z">
                      <w:rPr>
                        <w:rStyle w:val="SAPScreenElement"/>
                      </w:rPr>
                    </w:rPrChange>
                  </w:rPr>
                  <w:delText>Department</w:delText>
                </w:r>
                <w:r w:rsidRPr="00AA5F9C" w:rsidDel="00B802C5">
                  <w:rPr>
                    <w:highlight w:val="green"/>
                    <w:rPrChange w:id="4682" w:author="Author" w:date="2018-02-23T16:24:00Z">
                      <w:rPr/>
                    </w:rPrChange>
                  </w:rPr>
                  <w:delText>: select from drop-down</w:delText>
                </w:r>
              </w:del>
            </w:ins>
            <w:bookmarkStart w:id="4683" w:name="_Toc507492163"/>
            <w:bookmarkEnd w:id="4683"/>
          </w:p>
        </w:tc>
        <w:bookmarkStart w:id="4684" w:name="_Toc507492164"/>
        <w:bookmarkEnd w:id="4684"/>
      </w:tr>
      <w:tr w:rsidR="00886EEC" w:rsidRPr="00AF5AE4" w:rsidDel="00B802C5" w14:paraId="366B3D0E" w14:textId="2EF3E900" w:rsidTr="004E3926">
        <w:trPr>
          <w:trHeight w:val="360"/>
          <w:ins w:id="4685" w:author="Author" w:date="2018-02-23T16:15:00Z"/>
          <w:del w:id="4686"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6ABED7D7" w14:textId="255452A9" w:rsidR="00886EEC" w:rsidRPr="00AA5F9C" w:rsidDel="00B802C5" w:rsidRDefault="00886EEC" w:rsidP="00886EEC">
            <w:pPr>
              <w:rPr>
                <w:ins w:id="4687" w:author="Author" w:date="2018-02-23T16:15:00Z"/>
                <w:del w:id="4688" w:author="Author" w:date="2018-02-23T16:41:00Z"/>
                <w:rStyle w:val="SAPScreenElement"/>
                <w:highlight w:val="green"/>
                <w:rPrChange w:id="4689" w:author="Author" w:date="2018-02-23T16:24:00Z">
                  <w:rPr>
                    <w:ins w:id="4690" w:author="Author" w:date="2018-02-23T16:15:00Z"/>
                    <w:del w:id="4691" w:author="Author" w:date="2018-02-23T16:41:00Z"/>
                    <w:rStyle w:val="SAPScreenElement"/>
                  </w:rPr>
                </w:rPrChange>
              </w:rPr>
            </w:pPr>
            <w:ins w:id="4692" w:author="Author" w:date="2018-02-23T16:23:00Z">
              <w:del w:id="4693" w:author="Author" w:date="2018-02-23T16:41:00Z">
                <w:r w:rsidRPr="00AA5F9C" w:rsidDel="00B802C5">
                  <w:rPr>
                    <w:rStyle w:val="SAPScreenElement"/>
                    <w:highlight w:val="green"/>
                    <w:rPrChange w:id="4694" w:author="Author" w:date="2018-02-23T16:24:00Z">
                      <w:rPr>
                        <w:rStyle w:val="SAPScreenElement"/>
                      </w:rPr>
                    </w:rPrChange>
                  </w:rPr>
                  <w:delText>Cost Center:</w:delText>
                </w:r>
                <w:r w:rsidRPr="00AA5F9C" w:rsidDel="00B802C5">
                  <w:rPr>
                    <w:highlight w:val="green"/>
                    <w:rPrChange w:id="4695" w:author="Author" w:date="2018-02-23T16:24:00Z">
                      <w:rPr/>
                    </w:rPrChange>
                  </w:rPr>
                  <w:delText xml:space="preserve"> select from drop-down</w:delText>
                </w:r>
              </w:del>
            </w:ins>
            <w:bookmarkStart w:id="4696" w:name="_Toc507492165"/>
            <w:bookmarkEnd w:id="4696"/>
          </w:p>
        </w:tc>
        <w:bookmarkStart w:id="4697" w:name="_Toc507492166"/>
        <w:bookmarkEnd w:id="4697"/>
      </w:tr>
      <w:tr w:rsidR="00886EEC" w:rsidRPr="00466471" w:rsidDel="00B802C5" w14:paraId="0FDA6F61" w14:textId="6FE30BD3" w:rsidTr="004E3926">
        <w:trPr>
          <w:trHeight w:val="360"/>
          <w:ins w:id="4698" w:author="Author" w:date="2018-02-23T16:15:00Z"/>
          <w:del w:id="4699"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4B1215C8" w14:textId="634F2FA0" w:rsidR="00886EEC" w:rsidRPr="00AA5F9C" w:rsidDel="00B802C5" w:rsidRDefault="00886EEC" w:rsidP="00886EEC">
            <w:pPr>
              <w:rPr>
                <w:ins w:id="4700" w:author="Author" w:date="2018-02-23T16:15:00Z"/>
                <w:del w:id="4701" w:author="Author" w:date="2018-02-23T16:41:00Z"/>
                <w:rStyle w:val="SAPScreenElement"/>
                <w:highlight w:val="green"/>
                <w:rPrChange w:id="4702" w:author="Author" w:date="2018-02-23T16:24:00Z">
                  <w:rPr>
                    <w:ins w:id="4703" w:author="Author" w:date="2018-02-23T16:15:00Z"/>
                    <w:del w:id="4704" w:author="Author" w:date="2018-02-23T16:41:00Z"/>
                    <w:rStyle w:val="SAPScreenElement"/>
                  </w:rPr>
                </w:rPrChange>
              </w:rPr>
            </w:pPr>
            <w:ins w:id="4705" w:author="Author" w:date="2018-02-23T16:23:00Z">
              <w:del w:id="4706" w:author="Author" w:date="2018-02-23T16:41:00Z">
                <w:r w:rsidRPr="00AA5F9C" w:rsidDel="00B802C5">
                  <w:rPr>
                    <w:rStyle w:val="SAPScreenElement"/>
                    <w:highlight w:val="green"/>
                    <w:rPrChange w:id="4707" w:author="Author" w:date="2018-02-23T16:24:00Z">
                      <w:rPr>
                        <w:rStyle w:val="SAPScreenElement"/>
                      </w:rPr>
                    </w:rPrChange>
                  </w:rPr>
                  <w:delText>Location:</w:delText>
                </w:r>
                <w:r w:rsidRPr="00AA5F9C" w:rsidDel="00B802C5">
                  <w:rPr>
                    <w:highlight w:val="green"/>
                    <w:rPrChange w:id="4708" w:author="Author" w:date="2018-02-23T16:24:00Z">
                      <w:rPr/>
                    </w:rPrChange>
                  </w:rPr>
                  <w:delText xml:space="preserve"> select from drop-down</w:delText>
                </w:r>
              </w:del>
            </w:ins>
            <w:bookmarkStart w:id="4709" w:name="_Toc507492167"/>
            <w:bookmarkEnd w:id="4709"/>
          </w:p>
        </w:tc>
        <w:bookmarkStart w:id="4710" w:name="_Toc507492168"/>
        <w:bookmarkEnd w:id="4710"/>
      </w:tr>
    </w:tbl>
    <w:p w14:paraId="49EF87EC" w14:textId="481CC22A" w:rsidR="00886EEC" w:rsidDel="00B802C5" w:rsidRDefault="00886EEC" w:rsidP="00886EEC">
      <w:pPr>
        <w:pStyle w:val="Heading3"/>
        <w:spacing w:before="240" w:after="120"/>
        <w:ind w:left="720" w:hanging="720"/>
        <w:rPr>
          <w:ins w:id="4711" w:author="Author" w:date="2018-02-23T16:15:00Z"/>
          <w:del w:id="4712" w:author="Author" w:date="2018-02-23T16:41:00Z"/>
        </w:rPr>
      </w:pPr>
      <w:ins w:id="4713" w:author="Author" w:date="2018-02-23T16:15:00Z">
        <w:del w:id="4714" w:author="Author" w:date="2018-02-23T16:41:00Z">
          <w:r w:rsidRPr="003872D1" w:rsidDel="00B802C5">
            <w:delText>Australia (AU)</w:delText>
          </w:r>
          <w:bookmarkStart w:id="4715" w:name="_Toc507492169"/>
          <w:bookmarkEnd w:id="4715"/>
        </w:del>
      </w:ins>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886EEC" w:rsidRPr="00CF1425" w:rsidDel="00B802C5" w14:paraId="3FF479EE" w14:textId="5F8DDC8C" w:rsidTr="004E3926">
        <w:trPr>
          <w:trHeight w:val="432"/>
          <w:tblHeader/>
          <w:ins w:id="4716" w:author="Author" w:date="2018-02-23T16:15:00Z"/>
          <w:del w:id="4717" w:author="Author" w:date="2018-02-23T16:41:00Z"/>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053E3E9B" w14:textId="12519A01" w:rsidR="00886EEC" w:rsidRPr="00CF1425" w:rsidDel="00B802C5" w:rsidRDefault="00886EEC" w:rsidP="004E3926">
            <w:pPr>
              <w:pStyle w:val="SAPTableHeader"/>
              <w:rPr>
                <w:ins w:id="4718" w:author="Author" w:date="2018-02-23T16:15:00Z"/>
                <w:del w:id="4719" w:author="Author" w:date="2018-02-23T16:41:00Z"/>
              </w:rPr>
            </w:pPr>
            <w:ins w:id="4720" w:author="Author" w:date="2018-02-23T16:15:00Z">
              <w:del w:id="4721" w:author="Author" w:date="2018-02-23T16:41:00Z">
                <w:r w:rsidRPr="00CF1425" w:rsidDel="00B802C5">
                  <w:delText>User Entries: Field Name: User Action and Value</w:delText>
                </w:r>
                <w:bookmarkStart w:id="4722" w:name="_Toc507492170"/>
                <w:bookmarkEnd w:id="4722"/>
              </w:del>
            </w:ins>
          </w:p>
        </w:tc>
        <w:bookmarkStart w:id="4723" w:name="_Toc507492171"/>
        <w:bookmarkEnd w:id="4723"/>
      </w:tr>
      <w:tr w:rsidR="00886EEC" w:rsidRPr="00AF5AE4" w:rsidDel="00B802C5" w14:paraId="28C3C5BA" w14:textId="55C940B2" w:rsidTr="004E3926">
        <w:trPr>
          <w:trHeight w:val="360"/>
          <w:ins w:id="4724" w:author="Author" w:date="2018-02-23T16:15:00Z"/>
          <w:del w:id="4725"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20F66D17" w14:textId="0B9E5FAE" w:rsidR="00886EEC" w:rsidRPr="00CF1425" w:rsidDel="00B802C5" w:rsidRDefault="00886EEC" w:rsidP="00886EEC">
            <w:pPr>
              <w:rPr>
                <w:ins w:id="4726" w:author="Author" w:date="2018-02-23T16:15:00Z"/>
                <w:del w:id="4727" w:author="Author" w:date="2018-02-23T16:41:00Z"/>
                <w:rStyle w:val="SAPScreenElement"/>
              </w:rPr>
            </w:pPr>
            <w:ins w:id="4728" w:author="Author" w:date="2018-02-23T16:22:00Z">
              <w:del w:id="4729" w:author="Author" w:date="2018-02-23T16:41:00Z">
                <w:r w:rsidDel="00B802C5">
                  <w:rPr>
                    <w:rStyle w:val="SAPScreenElement"/>
                  </w:rPr>
                  <w:delText>Business Unit</w:delText>
                </w:r>
                <w:r w:rsidRPr="001D307A" w:rsidDel="00B802C5">
                  <w:rPr>
                    <w:rStyle w:val="SAPScreenElement"/>
                  </w:rPr>
                  <w:delText>:</w:delText>
                </w:r>
                <w:r w:rsidRPr="001D307A" w:rsidDel="00B802C5">
                  <w:delText xml:space="preserve"> select from drop-down</w:delText>
                </w:r>
              </w:del>
            </w:ins>
            <w:bookmarkStart w:id="4730" w:name="_Toc507492172"/>
            <w:bookmarkEnd w:id="4730"/>
          </w:p>
        </w:tc>
        <w:bookmarkStart w:id="4731" w:name="_Toc507492173"/>
        <w:bookmarkEnd w:id="4731"/>
      </w:tr>
      <w:tr w:rsidR="00886EEC" w:rsidRPr="00AF5AE4" w:rsidDel="00B802C5" w14:paraId="06A1B10F" w14:textId="7083102B" w:rsidTr="004E3926">
        <w:trPr>
          <w:trHeight w:val="360"/>
          <w:ins w:id="4732" w:author="Author" w:date="2018-02-23T16:15:00Z"/>
          <w:del w:id="4733"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79853726" w14:textId="18EA531C" w:rsidR="00886EEC" w:rsidRPr="00AA5F9C" w:rsidDel="00B802C5" w:rsidRDefault="00886EEC" w:rsidP="00886EEC">
            <w:pPr>
              <w:rPr>
                <w:ins w:id="4734" w:author="Author" w:date="2018-02-23T16:15:00Z"/>
                <w:del w:id="4735" w:author="Author" w:date="2018-02-23T16:41:00Z"/>
                <w:rStyle w:val="SAPScreenElement"/>
                <w:highlight w:val="green"/>
                <w:rPrChange w:id="4736" w:author="Author" w:date="2018-02-23T16:24:00Z">
                  <w:rPr>
                    <w:ins w:id="4737" w:author="Author" w:date="2018-02-23T16:15:00Z"/>
                    <w:del w:id="4738" w:author="Author" w:date="2018-02-23T16:41:00Z"/>
                    <w:rStyle w:val="SAPScreenElement"/>
                  </w:rPr>
                </w:rPrChange>
              </w:rPr>
            </w:pPr>
            <w:ins w:id="4739" w:author="Author" w:date="2018-02-23T16:22:00Z">
              <w:del w:id="4740" w:author="Author" w:date="2018-02-23T16:41:00Z">
                <w:r w:rsidRPr="00AA5F9C" w:rsidDel="00B802C5">
                  <w:rPr>
                    <w:rStyle w:val="SAPScreenElement"/>
                    <w:highlight w:val="green"/>
                    <w:rPrChange w:id="4741" w:author="Author" w:date="2018-02-23T16:24:00Z">
                      <w:rPr>
                        <w:rStyle w:val="SAPScreenElement"/>
                      </w:rPr>
                    </w:rPrChange>
                  </w:rPr>
                  <w:delText>Department</w:delText>
                </w:r>
                <w:r w:rsidRPr="00AA5F9C" w:rsidDel="00B802C5">
                  <w:rPr>
                    <w:highlight w:val="green"/>
                    <w:rPrChange w:id="4742" w:author="Author" w:date="2018-02-23T16:24:00Z">
                      <w:rPr/>
                    </w:rPrChange>
                  </w:rPr>
                  <w:delText>: select from drop-down</w:delText>
                </w:r>
              </w:del>
            </w:ins>
            <w:bookmarkStart w:id="4743" w:name="_Toc507492174"/>
            <w:bookmarkEnd w:id="4743"/>
          </w:p>
        </w:tc>
        <w:bookmarkStart w:id="4744" w:name="_Toc507492175"/>
        <w:bookmarkEnd w:id="4744"/>
      </w:tr>
      <w:tr w:rsidR="00886EEC" w:rsidRPr="00AF5AE4" w:rsidDel="00B802C5" w14:paraId="48DB1369" w14:textId="057F4AB0" w:rsidTr="004E3926">
        <w:trPr>
          <w:trHeight w:val="360"/>
          <w:ins w:id="4745" w:author="Author" w:date="2018-02-23T16:15:00Z"/>
          <w:del w:id="4746"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0412307E" w14:textId="1FE0934A" w:rsidR="00886EEC" w:rsidRPr="00AA5F9C" w:rsidDel="00B802C5" w:rsidRDefault="00886EEC" w:rsidP="00886EEC">
            <w:pPr>
              <w:rPr>
                <w:ins w:id="4747" w:author="Author" w:date="2018-02-23T16:15:00Z"/>
                <w:del w:id="4748" w:author="Author" w:date="2018-02-23T16:41:00Z"/>
                <w:rStyle w:val="SAPScreenElement"/>
                <w:rFonts w:ascii="BentonSans Book" w:hAnsi="BentonSans Book"/>
                <w:color w:val="auto"/>
                <w:highlight w:val="green"/>
                <w:rPrChange w:id="4749" w:author="Author" w:date="2018-02-23T16:24:00Z">
                  <w:rPr>
                    <w:ins w:id="4750" w:author="Author" w:date="2018-02-23T16:15:00Z"/>
                    <w:del w:id="4751" w:author="Author" w:date="2018-02-23T16:41:00Z"/>
                    <w:rStyle w:val="SAPScreenElement"/>
                    <w:rFonts w:ascii="BentonSans Book" w:hAnsi="BentonSans Book"/>
                    <w:color w:val="auto"/>
                  </w:rPr>
                </w:rPrChange>
              </w:rPr>
            </w:pPr>
            <w:ins w:id="4752" w:author="Author" w:date="2018-02-23T16:22:00Z">
              <w:del w:id="4753" w:author="Author" w:date="2018-02-23T16:41:00Z">
                <w:r w:rsidRPr="00AA5F9C" w:rsidDel="00B802C5">
                  <w:rPr>
                    <w:rStyle w:val="SAPScreenElement"/>
                    <w:highlight w:val="green"/>
                    <w:rPrChange w:id="4754" w:author="Author" w:date="2018-02-23T16:24:00Z">
                      <w:rPr>
                        <w:rStyle w:val="SAPScreenElement"/>
                      </w:rPr>
                    </w:rPrChange>
                  </w:rPr>
                  <w:delText>Cost Center:</w:delText>
                </w:r>
                <w:r w:rsidRPr="00AA5F9C" w:rsidDel="00B802C5">
                  <w:rPr>
                    <w:highlight w:val="green"/>
                    <w:rPrChange w:id="4755" w:author="Author" w:date="2018-02-23T16:24:00Z">
                      <w:rPr/>
                    </w:rPrChange>
                  </w:rPr>
                  <w:delText xml:space="preserve"> select from drop-down</w:delText>
                </w:r>
              </w:del>
            </w:ins>
            <w:bookmarkStart w:id="4756" w:name="_Toc507492176"/>
            <w:bookmarkEnd w:id="4756"/>
          </w:p>
        </w:tc>
        <w:bookmarkStart w:id="4757" w:name="_Toc507492177"/>
        <w:bookmarkEnd w:id="4757"/>
      </w:tr>
      <w:tr w:rsidR="00886EEC" w:rsidRPr="00466471" w:rsidDel="00B802C5" w14:paraId="51681975" w14:textId="18EDC555" w:rsidTr="004E3926">
        <w:trPr>
          <w:trHeight w:val="360"/>
          <w:ins w:id="4758" w:author="Author" w:date="2018-02-23T16:15:00Z"/>
          <w:del w:id="4759"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1784817B" w14:textId="06D79EA5" w:rsidR="00886EEC" w:rsidRPr="00AA5F9C" w:rsidDel="00B802C5" w:rsidRDefault="00886EEC" w:rsidP="004E3926">
            <w:pPr>
              <w:tabs>
                <w:tab w:val="left" w:pos="4096"/>
              </w:tabs>
              <w:rPr>
                <w:ins w:id="4760" w:author="Author" w:date="2018-02-23T16:15:00Z"/>
                <w:del w:id="4761" w:author="Author" w:date="2018-02-23T16:41:00Z"/>
                <w:highlight w:val="green"/>
                <w:rPrChange w:id="4762" w:author="Author" w:date="2018-02-23T16:24:00Z">
                  <w:rPr>
                    <w:ins w:id="4763" w:author="Author" w:date="2018-02-23T16:15:00Z"/>
                    <w:del w:id="4764" w:author="Author" w:date="2018-02-23T16:41:00Z"/>
                  </w:rPr>
                </w:rPrChange>
              </w:rPr>
            </w:pPr>
            <w:ins w:id="4765" w:author="Author" w:date="2018-02-23T16:22:00Z">
              <w:del w:id="4766" w:author="Author" w:date="2018-02-23T16:41:00Z">
                <w:r w:rsidRPr="00AA5F9C" w:rsidDel="00B802C5">
                  <w:rPr>
                    <w:rStyle w:val="SAPScreenElement"/>
                    <w:highlight w:val="green"/>
                    <w:rPrChange w:id="4767" w:author="Author" w:date="2018-02-23T16:24:00Z">
                      <w:rPr>
                        <w:rStyle w:val="SAPScreenElement"/>
                      </w:rPr>
                    </w:rPrChange>
                  </w:rPr>
                  <w:delText>Location:</w:delText>
                </w:r>
                <w:r w:rsidRPr="00AA5F9C" w:rsidDel="00B802C5">
                  <w:rPr>
                    <w:highlight w:val="green"/>
                    <w:rPrChange w:id="4768" w:author="Author" w:date="2018-02-23T16:24:00Z">
                      <w:rPr/>
                    </w:rPrChange>
                  </w:rPr>
                  <w:delText xml:space="preserve"> select from drop-down</w:delText>
                </w:r>
              </w:del>
            </w:ins>
            <w:bookmarkStart w:id="4769" w:name="_Toc507492178"/>
            <w:bookmarkEnd w:id="4769"/>
          </w:p>
        </w:tc>
        <w:bookmarkStart w:id="4770" w:name="_Toc507492179"/>
        <w:bookmarkEnd w:id="4770"/>
      </w:tr>
    </w:tbl>
    <w:p w14:paraId="35190646" w14:textId="74B819DA" w:rsidR="00886EEC" w:rsidRPr="00544E5D" w:rsidDel="00B802C5" w:rsidRDefault="00886EEC" w:rsidP="00886EEC">
      <w:pPr>
        <w:pStyle w:val="Heading3"/>
        <w:spacing w:before="240" w:after="120"/>
        <w:ind w:left="720" w:hanging="720"/>
        <w:rPr>
          <w:ins w:id="4771" w:author="Author" w:date="2018-02-23T16:15:00Z"/>
          <w:del w:id="4772" w:author="Author" w:date="2018-02-23T16:41:00Z"/>
        </w:rPr>
      </w:pPr>
      <w:ins w:id="4773" w:author="Author" w:date="2018-02-23T16:15:00Z">
        <w:del w:id="4774" w:author="Author" w:date="2018-02-23T16:41:00Z">
          <w:r w:rsidRPr="00544E5D" w:rsidDel="00B802C5">
            <w:delText>China (CN)</w:delText>
          </w:r>
          <w:bookmarkStart w:id="4775" w:name="_Toc507492180"/>
          <w:bookmarkEnd w:id="4775"/>
        </w:del>
      </w:ins>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886EEC" w:rsidRPr="00CF1425" w:rsidDel="00B802C5" w14:paraId="0BC0AE90" w14:textId="79240EA4" w:rsidTr="004E3926">
        <w:trPr>
          <w:trHeight w:val="432"/>
          <w:tblHeader/>
          <w:ins w:id="4776" w:author="Author" w:date="2018-02-23T16:15:00Z"/>
          <w:del w:id="4777" w:author="Author" w:date="2018-02-23T16:41:00Z"/>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1C127935" w14:textId="55C4C771" w:rsidR="00886EEC" w:rsidRPr="00CF1425" w:rsidDel="00B802C5" w:rsidRDefault="00886EEC" w:rsidP="004E3926">
            <w:pPr>
              <w:pStyle w:val="SAPTableHeader"/>
              <w:rPr>
                <w:ins w:id="4778" w:author="Author" w:date="2018-02-23T16:15:00Z"/>
                <w:del w:id="4779" w:author="Author" w:date="2018-02-23T16:41:00Z"/>
              </w:rPr>
            </w:pPr>
            <w:ins w:id="4780" w:author="Author" w:date="2018-02-23T16:15:00Z">
              <w:del w:id="4781" w:author="Author" w:date="2018-02-23T16:41:00Z">
                <w:r w:rsidRPr="00CF1425" w:rsidDel="00B802C5">
                  <w:delText>User Entries: Field Name: User Action and Value</w:delText>
                </w:r>
                <w:bookmarkStart w:id="4782" w:name="_Toc507492181"/>
                <w:bookmarkEnd w:id="4782"/>
              </w:del>
            </w:ins>
          </w:p>
        </w:tc>
        <w:bookmarkStart w:id="4783" w:name="_Toc507492182"/>
        <w:bookmarkEnd w:id="4783"/>
      </w:tr>
      <w:tr w:rsidR="00886EEC" w:rsidRPr="00AF5AE4" w:rsidDel="00B802C5" w14:paraId="5B884D4D" w14:textId="0DA5ED87" w:rsidTr="004E3926">
        <w:trPr>
          <w:trHeight w:val="360"/>
          <w:ins w:id="4784" w:author="Author" w:date="2018-02-23T16:15:00Z"/>
          <w:del w:id="4785"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79F588A6" w14:textId="095143E2" w:rsidR="00886EEC" w:rsidRPr="00AA5F9C" w:rsidDel="00B802C5" w:rsidRDefault="00886EEC" w:rsidP="00886EEC">
            <w:pPr>
              <w:rPr>
                <w:ins w:id="4786" w:author="Author" w:date="2018-02-23T16:15:00Z"/>
                <w:del w:id="4787" w:author="Author" w:date="2018-02-23T16:41:00Z"/>
                <w:rStyle w:val="SAPScreenElement"/>
                <w:highlight w:val="green"/>
                <w:rPrChange w:id="4788" w:author="Author" w:date="2018-02-23T16:24:00Z">
                  <w:rPr>
                    <w:ins w:id="4789" w:author="Author" w:date="2018-02-23T16:15:00Z"/>
                    <w:del w:id="4790" w:author="Author" w:date="2018-02-23T16:41:00Z"/>
                    <w:rStyle w:val="SAPScreenElement"/>
                  </w:rPr>
                </w:rPrChange>
              </w:rPr>
            </w:pPr>
            <w:ins w:id="4791" w:author="Author" w:date="2018-02-23T16:23:00Z">
              <w:del w:id="4792" w:author="Author" w:date="2018-02-23T16:41:00Z">
                <w:r w:rsidRPr="00AA5F9C" w:rsidDel="00B802C5">
                  <w:rPr>
                    <w:rStyle w:val="SAPScreenElement"/>
                    <w:highlight w:val="green"/>
                    <w:rPrChange w:id="4793" w:author="Author" w:date="2018-02-23T16:24:00Z">
                      <w:rPr>
                        <w:rStyle w:val="SAPScreenElement"/>
                      </w:rPr>
                    </w:rPrChange>
                  </w:rPr>
                  <w:delText>Department</w:delText>
                </w:r>
                <w:r w:rsidRPr="00AA5F9C" w:rsidDel="00B802C5">
                  <w:rPr>
                    <w:highlight w:val="green"/>
                    <w:rPrChange w:id="4794" w:author="Author" w:date="2018-02-23T16:24:00Z">
                      <w:rPr/>
                    </w:rPrChange>
                  </w:rPr>
                  <w:delText>: select from drop-down</w:delText>
                </w:r>
              </w:del>
            </w:ins>
            <w:bookmarkStart w:id="4795" w:name="_Toc507492183"/>
            <w:bookmarkEnd w:id="4795"/>
          </w:p>
        </w:tc>
        <w:bookmarkStart w:id="4796" w:name="_Toc507492184"/>
        <w:bookmarkEnd w:id="4796"/>
      </w:tr>
      <w:tr w:rsidR="00886EEC" w:rsidRPr="00AF5AE4" w:rsidDel="00B802C5" w14:paraId="05F8CDD2" w14:textId="035C827A" w:rsidTr="004E3926">
        <w:trPr>
          <w:trHeight w:val="360"/>
          <w:ins w:id="4797" w:author="Author" w:date="2018-02-23T16:15:00Z"/>
          <w:del w:id="4798"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170A6CB3" w14:textId="4E3C88E4" w:rsidR="00886EEC" w:rsidRPr="00AA5F9C" w:rsidDel="00B802C5" w:rsidRDefault="00886EEC" w:rsidP="00886EEC">
            <w:pPr>
              <w:rPr>
                <w:ins w:id="4799" w:author="Author" w:date="2018-02-23T16:15:00Z"/>
                <w:del w:id="4800" w:author="Author" w:date="2018-02-23T16:41:00Z"/>
                <w:rStyle w:val="SAPScreenElement"/>
                <w:highlight w:val="green"/>
                <w:rPrChange w:id="4801" w:author="Author" w:date="2018-02-23T16:24:00Z">
                  <w:rPr>
                    <w:ins w:id="4802" w:author="Author" w:date="2018-02-23T16:15:00Z"/>
                    <w:del w:id="4803" w:author="Author" w:date="2018-02-23T16:41:00Z"/>
                    <w:rStyle w:val="SAPScreenElement"/>
                  </w:rPr>
                </w:rPrChange>
              </w:rPr>
            </w:pPr>
            <w:ins w:id="4804" w:author="Author" w:date="2018-02-23T16:23:00Z">
              <w:del w:id="4805" w:author="Author" w:date="2018-02-23T16:41:00Z">
                <w:r w:rsidRPr="00AA5F9C" w:rsidDel="00B802C5">
                  <w:rPr>
                    <w:rStyle w:val="SAPScreenElement"/>
                    <w:highlight w:val="green"/>
                    <w:rPrChange w:id="4806" w:author="Author" w:date="2018-02-23T16:24:00Z">
                      <w:rPr>
                        <w:rStyle w:val="SAPScreenElement"/>
                      </w:rPr>
                    </w:rPrChange>
                  </w:rPr>
                  <w:delText>Cost Center:</w:delText>
                </w:r>
                <w:r w:rsidRPr="00AA5F9C" w:rsidDel="00B802C5">
                  <w:rPr>
                    <w:highlight w:val="green"/>
                    <w:rPrChange w:id="4807" w:author="Author" w:date="2018-02-23T16:24:00Z">
                      <w:rPr/>
                    </w:rPrChange>
                  </w:rPr>
                  <w:delText xml:space="preserve"> select from drop-down</w:delText>
                </w:r>
              </w:del>
            </w:ins>
            <w:bookmarkStart w:id="4808" w:name="_Toc507492185"/>
            <w:bookmarkEnd w:id="4808"/>
          </w:p>
        </w:tc>
        <w:bookmarkStart w:id="4809" w:name="_Toc507492186"/>
        <w:bookmarkEnd w:id="4809"/>
      </w:tr>
      <w:tr w:rsidR="00886EEC" w:rsidRPr="00AF5AE4" w:rsidDel="00B802C5" w14:paraId="59F863F9" w14:textId="22F2274D" w:rsidTr="004E3926">
        <w:trPr>
          <w:trHeight w:val="360"/>
          <w:ins w:id="4810" w:author="Author" w:date="2018-02-23T16:23:00Z"/>
          <w:del w:id="4811"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5C162E3B" w14:textId="27DB4BA8" w:rsidR="00886EEC" w:rsidRPr="00AA5F9C" w:rsidDel="00B802C5" w:rsidRDefault="00886EEC" w:rsidP="00886EEC">
            <w:pPr>
              <w:rPr>
                <w:ins w:id="4812" w:author="Author" w:date="2018-02-23T16:23:00Z"/>
                <w:del w:id="4813" w:author="Author" w:date="2018-02-23T16:41:00Z"/>
                <w:rStyle w:val="SAPScreenElement"/>
                <w:highlight w:val="green"/>
                <w:rPrChange w:id="4814" w:author="Author" w:date="2018-02-23T16:24:00Z">
                  <w:rPr>
                    <w:ins w:id="4815" w:author="Author" w:date="2018-02-23T16:23:00Z"/>
                    <w:del w:id="4816" w:author="Author" w:date="2018-02-23T16:41:00Z"/>
                    <w:rStyle w:val="SAPScreenElement"/>
                  </w:rPr>
                </w:rPrChange>
              </w:rPr>
            </w:pPr>
            <w:ins w:id="4817" w:author="Author" w:date="2018-02-23T16:23:00Z">
              <w:del w:id="4818" w:author="Author" w:date="2018-02-23T16:41:00Z">
                <w:r w:rsidRPr="00AA5F9C" w:rsidDel="00B802C5">
                  <w:rPr>
                    <w:rStyle w:val="SAPScreenElement"/>
                    <w:highlight w:val="green"/>
                    <w:rPrChange w:id="4819" w:author="Author" w:date="2018-02-23T16:24:00Z">
                      <w:rPr>
                        <w:rStyle w:val="SAPScreenElement"/>
                      </w:rPr>
                    </w:rPrChange>
                  </w:rPr>
                  <w:delText>Location:</w:delText>
                </w:r>
                <w:r w:rsidRPr="00AA5F9C" w:rsidDel="00B802C5">
                  <w:rPr>
                    <w:highlight w:val="green"/>
                    <w:rPrChange w:id="4820" w:author="Author" w:date="2018-02-23T16:24:00Z">
                      <w:rPr/>
                    </w:rPrChange>
                  </w:rPr>
                  <w:delText xml:space="preserve"> select from drop-down</w:delText>
                </w:r>
                <w:bookmarkStart w:id="4821" w:name="_Toc507492187"/>
                <w:bookmarkEnd w:id="4821"/>
              </w:del>
            </w:ins>
          </w:p>
        </w:tc>
        <w:bookmarkStart w:id="4822" w:name="_Toc507492188"/>
        <w:bookmarkEnd w:id="4822"/>
      </w:tr>
    </w:tbl>
    <w:p w14:paraId="34FCAD02" w14:textId="5FCB4892" w:rsidR="00886EEC" w:rsidDel="00B802C5" w:rsidRDefault="00886EEC" w:rsidP="00886EEC">
      <w:pPr>
        <w:pStyle w:val="Heading3"/>
        <w:spacing w:before="240" w:after="120"/>
        <w:ind w:left="720" w:hanging="720"/>
        <w:rPr>
          <w:ins w:id="4823" w:author="Author" w:date="2018-02-23T16:15:00Z"/>
          <w:del w:id="4824" w:author="Author" w:date="2018-02-23T16:41:00Z"/>
        </w:rPr>
      </w:pPr>
      <w:ins w:id="4825" w:author="Author" w:date="2018-02-23T16:15:00Z">
        <w:del w:id="4826" w:author="Author" w:date="2018-02-23T16:41:00Z">
          <w:r w:rsidRPr="003872D1" w:rsidDel="00B802C5">
            <w:delText>Germany (DE)</w:delText>
          </w:r>
          <w:bookmarkStart w:id="4827" w:name="_Toc507492189"/>
          <w:bookmarkEnd w:id="4827"/>
        </w:del>
      </w:ins>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886EEC" w:rsidRPr="00CF1425" w:rsidDel="00B802C5" w14:paraId="1A541EBD" w14:textId="5C8DC6A0" w:rsidTr="004E3926">
        <w:trPr>
          <w:trHeight w:val="432"/>
          <w:tblHeader/>
          <w:ins w:id="4828" w:author="Author" w:date="2018-02-23T16:15:00Z"/>
          <w:del w:id="4829" w:author="Author" w:date="2018-02-23T16:41:00Z"/>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5C85F6A6" w14:textId="2544D435" w:rsidR="00886EEC" w:rsidRPr="00CF1425" w:rsidDel="00B802C5" w:rsidRDefault="00886EEC" w:rsidP="004E3926">
            <w:pPr>
              <w:pStyle w:val="SAPTableHeader"/>
              <w:rPr>
                <w:ins w:id="4830" w:author="Author" w:date="2018-02-23T16:15:00Z"/>
                <w:del w:id="4831" w:author="Author" w:date="2018-02-23T16:41:00Z"/>
              </w:rPr>
            </w:pPr>
            <w:ins w:id="4832" w:author="Author" w:date="2018-02-23T16:15:00Z">
              <w:del w:id="4833" w:author="Author" w:date="2018-02-23T16:41:00Z">
                <w:r w:rsidRPr="00CF1425" w:rsidDel="00B802C5">
                  <w:delText>User Entries: Field Name: User Action and Value</w:delText>
                </w:r>
                <w:bookmarkStart w:id="4834" w:name="_Toc507492190"/>
                <w:bookmarkEnd w:id="4834"/>
              </w:del>
            </w:ins>
          </w:p>
        </w:tc>
        <w:bookmarkStart w:id="4835" w:name="_Toc507492191"/>
        <w:bookmarkEnd w:id="4835"/>
      </w:tr>
      <w:tr w:rsidR="00886EEC" w:rsidRPr="00AF5AE4" w:rsidDel="00B802C5" w14:paraId="4034C015" w14:textId="7E56C300" w:rsidTr="004E3926">
        <w:trPr>
          <w:trHeight w:val="360"/>
          <w:ins w:id="4836" w:author="Author" w:date="2018-02-23T16:22:00Z"/>
          <w:del w:id="4837"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66435585" w14:textId="6417C112" w:rsidR="00886EEC" w:rsidRPr="005F7A67" w:rsidDel="00B802C5" w:rsidRDefault="00886EEC" w:rsidP="00886EEC">
            <w:pPr>
              <w:rPr>
                <w:ins w:id="4838" w:author="Author" w:date="2018-02-23T16:22:00Z"/>
                <w:del w:id="4839" w:author="Author" w:date="2018-02-23T16:41:00Z"/>
                <w:rStyle w:val="SAPScreenElement"/>
              </w:rPr>
            </w:pPr>
            <w:ins w:id="4840" w:author="Author" w:date="2018-02-23T16:22:00Z">
              <w:del w:id="4841" w:author="Author" w:date="2018-02-23T16:41:00Z">
                <w:r w:rsidDel="00B802C5">
                  <w:rPr>
                    <w:rStyle w:val="SAPScreenElement"/>
                  </w:rPr>
                  <w:delText>Business Unit</w:delText>
                </w:r>
                <w:r w:rsidRPr="001D307A" w:rsidDel="00B802C5">
                  <w:rPr>
                    <w:rStyle w:val="SAPScreenElement"/>
                  </w:rPr>
                  <w:delText>:</w:delText>
                </w:r>
                <w:r w:rsidRPr="001D307A" w:rsidDel="00B802C5">
                  <w:delText xml:space="preserve"> select from drop-down</w:delText>
                </w:r>
                <w:bookmarkStart w:id="4842" w:name="_Toc507492192"/>
                <w:bookmarkEnd w:id="4842"/>
              </w:del>
            </w:ins>
          </w:p>
        </w:tc>
        <w:bookmarkStart w:id="4843" w:name="_Toc507492193"/>
        <w:bookmarkEnd w:id="4843"/>
      </w:tr>
      <w:tr w:rsidR="00886EEC" w:rsidRPr="00AF5AE4" w:rsidDel="00B802C5" w14:paraId="3C7E394E" w14:textId="718561CE" w:rsidTr="004E3926">
        <w:trPr>
          <w:trHeight w:val="360"/>
          <w:ins w:id="4844" w:author="Author" w:date="2018-02-23T16:15:00Z"/>
          <w:del w:id="4845"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282C09BC" w14:textId="72BA5615" w:rsidR="00886EEC" w:rsidRPr="00AA5F9C" w:rsidDel="00B802C5" w:rsidRDefault="00886EEC" w:rsidP="00886EEC">
            <w:pPr>
              <w:rPr>
                <w:ins w:id="4846" w:author="Author" w:date="2018-02-23T16:15:00Z"/>
                <w:del w:id="4847" w:author="Author" w:date="2018-02-23T16:41:00Z"/>
                <w:rStyle w:val="SAPScreenElement"/>
                <w:highlight w:val="green"/>
                <w:rPrChange w:id="4848" w:author="Author" w:date="2018-02-23T16:24:00Z">
                  <w:rPr>
                    <w:ins w:id="4849" w:author="Author" w:date="2018-02-23T16:15:00Z"/>
                    <w:del w:id="4850" w:author="Author" w:date="2018-02-23T16:41:00Z"/>
                    <w:rStyle w:val="SAPScreenElement"/>
                  </w:rPr>
                </w:rPrChange>
              </w:rPr>
            </w:pPr>
            <w:ins w:id="4851" w:author="Author" w:date="2018-02-23T16:21:00Z">
              <w:del w:id="4852" w:author="Author" w:date="2018-02-23T16:41:00Z">
                <w:r w:rsidRPr="00AA5F9C" w:rsidDel="00B802C5">
                  <w:rPr>
                    <w:rStyle w:val="SAPScreenElement"/>
                    <w:highlight w:val="green"/>
                    <w:rPrChange w:id="4853" w:author="Author" w:date="2018-02-23T16:24:00Z">
                      <w:rPr>
                        <w:rStyle w:val="SAPScreenElement"/>
                      </w:rPr>
                    </w:rPrChange>
                  </w:rPr>
                  <w:delText>Department</w:delText>
                </w:r>
                <w:r w:rsidRPr="00AA5F9C" w:rsidDel="00B802C5">
                  <w:rPr>
                    <w:highlight w:val="green"/>
                    <w:rPrChange w:id="4854" w:author="Author" w:date="2018-02-23T16:24:00Z">
                      <w:rPr/>
                    </w:rPrChange>
                  </w:rPr>
                  <w:delText>: select from drop-down</w:delText>
                </w:r>
              </w:del>
            </w:ins>
            <w:bookmarkStart w:id="4855" w:name="_Toc507492194"/>
            <w:bookmarkEnd w:id="4855"/>
          </w:p>
        </w:tc>
        <w:bookmarkStart w:id="4856" w:name="_Toc507492195"/>
        <w:bookmarkEnd w:id="4856"/>
      </w:tr>
      <w:tr w:rsidR="00886EEC" w:rsidRPr="00AF5AE4" w:rsidDel="00B802C5" w14:paraId="4B1CF060" w14:textId="3F87BF44" w:rsidTr="004E3926">
        <w:trPr>
          <w:trHeight w:val="360"/>
          <w:ins w:id="4857" w:author="Author" w:date="2018-02-23T16:15:00Z"/>
          <w:del w:id="4858"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51692E2A" w14:textId="249D3F07" w:rsidR="00886EEC" w:rsidRPr="00AA5F9C" w:rsidDel="00B802C5" w:rsidRDefault="00886EEC" w:rsidP="00886EEC">
            <w:pPr>
              <w:rPr>
                <w:ins w:id="4859" w:author="Author" w:date="2018-02-23T16:15:00Z"/>
                <w:del w:id="4860" w:author="Author" w:date="2018-02-23T16:41:00Z"/>
                <w:rStyle w:val="SAPScreenElement"/>
                <w:highlight w:val="green"/>
                <w:rPrChange w:id="4861" w:author="Author" w:date="2018-02-23T16:24:00Z">
                  <w:rPr>
                    <w:ins w:id="4862" w:author="Author" w:date="2018-02-23T16:15:00Z"/>
                    <w:del w:id="4863" w:author="Author" w:date="2018-02-23T16:41:00Z"/>
                    <w:rStyle w:val="SAPScreenElement"/>
                  </w:rPr>
                </w:rPrChange>
              </w:rPr>
            </w:pPr>
            <w:ins w:id="4864" w:author="Author" w:date="2018-02-23T16:21:00Z">
              <w:del w:id="4865" w:author="Author" w:date="2018-02-23T16:41:00Z">
                <w:r w:rsidRPr="00AA5F9C" w:rsidDel="00B802C5">
                  <w:rPr>
                    <w:rStyle w:val="SAPScreenElement"/>
                    <w:highlight w:val="green"/>
                    <w:rPrChange w:id="4866" w:author="Author" w:date="2018-02-23T16:24:00Z">
                      <w:rPr>
                        <w:rStyle w:val="SAPScreenElement"/>
                      </w:rPr>
                    </w:rPrChange>
                  </w:rPr>
                  <w:delText>Cost Center:</w:delText>
                </w:r>
                <w:r w:rsidRPr="00AA5F9C" w:rsidDel="00B802C5">
                  <w:rPr>
                    <w:highlight w:val="green"/>
                    <w:rPrChange w:id="4867" w:author="Author" w:date="2018-02-23T16:24:00Z">
                      <w:rPr/>
                    </w:rPrChange>
                  </w:rPr>
                  <w:delText xml:space="preserve"> select from drop-down</w:delText>
                </w:r>
              </w:del>
            </w:ins>
            <w:bookmarkStart w:id="4868" w:name="_Toc507492196"/>
            <w:bookmarkEnd w:id="4868"/>
          </w:p>
        </w:tc>
        <w:bookmarkStart w:id="4869" w:name="_Toc507492197"/>
        <w:bookmarkEnd w:id="4869"/>
      </w:tr>
    </w:tbl>
    <w:p w14:paraId="303E7B07" w14:textId="7A1B2D94" w:rsidR="00886EEC" w:rsidDel="00B802C5" w:rsidRDefault="00886EEC" w:rsidP="00886EEC">
      <w:pPr>
        <w:pStyle w:val="Heading3"/>
        <w:spacing w:before="240" w:after="120"/>
        <w:ind w:left="720" w:hanging="720"/>
        <w:rPr>
          <w:ins w:id="4870" w:author="Author" w:date="2018-02-23T16:15:00Z"/>
          <w:del w:id="4871" w:author="Author" w:date="2018-02-23T16:41:00Z"/>
        </w:rPr>
      </w:pPr>
      <w:ins w:id="4872" w:author="Author" w:date="2018-02-23T16:15:00Z">
        <w:del w:id="4873" w:author="Author" w:date="2018-02-23T16:41:00Z">
          <w:r w:rsidRPr="003872D1" w:rsidDel="00B802C5">
            <w:delText>France (FR)</w:delText>
          </w:r>
          <w:bookmarkStart w:id="4874" w:name="_Toc507492198"/>
          <w:bookmarkEnd w:id="4874"/>
        </w:del>
      </w:ins>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886EEC" w:rsidRPr="00CF1425" w:rsidDel="00B802C5" w14:paraId="432D04AD" w14:textId="2EA492F8" w:rsidTr="004E3926">
        <w:trPr>
          <w:trHeight w:val="432"/>
          <w:tblHeader/>
          <w:ins w:id="4875" w:author="Author" w:date="2018-02-23T16:15:00Z"/>
          <w:del w:id="4876" w:author="Author" w:date="2018-02-23T16:41:00Z"/>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68028173" w14:textId="7FB06F23" w:rsidR="00886EEC" w:rsidRPr="00CF1425" w:rsidDel="00B802C5" w:rsidRDefault="00886EEC" w:rsidP="004E3926">
            <w:pPr>
              <w:pStyle w:val="SAPTableHeader"/>
              <w:rPr>
                <w:ins w:id="4877" w:author="Author" w:date="2018-02-23T16:15:00Z"/>
                <w:del w:id="4878" w:author="Author" w:date="2018-02-23T16:41:00Z"/>
              </w:rPr>
            </w:pPr>
            <w:ins w:id="4879" w:author="Author" w:date="2018-02-23T16:15:00Z">
              <w:del w:id="4880" w:author="Author" w:date="2018-02-23T16:41:00Z">
                <w:r w:rsidRPr="00CF1425" w:rsidDel="00B802C5">
                  <w:delText>User Entries: Field Name: User Action and Value</w:delText>
                </w:r>
                <w:bookmarkStart w:id="4881" w:name="_Toc507492199"/>
                <w:bookmarkEnd w:id="4881"/>
              </w:del>
            </w:ins>
          </w:p>
        </w:tc>
        <w:bookmarkStart w:id="4882" w:name="_Toc507492200"/>
        <w:bookmarkEnd w:id="4882"/>
      </w:tr>
      <w:tr w:rsidR="00886EEC" w:rsidRPr="00AF5AE4" w:rsidDel="00B802C5" w14:paraId="2D696094" w14:textId="3BD4FF7E" w:rsidTr="004E3926">
        <w:trPr>
          <w:trHeight w:val="360"/>
          <w:ins w:id="4883" w:author="Author" w:date="2018-02-23T16:15:00Z"/>
          <w:del w:id="4884"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311929E7" w14:textId="065D1400" w:rsidR="00886EEC" w:rsidRPr="00AA5F9C" w:rsidDel="00B802C5" w:rsidRDefault="00886EEC" w:rsidP="00886EEC">
            <w:pPr>
              <w:rPr>
                <w:ins w:id="4885" w:author="Author" w:date="2018-02-23T16:15:00Z"/>
                <w:del w:id="4886" w:author="Author" w:date="2018-02-23T16:41:00Z"/>
                <w:rStyle w:val="SAPScreenElement"/>
                <w:highlight w:val="green"/>
                <w:rPrChange w:id="4887" w:author="Author" w:date="2018-02-23T16:24:00Z">
                  <w:rPr>
                    <w:ins w:id="4888" w:author="Author" w:date="2018-02-23T16:15:00Z"/>
                    <w:del w:id="4889" w:author="Author" w:date="2018-02-23T16:41:00Z"/>
                    <w:rStyle w:val="SAPScreenElement"/>
                  </w:rPr>
                </w:rPrChange>
              </w:rPr>
            </w:pPr>
            <w:ins w:id="4890" w:author="Author" w:date="2018-02-23T16:21:00Z">
              <w:del w:id="4891" w:author="Author" w:date="2018-02-23T16:41:00Z">
                <w:r w:rsidRPr="00AA5F9C" w:rsidDel="00B802C5">
                  <w:rPr>
                    <w:rStyle w:val="SAPScreenElement"/>
                    <w:highlight w:val="green"/>
                    <w:rPrChange w:id="4892" w:author="Author" w:date="2018-02-23T16:24:00Z">
                      <w:rPr>
                        <w:rStyle w:val="SAPScreenElement"/>
                      </w:rPr>
                    </w:rPrChange>
                  </w:rPr>
                  <w:delText>Department</w:delText>
                </w:r>
                <w:r w:rsidRPr="00AA5F9C" w:rsidDel="00B802C5">
                  <w:rPr>
                    <w:highlight w:val="green"/>
                    <w:rPrChange w:id="4893" w:author="Author" w:date="2018-02-23T16:24:00Z">
                      <w:rPr/>
                    </w:rPrChange>
                  </w:rPr>
                  <w:delText>: select from drop-down</w:delText>
                </w:r>
              </w:del>
            </w:ins>
            <w:bookmarkStart w:id="4894" w:name="_Toc507492201"/>
            <w:bookmarkEnd w:id="4894"/>
          </w:p>
        </w:tc>
        <w:bookmarkStart w:id="4895" w:name="_Toc507492202"/>
        <w:bookmarkEnd w:id="4895"/>
      </w:tr>
      <w:tr w:rsidR="00886EEC" w:rsidRPr="00AF5AE4" w:rsidDel="00B802C5" w14:paraId="3DCEB39E" w14:textId="7DE13AF7" w:rsidTr="004E3926">
        <w:trPr>
          <w:trHeight w:val="360"/>
          <w:ins w:id="4896" w:author="Author" w:date="2018-02-23T16:15:00Z"/>
          <w:del w:id="4897"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3EAAE98E" w14:textId="48C6636D" w:rsidR="00886EEC" w:rsidRPr="00AA5F9C" w:rsidDel="00B802C5" w:rsidRDefault="00886EEC" w:rsidP="00886EEC">
            <w:pPr>
              <w:rPr>
                <w:ins w:id="4898" w:author="Author" w:date="2018-02-23T16:15:00Z"/>
                <w:del w:id="4899" w:author="Author" w:date="2018-02-23T16:41:00Z"/>
                <w:rStyle w:val="SAPScreenElement"/>
                <w:highlight w:val="green"/>
                <w:rPrChange w:id="4900" w:author="Author" w:date="2018-02-23T16:24:00Z">
                  <w:rPr>
                    <w:ins w:id="4901" w:author="Author" w:date="2018-02-23T16:15:00Z"/>
                    <w:del w:id="4902" w:author="Author" w:date="2018-02-23T16:41:00Z"/>
                    <w:rStyle w:val="SAPScreenElement"/>
                  </w:rPr>
                </w:rPrChange>
              </w:rPr>
            </w:pPr>
            <w:ins w:id="4903" w:author="Author" w:date="2018-02-23T16:21:00Z">
              <w:del w:id="4904" w:author="Author" w:date="2018-02-23T16:41:00Z">
                <w:r w:rsidRPr="00AA5F9C" w:rsidDel="00B802C5">
                  <w:rPr>
                    <w:rStyle w:val="SAPScreenElement"/>
                    <w:highlight w:val="green"/>
                    <w:rPrChange w:id="4905" w:author="Author" w:date="2018-02-23T16:24:00Z">
                      <w:rPr>
                        <w:rStyle w:val="SAPScreenElement"/>
                      </w:rPr>
                    </w:rPrChange>
                  </w:rPr>
                  <w:delText>Cost Center:</w:delText>
                </w:r>
                <w:r w:rsidRPr="00AA5F9C" w:rsidDel="00B802C5">
                  <w:rPr>
                    <w:highlight w:val="green"/>
                    <w:rPrChange w:id="4906" w:author="Author" w:date="2018-02-23T16:24:00Z">
                      <w:rPr/>
                    </w:rPrChange>
                  </w:rPr>
                  <w:delText xml:space="preserve"> select from drop-down</w:delText>
                </w:r>
              </w:del>
            </w:ins>
            <w:bookmarkStart w:id="4907" w:name="_Toc507492203"/>
            <w:bookmarkEnd w:id="4907"/>
          </w:p>
        </w:tc>
        <w:bookmarkStart w:id="4908" w:name="_Toc507492204"/>
        <w:bookmarkEnd w:id="4908"/>
      </w:tr>
      <w:tr w:rsidR="00886EEC" w:rsidRPr="00466471" w:rsidDel="00B802C5" w14:paraId="12F5FEE7" w14:textId="270BF987" w:rsidTr="004E3926">
        <w:trPr>
          <w:trHeight w:val="360"/>
          <w:ins w:id="4909" w:author="Author" w:date="2018-02-23T16:15:00Z"/>
          <w:del w:id="4910"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3DCD95BB" w14:textId="5A707381" w:rsidR="00886EEC" w:rsidRPr="00AA5F9C" w:rsidDel="00B802C5" w:rsidRDefault="00886EEC" w:rsidP="00886EEC">
            <w:pPr>
              <w:rPr>
                <w:ins w:id="4911" w:author="Author" w:date="2018-02-23T16:15:00Z"/>
                <w:del w:id="4912" w:author="Author" w:date="2018-02-23T16:41:00Z"/>
                <w:rStyle w:val="SAPScreenElement"/>
                <w:highlight w:val="green"/>
                <w:rPrChange w:id="4913" w:author="Author" w:date="2018-02-23T16:24:00Z">
                  <w:rPr>
                    <w:ins w:id="4914" w:author="Author" w:date="2018-02-23T16:15:00Z"/>
                    <w:del w:id="4915" w:author="Author" w:date="2018-02-23T16:41:00Z"/>
                    <w:rStyle w:val="SAPScreenElement"/>
                  </w:rPr>
                </w:rPrChange>
              </w:rPr>
            </w:pPr>
            <w:ins w:id="4916" w:author="Author" w:date="2018-02-23T16:21:00Z">
              <w:del w:id="4917" w:author="Author" w:date="2018-02-23T16:41:00Z">
                <w:r w:rsidRPr="00AA5F9C" w:rsidDel="00B802C5">
                  <w:rPr>
                    <w:rStyle w:val="SAPScreenElement"/>
                    <w:highlight w:val="green"/>
                    <w:rPrChange w:id="4918" w:author="Author" w:date="2018-02-23T16:24:00Z">
                      <w:rPr>
                        <w:rStyle w:val="SAPScreenElement"/>
                      </w:rPr>
                    </w:rPrChange>
                  </w:rPr>
                  <w:delText>Location:</w:delText>
                </w:r>
                <w:r w:rsidRPr="00AA5F9C" w:rsidDel="00B802C5">
                  <w:rPr>
                    <w:highlight w:val="green"/>
                    <w:rPrChange w:id="4919" w:author="Author" w:date="2018-02-23T16:24:00Z">
                      <w:rPr/>
                    </w:rPrChange>
                  </w:rPr>
                  <w:delText xml:space="preserve"> select from drop-down</w:delText>
                </w:r>
              </w:del>
            </w:ins>
            <w:bookmarkStart w:id="4920" w:name="_Toc507492205"/>
            <w:bookmarkEnd w:id="4920"/>
          </w:p>
        </w:tc>
        <w:bookmarkStart w:id="4921" w:name="_Toc507492206"/>
        <w:bookmarkEnd w:id="4921"/>
      </w:tr>
    </w:tbl>
    <w:p w14:paraId="0240A0D7" w14:textId="1FF173A1" w:rsidR="00886EEC" w:rsidDel="00B802C5" w:rsidRDefault="00886EEC" w:rsidP="00886EEC">
      <w:pPr>
        <w:pStyle w:val="Heading3"/>
        <w:spacing w:before="240" w:after="120"/>
        <w:ind w:left="720" w:hanging="720"/>
        <w:rPr>
          <w:ins w:id="4922" w:author="Author" w:date="2018-02-23T16:15:00Z"/>
          <w:del w:id="4923" w:author="Author" w:date="2018-02-23T16:41:00Z"/>
        </w:rPr>
      </w:pPr>
      <w:ins w:id="4924" w:author="Author" w:date="2018-02-23T16:15:00Z">
        <w:del w:id="4925" w:author="Author" w:date="2018-02-23T16:41:00Z">
          <w:r w:rsidRPr="003872D1" w:rsidDel="00B802C5">
            <w:delText>United Kingdom (GB)</w:delText>
          </w:r>
          <w:bookmarkStart w:id="4926" w:name="_Toc507492207"/>
          <w:bookmarkEnd w:id="4926"/>
        </w:del>
      </w:ins>
    </w:p>
    <w:tbl>
      <w:tblPr>
        <w:tblW w:w="45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4927" w:author="Author" w:date="2018-02-23T16:21:00Z">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562"/>
        <w:tblGridChange w:id="4928">
          <w:tblGrid>
            <w:gridCol w:w="4562"/>
          </w:tblGrid>
        </w:tblGridChange>
      </w:tblGrid>
      <w:tr w:rsidR="00886EEC" w:rsidRPr="00CF1425" w:rsidDel="00B802C5" w14:paraId="7B85A91D" w14:textId="6C95F0DF" w:rsidTr="00AA5F9C">
        <w:trPr>
          <w:trHeight w:val="432"/>
          <w:tblHeader/>
          <w:ins w:id="4929" w:author="Author" w:date="2018-02-23T16:15:00Z"/>
          <w:del w:id="4930" w:author="Author" w:date="2018-02-23T16:41:00Z"/>
          <w:trPrChange w:id="4931" w:author="Author" w:date="2018-02-23T16:21:00Z">
            <w:trPr>
              <w:trHeight w:val="432"/>
              <w:tblHeader/>
            </w:trPr>
          </w:trPrChange>
        </w:trPr>
        <w:tc>
          <w:tcPr>
            <w:tcW w:w="4562" w:type="dxa"/>
            <w:tcBorders>
              <w:top w:val="single" w:sz="8" w:space="0" w:color="999999"/>
              <w:left w:val="single" w:sz="8" w:space="0" w:color="999999"/>
              <w:bottom w:val="single" w:sz="8" w:space="0" w:color="999999"/>
              <w:right w:val="single" w:sz="8" w:space="0" w:color="999999"/>
            </w:tcBorders>
            <w:shd w:val="clear" w:color="auto" w:fill="999999"/>
            <w:hideMark/>
            <w:tcPrChange w:id="4932" w:author="Author" w:date="2018-02-23T16:21:00Z">
              <w:tcPr>
                <w:tcW w:w="456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466FF12" w14:textId="137E3A79" w:rsidR="00886EEC" w:rsidRPr="00CF1425" w:rsidDel="00B802C5" w:rsidRDefault="00886EEC" w:rsidP="004E3926">
            <w:pPr>
              <w:pStyle w:val="SAPTableHeader"/>
              <w:rPr>
                <w:ins w:id="4933" w:author="Author" w:date="2018-02-23T16:15:00Z"/>
                <w:del w:id="4934" w:author="Author" w:date="2018-02-23T16:41:00Z"/>
              </w:rPr>
            </w:pPr>
            <w:ins w:id="4935" w:author="Author" w:date="2018-02-23T16:15:00Z">
              <w:del w:id="4936" w:author="Author" w:date="2018-02-23T16:41:00Z">
                <w:r w:rsidRPr="00CF1425" w:rsidDel="00B802C5">
                  <w:delText>User Entries: Field Name: User Action and Value</w:delText>
                </w:r>
                <w:bookmarkStart w:id="4937" w:name="_Toc507492208"/>
                <w:bookmarkEnd w:id="4937"/>
              </w:del>
            </w:ins>
          </w:p>
        </w:tc>
        <w:bookmarkStart w:id="4938" w:name="_Toc507492209"/>
        <w:bookmarkEnd w:id="4938"/>
      </w:tr>
      <w:tr w:rsidR="00886EEC" w:rsidRPr="00AF5AE4" w:rsidDel="00B802C5" w14:paraId="7FDCFAD8" w14:textId="18DFA8FB" w:rsidTr="00AA5F9C">
        <w:trPr>
          <w:trHeight w:val="360"/>
          <w:ins w:id="4939" w:author="Author" w:date="2018-02-23T16:15:00Z"/>
          <w:del w:id="4940" w:author="Author" w:date="2018-02-23T16:41:00Z"/>
          <w:trPrChange w:id="4941" w:author="Author" w:date="2018-02-23T16:21:00Z">
            <w:trPr>
              <w:trHeight w:val="360"/>
            </w:trPr>
          </w:trPrChange>
        </w:trPr>
        <w:tc>
          <w:tcPr>
            <w:tcW w:w="4562" w:type="dxa"/>
            <w:tcBorders>
              <w:top w:val="single" w:sz="8" w:space="0" w:color="999999"/>
              <w:left w:val="single" w:sz="8" w:space="0" w:color="999999"/>
              <w:bottom w:val="single" w:sz="8" w:space="0" w:color="999999"/>
              <w:right w:val="single" w:sz="8" w:space="0" w:color="999999"/>
            </w:tcBorders>
            <w:tcPrChange w:id="4942" w:author="Author" w:date="2018-02-23T16:21:00Z">
              <w:tcPr>
                <w:tcW w:w="4562" w:type="dxa"/>
                <w:tcBorders>
                  <w:top w:val="single" w:sz="8" w:space="0" w:color="999999"/>
                  <w:left w:val="single" w:sz="8" w:space="0" w:color="999999"/>
                  <w:bottom w:val="single" w:sz="8" w:space="0" w:color="999999"/>
                  <w:right w:val="single" w:sz="8" w:space="0" w:color="999999"/>
                </w:tcBorders>
              </w:tcPr>
            </w:tcPrChange>
          </w:tcPr>
          <w:p w14:paraId="51B5A802" w14:textId="675DE9CF" w:rsidR="00886EEC" w:rsidRPr="00CF1425" w:rsidDel="00B802C5" w:rsidRDefault="00886EEC" w:rsidP="00886EEC">
            <w:pPr>
              <w:rPr>
                <w:ins w:id="4943" w:author="Author" w:date="2018-02-23T16:15:00Z"/>
                <w:del w:id="4944" w:author="Author" w:date="2018-02-23T16:41:00Z"/>
                <w:rStyle w:val="SAPScreenElement"/>
              </w:rPr>
            </w:pPr>
            <w:ins w:id="4945" w:author="Author" w:date="2018-02-23T16:21:00Z">
              <w:del w:id="4946" w:author="Author" w:date="2018-02-23T16:41:00Z">
                <w:r w:rsidRPr="005F7A67" w:rsidDel="00B802C5">
                  <w:rPr>
                    <w:rStyle w:val="SAPScreenElement"/>
                  </w:rPr>
                  <w:delText>Department</w:delText>
                </w:r>
                <w:r w:rsidRPr="001D307A" w:rsidDel="00B802C5">
                  <w:delText>: select from drop-down</w:delText>
                </w:r>
              </w:del>
            </w:ins>
            <w:bookmarkStart w:id="4947" w:name="_Toc507492210"/>
            <w:bookmarkEnd w:id="4947"/>
          </w:p>
        </w:tc>
        <w:bookmarkStart w:id="4948" w:name="_Toc507492211"/>
        <w:bookmarkEnd w:id="4948"/>
      </w:tr>
    </w:tbl>
    <w:p w14:paraId="366F22B0" w14:textId="74DE86D2" w:rsidR="00886EEC" w:rsidDel="00B802C5" w:rsidRDefault="00886EEC" w:rsidP="00886EEC">
      <w:pPr>
        <w:pStyle w:val="Heading3"/>
        <w:spacing w:before="240" w:after="120"/>
        <w:ind w:left="720" w:hanging="720"/>
        <w:rPr>
          <w:ins w:id="4949" w:author="Author" w:date="2018-02-23T16:15:00Z"/>
          <w:del w:id="4950" w:author="Author" w:date="2018-02-23T16:41:00Z"/>
        </w:rPr>
      </w:pPr>
      <w:ins w:id="4951" w:author="Author" w:date="2018-02-23T16:15:00Z">
        <w:del w:id="4952" w:author="Author" w:date="2018-02-23T16:41:00Z">
          <w:r w:rsidRPr="003872D1" w:rsidDel="00B802C5">
            <w:delText>Kingdom of Saudi Arabia (SA)</w:delText>
          </w:r>
          <w:bookmarkStart w:id="4953" w:name="_Toc507492212"/>
          <w:bookmarkEnd w:id="4953"/>
        </w:del>
      </w:ins>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886EEC" w:rsidRPr="00CF1425" w:rsidDel="00B802C5" w14:paraId="7147B5F4" w14:textId="16EDE1DB" w:rsidTr="004E3926">
        <w:trPr>
          <w:trHeight w:val="432"/>
          <w:tblHeader/>
          <w:ins w:id="4954" w:author="Author" w:date="2018-02-23T16:15:00Z"/>
          <w:del w:id="4955" w:author="Author" w:date="2018-02-23T16:41:00Z"/>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60928D68" w14:textId="17E713C3" w:rsidR="00886EEC" w:rsidRPr="00CF1425" w:rsidDel="00B802C5" w:rsidRDefault="00886EEC" w:rsidP="004E3926">
            <w:pPr>
              <w:pStyle w:val="SAPTableHeader"/>
              <w:rPr>
                <w:ins w:id="4956" w:author="Author" w:date="2018-02-23T16:15:00Z"/>
                <w:del w:id="4957" w:author="Author" w:date="2018-02-23T16:41:00Z"/>
              </w:rPr>
            </w:pPr>
            <w:ins w:id="4958" w:author="Author" w:date="2018-02-23T16:15:00Z">
              <w:del w:id="4959" w:author="Author" w:date="2018-02-23T16:41:00Z">
                <w:r w:rsidRPr="00CF1425" w:rsidDel="00B802C5">
                  <w:delText>User Entries: Field Name: User Action and Value</w:delText>
                </w:r>
                <w:bookmarkStart w:id="4960" w:name="_Toc507492213"/>
                <w:bookmarkEnd w:id="4960"/>
              </w:del>
            </w:ins>
          </w:p>
        </w:tc>
        <w:bookmarkStart w:id="4961" w:name="_Toc507492214"/>
        <w:bookmarkEnd w:id="4961"/>
      </w:tr>
      <w:tr w:rsidR="00886EEC" w:rsidRPr="00AF5AE4" w:rsidDel="00B802C5" w14:paraId="452BF540" w14:textId="4E44C6D8" w:rsidTr="004E3926">
        <w:trPr>
          <w:trHeight w:val="360"/>
          <w:ins w:id="4962" w:author="Author" w:date="2018-02-23T16:15:00Z"/>
          <w:del w:id="4963"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671C5669" w14:textId="3906A06A" w:rsidR="00886EEC" w:rsidRPr="00AA5F9C" w:rsidDel="00B802C5" w:rsidRDefault="00886EEC" w:rsidP="00886EEC">
            <w:pPr>
              <w:rPr>
                <w:ins w:id="4964" w:author="Author" w:date="2018-02-23T16:15:00Z"/>
                <w:del w:id="4965" w:author="Author" w:date="2018-02-23T16:41:00Z"/>
                <w:rStyle w:val="SAPScreenElement"/>
                <w:highlight w:val="green"/>
                <w:rPrChange w:id="4966" w:author="Author" w:date="2018-02-23T16:25:00Z">
                  <w:rPr>
                    <w:ins w:id="4967" w:author="Author" w:date="2018-02-23T16:15:00Z"/>
                    <w:del w:id="4968" w:author="Author" w:date="2018-02-23T16:41:00Z"/>
                    <w:rStyle w:val="SAPScreenElement"/>
                  </w:rPr>
                </w:rPrChange>
              </w:rPr>
            </w:pPr>
            <w:ins w:id="4969" w:author="Author" w:date="2018-02-23T16:20:00Z">
              <w:del w:id="4970" w:author="Author" w:date="2018-02-23T16:41:00Z">
                <w:r w:rsidRPr="00AA5F9C" w:rsidDel="00B802C5">
                  <w:rPr>
                    <w:rStyle w:val="SAPScreenElement"/>
                    <w:highlight w:val="green"/>
                    <w:rPrChange w:id="4971" w:author="Author" w:date="2018-02-23T16:25:00Z">
                      <w:rPr>
                        <w:rStyle w:val="SAPScreenElement"/>
                      </w:rPr>
                    </w:rPrChange>
                  </w:rPr>
                  <w:delText>Department</w:delText>
                </w:r>
                <w:r w:rsidRPr="00AA5F9C" w:rsidDel="00B802C5">
                  <w:rPr>
                    <w:highlight w:val="green"/>
                    <w:rPrChange w:id="4972" w:author="Author" w:date="2018-02-23T16:25:00Z">
                      <w:rPr/>
                    </w:rPrChange>
                  </w:rPr>
                  <w:delText>: select from drop-down</w:delText>
                </w:r>
              </w:del>
            </w:ins>
            <w:bookmarkStart w:id="4973" w:name="_Toc507492215"/>
            <w:bookmarkEnd w:id="4973"/>
          </w:p>
        </w:tc>
        <w:bookmarkStart w:id="4974" w:name="_Toc507492216"/>
        <w:bookmarkEnd w:id="4974"/>
      </w:tr>
      <w:tr w:rsidR="00886EEC" w:rsidRPr="00AF5AE4" w:rsidDel="00B802C5" w14:paraId="57E2B130" w14:textId="4C82DAC7" w:rsidTr="004E3926">
        <w:trPr>
          <w:trHeight w:val="360"/>
          <w:ins w:id="4975" w:author="Author" w:date="2018-02-23T16:15:00Z"/>
          <w:del w:id="4976"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426C82CC" w14:textId="2D8E709C" w:rsidR="00886EEC" w:rsidRPr="00AA5F9C" w:rsidDel="00B802C5" w:rsidRDefault="00886EEC" w:rsidP="00886EEC">
            <w:pPr>
              <w:rPr>
                <w:ins w:id="4977" w:author="Author" w:date="2018-02-23T16:15:00Z"/>
                <w:del w:id="4978" w:author="Author" w:date="2018-02-23T16:41:00Z"/>
                <w:rStyle w:val="SAPScreenElement"/>
                <w:highlight w:val="green"/>
                <w:rPrChange w:id="4979" w:author="Author" w:date="2018-02-23T16:25:00Z">
                  <w:rPr>
                    <w:ins w:id="4980" w:author="Author" w:date="2018-02-23T16:15:00Z"/>
                    <w:del w:id="4981" w:author="Author" w:date="2018-02-23T16:41:00Z"/>
                    <w:rStyle w:val="SAPScreenElement"/>
                  </w:rPr>
                </w:rPrChange>
              </w:rPr>
            </w:pPr>
            <w:ins w:id="4982" w:author="Author" w:date="2018-02-23T16:20:00Z">
              <w:del w:id="4983" w:author="Author" w:date="2018-02-23T16:41:00Z">
                <w:r w:rsidRPr="00AA5F9C" w:rsidDel="00B802C5">
                  <w:rPr>
                    <w:rStyle w:val="SAPScreenElement"/>
                    <w:highlight w:val="green"/>
                    <w:rPrChange w:id="4984" w:author="Author" w:date="2018-02-23T16:25:00Z">
                      <w:rPr>
                        <w:rStyle w:val="SAPScreenElement"/>
                      </w:rPr>
                    </w:rPrChange>
                  </w:rPr>
                  <w:delText>Cost Center:</w:delText>
                </w:r>
                <w:r w:rsidRPr="00AA5F9C" w:rsidDel="00B802C5">
                  <w:rPr>
                    <w:highlight w:val="green"/>
                    <w:rPrChange w:id="4985" w:author="Author" w:date="2018-02-23T16:25:00Z">
                      <w:rPr/>
                    </w:rPrChange>
                  </w:rPr>
                  <w:delText xml:space="preserve"> select from drop-down</w:delText>
                </w:r>
              </w:del>
            </w:ins>
            <w:bookmarkStart w:id="4986" w:name="_Toc507492217"/>
            <w:bookmarkEnd w:id="4986"/>
          </w:p>
        </w:tc>
        <w:bookmarkStart w:id="4987" w:name="_Toc507492218"/>
        <w:bookmarkEnd w:id="4987"/>
      </w:tr>
      <w:tr w:rsidR="00886EEC" w:rsidRPr="00466471" w:rsidDel="00B802C5" w14:paraId="57DC4B44" w14:textId="30AFFD4D" w:rsidTr="004E3926">
        <w:trPr>
          <w:trHeight w:val="360"/>
          <w:ins w:id="4988" w:author="Author" w:date="2018-02-23T16:15:00Z"/>
          <w:del w:id="4989"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2EB4598D" w14:textId="462FBE9A" w:rsidR="00886EEC" w:rsidRPr="00AA5F9C" w:rsidDel="00B802C5" w:rsidRDefault="00886EEC" w:rsidP="00886EEC">
            <w:pPr>
              <w:rPr>
                <w:ins w:id="4990" w:author="Author" w:date="2018-02-23T16:15:00Z"/>
                <w:del w:id="4991" w:author="Author" w:date="2018-02-23T16:41:00Z"/>
                <w:rStyle w:val="SAPScreenElement"/>
                <w:highlight w:val="green"/>
                <w:rPrChange w:id="4992" w:author="Author" w:date="2018-02-23T16:25:00Z">
                  <w:rPr>
                    <w:ins w:id="4993" w:author="Author" w:date="2018-02-23T16:15:00Z"/>
                    <w:del w:id="4994" w:author="Author" w:date="2018-02-23T16:41:00Z"/>
                    <w:rStyle w:val="SAPScreenElement"/>
                  </w:rPr>
                </w:rPrChange>
              </w:rPr>
            </w:pPr>
            <w:ins w:id="4995" w:author="Author" w:date="2018-02-23T16:20:00Z">
              <w:del w:id="4996" w:author="Author" w:date="2018-02-23T16:41:00Z">
                <w:r w:rsidRPr="00AA5F9C" w:rsidDel="00B802C5">
                  <w:rPr>
                    <w:rStyle w:val="SAPScreenElement"/>
                    <w:highlight w:val="green"/>
                    <w:rPrChange w:id="4997" w:author="Author" w:date="2018-02-23T16:25:00Z">
                      <w:rPr>
                        <w:rStyle w:val="SAPScreenElement"/>
                      </w:rPr>
                    </w:rPrChange>
                  </w:rPr>
                  <w:delText>Location:</w:delText>
                </w:r>
                <w:r w:rsidRPr="00AA5F9C" w:rsidDel="00B802C5">
                  <w:rPr>
                    <w:highlight w:val="green"/>
                    <w:rPrChange w:id="4998" w:author="Author" w:date="2018-02-23T16:25:00Z">
                      <w:rPr/>
                    </w:rPrChange>
                  </w:rPr>
                  <w:delText xml:space="preserve"> select from drop-down</w:delText>
                </w:r>
              </w:del>
            </w:ins>
            <w:bookmarkStart w:id="4999" w:name="_Toc507492219"/>
            <w:bookmarkEnd w:id="4999"/>
          </w:p>
        </w:tc>
        <w:bookmarkStart w:id="5000" w:name="_Toc507492220"/>
        <w:bookmarkEnd w:id="5000"/>
      </w:tr>
    </w:tbl>
    <w:p w14:paraId="39404FC3" w14:textId="7BDBE2CD" w:rsidR="00886EEC" w:rsidDel="00B802C5" w:rsidRDefault="00886EEC" w:rsidP="00886EEC">
      <w:pPr>
        <w:pStyle w:val="Heading3"/>
        <w:spacing w:before="240" w:after="120"/>
        <w:ind w:left="720" w:hanging="720"/>
        <w:rPr>
          <w:ins w:id="5001" w:author="Author" w:date="2018-02-23T16:15:00Z"/>
          <w:del w:id="5002" w:author="Author" w:date="2018-02-23T16:41:00Z"/>
        </w:rPr>
      </w:pPr>
      <w:ins w:id="5003" w:author="Author" w:date="2018-02-23T16:15:00Z">
        <w:del w:id="5004" w:author="Author" w:date="2018-02-23T16:41:00Z">
          <w:r w:rsidRPr="003872D1" w:rsidDel="00B802C5">
            <w:delText>United States (US)</w:delText>
          </w:r>
          <w:bookmarkStart w:id="5005" w:name="_Toc507492221"/>
          <w:bookmarkEnd w:id="5005"/>
        </w:del>
      </w:ins>
    </w:p>
    <w:tbl>
      <w:tblPr>
        <w:tblW w:w="117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1762"/>
      </w:tblGrid>
      <w:tr w:rsidR="00886EEC" w:rsidRPr="00CF1425" w:rsidDel="00B802C5" w14:paraId="16233EF0" w14:textId="2A7B0CBC" w:rsidTr="004E3926">
        <w:trPr>
          <w:trHeight w:val="432"/>
          <w:tblHeader/>
          <w:ins w:id="5006" w:author="Author" w:date="2018-02-23T16:15:00Z"/>
          <w:del w:id="5007" w:author="Author" w:date="2018-02-23T16:41:00Z"/>
        </w:trPr>
        <w:tc>
          <w:tcPr>
            <w:tcW w:w="11762" w:type="dxa"/>
            <w:tcBorders>
              <w:top w:val="single" w:sz="8" w:space="0" w:color="999999"/>
              <w:left w:val="single" w:sz="8" w:space="0" w:color="999999"/>
              <w:bottom w:val="single" w:sz="8" w:space="0" w:color="999999"/>
              <w:right w:val="single" w:sz="8" w:space="0" w:color="999999"/>
            </w:tcBorders>
            <w:shd w:val="clear" w:color="auto" w:fill="999999"/>
            <w:hideMark/>
          </w:tcPr>
          <w:p w14:paraId="7340C06E" w14:textId="3D98D047" w:rsidR="00886EEC" w:rsidRPr="00CF1425" w:rsidDel="00B802C5" w:rsidRDefault="00886EEC" w:rsidP="004E3926">
            <w:pPr>
              <w:pStyle w:val="SAPTableHeader"/>
              <w:rPr>
                <w:ins w:id="5008" w:author="Author" w:date="2018-02-23T16:15:00Z"/>
                <w:del w:id="5009" w:author="Author" w:date="2018-02-23T16:41:00Z"/>
              </w:rPr>
            </w:pPr>
            <w:ins w:id="5010" w:author="Author" w:date="2018-02-23T16:15:00Z">
              <w:del w:id="5011" w:author="Author" w:date="2018-02-23T16:41:00Z">
                <w:r w:rsidRPr="00CF1425" w:rsidDel="00B802C5">
                  <w:delText>User Entries: Field Name: User Action and Value</w:delText>
                </w:r>
                <w:bookmarkStart w:id="5012" w:name="_Toc507492222"/>
                <w:bookmarkEnd w:id="5012"/>
              </w:del>
            </w:ins>
          </w:p>
        </w:tc>
        <w:bookmarkStart w:id="5013" w:name="_Toc507492223"/>
        <w:bookmarkEnd w:id="5013"/>
      </w:tr>
      <w:tr w:rsidR="00886EEC" w:rsidRPr="00AF5AE4" w:rsidDel="00B802C5" w14:paraId="606D19CE" w14:textId="109B692F" w:rsidTr="004E3926">
        <w:trPr>
          <w:trHeight w:val="360"/>
          <w:ins w:id="5014" w:author="Author" w:date="2018-02-23T16:15:00Z"/>
          <w:del w:id="5015"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61324425" w14:textId="36FC8587" w:rsidR="00886EEC" w:rsidRPr="00AA5F9C" w:rsidDel="00B802C5" w:rsidRDefault="00886EEC" w:rsidP="004E3926">
            <w:pPr>
              <w:rPr>
                <w:ins w:id="5016" w:author="Author" w:date="2018-02-23T16:15:00Z"/>
                <w:del w:id="5017" w:author="Author" w:date="2018-02-23T16:41:00Z"/>
                <w:rStyle w:val="SAPScreenElement"/>
                <w:highlight w:val="green"/>
                <w:rPrChange w:id="5018" w:author="Author" w:date="2018-02-23T16:25:00Z">
                  <w:rPr>
                    <w:ins w:id="5019" w:author="Author" w:date="2018-02-23T16:15:00Z"/>
                    <w:del w:id="5020" w:author="Author" w:date="2018-02-23T16:41:00Z"/>
                    <w:rStyle w:val="SAPScreenElement"/>
                  </w:rPr>
                </w:rPrChange>
              </w:rPr>
            </w:pPr>
            <w:ins w:id="5021" w:author="Author" w:date="2018-02-23T16:19:00Z">
              <w:del w:id="5022" w:author="Author" w:date="2018-02-23T16:41:00Z">
                <w:r w:rsidRPr="00AA5F9C" w:rsidDel="00B802C5">
                  <w:rPr>
                    <w:rStyle w:val="SAPScreenElement"/>
                    <w:highlight w:val="green"/>
                    <w:rPrChange w:id="5023" w:author="Author" w:date="2018-02-23T16:25:00Z">
                      <w:rPr>
                        <w:rStyle w:val="SAPScreenElement"/>
                      </w:rPr>
                    </w:rPrChange>
                  </w:rPr>
                  <w:delText>Department</w:delText>
                </w:r>
              </w:del>
            </w:ins>
            <w:ins w:id="5024" w:author="Author" w:date="2018-02-23T16:15:00Z">
              <w:del w:id="5025" w:author="Author" w:date="2018-02-23T16:41:00Z">
                <w:r w:rsidRPr="00AA5F9C" w:rsidDel="00B802C5">
                  <w:rPr>
                    <w:highlight w:val="green"/>
                    <w:rPrChange w:id="5026" w:author="Author" w:date="2018-02-23T16:25:00Z">
                      <w:rPr/>
                    </w:rPrChange>
                  </w:rPr>
                  <w:delText>: select from drop-down</w:delText>
                </w:r>
                <w:bookmarkStart w:id="5027" w:name="_Toc507492224"/>
                <w:bookmarkEnd w:id="5027"/>
              </w:del>
            </w:ins>
          </w:p>
        </w:tc>
        <w:bookmarkStart w:id="5028" w:name="_Toc507492225"/>
        <w:bookmarkEnd w:id="5028"/>
      </w:tr>
      <w:tr w:rsidR="00886EEC" w:rsidRPr="00AF5AE4" w:rsidDel="00B802C5" w14:paraId="5FCC73A3" w14:textId="34D1FFA3" w:rsidTr="004E3926">
        <w:trPr>
          <w:trHeight w:val="360"/>
          <w:ins w:id="5029" w:author="Author" w:date="2018-02-23T16:15:00Z"/>
          <w:del w:id="5030"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5483CFEC" w14:textId="3BC2A21D" w:rsidR="00886EEC" w:rsidRPr="00AA5F9C" w:rsidDel="00B802C5" w:rsidRDefault="00886EEC" w:rsidP="004E3926">
            <w:pPr>
              <w:rPr>
                <w:ins w:id="5031" w:author="Author" w:date="2018-02-23T16:15:00Z"/>
                <w:del w:id="5032" w:author="Author" w:date="2018-02-23T16:41:00Z"/>
                <w:rStyle w:val="SAPScreenElement"/>
                <w:highlight w:val="green"/>
                <w:rPrChange w:id="5033" w:author="Author" w:date="2018-02-23T16:25:00Z">
                  <w:rPr>
                    <w:ins w:id="5034" w:author="Author" w:date="2018-02-23T16:15:00Z"/>
                    <w:del w:id="5035" w:author="Author" w:date="2018-02-23T16:41:00Z"/>
                    <w:rStyle w:val="SAPScreenElement"/>
                  </w:rPr>
                </w:rPrChange>
              </w:rPr>
            </w:pPr>
            <w:ins w:id="5036" w:author="Author" w:date="2018-02-23T16:19:00Z">
              <w:del w:id="5037" w:author="Author" w:date="2018-02-23T16:41:00Z">
                <w:r w:rsidRPr="00AA5F9C" w:rsidDel="00B802C5">
                  <w:rPr>
                    <w:rStyle w:val="SAPScreenElement"/>
                    <w:highlight w:val="green"/>
                    <w:rPrChange w:id="5038" w:author="Author" w:date="2018-02-23T16:25:00Z">
                      <w:rPr>
                        <w:rStyle w:val="SAPScreenElement"/>
                      </w:rPr>
                    </w:rPrChange>
                  </w:rPr>
                  <w:delText>Cost Center</w:delText>
                </w:r>
              </w:del>
            </w:ins>
            <w:ins w:id="5039" w:author="Author" w:date="2018-02-23T16:15:00Z">
              <w:del w:id="5040" w:author="Author" w:date="2018-02-23T16:41:00Z">
                <w:r w:rsidRPr="00AA5F9C" w:rsidDel="00B802C5">
                  <w:rPr>
                    <w:rStyle w:val="SAPScreenElement"/>
                    <w:highlight w:val="green"/>
                    <w:rPrChange w:id="5041" w:author="Author" w:date="2018-02-23T16:25:00Z">
                      <w:rPr>
                        <w:rStyle w:val="SAPScreenElement"/>
                      </w:rPr>
                    </w:rPrChange>
                  </w:rPr>
                  <w:delText>:</w:delText>
                </w:r>
                <w:r w:rsidRPr="00AA5F9C" w:rsidDel="00B802C5">
                  <w:rPr>
                    <w:highlight w:val="green"/>
                    <w:rPrChange w:id="5042" w:author="Author" w:date="2018-02-23T16:25:00Z">
                      <w:rPr/>
                    </w:rPrChange>
                  </w:rPr>
                  <w:delText xml:space="preserve"> </w:delText>
                </w:r>
              </w:del>
            </w:ins>
            <w:ins w:id="5043" w:author="Author" w:date="2018-02-23T16:19:00Z">
              <w:del w:id="5044" w:author="Author" w:date="2018-02-23T16:41:00Z">
                <w:r w:rsidRPr="00AA5F9C" w:rsidDel="00B802C5">
                  <w:rPr>
                    <w:highlight w:val="green"/>
                    <w:rPrChange w:id="5045" w:author="Author" w:date="2018-02-23T16:25:00Z">
                      <w:rPr/>
                    </w:rPrChange>
                  </w:rPr>
                  <w:delText>select from drop-down</w:delText>
                </w:r>
              </w:del>
            </w:ins>
            <w:bookmarkStart w:id="5046" w:name="_Toc507492226"/>
            <w:bookmarkEnd w:id="5046"/>
          </w:p>
        </w:tc>
        <w:bookmarkStart w:id="5047" w:name="_Toc507492227"/>
        <w:bookmarkEnd w:id="5047"/>
      </w:tr>
      <w:tr w:rsidR="00886EEC" w:rsidRPr="00466471" w:rsidDel="00B802C5" w14:paraId="79F7CE0F" w14:textId="1BC1A782" w:rsidTr="004E3926">
        <w:trPr>
          <w:trHeight w:val="360"/>
          <w:ins w:id="5048" w:author="Author" w:date="2018-02-23T16:15:00Z"/>
          <w:del w:id="5049" w:author="Author" w:date="2018-02-23T16:41:00Z"/>
        </w:trPr>
        <w:tc>
          <w:tcPr>
            <w:tcW w:w="11762" w:type="dxa"/>
            <w:tcBorders>
              <w:top w:val="single" w:sz="8" w:space="0" w:color="999999"/>
              <w:left w:val="single" w:sz="8" w:space="0" w:color="999999"/>
              <w:bottom w:val="single" w:sz="8" w:space="0" w:color="999999"/>
              <w:right w:val="single" w:sz="8" w:space="0" w:color="999999"/>
            </w:tcBorders>
          </w:tcPr>
          <w:p w14:paraId="417D2B6D" w14:textId="33CEB34F" w:rsidR="00886EEC" w:rsidRPr="00AA5F9C" w:rsidDel="00B802C5" w:rsidRDefault="00886EEC" w:rsidP="004E3926">
            <w:pPr>
              <w:rPr>
                <w:ins w:id="5050" w:author="Author" w:date="2018-02-23T16:15:00Z"/>
                <w:del w:id="5051" w:author="Author" w:date="2018-02-23T16:41:00Z"/>
                <w:rStyle w:val="SAPScreenElement"/>
                <w:highlight w:val="green"/>
                <w:rPrChange w:id="5052" w:author="Author" w:date="2018-02-23T16:25:00Z">
                  <w:rPr>
                    <w:ins w:id="5053" w:author="Author" w:date="2018-02-23T16:15:00Z"/>
                    <w:del w:id="5054" w:author="Author" w:date="2018-02-23T16:41:00Z"/>
                    <w:rStyle w:val="SAPScreenElement"/>
                  </w:rPr>
                </w:rPrChange>
              </w:rPr>
            </w:pPr>
            <w:ins w:id="5055" w:author="Author" w:date="2018-02-23T16:20:00Z">
              <w:del w:id="5056" w:author="Author" w:date="2018-02-23T16:41:00Z">
                <w:r w:rsidRPr="00AA5F9C" w:rsidDel="00B802C5">
                  <w:rPr>
                    <w:rStyle w:val="SAPScreenElement"/>
                    <w:highlight w:val="green"/>
                    <w:rPrChange w:id="5057" w:author="Author" w:date="2018-02-23T16:25:00Z">
                      <w:rPr>
                        <w:rStyle w:val="SAPScreenElement"/>
                      </w:rPr>
                    </w:rPrChange>
                  </w:rPr>
                  <w:delText>Location</w:delText>
                </w:r>
              </w:del>
            </w:ins>
            <w:ins w:id="5058" w:author="Author" w:date="2018-02-23T16:15:00Z">
              <w:del w:id="5059" w:author="Author" w:date="2018-02-23T16:41:00Z">
                <w:r w:rsidRPr="00AA5F9C" w:rsidDel="00B802C5">
                  <w:rPr>
                    <w:rStyle w:val="SAPScreenElement"/>
                    <w:highlight w:val="green"/>
                    <w:rPrChange w:id="5060" w:author="Author" w:date="2018-02-23T16:25:00Z">
                      <w:rPr>
                        <w:rStyle w:val="SAPScreenElement"/>
                      </w:rPr>
                    </w:rPrChange>
                  </w:rPr>
                  <w:delText>:</w:delText>
                </w:r>
                <w:r w:rsidRPr="00AA5F9C" w:rsidDel="00B802C5">
                  <w:rPr>
                    <w:highlight w:val="green"/>
                    <w:rPrChange w:id="5061" w:author="Author" w:date="2018-02-23T16:25:00Z">
                      <w:rPr/>
                    </w:rPrChange>
                  </w:rPr>
                  <w:delText xml:space="preserve"> </w:delText>
                </w:r>
              </w:del>
            </w:ins>
            <w:ins w:id="5062" w:author="Author" w:date="2018-02-23T16:20:00Z">
              <w:del w:id="5063" w:author="Author" w:date="2018-02-23T16:41:00Z">
                <w:r w:rsidRPr="00AA5F9C" w:rsidDel="00B802C5">
                  <w:rPr>
                    <w:highlight w:val="green"/>
                    <w:rPrChange w:id="5064" w:author="Author" w:date="2018-02-23T16:25:00Z">
                      <w:rPr/>
                    </w:rPrChange>
                  </w:rPr>
                  <w:delText>select from drop-down</w:delText>
                </w:r>
              </w:del>
            </w:ins>
            <w:bookmarkStart w:id="5065" w:name="_Toc507492228"/>
            <w:bookmarkEnd w:id="5065"/>
          </w:p>
        </w:tc>
        <w:bookmarkStart w:id="5066" w:name="_Toc507492229"/>
        <w:bookmarkEnd w:id="5066"/>
      </w:tr>
    </w:tbl>
    <w:p w14:paraId="7FB328DC" w14:textId="23C6C1D9" w:rsidR="000D1244" w:rsidRDefault="000D1244" w:rsidP="000D1244">
      <w:pPr>
        <w:pStyle w:val="Heading2"/>
      </w:pPr>
      <w:bookmarkStart w:id="5067" w:name="_Compensation_Information_2"/>
      <w:bookmarkStart w:id="5068" w:name="_Toc507492230"/>
      <w:bookmarkEnd w:id="5067"/>
      <w:r>
        <w:t>Compensation Information</w:t>
      </w:r>
      <w:bookmarkEnd w:id="5068"/>
    </w:p>
    <w:p w14:paraId="32FFE4DE" w14:textId="3D328C59" w:rsidR="00455F32" w:rsidRDefault="00455F32" w:rsidP="00455F32">
      <w:pPr>
        <w:pStyle w:val="Heading3"/>
        <w:spacing w:before="240" w:after="120"/>
        <w:ind w:left="720" w:hanging="720"/>
      </w:pPr>
      <w:bookmarkStart w:id="5069" w:name="_Toc502299593"/>
      <w:bookmarkStart w:id="5070" w:name="_Toc504748664"/>
      <w:bookmarkStart w:id="5071" w:name="_Toc507492231"/>
      <w:r w:rsidRPr="003872D1">
        <w:t>United Arab Emirates (AE)</w:t>
      </w:r>
      <w:bookmarkEnd w:id="5069"/>
      <w:bookmarkEnd w:id="5070"/>
      <w:bookmarkEnd w:id="5071"/>
    </w:p>
    <w:tbl>
      <w:tblPr>
        <w:tblW w:w="1041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0412"/>
      </w:tblGrid>
      <w:tr w:rsidR="00455F32" w:rsidRPr="00CF1425" w14:paraId="2CBDF22A" w14:textId="77777777" w:rsidTr="00CE78B9">
        <w:trPr>
          <w:trHeight w:val="432"/>
          <w:tblHeader/>
        </w:trPr>
        <w:tc>
          <w:tcPr>
            <w:tcW w:w="10412" w:type="dxa"/>
            <w:tcBorders>
              <w:top w:val="single" w:sz="8" w:space="0" w:color="999999"/>
              <w:left w:val="single" w:sz="8" w:space="0" w:color="999999"/>
              <w:bottom w:val="single" w:sz="8" w:space="0" w:color="999999"/>
              <w:right w:val="single" w:sz="8" w:space="0" w:color="999999"/>
            </w:tcBorders>
            <w:shd w:val="clear" w:color="auto" w:fill="999999"/>
            <w:hideMark/>
          </w:tcPr>
          <w:p w14:paraId="6EAE3897" w14:textId="77777777" w:rsidR="00455F32" w:rsidRPr="00CF1425" w:rsidRDefault="00455F32" w:rsidP="00F02705">
            <w:pPr>
              <w:pStyle w:val="SAPTableHeader"/>
            </w:pPr>
            <w:r w:rsidRPr="00CF1425">
              <w:t>User Entries: Field Name: User Action and Value</w:t>
            </w:r>
          </w:p>
        </w:tc>
      </w:tr>
      <w:tr w:rsidR="00455F32" w:rsidRPr="00AF5AE4" w14:paraId="33C2FE95"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0E001219" w14:textId="136BCC5B" w:rsidR="00455F32" w:rsidRPr="00CF1425" w:rsidRDefault="00455F32" w:rsidP="00F02705">
            <w:pPr>
              <w:rPr>
                <w:rStyle w:val="SAPScreenElement"/>
              </w:rPr>
            </w:pPr>
            <w:r w:rsidRPr="00A427B1">
              <w:rPr>
                <w:rStyle w:val="SAPScreenElement"/>
              </w:rPr>
              <w:t>Pay Component:</w:t>
            </w:r>
            <w:r w:rsidRPr="00A427B1">
              <w:t xml:space="preserve"> select from drop-down, for example</w:t>
            </w:r>
            <w:r w:rsidRPr="00A427B1">
              <w:rPr>
                <w:rStyle w:val="SAPUserEntry"/>
              </w:rPr>
              <w:t xml:space="preserve"> AE</w:t>
            </w:r>
            <w:r w:rsidRPr="00A427B1">
              <w:rPr>
                <w:b/>
              </w:rPr>
              <w:t xml:space="preserve"> </w:t>
            </w:r>
            <w:r w:rsidRPr="00A427B1">
              <w:rPr>
                <w:rStyle w:val="SAPUserEntry"/>
              </w:rPr>
              <w:t>-</w:t>
            </w:r>
            <w:r w:rsidRPr="00A427B1">
              <w:rPr>
                <w:b/>
              </w:rPr>
              <w:t xml:space="preserve"> </w:t>
            </w:r>
            <w:r w:rsidRPr="00A427B1">
              <w:rPr>
                <w:rStyle w:val="SAPUserEntry"/>
              </w:rPr>
              <w:t>Transportation allowance</w:t>
            </w:r>
            <w:r w:rsidRPr="00CE78B9">
              <w:rPr>
                <w:b/>
              </w:rPr>
              <w:t xml:space="preserve"> </w:t>
            </w:r>
            <w:r w:rsidRPr="00A427B1">
              <w:rPr>
                <w:rStyle w:val="SAPUserEntry"/>
              </w:rPr>
              <w:t>(1070AE)</w:t>
            </w:r>
          </w:p>
        </w:tc>
      </w:tr>
      <w:tr w:rsidR="00455F32" w:rsidRPr="00AF5AE4" w14:paraId="49809733"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5AAD6821" w14:textId="088F454E" w:rsidR="00455F32" w:rsidRPr="00CF1425" w:rsidRDefault="00455F32" w:rsidP="00455F32">
            <w:pPr>
              <w:rPr>
                <w:rStyle w:val="SAPScreenElement"/>
              </w:rPr>
            </w:pPr>
            <w:r w:rsidRPr="001D307A">
              <w:rPr>
                <w:rStyle w:val="SAPScreenElement"/>
              </w:rPr>
              <w:t>Amount:</w:t>
            </w:r>
            <w:r w:rsidRPr="001D307A">
              <w:t xml:space="preserve"> enter as appropriate</w:t>
            </w:r>
          </w:p>
        </w:tc>
      </w:tr>
      <w:tr w:rsidR="00455F32" w:rsidRPr="00466471" w14:paraId="4A78BF68"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653557DE" w14:textId="08BE1D0B" w:rsidR="00455F32" w:rsidRPr="00CF1425" w:rsidRDefault="00455F32" w:rsidP="00455F32">
            <w:pPr>
              <w:rPr>
                <w:rStyle w:val="SAPScreenElement"/>
              </w:rPr>
            </w:pPr>
            <w:r w:rsidRPr="001D307A">
              <w:rPr>
                <w:rStyle w:val="SAPScreenElement"/>
              </w:rPr>
              <w:t>Currency:</w:t>
            </w:r>
            <w:r w:rsidRPr="001D307A">
              <w:t xml:space="preserve"> </w:t>
            </w:r>
            <w:r w:rsidRPr="001D307A">
              <w:rPr>
                <w:rStyle w:val="SAPUserEntry"/>
                <w:b w:val="0"/>
                <w:color w:val="auto"/>
              </w:rPr>
              <w:t>AED</w:t>
            </w:r>
            <w:r w:rsidRPr="001D307A">
              <w:rPr>
                <w:rStyle w:val="SAPUserEntry"/>
                <w:color w:val="auto"/>
              </w:rPr>
              <w:t xml:space="preserve"> </w:t>
            </w:r>
            <w:r w:rsidRPr="001D307A">
              <w:t>is defaulted; leave as is</w:t>
            </w:r>
          </w:p>
        </w:tc>
      </w:tr>
      <w:tr w:rsidR="00455F32" w:rsidRPr="00AF5AE4" w14:paraId="4C8D2661"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1553D7DE" w14:textId="3D4CBC0F" w:rsidR="00455F32" w:rsidRPr="00CF1425" w:rsidRDefault="00455F32" w:rsidP="00455F32">
            <w:pPr>
              <w:rPr>
                <w:rStyle w:val="SAPScreenElement"/>
              </w:rPr>
            </w:pPr>
            <w:r w:rsidRPr="001D307A">
              <w:rPr>
                <w:rStyle w:val="SAPScreenElement"/>
              </w:rPr>
              <w:t>Frequency:</w:t>
            </w:r>
            <w:r w:rsidRPr="001D307A">
              <w:t xml:space="preserve"> </w:t>
            </w:r>
            <w:r w:rsidRPr="001D307A">
              <w:rPr>
                <w:rStyle w:val="SAPUserEntry"/>
                <w:b w:val="0"/>
                <w:color w:val="auto"/>
              </w:rPr>
              <w:t>Monthly(MON)</w:t>
            </w:r>
            <w:r>
              <w:t>is defaulted</w:t>
            </w:r>
            <w:r w:rsidRPr="001D307A">
              <w:t xml:space="preserve"> upon entering above mentioned pay component; adapt if appropriate or accept as is</w:t>
            </w:r>
          </w:p>
        </w:tc>
      </w:tr>
    </w:tbl>
    <w:p w14:paraId="52BACD1D" w14:textId="22E8E98B" w:rsidR="00455F32" w:rsidRDefault="00455F32" w:rsidP="00455F32">
      <w:pPr>
        <w:pStyle w:val="Heading3"/>
        <w:spacing w:before="240" w:after="120"/>
        <w:ind w:left="720" w:hanging="720"/>
      </w:pPr>
      <w:bookmarkStart w:id="5072" w:name="_Toc502299594"/>
      <w:bookmarkStart w:id="5073" w:name="_Toc504748665"/>
      <w:bookmarkStart w:id="5074" w:name="_Toc507492232"/>
      <w:r w:rsidRPr="003872D1">
        <w:t>Australia (AU)</w:t>
      </w:r>
      <w:bookmarkEnd w:id="5072"/>
      <w:bookmarkEnd w:id="5073"/>
      <w:bookmarkEnd w:id="5074"/>
    </w:p>
    <w:tbl>
      <w:tblPr>
        <w:tblW w:w="1041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0412"/>
      </w:tblGrid>
      <w:tr w:rsidR="00455F32" w:rsidRPr="00CF1425" w14:paraId="4AA97C9C" w14:textId="77777777" w:rsidTr="00CE78B9">
        <w:trPr>
          <w:trHeight w:val="432"/>
          <w:tblHeader/>
        </w:trPr>
        <w:tc>
          <w:tcPr>
            <w:tcW w:w="10412" w:type="dxa"/>
            <w:tcBorders>
              <w:top w:val="single" w:sz="8" w:space="0" w:color="999999"/>
              <w:left w:val="single" w:sz="8" w:space="0" w:color="999999"/>
              <w:bottom w:val="single" w:sz="8" w:space="0" w:color="999999"/>
              <w:right w:val="single" w:sz="8" w:space="0" w:color="999999"/>
            </w:tcBorders>
            <w:shd w:val="clear" w:color="auto" w:fill="999999"/>
            <w:hideMark/>
          </w:tcPr>
          <w:p w14:paraId="251FA92A" w14:textId="77777777" w:rsidR="00455F32" w:rsidRPr="00CF1425" w:rsidRDefault="00455F32" w:rsidP="00F02705">
            <w:pPr>
              <w:pStyle w:val="SAPTableHeader"/>
            </w:pPr>
            <w:r w:rsidRPr="00CF1425">
              <w:t>User Entries: Field Name: User Action and Value</w:t>
            </w:r>
          </w:p>
        </w:tc>
      </w:tr>
      <w:tr w:rsidR="00455F32" w:rsidRPr="00AF5AE4" w14:paraId="1C0AFB30"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631E4A08" w14:textId="50071912" w:rsidR="00455F32" w:rsidRPr="00CF1425" w:rsidRDefault="00455F32" w:rsidP="00455F32">
            <w:pPr>
              <w:rPr>
                <w:rStyle w:val="SAPScreenElement"/>
              </w:rPr>
            </w:pPr>
            <w:r w:rsidRPr="00712C72">
              <w:rPr>
                <w:rStyle w:val="SAPScreenElement"/>
              </w:rPr>
              <w:t>Pay Component:</w:t>
            </w:r>
            <w:r w:rsidRPr="00712C72">
              <w:t xml:space="preserve"> select from drop-down, for example</w:t>
            </w:r>
            <w:r w:rsidRPr="00712C72">
              <w:rPr>
                <w:rStyle w:val="SAPUserEntry"/>
              </w:rPr>
              <w:t xml:space="preserve"> AU</w:t>
            </w:r>
            <w:r w:rsidRPr="00712C72">
              <w:t xml:space="preserve"> </w:t>
            </w:r>
            <w:r w:rsidRPr="00712C72">
              <w:rPr>
                <w:rStyle w:val="SAPUserEntry"/>
              </w:rPr>
              <w:t>-</w:t>
            </w:r>
            <w:r w:rsidRPr="00712C72">
              <w:t xml:space="preserve"> </w:t>
            </w:r>
            <w:r w:rsidRPr="00712C72">
              <w:rPr>
                <w:rStyle w:val="SAPUserEntry"/>
              </w:rPr>
              <w:t>Uniform Allowance</w:t>
            </w:r>
            <w:r w:rsidRPr="00712C72">
              <w:t xml:space="preserve"> </w:t>
            </w:r>
            <w:r w:rsidRPr="00712C72">
              <w:rPr>
                <w:rStyle w:val="SAPUserEntry"/>
              </w:rPr>
              <w:t>(1120AU)</w:t>
            </w:r>
          </w:p>
        </w:tc>
      </w:tr>
      <w:tr w:rsidR="00455F32" w:rsidRPr="00AF5AE4" w14:paraId="49D6ADB0"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6C531197" w14:textId="7A6562D4" w:rsidR="00455F32" w:rsidRPr="00CF1425" w:rsidRDefault="00455F32" w:rsidP="00455F32">
            <w:pPr>
              <w:rPr>
                <w:rStyle w:val="SAPScreenElement"/>
              </w:rPr>
            </w:pPr>
            <w:r w:rsidRPr="00712C72">
              <w:rPr>
                <w:rStyle w:val="SAPScreenElement"/>
              </w:rPr>
              <w:t>Amount:</w:t>
            </w:r>
            <w:r w:rsidRPr="00712C72">
              <w:t xml:space="preserve"> pre-populated per default upon entering above mentioned pay component; adapt if appropriate or accept as is</w:t>
            </w:r>
          </w:p>
        </w:tc>
      </w:tr>
      <w:tr w:rsidR="00455F32" w:rsidRPr="00466471" w14:paraId="56FE98C1"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4BD21F10" w14:textId="2D8B3B8C" w:rsidR="00455F32" w:rsidRPr="00CF1425" w:rsidRDefault="00455F32" w:rsidP="00E73E49">
            <w:pPr>
              <w:tabs>
                <w:tab w:val="left" w:pos="4096"/>
              </w:tabs>
              <w:rPr>
                <w:rStyle w:val="SAPScreenElement"/>
              </w:rPr>
            </w:pPr>
            <w:r w:rsidRPr="00712C72">
              <w:rPr>
                <w:rStyle w:val="SAPScreenElement"/>
              </w:rPr>
              <w:t>Currency:</w:t>
            </w:r>
            <w:r w:rsidRPr="00712C72">
              <w:t xml:space="preserve"> </w:t>
            </w:r>
            <w:r w:rsidRPr="00E73E49">
              <w:rPr>
                <w:rStyle w:val="SAPUserEntry"/>
                <w:b w:val="0"/>
                <w:color w:val="auto"/>
              </w:rPr>
              <w:t>AUD</w:t>
            </w:r>
            <w:r w:rsidRPr="00E73E49">
              <w:rPr>
                <w:rStyle w:val="SAPUserEntry"/>
                <w:color w:val="auto"/>
              </w:rPr>
              <w:t xml:space="preserve"> </w:t>
            </w:r>
            <w:r w:rsidRPr="00712C72">
              <w:t>is defaulted; leave as is</w:t>
            </w:r>
          </w:p>
        </w:tc>
      </w:tr>
      <w:tr w:rsidR="00455F32" w:rsidRPr="00AF5AE4" w14:paraId="5ADB72BD"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00370C31" w14:textId="009DCE7B" w:rsidR="00455F32" w:rsidRPr="00CF1425" w:rsidRDefault="00455F32" w:rsidP="00455F32">
            <w:pPr>
              <w:rPr>
                <w:rStyle w:val="SAPScreenElement"/>
              </w:rPr>
            </w:pPr>
            <w:r w:rsidRPr="00712C72">
              <w:rPr>
                <w:rStyle w:val="SAPScreenElement"/>
              </w:rPr>
              <w:t>Frequency:</w:t>
            </w:r>
            <w:r w:rsidRPr="00712C72">
              <w:t xml:space="preserve"> </w:t>
            </w:r>
            <w:r w:rsidRPr="001D307A">
              <w:rPr>
                <w:rStyle w:val="SAPUserEntry"/>
                <w:b w:val="0"/>
                <w:color w:val="auto"/>
              </w:rPr>
              <w:t>Monthly(MON)</w:t>
            </w:r>
            <w:r>
              <w:t>is defaulted</w:t>
            </w:r>
            <w:r w:rsidRPr="001D307A">
              <w:t xml:space="preserve"> upon entering above mentioned pay component; adapt if appropriate or accept as is</w:t>
            </w:r>
          </w:p>
        </w:tc>
      </w:tr>
    </w:tbl>
    <w:p w14:paraId="19F2410E" w14:textId="53D490D8" w:rsidR="00455F32" w:rsidRPr="003F7B36" w:rsidRDefault="00455F32" w:rsidP="00455F32">
      <w:pPr>
        <w:pStyle w:val="Heading3"/>
        <w:spacing w:before="240" w:after="120"/>
        <w:ind w:left="720" w:hanging="720"/>
        <w:rPr>
          <w:rPrChange w:id="5075" w:author="Author" w:date="2018-02-02T15:29:00Z">
            <w:rPr>
              <w:highlight w:val="red"/>
            </w:rPr>
          </w:rPrChange>
        </w:rPr>
      </w:pPr>
      <w:bookmarkStart w:id="5076" w:name="_Toc504748666"/>
      <w:bookmarkStart w:id="5077" w:name="_Toc507492233"/>
      <w:r w:rsidRPr="003F7B36">
        <w:rPr>
          <w:rPrChange w:id="5078" w:author="Author" w:date="2018-02-02T15:29:00Z">
            <w:rPr>
              <w:highlight w:val="red"/>
            </w:rPr>
          </w:rPrChange>
        </w:rPr>
        <w:t>China (CN)</w:t>
      </w:r>
      <w:bookmarkEnd w:id="5076"/>
      <w:bookmarkEnd w:id="5077"/>
    </w:p>
    <w:tbl>
      <w:tblPr>
        <w:tblW w:w="1041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0412"/>
      </w:tblGrid>
      <w:tr w:rsidR="00455F32" w:rsidRPr="00CF1425" w14:paraId="3E5F2F48" w14:textId="77777777" w:rsidTr="00CE78B9">
        <w:trPr>
          <w:trHeight w:val="432"/>
          <w:tblHeader/>
        </w:trPr>
        <w:tc>
          <w:tcPr>
            <w:tcW w:w="10412" w:type="dxa"/>
            <w:tcBorders>
              <w:top w:val="single" w:sz="8" w:space="0" w:color="999999"/>
              <w:left w:val="single" w:sz="8" w:space="0" w:color="999999"/>
              <w:bottom w:val="single" w:sz="8" w:space="0" w:color="999999"/>
              <w:right w:val="single" w:sz="8" w:space="0" w:color="999999"/>
            </w:tcBorders>
            <w:shd w:val="clear" w:color="auto" w:fill="999999"/>
            <w:hideMark/>
          </w:tcPr>
          <w:p w14:paraId="061713CC" w14:textId="77777777" w:rsidR="00455F32" w:rsidRPr="00CF1425" w:rsidRDefault="00455F32" w:rsidP="00F02705">
            <w:pPr>
              <w:pStyle w:val="SAPTableHeader"/>
            </w:pPr>
            <w:r w:rsidRPr="00CF1425">
              <w:t>User Entries: Field Name: User Action and Value</w:t>
            </w:r>
          </w:p>
        </w:tc>
      </w:tr>
      <w:tr w:rsidR="00455F32" w:rsidRPr="00AF5AE4" w14:paraId="464A30B6"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64A5C382" w14:textId="049720FB" w:rsidR="00455F32" w:rsidRPr="00CF1425" w:rsidRDefault="00455F32" w:rsidP="00F02705">
            <w:pPr>
              <w:rPr>
                <w:rStyle w:val="SAPScreenElement"/>
              </w:rPr>
            </w:pPr>
            <w:r w:rsidRPr="00712C72">
              <w:rPr>
                <w:rStyle w:val="SAPScreenElement"/>
              </w:rPr>
              <w:t>Pay Component:</w:t>
            </w:r>
            <w:r w:rsidRPr="00712C72">
              <w:t xml:space="preserve"> select from drop-down, for example</w:t>
            </w:r>
            <w:r w:rsidRPr="00712C72">
              <w:rPr>
                <w:rStyle w:val="SAPUserEntry"/>
              </w:rPr>
              <w:t xml:space="preserve"> </w:t>
            </w:r>
            <w:del w:id="5079" w:author="Author" w:date="2018-02-02T15:25:00Z">
              <w:r w:rsidRPr="00712C72" w:rsidDel="009C6C0F">
                <w:rPr>
                  <w:rStyle w:val="SAPUserEntry"/>
                </w:rPr>
                <w:delText>AU</w:delText>
              </w:r>
              <w:r w:rsidRPr="00712C72" w:rsidDel="009C6C0F">
                <w:delText xml:space="preserve"> </w:delText>
              </w:r>
              <w:r w:rsidRPr="00712C72" w:rsidDel="009C6C0F">
                <w:rPr>
                  <w:rStyle w:val="SAPUserEntry"/>
                </w:rPr>
                <w:delText>-</w:delText>
              </w:r>
              <w:r w:rsidRPr="00712C72" w:rsidDel="009C6C0F">
                <w:delText xml:space="preserve"> </w:delText>
              </w:r>
              <w:r w:rsidRPr="00712C72" w:rsidDel="009C6C0F">
                <w:rPr>
                  <w:rStyle w:val="SAPUserEntry"/>
                </w:rPr>
                <w:delText>Uniform Allowance</w:delText>
              </w:r>
            </w:del>
            <w:ins w:id="5080" w:author="Author" w:date="2018-02-02T15:25:00Z">
              <w:r w:rsidR="009C6C0F">
                <w:rPr>
                  <w:rStyle w:val="SAPUserEntry"/>
                </w:rPr>
                <w:t>CN</w:t>
              </w:r>
              <w:r w:rsidR="009C6C0F" w:rsidRPr="003F7B36">
                <w:rPr>
                  <w:rPrChange w:id="5081" w:author="Author" w:date="2018-02-02T15:26:00Z">
                    <w:rPr>
                      <w:rStyle w:val="SAPUserEntry"/>
                    </w:rPr>
                  </w:rPrChange>
                </w:rPr>
                <w:t xml:space="preserve"> </w:t>
              </w:r>
              <w:r w:rsidR="009C6C0F">
                <w:rPr>
                  <w:rStyle w:val="SAPUserEntry"/>
                </w:rPr>
                <w:t>–</w:t>
              </w:r>
              <w:r w:rsidR="009C6C0F" w:rsidRPr="003F7B36">
                <w:rPr>
                  <w:rPrChange w:id="5082" w:author="Author" w:date="2018-02-02T15:26:00Z">
                    <w:rPr>
                      <w:rStyle w:val="SAPUserEntry"/>
                    </w:rPr>
                  </w:rPrChange>
                </w:rPr>
                <w:t xml:space="preserve"> </w:t>
              </w:r>
              <w:r w:rsidR="009C6C0F">
                <w:rPr>
                  <w:rStyle w:val="SAPUserEntry"/>
                </w:rPr>
                <w:t>Housing Accumulation Funds</w:t>
              </w:r>
            </w:ins>
            <w:r w:rsidRPr="00712C72">
              <w:t xml:space="preserve"> </w:t>
            </w:r>
            <w:r w:rsidRPr="00712C72">
              <w:rPr>
                <w:rStyle w:val="SAPUserEntry"/>
              </w:rPr>
              <w:t>(</w:t>
            </w:r>
            <w:del w:id="5083" w:author="Author" w:date="2018-02-02T15:25:00Z">
              <w:r w:rsidRPr="00712C72" w:rsidDel="009C6C0F">
                <w:rPr>
                  <w:rStyle w:val="SAPUserEntry"/>
                </w:rPr>
                <w:delText>11</w:delText>
              </w:r>
            </w:del>
            <w:r w:rsidRPr="00712C72">
              <w:rPr>
                <w:rStyle w:val="SAPUserEntry"/>
              </w:rPr>
              <w:t>20</w:t>
            </w:r>
            <w:ins w:id="5084" w:author="Author" w:date="2018-02-02T15:25:00Z">
              <w:r w:rsidR="009C6C0F">
                <w:rPr>
                  <w:rStyle w:val="SAPUserEntry"/>
                </w:rPr>
                <w:t>60CN</w:t>
              </w:r>
            </w:ins>
            <w:del w:id="5085" w:author="Author" w:date="2018-02-02T15:25:00Z">
              <w:r w:rsidRPr="00712C72" w:rsidDel="009C6C0F">
                <w:rPr>
                  <w:rStyle w:val="SAPUserEntry"/>
                </w:rPr>
                <w:delText>AU</w:delText>
              </w:r>
            </w:del>
            <w:r w:rsidRPr="00712C72">
              <w:rPr>
                <w:rStyle w:val="SAPUserEntry"/>
              </w:rPr>
              <w:t>)</w:t>
            </w:r>
          </w:p>
        </w:tc>
      </w:tr>
      <w:tr w:rsidR="00455F32" w:rsidRPr="00AF5AE4" w14:paraId="33565872"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273B91D5" w14:textId="47B9971F" w:rsidR="00455F32" w:rsidRPr="00CF1425" w:rsidRDefault="00455F32" w:rsidP="00F02705">
            <w:pPr>
              <w:rPr>
                <w:rStyle w:val="SAPScreenElement"/>
              </w:rPr>
            </w:pPr>
            <w:r w:rsidRPr="00712C72">
              <w:rPr>
                <w:rStyle w:val="SAPScreenElement"/>
              </w:rPr>
              <w:lastRenderedPageBreak/>
              <w:t>Amount:</w:t>
            </w:r>
            <w:r w:rsidRPr="00712C72">
              <w:t xml:space="preserve"> </w:t>
            </w:r>
            <w:ins w:id="5086" w:author="Author" w:date="2018-02-02T15:29:00Z">
              <w:r w:rsidR="003F7B36" w:rsidRPr="001D307A">
                <w:t>enter as appropriate</w:t>
              </w:r>
            </w:ins>
            <w:del w:id="5087" w:author="Author" w:date="2018-02-02T15:29:00Z">
              <w:r w:rsidRPr="00712C72" w:rsidDel="003F7B36">
                <w:delText>pre-populated per default upon entering above mentioned pay component; adapt if appropriate or accept as is</w:delText>
              </w:r>
            </w:del>
          </w:p>
        </w:tc>
      </w:tr>
      <w:tr w:rsidR="00455F32" w:rsidRPr="00466471" w14:paraId="18314875"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128BCC82" w14:textId="65211EDB" w:rsidR="00455F32" w:rsidRPr="00CF1425" w:rsidRDefault="00455F32" w:rsidP="00F02705">
            <w:pPr>
              <w:rPr>
                <w:rStyle w:val="SAPScreenElement"/>
              </w:rPr>
            </w:pPr>
            <w:r w:rsidRPr="00712C72">
              <w:rPr>
                <w:rStyle w:val="SAPScreenElement"/>
              </w:rPr>
              <w:t>Currency:</w:t>
            </w:r>
            <w:r w:rsidRPr="00712C72">
              <w:t xml:space="preserve"> </w:t>
            </w:r>
            <w:del w:id="5088" w:author="Author" w:date="2018-02-02T15:29:00Z">
              <w:r w:rsidRPr="00E73E49" w:rsidDel="003F7B36">
                <w:rPr>
                  <w:rStyle w:val="SAPUserEntry"/>
                  <w:b w:val="0"/>
                  <w:color w:val="auto"/>
                </w:rPr>
                <w:delText>AUD</w:delText>
              </w:r>
              <w:r w:rsidRPr="00E73E49" w:rsidDel="003F7B36">
                <w:rPr>
                  <w:rStyle w:val="SAPUserEntry"/>
                  <w:color w:val="auto"/>
                </w:rPr>
                <w:delText xml:space="preserve"> </w:delText>
              </w:r>
            </w:del>
            <w:ins w:id="5089" w:author="Author" w:date="2018-02-02T15:29:00Z">
              <w:r w:rsidR="003F7B36">
                <w:rPr>
                  <w:rStyle w:val="SAPUserEntry"/>
                  <w:b w:val="0"/>
                  <w:color w:val="auto"/>
                </w:rPr>
                <w:t>CNY</w:t>
              </w:r>
              <w:r w:rsidR="003F7B36" w:rsidRPr="00E73E49">
                <w:rPr>
                  <w:rStyle w:val="SAPUserEntry"/>
                  <w:color w:val="auto"/>
                </w:rPr>
                <w:t xml:space="preserve"> </w:t>
              </w:r>
            </w:ins>
            <w:r w:rsidRPr="00712C72">
              <w:t>is defaulted; leave as is</w:t>
            </w:r>
          </w:p>
        </w:tc>
      </w:tr>
      <w:tr w:rsidR="00455F32" w:rsidRPr="00AF5AE4" w14:paraId="0CBAAF7C" w14:textId="77777777" w:rsidTr="00CE78B9">
        <w:trPr>
          <w:trHeight w:val="360"/>
        </w:trPr>
        <w:tc>
          <w:tcPr>
            <w:tcW w:w="10412" w:type="dxa"/>
            <w:tcBorders>
              <w:top w:val="single" w:sz="8" w:space="0" w:color="999999"/>
              <w:left w:val="single" w:sz="8" w:space="0" w:color="999999"/>
              <w:bottom w:val="single" w:sz="8" w:space="0" w:color="999999"/>
              <w:right w:val="single" w:sz="8" w:space="0" w:color="999999"/>
            </w:tcBorders>
          </w:tcPr>
          <w:p w14:paraId="35B570F1" w14:textId="77777777" w:rsidR="00455F32" w:rsidRPr="00CF1425" w:rsidRDefault="00455F32" w:rsidP="00F02705">
            <w:pPr>
              <w:rPr>
                <w:rStyle w:val="SAPScreenElement"/>
              </w:rPr>
            </w:pPr>
            <w:r w:rsidRPr="00712C72">
              <w:rPr>
                <w:rStyle w:val="SAPScreenElement"/>
              </w:rPr>
              <w:t>Frequency:</w:t>
            </w:r>
            <w:r w:rsidRPr="00712C72">
              <w:t xml:space="preserve"> </w:t>
            </w:r>
            <w:r w:rsidRPr="001D307A">
              <w:rPr>
                <w:rStyle w:val="SAPUserEntry"/>
                <w:b w:val="0"/>
                <w:color w:val="auto"/>
              </w:rPr>
              <w:t>Monthly(MON)</w:t>
            </w:r>
            <w:r>
              <w:t>is defaulted</w:t>
            </w:r>
            <w:r w:rsidRPr="001D307A">
              <w:t xml:space="preserve"> upon entering above mentioned pay component; adapt if appropriate or accept as is</w:t>
            </w:r>
          </w:p>
        </w:tc>
      </w:tr>
    </w:tbl>
    <w:p w14:paraId="606D40DB" w14:textId="6A853D6B" w:rsidR="00455F32" w:rsidRDefault="00455F32" w:rsidP="00455F32">
      <w:pPr>
        <w:pStyle w:val="Heading3"/>
        <w:spacing w:before="240" w:after="120"/>
        <w:ind w:left="720" w:hanging="720"/>
      </w:pPr>
      <w:bookmarkStart w:id="5090" w:name="_Toc504748667"/>
      <w:bookmarkStart w:id="5091" w:name="_Toc507492234"/>
      <w:commentRangeStart w:id="5092"/>
      <w:r w:rsidRPr="003872D1">
        <w:t>Germany (DE)</w:t>
      </w:r>
      <w:commentRangeEnd w:id="5092"/>
      <w:r w:rsidRPr="003872D1">
        <w:rPr>
          <w:rStyle w:val="CommentReference"/>
          <w:bCs w:val="0"/>
          <w:color w:val="auto"/>
        </w:rPr>
        <w:commentReference w:id="5092"/>
      </w:r>
      <w:bookmarkEnd w:id="5090"/>
      <w:bookmarkEnd w:id="5091"/>
    </w:p>
    <w:tbl>
      <w:tblPr>
        <w:tblW w:w="141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102"/>
        <w:gridCol w:w="9090"/>
      </w:tblGrid>
      <w:tr w:rsidR="00455F32" w:rsidRPr="00CF1425" w14:paraId="6BE04E42" w14:textId="18E56461" w:rsidTr="00F02705">
        <w:trPr>
          <w:trHeight w:val="432"/>
          <w:tblHeader/>
        </w:trPr>
        <w:tc>
          <w:tcPr>
            <w:tcW w:w="5102" w:type="dxa"/>
            <w:tcBorders>
              <w:top w:val="single" w:sz="8" w:space="0" w:color="999999"/>
              <w:left w:val="single" w:sz="8" w:space="0" w:color="999999"/>
              <w:bottom w:val="single" w:sz="8" w:space="0" w:color="999999"/>
              <w:right w:val="single" w:sz="8" w:space="0" w:color="999999"/>
            </w:tcBorders>
            <w:shd w:val="clear" w:color="auto" w:fill="999999"/>
            <w:hideMark/>
          </w:tcPr>
          <w:p w14:paraId="1B2B6C23" w14:textId="77777777" w:rsidR="00455F32" w:rsidRPr="00CF1425" w:rsidRDefault="00455F32" w:rsidP="00F02705">
            <w:pPr>
              <w:pStyle w:val="SAPTableHeader"/>
            </w:pPr>
            <w:r w:rsidRPr="00CF1425">
              <w:t>User Entries: Field Name: User Action and Value</w:t>
            </w:r>
          </w:p>
        </w:tc>
        <w:tc>
          <w:tcPr>
            <w:tcW w:w="9090" w:type="dxa"/>
            <w:tcBorders>
              <w:top w:val="single" w:sz="8" w:space="0" w:color="999999"/>
              <w:left w:val="single" w:sz="8" w:space="0" w:color="999999"/>
              <w:bottom w:val="single" w:sz="8" w:space="0" w:color="999999"/>
              <w:right w:val="single" w:sz="8" w:space="0" w:color="999999"/>
            </w:tcBorders>
            <w:shd w:val="clear" w:color="auto" w:fill="999999"/>
          </w:tcPr>
          <w:p w14:paraId="3348A3D2" w14:textId="652A05E1" w:rsidR="00455F32" w:rsidRPr="00CF1425" w:rsidRDefault="00455F32" w:rsidP="00F02705">
            <w:pPr>
              <w:pStyle w:val="SAPTableHeader"/>
            </w:pPr>
            <w:r>
              <w:t>Additional Information</w:t>
            </w:r>
          </w:p>
        </w:tc>
      </w:tr>
      <w:tr w:rsidR="00455F32" w:rsidRPr="00AF5AE4" w14:paraId="543B07B3" w14:textId="04C18D2E" w:rsidTr="00F02705">
        <w:trPr>
          <w:trHeight w:val="360"/>
        </w:trPr>
        <w:tc>
          <w:tcPr>
            <w:tcW w:w="5102" w:type="dxa"/>
            <w:tcBorders>
              <w:top w:val="single" w:sz="8" w:space="0" w:color="999999"/>
              <w:left w:val="single" w:sz="8" w:space="0" w:color="999999"/>
              <w:bottom w:val="single" w:sz="8" w:space="0" w:color="999999"/>
              <w:right w:val="single" w:sz="8" w:space="0" w:color="999999"/>
            </w:tcBorders>
          </w:tcPr>
          <w:p w14:paraId="17272820" w14:textId="56013161" w:rsidR="00455F32" w:rsidRPr="00CF1425" w:rsidRDefault="00455F32" w:rsidP="00F02705">
            <w:pPr>
              <w:rPr>
                <w:rStyle w:val="SAPScreenElement"/>
              </w:rPr>
            </w:pPr>
            <w:r w:rsidRPr="007E2715">
              <w:rPr>
                <w:rStyle w:val="SAPScreenElement"/>
              </w:rPr>
              <w:t>Pay Component:</w:t>
            </w:r>
            <w:r w:rsidRPr="007E2715">
              <w:t xml:space="preserve"> select from drop-down if appropriate</w:t>
            </w:r>
          </w:p>
        </w:tc>
        <w:tc>
          <w:tcPr>
            <w:tcW w:w="9090" w:type="dxa"/>
            <w:tcBorders>
              <w:top w:val="single" w:sz="8" w:space="0" w:color="999999"/>
              <w:left w:val="single" w:sz="8" w:space="0" w:color="999999"/>
              <w:bottom w:val="single" w:sz="8" w:space="0" w:color="999999"/>
              <w:right w:val="single" w:sz="8" w:space="0" w:color="999999"/>
            </w:tcBorders>
          </w:tcPr>
          <w:p w14:paraId="1051C1AE" w14:textId="77777777" w:rsidR="00455F32" w:rsidRPr="007E2715" w:rsidRDefault="00455F32" w:rsidP="00F02705">
            <w:pPr>
              <w:rPr>
                <w:rStyle w:val="SAPScreenElement"/>
              </w:rPr>
            </w:pPr>
          </w:p>
        </w:tc>
      </w:tr>
      <w:tr w:rsidR="00455F32" w:rsidRPr="00AF5AE4" w14:paraId="4D04A16A" w14:textId="2B7FEAE2" w:rsidTr="00F02705">
        <w:trPr>
          <w:trHeight w:val="360"/>
        </w:trPr>
        <w:tc>
          <w:tcPr>
            <w:tcW w:w="5102" w:type="dxa"/>
            <w:tcBorders>
              <w:top w:val="single" w:sz="8" w:space="0" w:color="999999"/>
              <w:left w:val="single" w:sz="8" w:space="0" w:color="999999"/>
              <w:bottom w:val="single" w:sz="8" w:space="0" w:color="999999"/>
              <w:right w:val="single" w:sz="8" w:space="0" w:color="999999"/>
            </w:tcBorders>
          </w:tcPr>
          <w:p w14:paraId="50E07BE8" w14:textId="77777777" w:rsidR="00455F32" w:rsidRPr="007E2715" w:rsidRDefault="00455F32" w:rsidP="00455F32">
            <w:r w:rsidRPr="007E2715">
              <w:rPr>
                <w:rStyle w:val="SAPScreenElement"/>
              </w:rPr>
              <w:t>Amount:</w:t>
            </w:r>
            <w:r w:rsidRPr="007E2715">
              <w:t xml:space="preserve"> enter as appropriate; or adapt amount of existing pay component if appropriate</w:t>
            </w:r>
          </w:p>
          <w:p w14:paraId="77A34114" w14:textId="0D70E5DD" w:rsidR="00455F32" w:rsidRPr="00CF1425" w:rsidRDefault="00455F32" w:rsidP="00455F32">
            <w:pPr>
              <w:rPr>
                <w:rStyle w:val="SAPScreenElement"/>
              </w:rPr>
            </w:pPr>
          </w:p>
        </w:tc>
        <w:tc>
          <w:tcPr>
            <w:tcW w:w="9090" w:type="dxa"/>
            <w:tcBorders>
              <w:top w:val="single" w:sz="8" w:space="0" w:color="999999"/>
              <w:left w:val="single" w:sz="8" w:space="0" w:color="999999"/>
              <w:bottom w:val="single" w:sz="8" w:space="0" w:color="999999"/>
              <w:right w:val="single" w:sz="8" w:space="0" w:color="999999"/>
            </w:tcBorders>
          </w:tcPr>
          <w:p w14:paraId="3F2EF593" w14:textId="77777777" w:rsidR="00455F32" w:rsidRPr="007E2715" w:rsidRDefault="00455F32" w:rsidP="00455F32">
            <w:pPr>
              <w:pStyle w:val="SAPNoteHeading"/>
              <w:ind w:left="0"/>
            </w:pPr>
            <w:r w:rsidRPr="007E2715">
              <w:rPr>
                <w:noProof/>
              </w:rPr>
              <w:drawing>
                <wp:inline distT="0" distB="0" distL="0" distR="0" wp14:anchorId="34DBE239" wp14:editId="72827DB8">
                  <wp:extent cx="225425" cy="225425"/>
                  <wp:effectExtent l="0" t="0" r="3175" b="3175"/>
                  <wp:docPr id="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2715">
              <w:rPr>
                <w:noProof/>
                <w:lang w:eastAsia="zh-CN"/>
              </w:rPr>
              <w:t xml:space="preserve"> </w:t>
            </w:r>
            <w:r w:rsidRPr="007E2715">
              <w:t>Caution</w:t>
            </w:r>
          </w:p>
          <w:p w14:paraId="65629C31" w14:textId="078FDB47" w:rsidR="00455F32" w:rsidRPr="007E2715" w:rsidRDefault="00455F32" w:rsidP="00455F32">
            <w:pPr>
              <w:rPr>
                <w:rStyle w:val="SAPScreenElement"/>
              </w:rPr>
            </w:pPr>
            <w:r w:rsidRPr="007E2715">
              <w:t>The</w:t>
            </w:r>
            <w:r>
              <w:t xml:space="preserve"> amount of the</w:t>
            </w:r>
            <w:r w:rsidRPr="007E2715">
              <w:t xml:space="preserve"> pay components</w:t>
            </w:r>
            <w:r w:rsidRPr="007E2715">
              <w:rPr>
                <w:rStyle w:val="SAPUserEntry"/>
                <w:color w:val="auto"/>
              </w:rPr>
              <w:t xml:space="preserve"> DE</w:t>
            </w:r>
            <w:r w:rsidRPr="007E2715">
              <w:t xml:space="preserve"> </w:t>
            </w:r>
            <w:r w:rsidRPr="007E2715">
              <w:rPr>
                <w:rStyle w:val="SAPUserEntry"/>
                <w:color w:val="auto"/>
              </w:rPr>
              <w:t>–</w:t>
            </w:r>
            <w:r w:rsidRPr="007E2715">
              <w:t xml:space="preserve"> </w:t>
            </w:r>
            <w:r w:rsidRPr="007E2715">
              <w:rPr>
                <w:rStyle w:val="SAPUserEntry"/>
                <w:color w:val="auto"/>
              </w:rPr>
              <w:t>Standard Wage</w:t>
            </w:r>
            <w:r w:rsidRPr="007E2715">
              <w:t xml:space="preserve"> </w:t>
            </w:r>
            <w:r w:rsidRPr="007E2715">
              <w:rPr>
                <w:rStyle w:val="SAPUserEntry"/>
                <w:color w:val="auto"/>
              </w:rPr>
              <w:t>(1000DE)</w:t>
            </w:r>
            <w:r w:rsidRPr="007E2715">
              <w:rPr>
                <w:rStyle w:val="SAPEmphasis"/>
              </w:rPr>
              <w:t xml:space="preserve">, </w:t>
            </w:r>
            <w:r w:rsidRPr="007E2715">
              <w:rPr>
                <w:rStyle w:val="SAPUserEntry"/>
                <w:color w:val="auto"/>
              </w:rPr>
              <w:t>DE</w:t>
            </w:r>
            <w:r w:rsidRPr="007E2715">
              <w:t xml:space="preserve"> </w:t>
            </w:r>
            <w:r w:rsidRPr="007E2715">
              <w:rPr>
                <w:rStyle w:val="SAPUserEntry"/>
                <w:color w:val="auto"/>
              </w:rPr>
              <w:t>–</w:t>
            </w:r>
            <w:r w:rsidRPr="007E2715">
              <w:t xml:space="preserve"> </w:t>
            </w:r>
            <w:r w:rsidRPr="007E2715">
              <w:rPr>
                <w:rStyle w:val="SAPUserEntry"/>
                <w:color w:val="auto"/>
              </w:rPr>
              <w:t>Standard Salary</w:t>
            </w:r>
            <w:r w:rsidRPr="007E2715">
              <w:t xml:space="preserve"> </w:t>
            </w:r>
            <w:r w:rsidRPr="007E2715">
              <w:rPr>
                <w:rStyle w:val="SAPUserEntry"/>
                <w:color w:val="auto"/>
              </w:rPr>
              <w:t>(1100DE)</w:t>
            </w:r>
            <w:r w:rsidRPr="007E2715">
              <w:rPr>
                <w:rStyle w:val="SAPEmphasis"/>
              </w:rPr>
              <w:t xml:space="preserve"> </w:t>
            </w:r>
            <w:r w:rsidRPr="007E2715">
              <w:t>or</w:t>
            </w:r>
            <w:r w:rsidRPr="007E2715">
              <w:rPr>
                <w:rStyle w:val="SAPUserEntry"/>
                <w:color w:val="auto"/>
              </w:rPr>
              <w:t xml:space="preserve"> DE</w:t>
            </w:r>
            <w:r w:rsidRPr="007E2715">
              <w:t xml:space="preserve"> </w:t>
            </w:r>
            <w:r w:rsidRPr="007E2715">
              <w:rPr>
                <w:rStyle w:val="SAPUserEntry"/>
                <w:color w:val="auto"/>
              </w:rPr>
              <w:t>–</w:t>
            </w:r>
            <w:r w:rsidRPr="007E2715">
              <w:t xml:space="preserve"> </w:t>
            </w:r>
            <w:r w:rsidRPr="007E2715">
              <w:rPr>
                <w:rStyle w:val="SAPUserEntry"/>
                <w:color w:val="auto"/>
              </w:rPr>
              <w:t>Business Training Remun.</w:t>
            </w:r>
            <w:r w:rsidRPr="001B7EB1">
              <w:t xml:space="preserve"> </w:t>
            </w:r>
            <w:r w:rsidRPr="007E2715">
              <w:rPr>
                <w:rStyle w:val="SAPUserEntry"/>
                <w:color w:val="auto"/>
              </w:rPr>
              <w:t>(1300DE)</w:t>
            </w:r>
            <w:r w:rsidRPr="007E2715">
              <w:t>, if existing for the employee, should not be changed!</w:t>
            </w:r>
          </w:p>
        </w:tc>
      </w:tr>
      <w:tr w:rsidR="00455F32" w:rsidRPr="00466471" w14:paraId="39AA2BBF" w14:textId="130EF791" w:rsidTr="00F02705">
        <w:trPr>
          <w:trHeight w:val="360"/>
        </w:trPr>
        <w:tc>
          <w:tcPr>
            <w:tcW w:w="5102" w:type="dxa"/>
            <w:tcBorders>
              <w:top w:val="single" w:sz="8" w:space="0" w:color="999999"/>
              <w:left w:val="single" w:sz="8" w:space="0" w:color="999999"/>
              <w:bottom w:val="single" w:sz="8" w:space="0" w:color="999999"/>
              <w:right w:val="single" w:sz="8" w:space="0" w:color="999999"/>
            </w:tcBorders>
          </w:tcPr>
          <w:p w14:paraId="45B130CE" w14:textId="407046B6" w:rsidR="00455F32" w:rsidRPr="00CF1425" w:rsidRDefault="00455F32" w:rsidP="00F02705">
            <w:pPr>
              <w:rPr>
                <w:rStyle w:val="SAPScreenElement"/>
              </w:rPr>
            </w:pPr>
            <w:r w:rsidRPr="00712C72">
              <w:rPr>
                <w:rStyle w:val="SAPScreenElement"/>
              </w:rPr>
              <w:t>Currency:</w:t>
            </w:r>
            <w:r w:rsidRPr="00712C72">
              <w:t xml:space="preserve"> </w:t>
            </w:r>
            <w:r w:rsidR="00E73E49" w:rsidRPr="00E73E49">
              <w:rPr>
                <w:rStyle w:val="SAPUserEntry"/>
                <w:b w:val="0"/>
                <w:color w:val="auto"/>
              </w:rPr>
              <w:t>EUR</w:t>
            </w:r>
            <w:r w:rsidR="00E73E49" w:rsidRPr="007E2715">
              <w:rPr>
                <w:rStyle w:val="SAPUserEntry"/>
                <w:color w:val="auto"/>
              </w:rPr>
              <w:t xml:space="preserve"> </w:t>
            </w:r>
            <w:r w:rsidR="00E73E49" w:rsidRPr="007E2715">
              <w:t>is defaulted; leave as is</w:t>
            </w:r>
          </w:p>
        </w:tc>
        <w:tc>
          <w:tcPr>
            <w:tcW w:w="9090" w:type="dxa"/>
            <w:tcBorders>
              <w:top w:val="single" w:sz="8" w:space="0" w:color="999999"/>
              <w:left w:val="single" w:sz="8" w:space="0" w:color="999999"/>
              <w:bottom w:val="single" w:sz="8" w:space="0" w:color="999999"/>
              <w:right w:val="single" w:sz="8" w:space="0" w:color="999999"/>
            </w:tcBorders>
          </w:tcPr>
          <w:p w14:paraId="403C4181" w14:textId="77777777" w:rsidR="00455F32" w:rsidRPr="00712C72" w:rsidRDefault="00455F32" w:rsidP="00F02705">
            <w:pPr>
              <w:rPr>
                <w:rStyle w:val="SAPScreenElement"/>
              </w:rPr>
            </w:pPr>
          </w:p>
        </w:tc>
      </w:tr>
      <w:tr w:rsidR="00455F32" w:rsidRPr="00AF5AE4" w14:paraId="1FD02B3A" w14:textId="62A9C4CF" w:rsidTr="00F02705">
        <w:trPr>
          <w:trHeight w:val="360"/>
        </w:trPr>
        <w:tc>
          <w:tcPr>
            <w:tcW w:w="5102" w:type="dxa"/>
            <w:tcBorders>
              <w:top w:val="single" w:sz="8" w:space="0" w:color="999999"/>
              <w:left w:val="single" w:sz="8" w:space="0" w:color="999999"/>
              <w:bottom w:val="single" w:sz="8" w:space="0" w:color="999999"/>
              <w:right w:val="single" w:sz="8" w:space="0" w:color="999999"/>
            </w:tcBorders>
          </w:tcPr>
          <w:p w14:paraId="505D2137" w14:textId="6DA21804" w:rsidR="00455F32" w:rsidRPr="00CF1425" w:rsidRDefault="00455F32" w:rsidP="00F02705">
            <w:pPr>
              <w:rPr>
                <w:rStyle w:val="SAPScreenElement"/>
              </w:rPr>
            </w:pPr>
            <w:r w:rsidRPr="00712C72">
              <w:rPr>
                <w:rStyle w:val="SAPScreenElement"/>
              </w:rPr>
              <w:t>Frequency:</w:t>
            </w:r>
            <w:r w:rsidRPr="00712C72">
              <w:t xml:space="preserve"> </w:t>
            </w:r>
            <w:r>
              <w:t>defaulted</w:t>
            </w:r>
            <w:r w:rsidRPr="001D307A">
              <w:t xml:space="preserve"> upon entering </w:t>
            </w:r>
            <w:r w:rsidR="00E73E49">
              <w:t>the</w:t>
            </w:r>
            <w:r w:rsidRPr="001D307A">
              <w:t xml:space="preserve"> pay component; adapt if appropriate or accept as is</w:t>
            </w:r>
          </w:p>
        </w:tc>
        <w:tc>
          <w:tcPr>
            <w:tcW w:w="9090" w:type="dxa"/>
            <w:tcBorders>
              <w:top w:val="single" w:sz="8" w:space="0" w:color="999999"/>
              <w:left w:val="single" w:sz="8" w:space="0" w:color="999999"/>
              <w:bottom w:val="single" w:sz="8" w:space="0" w:color="999999"/>
              <w:right w:val="single" w:sz="8" w:space="0" w:color="999999"/>
            </w:tcBorders>
          </w:tcPr>
          <w:p w14:paraId="25F015F6" w14:textId="77777777" w:rsidR="00455F32" w:rsidRPr="00712C72" w:rsidRDefault="00455F32" w:rsidP="00F02705">
            <w:pPr>
              <w:rPr>
                <w:rStyle w:val="SAPScreenElement"/>
              </w:rPr>
            </w:pPr>
          </w:p>
        </w:tc>
      </w:tr>
    </w:tbl>
    <w:p w14:paraId="7AF2555F" w14:textId="364BFE41" w:rsidR="00455F32" w:rsidRDefault="00455F32" w:rsidP="00455F32">
      <w:pPr>
        <w:pStyle w:val="Heading3"/>
        <w:spacing w:before="240" w:after="120"/>
        <w:ind w:left="720" w:hanging="720"/>
      </w:pPr>
      <w:bookmarkStart w:id="5093" w:name="_Toc502299596"/>
      <w:bookmarkStart w:id="5094" w:name="_Toc504748668"/>
      <w:bookmarkStart w:id="5095" w:name="_Toc507492235"/>
      <w:r w:rsidRPr="003872D1">
        <w:t>France (FR)</w:t>
      </w:r>
      <w:bookmarkEnd w:id="5093"/>
      <w:bookmarkEnd w:id="5094"/>
      <w:bookmarkEnd w:id="5095"/>
    </w:p>
    <w:tbl>
      <w:tblPr>
        <w:tblW w:w="141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32"/>
        <w:gridCol w:w="6660"/>
      </w:tblGrid>
      <w:tr w:rsidR="003E6304" w:rsidRPr="00CF1425" w14:paraId="70B49308" w14:textId="77777777" w:rsidTr="00CE78B9">
        <w:trPr>
          <w:trHeight w:val="432"/>
          <w:tblHeader/>
        </w:trPr>
        <w:tc>
          <w:tcPr>
            <w:tcW w:w="7532" w:type="dxa"/>
            <w:tcBorders>
              <w:top w:val="single" w:sz="8" w:space="0" w:color="999999"/>
              <w:left w:val="single" w:sz="8" w:space="0" w:color="999999"/>
              <w:bottom w:val="single" w:sz="8" w:space="0" w:color="999999"/>
              <w:right w:val="single" w:sz="8" w:space="0" w:color="999999"/>
            </w:tcBorders>
            <w:shd w:val="clear" w:color="auto" w:fill="999999"/>
            <w:hideMark/>
          </w:tcPr>
          <w:p w14:paraId="6AD6A5E4" w14:textId="77777777" w:rsidR="003E6304" w:rsidRPr="00CF1425" w:rsidRDefault="003E6304" w:rsidP="00F02705">
            <w:pPr>
              <w:pStyle w:val="SAPTableHeader"/>
            </w:pPr>
            <w:r w:rsidRPr="00CF1425">
              <w:t>User Entries: Field Name: User Action and Value</w:t>
            </w:r>
          </w:p>
        </w:tc>
        <w:tc>
          <w:tcPr>
            <w:tcW w:w="6660" w:type="dxa"/>
            <w:tcBorders>
              <w:top w:val="single" w:sz="8" w:space="0" w:color="999999"/>
              <w:left w:val="single" w:sz="8" w:space="0" w:color="999999"/>
              <w:bottom w:val="single" w:sz="8" w:space="0" w:color="999999"/>
              <w:right w:val="single" w:sz="8" w:space="0" w:color="999999"/>
            </w:tcBorders>
            <w:shd w:val="clear" w:color="auto" w:fill="999999"/>
          </w:tcPr>
          <w:p w14:paraId="47A71A9B" w14:textId="77777777" w:rsidR="003E6304" w:rsidRPr="00CF1425" w:rsidRDefault="003E6304" w:rsidP="00F02705">
            <w:pPr>
              <w:pStyle w:val="SAPTableHeader"/>
            </w:pPr>
            <w:r>
              <w:t>Additional Information</w:t>
            </w:r>
          </w:p>
        </w:tc>
      </w:tr>
      <w:tr w:rsidR="003E6304" w:rsidRPr="00AF5AE4" w14:paraId="231F2CF6" w14:textId="77777777" w:rsidTr="00CE78B9">
        <w:trPr>
          <w:trHeight w:val="360"/>
        </w:trPr>
        <w:tc>
          <w:tcPr>
            <w:tcW w:w="7532" w:type="dxa"/>
            <w:tcBorders>
              <w:top w:val="single" w:sz="8" w:space="0" w:color="999999"/>
              <w:left w:val="single" w:sz="8" w:space="0" w:color="999999"/>
              <w:bottom w:val="single" w:sz="8" w:space="0" w:color="999999"/>
              <w:right w:val="single" w:sz="8" w:space="0" w:color="999999"/>
            </w:tcBorders>
          </w:tcPr>
          <w:p w14:paraId="5A799B3B" w14:textId="60379397" w:rsidR="003E6304" w:rsidRPr="00CF1425" w:rsidRDefault="003E6304" w:rsidP="00F02705">
            <w:pPr>
              <w:rPr>
                <w:rStyle w:val="SAPScreenElement"/>
              </w:rPr>
            </w:pPr>
            <w:r w:rsidRPr="007E2715">
              <w:rPr>
                <w:rStyle w:val="SAPScreenElement"/>
              </w:rPr>
              <w:t>Pay Component:</w:t>
            </w:r>
            <w:r w:rsidRPr="007E2715">
              <w:t xml:space="preserve"> </w:t>
            </w:r>
            <w:r w:rsidR="00CE78B9">
              <w:t>select from drop-down,</w:t>
            </w:r>
            <w:r w:rsidR="00CE78B9" w:rsidRPr="004F00D6">
              <w:t xml:space="preserve"> for example</w:t>
            </w:r>
            <w:r w:rsidR="00CE78B9" w:rsidRPr="004F00D6">
              <w:rPr>
                <w:rStyle w:val="SAPUserEntry"/>
              </w:rPr>
              <w:t xml:space="preserve"> FR</w:t>
            </w:r>
            <w:r w:rsidR="00CE78B9" w:rsidRPr="004F00D6">
              <w:rPr>
                <w:b/>
              </w:rPr>
              <w:t xml:space="preserve"> </w:t>
            </w:r>
            <w:r w:rsidR="00CE78B9" w:rsidRPr="004F00D6">
              <w:rPr>
                <w:rStyle w:val="SAPUserEntry"/>
              </w:rPr>
              <w:t>-</w:t>
            </w:r>
            <w:r w:rsidR="00CE78B9" w:rsidRPr="004F00D6">
              <w:rPr>
                <w:b/>
              </w:rPr>
              <w:t xml:space="preserve"> </w:t>
            </w:r>
            <w:r w:rsidR="00CE78B9" w:rsidRPr="004F00D6">
              <w:rPr>
                <w:rStyle w:val="SAPUserEntry"/>
              </w:rPr>
              <w:t>Car Allowance</w:t>
            </w:r>
            <w:r w:rsidR="00CE78B9" w:rsidRPr="004F00D6">
              <w:rPr>
                <w:b/>
              </w:rPr>
              <w:t xml:space="preserve"> </w:t>
            </w:r>
            <w:r w:rsidR="00CE78B9" w:rsidRPr="004F00D6">
              <w:rPr>
                <w:rStyle w:val="SAPUserEntry"/>
              </w:rPr>
              <w:t>(1100FR)</w:t>
            </w:r>
          </w:p>
        </w:tc>
        <w:tc>
          <w:tcPr>
            <w:tcW w:w="6660" w:type="dxa"/>
            <w:tcBorders>
              <w:top w:val="single" w:sz="8" w:space="0" w:color="999999"/>
              <w:left w:val="single" w:sz="8" w:space="0" w:color="999999"/>
              <w:bottom w:val="single" w:sz="8" w:space="0" w:color="999999"/>
              <w:right w:val="single" w:sz="8" w:space="0" w:color="999999"/>
            </w:tcBorders>
          </w:tcPr>
          <w:p w14:paraId="0645140F" w14:textId="20D384F6" w:rsidR="003E6304" w:rsidRPr="007E2715" w:rsidRDefault="00CE78B9" w:rsidP="00F02705">
            <w:pPr>
              <w:rPr>
                <w:rStyle w:val="SAPScreenElement"/>
              </w:rPr>
            </w:pPr>
            <w:r w:rsidRPr="004F00D6">
              <w:t xml:space="preserve">For the example chosen, make sure to have field </w:t>
            </w:r>
            <w:r w:rsidRPr="004F00D6">
              <w:rPr>
                <w:rStyle w:val="SAPScreenElement"/>
              </w:rPr>
              <w:t>Is Eligible For</w:t>
            </w:r>
            <w:r>
              <w:rPr>
                <w:rStyle w:val="SAPScreenElement"/>
              </w:rPr>
              <w:t xml:space="preserve"> Car</w:t>
            </w:r>
            <w:r>
              <w:t>, which is</w:t>
            </w:r>
            <w:r w:rsidRPr="00CE78B9">
              <w:t xml:space="preserve"> located in the</w:t>
            </w:r>
            <w:r>
              <w:rPr>
                <w:rStyle w:val="SAPScreenElement"/>
              </w:rPr>
              <w:t xml:space="preserve"> Compensation Information </w:t>
            </w:r>
            <w:r w:rsidRPr="00CE78B9">
              <w:t>block</w:t>
            </w:r>
            <w:r>
              <w:t>,</w:t>
            </w:r>
            <w:r w:rsidRPr="00CE78B9">
              <w:t xml:space="preserve"> </w:t>
            </w:r>
            <w:r w:rsidRPr="004F00D6">
              <w:t>set to</w:t>
            </w:r>
            <w:r w:rsidRPr="004F00D6">
              <w:rPr>
                <w:rStyle w:val="SAPUserEntry"/>
              </w:rPr>
              <w:t xml:space="preserve"> Yes</w:t>
            </w:r>
            <w:r w:rsidRPr="004F00D6">
              <w:t>.</w:t>
            </w:r>
          </w:p>
        </w:tc>
      </w:tr>
      <w:tr w:rsidR="00CE78B9" w:rsidRPr="00AF5AE4" w14:paraId="328D17DC" w14:textId="77777777" w:rsidTr="00CE78B9">
        <w:trPr>
          <w:trHeight w:val="360"/>
        </w:trPr>
        <w:tc>
          <w:tcPr>
            <w:tcW w:w="7532" w:type="dxa"/>
            <w:tcBorders>
              <w:top w:val="single" w:sz="8" w:space="0" w:color="999999"/>
              <w:left w:val="single" w:sz="8" w:space="0" w:color="999999"/>
              <w:bottom w:val="single" w:sz="8" w:space="0" w:color="999999"/>
              <w:right w:val="single" w:sz="8" w:space="0" w:color="999999"/>
            </w:tcBorders>
          </w:tcPr>
          <w:p w14:paraId="4621A27F" w14:textId="31506068" w:rsidR="00CE78B9" w:rsidRPr="00CF1425" w:rsidRDefault="00CE78B9" w:rsidP="00CE78B9">
            <w:pPr>
              <w:rPr>
                <w:rStyle w:val="SAPScreenElement"/>
              </w:rPr>
            </w:pPr>
            <w:r w:rsidRPr="004F00D6">
              <w:rPr>
                <w:rStyle w:val="SAPScreenElement"/>
              </w:rPr>
              <w:t>Amount:</w:t>
            </w:r>
            <w:r w:rsidRPr="004F00D6">
              <w:t xml:space="preserve"> enter as appropriate</w:t>
            </w:r>
          </w:p>
        </w:tc>
        <w:tc>
          <w:tcPr>
            <w:tcW w:w="6660" w:type="dxa"/>
            <w:tcBorders>
              <w:top w:val="single" w:sz="8" w:space="0" w:color="999999"/>
              <w:left w:val="single" w:sz="8" w:space="0" w:color="999999"/>
              <w:bottom w:val="single" w:sz="8" w:space="0" w:color="999999"/>
              <w:right w:val="single" w:sz="8" w:space="0" w:color="999999"/>
            </w:tcBorders>
          </w:tcPr>
          <w:p w14:paraId="76799D1B" w14:textId="6D10B259" w:rsidR="00CE78B9" w:rsidRPr="007E2715" w:rsidRDefault="00CE78B9" w:rsidP="00CE78B9">
            <w:pPr>
              <w:rPr>
                <w:rStyle w:val="SAPScreenElement"/>
              </w:rPr>
            </w:pPr>
          </w:p>
        </w:tc>
      </w:tr>
      <w:tr w:rsidR="00CE78B9" w:rsidRPr="00466471" w14:paraId="6C6C4E41" w14:textId="77777777" w:rsidTr="00CE78B9">
        <w:trPr>
          <w:trHeight w:val="360"/>
        </w:trPr>
        <w:tc>
          <w:tcPr>
            <w:tcW w:w="7532" w:type="dxa"/>
            <w:tcBorders>
              <w:top w:val="single" w:sz="8" w:space="0" w:color="999999"/>
              <w:left w:val="single" w:sz="8" w:space="0" w:color="999999"/>
              <w:bottom w:val="single" w:sz="8" w:space="0" w:color="999999"/>
              <w:right w:val="single" w:sz="8" w:space="0" w:color="999999"/>
            </w:tcBorders>
          </w:tcPr>
          <w:p w14:paraId="69D920EC" w14:textId="3AEB330D" w:rsidR="00CE78B9" w:rsidRPr="00CF1425" w:rsidRDefault="00CE78B9" w:rsidP="00CE78B9">
            <w:pPr>
              <w:rPr>
                <w:rStyle w:val="SAPScreenElement"/>
              </w:rPr>
            </w:pPr>
            <w:r w:rsidRPr="004F00D6">
              <w:rPr>
                <w:rStyle w:val="SAPScreenElement"/>
              </w:rPr>
              <w:t>Currency:</w:t>
            </w:r>
            <w:r w:rsidRPr="004F00D6">
              <w:t xml:space="preserve"> </w:t>
            </w:r>
            <w:r w:rsidRPr="00E73E49">
              <w:rPr>
                <w:rStyle w:val="SAPUserEntry"/>
                <w:b w:val="0"/>
                <w:color w:val="auto"/>
              </w:rPr>
              <w:t>EUR</w:t>
            </w:r>
            <w:r w:rsidRPr="007E2715">
              <w:rPr>
                <w:rStyle w:val="SAPUserEntry"/>
                <w:color w:val="auto"/>
              </w:rPr>
              <w:t xml:space="preserve"> </w:t>
            </w:r>
            <w:r w:rsidRPr="004F00D6">
              <w:t>is defaulted; leave as is</w:t>
            </w:r>
          </w:p>
        </w:tc>
        <w:tc>
          <w:tcPr>
            <w:tcW w:w="6660" w:type="dxa"/>
            <w:tcBorders>
              <w:top w:val="single" w:sz="8" w:space="0" w:color="999999"/>
              <w:left w:val="single" w:sz="8" w:space="0" w:color="999999"/>
              <w:bottom w:val="single" w:sz="8" w:space="0" w:color="999999"/>
              <w:right w:val="single" w:sz="8" w:space="0" w:color="999999"/>
            </w:tcBorders>
          </w:tcPr>
          <w:p w14:paraId="49D0DAF2" w14:textId="77777777" w:rsidR="00CE78B9" w:rsidRPr="00712C72" w:rsidRDefault="00CE78B9" w:rsidP="00CE78B9">
            <w:pPr>
              <w:rPr>
                <w:rStyle w:val="SAPScreenElement"/>
              </w:rPr>
            </w:pPr>
          </w:p>
        </w:tc>
      </w:tr>
      <w:tr w:rsidR="00CE78B9" w:rsidRPr="00AF5AE4" w14:paraId="18BC0E0F" w14:textId="77777777" w:rsidTr="00CE78B9">
        <w:trPr>
          <w:trHeight w:val="360"/>
        </w:trPr>
        <w:tc>
          <w:tcPr>
            <w:tcW w:w="7532" w:type="dxa"/>
            <w:tcBorders>
              <w:top w:val="single" w:sz="8" w:space="0" w:color="999999"/>
              <w:left w:val="single" w:sz="8" w:space="0" w:color="999999"/>
              <w:bottom w:val="single" w:sz="8" w:space="0" w:color="999999"/>
              <w:right w:val="single" w:sz="8" w:space="0" w:color="999999"/>
            </w:tcBorders>
          </w:tcPr>
          <w:p w14:paraId="1202F360" w14:textId="44ED9A16" w:rsidR="00CE78B9" w:rsidRPr="00CF1425" w:rsidRDefault="00CE78B9" w:rsidP="00CE78B9">
            <w:pPr>
              <w:rPr>
                <w:rStyle w:val="SAPScreenElement"/>
              </w:rPr>
            </w:pPr>
            <w:r w:rsidRPr="004F00D6">
              <w:rPr>
                <w:rStyle w:val="SAPScreenElement"/>
              </w:rPr>
              <w:t>Frequency:</w:t>
            </w:r>
            <w:r w:rsidRPr="004F00D6">
              <w:t xml:space="preserve"> </w:t>
            </w:r>
            <w:r w:rsidRPr="001D307A">
              <w:rPr>
                <w:rStyle w:val="SAPUserEntry"/>
                <w:b w:val="0"/>
                <w:color w:val="auto"/>
              </w:rPr>
              <w:t>Monthly(MON)</w:t>
            </w:r>
            <w:r>
              <w:t>is defaulted</w:t>
            </w:r>
            <w:r w:rsidRPr="001D307A">
              <w:t xml:space="preserve"> upon entering above mentioned pay component; adapt if appropriate or accept as is</w:t>
            </w:r>
          </w:p>
        </w:tc>
        <w:tc>
          <w:tcPr>
            <w:tcW w:w="6660" w:type="dxa"/>
            <w:tcBorders>
              <w:top w:val="single" w:sz="8" w:space="0" w:color="999999"/>
              <w:left w:val="single" w:sz="8" w:space="0" w:color="999999"/>
              <w:bottom w:val="single" w:sz="8" w:space="0" w:color="999999"/>
              <w:right w:val="single" w:sz="8" w:space="0" w:color="999999"/>
            </w:tcBorders>
          </w:tcPr>
          <w:p w14:paraId="163F62C0" w14:textId="77777777" w:rsidR="00CE78B9" w:rsidRPr="00712C72" w:rsidRDefault="00CE78B9" w:rsidP="00CE78B9">
            <w:pPr>
              <w:rPr>
                <w:rStyle w:val="SAPScreenElement"/>
              </w:rPr>
            </w:pPr>
          </w:p>
        </w:tc>
      </w:tr>
    </w:tbl>
    <w:p w14:paraId="0CC2B037" w14:textId="6B9A3242" w:rsidR="00455F32" w:rsidRDefault="00455F32" w:rsidP="00455F32">
      <w:pPr>
        <w:pStyle w:val="Heading3"/>
        <w:spacing w:before="240" w:after="120"/>
        <w:ind w:left="720" w:hanging="720"/>
      </w:pPr>
      <w:bookmarkStart w:id="5096" w:name="_Toc502299597"/>
      <w:bookmarkStart w:id="5097" w:name="_Toc504748669"/>
      <w:bookmarkStart w:id="5098" w:name="_Toc507492236"/>
      <w:r w:rsidRPr="003872D1">
        <w:t>United Kingdom (GB)</w:t>
      </w:r>
      <w:bookmarkEnd w:id="5096"/>
      <w:bookmarkEnd w:id="5097"/>
      <w:bookmarkEnd w:id="5098"/>
    </w:p>
    <w:tbl>
      <w:tblPr>
        <w:tblW w:w="141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32"/>
        <w:gridCol w:w="6660"/>
      </w:tblGrid>
      <w:tr w:rsidR="00CE78B9" w:rsidRPr="00CF1425" w14:paraId="2781B23F" w14:textId="77777777" w:rsidTr="00F02705">
        <w:trPr>
          <w:trHeight w:val="432"/>
          <w:tblHeader/>
        </w:trPr>
        <w:tc>
          <w:tcPr>
            <w:tcW w:w="7532" w:type="dxa"/>
            <w:tcBorders>
              <w:top w:val="single" w:sz="8" w:space="0" w:color="999999"/>
              <w:left w:val="single" w:sz="8" w:space="0" w:color="999999"/>
              <w:bottom w:val="single" w:sz="8" w:space="0" w:color="999999"/>
              <w:right w:val="single" w:sz="8" w:space="0" w:color="999999"/>
            </w:tcBorders>
            <w:shd w:val="clear" w:color="auto" w:fill="999999"/>
            <w:hideMark/>
          </w:tcPr>
          <w:p w14:paraId="391B01A9" w14:textId="77777777" w:rsidR="00CE78B9" w:rsidRPr="00CF1425" w:rsidRDefault="00CE78B9" w:rsidP="00F02705">
            <w:pPr>
              <w:pStyle w:val="SAPTableHeader"/>
            </w:pPr>
            <w:r w:rsidRPr="00CF1425">
              <w:t>User Entries: Field Name: User Action and Value</w:t>
            </w:r>
          </w:p>
        </w:tc>
        <w:tc>
          <w:tcPr>
            <w:tcW w:w="6660" w:type="dxa"/>
            <w:tcBorders>
              <w:top w:val="single" w:sz="8" w:space="0" w:color="999999"/>
              <w:left w:val="single" w:sz="8" w:space="0" w:color="999999"/>
              <w:bottom w:val="single" w:sz="8" w:space="0" w:color="999999"/>
              <w:right w:val="single" w:sz="8" w:space="0" w:color="999999"/>
            </w:tcBorders>
            <w:shd w:val="clear" w:color="auto" w:fill="999999"/>
          </w:tcPr>
          <w:p w14:paraId="5C1B89C8" w14:textId="77777777" w:rsidR="00CE78B9" w:rsidRPr="00CF1425" w:rsidRDefault="00CE78B9" w:rsidP="00F02705">
            <w:pPr>
              <w:pStyle w:val="SAPTableHeader"/>
            </w:pPr>
            <w:r>
              <w:t>Additional Information</w:t>
            </w:r>
          </w:p>
        </w:tc>
      </w:tr>
      <w:tr w:rsidR="00CE78B9" w:rsidRPr="00AF5AE4" w14:paraId="45294178" w14:textId="77777777" w:rsidTr="00F02705">
        <w:trPr>
          <w:trHeight w:val="360"/>
        </w:trPr>
        <w:tc>
          <w:tcPr>
            <w:tcW w:w="7532" w:type="dxa"/>
            <w:tcBorders>
              <w:top w:val="single" w:sz="8" w:space="0" w:color="999999"/>
              <w:left w:val="single" w:sz="8" w:space="0" w:color="999999"/>
              <w:bottom w:val="single" w:sz="8" w:space="0" w:color="999999"/>
              <w:right w:val="single" w:sz="8" w:space="0" w:color="999999"/>
            </w:tcBorders>
          </w:tcPr>
          <w:p w14:paraId="359FE6A4" w14:textId="035A1487" w:rsidR="00CE78B9" w:rsidRPr="00CF1425" w:rsidRDefault="00CE78B9" w:rsidP="00F02705">
            <w:pPr>
              <w:rPr>
                <w:rStyle w:val="SAPScreenElement"/>
              </w:rPr>
            </w:pPr>
            <w:r w:rsidRPr="007E2715">
              <w:rPr>
                <w:rStyle w:val="SAPScreenElement"/>
              </w:rPr>
              <w:t>Pay Component:</w:t>
            </w:r>
            <w:r w:rsidRPr="007E2715">
              <w:t xml:space="preserve"> </w:t>
            </w:r>
            <w:r>
              <w:t>select from drop-down, for example</w:t>
            </w:r>
            <w:r w:rsidRPr="004F00D6">
              <w:rPr>
                <w:rStyle w:val="SAPUserEntry"/>
              </w:rPr>
              <w:t xml:space="preserve"> </w:t>
            </w:r>
            <w:r w:rsidRPr="000915E0">
              <w:rPr>
                <w:rStyle w:val="SAPUserEntry"/>
              </w:rPr>
              <w:t>GB</w:t>
            </w:r>
            <w:r w:rsidRPr="000915E0">
              <w:rPr>
                <w:b/>
              </w:rPr>
              <w:t xml:space="preserve"> </w:t>
            </w:r>
            <w:r>
              <w:rPr>
                <w:rStyle w:val="SAPUserEntry"/>
              </w:rPr>
              <w:t>-</w:t>
            </w:r>
            <w:r w:rsidRPr="000915E0">
              <w:rPr>
                <w:b/>
              </w:rPr>
              <w:t xml:space="preserve"> </w:t>
            </w:r>
            <w:r w:rsidRPr="004F00D6">
              <w:rPr>
                <w:rStyle w:val="SAPUserEntry"/>
              </w:rPr>
              <w:t>Car Allowance</w:t>
            </w:r>
            <w:r w:rsidRPr="004F00D6">
              <w:rPr>
                <w:b/>
              </w:rPr>
              <w:t xml:space="preserve"> </w:t>
            </w:r>
            <w:r w:rsidRPr="000915E0">
              <w:rPr>
                <w:rStyle w:val="SAPUserEntry"/>
              </w:rPr>
              <w:t>(1100GB)</w:t>
            </w:r>
          </w:p>
        </w:tc>
        <w:tc>
          <w:tcPr>
            <w:tcW w:w="6660" w:type="dxa"/>
            <w:tcBorders>
              <w:top w:val="single" w:sz="8" w:space="0" w:color="999999"/>
              <w:left w:val="single" w:sz="8" w:space="0" w:color="999999"/>
              <w:bottom w:val="single" w:sz="8" w:space="0" w:color="999999"/>
              <w:right w:val="single" w:sz="8" w:space="0" w:color="999999"/>
            </w:tcBorders>
          </w:tcPr>
          <w:p w14:paraId="525FED8E" w14:textId="02FB4A19" w:rsidR="00CE78B9" w:rsidRPr="007E2715" w:rsidRDefault="00CE78B9" w:rsidP="00F02705">
            <w:pPr>
              <w:rPr>
                <w:rStyle w:val="SAPScreenElement"/>
              </w:rPr>
            </w:pPr>
            <w:r w:rsidRPr="004F00D6">
              <w:t xml:space="preserve">For the example chosen, make sure to have field </w:t>
            </w:r>
            <w:r w:rsidRPr="004F00D6">
              <w:rPr>
                <w:rStyle w:val="SAPScreenElement"/>
              </w:rPr>
              <w:t>Is Eligible For</w:t>
            </w:r>
            <w:r>
              <w:rPr>
                <w:rStyle w:val="SAPScreenElement"/>
              </w:rPr>
              <w:t xml:space="preserve"> Car</w:t>
            </w:r>
            <w:r>
              <w:t>, which is</w:t>
            </w:r>
            <w:r w:rsidRPr="00CE78B9">
              <w:t xml:space="preserve"> located in the</w:t>
            </w:r>
            <w:r>
              <w:rPr>
                <w:rStyle w:val="SAPScreenElement"/>
              </w:rPr>
              <w:t xml:space="preserve"> Compensation Information </w:t>
            </w:r>
            <w:r w:rsidRPr="00CE78B9">
              <w:t>block</w:t>
            </w:r>
            <w:r>
              <w:t>,</w:t>
            </w:r>
            <w:r w:rsidRPr="00CE78B9">
              <w:t xml:space="preserve"> </w:t>
            </w:r>
            <w:r w:rsidRPr="004F00D6">
              <w:t>set to</w:t>
            </w:r>
            <w:r w:rsidRPr="004F00D6">
              <w:rPr>
                <w:rStyle w:val="SAPUserEntry"/>
              </w:rPr>
              <w:t xml:space="preserve"> Yes</w:t>
            </w:r>
            <w:r w:rsidRPr="004F00D6">
              <w:t>.</w:t>
            </w:r>
          </w:p>
        </w:tc>
      </w:tr>
      <w:tr w:rsidR="00CE78B9" w:rsidRPr="00AF5AE4" w14:paraId="5F7CFACA" w14:textId="77777777" w:rsidTr="00F02705">
        <w:trPr>
          <w:trHeight w:val="360"/>
        </w:trPr>
        <w:tc>
          <w:tcPr>
            <w:tcW w:w="7532" w:type="dxa"/>
            <w:tcBorders>
              <w:top w:val="single" w:sz="8" w:space="0" w:color="999999"/>
              <w:left w:val="single" w:sz="8" w:space="0" w:color="999999"/>
              <w:bottom w:val="single" w:sz="8" w:space="0" w:color="999999"/>
              <w:right w:val="single" w:sz="8" w:space="0" w:color="999999"/>
            </w:tcBorders>
          </w:tcPr>
          <w:p w14:paraId="5AC16D1D" w14:textId="77777777" w:rsidR="00CE78B9" w:rsidRPr="00CF1425" w:rsidRDefault="00CE78B9" w:rsidP="00F02705">
            <w:pPr>
              <w:rPr>
                <w:rStyle w:val="SAPScreenElement"/>
              </w:rPr>
            </w:pPr>
            <w:r w:rsidRPr="004F00D6">
              <w:rPr>
                <w:rStyle w:val="SAPScreenElement"/>
              </w:rPr>
              <w:lastRenderedPageBreak/>
              <w:t>Amount:</w:t>
            </w:r>
            <w:r w:rsidRPr="004F00D6">
              <w:t xml:space="preserve"> enter as appropriate</w:t>
            </w:r>
          </w:p>
        </w:tc>
        <w:tc>
          <w:tcPr>
            <w:tcW w:w="6660" w:type="dxa"/>
            <w:tcBorders>
              <w:top w:val="single" w:sz="8" w:space="0" w:color="999999"/>
              <w:left w:val="single" w:sz="8" w:space="0" w:color="999999"/>
              <w:bottom w:val="single" w:sz="8" w:space="0" w:color="999999"/>
              <w:right w:val="single" w:sz="8" w:space="0" w:color="999999"/>
            </w:tcBorders>
          </w:tcPr>
          <w:p w14:paraId="4983C72E" w14:textId="0E0F316D" w:rsidR="00CE78B9" w:rsidRPr="007E2715" w:rsidRDefault="00CE78B9" w:rsidP="00F02705">
            <w:pPr>
              <w:rPr>
                <w:rStyle w:val="SAPScreenElement"/>
              </w:rPr>
            </w:pPr>
          </w:p>
        </w:tc>
      </w:tr>
      <w:tr w:rsidR="00CE78B9" w:rsidRPr="00466471" w14:paraId="5491DB68" w14:textId="77777777" w:rsidTr="00F02705">
        <w:trPr>
          <w:trHeight w:val="360"/>
        </w:trPr>
        <w:tc>
          <w:tcPr>
            <w:tcW w:w="7532" w:type="dxa"/>
            <w:tcBorders>
              <w:top w:val="single" w:sz="8" w:space="0" w:color="999999"/>
              <w:left w:val="single" w:sz="8" w:space="0" w:color="999999"/>
              <w:bottom w:val="single" w:sz="8" w:space="0" w:color="999999"/>
              <w:right w:val="single" w:sz="8" w:space="0" w:color="999999"/>
            </w:tcBorders>
          </w:tcPr>
          <w:p w14:paraId="58ADF15F" w14:textId="012722F3" w:rsidR="00CE78B9" w:rsidRPr="00CF1425" w:rsidRDefault="00CE78B9" w:rsidP="00F02705">
            <w:pPr>
              <w:rPr>
                <w:rStyle w:val="SAPScreenElement"/>
              </w:rPr>
            </w:pPr>
            <w:r w:rsidRPr="004F00D6">
              <w:rPr>
                <w:rStyle w:val="SAPScreenElement"/>
              </w:rPr>
              <w:t>Currency:</w:t>
            </w:r>
            <w:r w:rsidRPr="004F00D6">
              <w:t xml:space="preserve"> </w:t>
            </w:r>
            <w:r>
              <w:rPr>
                <w:rStyle w:val="SAPUserEntry"/>
                <w:b w:val="0"/>
                <w:color w:val="auto"/>
              </w:rPr>
              <w:t>GBP</w:t>
            </w:r>
            <w:r w:rsidRPr="007E2715">
              <w:rPr>
                <w:rStyle w:val="SAPUserEntry"/>
                <w:color w:val="auto"/>
              </w:rPr>
              <w:t xml:space="preserve"> </w:t>
            </w:r>
            <w:r w:rsidRPr="004F00D6">
              <w:t>is defaulted; leave as is</w:t>
            </w:r>
          </w:p>
        </w:tc>
        <w:tc>
          <w:tcPr>
            <w:tcW w:w="6660" w:type="dxa"/>
            <w:tcBorders>
              <w:top w:val="single" w:sz="8" w:space="0" w:color="999999"/>
              <w:left w:val="single" w:sz="8" w:space="0" w:color="999999"/>
              <w:bottom w:val="single" w:sz="8" w:space="0" w:color="999999"/>
              <w:right w:val="single" w:sz="8" w:space="0" w:color="999999"/>
            </w:tcBorders>
          </w:tcPr>
          <w:p w14:paraId="2411A91F" w14:textId="77777777" w:rsidR="00CE78B9" w:rsidRPr="00712C72" w:rsidRDefault="00CE78B9" w:rsidP="00F02705">
            <w:pPr>
              <w:rPr>
                <w:rStyle w:val="SAPScreenElement"/>
              </w:rPr>
            </w:pPr>
          </w:p>
        </w:tc>
      </w:tr>
      <w:tr w:rsidR="00CE78B9" w:rsidRPr="00AF5AE4" w14:paraId="3214A8AA" w14:textId="77777777" w:rsidTr="00F02705">
        <w:trPr>
          <w:trHeight w:val="360"/>
        </w:trPr>
        <w:tc>
          <w:tcPr>
            <w:tcW w:w="7532" w:type="dxa"/>
            <w:tcBorders>
              <w:top w:val="single" w:sz="8" w:space="0" w:color="999999"/>
              <w:left w:val="single" w:sz="8" w:space="0" w:color="999999"/>
              <w:bottom w:val="single" w:sz="8" w:space="0" w:color="999999"/>
              <w:right w:val="single" w:sz="8" w:space="0" w:color="999999"/>
            </w:tcBorders>
          </w:tcPr>
          <w:p w14:paraId="7A9B1A1E" w14:textId="77777777" w:rsidR="00CE78B9" w:rsidRPr="00CF1425" w:rsidRDefault="00CE78B9" w:rsidP="00F02705">
            <w:pPr>
              <w:rPr>
                <w:rStyle w:val="SAPScreenElement"/>
              </w:rPr>
            </w:pPr>
            <w:r w:rsidRPr="004F00D6">
              <w:rPr>
                <w:rStyle w:val="SAPScreenElement"/>
              </w:rPr>
              <w:t>Frequency:</w:t>
            </w:r>
            <w:r w:rsidRPr="004F00D6">
              <w:t xml:space="preserve"> </w:t>
            </w:r>
            <w:r w:rsidRPr="001D307A">
              <w:rPr>
                <w:rStyle w:val="SAPUserEntry"/>
                <w:b w:val="0"/>
                <w:color w:val="auto"/>
              </w:rPr>
              <w:t>Monthly(MON)</w:t>
            </w:r>
            <w:r>
              <w:t>is defaulted</w:t>
            </w:r>
            <w:r w:rsidRPr="001D307A">
              <w:t xml:space="preserve"> upon entering above mentioned pay component; adapt if appropriate or accept as is</w:t>
            </w:r>
          </w:p>
        </w:tc>
        <w:tc>
          <w:tcPr>
            <w:tcW w:w="6660" w:type="dxa"/>
            <w:tcBorders>
              <w:top w:val="single" w:sz="8" w:space="0" w:color="999999"/>
              <w:left w:val="single" w:sz="8" w:space="0" w:color="999999"/>
              <w:bottom w:val="single" w:sz="8" w:space="0" w:color="999999"/>
              <w:right w:val="single" w:sz="8" w:space="0" w:color="999999"/>
            </w:tcBorders>
          </w:tcPr>
          <w:p w14:paraId="2B45DBF9" w14:textId="77777777" w:rsidR="00CE78B9" w:rsidRPr="00712C72" w:rsidRDefault="00CE78B9" w:rsidP="00F02705">
            <w:pPr>
              <w:rPr>
                <w:rStyle w:val="SAPScreenElement"/>
              </w:rPr>
            </w:pPr>
          </w:p>
        </w:tc>
      </w:tr>
    </w:tbl>
    <w:p w14:paraId="0702C288" w14:textId="3980AD96" w:rsidR="00455F32" w:rsidRDefault="00455F32" w:rsidP="00455F32">
      <w:pPr>
        <w:pStyle w:val="Heading3"/>
        <w:spacing w:before="240" w:after="120"/>
        <w:ind w:left="720" w:hanging="720"/>
      </w:pPr>
      <w:bookmarkStart w:id="5099" w:name="_Toc502299598"/>
      <w:bookmarkStart w:id="5100" w:name="_Toc504748670"/>
      <w:bookmarkStart w:id="5101" w:name="_Toc507492237"/>
      <w:r w:rsidRPr="003872D1">
        <w:t>Kingdom of Saudi Arabia (SA)</w:t>
      </w:r>
      <w:bookmarkEnd w:id="5099"/>
      <w:bookmarkEnd w:id="5100"/>
      <w:bookmarkEnd w:id="5101"/>
    </w:p>
    <w:tbl>
      <w:tblPr>
        <w:tblW w:w="1041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0412"/>
      </w:tblGrid>
      <w:tr w:rsidR="00CE78B9" w:rsidRPr="00CF1425" w14:paraId="651B32A5" w14:textId="77777777" w:rsidTr="00F02705">
        <w:trPr>
          <w:trHeight w:val="432"/>
          <w:tblHeader/>
        </w:trPr>
        <w:tc>
          <w:tcPr>
            <w:tcW w:w="10412" w:type="dxa"/>
            <w:tcBorders>
              <w:top w:val="single" w:sz="8" w:space="0" w:color="999999"/>
              <w:left w:val="single" w:sz="8" w:space="0" w:color="999999"/>
              <w:bottom w:val="single" w:sz="8" w:space="0" w:color="999999"/>
              <w:right w:val="single" w:sz="8" w:space="0" w:color="999999"/>
            </w:tcBorders>
            <w:shd w:val="clear" w:color="auto" w:fill="999999"/>
            <w:hideMark/>
          </w:tcPr>
          <w:p w14:paraId="077D61EA" w14:textId="77777777" w:rsidR="00CE78B9" w:rsidRPr="00CF1425" w:rsidRDefault="00CE78B9" w:rsidP="00F02705">
            <w:pPr>
              <w:pStyle w:val="SAPTableHeader"/>
            </w:pPr>
            <w:r w:rsidRPr="00CF1425">
              <w:t>User Entries: Field Name: User Action and Value</w:t>
            </w:r>
          </w:p>
        </w:tc>
      </w:tr>
      <w:tr w:rsidR="00CE78B9" w:rsidRPr="00AF5AE4" w14:paraId="2FAC496C"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5F72DCF3" w14:textId="03BDDB9E" w:rsidR="00CE78B9" w:rsidRPr="00CF1425" w:rsidRDefault="00CE78B9" w:rsidP="00F02705">
            <w:pPr>
              <w:rPr>
                <w:rStyle w:val="SAPScreenElement"/>
              </w:rPr>
            </w:pPr>
            <w:r w:rsidRPr="007E2715">
              <w:rPr>
                <w:rStyle w:val="SAPScreenElement"/>
              </w:rPr>
              <w:t>Pay Component:</w:t>
            </w:r>
            <w:r w:rsidRPr="007E2715">
              <w:t xml:space="preserve"> </w:t>
            </w:r>
            <w:r w:rsidRPr="00F86EC9">
              <w:t>select from drop-down, for example</w:t>
            </w:r>
            <w:r w:rsidRPr="00F86EC9">
              <w:rPr>
                <w:rStyle w:val="SAPUserEntry"/>
              </w:rPr>
              <w:t xml:space="preserve"> SA</w:t>
            </w:r>
            <w:r w:rsidRPr="00F86EC9">
              <w:rPr>
                <w:b/>
              </w:rPr>
              <w:t xml:space="preserve"> </w:t>
            </w:r>
            <w:r w:rsidRPr="00F86EC9">
              <w:rPr>
                <w:rStyle w:val="SAPUserEntry"/>
              </w:rPr>
              <w:t>-</w:t>
            </w:r>
            <w:r w:rsidRPr="00F86EC9">
              <w:rPr>
                <w:b/>
              </w:rPr>
              <w:t xml:space="preserve"> </w:t>
            </w:r>
            <w:r w:rsidRPr="00F86EC9">
              <w:rPr>
                <w:rStyle w:val="SAPUserEntry"/>
              </w:rPr>
              <w:t>Transportation allowance (2020SA)</w:t>
            </w:r>
          </w:p>
        </w:tc>
      </w:tr>
      <w:tr w:rsidR="00CE78B9" w:rsidRPr="00AF5AE4" w14:paraId="6A114050"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7F8984DB" w14:textId="77777777" w:rsidR="00CE78B9" w:rsidRPr="00CF1425" w:rsidRDefault="00CE78B9" w:rsidP="00F02705">
            <w:pPr>
              <w:rPr>
                <w:rStyle w:val="SAPScreenElement"/>
              </w:rPr>
            </w:pPr>
            <w:r w:rsidRPr="004F00D6">
              <w:rPr>
                <w:rStyle w:val="SAPScreenElement"/>
              </w:rPr>
              <w:t>Amount:</w:t>
            </w:r>
            <w:r w:rsidRPr="004F00D6">
              <w:t xml:space="preserve"> enter as appropriate</w:t>
            </w:r>
          </w:p>
        </w:tc>
      </w:tr>
      <w:tr w:rsidR="00CE78B9" w:rsidRPr="00466471" w14:paraId="121E9B4F"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32DD30E7" w14:textId="785C841E" w:rsidR="00CE78B9" w:rsidRPr="00CF1425" w:rsidRDefault="00CE78B9" w:rsidP="00F02705">
            <w:pPr>
              <w:rPr>
                <w:rStyle w:val="SAPScreenElement"/>
              </w:rPr>
            </w:pPr>
            <w:r w:rsidRPr="004F00D6">
              <w:rPr>
                <w:rStyle w:val="SAPScreenElement"/>
              </w:rPr>
              <w:t>Currency:</w:t>
            </w:r>
            <w:r w:rsidRPr="004F00D6">
              <w:t xml:space="preserve"> </w:t>
            </w:r>
            <w:r>
              <w:rPr>
                <w:rStyle w:val="SAPUserEntry"/>
                <w:b w:val="0"/>
                <w:color w:val="auto"/>
              </w:rPr>
              <w:t>SAR</w:t>
            </w:r>
            <w:r w:rsidRPr="007E2715">
              <w:rPr>
                <w:rStyle w:val="SAPUserEntry"/>
                <w:color w:val="auto"/>
              </w:rPr>
              <w:t xml:space="preserve"> </w:t>
            </w:r>
            <w:r w:rsidRPr="004F00D6">
              <w:t>is defaulted; leave as is</w:t>
            </w:r>
          </w:p>
        </w:tc>
      </w:tr>
      <w:tr w:rsidR="00CE78B9" w:rsidRPr="00AF5AE4" w14:paraId="2B7A7D66"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3B38DC79" w14:textId="77777777" w:rsidR="00CE78B9" w:rsidRPr="00CF1425" w:rsidRDefault="00CE78B9" w:rsidP="00F02705">
            <w:pPr>
              <w:rPr>
                <w:rStyle w:val="SAPScreenElement"/>
              </w:rPr>
            </w:pPr>
            <w:r w:rsidRPr="004F00D6">
              <w:rPr>
                <w:rStyle w:val="SAPScreenElement"/>
              </w:rPr>
              <w:t>Frequency:</w:t>
            </w:r>
            <w:r w:rsidRPr="004F00D6">
              <w:t xml:space="preserve"> </w:t>
            </w:r>
            <w:r w:rsidRPr="001D307A">
              <w:rPr>
                <w:rStyle w:val="SAPUserEntry"/>
                <w:b w:val="0"/>
                <w:color w:val="auto"/>
              </w:rPr>
              <w:t>Monthly(MON)</w:t>
            </w:r>
            <w:r>
              <w:t>is defaulted</w:t>
            </w:r>
            <w:r w:rsidRPr="001D307A">
              <w:t xml:space="preserve"> upon entering above mentioned pay component; adapt if appropriate or accept as is</w:t>
            </w:r>
          </w:p>
        </w:tc>
      </w:tr>
    </w:tbl>
    <w:p w14:paraId="6BE0A6BF" w14:textId="585CFA15" w:rsidR="00455F32" w:rsidRDefault="00455F32" w:rsidP="00455F32">
      <w:pPr>
        <w:pStyle w:val="Heading3"/>
        <w:spacing w:before="240" w:after="120"/>
        <w:ind w:left="720" w:hanging="720"/>
      </w:pPr>
      <w:bookmarkStart w:id="5102" w:name="_Toc502299599"/>
      <w:bookmarkStart w:id="5103" w:name="_Toc504748671"/>
      <w:bookmarkStart w:id="5104" w:name="_Toc507492238"/>
      <w:r w:rsidRPr="003872D1">
        <w:t>United States (US)</w:t>
      </w:r>
      <w:bookmarkEnd w:id="5102"/>
      <w:bookmarkEnd w:id="5103"/>
      <w:bookmarkEnd w:id="5104"/>
    </w:p>
    <w:tbl>
      <w:tblPr>
        <w:tblW w:w="1041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0412"/>
      </w:tblGrid>
      <w:tr w:rsidR="00CE78B9" w:rsidRPr="00CF1425" w14:paraId="79A8615C" w14:textId="77777777" w:rsidTr="00F02705">
        <w:trPr>
          <w:trHeight w:val="432"/>
          <w:tblHeader/>
        </w:trPr>
        <w:tc>
          <w:tcPr>
            <w:tcW w:w="10412" w:type="dxa"/>
            <w:tcBorders>
              <w:top w:val="single" w:sz="8" w:space="0" w:color="999999"/>
              <w:left w:val="single" w:sz="8" w:space="0" w:color="999999"/>
              <w:bottom w:val="single" w:sz="8" w:space="0" w:color="999999"/>
              <w:right w:val="single" w:sz="8" w:space="0" w:color="999999"/>
            </w:tcBorders>
            <w:shd w:val="clear" w:color="auto" w:fill="999999"/>
            <w:hideMark/>
          </w:tcPr>
          <w:p w14:paraId="4CCD43A1" w14:textId="77777777" w:rsidR="00CE78B9" w:rsidRPr="00CF1425" w:rsidRDefault="00CE78B9" w:rsidP="00F02705">
            <w:pPr>
              <w:pStyle w:val="SAPTableHeader"/>
            </w:pPr>
            <w:r w:rsidRPr="00CF1425">
              <w:t>User Entries: Field Name: User Action and Value</w:t>
            </w:r>
          </w:p>
        </w:tc>
      </w:tr>
      <w:tr w:rsidR="00CE78B9" w:rsidRPr="00AF5AE4" w14:paraId="1F8FF06E"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4BABF983" w14:textId="35C6AEA4" w:rsidR="00CE78B9" w:rsidRPr="00CF1425" w:rsidRDefault="00CE78B9" w:rsidP="00F02705">
            <w:pPr>
              <w:rPr>
                <w:rStyle w:val="SAPScreenElement"/>
              </w:rPr>
            </w:pPr>
            <w:r w:rsidRPr="007E2715">
              <w:rPr>
                <w:rStyle w:val="SAPScreenElement"/>
              </w:rPr>
              <w:t>Pay Component:</w:t>
            </w:r>
            <w:r w:rsidRPr="007E2715">
              <w:t xml:space="preserve"> </w:t>
            </w:r>
            <w:r w:rsidRPr="005F7A67">
              <w:t>select from drop-down if appropriate; for example,</w:t>
            </w:r>
            <w:r w:rsidRPr="005F7A67">
              <w:rPr>
                <w:rStyle w:val="SAPUserEntry"/>
              </w:rPr>
              <w:t xml:space="preserve"> US</w:t>
            </w:r>
            <w:r w:rsidRPr="005F7A67">
              <w:rPr>
                <w:b/>
              </w:rPr>
              <w:t xml:space="preserve"> </w:t>
            </w:r>
            <w:r w:rsidRPr="005F7A67">
              <w:rPr>
                <w:rStyle w:val="SAPUserEntry"/>
              </w:rPr>
              <w:t>-</w:t>
            </w:r>
            <w:r w:rsidRPr="005F7A67">
              <w:rPr>
                <w:b/>
              </w:rPr>
              <w:t xml:space="preserve"> </w:t>
            </w:r>
            <w:r w:rsidRPr="005F7A67">
              <w:rPr>
                <w:rStyle w:val="SAPUserEntry"/>
              </w:rPr>
              <w:t>Uniform allowance</w:t>
            </w:r>
            <w:r w:rsidRPr="005F7A67">
              <w:rPr>
                <w:b/>
              </w:rPr>
              <w:t xml:space="preserve"> </w:t>
            </w:r>
            <w:r w:rsidRPr="005F7A67">
              <w:rPr>
                <w:rStyle w:val="SAPUserEntry"/>
              </w:rPr>
              <w:t>(1120US)</w:t>
            </w:r>
          </w:p>
        </w:tc>
      </w:tr>
      <w:tr w:rsidR="00CE78B9" w:rsidRPr="00AF5AE4" w14:paraId="6A6B893D"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70077DA1" w14:textId="7446F498" w:rsidR="00CE78B9" w:rsidRPr="00CF1425" w:rsidRDefault="00CE78B9" w:rsidP="00F02705">
            <w:pPr>
              <w:rPr>
                <w:rStyle w:val="SAPScreenElement"/>
              </w:rPr>
            </w:pPr>
            <w:r w:rsidRPr="004F00D6">
              <w:rPr>
                <w:rStyle w:val="SAPScreenElement"/>
              </w:rPr>
              <w:t>Amount:</w:t>
            </w:r>
            <w:r w:rsidRPr="004F00D6">
              <w:t xml:space="preserve"> </w:t>
            </w:r>
            <w:r w:rsidRPr="005F7A67">
              <w:t>enter as appropriate; or adapt amount of existing pay component if appropriate</w:t>
            </w:r>
          </w:p>
        </w:tc>
      </w:tr>
      <w:tr w:rsidR="00CE78B9" w:rsidRPr="00466471" w14:paraId="6356BA5F"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3A7CDDD3" w14:textId="29799823" w:rsidR="00CE78B9" w:rsidRPr="00CF1425" w:rsidRDefault="00CE78B9" w:rsidP="00F02705">
            <w:pPr>
              <w:rPr>
                <w:rStyle w:val="SAPScreenElement"/>
              </w:rPr>
            </w:pPr>
            <w:r w:rsidRPr="004F00D6">
              <w:rPr>
                <w:rStyle w:val="SAPScreenElement"/>
              </w:rPr>
              <w:t>Currency:</w:t>
            </w:r>
            <w:r w:rsidRPr="004F00D6">
              <w:t xml:space="preserve"> </w:t>
            </w:r>
            <w:r w:rsidRPr="005F7A67">
              <w:t>select</w:t>
            </w:r>
            <w:r w:rsidRPr="005F7A67">
              <w:rPr>
                <w:rStyle w:val="SAPUserEntry"/>
              </w:rPr>
              <w:t xml:space="preserve"> USD</w:t>
            </w:r>
            <w:r w:rsidRPr="005F7A67">
              <w:rPr>
                <w:rStyle w:val="SAPUserEntry"/>
                <w:b w:val="0"/>
              </w:rPr>
              <w:t xml:space="preserve"> </w:t>
            </w:r>
            <w:r w:rsidRPr="005F7A67">
              <w:t>from drop-down if not already defaulted</w:t>
            </w:r>
          </w:p>
        </w:tc>
      </w:tr>
      <w:tr w:rsidR="00CE78B9" w:rsidRPr="00AF5AE4" w14:paraId="48AD3331" w14:textId="77777777" w:rsidTr="00F02705">
        <w:trPr>
          <w:trHeight w:val="360"/>
        </w:trPr>
        <w:tc>
          <w:tcPr>
            <w:tcW w:w="10412" w:type="dxa"/>
            <w:tcBorders>
              <w:top w:val="single" w:sz="8" w:space="0" w:color="999999"/>
              <w:left w:val="single" w:sz="8" w:space="0" w:color="999999"/>
              <w:bottom w:val="single" w:sz="8" w:space="0" w:color="999999"/>
              <w:right w:val="single" w:sz="8" w:space="0" w:color="999999"/>
            </w:tcBorders>
          </w:tcPr>
          <w:p w14:paraId="1138BCBC" w14:textId="7FC57932" w:rsidR="00CE78B9" w:rsidRPr="00CF1425" w:rsidRDefault="00CE78B9" w:rsidP="00F02705">
            <w:pPr>
              <w:rPr>
                <w:rStyle w:val="SAPScreenElement"/>
              </w:rPr>
            </w:pPr>
            <w:r w:rsidRPr="004F00D6">
              <w:rPr>
                <w:rStyle w:val="SAPScreenElement"/>
              </w:rPr>
              <w:t>Frequency:</w:t>
            </w:r>
            <w:r w:rsidRPr="004F00D6">
              <w:t xml:space="preserve"> </w:t>
            </w:r>
            <w:r w:rsidRPr="005F7A67">
              <w:t>select from drop-down if not already defaulted</w:t>
            </w:r>
          </w:p>
        </w:tc>
      </w:tr>
    </w:tbl>
    <w:p w14:paraId="739F7B51" w14:textId="0BBBF8E1" w:rsidR="00455F32" w:rsidRPr="00455F32" w:rsidRDefault="00455F32" w:rsidP="00455F32"/>
    <w:p w14:paraId="6E253572" w14:textId="6989A802" w:rsidR="000D1244" w:rsidRPr="000D1244" w:rsidRDefault="001E2381" w:rsidP="000D1244">
      <w:pPr>
        <w:pStyle w:val="Heading1"/>
      </w:pPr>
      <w:bookmarkStart w:id="5105" w:name="_Toc507492239"/>
      <w:r w:rsidRPr="005F7A67">
        <w:lastRenderedPageBreak/>
        <w:t>Appendix</w:t>
      </w:r>
      <w:bookmarkEnd w:id="4596"/>
      <w:bookmarkEnd w:id="4597"/>
      <w:bookmarkEnd w:id="4598"/>
      <w:bookmarkEnd w:id="4599"/>
      <w:bookmarkEnd w:id="5105"/>
    </w:p>
    <w:p w14:paraId="57DCCDA6" w14:textId="312579BE" w:rsidR="00B205AF" w:rsidRPr="005F7A67" w:rsidRDefault="00B205AF" w:rsidP="009F497B">
      <w:pPr>
        <w:pStyle w:val="Heading2"/>
        <w:keepLines w:val="0"/>
        <w:widowControl w:val="0"/>
        <w:tabs>
          <w:tab w:val="num" w:pos="576"/>
          <w:tab w:val="left" w:pos="9356"/>
        </w:tabs>
        <w:spacing w:line="240" w:lineRule="auto"/>
        <w:ind w:left="578" w:hanging="578"/>
      </w:pPr>
      <w:bookmarkStart w:id="5106" w:name="_Toc435342172"/>
      <w:bookmarkStart w:id="5107" w:name="_Toc435348629"/>
      <w:bookmarkStart w:id="5108" w:name="_Toc435348998"/>
      <w:bookmarkStart w:id="5109" w:name="_Toc436297503"/>
      <w:bookmarkStart w:id="5110" w:name="_Toc436298406"/>
      <w:bookmarkStart w:id="5111" w:name="_Toc436300123"/>
      <w:bookmarkStart w:id="5112" w:name="_Toc436394305"/>
      <w:bookmarkStart w:id="5113" w:name="_Toc435342173"/>
      <w:bookmarkStart w:id="5114" w:name="_Toc435348630"/>
      <w:bookmarkStart w:id="5115" w:name="_Toc435348999"/>
      <w:bookmarkStart w:id="5116" w:name="_Toc436297504"/>
      <w:bookmarkStart w:id="5117" w:name="_Toc436298407"/>
      <w:bookmarkStart w:id="5118" w:name="_Toc436300124"/>
      <w:bookmarkStart w:id="5119" w:name="_Toc436394306"/>
      <w:bookmarkStart w:id="5120" w:name="_Toc435342176"/>
      <w:bookmarkStart w:id="5121" w:name="_Toc435348633"/>
      <w:bookmarkStart w:id="5122" w:name="_Toc435349002"/>
      <w:bookmarkStart w:id="5123" w:name="_Toc436297507"/>
      <w:bookmarkStart w:id="5124" w:name="_Toc436298410"/>
      <w:bookmarkStart w:id="5125" w:name="_Toc436300127"/>
      <w:bookmarkStart w:id="5126" w:name="_Toc436394309"/>
      <w:bookmarkStart w:id="5127" w:name="_Toc435342177"/>
      <w:bookmarkStart w:id="5128" w:name="_Toc435348634"/>
      <w:bookmarkStart w:id="5129" w:name="_Toc435349003"/>
      <w:bookmarkStart w:id="5130" w:name="_Toc436297508"/>
      <w:bookmarkStart w:id="5131" w:name="_Toc436298411"/>
      <w:bookmarkStart w:id="5132" w:name="_Toc436300128"/>
      <w:bookmarkStart w:id="5133" w:name="_Toc436394310"/>
      <w:bookmarkStart w:id="5134" w:name="_Toc435342178"/>
      <w:bookmarkStart w:id="5135" w:name="_Toc435348635"/>
      <w:bookmarkStart w:id="5136" w:name="_Toc435349004"/>
      <w:bookmarkStart w:id="5137" w:name="_Toc436297509"/>
      <w:bookmarkStart w:id="5138" w:name="_Toc436298412"/>
      <w:bookmarkStart w:id="5139" w:name="_Toc436300129"/>
      <w:bookmarkStart w:id="5140" w:name="_Toc436394311"/>
      <w:bookmarkStart w:id="5141" w:name="_Toc435342179"/>
      <w:bookmarkStart w:id="5142" w:name="_Toc435348636"/>
      <w:bookmarkStart w:id="5143" w:name="_Toc435349005"/>
      <w:bookmarkStart w:id="5144" w:name="_Toc436297510"/>
      <w:bookmarkStart w:id="5145" w:name="_Toc436298413"/>
      <w:bookmarkStart w:id="5146" w:name="_Toc436300130"/>
      <w:bookmarkStart w:id="5147" w:name="_Toc436394312"/>
      <w:bookmarkStart w:id="5148" w:name="_Toc435342180"/>
      <w:bookmarkStart w:id="5149" w:name="_Toc435348637"/>
      <w:bookmarkStart w:id="5150" w:name="_Toc435349006"/>
      <w:bookmarkStart w:id="5151" w:name="_Toc436297511"/>
      <w:bookmarkStart w:id="5152" w:name="_Toc436298414"/>
      <w:bookmarkStart w:id="5153" w:name="_Toc436300131"/>
      <w:bookmarkStart w:id="5154" w:name="_Toc436394313"/>
      <w:bookmarkStart w:id="5155" w:name="_Toc435342182"/>
      <w:bookmarkStart w:id="5156" w:name="_Toc435348639"/>
      <w:bookmarkStart w:id="5157" w:name="_Toc435349008"/>
      <w:bookmarkStart w:id="5158" w:name="_Toc436297513"/>
      <w:bookmarkStart w:id="5159" w:name="_Toc436298416"/>
      <w:bookmarkStart w:id="5160" w:name="_Toc436300133"/>
      <w:bookmarkStart w:id="5161" w:name="_Toc436394315"/>
      <w:bookmarkStart w:id="5162" w:name="_Toc435342183"/>
      <w:bookmarkStart w:id="5163" w:name="_Toc435348640"/>
      <w:bookmarkStart w:id="5164" w:name="_Toc435349009"/>
      <w:bookmarkStart w:id="5165" w:name="_Toc436297514"/>
      <w:bookmarkStart w:id="5166" w:name="_Toc436298417"/>
      <w:bookmarkStart w:id="5167" w:name="_Toc436300134"/>
      <w:bookmarkStart w:id="5168" w:name="_Toc436394316"/>
      <w:bookmarkStart w:id="5169" w:name="_Toc435342187"/>
      <w:bookmarkStart w:id="5170" w:name="_Toc435348644"/>
      <w:bookmarkStart w:id="5171" w:name="_Toc435349013"/>
      <w:bookmarkStart w:id="5172" w:name="_Toc436297518"/>
      <w:bookmarkStart w:id="5173" w:name="_Toc436298421"/>
      <w:bookmarkStart w:id="5174" w:name="_Toc436300138"/>
      <w:bookmarkStart w:id="5175" w:name="_Toc436394320"/>
      <w:bookmarkStart w:id="5176" w:name="_Toc435342190"/>
      <w:bookmarkStart w:id="5177" w:name="_Toc435348647"/>
      <w:bookmarkStart w:id="5178" w:name="_Toc435349016"/>
      <w:bookmarkStart w:id="5179" w:name="_Toc436297521"/>
      <w:bookmarkStart w:id="5180" w:name="_Toc436298424"/>
      <w:bookmarkStart w:id="5181" w:name="_Toc436300141"/>
      <w:bookmarkStart w:id="5182" w:name="_Toc436394323"/>
      <w:bookmarkStart w:id="5183" w:name="_Toc435342191"/>
      <w:bookmarkStart w:id="5184" w:name="_Toc435348648"/>
      <w:bookmarkStart w:id="5185" w:name="_Toc435349017"/>
      <w:bookmarkStart w:id="5186" w:name="_Toc436297522"/>
      <w:bookmarkStart w:id="5187" w:name="_Toc436298425"/>
      <w:bookmarkStart w:id="5188" w:name="_Toc436300142"/>
      <w:bookmarkStart w:id="5189" w:name="_Toc436394324"/>
      <w:bookmarkStart w:id="5190" w:name="_Toc435342192"/>
      <w:bookmarkStart w:id="5191" w:name="_Toc435348649"/>
      <w:bookmarkStart w:id="5192" w:name="_Toc435349018"/>
      <w:bookmarkStart w:id="5193" w:name="_Toc436297523"/>
      <w:bookmarkStart w:id="5194" w:name="_Toc436298426"/>
      <w:bookmarkStart w:id="5195" w:name="_Toc436300143"/>
      <w:bookmarkStart w:id="5196" w:name="_Toc436394325"/>
      <w:bookmarkStart w:id="5197" w:name="_Toc435342196"/>
      <w:bookmarkStart w:id="5198" w:name="_Toc435348653"/>
      <w:bookmarkStart w:id="5199" w:name="_Toc435349022"/>
      <w:bookmarkStart w:id="5200" w:name="_Toc436297527"/>
      <w:bookmarkStart w:id="5201" w:name="_Toc436298430"/>
      <w:bookmarkStart w:id="5202" w:name="_Toc436300147"/>
      <w:bookmarkStart w:id="5203" w:name="_Toc436394329"/>
      <w:bookmarkStart w:id="5204" w:name="_Toc435342197"/>
      <w:bookmarkStart w:id="5205" w:name="_Toc435348654"/>
      <w:bookmarkStart w:id="5206" w:name="_Toc435349023"/>
      <w:bookmarkStart w:id="5207" w:name="_Toc436297528"/>
      <w:bookmarkStart w:id="5208" w:name="_Toc436298431"/>
      <w:bookmarkStart w:id="5209" w:name="_Toc436300148"/>
      <w:bookmarkStart w:id="5210" w:name="_Toc436394330"/>
      <w:bookmarkStart w:id="5211" w:name="_Toc435342198"/>
      <w:bookmarkStart w:id="5212" w:name="_Toc435348655"/>
      <w:bookmarkStart w:id="5213" w:name="_Toc435349024"/>
      <w:bookmarkStart w:id="5214" w:name="_Toc436297529"/>
      <w:bookmarkStart w:id="5215" w:name="_Toc436298432"/>
      <w:bookmarkStart w:id="5216" w:name="_Toc436300149"/>
      <w:bookmarkStart w:id="5217" w:name="_Toc436394331"/>
      <w:bookmarkStart w:id="5218" w:name="_Toc435342200"/>
      <w:bookmarkStart w:id="5219" w:name="_Toc435348657"/>
      <w:bookmarkStart w:id="5220" w:name="_Toc435349026"/>
      <w:bookmarkStart w:id="5221" w:name="_Toc436297531"/>
      <w:bookmarkStart w:id="5222" w:name="_Toc436298434"/>
      <w:bookmarkStart w:id="5223" w:name="_Toc436300151"/>
      <w:bookmarkStart w:id="5224" w:name="_Toc436394333"/>
      <w:bookmarkStart w:id="5225" w:name="_Toc435342202"/>
      <w:bookmarkStart w:id="5226" w:name="_Toc435348659"/>
      <w:bookmarkStart w:id="5227" w:name="_Toc435349028"/>
      <w:bookmarkStart w:id="5228" w:name="_Toc436297533"/>
      <w:bookmarkStart w:id="5229" w:name="_Toc436298436"/>
      <w:bookmarkStart w:id="5230" w:name="_Toc436300153"/>
      <w:bookmarkStart w:id="5231" w:name="_Toc436394335"/>
      <w:bookmarkStart w:id="5232" w:name="_Toc435342221"/>
      <w:bookmarkStart w:id="5233" w:name="_Toc435348678"/>
      <w:bookmarkStart w:id="5234" w:name="_Toc435349047"/>
      <w:bookmarkStart w:id="5235" w:name="_Toc436297552"/>
      <w:bookmarkStart w:id="5236" w:name="_Toc436298455"/>
      <w:bookmarkStart w:id="5237" w:name="_Toc436300172"/>
      <w:bookmarkStart w:id="5238" w:name="_Toc436394354"/>
      <w:bookmarkStart w:id="5239" w:name="_Toc435342222"/>
      <w:bookmarkStart w:id="5240" w:name="_Toc435348679"/>
      <w:bookmarkStart w:id="5241" w:name="_Toc435349048"/>
      <w:bookmarkStart w:id="5242" w:name="_Toc436297553"/>
      <w:bookmarkStart w:id="5243" w:name="_Toc436298456"/>
      <w:bookmarkStart w:id="5244" w:name="_Toc436300173"/>
      <w:bookmarkStart w:id="5245" w:name="_Toc436394355"/>
      <w:bookmarkStart w:id="5246" w:name="_Toc435342224"/>
      <w:bookmarkStart w:id="5247" w:name="_Toc435348681"/>
      <w:bookmarkStart w:id="5248" w:name="_Toc435349050"/>
      <w:bookmarkStart w:id="5249" w:name="_Toc436297555"/>
      <w:bookmarkStart w:id="5250" w:name="_Toc436298458"/>
      <w:bookmarkStart w:id="5251" w:name="_Toc436300175"/>
      <w:bookmarkStart w:id="5252" w:name="_Toc436394357"/>
      <w:bookmarkStart w:id="5253" w:name="_Toc435342235"/>
      <w:bookmarkStart w:id="5254" w:name="_Toc435348692"/>
      <w:bookmarkStart w:id="5255" w:name="_Toc435349061"/>
      <w:bookmarkStart w:id="5256" w:name="_Toc436297566"/>
      <w:bookmarkStart w:id="5257" w:name="_Toc436298469"/>
      <w:bookmarkStart w:id="5258" w:name="_Toc436300186"/>
      <w:bookmarkStart w:id="5259" w:name="_Toc436394368"/>
      <w:bookmarkStart w:id="5260" w:name="_Toc435342236"/>
      <w:bookmarkStart w:id="5261" w:name="_Toc435348693"/>
      <w:bookmarkStart w:id="5262" w:name="_Toc435349062"/>
      <w:bookmarkStart w:id="5263" w:name="_Toc436297567"/>
      <w:bookmarkStart w:id="5264" w:name="_Toc436298470"/>
      <w:bookmarkStart w:id="5265" w:name="_Toc436300187"/>
      <w:bookmarkStart w:id="5266" w:name="_Toc436394369"/>
      <w:bookmarkStart w:id="5267" w:name="_Toc435342238"/>
      <w:bookmarkStart w:id="5268" w:name="_Toc435348695"/>
      <w:bookmarkStart w:id="5269" w:name="_Toc435349064"/>
      <w:bookmarkStart w:id="5270" w:name="_Toc436297569"/>
      <w:bookmarkStart w:id="5271" w:name="_Toc436298472"/>
      <w:bookmarkStart w:id="5272" w:name="_Toc436300189"/>
      <w:bookmarkStart w:id="5273" w:name="_Toc436394371"/>
      <w:bookmarkStart w:id="5274" w:name="_Toc435342239"/>
      <w:bookmarkStart w:id="5275" w:name="_Toc435348696"/>
      <w:bookmarkStart w:id="5276" w:name="_Toc435349065"/>
      <w:bookmarkStart w:id="5277" w:name="_Toc436297570"/>
      <w:bookmarkStart w:id="5278" w:name="_Toc436298473"/>
      <w:bookmarkStart w:id="5279" w:name="_Toc436300190"/>
      <w:bookmarkStart w:id="5280" w:name="_Toc436394372"/>
      <w:bookmarkStart w:id="5281" w:name="_Toc507492240"/>
      <w:bookmarkStart w:id="5282" w:name="_Toc386012204"/>
      <w:bookmarkStart w:id="5283" w:name="_Toc406578514"/>
      <w:bookmarkStart w:id="5284" w:name="_Toc410684961"/>
      <w:bookmarkStart w:id="5285" w:name="_Toc421516487"/>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r w:rsidRPr="005F7A67">
        <w:t>Executing Process Steps using Mobile App</w:t>
      </w:r>
      <w:bookmarkEnd w:id="5281"/>
    </w:p>
    <w:p w14:paraId="3CD30E77" w14:textId="77777777" w:rsidR="00C77CD4" w:rsidRPr="005F7A67" w:rsidRDefault="003F5AF8" w:rsidP="009F497B">
      <w:r w:rsidRPr="005F7A67">
        <w:t xml:space="preserve">As mentioned in chapter </w:t>
      </w:r>
      <w:r w:rsidRPr="005F7A67">
        <w:rPr>
          <w:rStyle w:val="SAPTextReference"/>
        </w:rPr>
        <w:t>Overview Table</w:t>
      </w:r>
      <w:r w:rsidRPr="005F7A67">
        <w:t>, several process steps</w:t>
      </w:r>
      <w:r w:rsidR="00776730" w:rsidRPr="005F7A67">
        <w:t xml:space="preserve"> </w:t>
      </w:r>
      <w:r w:rsidRPr="005F7A67">
        <w:t xml:space="preserve">can be executed </w:t>
      </w:r>
      <w:r w:rsidR="00776730" w:rsidRPr="005F7A67">
        <w:t>via mobile device.</w:t>
      </w:r>
      <w:r w:rsidR="00724CFE" w:rsidRPr="005F7A67">
        <w:t xml:space="preserve"> For this, the SAP SuccessFactors Mobile application must have been activated on the mobile devices of the persons executing these steps.</w:t>
      </w:r>
      <w:r w:rsidR="00C77CD4" w:rsidRPr="005F7A67">
        <w:t xml:space="preserve"> </w:t>
      </w:r>
    </w:p>
    <w:p w14:paraId="05240822" w14:textId="77777777" w:rsidR="00C77CD4" w:rsidRPr="005F7A67" w:rsidRDefault="00C77CD4" w:rsidP="00B42AC7">
      <w:pPr>
        <w:pStyle w:val="SAPNoteHeading"/>
        <w:ind w:left="720"/>
      </w:pPr>
      <w:r w:rsidRPr="005F7A67">
        <w:rPr>
          <w:noProof/>
        </w:rPr>
        <w:drawing>
          <wp:inline distT="0" distB="0" distL="0" distR="0" wp14:anchorId="5258B5A0" wp14:editId="303C9A96">
            <wp:extent cx="228600" cy="22860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Recommendation</w:t>
      </w:r>
    </w:p>
    <w:p w14:paraId="05BC3CDA" w14:textId="6D6C0149" w:rsidR="003F5AF8" w:rsidRPr="005F7A67" w:rsidRDefault="00C77CD4" w:rsidP="00B42AC7">
      <w:pPr>
        <w:ind w:left="720"/>
      </w:pPr>
      <w:r w:rsidRPr="005F7A67">
        <w:t xml:space="preserve">For details on activating the SAP SuccessFactors Mobile application, refer to the </w:t>
      </w:r>
      <w:r w:rsidR="004D2D24">
        <w:rPr>
          <w:rStyle w:val="SAPTextReference"/>
        </w:rPr>
        <w:t xml:space="preserve">Read Me </w:t>
      </w:r>
      <w:r w:rsidR="004D2D24">
        <w:t>document</w:t>
      </w:r>
      <w:r w:rsidRPr="005F7A67">
        <w:t>.</w:t>
      </w:r>
    </w:p>
    <w:p w14:paraId="08FF1A1B" w14:textId="77777777" w:rsidR="00C77CD4" w:rsidRPr="005F7A67" w:rsidRDefault="00C77CD4" w:rsidP="009F497B">
      <w:pPr>
        <w:ind w:left="540"/>
      </w:pPr>
    </w:p>
    <w:p w14:paraId="56C8781F" w14:textId="4DD699AE" w:rsidR="00724CFE" w:rsidRPr="005F7A67" w:rsidRDefault="00724CFE" w:rsidP="009F497B">
      <w:r w:rsidRPr="005F7A67">
        <w:t>In the following, the procedure for executing the process steps using mobile devices are given.</w:t>
      </w:r>
    </w:p>
    <w:p w14:paraId="7C482472" w14:textId="6F79CBF9" w:rsidR="00B205AF" w:rsidRPr="005F7A67" w:rsidRDefault="00776730" w:rsidP="009F497B">
      <w:pPr>
        <w:pStyle w:val="Heading3"/>
      </w:pPr>
      <w:bookmarkStart w:id="5286" w:name="_Toc478135356"/>
      <w:bookmarkStart w:id="5287" w:name="_Toc507492241"/>
      <w:bookmarkEnd w:id="5286"/>
      <w:r w:rsidRPr="005F7A67">
        <w:t>Processing</w:t>
      </w:r>
      <w:r w:rsidR="00B205AF" w:rsidRPr="005F7A67">
        <w:t xml:space="preserve"> Requests</w:t>
      </w:r>
      <w:bookmarkEnd w:id="5287"/>
    </w:p>
    <w:p w14:paraId="6CC8A4D5" w14:textId="0C463E06" w:rsidR="00410DAF" w:rsidRPr="005F7A67" w:rsidRDefault="00410DAF" w:rsidP="009F497B">
      <w:pPr>
        <w:pStyle w:val="SAPKeyblockTitle"/>
      </w:pPr>
      <w:r w:rsidRPr="005F7A67">
        <w:t>Purpose</w:t>
      </w:r>
    </w:p>
    <w:p w14:paraId="7270B1B7" w14:textId="41FF1351" w:rsidR="00724CFE" w:rsidRPr="005F7A67" w:rsidRDefault="00386FEE" w:rsidP="00765CA4">
      <w:r w:rsidRPr="005F7A67">
        <w:t>If</w:t>
      </w:r>
      <w:r w:rsidR="00724CFE" w:rsidRPr="005F7A67">
        <w:t xml:space="preserve"> the SAP SuccessFactors Mobile application </w:t>
      </w:r>
      <w:r w:rsidRPr="005F7A67">
        <w:t>has</w:t>
      </w:r>
      <w:r w:rsidR="00724CFE" w:rsidRPr="005F7A67">
        <w:t xml:space="preserve"> been activated on the mobile device</w:t>
      </w:r>
      <w:r w:rsidRPr="005F7A67">
        <w:t>s</w:t>
      </w:r>
      <w:r w:rsidR="00724CFE" w:rsidRPr="005F7A67">
        <w:t xml:space="preserve"> of the </w:t>
      </w:r>
      <w:r w:rsidRPr="005F7A67">
        <w:t>approvers</w:t>
      </w:r>
      <w:r w:rsidR="00724CFE" w:rsidRPr="005F7A67">
        <w:t xml:space="preserve"> of requests</w:t>
      </w:r>
      <w:r w:rsidRPr="005F7A67">
        <w:t>, they</w:t>
      </w:r>
      <w:r w:rsidR="00724CFE" w:rsidRPr="005F7A67">
        <w:t xml:space="preserve"> receive the requests also on their mobile devices. Instead of approving/rejecting the requests on the company instance website, they can do so on their mobile devices.</w:t>
      </w:r>
    </w:p>
    <w:p w14:paraId="162C944C" w14:textId="3CA3E521" w:rsidR="00C532CC" w:rsidRPr="005F7A67" w:rsidRDefault="005E0A8D" w:rsidP="00F97F30">
      <w:r w:rsidRPr="005F7A67">
        <w:t>For this scope item</w:t>
      </w:r>
      <w:r w:rsidR="00C532CC" w:rsidRPr="005F7A67">
        <w:t xml:space="preserve">, following users </w:t>
      </w:r>
      <w:r w:rsidR="00F97F30" w:rsidRPr="005F7A67">
        <w:t>can</w:t>
      </w:r>
      <w:r w:rsidR="00C532CC" w:rsidRPr="005F7A67">
        <w:t xml:space="preserve"> </w:t>
      </w:r>
      <w:r w:rsidR="00F97F30" w:rsidRPr="005F7A67">
        <w:t>activate the SAP SuccessFactors Mobile application</w:t>
      </w:r>
      <w:r w:rsidR="00C532CC" w:rsidRPr="005F7A67">
        <w:t>:</w:t>
      </w:r>
    </w:p>
    <w:p w14:paraId="71FC1593" w14:textId="47476484" w:rsidR="00C532CC" w:rsidRPr="005F7A67" w:rsidRDefault="00C532CC" w:rsidP="009F497B">
      <w:pPr>
        <w:pStyle w:val="ListParagraph"/>
        <w:numPr>
          <w:ilvl w:val="0"/>
          <w:numId w:val="40"/>
        </w:numPr>
        <w:ind w:left="360"/>
      </w:pPr>
      <w:r w:rsidRPr="005F7A67">
        <w:t>line manager</w:t>
      </w:r>
      <w:r w:rsidR="009F497B" w:rsidRPr="005F7A67">
        <w:t>s</w:t>
      </w:r>
      <w:r w:rsidRPr="005F7A67">
        <w:t xml:space="preserve">, </w:t>
      </w:r>
    </w:p>
    <w:p w14:paraId="129BEAC8" w14:textId="13FE68BE" w:rsidR="00C532CC" w:rsidRPr="005F7A67" w:rsidRDefault="00C532CC" w:rsidP="009F497B">
      <w:pPr>
        <w:pStyle w:val="ListParagraph"/>
        <w:numPr>
          <w:ilvl w:val="0"/>
          <w:numId w:val="40"/>
        </w:numPr>
        <w:ind w:left="360"/>
      </w:pPr>
      <w:r w:rsidRPr="005F7A67">
        <w:t>2</w:t>
      </w:r>
      <w:r w:rsidRPr="005F7A67">
        <w:rPr>
          <w:vertAlign w:val="superscript"/>
        </w:rPr>
        <w:t>nd</w:t>
      </w:r>
      <w:r w:rsidRPr="005F7A67">
        <w:t xml:space="preserve"> level manager</w:t>
      </w:r>
      <w:r w:rsidR="009F497B" w:rsidRPr="005F7A67">
        <w:t>s</w:t>
      </w:r>
      <w:r w:rsidRPr="005F7A67">
        <w:t xml:space="preserve">, </w:t>
      </w:r>
    </w:p>
    <w:p w14:paraId="7D1A5968" w14:textId="192474BC" w:rsidR="00C532CC" w:rsidRPr="005F7A67" w:rsidRDefault="00C532CC" w:rsidP="009F497B">
      <w:pPr>
        <w:pStyle w:val="ListParagraph"/>
        <w:numPr>
          <w:ilvl w:val="0"/>
          <w:numId w:val="40"/>
        </w:numPr>
        <w:ind w:left="360"/>
      </w:pPr>
      <w:r w:rsidRPr="005F7A67">
        <w:t xml:space="preserve">members of </w:t>
      </w:r>
      <w:r w:rsidRPr="005F7A67">
        <w:rPr>
          <w:rStyle w:val="SAPScreenElement"/>
          <w:color w:val="auto"/>
        </w:rPr>
        <w:t xml:space="preserve">HR </w:t>
      </w:r>
      <w:r w:rsidR="00F97F30" w:rsidRPr="005F7A67">
        <w:rPr>
          <w:rStyle w:val="SAPScreenElement"/>
          <w:color w:val="auto"/>
        </w:rPr>
        <w:t>A</w:t>
      </w:r>
      <w:r w:rsidRPr="005F7A67">
        <w:rPr>
          <w:rStyle w:val="SAPScreenElement"/>
          <w:color w:val="auto"/>
        </w:rPr>
        <w:t>dministrator</w:t>
      </w:r>
      <w:r w:rsidRPr="005F7A67">
        <w:t xml:space="preserve"> group, and </w:t>
      </w:r>
    </w:p>
    <w:p w14:paraId="40606F82" w14:textId="0EEBC818" w:rsidR="00C532CC" w:rsidRPr="005F7A67" w:rsidRDefault="00C532CC" w:rsidP="009F497B">
      <w:pPr>
        <w:pStyle w:val="ListParagraph"/>
        <w:numPr>
          <w:ilvl w:val="0"/>
          <w:numId w:val="40"/>
        </w:numPr>
        <w:ind w:left="360"/>
      </w:pPr>
      <w:r w:rsidRPr="005F7A67">
        <w:t xml:space="preserve">members of </w:t>
      </w:r>
      <w:r w:rsidR="00F97F30" w:rsidRPr="005F7A67">
        <w:t>P</w:t>
      </w:r>
      <w:r w:rsidRPr="005F7A67">
        <w:rPr>
          <w:rStyle w:val="SAPScreenElement"/>
          <w:color w:val="auto"/>
        </w:rPr>
        <w:t>ayroll</w:t>
      </w:r>
      <w:r w:rsidR="00F97F30" w:rsidRPr="005F7A67">
        <w:rPr>
          <w:rStyle w:val="SAPScreenElement"/>
          <w:color w:val="auto"/>
        </w:rPr>
        <w:t xml:space="preserve"> G</w:t>
      </w:r>
      <w:r w:rsidRPr="005F7A67">
        <w:rPr>
          <w:rStyle w:val="SAPScreenElement"/>
          <w:color w:val="auto"/>
        </w:rPr>
        <w:t>roup</w:t>
      </w:r>
      <w:r w:rsidRPr="005F7A67">
        <w:t>.</w:t>
      </w:r>
    </w:p>
    <w:p w14:paraId="223EF92D" w14:textId="4C522DAB" w:rsidR="00410DAF" w:rsidRPr="005F7A67" w:rsidRDefault="00410DAF" w:rsidP="009F497B">
      <w:pPr>
        <w:pStyle w:val="SAPKeyblockTitle"/>
      </w:pPr>
      <w:r w:rsidRPr="005F7A67">
        <w:t>Procedure</w:t>
      </w:r>
    </w:p>
    <w:p w14:paraId="56ED26A8" w14:textId="02ED0E16" w:rsidR="00F97F30" w:rsidRPr="005F7A67" w:rsidRDefault="00F97F30" w:rsidP="009F497B">
      <w:pPr>
        <w:pStyle w:val="ListParagraph"/>
        <w:numPr>
          <w:ilvl w:val="0"/>
          <w:numId w:val="53"/>
        </w:numPr>
        <w:ind w:left="360"/>
      </w:pPr>
      <w:r w:rsidRPr="005F7A67">
        <w:t>Open the SAP SuccessFactors mobile app and log on by tapping the corresponding user name.</w:t>
      </w:r>
    </w:p>
    <w:p w14:paraId="4C2CE184" w14:textId="6101F80B" w:rsidR="00374440" w:rsidRPr="005F7A67" w:rsidRDefault="00C633EE" w:rsidP="009F497B">
      <w:pPr>
        <w:pStyle w:val="ListParagraph"/>
        <w:numPr>
          <w:ilvl w:val="0"/>
          <w:numId w:val="53"/>
        </w:numPr>
        <w:ind w:left="360"/>
      </w:pPr>
      <w:r w:rsidRPr="005F7A67">
        <w:t>Tap on</w:t>
      </w:r>
      <w:r w:rsidR="00374440" w:rsidRPr="005F7A67">
        <w:t xml:space="preserve"> </w:t>
      </w:r>
      <w:r w:rsidR="00374440" w:rsidRPr="005F7A67">
        <w:rPr>
          <w:rStyle w:val="SAPScreenElement"/>
        </w:rPr>
        <w:t>To-Do</w:t>
      </w:r>
      <w:r w:rsidR="00374440" w:rsidRPr="005F7A67">
        <w:t xml:space="preserve"> </w:t>
      </w:r>
      <w:r w:rsidR="00ED5548" w:rsidRPr="005F7A67">
        <w:t xml:space="preserve">and under </w:t>
      </w:r>
      <w:r w:rsidR="00374440" w:rsidRPr="005F7A67">
        <w:rPr>
          <w:rStyle w:val="SAPScreenElement"/>
        </w:rPr>
        <w:t>Approve Requests</w:t>
      </w:r>
      <w:r w:rsidR="00374440" w:rsidRPr="005F7A67">
        <w:t xml:space="preserve"> select the appropriate request you need to process (for example, job change, pay rate change, job information change, or position transfer).</w:t>
      </w:r>
    </w:p>
    <w:p w14:paraId="64C3F6CF" w14:textId="2849C7EE" w:rsidR="00374440" w:rsidRPr="005F7A67" w:rsidRDefault="00374440" w:rsidP="009F497B">
      <w:pPr>
        <w:pStyle w:val="ListParagraph"/>
        <w:numPr>
          <w:ilvl w:val="0"/>
          <w:numId w:val="53"/>
        </w:numPr>
        <w:ind w:left="360"/>
      </w:pPr>
      <w:r w:rsidRPr="005F7A67">
        <w:t xml:space="preserve">On the </w:t>
      </w:r>
      <w:r w:rsidRPr="005F7A67">
        <w:rPr>
          <w:rStyle w:val="SAPScreenElement"/>
        </w:rPr>
        <w:t>Details</w:t>
      </w:r>
      <w:r w:rsidRPr="005F7A67">
        <w:t xml:space="preserve"> screen, review the </w:t>
      </w:r>
      <w:r w:rsidR="00D62B03" w:rsidRPr="005F7A67">
        <w:t>request</w:t>
      </w:r>
      <w:r w:rsidRPr="005F7A67">
        <w:t xml:space="preserve">, and if satisfied, </w:t>
      </w:r>
      <w:r w:rsidR="00A41E23" w:rsidRPr="005F7A67">
        <w:t>tap</w:t>
      </w:r>
      <w:r w:rsidRPr="005F7A67">
        <w:t xml:space="preserve"> </w:t>
      </w:r>
      <w:r w:rsidRPr="005F7A67">
        <w:rPr>
          <w:rStyle w:val="SAPScreenElement"/>
        </w:rPr>
        <w:t>Approve</w:t>
      </w:r>
      <w:r w:rsidRPr="005F7A67">
        <w:t>.</w:t>
      </w:r>
    </w:p>
    <w:p w14:paraId="6E95DFDD" w14:textId="77777777" w:rsidR="00B42AC7" w:rsidRPr="005F7A67" w:rsidRDefault="00B42AC7" w:rsidP="00B42AC7">
      <w:pPr>
        <w:ind w:left="360"/>
      </w:pPr>
    </w:p>
    <w:p w14:paraId="6F5E035B" w14:textId="77777777" w:rsidR="00B42AC7" w:rsidRPr="005F7A67" w:rsidRDefault="00B42AC7" w:rsidP="00B42AC7">
      <w:pPr>
        <w:ind w:left="360"/>
      </w:pPr>
    </w:p>
    <w:p w14:paraId="600C0C7B" w14:textId="082E32C2" w:rsidR="00374440" w:rsidRPr="005F7A67" w:rsidRDefault="00374440" w:rsidP="00B42AC7">
      <w:pPr>
        <w:ind w:left="360"/>
      </w:pPr>
      <w:r w:rsidRPr="005F7A67">
        <w:rPr>
          <w:noProof/>
        </w:rPr>
        <w:lastRenderedPageBreak/>
        <w:drawing>
          <wp:inline distT="0" distB="0" distL="0" distR="0" wp14:anchorId="5C79BA9C" wp14:editId="44F8D44E">
            <wp:extent cx="228600" cy="228600"/>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7A67">
        <w:t> </w:t>
      </w:r>
      <w:r w:rsidRPr="005F7A67">
        <w:rPr>
          <w:rFonts w:ascii="BentonSans Regular" w:hAnsi="BentonSans Regular"/>
          <w:color w:val="666666"/>
          <w:sz w:val="22"/>
        </w:rPr>
        <w:t>Note</w:t>
      </w:r>
    </w:p>
    <w:p w14:paraId="4E44EE14" w14:textId="14754027" w:rsidR="00B205AF" w:rsidRPr="005F7A67" w:rsidRDefault="00F5277E" w:rsidP="00B42AC7">
      <w:pPr>
        <w:ind w:left="360"/>
      </w:pPr>
      <w:r w:rsidRPr="005F7A67">
        <w:t xml:space="preserve">If required, you can also send the change request back for further details. In this case, it is recommended to add a comment explaining your decision. Then </w:t>
      </w:r>
      <w:r w:rsidR="00A41E23" w:rsidRPr="005F7A67">
        <w:t>tap</w:t>
      </w:r>
      <w:r w:rsidRPr="005F7A67">
        <w:t xml:space="preserve"> </w:t>
      </w:r>
      <w:r w:rsidRPr="005F7A67">
        <w:rPr>
          <w:rStyle w:val="SAPScreenElement"/>
        </w:rPr>
        <w:t>Send Back</w:t>
      </w:r>
      <w:r w:rsidRPr="005F7A67">
        <w:t>. The request initiator can then either adapt the change request and resubmit it for approval, or cancel it.</w:t>
      </w:r>
    </w:p>
    <w:p w14:paraId="6F937C7B" w14:textId="2C411559" w:rsidR="001E2381" w:rsidRPr="005F7A67" w:rsidRDefault="001E2381" w:rsidP="009F497B">
      <w:pPr>
        <w:pStyle w:val="Heading2"/>
        <w:keepLines w:val="0"/>
        <w:widowControl w:val="0"/>
        <w:tabs>
          <w:tab w:val="num" w:pos="576"/>
          <w:tab w:val="left" w:pos="9356"/>
        </w:tabs>
        <w:spacing w:line="240" w:lineRule="auto"/>
        <w:ind w:left="578" w:hanging="578"/>
      </w:pPr>
      <w:bookmarkStart w:id="5288" w:name="_Toc507492242"/>
      <w:commentRangeStart w:id="5289"/>
      <w:r w:rsidRPr="005F7A67">
        <w:t>Process Chains</w:t>
      </w:r>
      <w:bookmarkEnd w:id="5282"/>
      <w:bookmarkEnd w:id="5283"/>
      <w:bookmarkEnd w:id="5284"/>
      <w:bookmarkEnd w:id="5285"/>
      <w:commentRangeEnd w:id="5289"/>
      <w:r w:rsidR="002E163F">
        <w:rPr>
          <w:rStyle w:val="CommentReference"/>
          <w:rFonts w:ascii="Arial" w:hAnsi="Arial"/>
          <w:color w:val="auto"/>
          <w:lang w:val="de-DE"/>
        </w:rPr>
        <w:commentReference w:id="5289"/>
      </w:r>
      <w:bookmarkEnd w:id="5288"/>
    </w:p>
    <w:p w14:paraId="081B6888" w14:textId="77777777" w:rsidR="001E2381" w:rsidRPr="005F7A67" w:rsidRDefault="001E2381" w:rsidP="001E2381">
      <w:pPr>
        <w:spacing w:after="120"/>
      </w:pPr>
      <w:r w:rsidRPr="005F7A67">
        <w:t xml:space="preserve">The process to be tested in this test case is part of a chain of integrated processes. </w:t>
      </w:r>
    </w:p>
    <w:p w14:paraId="1E85E7F9" w14:textId="77777777" w:rsidR="001E2381" w:rsidRPr="005F7A67" w:rsidRDefault="001E2381" w:rsidP="009F497B">
      <w:pPr>
        <w:pStyle w:val="Heading3"/>
        <w:keepLines w:val="0"/>
        <w:widowControl w:val="0"/>
        <w:tabs>
          <w:tab w:val="num" w:pos="1080"/>
        </w:tabs>
        <w:spacing w:line="240" w:lineRule="auto"/>
      </w:pPr>
      <w:bookmarkStart w:id="5290" w:name="_Toc188964946"/>
      <w:bookmarkStart w:id="5291" w:name="_Toc357081295"/>
      <w:bookmarkStart w:id="5292" w:name="_Toc410684962"/>
      <w:bookmarkStart w:id="5293" w:name="_Toc421516488"/>
      <w:bookmarkStart w:id="5294" w:name="_Toc507492243"/>
      <w:bookmarkStart w:id="5295" w:name="_Toc357081296"/>
      <w:bookmarkStart w:id="5296" w:name="_Toc406578515"/>
      <w:r w:rsidRPr="005F7A67">
        <w:t>Preceding Process</w:t>
      </w:r>
      <w:bookmarkEnd w:id="5290"/>
      <w:r w:rsidRPr="005F7A67">
        <w:t>es</w:t>
      </w:r>
      <w:bookmarkEnd w:id="5291"/>
      <w:bookmarkEnd w:id="5292"/>
      <w:bookmarkEnd w:id="5293"/>
      <w:bookmarkEnd w:id="5294"/>
    </w:p>
    <w:p w14:paraId="122108A3" w14:textId="77777777" w:rsidR="001E2381" w:rsidRPr="005F7A67" w:rsidRDefault="001E2381" w:rsidP="001E2381">
      <w:pPr>
        <w:spacing w:after="120"/>
      </w:pPr>
      <w:r w:rsidRPr="005F7A67">
        <w:t>You may first have completed the following business processes and conditions before you start with the test steps:</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4652"/>
        <w:gridCol w:w="9632"/>
      </w:tblGrid>
      <w:tr w:rsidR="001E2381" w:rsidRPr="005F7A67" w14:paraId="79B913D0" w14:textId="77777777" w:rsidTr="00916A00">
        <w:trPr>
          <w:tblHeader/>
        </w:trPr>
        <w:tc>
          <w:tcPr>
            <w:tcW w:w="4652" w:type="dxa"/>
            <w:shd w:val="solid" w:color="999999" w:fill="FFFFFF"/>
          </w:tcPr>
          <w:p w14:paraId="18550C24" w14:textId="77777777" w:rsidR="001E2381" w:rsidRPr="005F7A67" w:rsidRDefault="001E2381" w:rsidP="001E2381">
            <w:pPr>
              <w:pStyle w:val="TableHeading"/>
              <w:keepNext/>
              <w:rPr>
                <w:rFonts w:ascii="BentonSans Bold" w:hAnsi="BentonSans Bold"/>
                <w:b w:val="0"/>
                <w:bCs/>
                <w:color w:val="FFFFFF"/>
                <w:sz w:val="18"/>
                <w:lang w:val="en-US"/>
              </w:rPr>
            </w:pPr>
            <w:r w:rsidRPr="005F7A67">
              <w:rPr>
                <w:rFonts w:ascii="BentonSans Bold" w:hAnsi="BentonSans Bold"/>
                <w:b w:val="0"/>
                <w:bCs/>
                <w:color w:val="FFFFFF"/>
                <w:sz w:val="18"/>
                <w:lang w:val="en-US"/>
              </w:rPr>
              <w:t>Process</w:t>
            </w:r>
          </w:p>
        </w:tc>
        <w:tc>
          <w:tcPr>
            <w:tcW w:w="9632" w:type="dxa"/>
            <w:shd w:val="solid" w:color="999999" w:fill="FFFFFF"/>
          </w:tcPr>
          <w:p w14:paraId="11BF7A07" w14:textId="77777777" w:rsidR="001E2381" w:rsidRPr="005F7A67" w:rsidRDefault="001E2381" w:rsidP="001E2381">
            <w:pPr>
              <w:pStyle w:val="TableHeading"/>
              <w:rPr>
                <w:rFonts w:ascii="BentonSans Bold" w:hAnsi="BentonSans Bold"/>
                <w:b w:val="0"/>
                <w:bCs/>
                <w:color w:val="FFFFFF"/>
                <w:sz w:val="18"/>
                <w:lang w:val="en-US"/>
              </w:rPr>
            </w:pPr>
            <w:r w:rsidRPr="005F7A67">
              <w:rPr>
                <w:rFonts w:ascii="BentonSans Bold" w:hAnsi="BentonSans Bold"/>
                <w:b w:val="0"/>
                <w:bCs/>
                <w:color w:val="FFFFFF"/>
                <w:sz w:val="18"/>
                <w:lang w:val="en-US"/>
              </w:rPr>
              <w:t>Business Condition</w:t>
            </w:r>
          </w:p>
        </w:tc>
      </w:tr>
      <w:tr w:rsidR="001E2381" w:rsidRPr="005F7A67" w14:paraId="322AC24F" w14:textId="77777777" w:rsidTr="00916A00">
        <w:tc>
          <w:tcPr>
            <w:tcW w:w="4652" w:type="dxa"/>
          </w:tcPr>
          <w:p w14:paraId="4C3A1862" w14:textId="77777777" w:rsidR="001E2381" w:rsidRPr="005F7A67" w:rsidRDefault="001E2381" w:rsidP="00DA56C7">
            <w:r w:rsidRPr="005F7A67">
              <w:rPr>
                <w:rStyle w:val="SAPScreenElement"/>
                <w:color w:val="auto"/>
              </w:rPr>
              <w:t>Add New Employee / Rehire (FJ0)</w:t>
            </w:r>
          </w:p>
        </w:tc>
        <w:tc>
          <w:tcPr>
            <w:tcW w:w="9632" w:type="dxa"/>
          </w:tcPr>
          <w:p w14:paraId="6BC65153" w14:textId="77777777" w:rsidR="001E2381" w:rsidRPr="005F7A67" w:rsidRDefault="001E2381" w:rsidP="00123F96">
            <w:pPr>
              <w:spacing w:after="120"/>
            </w:pPr>
            <w:r w:rsidRPr="005F7A67">
              <w:t xml:space="preserve">Employees must have been hired (or rehired) and already exist in the system. </w:t>
            </w:r>
          </w:p>
        </w:tc>
      </w:tr>
    </w:tbl>
    <w:p w14:paraId="2D6D0C92" w14:textId="77777777" w:rsidR="001E2381" w:rsidRPr="005F7A67" w:rsidRDefault="001E2381" w:rsidP="009F497B">
      <w:pPr>
        <w:pStyle w:val="Heading3"/>
        <w:keepLines w:val="0"/>
        <w:widowControl w:val="0"/>
        <w:tabs>
          <w:tab w:val="num" w:pos="1080"/>
        </w:tabs>
        <w:spacing w:line="240" w:lineRule="auto"/>
      </w:pPr>
      <w:bookmarkStart w:id="5297" w:name="_Toc410684963"/>
      <w:bookmarkStart w:id="5298" w:name="_Toc421516489"/>
      <w:bookmarkStart w:id="5299" w:name="_Toc507492244"/>
      <w:r w:rsidRPr="005F7A67">
        <w:t>Succeeding Processes</w:t>
      </w:r>
      <w:bookmarkEnd w:id="5295"/>
      <w:bookmarkEnd w:id="5296"/>
      <w:bookmarkEnd w:id="5297"/>
      <w:bookmarkEnd w:id="5298"/>
      <w:bookmarkEnd w:id="5299"/>
    </w:p>
    <w:p w14:paraId="4B87F589" w14:textId="77777777" w:rsidR="001E2381" w:rsidRPr="005F7A67" w:rsidRDefault="001E2381" w:rsidP="001E2381">
      <w:pPr>
        <w:spacing w:after="120"/>
      </w:pPr>
      <w:r w:rsidRPr="005F7A67">
        <w:t>After completing the activities in this test case, you can continue testing the following business processes:</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4652"/>
        <w:gridCol w:w="9632"/>
      </w:tblGrid>
      <w:tr w:rsidR="001E2381" w:rsidRPr="005F7A67" w14:paraId="4D810BC3" w14:textId="77777777" w:rsidTr="00916A00">
        <w:trPr>
          <w:tblHeader/>
        </w:trPr>
        <w:tc>
          <w:tcPr>
            <w:tcW w:w="4652" w:type="dxa"/>
            <w:shd w:val="solid" w:color="999999" w:fill="FFFFFF"/>
          </w:tcPr>
          <w:p w14:paraId="39E360F6" w14:textId="77777777" w:rsidR="001E2381" w:rsidRPr="005F7A67" w:rsidRDefault="001E2381" w:rsidP="001E2381">
            <w:pPr>
              <w:pStyle w:val="TableHeading"/>
              <w:keepNext/>
              <w:rPr>
                <w:rFonts w:ascii="BentonSans Bold" w:hAnsi="BentonSans Bold"/>
                <w:b w:val="0"/>
                <w:bCs/>
                <w:color w:val="FFFFFF"/>
                <w:sz w:val="18"/>
                <w:lang w:val="en-US"/>
              </w:rPr>
            </w:pPr>
            <w:r w:rsidRPr="005F7A67">
              <w:rPr>
                <w:rFonts w:ascii="BentonSans Bold" w:hAnsi="BentonSans Bold"/>
                <w:b w:val="0"/>
                <w:bCs/>
                <w:color w:val="FFFFFF"/>
                <w:sz w:val="18"/>
                <w:lang w:val="en-US"/>
              </w:rPr>
              <w:t>Process</w:t>
            </w:r>
          </w:p>
        </w:tc>
        <w:tc>
          <w:tcPr>
            <w:tcW w:w="9632" w:type="dxa"/>
            <w:shd w:val="solid" w:color="999999" w:fill="FFFFFF"/>
          </w:tcPr>
          <w:p w14:paraId="630B8F30" w14:textId="77777777" w:rsidR="001E2381" w:rsidRPr="005F7A67" w:rsidRDefault="001E2381" w:rsidP="001E2381">
            <w:pPr>
              <w:pStyle w:val="TableHeading"/>
              <w:rPr>
                <w:rFonts w:ascii="BentonSans Bold" w:hAnsi="BentonSans Bold"/>
                <w:b w:val="0"/>
                <w:bCs/>
                <w:color w:val="FFFFFF"/>
                <w:sz w:val="18"/>
                <w:lang w:val="en-US"/>
              </w:rPr>
            </w:pPr>
            <w:r w:rsidRPr="005F7A67">
              <w:rPr>
                <w:rFonts w:ascii="BentonSans Bold" w:hAnsi="BentonSans Bold"/>
                <w:b w:val="0"/>
                <w:bCs/>
                <w:color w:val="FFFFFF"/>
                <w:sz w:val="18"/>
                <w:lang w:val="en-US"/>
              </w:rPr>
              <w:t>Business Condition</w:t>
            </w:r>
          </w:p>
        </w:tc>
      </w:tr>
      <w:tr w:rsidR="006F7CA3" w:rsidRPr="005F7A67" w14:paraId="3E798254" w14:textId="77777777" w:rsidTr="00916A00">
        <w:tc>
          <w:tcPr>
            <w:tcW w:w="4652" w:type="dxa"/>
          </w:tcPr>
          <w:p w14:paraId="5A86566E" w14:textId="20DB363F" w:rsidR="006F7CA3" w:rsidRPr="00BA4827" w:rsidRDefault="00916A00" w:rsidP="006F7CA3">
            <w:pPr>
              <w:rPr>
                <w:rFonts w:ascii="BentonSans Book Italic" w:hAnsi="BentonSans Book Italic"/>
              </w:rPr>
            </w:pPr>
            <w:ins w:id="5300" w:author="Author" w:date="2018-02-23T15:59:00Z">
              <w:r>
                <w:t>I</w:t>
              </w:r>
              <w:r w:rsidRPr="00383F3F">
                <w:t>n case</w:t>
              </w:r>
              <w:r>
                <w:t xml:space="preserve"> the</w:t>
              </w:r>
              <w:r w:rsidRPr="0073146F">
                <w:t xml:space="preserve"> </w:t>
              </w:r>
              <w:r w:rsidRPr="005F7A67">
                <w:rPr>
                  <w:rStyle w:val="SAPEmphasis"/>
                </w:rPr>
                <w:t xml:space="preserve">Time Off </w:t>
              </w:r>
              <w:r w:rsidRPr="00332BC8">
                <w:t xml:space="preserve">content </w:t>
              </w:r>
              <w:r w:rsidRPr="0073146F">
                <w:t xml:space="preserve">has been </w:t>
              </w:r>
              <w:r>
                <w:t>deployed</w:t>
              </w:r>
              <w:r w:rsidRPr="00BA4827">
                <w:rPr>
                  <w:rFonts w:ascii="BentonSans Book Italic" w:hAnsi="BentonSans Book Italic"/>
                </w:rPr>
                <w:t xml:space="preserve"> </w:t>
              </w:r>
            </w:ins>
            <w:ins w:id="5301" w:author="Author" w:date="2018-02-23T16:00:00Z">
              <w:r>
                <w:rPr>
                  <w:rStyle w:val="SAPEmphasis"/>
                </w:rPr>
                <w:t>with the SAP Best Practices</w:t>
              </w:r>
              <w:r>
                <w:t>:</w:t>
              </w:r>
              <w:r w:rsidRPr="00BA4827">
                <w:rPr>
                  <w:rFonts w:ascii="BentonSans Book Italic" w:hAnsi="BentonSans Book Italic"/>
                </w:rPr>
                <w:t xml:space="preserve"> </w:t>
              </w:r>
            </w:ins>
            <w:commentRangeStart w:id="5302"/>
            <w:commentRangeStart w:id="5303"/>
            <w:r w:rsidR="006F7CA3" w:rsidRPr="00BA4827">
              <w:rPr>
                <w:rFonts w:ascii="BentonSans Book Italic" w:hAnsi="BentonSans Book Italic"/>
              </w:rPr>
              <w:t xml:space="preserve">Request and Manage Time Off (FJ7) </w:t>
            </w:r>
            <w:r w:rsidR="006F7CA3" w:rsidRPr="00BA4827">
              <w:rPr>
                <w:rStyle w:val="SAPScreenElement"/>
                <w:color w:val="auto"/>
              </w:rPr>
              <w:t>(Optional)</w:t>
            </w:r>
            <w:commentRangeEnd w:id="5302"/>
            <w:r w:rsidR="005B0DF0" w:rsidRPr="00BA4827">
              <w:rPr>
                <w:rStyle w:val="CommentReference"/>
                <w:rFonts w:ascii="Arial" w:eastAsia="SimSun" w:hAnsi="Arial"/>
                <w:lang w:val="de-DE"/>
              </w:rPr>
              <w:commentReference w:id="5302"/>
            </w:r>
          </w:p>
        </w:tc>
        <w:tc>
          <w:tcPr>
            <w:tcW w:w="9632" w:type="dxa"/>
          </w:tcPr>
          <w:p w14:paraId="29A00509" w14:textId="15F63CF0" w:rsidR="00185F7F" w:rsidRDefault="00185F7F" w:rsidP="0026234D">
            <w:pPr>
              <w:rPr>
                <w:ins w:id="5304" w:author="Author" w:date="2018-02-23T15:54:00Z"/>
                <w:rStyle w:val="SAPEmphasis"/>
              </w:rPr>
            </w:pPr>
            <w:ins w:id="5305" w:author="Author" w:date="2018-02-23T15:52:00Z">
              <w:r w:rsidRPr="005F7A67">
                <w:rPr>
                  <w:rStyle w:val="SAPEmphasis"/>
                </w:rPr>
                <w:t>In case the Time Off content has</w:t>
              </w:r>
              <w:r>
                <w:rPr>
                  <w:rStyle w:val="SAPEmphasis"/>
                </w:rPr>
                <w:t xml:space="preserve"> already</w:t>
              </w:r>
              <w:r w:rsidRPr="005F7A67">
                <w:rPr>
                  <w:rStyle w:val="SAPEmphasis"/>
                </w:rPr>
                <w:t xml:space="preserve"> been implemented </w:t>
              </w:r>
              <w:r>
                <w:rPr>
                  <w:rStyle w:val="SAPEmphasis"/>
                </w:rPr>
                <w:t>when executing actions, then</w:t>
              </w:r>
            </w:ins>
            <w:ins w:id="5306" w:author="Author" w:date="2018-02-23T15:54:00Z">
              <w:r w:rsidR="00916A00">
                <w:rPr>
                  <w:rStyle w:val="SAPEmphasis"/>
                </w:rPr>
                <w:t xml:space="preserve"> different situations might occur</w:t>
              </w:r>
            </w:ins>
            <w:ins w:id="5307" w:author="Author" w:date="2018-02-23T15:55:00Z">
              <w:r w:rsidR="00916A00">
                <w:rPr>
                  <w:rStyle w:val="SAPEmphasis"/>
                </w:rPr>
                <w:t>, like for example</w:t>
              </w:r>
            </w:ins>
            <w:ins w:id="5308" w:author="Author" w:date="2018-02-23T15:54:00Z">
              <w:r w:rsidR="00916A00">
                <w:rPr>
                  <w:rStyle w:val="SAPEmphasis"/>
                </w:rPr>
                <w:t>:</w:t>
              </w:r>
            </w:ins>
          </w:p>
          <w:p w14:paraId="4CAA8F53" w14:textId="2C513999" w:rsidR="00916A00" w:rsidRPr="00916A00" w:rsidRDefault="00916A00" w:rsidP="00916A00">
            <w:pPr>
              <w:pStyle w:val="ListParagraph"/>
              <w:numPr>
                <w:ilvl w:val="0"/>
                <w:numId w:val="40"/>
              </w:numPr>
              <w:ind w:left="256" w:hanging="270"/>
              <w:rPr>
                <w:ins w:id="5309" w:author="Author" w:date="2018-02-23T15:57:00Z"/>
                <w:rFonts w:ascii="BentonSans Medium" w:hAnsi="BentonSans Medium"/>
              </w:rPr>
            </w:pPr>
            <w:ins w:id="5310" w:author="Author" w:date="2018-02-23T15:55:00Z">
              <w:r w:rsidRPr="00BA4827">
                <w:t xml:space="preserve">if upon a personnel action the value of field </w:t>
              </w:r>
              <w:r w:rsidRPr="00BA4827">
                <w:rPr>
                  <w:rStyle w:val="SAPScreenElement"/>
                </w:rPr>
                <w:t>FTE</w:t>
              </w:r>
              <w:r w:rsidRPr="00BA4827">
                <w:t xml:space="preserve"> has changed, then the vacation</w:t>
              </w:r>
              <w:r>
                <w:t xml:space="preserve"> / annual leave</w:t>
              </w:r>
              <w:r w:rsidRPr="00BA4827">
                <w:t xml:space="preserve"> entitlement of the employee also changes and needs to be adapted manually</w:t>
              </w:r>
            </w:ins>
          </w:p>
          <w:p w14:paraId="5C379B84" w14:textId="2E254B79" w:rsidR="006F7CA3" w:rsidRPr="00916A00" w:rsidDel="00916A00" w:rsidRDefault="00916A00" w:rsidP="00916A00">
            <w:pPr>
              <w:pStyle w:val="ListParagraph"/>
              <w:numPr>
                <w:ilvl w:val="0"/>
                <w:numId w:val="40"/>
              </w:numPr>
              <w:ind w:left="256" w:hanging="270"/>
              <w:rPr>
                <w:del w:id="5311" w:author="Author" w:date="2018-02-23T15:56:00Z"/>
                <w:rFonts w:ascii="BentonSans Medium" w:hAnsi="BentonSans Medium"/>
              </w:rPr>
            </w:pPr>
            <w:ins w:id="5312" w:author="Author" w:date="2018-02-23T15:57:00Z">
              <w:r w:rsidRPr="00BA4827">
                <w:t>if upon a transfer action new time accounts have been generated for the employee, the old time accounts need to be closed manually and the remaining balance needs to be transferred manually, if wanted</w:t>
              </w:r>
            </w:ins>
            <w:ins w:id="5313" w:author="Author" w:date="2018-02-01T10:13:00Z">
              <w:del w:id="5314" w:author="Author" w:date="2018-02-23T15:56:00Z">
                <w:r w:rsidR="00BA4827" w:rsidRPr="00BA4827" w:rsidDel="00916A00">
                  <w:rPr>
                    <w:rStyle w:val="SAPEmphasis"/>
                  </w:rPr>
                  <w:delText xml:space="preserve">For countries AU, AE, FR, GB, SA, US: </w:delText>
                </w:r>
              </w:del>
            </w:ins>
            <w:ins w:id="5315" w:author="Author" w:date="2018-02-13T10:04:00Z">
              <w:del w:id="5316" w:author="Author" w:date="2018-02-23T15:56:00Z">
                <w:r w:rsidR="00373E1D" w:rsidRPr="005F7A67" w:rsidDel="00916A00">
                  <w:rPr>
                    <w:rStyle w:val="SAPEmphasis"/>
                  </w:rPr>
                  <w:delText>In case the Time Off content has</w:delText>
                </w:r>
                <w:r w:rsidR="00373E1D" w:rsidDel="00916A00">
                  <w:rPr>
                    <w:rStyle w:val="SAPEmphasis"/>
                  </w:rPr>
                  <w:delText xml:space="preserve"> already</w:delText>
                </w:r>
                <w:r w:rsidR="00373E1D" w:rsidRPr="005F7A67" w:rsidDel="00916A00">
                  <w:rPr>
                    <w:rStyle w:val="SAPEmphasis"/>
                  </w:rPr>
                  <w:delText xml:space="preserve"> been implemented in your Employee Central instance</w:delText>
                </w:r>
                <w:r w:rsidR="00373E1D" w:rsidDel="00916A00">
                  <w:rPr>
                    <w:rStyle w:val="SAPEmphasis"/>
                  </w:rPr>
                  <w:delText xml:space="preserve"> when executing the transfer action</w:delText>
                </w:r>
              </w:del>
            </w:ins>
            <w:del w:id="5317" w:author="Author" w:date="2018-02-23T15:56:00Z">
              <w:r w:rsidR="006F7CA3" w:rsidRPr="00BA4827" w:rsidDel="00916A00">
                <w:rPr>
                  <w:rStyle w:val="SAPEmphasis"/>
                </w:rPr>
                <w:delText>In case</w:delText>
              </w:r>
              <w:r w:rsidR="002314E8" w:rsidRPr="00BA4827" w:rsidDel="00916A00">
                <w:rPr>
                  <w:rStyle w:val="SAPEmphasis"/>
                </w:rPr>
                <w:delText xml:space="preserve"> the</w:delText>
              </w:r>
              <w:r w:rsidR="006258B3" w:rsidRPr="00BA4827" w:rsidDel="00916A00">
                <w:rPr>
                  <w:rStyle w:val="SAPEmphasis"/>
                </w:rPr>
                <w:delText xml:space="preserve"> </w:delText>
              </w:r>
              <w:r w:rsidR="006F7CA3" w:rsidRPr="00BA4827" w:rsidDel="00916A00">
                <w:rPr>
                  <w:rStyle w:val="SAPEmphasis"/>
                </w:rPr>
                <w:delText>Time Off</w:delText>
              </w:r>
              <w:r w:rsidR="006F7CA3" w:rsidRPr="00BA4827" w:rsidDel="00916A00">
                <w:delText xml:space="preserve"> </w:delText>
              </w:r>
              <w:r w:rsidR="002314E8" w:rsidRPr="00BA4827" w:rsidDel="00916A00">
                <w:rPr>
                  <w:rStyle w:val="SAPEmphasis"/>
                </w:rPr>
                <w:delText>content</w:delText>
              </w:r>
              <w:r w:rsidR="002314E8" w:rsidRPr="00BA4827" w:rsidDel="00916A00">
                <w:delText xml:space="preserve"> </w:delText>
              </w:r>
              <w:r w:rsidR="00260C8D" w:rsidRPr="00BA4827" w:rsidDel="00916A00">
                <w:rPr>
                  <w:rStyle w:val="SAPEmphasis"/>
                </w:rPr>
                <w:delText>has been implemented</w:delText>
              </w:r>
              <w:r w:rsidR="006F7CA3" w:rsidRPr="00BA4827" w:rsidDel="00916A00">
                <w:rPr>
                  <w:rStyle w:val="SAPEmphasis"/>
                </w:rPr>
                <w:delText xml:space="preserve"> in the </w:delText>
              </w:r>
              <w:r w:rsidR="004F30C2" w:rsidRPr="00BA4827" w:rsidDel="00916A00">
                <w:rPr>
                  <w:rStyle w:val="SAPEmphasis"/>
                </w:rPr>
                <w:delText xml:space="preserve">SAP SuccessFactors </w:delText>
              </w:r>
              <w:r w:rsidR="006F7CA3" w:rsidRPr="00BA4827" w:rsidDel="00916A00">
                <w:rPr>
                  <w:rStyle w:val="SAPEmphasis"/>
                </w:rPr>
                <w:delText>Employee Central</w:delText>
              </w:r>
              <w:r w:rsidR="006F7CA3" w:rsidRPr="00BA4827" w:rsidDel="00916A00">
                <w:delText xml:space="preserve"> </w:delText>
              </w:r>
              <w:r w:rsidR="006F7CA3" w:rsidRPr="00BA4827" w:rsidDel="00916A00">
                <w:rPr>
                  <w:rStyle w:val="SAPEmphasis"/>
                </w:rPr>
                <w:delText>instance</w:delText>
              </w:r>
              <w:r w:rsidR="006F7CA3" w:rsidRPr="00BA4827" w:rsidDel="00916A00">
                <w:delText>, if upon a transfer action new time accounts have been generated for the employee, the old time accounts need to be closed manually and the remaining balance needs to be transferred manually, if wanted.</w:delText>
              </w:r>
              <w:commentRangeEnd w:id="5303"/>
              <w:r w:rsidR="00706962" w:rsidRPr="00BA4827" w:rsidDel="00916A00">
                <w:rPr>
                  <w:rStyle w:val="CommentReference"/>
                  <w:rFonts w:ascii="Arial" w:eastAsia="SimSun" w:hAnsi="Arial"/>
                  <w:lang w:val="de-DE"/>
                </w:rPr>
                <w:commentReference w:id="5303"/>
              </w:r>
            </w:del>
          </w:p>
          <w:p w14:paraId="6EAEAEEC" w14:textId="24BF7985" w:rsidR="00373316" w:rsidRPr="00BA4827" w:rsidRDefault="00BA4827" w:rsidP="00916A00">
            <w:pPr>
              <w:pStyle w:val="ListParagraph"/>
              <w:numPr>
                <w:ilvl w:val="0"/>
                <w:numId w:val="40"/>
              </w:numPr>
              <w:ind w:left="256" w:hanging="270"/>
              <w:rPr>
                <w:b/>
              </w:rPr>
            </w:pPr>
            <w:ins w:id="5318" w:author="Author" w:date="2018-02-01T10:14:00Z">
              <w:del w:id="5319" w:author="Author" w:date="2018-02-23T15:56:00Z">
                <w:r w:rsidRPr="00BA4827" w:rsidDel="00916A00">
                  <w:rPr>
                    <w:rStyle w:val="SAPEmphasis"/>
                  </w:rPr>
                  <w:delText xml:space="preserve">For country DE: </w:delText>
                </w:r>
              </w:del>
            </w:ins>
            <w:ins w:id="5320" w:author="Author" w:date="2018-02-13T10:05:00Z">
              <w:del w:id="5321" w:author="Author" w:date="2018-02-23T15:56:00Z">
                <w:r w:rsidR="00373E1D" w:rsidRPr="005F7A67" w:rsidDel="00916A00">
                  <w:rPr>
                    <w:rStyle w:val="SAPEmphasis"/>
                  </w:rPr>
                  <w:delText>In case the Time Off content has</w:delText>
                </w:r>
                <w:r w:rsidR="00373E1D" w:rsidDel="00916A00">
                  <w:rPr>
                    <w:rStyle w:val="SAPEmphasis"/>
                  </w:rPr>
                  <w:delText xml:space="preserve"> already</w:delText>
                </w:r>
                <w:r w:rsidR="00373E1D" w:rsidRPr="005F7A67" w:rsidDel="00916A00">
                  <w:rPr>
                    <w:rStyle w:val="SAPEmphasis"/>
                  </w:rPr>
                  <w:delText xml:space="preserve"> been implemented in your Employee Central instance</w:delText>
                </w:r>
                <w:r w:rsidR="00373E1D" w:rsidDel="00916A00">
                  <w:rPr>
                    <w:rStyle w:val="SAPEmphasis"/>
                  </w:rPr>
                  <w:delText xml:space="preserve"> when executing action</w:delText>
                </w:r>
              </w:del>
            </w:ins>
            <w:ins w:id="5322" w:author="Author" w:date="2018-02-13T10:21:00Z">
              <w:del w:id="5323" w:author="Author" w:date="2018-02-23T15:56:00Z">
                <w:r w:rsidR="002F5D7E" w:rsidDel="00916A00">
                  <w:rPr>
                    <w:rStyle w:val="SAPEmphasis"/>
                  </w:rPr>
                  <w:delText>s</w:delText>
                </w:r>
              </w:del>
            </w:ins>
            <w:commentRangeStart w:id="5324"/>
            <w:del w:id="5325" w:author="Author" w:date="2018-02-23T15:56:00Z">
              <w:r w:rsidR="00373316" w:rsidRPr="00BA4827" w:rsidDel="00916A00">
                <w:rPr>
                  <w:rStyle w:val="SAPEmphasis"/>
                </w:rPr>
                <w:delText>In case</w:delText>
              </w:r>
              <w:r w:rsidR="00373316" w:rsidRPr="00BA4827" w:rsidDel="00916A00">
                <w:rPr>
                  <w:b/>
                </w:rPr>
                <w:delText xml:space="preserve"> </w:delText>
              </w:r>
              <w:r w:rsidR="00373316" w:rsidRPr="00BA4827" w:rsidDel="00916A00">
                <w:rPr>
                  <w:rStyle w:val="SAPEmphasis"/>
                </w:rPr>
                <w:delText>the Time Off content</w:delText>
              </w:r>
              <w:r w:rsidR="00373316" w:rsidRPr="00BA4827" w:rsidDel="00916A00">
                <w:delText xml:space="preserve"> </w:delText>
              </w:r>
              <w:r w:rsidR="00373316" w:rsidRPr="00BA4827" w:rsidDel="00916A00">
                <w:rPr>
                  <w:rStyle w:val="SAPEmphasis"/>
                </w:rPr>
                <w:delText>has been implemented in the SAP SuccessFactors Employee Central</w:delText>
              </w:r>
              <w:r w:rsidR="00373316" w:rsidRPr="00BA4827" w:rsidDel="00916A00">
                <w:delText xml:space="preserve"> </w:delText>
              </w:r>
              <w:r w:rsidR="00373316" w:rsidRPr="00BA4827" w:rsidDel="00916A00">
                <w:rPr>
                  <w:rStyle w:val="SAPEmphasis"/>
                </w:rPr>
                <w:delText>instance</w:delText>
              </w:r>
              <w:r w:rsidR="00373316" w:rsidRPr="00BA4827" w:rsidDel="00916A00">
                <w:delText>,</w:delText>
              </w:r>
            </w:del>
            <w:del w:id="5326" w:author="Author" w:date="2018-02-23T15:55:00Z">
              <w:r w:rsidR="00373316" w:rsidRPr="00BA4827" w:rsidDel="00916A00">
                <w:delText xml:space="preserve"> if upon a personnel action the value of field </w:delText>
              </w:r>
              <w:r w:rsidR="00373316" w:rsidRPr="00BA4827" w:rsidDel="00916A00">
                <w:rPr>
                  <w:rStyle w:val="SAPScreenElement"/>
                </w:rPr>
                <w:delText>FTE</w:delText>
              </w:r>
              <w:r w:rsidR="00373316" w:rsidRPr="00BA4827" w:rsidDel="00916A00">
                <w:delText xml:space="preserve"> has changed, then the vacation entitlement of the employee also changes and needs to be adapted manually</w:delText>
              </w:r>
            </w:del>
            <w:del w:id="5327" w:author="Author" w:date="2018-02-23T15:56:00Z">
              <w:r w:rsidR="00373316" w:rsidRPr="00BA4827" w:rsidDel="00916A00">
                <w:delText>.</w:delText>
              </w:r>
              <w:commentRangeEnd w:id="5324"/>
              <w:r w:rsidR="00373316" w:rsidRPr="00BA4827" w:rsidDel="00916A00">
                <w:rPr>
                  <w:rStyle w:val="CommentReference"/>
                  <w:rFonts w:ascii="Arial" w:eastAsia="SimSun" w:hAnsi="Arial"/>
                  <w:lang w:val="de-DE"/>
                </w:rPr>
                <w:commentReference w:id="5324"/>
              </w:r>
            </w:del>
          </w:p>
        </w:tc>
      </w:tr>
      <w:tr w:rsidR="001E2381" w:rsidRPr="005F7A67" w14:paraId="5A870F7C" w14:textId="77777777" w:rsidTr="00916A00">
        <w:tc>
          <w:tcPr>
            <w:tcW w:w="4652" w:type="dxa"/>
          </w:tcPr>
          <w:p w14:paraId="6AAD242F" w14:textId="77F7A381" w:rsidR="001E2381" w:rsidRPr="005F7A67" w:rsidRDefault="00E35F75" w:rsidP="00DA56C7">
            <w:r w:rsidRPr="005F7A67">
              <w:rPr>
                <w:rFonts w:ascii="BentonSans Book Italic" w:hAnsi="BentonSans Book Italic"/>
              </w:rPr>
              <w:t xml:space="preserve">Integration with </w:t>
            </w:r>
            <w:r w:rsidR="00144312" w:rsidRPr="005F7A67">
              <w:rPr>
                <w:rFonts w:ascii="BentonSans Book Italic" w:hAnsi="BentonSans Book Italic"/>
              </w:rPr>
              <w:t xml:space="preserve">SAP </w:t>
            </w:r>
            <w:r w:rsidRPr="005F7A67">
              <w:rPr>
                <w:rFonts w:ascii="BentonSans Book Italic" w:hAnsi="BentonSans Book Italic"/>
              </w:rPr>
              <w:t xml:space="preserve">SuccessFactors Employee Central Payroll (15O) </w:t>
            </w:r>
            <w:r w:rsidR="001E2381" w:rsidRPr="005F7A67">
              <w:rPr>
                <w:rStyle w:val="SAPScreenElement"/>
                <w:color w:val="auto"/>
              </w:rPr>
              <w:t>(Optional)</w:t>
            </w:r>
          </w:p>
        </w:tc>
        <w:tc>
          <w:tcPr>
            <w:tcW w:w="9632" w:type="dxa"/>
          </w:tcPr>
          <w:p w14:paraId="0F5211F1" w14:textId="476E2992" w:rsidR="00E35F75" w:rsidRPr="005F7A67" w:rsidRDefault="00E35F75" w:rsidP="0026234D">
            <w:r w:rsidRPr="005F7A67">
              <w:rPr>
                <w:rStyle w:val="SAPEmphasis"/>
              </w:rPr>
              <w:t xml:space="preserve">In case integration with </w:t>
            </w:r>
            <w:r w:rsidR="00144312" w:rsidRPr="005F7A67">
              <w:rPr>
                <w:rStyle w:val="SAPEmphasis"/>
              </w:rPr>
              <w:t xml:space="preserve">SAP </w:t>
            </w:r>
            <w:r w:rsidRPr="005F7A67">
              <w:rPr>
                <w:rStyle w:val="SAPEmphasis"/>
              </w:rPr>
              <w:t xml:space="preserve">SuccessFactors Employee Central Payroll is in </w:t>
            </w:r>
            <w:r w:rsidR="00054F4D" w:rsidRPr="005F7A67">
              <w:rPr>
                <w:rStyle w:val="SAPEmphasis"/>
              </w:rPr>
              <w:t>scope</w:t>
            </w:r>
            <w:r w:rsidRPr="005F7A67">
              <w:t xml:space="preserve">, the employee data is transferred from </w:t>
            </w:r>
            <w:r w:rsidR="00144312" w:rsidRPr="005F7A67">
              <w:t xml:space="preserve">SAP </w:t>
            </w:r>
            <w:r w:rsidRPr="005F7A67">
              <w:t xml:space="preserve">SuccessFactors Employee Central to </w:t>
            </w:r>
            <w:r w:rsidR="00144312" w:rsidRPr="005F7A67">
              <w:t xml:space="preserve">SAP </w:t>
            </w:r>
            <w:r w:rsidRPr="005F7A67">
              <w:t xml:space="preserve">SuccessFactors Employee Central Payroll and can be checked there for correctness. </w:t>
            </w:r>
          </w:p>
        </w:tc>
      </w:tr>
    </w:tbl>
    <w:p w14:paraId="0A69E616" w14:textId="77777777" w:rsidR="00296EA6" w:rsidRPr="005F7A67" w:rsidRDefault="00296EA6" w:rsidP="00A067BB">
      <w:pPr>
        <w:spacing w:after="120"/>
      </w:pPr>
    </w:p>
    <w:p w14:paraId="1BAC8BE6" w14:textId="77777777" w:rsidR="00296EA6" w:rsidRPr="005F7A67" w:rsidRDefault="00296EA6" w:rsidP="00296EA6">
      <w:pPr>
        <w:pStyle w:val="SAPHeading1NoNumber"/>
      </w:pPr>
      <w:r w:rsidRPr="005F7A67">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296EA6" w:rsidRPr="005F7A67" w14:paraId="23B72AB0" w14:textId="77777777" w:rsidTr="004D2DC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57FA8FB" w14:textId="77777777" w:rsidR="00296EA6" w:rsidRPr="005F7A67" w:rsidRDefault="00296EA6" w:rsidP="004D2DCE">
            <w:pPr>
              <w:keepNext/>
              <w:rPr>
                <w:b/>
                <w:color w:val="FFFFFF"/>
              </w:rPr>
            </w:pPr>
            <w:r w:rsidRPr="005F7A67">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D828863" w14:textId="77777777" w:rsidR="00296EA6" w:rsidRPr="005F7A67" w:rsidRDefault="00296EA6" w:rsidP="004D2DCE">
            <w:pPr>
              <w:keepNext/>
              <w:rPr>
                <w:b/>
                <w:color w:val="FFFFFF"/>
              </w:rPr>
            </w:pPr>
            <w:r w:rsidRPr="005F7A67">
              <w:rPr>
                <w:b/>
                <w:color w:val="FFFFFF"/>
              </w:rPr>
              <w:t>Description</w:t>
            </w:r>
          </w:p>
        </w:tc>
      </w:tr>
      <w:tr w:rsidR="00296EA6" w:rsidRPr="005F7A67" w14:paraId="2A76A0DE" w14:textId="77777777" w:rsidTr="004D2DCE">
        <w:tc>
          <w:tcPr>
            <w:tcW w:w="1554" w:type="dxa"/>
            <w:shd w:val="clear" w:color="auto" w:fill="auto"/>
          </w:tcPr>
          <w:p w14:paraId="44ED6AEB" w14:textId="77777777" w:rsidR="00296EA6" w:rsidRPr="005F7A67" w:rsidRDefault="00296EA6" w:rsidP="007E5BCB">
            <w:r w:rsidRPr="005F7A67">
              <w:rPr>
                <w:rStyle w:val="SAPScreenElement"/>
              </w:rPr>
              <w:t>Example</w:t>
            </w:r>
          </w:p>
        </w:tc>
        <w:tc>
          <w:tcPr>
            <w:tcW w:w="11598" w:type="dxa"/>
            <w:shd w:val="clear" w:color="auto" w:fill="auto"/>
          </w:tcPr>
          <w:p w14:paraId="632B9010" w14:textId="77777777" w:rsidR="00296EA6" w:rsidRPr="005F7A67" w:rsidRDefault="00296EA6" w:rsidP="007E5BCB">
            <w:r w:rsidRPr="005F7A67">
              <w:t>Words or characters quoted from the screen. These include field names, screen titles, pushbuttons labels, menu names, menu paths, and menu options.</w:t>
            </w:r>
          </w:p>
          <w:p w14:paraId="194295B9" w14:textId="77777777" w:rsidR="00296EA6" w:rsidRPr="005F7A67" w:rsidRDefault="00296EA6" w:rsidP="007E5BCB">
            <w:r w:rsidRPr="005F7A67">
              <w:t>Textual cross-references to other documents.</w:t>
            </w:r>
          </w:p>
        </w:tc>
      </w:tr>
      <w:tr w:rsidR="00296EA6" w:rsidRPr="005F7A67" w14:paraId="10BBEBEE" w14:textId="77777777" w:rsidTr="004D2DCE">
        <w:tc>
          <w:tcPr>
            <w:tcW w:w="1554" w:type="dxa"/>
            <w:shd w:val="clear" w:color="auto" w:fill="F2F2F2"/>
          </w:tcPr>
          <w:p w14:paraId="24062324" w14:textId="77777777" w:rsidR="00296EA6" w:rsidRPr="005F7A67" w:rsidRDefault="00296EA6" w:rsidP="007E5BCB">
            <w:pPr>
              <w:rPr>
                <w:rStyle w:val="SAPEmphasis"/>
              </w:rPr>
            </w:pPr>
            <w:r w:rsidRPr="005F7A67">
              <w:rPr>
                <w:rStyle w:val="SAPEmphasis"/>
              </w:rPr>
              <w:t>Example</w:t>
            </w:r>
          </w:p>
        </w:tc>
        <w:tc>
          <w:tcPr>
            <w:tcW w:w="11598" w:type="dxa"/>
            <w:shd w:val="clear" w:color="auto" w:fill="F2F2F2"/>
          </w:tcPr>
          <w:p w14:paraId="1A7EE24A" w14:textId="77777777" w:rsidR="00296EA6" w:rsidRPr="005F7A67" w:rsidRDefault="00296EA6" w:rsidP="007E5BCB">
            <w:r w:rsidRPr="005F7A67">
              <w:t>Emphasized words or expressions.</w:t>
            </w:r>
          </w:p>
        </w:tc>
      </w:tr>
      <w:tr w:rsidR="00296EA6" w:rsidRPr="005F7A67" w14:paraId="493035E0" w14:textId="77777777" w:rsidTr="004D2DCE">
        <w:tc>
          <w:tcPr>
            <w:tcW w:w="1554" w:type="dxa"/>
            <w:shd w:val="clear" w:color="auto" w:fill="auto"/>
          </w:tcPr>
          <w:p w14:paraId="1456C209" w14:textId="77777777" w:rsidR="00296EA6" w:rsidRPr="005F7A67" w:rsidRDefault="00296EA6" w:rsidP="007E5BCB">
            <w:r w:rsidRPr="005F7A67">
              <w:rPr>
                <w:rStyle w:val="SAPMonospace"/>
              </w:rPr>
              <w:t>EXAMPLE</w:t>
            </w:r>
          </w:p>
        </w:tc>
        <w:tc>
          <w:tcPr>
            <w:tcW w:w="11598" w:type="dxa"/>
            <w:shd w:val="clear" w:color="auto" w:fill="auto"/>
          </w:tcPr>
          <w:p w14:paraId="5F5E8C10" w14:textId="77777777" w:rsidR="00296EA6" w:rsidRPr="005F7A67" w:rsidRDefault="00296EA6" w:rsidP="007E5BCB">
            <w:r w:rsidRPr="005F7A67">
              <w:t>Technical names of system objects. These include report names, program names, transaction codes, table names, and key concepts of a programming language when they are surrounded by body text, for example, SELECT and INCLUDE.</w:t>
            </w:r>
          </w:p>
        </w:tc>
      </w:tr>
      <w:tr w:rsidR="00296EA6" w:rsidRPr="005F7A67" w14:paraId="7AB2E4D4" w14:textId="77777777" w:rsidTr="004D2DCE">
        <w:tc>
          <w:tcPr>
            <w:tcW w:w="1554" w:type="dxa"/>
            <w:shd w:val="clear" w:color="auto" w:fill="F2F2F2"/>
          </w:tcPr>
          <w:p w14:paraId="598FBA13" w14:textId="77777777" w:rsidR="00296EA6" w:rsidRPr="005F7A67" w:rsidRDefault="00296EA6" w:rsidP="007E5BCB">
            <w:pPr>
              <w:rPr>
                <w:rStyle w:val="SAPMonospace"/>
              </w:rPr>
            </w:pPr>
            <w:r w:rsidRPr="005F7A67">
              <w:rPr>
                <w:rStyle w:val="SAPMonospace"/>
              </w:rPr>
              <w:t>Example</w:t>
            </w:r>
          </w:p>
        </w:tc>
        <w:tc>
          <w:tcPr>
            <w:tcW w:w="11598" w:type="dxa"/>
            <w:shd w:val="clear" w:color="auto" w:fill="F2F2F2"/>
          </w:tcPr>
          <w:p w14:paraId="79E253B9" w14:textId="77777777" w:rsidR="00296EA6" w:rsidRPr="005F7A67" w:rsidRDefault="00296EA6" w:rsidP="007E5BCB">
            <w:r w:rsidRPr="005F7A67">
              <w:t>Output on the screen. This includes file and directory names and their paths, messages, names of variables and parameters, source text, and names of installation, upgrade and database tools.</w:t>
            </w:r>
          </w:p>
        </w:tc>
      </w:tr>
      <w:tr w:rsidR="00296EA6" w:rsidRPr="005F7A67" w14:paraId="7CAED543" w14:textId="77777777" w:rsidTr="004D2DCE">
        <w:tc>
          <w:tcPr>
            <w:tcW w:w="1554" w:type="dxa"/>
            <w:shd w:val="clear" w:color="auto" w:fill="auto"/>
          </w:tcPr>
          <w:p w14:paraId="3C018656" w14:textId="77777777" w:rsidR="00296EA6" w:rsidRPr="005F7A67" w:rsidRDefault="00296EA6" w:rsidP="007E5BCB">
            <w:pPr>
              <w:rPr>
                <w:rStyle w:val="SAPEmphasis"/>
              </w:rPr>
            </w:pPr>
            <w:r w:rsidRPr="005F7A67">
              <w:rPr>
                <w:rStyle w:val="SAPUserEntry"/>
              </w:rPr>
              <w:t>Example</w:t>
            </w:r>
          </w:p>
        </w:tc>
        <w:tc>
          <w:tcPr>
            <w:tcW w:w="11598" w:type="dxa"/>
            <w:shd w:val="clear" w:color="auto" w:fill="auto"/>
          </w:tcPr>
          <w:p w14:paraId="218B6BAF" w14:textId="77777777" w:rsidR="00296EA6" w:rsidRPr="005F7A67" w:rsidRDefault="00296EA6" w:rsidP="007E5BCB">
            <w:r w:rsidRPr="005F7A67">
              <w:t>Exact user entry. These are words or characters that you enter in the system exactly as they appear in the documentation.</w:t>
            </w:r>
          </w:p>
        </w:tc>
      </w:tr>
      <w:tr w:rsidR="00296EA6" w:rsidRPr="005F7A67" w14:paraId="3565C8AA" w14:textId="77777777" w:rsidTr="004D2DCE">
        <w:tc>
          <w:tcPr>
            <w:tcW w:w="1554" w:type="dxa"/>
            <w:shd w:val="clear" w:color="auto" w:fill="F2F2F2"/>
          </w:tcPr>
          <w:p w14:paraId="5A38707C" w14:textId="77777777" w:rsidR="00296EA6" w:rsidRPr="005F7A67" w:rsidRDefault="00296EA6" w:rsidP="007E5BCB">
            <w:pPr>
              <w:rPr>
                <w:rStyle w:val="SAPUserEntry"/>
              </w:rPr>
            </w:pPr>
            <w:r w:rsidRPr="005F7A67">
              <w:rPr>
                <w:rStyle w:val="SAPUserEntry"/>
              </w:rPr>
              <w:t>&lt;Example&gt;</w:t>
            </w:r>
          </w:p>
        </w:tc>
        <w:tc>
          <w:tcPr>
            <w:tcW w:w="11598" w:type="dxa"/>
            <w:shd w:val="clear" w:color="auto" w:fill="F2F2F2"/>
          </w:tcPr>
          <w:p w14:paraId="42403CB5" w14:textId="77777777" w:rsidR="00296EA6" w:rsidRPr="005F7A67" w:rsidRDefault="00296EA6" w:rsidP="007E5BCB">
            <w:r w:rsidRPr="005F7A67">
              <w:t>Variable user entry. Angle brackets indicate that you replace these words and characters with appropriate entries to make entries in the system.</w:t>
            </w:r>
          </w:p>
        </w:tc>
      </w:tr>
      <w:tr w:rsidR="00296EA6" w:rsidRPr="005F7A67" w14:paraId="6709AFE1" w14:textId="77777777" w:rsidTr="004D2DCE">
        <w:tc>
          <w:tcPr>
            <w:tcW w:w="1554" w:type="dxa"/>
            <w:shd w:val="clear" w:color="auto" w:fill="auto"/>
          </w:tcPr>
          <w:p w14:paraId="1CD00497" w14:textId="77777777" w:rsidR="00296EA6" w:rsidRPr="005F7A67" w:rsidRDefault="00296EA6" w:rsidP="007E5BCB">
            <w:pPr>
              <w:rPr>
                <w:rStyle w:val="SAPKeyboard"/>
              </w:rPr>
            </w:pPr>
            <w:r w:rsidRPr="005F7A67">
              <w:rPr>
                <w:rStyle w:val="SAPKeyboard"/>
              </w:rPr>
              <w:t>EXAMPLE</w:t>
            </w:r>
          </w:p>
        </w:tc>
        <w:tc>
          <w:tcPr>
            <w:tcW w:w="11598" w:type="dxa"/>
            <w:shd w:val="clear" w:color="auto" w:fill="auto"/>
          </w:tcPr>
          <w:p w14:paraId="734CDEBB" w14:textId="77777777" w:rsidR="00296EA6" w:rsidRPr="005F7A67" w:rsidRDefault="00296EA6" w:rsidP="007E5BCB">
            <w:r w:rsidRPr="005F7A67">
              <w:t xml:space="preserve">Keys on the keyboard, for example, </w:t>
            </w:r>
            <w:r w:rsidRPr="005F7A67">
              <w:rPr>
                <w:rStyle w:val="SAPKeyboard"/>
              </w:rPr>
              <w:t>F2</w:t>
            </w:r>
            <w:r w:rsidRPr="005F7A67">
              <w:t xml:space="preserve"> or </w:t>
            </w:r>
            <w:r w:rsidRPr="005F7A67">
              <w:rPr>
                <w:rStyle w:val="SAPKeyboard"/>
              </w:rPr>
              <w:t>ENTER</w:t>
            </w:r>
            <w:r w:rsidRPr="005F7A67">
              <w:t>.</w:t>
            </w:r>
          </w:p>
        </w:tc>
      </w:tr>
    </w:tbl>
    <w:p w14:paraId="79AD45FE" w14:textId="77777777" w:rsidR="00296EA6" w:rsidRPr="005F7A67" w:rsidRDefault="00296EA6" w:rsidP="00296EA6"/>
    <w:p w14:paraId="076319C3" w14:textId="77777777" w:rsidR="00296EA6" w:rsidRPr="005F7A67" w:rsidRDefault="00296EA6" w:rsidP="00296EA6">
      <w:pPr>
        <w:spacing w:before="0" w:after="200" w:line="276" w:lineRule="auto"/>
      </w:pPr>
    </w:p>
    <w:p w14:paraId="7FE0044F" w14:textId="77777777" w:rsidR="00296EA6" w:rsidRPr="005F7A67" w:rsidRDefault="00296EA6" w:rsidP="00296EA6">
      <w:pPr>
        <w:sectPr w:rsidR="00296EA6" w:rsidRPr="005F7A67" w:rsidSect="005A5D93">
          <w:footerReference w:type="default" r:id="rId26"/>
          <w:pgSz w:w="15842" w:h="12242" w:orient="landscape" w:code="1"/>
          <w:pgMar w:top="885" w:right="816" w:bottom="720" w:left="720" w:header="567" w:footer="397" w:gutter="0"/>
          <w:pgBorders>
            <w:top w:val="single" w:sz="48" w:space="1" w:color="999999"/>
          </w:pgBorders>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296EA6" w:rsidRPr="005F7A67" w14:paraId="691DEE3F" w14:textId="77777777" w:rsidTr="004D2DCE">
        <w:trPr>
          <w:trHeight w:hRule="exact" w:val="227"/>
        </w:trPr>
        <w:tc>
          <w:tcPr>
            <w:tcW w:w="3969" w:type="dxa"/>
            <w:shd w:val="clear" w:color="auto" w:fill="000000"/>
            <w:tcMar>
              <w:top w:w="0" w:type="dxa"/>
              <w:bottom w:w="0" w:type="dxa"/>
            </w:tcMar>
          </w:tcPr>
          <w:p w14:paraId="50124CED" w14:textId="77777777" w:rsidR="00296EA6" w:rsidRPr="005F7A67" w:rsidRDefault="00296EA6" w:rsidP="004D2DCE"/>
        </w:tc>
      </w:tr>
      <w:tr w:rsidR="00296EA6" w:rsidRPr="005F7A67" w14:paraId="770B735D" w14:textId="77777777" w:rsidTr="004D2DCE">
        <w:trPr>
          <w:trHeight w:hRule="exact" w:val="1134"/>
        </w:trPr>
        <w:tc>
          <w:tcPr>
            <w:tcW w:w="3969" w:type="dxa"/>
            <w:shd w:val="clear" w:color="auto" w:fill="FFFFFF"/>
          </w:tcPr>
          <w:p w14:paraId="3C49D209" w14:textId="77777777" w:rsidR="00296EA6" w:rsidRPr="005F7A67" w:rsidRDefault="00296EA6" w:rsidP="004D2DCE">
            <w:pPr>
              <w:pStyle w:val="SAPLastPageGray"/>
              <w:rPr>
                <w:lang w:val="en-US"/>
              </w:rPr>
            </w:pPr>
            <w:r w:rsidRPr="005F7A67">
              <w:rPr>
                <w:lang w:val="en-US"/>
              </w:rPr>
              <w:t>www.sap.com/contactsap</w:t>
            </w:r>
          </w:p>
        </w:tc>
      </w:tr>
      <w:tr w:rsidR="00296EA6" w:rsidRPr="005F7A67" w14:paraId="5934D04E" w14:textId="77777777" w:rsidTr="004D2DCE">
        <w:trPr>
          <w:trHeight w:val="8902"/>
        </w:trPr>
        <w:tc>
          <w:tcPr>
            <w:tcW w:w="3969" w:type="dxa"/>
            <w:shd w:val="clear" w:color="auto" w:fill="FFFFFF"/>
            <w:vAlign w:val="bottom"/>
          </w:tcPr>
          <w:p w14:paraId="0D55BDA9" w14:textId="1F5D79F9" w:rsidR="00296EA6" w:rsidRPr="005F7A67" w:rsidRDefault="0062108B" w:rsidP="004D2DCE">
            <w:pPr>
              <w:pStyle w:val="SAPLastPageNormal"/>
              <w:rPr>
                <w:lang w:val="en-US"/>
              </w:rPr>
            </w:pPr>
            <w:bookmarkStart w:id="5328" w:name="copyright"/>
            <w:r w:rsidRPr="005F7A67">
              <w:rPr>
                <w:lang w:val="en-US"/>
              </w:rPr>
              <w:t>© 201</w:t>
            </w:r>
            <w:r w:rsidR="004311A4">
              <w:rPr>
                <w:lang w:val="en-US"/>
              </w:rPr>
              <w:t>8</w:t>
            </w:r>
            <w:r w:rsidR="00296EA6" w:rsidRPr="005F7A67">
              <w:rPr>
                <w:lang w:val="en-US"/>
              </w:rPr>
              <w:t xml:space="preserve"> SAP SE or an SAP affiliate company. All rights reserved.</w:t>
            </w:r>
            <w:bookmarkEnd w:id="5328"/>
          </w:p>
          <w:p w14:paraId="2D59AE13" w14:textId="77777777" w:rsidR="00296EA6" w:rsidRPr="005F7A67" w:rsidRDefault="00296EA6" w:rsidP="004D2DCE">
            <w:pPr>
              <w:pStyle w:val="SAPLastPageNormal"/>
              <w:rPr>
                <w:lang w:val="en-US"/>
              </w:rPr>
            </w:pPr>
            <w:bookmarkStart w:id="5329" w:name="copyright_fulltext"/>
            <w:r w:rsidRPr="005F7A67">
              <w:rPr>
                <w:lang w:val="en-US"/>
              </w:rPr>
              <w:t>No part of this publication may be reproduced or transmitted in any form or for any purpose without the express permission of SAP SE or an SAP affiliate company.</w:t>
            </w:r>
          </w:p>
          <w:p w14:paraId="6477D2C9" w14:textId="77777777" w:rsidR="00296EA6" w:rsidRPr="005F7A67" w:rsidRDefault="00296EA6" w:rsidP="004D2DCE">
            <w:pPr>
              <w:pStyle w:val="SAPLastPageNormal"/>
              <w:rPr>
                <w:lang w:val="en-US"/>
              </w:rPr>
            </w:pPr>
            <w:r w:rsidRPr="005F7A67">
              <w:rPr>
                <w:lang w:val="en-US"/>
              </w:rPr>
              <w:t xml:space="preserve">SAP and other SAP products and services mentioned herein as well as their respective logos are trademarks or registered trademarks of SAP SE (or an SAP affiliate company) in Germany and other countries. Please see </w:t>
            </w:r>
            <w:r w:rsidR="00B14B0D">
              <w:fldChar w:fldCharType="begin"/>
            </w:r>
            <w:r w:rsidR="00B14B0D" w:rsidRPr="00B14B0D">
              <w:rPr>
                <w:lang w:val="en-US"/>
                <w:rPrChange w:id="5330" w:author="Author" w:date="2018-01-29T15:07:00Z">
                  <w:rPr/>
                </w:rPrChange>
              </w:rPr>
              <w:instrText xml:space="preserve"> HYPERLINK "http://global.sap.com/corporate-en/legal/copyright/index.epx" \l "trademark" </w:instrText>
            </w:r>
            <w:r w:rsidR="00B14B0D">
              <w:fldChar w:fldCharType="separate"/>
            </w:r>
            <w:r w:rsidRPr="005F7A67">
              <w:rPr>
                <w:rStyle w:val="Hyperlink"/>
                <w:rFonts w:cs="Arial"/>
                <w:sz w:val="12"/>
                <w:lang w:val="en-US"/>
              </w:rPr>
              <w:t>http://global.sap.com/corporate-en/legal/copyright/index.epx#trademark</w:t>
            </w:r>
            <w:r w:rsidR="00B14B0D">
              <w:rPr>
                <w:rStyle w:val="Hyperlink"/>
                <w:rFonts w:cs="Arial"/>
                <w:sz w:val="12"/>
                <w:lang w:val="en-US"/>
              </w:rPr>
              <w:fldChar w:fldCharType="end"/>
            </w:r>
            <w:r w:rsidRPr="005F7A67">
              <w:rPr>
                <w:lang w:val="en-US"/>
              </w:rPr>
              <w:t xml:space="preserve"> for additional trademark information and notices.</w:t>
            </w:r>
          </w:p>
          <w:p w14:paraId="63DE5896" w14:textId="77777777" w:rsidR="00296EA6" w:rsidRPr="005F7A67" w:rsidRDefault="00296EA6" w:rsidP="004D2DCE">
            <w:pPr>
              <w:pStyle w:val="SAPLastPageNormal"/>
              <w:rPr>
                <w:lang w:val="en-US"/>
              </w:rPr>
            </w:pPr>
            <w:r w:rsidRPr="005F7A67">
              <w:rPr>
                <w:lang w:val="en-US"/>
              </w:rPr>
              <w:t>Some software products marketed by SAP SE and its distributors contain proprietary software components of other software vendors.</w:t>
            </w:r>
          </w:p>
          <w:p w14:paraId="63F95E16" w14:textId="77777777" w:rsidR="00296EA6" w:rsidRPr="005F7A67" w:rsidRDefault="00296EA6" w:rsidP="004D2DCE">
            <w:pPr>
              <w:pStyle w:val="SAPLastPageNormal"/>
              <w:rPr>
                <w:lang w:val="en-US"/>
              </w:rPr>
            </w:pPr>
            <w:r w:rsidRPr="005F7A67">
              <w:rPr>
                <w:lang w:val="en-US"/>
              </w:rPr>
              <w:t>National product specifications may vary.</w:t>
            </w:r>
          </w:p>
          <w:p w14:paraId="158744B4" w14:textId="5E98FD14" w:rsidR="00296EA6" w:rsidRPr="005F7A67" w:rsidRDefault="00296EA6" w:rsidP="004D2DCE">
            <w:pPr>
              <w:pStyle w:val="SAPLastPageNormal"/>
              <w:rPr>
                <w:lang w:val="en-US"/>
              </w:rPr>
            </w:pPr>
            <w:r w:rsidRPr="005F7A67">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01636178" w14:textId="77777777" w:rsidR="00296EA6" w:rsidRPr="005F7A67" w:rsidRDefault="00296EA6" w:rsidP="004D2DCE">
            <w:pPr>
              <w:pStyle w:val="SAPLastPageNormal"/>
              <w:rPr>
                <w:lang w:val="en-US"/>
              </w:rPr>
            </w:pPr>
            <w:r w:rsidRPr="005F7A67">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5329"/>
          </w:p>
          <w:p w14:paraId="5C9EF549" w14:textId="77777777" w:rsidR="00296EA6" w:rsidRPr="005F7A67" w:rsidRDefault="00296EA6" w:rsidP="004D2DCE">
            <w:pPr>
              <w:pStyle w:val="SAPMaterialNumber"/>
            </w:pPr>
          </w:p>
        </w:tc>
      </w:tr>
    </w:tbl>
    <w:p w14:paraId="5A281D05" w14:textId="77777777" w:rsidR="00296EA6" w:rsidRPr="005F7A67" w:rsidRDefault="00604E14" w:rsidP="00296EA6">
      <w:pPr>
        <w:pStyle w:val="SAPLastPageNormal"/>
        <w:rPr>
          <w:lang w:val="en-US"/>
        </w:rPr>
      </w:pPr>
      <w:r w:rsidRPr="005F7A67">
        <w:rPr>
          <w:noProof/>
          <w:lang w:val="en-US"/>
        </w:rPr>
        <w:drawing>
          <wp:anchor distT="0" distB="0" distL="114300" distR="114300" simplePos="0" relativeHeight="251657728" behindDoc="0" locked="1" layoutInCell="1" allowOverlap="1" wp14:anchorId="2880676C" wp14:editId="610C623D">
            <wp:simplePos x="0" y="0"/>
            <wp:positionH relativeFrom="page">
              <wp:posOffset>706755</wp:posOffset>
            </wp:positionH>
            <wp:positionV relativeFrom="page">
              <wp:posOffset>6769100</wp:posOffset>
            </wp:positionV>
            <wp:extent cx="579120" cy="283845"/>
            <wp:effectExtent l="0" t="0" r="0" b="1905"/>
            <wp:wrapNone/>
            <wp:docPr id="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EE3D1B" w14:textId="77777777" w:rsidR="00B56D5A" w:rsidRPr="005F7A67" w:rsidRDefault="00B56D5A"/>
    <w:sectPr w:rsidR="00B56D5A" w:rsidRPr="005F7A67" w:rsidSect="005A5D93">
      <w:headerReference w:type="default" r:id="rId28"/>
      <w:footerReference w:type="default" r:id="rId29"/>
      <w:headerReference w:type="first" r:id="rId30"/>
      <w:footerReference w:type="first" r:id="rId31"/>
      <w:type w:val="evenPage"/>
      <w:pgSz w:w="15842" w:h="12242" w:orient="landscape" w:code="1"/>
      <w:pgMar w:top="720" w:right="720" w:bottom="720" w:left="720" w:header="397" w:footer="284" w:gutter="0"/>
      <w:pgBorders>
        <w:top w:val="single" w:sz="48" w:space="1" w:color="999999"/>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9" w:author="Author" w:date="2018-02-13T10:11:00Z" w:initials="A">
    <w:p w14:paraId="2E54829A" w14:textId="67A63767" w:rsidR="00B60975" w:rsidRPr="00FE7651" w:rsidRDefault="00B60975">
      <w:pPr>
        <w:pStyle w:val="CommentText"/>
        <w:rPr>
          <w:lang w:val="en-US"/>
        </w:rPr>
      </w:pPr>
      <w:r w:rsidRPr="00FE7651">
        <w:rPr>
          <w:rStyle w:val="CommentReference"/>
          <w:highlight w:val="red"/>
        </w:rPr>
        <w:annotationRef/>
      </w:r>
      <w:r w:rsidRPr="00FE7651">
        <w:rPr>
          <w:highlight w:val="red"/>
          <w:lang w:val="en-US"/>
        </w:rPr>
        <w:t>Add this everywhere to make more clear!</w:t>
      </w:r>
    </w:p>
  </w:comment>
  <w:comment w:id="90" w:author="Author" w:date="2018-02-15T16:53:00Z" w:initials="A">
    <w:p w14:paraId="3C7E1065" w14:textId="3005D0A1" w:rsidR="00B60975" w:rsidRPr="00231483" w:rsidRDefault="00B60975">
      <w:pPr>
        <w:pStyle w:val="CommentText"/>
        <w:rPr>
          <w:lang w:val="en-US"/>
        </w:rPr>
      </w:pPr>
      <w:r>
        <w:rPr>
          <w:rStyle w:val="CommentReference"/>
        </w:rPr>
        <w:annotationRef/>
      </w:r>
      <w:r w:rsidRPr="00231483">
        <w:rPr>
          <w:lang w:val="en-US"/>
        </w:rPr>
        <w:t>Mention that it comes from us!</w:t>
      </w:r>
      <w:r>
        <w:rPr>
          <w:lang w:val="en-US"/>
        </w:rPr>
        <w:t xml:space="preserve"> an formulierung aus fj0 anlehnen</w:t>
      </w:r>
    </w:p>
  </w:comment>
  <w:comment w:id="358" w:author="Author" w:date="2017-12-20T16:17:00Z" w:initials="A">
    <w:p w14:paraId="49CF035D" w14:textId="77777777" w:rsidR="00B60975" w:rsidRPr="00C6235F" w:rsidRDefault="00B60975" w:rsidP="001E3915">
      <w:pPr>
        <w:pStyle w:val="CommentText"/>
        <w:rPr>
          <w:lang w:val="en-US"/>
        </w:rPr>
      </w:pPr>
      <w:r>
        <w:rPr>
          <w:rStyle w:val="CommentReference"/>
        </w:rPr>
        <w:annotationRef/>
      </w:r>
      <w:r w:rsidRPr="00C6235F">
        <w:rPr>
          <w:lang w:val="en-US"/>
        </w:rPr>
        <w:t>Think where to move this!</w:t>
      </w:r>
    </w:p>
  </w:comment>
  <w:comment w:id="396" w:author="Author" w:date="2018-01-31T10:02:00Z" w:initials="A">
    <w:p w14:paraId="15B825BB" w14:textId="102D4459" w:rsidR="00B60975" w:rsidRPr="008D1821" w:rsidRDefault="00B60975">
      <w:pPr>
        <w:pStyle w:val="CommentText"/>
        <w:rPr>
          <w:lang w:val="en-US"/>
        </w:rPr>
      </w:pPr>
      <w:r>
        <w:rPr>
          <w:rStyle w:val="CommentReference"/>
        </w:rPr>
        <w:annotationRef/>
      </w:r>
      <w:r w:rsidRPr="008D1821">
        <w:rPr>
          <w:lang w:val="en-US"/>
        </w:rPr>
        <w:t>Only for US, AU</w:t>
      </w:r>
    </w:p>
  </w:comment>
  <w:comment w:id="399" w:author="Author" w:date="2018-01-31T09:39:00Z" w:initials="A">
    <w:p w14:paraId="4BA0B237" w14:textId="7EFF5035" w:rsidR="00B60975" w:rsidRPr="0092107C" w:rsidRDefault="00B60975">
      <w:pPr>
        <w:pStyle w:val="CommentText"/>
        <w:rPr>
          <w:lang w:val="en-US"/>
        </w:rPr>
      </w:pPr>
      <w:r>
        <w:rPr>
          <w:rStyle w:val="CommentReference"/>
        </w:rPr>
        <w:annotationRef/>
      </w:r>
      <w:r>
        <w:rPr>
          <w:lang w:val="en-US"/>
        </w:rPr>
        <w:t>Maybe delete picture</w:t>
      </w:r>
    </w:p>
  </w:comment>
  <w:comment w:id="409" w:author="Author" w:date="2018-01-31T10:02:00Z" w:initials="A">
    <w:p w14:paraId="4A3F0E0A" w14:textId="005B480C" w:rsidR="00B60975" w:rsidRPr="008D1821" w:rsidRDefault="00B60975">
      <w:pPr>
        <w:pStyle w:val="CommentText"/>
        <w:rPr>
          <w:lang w:val="en-US"/>
        </w:rPr>
      </w:pPr>
      <w:r>
        <w:rPr>
          <w:rStyle w:val="CommentReference"/>
        </w:rPr>
        <w:annotationRef/>
      </w:r>
      <w:r w:rsidRPr="008D1821">
        <w:rPr>
          <w:lang w:val="en-US"/>
        </w:rPr>
        <w:t>For AU</w:t>
      </w:r>
      <w:r>
        <w:rPr>
          <w:lang w:val="en-US"/>
        </w:rPr>
        <w:t>; US</w:t>
      </w:r>
    </w:p>
  </w:comment>
  <w:comment w:id="414" w:author="Author" w:date="2018-02-13T10:12:00Z" w:initials="A">
    <w:p w14:paraId="30A1DA1B" w14:textId="2E2DFF20" w:rsidR="00B60975" w:rsidRPr="00FE7651" w:rsidRDefault="00B60975">
      <w:pPr>
        <w:pStyle w:val="CommentText"/>
        <w:rPr>
          <w:lang w:val="en-US"/>
        </w:rPr>
      </w:pPr>
      <w:r>
        <w:rPr>
          <w:rStyle w:val="CommentReference"/>
        </w:rPr>
        <w:annotationRef/>
      </w:r>
      <w:r w:rsidRPr="00FE7651">
        <w:rPr>
          <w:lang w:val="en-US"/>
        </w:rPr>
        <w:t>Adapt to</w:t>
      </w:r>
      <w:r>
        <w:rPr>
          <w:lang w:val="en-US"/>
        </w:rPr>
        <w:t xml:space="preserve"> have</w:t>
      </w:r>
      <w:r w:rsidRPr="00FE7651">
        <w:rPr>
          <w:lang w:val="en-US"/>
        </w:rPr>
        <w:t xml:space="preserve"> more modular approach</w:t>
      </w:r>
      <w:r>
        <w:rPr>
          <w:lang w:val="en-US"/>
        </w:rPr>
        <w:t>. Or delete completely?</w:t>
      </w:r>
    </w:p>
  </w:comment>
  <w:comment w:id="415" w:author="Author" w:date="2018-02-14T10:07:00Z" w:initials="A">
    <w:p w14:paraId="33D3DF53" w14:textId="304E8070" w:rsidR="00B60975" w:rsidRPr="00AA00B0" w:rsidRDefault="00B60975">
      <w:pPr>
        <w:pStyle w:val="CommentText"/>
        <w:rPr>
          <w:lang w:val="en-US"/>
        </w:rPr>
      </w:pPr>
      <w:r>
        <w:rPr>
          <w:rStyle w:val="CommentReference"/>
        </w:rPr>
        <w:annotationRef/>
      </w:r>
      <w:r w:rsidRPr="00AA00B0">
        <w:rPr>
          <w:highlight w:val="green"/>
          <w:lang w:val="en-US"/>
        </w:rPr>
        <w:t>Adapted</w:t>
      </w:r>
      <w:r w:rsidRPr="00AA00B0">
        <w:rPr>
          <w:lang w:val="en-US"/>
        </w:rPr>
        <w:t xml:space="preserve">. </w:t>
      </w:r>
      <w:r w:rsidRPr="00AA00B0">
        <w:rPr>
          <w:highlight w:val="yellow"/>
          <w:lang w:val="en-US"/>
        </w:rPr>
        <w:t>Maybe delete at the end?</w:t>
      </w:r>
    </w:p>
  </w:comment>
  <w:comment w:id="416" w:author="Author" w:date="2018-03-05T06:44:00Z" w:initials="A">
    <w:p w14:paraId="470B69A8" w14:textId="2D666171" w:rsidR="00B60975" w:rsidRPr="003101F5" w:rsidRDefault="00B60975">
      <w:pPr>
        <w:pStyle w:val="CommentText"/>
        <w:rPr>
          <w:lang w:val="en-US"/>
        </w:rPr>
      </w:pPr>
      <w:r>
        <w:rPr>
          <w:rStyle w:val="CommentReference"/>
        </w:rPr>
        <w:annotationRef/>
      </w:r>
      <w:r w:rsidRPr="003101F5">
        <w:rPr>
          <w:highlight w:val="green"/>
          <w:lang w:val="en-US"/>
        </w:rPr>
        <w:t>Delete at least reference to TS, as there nothing is mentioned concretely</w:t>
      </w:r>
    </w:p>
  </w:comment>
  <w:comment w:id="511" w:author="Author" w:date="2018-02-13T17:26:00Z" w:initials="A">
    <w:p w14:paraId="54ADECD7" w14:textId="09752652" w:rsidR="00B60975" w:rsidRPr="00DD13C3" w:rsidRDefault="00B60975">
      <w:pPr>
        <w:pStyle w:val="CommentText"/>
        <w:rPr>
          <w:lang w:val="en-US"/>
        </w:rPr>
      </w:pPr>
      <w:r>
        <w:rPr>
          <w:rStyle w:val="CommentReference"/>
        </w:rPr>
        <w:annotationRef/>
      </w:r>
      <w:r w:rsidRPr="00DD13C3">
        <w:rPr>
          <w:lang w:val="en-US"/>
        </w:rPr>
        <w:t>Delete, in this way very generic</w:t>
      </w:r>
    </w:p>
  </w:comment>
  <w:comment w:id="527" w:author="Author" w:date="2018-01-31T10:03:00Z" w:initials="A">
    <w:p w14:paraId="1BA2090E" w14:textId="63F1FD5E" w:rsidR="00B60975" w:rsidRPr="005B0DF0" w:rsidRDefault="00B60975">
      <w:pPr>
        <w:pStyle w:val="CommentText"/>
        <w:rPr>
          <w:lang w:val="en-US"/>
        </w:rPr>
      </w:pPr>
      <w:r>
        <w:rPr>
          <w:rStyle w:val="CommentReference"/>
        </w:rPr>
        <w:annotationRef/>
      </w:r>
      <w:r w:rsidRPr="005B0DF0">
        <w:rPr>
          <w:lang w:val="en-US"/>
        </w:rPr>
        <w:t>US, GB</w:t>
      </w:r>
    </w:p>
  </w:comment>
  <w:comment w:id="531" w:author="Author" w:date="2018-01-31T09:41:00Z" w:initials="A">
    <w:p w14:paraId="41C334BA" w14:textId="6783B268" w:rsidR="00B60975" w:rsidRPr="0092107C" w:rsidRDefault="00B60975">
      <w:pPr>
        <w:pStyle w:val="CommentText"/>
        <w:rPr>
          <w:lang w:val="en-US"/>
        </w:rPr>
      </w:pPr>
      <w:r>
        <w:rPr>
          <w:rStyle w:val="CommentReference"/>
        </w:rPr>
        <w:annotationRef/>
      </w:r>
      <w:r w:rsidRPr="0092107C">
        <w:rPr>
          <w:lang w:val="en-US"/>
        </w:rPr>
        <w:t>From countries other than US and GB</w:t>
      </w:r>
    </w:p>
  </w:comment>
  <w:comment w:id="540" w:author="Author" w:date="2017-12-20T16:17:00Z" w:initials="A">
    <w:p w14:paraId="65A6C1A7" w14:textId="77777777" w:rsidR="00B60975" w:rsidRPr="00C6235F" w:rsidRDefault="00B60975" w:rsidP="00F833B3">
      <w:pPr>
        <w:pStyle w:val="CommentText"/>
        <w:rPr>
          <w:lang w:val="en-US"/>
        </w:rPr>
      </w:pPr>
      <w:r>
        <w:rPr>
          <w:rStyle w:val="CommentReference"/>
        </w:rPr>
        <w:annotationRef/>
      </w:r>
      <w:r w:rsidRPr="00C6235F">
        <w:rPr>
          <w:lang w:val="en-US"/>
        </w:rPr>
        <w:t>Think where to move this!</w:t>
      </w:r>
    </w:p>
  </w:comment>
  <w:comment w:id="569" w:author="Author" w:date="2018-02-02T11:01:00Z" w:initials="A">
    <w:p w14:paraId="6171E9BB" w14:textId="6220C293" w:rsidR="00B60975" w:rsidRPr="00194BD2" w:rsidRDefault="00B60975">
      <w:pPr>
        <w:pStyle w:val="CommentText"/>
        <w:rPr>
          <w:lang w:val="en-US"/>
        </w:rPr>
      </w:pPr>
      <w:r>
        <w:rPr>
          <w:rStyle w:val="CommentReference"/>
        </w:rPr>
        <w:annotationRef/>
      </w:r>
      <w:r w:rsidRPr="001B039C">
        <w:rPr>
          <w:lang w:val="en-US"/>
        </w:rPr>
        <w:t>Deleted additional info column</w:t>
      </w:r>
    </w:p>
  </w:comment>
  <w:comment w:id="587" w:author="Author" w:date="2018-02-23T11:32:00Z" w:initials="A">
    <w:p w14:paraId="4B135F3B" w14:textId="6FAF4A98" w:rsidR="00B60975" w:rsidRPr="00E07DA5" w:rsidRDefault="00B60975">
      <w:pPr>
        <w:pStyle w:val="CommentText"/>
        <w:rPr>
          <w:lang w:val="en-US"/>
        </w:rPr>
      </w:pPr>
      <w:r>
        <w:rPr>
          <w:rStyle w:val="CommentReference"/>
        </w:rPr>
        <w:annotationRef/>
      </w:r>
      <w:r w:rsidRPr="00E07DA5">
        <w:rPr>
          <w:lang w:val="en-US"/>
        </w:rPr>
        <w:t>Delete , is something obvious!</w:t>
      </w:r>
    </w:p>
  </w:comment>
  <w:comment w:id="612" w:author="Author" w:date="2018-02-06T09:33:00Z" w:initials="A">
    <w:p w14:paraId="3C2930C7" w14:textId="56326FA9" w:rsidR="00B60975" w:rsidRPr="00DC78FA" w:rsidRDefault="00B60975">
      <w:pPr>
        <w:pStyle w:val="CommentText"/>
        <w:rPr>
          <w:lang w:val="en-US"/>
        </w:rPr>
      </w:pPr>
      <w:r>
        <w:rPr>
          <w:rStyle w:val="CommentReference"/>
        </w:rPr>
        <w:annotationRef/>
      </w:r>
      <w:r w:rsidRPr="00DC78FA">
        <w:rPr>
          <w:lang w:val="en-US"/>
        </w:rPr>
        <w:t>Once more countries come and differen</w:t>
      </w:r>
      <w:r>
        <w:rPr>
          <w:lang w:val="en-US"/>
        </w:rPr>
        <w:t>t event reasons (</w:t>
      </w:r>
      <w:r w:rsidRPr="00DC78FA">
        <w:rPr>
          <w:b/>
          <w:lang w:val="en-US"/>
        </w:rPr>
        <w:t>if no EVENT DERIVATION!</w:t>
      </w:r>
      <w:r>
        <w:rPr>
          <w:lang w:val="en-US"/>
        </w:rPr>
        <w:t>), add them to country specific in appendix. Idem for Transfer, Pay Rate Change</w:t>
      </w:r>
    </w:p>
  </w:comment>
  <w:comment w:id="613" w:author="Author" w:date="2018-02-13T10:33:00Z" w:initials="A">
    <w:p w14:paraId="0162D285" w14:textId="61C4E3EA" w:rsidR="00B60975" w:rsidRPr="00F76460" w:rsidRDefault="00B60975">
      <w:pPr>
        <w:pStyle w:val="CommentText"/>
        <w:rPr>
          <w:lang w:val="en-US"/>
        </w:rPr>
      </w:pPr>
      <w:r>
        <w:rPr>
          <w:rStyle w:val="CommentReference"/>
        </w:rPr>
        <w:annotationRef/>
      </w:r>
      <w:r w:rsidRPr="00F76460">
        <w:rPr>
          <w:lang w:val="en-US"/>
        </w:rPr>
        <w:t>Maybe add this field directly in the appendix</w:t>
      </w:r>
    </w:p>
  </w:comment>
  <w:comment w:id="651" w:author="Author" w:date="2018-02-22T11:46:00Z" w:initials="A">
    <w:p w14:paraId="4A84F3C5" w14:textId="6D3A07CD" w:rsidR="00B60975" w:rsidRPr="00F35B6B" w:rsidRDefault="00B60975">
      <w:pPr>
        <w:pStyle w:val="CommentText"/>
        <w:rPr>
          <w:lang w:val="en-US"/>
        </w:rPr>
      </w:pPr>
      <w:r w:rsidRPr="00AF6955">
        <w:rPr>
          <w:rStyle w:val="CommentReference"/>
          <w:highlight w:val="red"/>
        </w:rPr>
        <w:annotationRef/>
      </w:r>
      <w:r w:rsidRPr="00F35B6B">
        <w:rPr>
          <w:highlight w:val="red"/>
          <w:lang w:val="en-US"/>
        </w:rPr>
        <w:t>Adapt name??</w:t>
      </w:r>
    </w:p>
  </w:comment>
  <w:comment w:id="680" w:author="Author" w:date="2018-02-23T11:33:00Z" w:initials="A">
    <w:p w14:paraId="651E6158" w14:textId="46A598FB" w:rsidR="00B60975" w:rsidRPr="00091BF0" w:rsidRDefault="00B60975">
      <w:pPr>
        <w:pStyle w:val="CommentText"/>
        <w:rPr>
          <w:lang w:val="en-US"/>
        </w:rPr>
      </w:pPr>
      <w:r>
        <w:rPr>
          <w:rStyle w:val="CommentReference"/>
        </w:rPr>
        <w:annotationRef/>
      </w:r>
      <w:r w:rsidRPr="00091BF0">
        <w:rPr>
          <w:lang w:val="en-US"/>
        </w:rPr>
        <w:t>Reformulate, as we have a WF configured</w:t>
      </w:r>
    </w:p>
  </w:comment>
  <w:comment w:id="725" w:author="Author" w:date="2018-02-02T13:28:00Z" w:initials="A">
    <w:p w14:paraId="23267BF9" w14:textId="2A2C75D3" w:rsidR="00B60975" w:rsidRPr="0071497A" w:rsidRDefault="00B60975">
      <w:pPr>
        <w:pStyle w:val="CommentText"/>
        <w:rPr>
          <w:lang w:val="en-US"/>
        </w:rPr>
      </w:pPr>
      <w:r>
        <w:rPr>
          <w:rStyle w:val="CommentReference"/>
        </w:rPr>
        <w:annotationRef/>
      </w:r>
      <w:r w:rsidRPr="0071497A">
        <w:rPr>
          <w:lang w:val="en-US"/>
        </w:rPr>
        <w:t xml:space="preserve">When change FTE </w:t>
      </w:r>
      <w:r>
        <w:sym w:font="Wingdings" w:char="F0E8"/>
      </w:r>
      <w:r w:rsidRPr="0071497A">
        <w:rPr>
          <w:lang w:val="en-US"/>
        </w:rPr>
        <w:t xml:space="preserve"> </w:t>
      </w:r>
      <w:r>
        <w:rPr>
          <w:noProof/>
          <w:lang w:val="en-US"/>
        </w:rPr>
        <w:drawing>
          <wp:inline distT="0" distB="0" distL="0" distR="0" wp14:anchorId="06B0E3C4" wp14:editId="790A7F82">
            <wp:extent cx="3273516" cy="2088901"/>
            <wp:effectExtent l="0" t="0" r="3175" b="698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20693" cy="2119006"/>
                    </a:xfrm>
                    <a:prstGeom prst="rect">
                      <a:avLst/>
                    </a:prstGeom>
                  </pic:spPr>
                </pic:pic>
              </a:graphicData>
            </a:graphic>
          </wp:inline>
        </w:drawing>
      </w:r>
    </w:p>
  </w:comment>
  <w:comment w:id="732" w:author="Author" w:date="2018-02-02T11:53:00Z" w:initials="A">
    <w:p w14:paraId="0F060B69" w14:textId="343C8729" w:rsidR="00B60975" w:rsidRPr="0033667F" w:rsidRDefault="00B60975">
      <w:pPr>
        <w:pStyle w:val="CommentText"/>
        <w:rPr>
          <w:lang w:val="en-US"/>
        </w:rPr>
      </w:pPr>
      <w:r>
        <w:rPr>
          <w:rStyle w:val="CommentReference"/>
        </w:rPr>
        <w:annotationRef/>
      </w:r>
      <w:r w:rsidRPr="0033667F">
        <w:rPr>
          <w:highlight w:val="yellow"/>
          <w:lang w:val="en-US"/>
        </w:rPr>
        <w:t>Actually, this happens only if pay scale group or level is changed, otherwise comp stays as is</w:t>
      </w:r>
    </w:p>
  </w:comment>
  <w:comment w:id="806" w:author="Author" w:date="2018-01-31T11:11:00Z" w:initials="A">
    <w:p w14:paraId="6E35AC83" w14:textId="77777777" w:rsidR="00B60975" w:rsidRPr="00DF1F0F" w:rsidRDefault="00B60975" w:rsidP="00241924">
      <w:pPr>
        <w:pStyle w:val="CommentText"/>
        <w:rPr>
          <w:lang w:val="en-US"/>
        </w:rPr>
      </w:pPr>
      <w:r>
        <w:rPr>
          <w:rStyle w:val="CommentReference"/>
        </w:rPr>
        <w:annotationRef/>
      </w:r>
      <w:r w:rsidRPr="00DF1F0F">
        <w:rPr>
          <w:lang w:val="en-US"/>
        </w:rPr>
        <w:t>DE</w:t>
      </w:r>
    </w:p>
  </w:comment>
  <w:comment w:id="719" w:author="Author" w:date="2018-03-01T11:31:00Z" w:initials="A">
    <w:p w14:paraId="054A40D2" w14:textId="1DEE328C" w:rsidR="00B60975" w:rsidRPr="00840E23" w:rsidRDefault="00B60975">
      <w:pPr>
        <w:pStyle w:val="CommentText"/>
        <w:rPr>
          <w:lang w:val="en-US"/>
        </w:rPr>
      </w:pPr>
      <w:r>
        <w:rPr>
          <w:rStyle w:val="CommentReference"/>
        </w:rPr>
        <w:annotationRef/>
      </w:r>
      <w:r w:rsidRPr="00840E23">
        <w:rPr>
          <w:lang w:val="en-US"/>
        </w:rPr>
        <w:t>Make more generic, see how Tessa has done in FJ2</w:t>
      </w:r>
    </w:p>
  </w:comment>
  <w:comment w:id="687" w:author="Author" w:date="2018-01-31T09:43:00Z" w:initials="A">
    <w:p w14:paraId="037EFF04" w14:textId="60727B76" w:rsidR="00B60975" w:rsidRDefault="00B60975">
      <w:pPr>
        <w:pStyle w:val="CommentText"/>
        <w:rPr>
          <w:lang w:val="en-US"/>
        </w:rPr>
      </w:pPr>
      <w:r>
        <w:rPr>
          <w:rStyle w:val="CommentReference"/>
        </w:rPr>
        <w:annotationRef/>
      </w:r>
      <w:r w:rsidRPr="0092107C">
        <w:rPr>
          <w:lang w:val="en-US"/>
        </w:rPr>
        <w:t xml:space="preserve"> SA,</w:t>
      </w:r>
      <w:r>
        <w:rPr>
          <w:lang w:val="en-US"/>
        </w:rPr>
        <w:t xml:space="preserve"> AU, AE</w:t>
      </w:r>
    </w:p>
    <w:p w14:paraId="22F73B01" w14:textId="5B4713E9" w:rsidR="00B60975" w:rsidRPr="0092107C" w:rsidRDefault="00B60975">
      <w:pPr>
        <w:pStyle w:val="CommentText"/>
        <w:rPr>
          <w:lang w:val="en-US"/>
        </w:rPr>
      </w:pPr>
      <w:r>
        <w:rPr>
          <w:lang w:val="en-US"/>
        </w:rPr>
        <w:t>Probably valid also for china</w:t>
      </w:r>
    </w:p>
  </w:comment>
  <w:comment w:id="900" w:author="Author" w:date="2018-01-31T10:04:00Z" w:initials="A">
    <w:p w14:paraId="075C9CFB" w14:textId="3EC2514F" w:rsidR="00B60975" w:rsidRPr="00194BD2" w:rsidRDefault="00B60975">
      <w:pPr>
        <w:pStyle w:val="CommentText"/>
        <w:rPr>
          <w:lang w:val="en-US"/>
        </w:rPr>
      </w:pPr>
      <w:r>
        <w:rPr>
          <w:rStyle w:val="CommentReference"/>
        </w:rPr>
        <w:annotationRef/>
      </w:r>
      <w:r w:rsidRPr="00194BD2">
        <w:rPr>
          <w:lang w:val="en-US"/>
        </w:rPr>
        <w:t>GB</w:t>
      </w:r>
    </w:p>
  </w:comment>
  <w:comment w:id="937" w:author="Author" w:date="2018-01-31T11:11:00Z" w:initials="A">
    <w:p w14:paraId="43CF010F" w14:textId="00B6CE47" w:rsidR="00B60975" w:rsidRPr="00696E8F" w:rsidRDefault="00B60975">
      <w:pPr>
        <w:pStyle w:val="CommentText"/>
        <w:rPr>
          <w:lang w:val="en-US"/>
        </w:rPr>
      </w:pPr>
      <w:r>
        <w:rPr>
          <w:rStyle w:val="CommentReference"/>
        </w:rPr>
        <w:annotationRef/>
      </w:r>
      <w:r w:rsidRPr="00696E8F">
        <w:rPr>
          <w:lang w:val="en-US"/>
        </w:rPr>
        <w:t>DE</w:t>
      </w:r>
    </w:p>
  </w:comment>
  <w:comment w:id="1052" w:author="Author" w:date="2018-01-31T09:44:00Z" w:initials="A">
    <w:p w14:paraId="11D9B6CF" w14:textId="77777777" w:rsidR="00B60975" w:rsidRPr="00696E8F" w:rsidRDefault="00B60975" w:rsidP="00560F58">
      <w:pPr>
        <w:pStyle w:val="CommentText"/>
        <w:rPr>
          <w:lang w:val="en-US"/>
        </w:rPr>
      </w:pPr>
      <w:r>
        <w:rPr>
          <w:rStyle w:val="CommentReference"/>
        </w:rPr>
        <w:annotationRef/>
      </w:r>
      <w:r w:rsidRPr="00696E8F">
        <w:rPr>
          <w:lang w:val="en-US"/>
        </w:rPr>
        <w:t>SA, AU, AE</w:t>
      </w:r>
    </w:p>
    <w:p w14:paraId="6846D314" w14:textId="77777777" w:rsidR="00B60975" w:rsidRPr="0092107C" w:rsidRDefault="00B60975" w:rsidP="00560F58">
      <w:pPr>
        <w:pStyle w:val="CommentText"/>
        <w:rPr>
          <w:lang w:val="en-US"/>
        </w:rPr>
      </w:pPr>
      <w:r>
        <w:rPr>
          <w:lang w:val="en-US"/>
        </w:rPr>
        <w:t>Not for CN, as no time off</w:t>
      </w:r>
    </w:p>
  </w:comment>
  <w:comment w:id="987" w:author="Author" w:date="2018-02-02T14:37:00Z" w:initials="A">
    <w:p w14:paraId="68EDF734" w14:textId="721B3B2C" w:rsidR="00B60975" w:rsidRPr="00560F58" w:rsidRDefault="00B60975">
      <w:pPr>
        <w:pStyle w:val="CommentText"/>
        <w:rPr>
          <w:lang w:val="en-US"/>
        </w:rPr>
      </w:pPr>
      <w:r>
        <w:rPr>
          <w:rStyle w:val="CommentReference"/>
        </w:rPr>
        <w:annotationRef/>
      </w:r>
      <w:r w:rsidRPr="00560F58">
        <w:rPr>
          <w:lang w:val="en-US"/>
        </w:rPr>
        <w:t>Probably not needed here, is enough to have it at the chapter end</w:t>
      </w:r>
    </w:p>
  </w:comment>
  <w:comment w:id="1059" w:author="Author" w:date="2018-02-02T12:10:00Z" w:initials="A">
    <w:p w14:paraId="2ECD1FDF" w14:textId="40B031EA" w:rsidR="00B60975" w:rsidRPr="00C2294C" w:rsidRDefault="00B60975">
      <w:pPr>
        <w:pStyle w:val="CommentText"/>
        <w:rPr>
          <w:lang w:val="en-US"/>
        </w:rPr>
      </w:pPr>
      <w:r>
        <w:rPr>
          <w:rStyle w:val="CommentReference"/>
        </w:rPr>
        <w:annotationRef/>
      </w:r>
      <w:r w:rsidRPr="00C2294C">
        <w:rPr>
          <w:lang w:val="en-US"/>
        </w:rPr>
        <w:t xml:space="preserve">AS FTE IS NOT LISTED IN THE JOB INFO FIELDS, I GUESS THIS NOTE MAKES NO SENSE HERE. </w:t>
      </w:r>
      <w:r>
        <w:rPr>
          <w:lang w:val="en-US"/>
        </w:rPr>
        <w:t xml:space="preserve">RATHER MENTION IT IN THE TRANSFER CHAPTER ONLY. OR MENTION FTE… BUT THEN CHANGE EVENT REASON TO JOBFTPT (Full-time to Part-time) for </w:t>
      </w:r>
    </w:p>
  </w:comment>
  <w:comment w:id="1060" w:author="Author" w:date="2018-02-02T14:05:00Z" w:initials="A">
    <w:p w14:paraId="50F97F60" w14:textId="1CBFBED2" w:rsidR="00B60975" w:rsidRDefault="00B60975">
      <w:pPr>
        <w:pStyle w:val="CommentText"/>
        <w:rPr>
          <w:lang w:val="en-US"/>
        </w:rPr>
      </w:pPr>
      <w:r>
        <w:rPr>
          <w:rStyle w:val="CommentReference"/>
        </w:rPr>
        <w:annotationRef/>
      </w:r>
      <w:r w:rsidRPr="00770EA6">
        <w:rPr>
          <w:lang w:val="en-US"/>
        </w:rPr>
        <w:t xml:space="preserve">Only for </w:t>
      </w:r>
      <w:r>
        <w:rPr>
          <w:lang w:val="en-US"/>
        </w:rPr>
        <w:t xml:space="preserve">some countries seems to exist the </w:t>
      </w:r>
      <w:r w:rsidRPr="00770EA6">
        <w:rPr>
          <w:lang w:val="en-US"/>
        </w:rPr>
        <w:t>event reason</w:t>
      </w:r>
      <w:r>
        <w:rPr>
          <w:lang w:val="en-US"/>
        </w:rPr>
        <w:t xml:space="preserve"> (e.g. JOBFTPT) </w:t>
      </w:r>
      <w:r w:rsidRPr="00770EA6">
        <w:rPr>
          <w:lang w:val="en-US"/>
        </w:rPr>
        <w:t>for which change of FTE makes sense</w:t>
      </w:r>
      <w:r>
        <w:rPr>
          <w:lang w:val="en-US"/>
        </w:rPr>
        <w:t>: AU, AE, FR, SA, US.</w:t>
      </w:r>
    </w:p>
    <w:p w14:paraId="03082D46" w14:textId="11AAFB53" w:rsidR="00B60975" w:rsidRPr="00770EA6" w:rsidRDefault="00B60975">
      <w:pPr>
        <w:pStyle w:val="CommentText"/>
        <w:rPr>
          <w:lang w:val="en-US"/>
        </w:rPr>
      </w:pPr>
      <w:r w:rsidRPr="00560F58">
        <w:rPr>
          <w:highlight w:val="yellow"/>
          <w:lang w:val="en-US"/>
        </w:rPr>
        <w:t>Think about giving this event r</w:t>
      </w:r>
      <w:r>
        <w:rPr>
          <w:highlight w:val="yellow"/>
          <w:lang w:val="en-US"/>
        </w:rPr>
        <w:t>eason also for these countries.</w:t>
      </w:r>
    </w:p>
  </w:comment>
  <w:comment w:id="1061" w:author="Author" w:date="2018-01-31T09:44:00Z" w:initials="A">
    <w:p w14:paraId="61F074A7" w14:textId="79B03219" w:rsidR="00B60975" w:rsidRPr="00696E8F" w:rsidRDefault="00B60975">
      <w:pPr>
        <w:pStyle w:val="CommentText"/>
        <w:rPr>
          <w:lang w:val="en-US"/>
        </w:rPr>
      </w:pPr>
      <w:r>
        <w:rPr>
          <w:rStyle w:val="CommentReference"/>
        </w:rPr>
        <w:annotationRef/>
      </w:r>
      <w:r w:rsidRPr="00696E8F">
        <w:rPr>
          <w:lang w:val="en-US"/>
        </w:rPr>
        <w:t>US, FR</w:t>
      </w:r>
    </w:p>
  </w:comment>
  <w:comment w:id="1154" w:author="Author" w:date="2018-01-31T09:44:00Z" w:initials="A">
    <w:p w14:paraId="618CBCB3" w14:textId="48A76318" w:rsidR="00B60975" w:rsidRPr="00696E8F" w:rsidRDefault="00B60975">
      <w:pPr>
        <w:pStyle w:val="CommentText"/>
        <w:rPr>
          <w:lang w:val="en-US"/>
        </w:rPr>
      </w:pPr>
      <w:r>
        <w:rPr>
          <w:rStyle w:val="CommentReference"/>
        </w:rPr>
        <w:annotationRef/>
      </w:r>
      <w:r w:rsidRPr="00696E8F">
        <w:rPr>
          <w:lang w:val="en-US"/>
        </w:rPr>
        <w:t>SA, AU, AE</w:t>
      </w:r>
    </w:p>
    <w:p w14:paraId="58916C41" w14:textId="48A122D0" w:rsidR="00B60975" w:rsidRPr="0092107C" w:rsidRDefault="00B60975">
      <w:pPr>
        <w:pStyle w:val="CommentText"/>
        <w:rPr>
          <w:lang w:val="en-US"/>
        </w:rPr>
      </w:pPr>
      <w:r>
        <w:rPr>
          <w:lang w:val="en-US"/>
        </w:rPr>
        <w:t>Not for CN, as no time off</w:t>
      </w:r>
    </w:p>
  </w:comment>
  <w:comment w:id="1102" w:author="Author" w:date="2018-02-02T14:41:00Z" w:initials="A">
    <w:p w14:paraId="21672C96" w14:textId="331B8F84" w:rsidR="00B60975" w:rsidRPr="00C6235F" w:rsidRDefault="00B60975">
      <w:pPr>
        <w:pStyle w:val="CommentText"/>
        <w:rPr>
          <w:lang w:val="en-US"/>
        </w:rPr>
      </w:pPr>
      <w:r>
        <w:rPr>
          <w:rStyle w:val="CommentReference"/>
        </w:rPr>
        <w:annotationRef/>
      </w:r>
      <w:r w:rsidRPr="00560F58">
        <w:rPr>
          <w:lang w:val="en-US"/>
        </w:rPr>
        <w:t>Replaced with shortened note</w:t>
      </w:r>
      <w:r>
        <w:rPr>
          <w:lang w:val="en-US"/>
        </w:rPr>
        <w:t xml:space="preserve"> above</w:t>
      </w:r>
    </w:p>
  </w:comment>
  <w:comment w:id="1206" w:author="Author" w:date="2018-02-02T14:17:00Z" w:initials="A">
    <w:p w14:paraId="1E504EDD" w14:textId="73260C31" w:rsidR="00B60975" w:rsidRPr="0080053D" w:rsidRDefault="00B60975">
      <w:pPr>
        <w:pStyle w:val="CommentText"/>
        <w:rPr>
          <w:lang w:val="en-US"/>
        </w:rPr>
      </w:pPr>
      <w:r>
        <w:rPr>
          <w:rStyle w:val="CommentReference"/>
        </w:rPr>
        <w:annotationRef/>
      </w:r>
      <w:r w:rsidRPr="0080053D">
        <w:rPr>
          <w:lang w:val="en-US"/>
        </w:rPr>
        <w:t>Ch</w:t>
      </w:r>
      <w:r>
        <w:rPr>
          <w:lang w:val="en-US"/>
        </w:rPr>
        <w:t>a</w:t>
      </w:r>
      <w:r w:rsidRPr="0080053D">
        <w:rPr>
          <w:lang w:val="en-US"/>
        </w:rPr>
        <w:t xml:space="preserve">nge of FTE is not an event reason for job change for </w:t>
      </w:r>
      <w:r>
        <w:rPr>
          <w:lang w:val="en-US"/>
        </w:rPr>
        <w:t>DE</w:t>
      </w:r>
    </w:p>
  </w:comment>
  <w:comment w:id="1215" w:author="Author" w:date="2018-02-02T14:16:00Z" w:initials="A">
    <w:p w14:paraId="6E22DE61" w14:textId="274E0989" w:rsidR="00B60975" w:rsidRPr="0080053D" w:rsidRDefault="00B60975">
      <w:pPr>
        <w:pStyle w:val="CommentText"/>
        <w:rPr>
          <w:lang w:val="en-US"/>
        </w:rPr>
      </w:pPr>
      <w:r>
        <w:rPr>
          <w:rStyle w:val="CommentReference"/>
        </w:rPr>
        <w:annotationRef/>
      </w:r>
      <w:r w:rsidRPr="0080053D">
        <w:rPr>
          <w:lang w:val="en-US"/>
        </w:rPr>
        <w:t>Ch</w:t>
      </w:r>
      <w:r>
        <w:rPr>
          <w:lang w:val="en-US"/>
        </w:rPr>
        <w:t>a</w:t>
      </w:r>
      <w:r w:rsidRPr="0080053D">
        <w:rPr>
          <w:lang w:val="en-US"/>
        </w:rPr>
        <w:t>nge of FTE is not an event reason for job change for GB</w:t>
      </w:r>
    </w:p>
  </w:comment>
  <w:comment w:id="1235" w:author="Author" w:date="2018-01-31T09:44:00Z" w:initials="A">
    <w:p w14:paraId="6FE6745D" w14:textId="77777777" w:rsidR="00B60975" w:rsidRPr="00696E8F" w:rsidRDefault="00B60975" w:rsidP="0031391C">
      <w:pPr>
        <w:pStyle w:val="CommentText"/>
        <w:rPr>
          <w:lang w:val="en-US"/>
        </w:rPr>
      </w:pPr>
      <w:r>
        <w:rPr>
          <w:rStyle w:val="CommentReference"/>
        </w:rPr>
        <w:annotationRef/>
      </w:r>
      <w:r w:rsidRPr="00696E8F">
        <w:rPr>
          <w:lang w:val="en-US"/>
        </w:rPr>
        <w:t>US, FR</w:t>
      </w:r>
    </w:p>
  </w:comment>
  <w:comment w:id="1225" w:author="Author" w:date="2018-02-02T14:40:00Z" w:initials="A">
    <w:p w14:paraId="5381F559" w14:textId="7F3C1E6F" w:rsidR="00B60975" w:rsidRPr="00560F58" w:rsidRDefault="00B60975">
      <w:pPr>
        <w:pStyle w:val="CommentText"/>
        <w:rPr>
          <w:lang w:val="en-US"/>
        </w:rPr>
      </w:pPr>
      <w:r>
        <w:rPr>
          <w:rStyle w:val="CommentReference"/>
        </w:rPr>
        <w:annotationRef/>
      </w:r>
      <w:r w:rsidRPr="00560F58">
        <w:rPr>
          <w:lang w:val="en-US"/>
        </w:rPr>
        <w:t>Replaced with shortened note</w:t>
      </w:r>
      <w:r>
        <w:rPr>
          <w:lang w:val="en-US"/>
        </w:rPr>
        <w:t xml:space="preserve"> above</w:t>
      </w:r>
    </w:p>
  </w:comment>
  <w:comment w:id="1238" w:author="Author" w:date="2018-01-31T10:04:00Z" w:initials="A">
    <w:p w14:paraId="5EDE00DF" w14:textId="57E4C26D" w:rsidR="00B60975" w:rsidRPr="00696E8F" w:rsidRDefault="00B60975">
      <w:pPr>
        <w:pStyle w:val="CommentText"/>
        <w:rPr>
          <w:lang w:val="en-US"/>
        </w:rPr>
      </w:pPr>
      <w:r>
        <w:rPr>
          <w:rStyle w:val="CommentReference"/>
        </w:rPr>
        <w:annotationRef/>
      </w:r>
      <w:r w:rsidRPr="00696E8F">
        <w:rPr>
          <w:lang w:val="en-US"/>
        </w:rPr>
        <w:t>GB</w:t>
      </w:r>
    </w:p>
  </w:comment>
  <w:comment w:id="1245" w:author="Author" w:date="2018-01-31T11:11:00Z" w:initials="A">
    <w:p w14:paraId="60BDA585" w14:textId="6F9DAA91" w:rsidR="00B60975" w:rsidRPr="00696E8F" w:rsidRDefault="00B60975">
      <w:pPr>
        <w:pStyle w:val="CommentText"/>
        <w:rPr>
          <w:lang w:val="en-US"/>
        </w:rPr>
      </w:pPr>
      <w:r>
        <w:rPr>
          <w:rStyle w:val="CommentReference"/>
        </w:rPr>
        <w:annotationRef/>
      </w:r>
      <w:r w:rsidRPr="00696E8F">
        <w:rPr>
          <w:lang w:val="en-US"/>
        </w:rPr>
        <w:t>DE</w:t>
      </w:r>
    </w:p>
  </w:comment>
  <w:comment w:id="1366" w:author="Author" w:date="2018-02-02T11:54:00Z" w:initials="A">
    <w:p w14:paraId="54C443A2" w14:textId="58DBFB44" w:rsidR="00B60975" w:rsidRPr="0033667F" w:rsidRDefault="00B60975">
      <w:pPr>
        <w:pStyle w:val="CommentText"/>
        <w:rPr>
          <w:lang w:val="en-US"/>
        </w:rPr>
      </w:pPr>
      <w:r>
        <w:rPr>
          <w:rStyle w:val="CommentReference"/>
        </w:rPr>
        <w:annotationRef/>
      </w:r>
      <w:r w:rsidRPr="0033667F">
        <w:rPr>
          <w:highlight w:val="yellow"/>
          <w:lang w:val="en-US"/>
        </w:rPr>
        <w:t>Actually, this happens only if pay scale group or level is changed, otherwise comp stays as is</w:t>
      </w:r>
    </w:p>
  </w:comment>
  <w:comment w:id="1709" w:author="Author" w:date="2018-01-31T17:12:00Z" w:initials="A">
    <w:p w14:paraId="21C4DAF8" w14:textId="71BC6457" w:rsidR="00B60975" w:rsidRPr="00696E8F" w:rsidRDefault="00B60975">
      <w:pPr>
        <w:pStyle w:val="CommentText"/>
        <w:rPr>
          <w:lang w:val="en-US"/>
        </w:rPr>
      </w:pPr>
      <w:r>
        <w:rPr>
          <w:rStyle w:val="CommentReference"/>
        </w:rPr>
        <w:annotationRef/>
      </w:r>
      <w:r w:rsidRPr="00696E8F">
        <w:rPr>
          <w:lang w:val="en-US"/>
        </w:rPr>
        <w:t>adapt</w:t>
      </w:r>
    </w:p>
  </w:comment>
  <w:comment w:id="1753" w:author="Author" w:date="2018-01-31T16:13:00Z" w:initials="A">
    <w:p w14:paraId="3A879810" w14:textId="24BB6122" w:rsidR="00B60975" w:rsidRPr="00696E8F" w:rsidRDefault="00B60975" w:rsidP="00374A65">
      <w:pPr>
        <w:pStyle w:val="CommentText"/>
        <w:rPr>
          <w:lang w:val="en-US"/>
        </w:rPr>
      </w:pPr>
      <w:r>
        <w:rPr>
          <w:rStyle w:val="CommentReference"/>
        </w:rPr>
        <w:annotationRef/>
      </w:r>
      <w:r w:rsidRPr="00696E8F">
        <w:rPr>
          <w:lang w:val="en-US"/>
        </w:rPr>
        <w:t>adapt</w:t>
      </w:r>
    </w:p>
  </w:comment>
  <w:comment w:id="1846" w:author="Author" w:date="2018-01-31T16:11:00Z" w:initials="A">
    <w:p w14:paraId="41FEC784" w14:textId="6B48CF70" w:rsidR="00B60975" w:rsidRPr="00696E8F" w:rsidRDefault="00B60975">
      <w:pPr>
        <w:pStyle w:val="CommentText"/>
        <w:rPr>
          <w:lang w:val="en-US"/>
        </w:rPr>
      </w:pPr>
      <w:r>
        <w:rPr>
          <w:rStyle w:val="CommentReference"/>
        </w:rPr>
        <w:annotationRef/>
      </w:r>
      <w:r w:rsidRPr="00696E8F">
        <w:rPr>
          <w:lang w:val="en-US"/>
        </w:rPr>
        <w:t>AU</w:t>
      </w:r>
    </w:p>
  </w:comment>
  <w:comment w:id="1853" w:author="Author" w:date="2018-01-31T16:13:00Z" w:initials="A">
    <w:p w14:paraId="109753E3" w14:textId="499E12AF" w:rsidR="00B60975" w:rsidRPr="00DF1F0F" w:rsidRDefault="00B60975">
      <w:pPr>
        <w:pStyle w:val="CommentText"/>
        <w:rPr>
          <w:lang w:val="en-US"/>
        </w:rPr>
      </w:pPr>
      <w:r>
        <w:rPr>
          <w:rStyle w:val="CommentReference"/>
        </w:rPr>
        <w:annotationRef/>
      </w:r>
      <w:r w:rsidRPr="00DF1F0F">
        <w:rPr>
          <w:lang w:val="en-US"/>
        </w:rPr>
        <w:t>FR</w:t>
      </w:r>
    </w:p>
  </w:comment>
  <w:comment w:id="1863" w:author="Author" w:date="2018-01-31T16:00:00Z" w:initials="A">
    <w:p w14:paraId="6323ED98" w14:textId="402C7FEF" w:rsidR="00B60975" w:rsidRPr="002B572C" w:rsidRDefault="00B60975">
      <w:pPr>
        <w:pStyle w:val="CommentText"/>
        <w:rPr>
          <w:lang w:val="en-US"/>
        </w:rPr>
      </w:pPr>
      <w:r>
        <w:rPr>
          <w:rStyle w:val="CommentReference"/>
        </w:rPr>
        <w:annotationRef/>
      </w:r>
      <w:r w:rsidRPr="002B572C">
        <w:rPr>
          <w:lang w:val="en-US"/>
        </w:rPr>
        <w:t>add this (from FR) or keep generic without?</w:t>
      </w:r>
    </w:p>
  </w:comment>
  <w:comment w:id="1864" w:author="Author" w:date="2018-01-31T16:08:00Z" w:initials="A">
    <w:p w14:paraId="2EB1D7D6" w14:textId="2EA5DFFC" w:rsidR="00B60975" w:rsidRPr="00402D2D" w:rsidRDefault="00B60975">
      <w:pPr>
        <w:pStyle w:val="CommentText"/>
        <w:rPr>
          <w:lang w:val="en-US"/>
        </w:rPr>
      </w:pPr>
      <w:r>
        <w:rPr>
          <w:rStyle w:val="CommentReference"/>
        </w:rPr>
        <w:annotationRef/>
      </w:r>
      <w:r w:rsidRPr="00402D2D">
        <w:rPr>
          <w:lang w:val="en-US"/>
        </w:rPr>
        <w:t>Keep w</w:t>
      </w:r>
      <w:r>
        <w:rPr>
          <w:lang w:val="en-US"/>
        </w:rPr>
        <w:t>i</w:t>
      </w:r>
      <w:r w:rsidRPr="00402D2D">
        <w:rPr>
          <w:lang w:val="en-US"/>
        </w:rPr>
        <w:t>thout, then the formulation fits for FR, too</w:t>
      </w:r>
    </w:p>
  </w:comment>
  <w:comment w:id="1868" w:author="Author" w:date="2018-01-31T15:55:00Z" w:initials="A">
    <w:p w14:paraId="138B1685" w14:textId="664B7745" w:rsidR="00B60975" w:rsidRPr="00DC5F36" w:rsidRDefault="00B60975">
      <w:pPr>
        <w:pStyle w:val="CommentText"/>
        <w:rPr>
          <w:lang w:val="en-US"/>
        </w:rPr>
      </w:pPr>
      <w:r>
        <w:rPr>
          <w:rStyle w:val="CommentReference"/>
        </w:rPr>
        <w:annotationRef/>
      </w:r>
      <w:r w:rsidRPr="00DC5F36">
        <w:rPr>
          <w:lang w:val="en-US"/>
        </w:rPr>
        <w:t>those listed above</w:t>
      </w:r>
    </w:p>
  </w:comment>
  <w:comment w:id="1866" w:author="Author" w:date="2018-01-31T16:30:00Z" w:initials="A">
    <w:p w14:paraId="4884A705" w14:textId="477F27BD" w:rsidR="00B60975" w:rsidRPr="00DC5F36" w:rsidRDefault="00B60975">
      <w:pPr>
        <w:pStyle w:val="CommentText"/>
        <w:rPr>
          <w:lang w:val="en-US"/>
        </w:rPr>
      </w:pPr>
      <w:r>
        <w:rPr>
          <w:rStyle w:val="CommentReference"/>
        </w:rPr>
        <w:annotationRef/>
      </w:r>
      <w:r>
        <w:rPr>
          <w:lang w:val="en-US"/>
        </w:rPr>
        <w:t xml:space="preserve">FOR DE: </w:t>
      </w:r>
      <w:r w:rsidRPr="00DC5F36">
        <w:rPr>
          <w:lang w:val="en-US"/>
        </w:rPr>
        <w:t>enter again these pay component amounts</w:t>
      </w:r>
    </w:p>
  </w:comment>
  <w:comment w:id="1890" w:author="Author" w:date="2018-01-31T09:44:00Z" w:initials="A">
    <w:p w14:paraId="1E55FC2F" w14:textId="77777777" w:rsidR="00B60975" w:rsidRPr="00696E8F" w:rsidRDefault="00B60975" w:rsidP="00D059B9">
      <w:pPr>
        <w:pStyle w:val="CommentText"/>
        <w:rPr>
          <w:lang w:val="en-US"/>
        </w:rPr>
      </w:pPr>
      <w:r>
        <w:rPr>
          <w:rStyle w:val="CommentReference"/>
        </w:rPr>
        <w:annotationRef/>
      </w:r>
      <w:r w:rsidRPr="00696E8F">
        <w:rPr>
          <w:lang w:val="en-US"/>
        </w:rPr>
        <w:t>SA, AU, AE</w:t>
      </w:r>
    </w:p>
    <w:p w14:paraId="63B84EAB" w14:textId="77777777" w:rsidR="00B60975" w:rsidRPr="0092107C" w:rsidRDefault="00B60975" w:rsidP="00D059B9">
      <w:pPr>
        <w:pStyle w:val="CommentText"/>
        <w:rPr>
          <w:lang w:val="en-US"/>
        </w:rPr>
      </w:pPr>
      <w:r>
        <w:rPr>
          <w:lang w:val="en-US"/>
        </w:rPr>
        <w:t>Not for CN, as no time off</w:t>
      </w:r>
    </w:p>
  </w:comment>
  <w:comment w:id="1876" w:author="Author" w:date="2018-02-02T14:37:00Z" w:initials="A">
    <w:p w14:paraId="30AEEDC8" w14:textId="77777777" w:rsidR="00B60975" w:rsidRPr="00560F58" w:rsidRDefault="00B60975" w:rsidP="00D059B9">
      <w:pPr>
        <w:pStyle w:val="CommentText"/>
        <w:rPr>
          <w:lang w:val="en-US"/>
        </w:rPr>
      </w:pPr>
      <w:r>
        <w:rPr>
          <w:rStyle w:val="CommentReference"/>
        </w:rPr>
        <w:annotationRef/>
      </w:r>
      <w:r w:rsidRPr="00560F58">
        <w:rPr>
          <w:lang w:val="en-US"/>
        </w:rPr>
        <w:t>Probably not needed here, is enough to have it at the chapter end</w:t>
      </w:r>
    </w:p>
  </w:comment>
  <w:comment w:id="1892" w:author="Author" w:date="2018-02-02T12:10:00Z" w:initials="A">
    <w:p w14:paraId="41E4EE91" w14:textId="77777777" w:rsidR="00B60975" w:rsidRPr="00C2294C" w:rsidRDefault="00B60975" w:rsidP="00D059B9">
      <w:pPr>
        <w:pStyle w:val="CommentText"/>
        <w:rPr>
          <w:lang w:val="en-US"/>
        </w:rPr>
      </w:pPr>
      <w:r>
        <w:rPr>
          <w:rStyle w:val="CommentReference"/>
        </w:rPr>
        <w:annotationRef/>
      </w:r>
      <w:r w:rsidRPr="00C2294C">
        <w:rPr>
          <w:lang w:val="en-US"/>
        </w:rPr>
        <w:t xml:space="preserve">AS FTE IS NOT LISTED IN THE JOB INFO FIELDS, I GUESS THIS NOTE MAKES NO SENSE HERE. </w:t>
      </w:r>
      <w:r>
        <w:rPr>
          <w:lang w:val="en-US"/>
        </w:rPr>
        <w:t xml:space="preserve">RATHER MENTION IT IN THE TRANSFER CHAPTER ONLY. OR MENTION FTE… BUT THEN CHANGE EVENT REASON TO JOBFTPT (Full-time to Part-time) for </w:t>
      </w:r>
    </w:p>
  </w:comment>
  <w:comment w:id="1893" w:author="Author" w:date="2018-02-02T14:05:00Z" w:initials="A">
    <w:p w14:paraId="06A11383" w14:textId="77777777" w:rsidR="00B60975" w:rsidRDefault="00B60975" w:rsidP="00D059B9">
      <w:pPr>
        <w:pStyle w:val="CommentText"/>
        <w:rPr>
          <w:lang w:val="en-US"/>
        </w:rPr>
      </w:pPr>
      <w:r>
        <w:rPr>
          <w:rStyle w:val="CommentReference"/>
        </w:rPr>
        <w:annotationRef/>
      </w:r>
      <w:r w:rsidRPr="00770EA6">
        <w:rPr>
          <w:lang w:val="en-US"/>
        </w:rPr>
        <w:t xml:space="preserve">Only for </w:t>
      </w:r>
      <w:r>
        <w:rPr>
          <w:lang w:val="en-US"/>
        </w:rPr>
        <w:t xml:space="preserve">some countries seems to exist the </w:t>
      </w:r>
      <w:r w:rsidRPr="00770EA6">
        <w:rPr>
          <w:lang w:val="en-US"/>
        </w:rPr>
        <w:t>event reason</w:t>
      </w:r>
      <w:r>
        <w:rPr>
          <w:lang w:val="en-US"/>
        </w:rPr>
        <w:t xml:space="preserve"> (e.g. JOBFTPT) </w:t>
      </w:r>
      <w:r w:rsidRPr="00770EA6">
        <w:rPr>
          <w:lang w:val="en-US"/>
        </w:rPr>
        <w:t>for which change of FTE makes sense</w:t>
      </w:r>
      <w:r>
        <w:rPr>
          <w:lang w:val="en-US"/>
        </w:rPr>
        <w:t>: AU, AE, FR, SA, US.</w:t>
      </w:r>
    </w:p>
    <w:p w14:paraId="6C762C1A" w14:textId="77777777" w:rsidR="00B60975" w:rsidRPr="00770EA6" w:rsidRDefault="00B60975" w:rsidP="00D059B9">
      <w:pPr>
        <w:pStyle w:val="CommentText"/>
        <w:rPr>
          <w:lang w:val="en-US"/>
        </w:rPr>
      </w:pPr>
      <w:r w:rsidRPr="00560F58">
        <w:rPr>
          <w:highlight w:val="yellow"/>
          <w:lang w:val="en-US"/>
        </w:rPr>
        <w:t>Think about giving this event r</w:t>
      </w:r>
      <w:r>
        <w:rPr>
          <w:highlight w:val="yellow"/>
          <w:lang w:val="en-US"/>
        </w:rPr>
        <w:t>eason also for these countries.</w:t>
      </w:r>
    </w:p>
  </w:comment>
  <w:comment w:id="1904" w:author="Author" w:date="2018-01-31T11:53:00Z" w:initials="A">
    <w:p w14:paraId="3CD6C92D" w14:textId="77777777" w:rsidR="00B60975" w:rsidRPr="00052E72" w:rsidRDefault="00B60975" w:rsidP="002A3AAA">
      <w:pPr>
        <w:pStyle w:val="CommentText"/>
        <w:rPr>
          <w:lang w:val="en-US"/>
        </w:rPr>
      </w:pPr>
      <w:r>
        <w:rPr>
          <w:rStyle w:val="CommentReference"/>
        </w:rPr>
        <w:annotationRef/>
      </w:r>
      <w:r w:rsidRPr="00052E72">
        <w:rPr>
          <w:lang w:val="en-US"/>
        </w:rPr>
        <w:t>AU</w:t>
      </w:r>
    </w:p>
  </w:comment>
  <w:comment w:id="1988" w:author="Author" w:date="2018-01-30T18:11:00Z" w:initials="A">
    <w:p w14:paraId="4B9CF02F" w14:textId="41A5FDEE" w:rsidR="00B60975" w:rsidRPr="00F76460" w:rsidRDefault="00B60975">
      <w:pPr>
        <w:pStyle w:val="CommentText"/>
        <w:rPr>
          <w:highlight w:val="red"/>
          <w:lang w:val="en-US"/>
        </w:rPr>
      </w:pPr>
      <w:r>
        <w:rPr>
          <w:rStyle w:val="CommentReference"/>
        </w:rPr>
        <w:annotationRef/>
      </w:r>
      <w:r w:rsidRPr="00F76460">
        <w:rPr>
          <w:highlight w:val="red"/>
          <w:lang w:val="en-US"/>
        </w:rPr>
        <w:t>Country specific; think how to formulate it generic</w:t>
      </w:r>
    </w:p>
    <w:p w14:paraId="180B64FC" w14:textId="25E578C3" w:rsidR="00B60975" w:rsidRPr="002E419C" w:rsidRDefault="00B60975">
      <w:pPr>
        <w:pStyle w:val="CommentText"/>
        <w:rPr>
          <w:lang w:val="en-US"/>
        </w:rPr>
      </w:pPr>
      <w:r w:rsidRPr="00F76460">
        <w:rPr>
          <w:highlight w:val="red"/>
          <w:lang w:val="en-US"/>
        </w:rPr>
        <w:t>Here one could change also the FTE</w:t>
      </w:r>
    </w:p>
  </w:comment>
  <w:comment w:id="1989" w:author="Author" w:date="2018-02-23T16:30:00Z" w:initials="A">
    <w:p w14:paraId="04F240E0" w14:textId="38AF2ED5" w:rsidR="00B60975" w:rsidRDefault="00B60975">
      <w:pPr>
        <w:pStyle w:val="CommentText"/>
      </w:pPr>
      <w:r>
        <w:rPr>
          <w:rStyle w:val="CommentReference"/>
        </w:rPr>
        <w:annotationRef/>
      </w:r>
      <w:r w:rsidRPr="00BC273B">
        <w:rPr>
          <w:highlight w:val="green"/>
        </w:rPr>
        <w:t>Da die felder eh fast gleich sind und wir keine speziellen werte angeben (wie bei job change oder pay rate) lass ich es hier erst mal generisch</w:t>
      </w:r>
    </w:p>
  </w:comment>
  <w:comment w:id="2081" w:author="Author" w:date="2018-01-30T14:58:00Z" w:initials="A">
    <w:p w14:paraId="143672F4" w14:textId="2FFDA8AA" w:rsidR="00B60975" w:rsidRPr="004E3926" w:rsidRDefault="00B60975">
      <w:pPr>
        <w:pStyle w:val="CommentText"/>
        <w:rPr>
          <w:lang w:val="en-US"/>
        </w:rPr>
      </w:pPr>
      <w:r>
        <w:rPr>
          <w:rStyle w:val="CommentReference"/>
        </w:rPr>
        <w:annotationRef/>
      </w:r>
      <w:r w:rsidRPr="004E3926">
        <w:rPr>
          <w:lang w:val="en-US"/>
        </w:rPr>
        <w:t>US, SA, FR, AU, AE</w:t>
      </w:r>
    </w:p>
    <w:p w14:paraId="313C44BF" w14:textId="710466C1" w:rsidR="00B60975" w:rsidRPr="005B0DF0" w:rsidRDefault="00B60975">
      <w:pPr>
        <w:pStyle w:val="CommentText"/>
        <w:rPr>
          <w:lang w:val="en-US"/>
        </w:rPr>
      </w:pPr>
      <w:r w:rsidRPr="005B0DF0">
        <w:rPr>
          <w:lang w:val="en-US"/>
        </w:rPr>
        <w:t>Not for CN as no time off this version</w:t>
      </w:r>
    </w:p>
  </w:comment>
  <w:comment w:id="2087" w:author="Author" w:date="2018-01-31T10:06:00Z" w:initials="A">
    <w:p w14:paraId="5B9B8ED9" w14:textId="3FEC458A" w:rsidR="00B60975" w:rsidRPr="00DD13C3" w:rsidRDefault="00B60975">
      <w:pPr>
        <w:pStyle w:val="CommentText"/>
        <w:rPr>
          <w:lang w:val="en-US"/>
        </w:rPr>
      </w:pPr>
      <w:r>
        <w:rPr>
          <w:rStyle w:val="CommentReference"/>
        </w:rPr>
        <w:annotationRef/>
      </w:r>
      <w:r w:rsidRPr="00DD13C3">
        <w:rPr>
          <w:lang w:val="en-US"/>
        </w:rPr>
        <w:t>GB</w:t>
      </w:r>
    </w:p>
  </w:comment>
  <w:comment w:id="2090" w:author="Author" w:date="2018-01-31T11:12:00Z" w:initials="A">
    <w:p w14:paraId="78CF025D" w14:textId="7BA04E7B" w:rsidR="00B60975" w:rsidRPr="00DD13C3" w:rsidRDefault="00B60975">
      <w:pPr>
        <w:pStyle w:val="CommentText"/>
        <w:rPr>
          <w:lang w:val="en-US"/>
        </w:rPr>
      </w:pPr>
      <w:r>
        <w:rPr>
          <w:rStyle w:val="CommentReference"/>
        </w:rPr>
        <w:annotationRef/>
      </w:r>
      <w:r w:rsidRPr="00DD13C3">
        <w:rPr>
          <w:lang w:val="en-US"/>
        </w:rPr>
        <w:t>DE</w:t>
      </w:r>
    </w:p>
  </w:comment>
  <w:comment w:id="2097" w:author="Author" w:date="2018-02-16T13:52:00Z" w:initials="A">
    <w:p w14:paraId="16AE2E06" w14:textId="272E0812" w:rsidR="00B60975" w:rsidRPr="005171F4" w:rsidRDefault="00B60975">
      <w:pPr>
        <w:pStyle w:val="CommentText"/>
        <w:rPr>
          <w:lang w:val="en-US"/>
        </w:rPr>
      </w:pPr>
      <w:r>
        <w:rPr>
          <w:rStyle w:val="CommentReference"/>
        </w:rPr>
        <w:annotationRef/>
      </w:r>
      <w:r w:rsidRPr="005171F4">
        <w:rPr>
          <w:lang w:val="en-US"/>
        </w:rPr>
        <w:t>Below stuff true only if our content</w:t>
      </w:r>
      <w:r>
        <w:rPr>
          <w:lang w:val="en-US"/>
        </w:rPr>
        <w:t>, therefore reformuulate</w:t>
      </w:r>
    </w:p>
  </w:comment>
  <w:comment w:id="2136" w:author="Author" w:date="2018-02-16T13:46:00Z" w:initials="A">
    <w:p w14:paraId="19DC1B55" w14:textId="58EB5FD6" w:rsidR="00B60975" w:rsidRPr="005171F4" w:rsidRDefault="00B60975">
      <w:pPr>
        <w:pStyle w:val="CommentText"/>
        <w:rPr>
          <w:lang w:val="en-US"/>
        </w:rPr>
      </w:pPr>
      <w:r>
        <w:rPr>
          <w:rStyle w:val="CommentReference"/>
        </w:rPr>
        <w:annotationRef/>
      </w:r>
      <w:r w:rsidRPr="005171F4">
        <w:rPr>
          <w:lang w:val="en-US"/>
        </w:rPr>
        <w:t>Need to re-think!</w:t>
      </w:r>
    </w:p>
  </w:comment>
  <w:comment w:id="2164" w:author="Author" w:date="2018-02-13T17:33:00Z" w:initials="A">
    <w:p w14:paraId="0E1ACE13" w14:textId="41A3CFF8" w:rsidR="00B60975" w:rsidRDefault="00B60975">
      <w:pPr>
        <w:pStyle w:val="CommentText"/>
        <w:rPr>
          <w:highlight w:val="red"/>
          <w:lang w:val="en-US"/>
        </w:rPr>
      </w:pPr>
      <w:r w:rsidRPr="003C32DC">
        <w:rPr>
          <w:highlight w:val="green"/>
          <w:lang w:val="en-US"/>
        </w:rPr>
        <w:t>True only if from our package;</w:t>
      </w:r>
    </w:p>
    <w:p w14:paraId="26ABF368" w14:textId="722199EB" w:rsidR="00B60975" w:rsidRPr="002E163F" w:rsidRDefault="00B60975">
      <w:pPr>
        <w:pStyle w:val="CommentText"/>
        <w:rPr>
          <w:lang w:val="en-US"/>
        </w:rPr>
      </w:pPr>
      <w:r w:rsidRPr="002E163F">
        <w:rPr>
          <w:rStyle w:val="CommentReference"/>
          <w:highlight w:val="red"/>
        </w:rPr>
        <w:annotationRef/>
      </w:r>
      <w:r w:rsidRPr="009C72FD">
        <w:rPr>
          <w:highlight w:val="green"/>
          <w:lang w:val="en-US"/>
        </w:rPr>
        <w:t xml:space="preserve"> time config guides replaced by workbooks</w:t>
      </w:r>
    </w:p>
  </w:comment>
  <w:comment w:id="2184" w:author="Author" w:date="2018-01-31T09:46:00Z" w:initials="A">
    <w:p w14:paraId="3473285A" w14:textId="7C0B1D27" w:rsidR="00B60975" w:rsidRPr="00C6235F" w:rsidRDefault="00B60975">
      <w:pPr>
        <w:pStyle w:val="CommentText"/>
        <w:rPr>
          <w:lang w:val="fr-FR"/>
        </w:rPr>
      </w:pPr>
      <w:r>
        <w:rPr>
          <w:rStyle w:val="CommentReference"/>
        </w:rPr>
        <w:annotationRef/>
      </w:r>
      <w:r w:rsidRPr="00C6235F">
        <w:rPr>
          <w:lang w:val="fr-FR"/>
        </w:rPr>
        <w:t>SA</w:t>
      </w:r>
    </w:p>
  </w:comment>
  <w:comment w:id="2204" w:author="Author" w:date="2018-01-31T10:06:00Z" w:initials="A">
    <w:p w14:paraId="3EC43786" w14:textId="692C0168" w:rsidR="00B60975" w:rsidRPr="00A96081" w:rsidRDefault="00B60975">
      <w:pPr>
        <w:pStyle w:val="CommentText"/>
        <w:rPr>
          <w:lang w:val="fr-FR"/>
        </w:rPr>
      </w:pPr>
      <w:r>
        <w:rPr>
          <w:rStyle w:val="CommentReference"/>
        </w:rPr>
        <w:annotationRef/>
      </w:r>
      <w:r w:rsidRPr="00A96081">
        <w:rPr>
          <w:lang w:val="fr-FR"/>
        </w:rPr>
        <w:t>GB</w:t>
      </w:r>
    </w:p>
  </w:comment>
  <w:comment w:id="2223" w:author="Author" w:date="2018-01-31T10:52:00Z" w:initials="A">
    <w:p w14:paraId="69B7113E" w14:textId="2BF5803C" w:rsidR="00B60975" w:rsidRPr="00A96081" w:rsidRDefault="00B60975">
      <w:pPr>
        <w:pStyle w:val="CommentText"/>
        <w:rPr>
          <w:lang w:val="fr-FR"/>
        </w:rPr>
      </w:pPr>
      <w:r>
        <w:rPr>
          <w:rStyle w:val="CommentReference"/>
        </w:rPr>
        <w:annotationRef/>
      </w:r>
      <w:r w:rsidRPr="00A96081">
        <w:rPr>
          <w:lang w:val="fr-FR"/>
        </w:rPr>
        <w:t>FR</w:t>
      </w:r>
    </w:p>
  </w:comment>
  <w:comment w:id="2240" w:author="Author" w:date="2018-01-31T11:13:00Z" w:initials="A">
    <w:p w14:paraId="2995E6DB" w14:textId="1BE64A43" w:rsidR="00B60975" w:rsidRDefault="00B60975">
      <w:pPr>
        <w:pStyle w:val="CommentText"/>
        <w:rPr>
          <w:lang w:val="fr-FR"/>
        </w:rPr>
      </w:pPr>
      <w:r>
        <w:rPr>
          <w:rStyle w:val="CommentReference"/>
        </w:rPr>
        <w:annotationRef/>
      </w:r>
      <w:r w:rsidRPr="005B0DF0">
        <w:rPr>
          <w:lang w:val="fr-FR"/>
        </w:rPr>
        <w:t>DE</w:t>
      </w:r>
    </w:p>
    <w:p w14:paraId="6CBBBE4F" w14:textId="1666570B" w:rsidR="00B60975" w:rsidRPr="00DD13C3" w:rsidRDefault="00B60975">
      <w:pPr>
        <w:pStyle w:val="CommentText"/>
        <w:rPr>
          <w:lang w:val="fr-FR"/>
        </w:rPr>
      </w:pPr>
      <w:r w:rsidRPr="00DD13C3">
        <w:rPr>
          <w:lang w:val="fr-FR"/>
        </w:rPr>
        <w:t>Similar for China</w:t>
      </w:r>
    </w:p>
  </w:comment>
  <w:comment w:id="2258" w:author="Author" w:date="2018-01-31T11:55:00Z" w:initials="A">
    <w:p w14:paraId="01E3DB6A" w14:textId="2CCFB590" w:rsidR="00B60975" w:rsidRPr="00DD13C3" w:rsidRDefault="00B60975">
      <w:pPr>
        <w:pStyle w:val="CommentText"/>
        <w:rPr>
          <w:lang w:val="fr-FR"/>
        </w:rPr>
      </w:pPr>
      <w:r>
        <w:rPr>
          <w:rStyle w:val="CommentReference"/>
        </w:rPr>
        <w:annotationRef/>
      </w:r>
      <w:r w:rsidRPr="00DD13C3">
        <w:rPr>
          <w:lang w:val="fr-FR"/>
        </w:rPr>
        <w:t>AU</w:t>
      </w:r>
    </w:p>
  </w:comment>
  <w:comment w:id="2275" w:author="Author" w:date="2018-01-31T12:12:00Z" w:initials="A">
    <w:p w14:paraId="17069EFD" w14:textId="31C5F91C" w:rsidR="00B60975" w:rsidRPr="00DD13C3" w:rsidRDefault="00B60975">
      <w:pPr>
        <w:pStyle w:val="CommentText"/>
        <w:rPr>
          <w:lang w:val="fr-FR"/>
        </w:rPr>
      </w:pPr>
      <w:r>
        <w:rPr>
          <w:rStyle w:val="CommentReference"/>
        </w:rPr>
        <w:annotationRef/>
      </w:r>
      <w:r w:rsidRPr="00DD13C3">
        <w:rPr>
          <w:lang w:val="fr-FR"/>
        </w:rPr>
        <w:t>AE</w:t>
      </w:r>
    </w:p>
    <w:p w14:paraId="12F28057" w14:textId="78DE062C" w:rsidR="00B60975" w:rsidRPr="005B0DF0" w:rsidRDefault="00B60975">
      <w:pPr>
        <w:pStyle w:val="CommentText"/>
        <w:rPr>
          <w:lang w:val="en-US"/>
        </w:rPr>
      </w:pPr>
      <w:r>
        <w:rPr>
          <w:lang w:val="en-US"/>
        </w:rPr>
        <w:t>Probably valid also for china</w:t>
      </w:r>
    </w:p>
  </w:comment>
  <w:comment w:id="2383" w:author="Author" w:date="2018-01-31T18:02:00Z" w:initials="A">
    <w:p w14:paraId="355968DB" w14:textId="66242BAD" w:rsidR="00B60975" w:rsidRPr="00905C72" w:rsidRDefault="00B60975">
      <w:pPr>
        <w:pStyle w:val="CommentText"/>
        <w:rPr>
          <w:lang w:val="en-US"/>
        </w:rPr>
      </w:pPr>
      <w:r>
        <w:rPr>
          <w:rStyle w:val="CommentReference"/>
        </w:rPr>
        <w:annotationRef/>
      </w:r>
      <w:r w:rsidRPr="00905C72">
        <w:rPr>
          <w:lang w:val="en-US"/>
        </w:rPr>
        <w:t>Depending on what has been chosen, check FJ0 and adapt in job change chapter, too</w:t>
      </w:r>
    </w:p>
  </w:comment>
  <w:comment w:id="2460" w:author="Author" w:date="2018-02-02T14:47:00Z" w:initials="A">
    <w:p w14:paraId="6AE8F56E" w14:textId="4551B7D9" w:rsidR="00B60975" w:rsidRPr="00B21B0A" w:rsidRDefault="00B60975">
      <w:pPr>
        <w:pStyle w:val="CommentText"/>
        <w:rPr>
          <w:lang w:val="en-US"/>
        </w:rPr>
      </w:pPr>
      <w:r>
        <w:rPr>
          <w:rStyle w:val="CommentReference"/>
        </w:rPr>
        <w:annotationRef/>
      </w:r>
      <w:r w:rsidRPr="00B21B0A">
        <w:rPr>
          <w:lang w:val="en-US"/>
        </w:rPr>
        <w:t>Only if FTE, pay scale group/level are changed</w:t>
      </w:r>
    </w:p>
  </w:comment>
  <w:comment w:id="2661" w:author="Author" w:date="2018-01-30T18:18:00Z" w:initials="A">
    <w:p w14:paraId="1329F943" w14:textId="2B2B3615" w:rsidR="00B60975" w:rsidRPr="002E419C" w:rsidRDefault="00B60975">
      <w:pPr>
        <w:pStyle w:val="CommentText"/>
        <w:rPr>
          <w:lang w:val="en-US"/>
        </w:rPr>
      </w:pPr>
      <w:r>
        <w:rPr>
          <w:rStyle w:val="CommentReference"/>
        </w:rPr>
        <w:annotationRef/>
      </w:r>
      <w:r w:rsidRPr="0071497A">
        <w:rPr>
          <w:highlight w:val="green"/>
          <w:lang w:val="en-US"/>
        </w:rPr>
        <w:t>Need to check which I will finally take</w:t>
      </w:r>
    </w:p>
  </w:comment>
  <w:comment w:id="2736" w:author="Author" w:date="2018-02-22T11:49:00Z" w:initials="A">
    <w:p w14:paraId="490E53F8" w14:textId="54AC8AE0" w:rsidR="00B60975" w:rsidRPr="00F35B6B" w:rsidRDefault="00B60975">
      <w:pPr>
        <w:pStyle w:val="CommentText"/>
        <w:rPr>
          <w:lang w:val="en-US"/>
        </w:rPr>
      </w:pPr>
      <w:r w:rsidRPr="00AF6955">
        <w:rPr>
          <w:rStyle w:val="CommentReference"/>
          <w:highlight w:val="red"/>
        </w:rPr>
        <w:annotationRef/>
      </w:r>
      <w:r w:rsidRPr="00F35B6B">
        <w:rPr>
          <w:highlight w:val="red"/>
          <w:lang w:val="en-US"/>
        </w:rPr>
        <w:t>Adapt link name?</w:t>
      </w:r>
    </w:p>
  </w:comment>
  <w:comment w:id="2783" w:author="Author" w:date="2018-01-30T16:29:00Z" w:initials="A">
    <w:p w14:paraId="5A2ED4E0" w14:textId="0F883F0A" w:rsidR="00B60975" w:rsidRPr="00F02705" w:rsidRDefault="00B60975">
      <w:pPr>
        <w:pStyle w:val="CommentText"/>
        <w:rPr>
          <w:lang w:val="en-US"/>
        </w:rPr>
      </w:pPr>
      <w:r>
        <w:rPr>
          <w:rStyle w:val="CommentReference"/>
        </w:rPr>
        <w:annotationRef/>
      </w:r>
      <w:r w:rsidRPr="00F02705">
        <w:rPr>
          <w:lang w:val="en-US"/>
        </w:rPr>
        <w:t>From EN_DE</w:t>
      </w:r>
    </w:p>
  </w:comment>
  <w:comment w:id="2807" w:author="Author" w:date="2018-02-23T17:47:00Z" w:initials="A">
    <w:p w14:paraId="30F51CA7" w14:textId="0E0A5811" w:rsidR="00B60975" w:rsidRPr="004E3926" w:rsidRDefault="00B60975">
      <w:pPr>
        <w:pStyle w:val="CommentText"/>
        <w:rPr>
          <w:lang w:val="en-US"/>
        </w:rPr>
      </w:pPr>
      <w:r>
        <w:rPr>
          <w:rStyle w:val="CommentReference"/>
        </w:rPr>
        <w:annotationRef/>
      </w:r>
      <w:r w:rsidRPr="004E3926">
        <w:rPr>
          <w:b/>
          <w:highlight w:val="yellow"/>
          <w:lang w:val="en-US"/>
        </w:rPr>
        <w:t>@ Tester</w:t>
      </w:r>
      <w:r w:rsidRPr="004E3926">
        <w:rPr>
          <w:highlight w:val="yellow"/>
          <w:lang w:val="en-US"/>
        </w:rPr>
        <w:t xml:space="preserve">: TO CHECK DURING AT IF HAS BEEN INCORPORATED IN UPC. IF NOT, </w:t>
      </w:r>
      <w:r>
        <w:rPr>
          <w:highlight w:val="yellow"/>
          <w:lang w:val="en-US"/>
        </w:rPr>
        <w:t xml:space="preserve">I WILL </w:t>
      </w:r>
      <w:r w:rsidRPr="004E3926">
        <w:rPr>
          <w:highlight w:val="yellow"/>
          <w:lang w:val="en-US"/>
        </w:rPr>
        <w:t xml:space="preserve">DELETE </w:t>
      </w:r>
      <w:r>
        <w:rPr>
          <w:highlight w:val="yellow"/>
          <w:lang w:val="en-US"/>
        </w:rPr>
        <w:t xml:space="preserve">IT FROM THIS DOCUMENT </w:t>
      </w:r>
      <w:r w:rsidRPr="004E3926">
        <w:rPr>
          <w:highlight w:val="yellow"/>
          <w:lang w:val="en-US"/>
        </w:rPr>
        <w:t>and move to 1805</w:t>
      </w:r>
    </w:p>
  </w:comment>
  <w:comment w:id="2933" w:author="Author" w:date="2018-02-23T17:49:00Z" w:initials="A">
    <w:p w14:paraId="4A0C12A3" w14:textId="3CC52962" w:rsidR="00B60975" w:rsidRPr="004E3926" w:rsidRDefault="00B60975">
      <w:pPr>
        <w:pStyle w:val="CommentText"/>
        <w:rPr>
          <w:lang w:val="en-US"/>
        </w:rPr>
      </w:pPr>
      <w:r>
        <w:rPr>
          <w:rStyle w:val="CommentReference"/>
        </w:rPr>
        <w:annotationRef/>
      </w:r>
      <w:r w:rsidRPr="004E3926">
        <w:rPr>
          <w:b/>
          <w:highlight w:val="yellow"/>
          <w:lang w:val="en-US"/>
        </w:rPr>
        <w:t>@ Tester</w:t>
      </w:r>
      <w:r w:rsidRPr="004E3926">
        <w:rPr>
          <w:highlight w:val="yellow"/>
          <w:lang w:val="en-US"/>
        </w:rPr>
        <w:t xml:space="preserve">: TO CHECK DURING AT IF HAS BEEN INCORPORATED IN UPC. IF NOT, </w:t>
      </w:r>
      <w:r>
        <w:rPr>
          <w:highlight w:val="yellow"/>
          <w:lang w:val="en-US"/>
        </w:rPr>
        <w:t xml:space="preserve">I’LL DELETE IT FRO THE DOCUMENT </w:t>
      </w:r>
      <w:r w:rsidRPr="004E3926">
        <w:rPr>
          <w:highlight w:val="yellow"/>
          <w:lang w:val="en-US"/>
        </w:rPr>
        <w:t>and move to 1805</w:t>
      </w:r>
    </w:p>
  </w:comment>
  <w:comment w:id="3249" w:author="Author" w:date="2018-02-06T09:32:00Z" w:initials="A">
    <w:p w14:paraId="3006FA57" w14:textId="1899F881" w:rsidR="00B60975" w:rsidRPr="00DC78FA" w:rsidRDefault="00B60975">
      <w:pPr>
        <w:pStyle w:val="CommentText"/>
        <w:rPr>
          <w:lang w:val="en-US"/>
        </w:rPr>
      </w:pPr>
      <w:r>
        <w:rPr>
          <w:rStyle w:val="CommentReference"/>
        </w:rPr>
        <w:annotationRef/>
      </w:r>
      <w:r w:rsidRPr="00DC78FA">
        <w:rPr>
          <w:lang w:val="en-US"/>
        </w:rPr>
        <w:t>Once more countries come, add hyperlink and move values to appendi</w:t>
      </w:r>
      <w:r>
        <w:rPr>
          <w:lang w:val="en-US"/>
        </w:rPr>
        <w:t>x. Idem for one time deduction and recurring pay</w:t>
      </w:r>
    </w:p>
  </w:comment>
  <w:comment w:id="3250" w:author="Author" w:date="2018-02-27T10:34:00Z" w:initials="A">
    <w:p w14:paraId="28FC1AF0" w14:textId="086D9CCB" w:rsidR="00B60975" w:rsidRPr="004A6AD5" w:rsidRDefault="00B60975">
      <w:pPr>
        <w:pStyle w:val="CommentText"/>
        <w:rPr>
          <w:lang w:val="en-US"/>
        </w:rPr>
      </w:pPr>
      <w:r w:rsidRPr="004A6AD5">
        <w:rPr>
          <w:rStyle w:val="CommentReference"/>
          <w:highlight w:val="green"/>
        </w:rPr>
        <w:annotationRef/>
      </w:r>
      <w:r w:rsidRPr="004A6AD5">
        <w:rPr>
          <w:highlight w:val="green"/>
          <w:lang w:val="en-US"/>
        </w:rPr>
        <w:t>Will probably move to XLS in 1805, therefore different approach there</w:t>
      </w:r>
    </w:p>
  </w:comment>
  <w:comment w:id="3409" w:author="Author" w:date="2018-01-30T15:20:00Z" w:initials="A">
    <w:p w14:paraId="6A7E956F" w14:textId="1B10BDCC" w:rsidR="00B60975" w:rsidRPr="00A91F29" w:rsidRDefault="00B60975">
      <w:pPr>
        <w:pStyle w:val="CommentText"/>
        <w:rPr>
          <w:lang w:val="en-US"/>
        </w:rPr>
      </w:pPr>
      <w:r>
        <w:rPr>
          <w:rStyle w:val="CommentReference"/>
        </w:rPr>
        <w:annotationRef/>
      </w:r>
      <w:r w:rsidRPr="00A91F29">
        <w:rPr>
          <w:lang w:val="en-US"/>
        </w:rPr>
        <w:t>Same value for all countries for given examples</w:t>
      </w:r>
    </w:p>
  </w:comment>
  <w:comment w:id="3411" w:author="Author" w:date="2018-01-30T15:19:00Z" w:initials="A">
    <w:p w14:paraId="5FDAC153" w14:textId="15909DBB" w:rsidR="00B60975" w:rsidRPr="0074373E" w:rsidRDefault="00B60975">
      <w:pPr>
        <w:pStyle w:val="CommentText"/>
        <w:rPr>
          <w:lang w:val="en-US"/>
        </w:rPr>
      </w:pPr>
      <w:r>
        <w:rPr>
          <w:rStyle w:val="CommentReference"/>
        </w:rPr>
        <w:annotationRef/>
      </w:r>
      <w:r w:rsidRPr="005B0DF0">
        <w:rPr>
          <w:rStyle w:val="CommentReference"/>
          <w:lang w:val="en-US"/>
        </w:rPr>
        <w:t>AU</w:t>
      </w:r>
    </w:p>
  </w:comment>
  <w:comment w:id="3430" w:author="Author" w:date="2018-01-30T14:55:00Z" w:initials="A">
    <w:p w14:paraId="08B8D93D" w14:textId="77777777" w:rsidR="00B60975" w:rsidRPr="00050FF5" w:rsidRDefault="00B60975" w:rsidP="002D799E">
      <w:pPr>
        <w:pStyle w:val="CommentText"/>
        <w:rPr>
          <w:lang w:val="en-US"/>
        </w:rPr>
      </w:pPr>
      <w:r>
        <w:rPr>
          <w:rStyle w:val="CommentReference"/>
        </w:rPr>
        <w:annotationRef/>
      </w:r>
      <w:r w:rsidRPr="004C49AA">
        <w:rPr>
          <w:lang w:val="en-US"/>
        </w:rPr>
        <w:t>Think how to document, but makes no sense to add separate subchapter for this at the end</w:t>
      </w:r>
    </w:p>
  </w:comment>
  <w:comment w:id="3460" w:author="Author" w:date="2018-01-31T11:57:00Z" w:initials="A">
    <w:p w14:paraId="3BD32D0F" w14:textId="592304BE" w:rsidR="00B60975" w:rsidRPr="00AA00B0" w:rsidRDefault="00B60975">
      <w:pPr>
        <w:pStyle w:val="CommentText"/>
        <w:rPr>
          <w:lang w:val="en-US"/>
        </w:rPr>
      </w:pPr>
      <w:r>
        <w:rPr>
          <w:rStyle w:val="CommentReference"/>
        </w:rPr>
        <w:annotationRef/>
      </w:r>
      <w:r w:rsidRPr="00AA00B0">
        <w:rPr>
          <w:lang w:val="en-US"/>
        </w:rPr>
        <w:t>AU</w:t>
      </w:r>
    </w:p>
  </w:comment>
  <w:comment w:id="3465" w:author="Author" w:date="2018-01-31T14:02:00Z" w:initials="A">
    <w:p w14:paraId="25B4B35D" w14:textId="0A6E7BAF" w:rsidR="00B60975" w:rsidRPr="00AA00B0" w:rsidRDefault="00B60975">
      <w:pPr>
        <w:pStyle w:val="CommentText"/>
        <w:rPr>
          <w:lang w:val="en-US"/>
        </w:rPr>
      </w:pPr>
      <w:r>
        <w:rPr>
          <w:rStyle w:val="CommentReference"/>
        </w:rPr>
        <w:annotationRef/>
      </w:r>
      <w:r w:rsidRPr="00AA00B0">
        <w:rPr>
          <w:lang w:val="en-US"/>
        </w:rPr>
        <w:t>Column „Additional Info“ removed</w:t>
      </w:r>
    </w:p>
  </w:comment>
  <w:comment w:id="3528" w:author="Author" w:date="2018-02-13T17:33:00Z" w:initials="A">
    <w:p w14:paraId="312F844D" w14:textId="2556CF3F" w:rsidR="00B60975" w:rsidRPr="00AA00B0" w:rsidRDefault="00B60975">
      <w:pPr>
        <w:pStyle w:val="CommentText"/>
        <w:rPr>
          <w:lang w:val="en-US"/>
        </w:rPr>
      </w:pPr>
      <w:r w:rsidRPr="002E163F">
        <w:rPr>
          <w:rStyle w:val="CommentReference"/>
          <w:highlight w:val="red"/>
        </w:rPr>
        <w:annotationRef/>
      </w:r>
      <w:r w:rsidRPr="00AA00B0">
        <w:rPr>
          <w:highlight w:val="red"/>
          <w:lang w:val="en-US"/>
        </w:rPr>
        <w:t>reformulate</w:t>
      </w:r>
    </w:p>
  </w:comment>
  <w:comment w:id="3529" w:author="Author" w:date="2018-02-27T11:17:00Z" w:initials="A">
    <w:p w14:paraId="2BE62647" w14:textId="162B6BEC" w:rsidR="00B60975" w:rsidRPr="00657705" w:rsidRDefault="00B60975">
      <w:pPr>
        <w:pStyle w:val="CommentText"/>
        <w:rPr>
          <w:lang w:val="en-US"/>
        </w:rPr>
      </w:pPr>
      <w:r>
        <w:rPr>
          <w:rStyle w:val="CommentReference"/>
        </w:rPr>
        <w:annotationRef/>
      </w:r>
      <w:r w:rsidRPr="00657705">
        <w:rPr>
          <w:lang w:val="en-US"/>
        </w:rPr>
        <w:t>leave, as mentioned at the beginni</w:t>
      </w:r>
      <w:r>
        <w:rPr>
          <w:lang w:val="en-US"/>
        </w:rPr>
        <w:t>n</w:t>
      </w:r>
      <w:r w:rsidRPr="00657705">
        <w:rPr>
          <w:lang w:val="en-US"/>
        </w:rPr>
        <w:t>g of docu that pos man from UPC</w:t>
      </w:r>
    </w:p>
  </w:comment>
  <w:comment w:id="3628" w:author="Author" w:date="2018-01-31T09:52:00Z" w:initials="A">
    <w:p w14:paraId="7690C3FF" w14:textId="18141FCD" w:rsidR="00B60975" w:rsidRPr="00AA00B0" w:rsidRDefault="00B60975">
      <w:pPr>
        <w:pStyle w:val="CommentText"/>
        <w:rPr>
          <w:lang w:val="en-US"/>
        </w:rPr>
      </w:pPr>
      <w:r>
        <w:rPr>
          <w:rStyle w:val="CommentReference"/>
        </w:rPr>
        <w:annotationRef/>
      </w:r>
      <w:r w:rsidRPr="00AA00B0">
        <w:rPr>
          <w:lang w:val="en-US"/>
        </w:rPr>
        <w:t>SA, AU, AE</w:t>
      </w:r>
    </w:p>
  </w:comment>
  <w:comment w:id="3633" w:author="Author" w:date="2018-01-31T10:35:00Z" w:initials="A">
    <w:p w14:paraId="5D8240B8" w14:textId="1DF6FC5A" w:rsidR="00B60975" w:rsidRPr="00AA00B0" w:rsidRDefault="00B60975">
      <w:pPr>
        <w:pStyle w:val="CommentText"/>
        <w:rPr>
          <w:lang w:val="en-US"/>
        </w:rPr>
      </w:pPr>
      <w:r>
        <w:rPr>
          <w:rStyle w:val="CommentReference"/>
        </w:rPr>
        <w:annotationRef/>
      </w:r>
      <w:r w:rsidRPr="00AA00B0">
        <w:rPr>
          <w:lang w:val="en-US"/>
        </w:rPr>
        <w:t>GB</w:t>
      </w:r>
    </w:p>
  </w:comment>
  <w:comment w:id="3638" w:author="Author" w:date="2018-01-31T11:47:00Z" w:initials="A">
    <w:p w14:paraId="1C6CC919" w14:textId="3A49BE57" w:rsidR="00B60975" w:rsidRPr="00AA00B0" w:rsidRDefault="00B60975">
      <w:pPr>
        <w:pStyle w:val="CommentText"/>
        <w:rPr>
          <w:lang w:val="en-US"/>
        </w:rPr>
      </w:pPr>
      <w:r>
        <w:rPr>
          <w:rStyle w:val="CommentReference"/>
        </w:rPr>
        <w:annotationRef/>
      </w:r>
      <w:r w:rsidRPr="00AA00B0">
        <w:rPr>
          <w:lang w:val="en-US"/>
        </w:rPr>
        <w:t>DE</w:t>
      </w:r>
    </w:p>
    <w:p w14:paraId="3A17CFAB" w14:textId="4E0D7C04" w:rsidR="00B60975" w:rsidRPr="005B0DF0" w:rsidRDefault="00B60975">
      <w:pPr>
        <w:pStyle w:val="CommentText"/>
        <w:rPr>
          <w:lang w:val="en-US"/>
        </w:rPr>
      </w:pPr>
      <w:r>
        <w:rPr>
          <w:lang w:val="en-US"/>
        </w:rPr>
        <w:t>Probably valid also for china</w:t>
      </w:r>
    </w:p>
  </w:comment>
  <w:comment w:id="3713" w:author="Author" w:date="2018-01-31T11:11:00Z" w:initials="A">
    <w:p w14:paraId="243111A6" w14:textId="77777777" w:rsidR="00B60975" w:rsidRPr="00DF1F0F" w:rsidRDefault="00B60975" w:rsidP="003A7766">
      <w:pPr>
        <w:pStyle w:val="CommentText"/>
        <w:rPr>
          <w:lang w:val="en-US"/>
        </w:rPr>
      </w:pPr>
      <w:r>
        <w:rPr>
          <w:rStyle w:val="CommentReference"/>
        </w:rPr>
        <w:annotationRef/>
      </w:r>
      <w:r w:rsidRPr="00DF1F0F">
        <w:rPr>
          <w:lang w:val="en-US"/>
        </w:rPr>
        <w:t>DE</w:t>
      </w:r>
    </w:p>
  </w:comment>
  <w:comment w:id="3833" w:author="Author" w:date="2018-01-31T09:54:00Z" w:initials="A">
    <w:p w14:paraId="39D4FE50" w14:textId="26ED2CC8" w:rsidR="00B60975" w:rsidRPr="005B0DF0" w:rsidRDefault="00B60975">
      <w:pPr>
        <w:pStyle w:val="CommentText"/>
        <w:rPr>
          <w:lang w:val="en-US"/>
        </w:rPr>
      </w:pPr>
      <w:r>
        <w:rPr>
          <w:rStyle w:val="CommentReference"/>
        </w:rPr>
        <w:annotationRef/>
      </w:r>
      <w:r w:rsidRPr="005B0DF0">
        <w:rPr>
          <w:lang w:val="en-US"/>
        </w:rPr>
        <w:t>SA, AU, AE</w:t>
      </w:r>
    </w:p>
    <w:p w14:paraId="73DBC3C7" w14:textId="69434C64" w:rsidR="00B60975" w:rsidRPr="005B0DF0" w:rsidRDefault="00B60975">
      <w:pPr>
        <w:pStyle w:val="CommentText"/>
        <w:rPr>
          <w:lang w:val="en-US"/>
        </w:rPr>
      </w:pPr>
      <w:r>
        <w:rPr>
          <w:lang w:val="en-US"/>
        </w:rPr>
        <w:t>Probably valid also for china</w:t>
      </w:r>
    </w:p>
  </w:comment>
  <w:comment w:id="3840" w:author="Author" w:date="2018-01-31T10:37:00Z" w:initials="A">
    <w:p w14:paraId="73B73782" w14:textId="3ADD325B" w:rsidR="00B60975" w:rsidRPr="008F0355" w:rsidRDefault="00B60975">
      <w:pPr>
        <w:pStyle w:val="CommentText"/>
        <w:rPr>
          <w:lang w:val="en-US"/>
        </w:rPr>
      </w:pPr>
      <w:r>
        <w:rPr>
          <w:rStyle w:val="CommentReference"/>
        </w:rPr>
        <w:annotationRef/>
      </w:r>
      <w:r w:rsidRPr="008F0355">
        <w:rPr>
          <w:lang w:val="en-US"/>
        </w:rPr>
        <w:t>UK</w:t>
      </w:r>
    </w:p>
  </w:comment>
  <w:comment w:id="3847" w:author="Author" w:date="2018-01-31T11:47:00Z" w:initials="A">
    <w:p w14:paraId="320073FD" w14:textId="3F67B7EA" w:rsidR="00B60975" w:rsidRPr="008F0355" w:rsidRDefault="00B60975">
      <w:pPr>
        <w:pStyle w:val="CommentText"/>
        <w:rPr>
          <w:lang w:val="en-US"/>
        </w:rPr>
      </w:pPr>
      <w:r>
        <w:rPr>
          <w:rStyle w:val="CommentReference"/>
        </w:rPr>
        <w:annotationRef/>
      </w:r>
      <w:r w:rsidRPr="008F0355">
        <w:rPr>
          <w:lang w:val="en-US"/>
        </w:rPr>
        <w:t>DE</w:t>
      </w:r>
    </w:p>
  </w:comment>
  <w:comment w:id="3920" w:author="Author" w:date="2018-01-31T11:11:00Z" w:initials="A">
    <w:p w14:paraId="0AD793CF" w14:textId="77777777" w:rsidR="00B60975" w:rsidRPr="008F0355" w:rsidRDefault="00B60975" w:rsidP="00AB5015">
      <w:pPr>
        <w:pStyle w:val="CommentText"/>
        <w:rPr>
          <w:lang w:val="en-US"/>
        </w:rPr>
      </w:pPr>
      <w:r>
        <w:rPr>
          <w:rStyle w:val="CommentReference"/>
        </w:rPr>
        <w:annotationRef/>
      </w:r>
      <w:r w:rsidRPr="008F0355">
        <w:rPr>
          <w:lang w:val="en-US"/>
        </w:rPr>
        <w:t>DE</w:t>
      </w:r>
    </w:p>
  </w:comment>
  <w:comment w:id="3957" w:author="Author" w:date="2018-03-01T11:31:00Z" w:initials="A">
    <w:p w14:paraId="5E63FB98" w14:textId="77777777" w:rsidR="003579B7" w:rsidRPr="00840E23" w:rsidRDefault="003579B7" w:rsidP="003579B7">
      <w:pPr>
        <w:pStyle w:val="CommentText"/>
        <w:rPr>
          <w:lang w:val="en-US"/>
        </w:rPr>
      </w:pPr>
      <w:r>
        <w:rPr>
          <w:rStyle w:val="CommentReference"/>
        </w:rPr>
        <w:annotationRef/>
      </w:r>
      <w:r w:rsidRPr="00840E23">
        <w:rPr>
          <w:lang w:val="en-US"/>
        </w:rPr>
        <w:t>Make more generic, see how Tessa has done in FJ2</w:t>
      </w:r>
    </w:p>
  </w:comment>
  <w:comment w:id="4009" w:author="Author" w:date="2018-01-31T09:57:00Z" w:initials="A">
    <w:p w14:paraId="31A00A98" w14:textId="432BC568" w:rsidR="00B60975" w:rsidRPr="001229A1" w:rsidRDefault="00B60975">
      <w:pPr>
        <w:pStyle w:val="CommentText"/>
        <w:rPr>
          <w:lang w:val="fr-FR"/>
        </w:rPr>
      </w:pPr>
      <w:r>
        <w:rPr>
          <w:rStyle w:val="CommentReference"/>
        </w:rPr>
        <w:annotationRef/>
      </w:r>
      <w:r w:rsidRPr="001229A1">
        <w:rPr>
          <w:lang w:val="fr-FR"/>
        </w:rPr>
        <w:t>SA</w:t>
      </w:r>
    </w:p>
  </w:comment>
  <w:comment w:id="4028" w:author="Author" w:date="2018-01-31T10:40:00Z" w:initials="A">
    <w:p w14:paraId="396CBB1C" w14:textId="6BDDD12C" w:rsidR="00B60975" w:rsidRPr="001229A1" w:rsidRDefault="00B60975">
      <w:pPr>
        <w:pStyle w:val="CommentText"/>
        <w:rPr>
          <w:lang w:val="fr-FR"/>
        </w:rPr>
      </w:pPr>
      <w:r>
        <w:rPr>
          <w:rStyle w:val="CommentReference"/>
        </w:rPr>
        <w:annotationRef/>
      </w:r>
      <w:r w:rsidRPr="001229A1">
        <w:rPr>
          <w:lang w:val="fr-FR"/>
        </w:rPr>
        <w:t>GB</w:t>
      </w:r>
    </w:p>
  </w:comment>
  <w:comment w:id="4047" w:author="Author" w:date="2018-01-31T10:56:00Z" w:initials="A">
    <w:p w14:paraId="187BE4A0" w14:textId="0D53285F" w:rsidR="00B60975" w:rsidRPr="005B0DF0" w:rsidRDefault="00B60975">
      <w:pPr>
        <w:pStyle w:val="CommentText"/>
        <w:rPr>
          <w:lang w:val="fr-FR"/>
        </w:rPr>
      </w:pPr>
      <w:r>
        <w:rPr>
          <w:rStyle w:val="CommentReference"/>
        </w:rPr>
        <w:annotationRef/>
      </w:r>
      <w:r w:rsidRPr="005B0DF0">
        <w:rPr>
          <w:lang w:val="fr-FR"/>
        </w:rPr>
        <w:t>FR</w:t>
      </w:r>
    </w:p>
  </w:comment>
  <w:comment w:id="4064" w:author="Author" w:date="2018-01-31T11:48:00Z" w:initials="A">
    <w:p w14:paraId="09CA27F7" w14:textId="248BFB27" w:rsidR="00B60975" w:rsidRPr="008F0355" w:rsidRDefault="00B60975">
      <w:pPr>
        <w:pStyle w:val="CommentText"/>
        <w:rPr>
          <w:lang w:val="fr-FR"/>
        </w:rPr>
      </w:pPr>
      <w:r>
        <w:rPr>
          <w:rStyle w:val="CommentReference"/>
        </w:rPr>
        <w:annotationRef/>
      </w:r>
      <w:r w:rsidRPr="008F0355">
        <w:rPr>
          <w:lang w:val="fr-FR"/>
        </w:rPr>
        <w:t>DE</w:t>
      </w:r>
    </w:p>
  </w:comment>
  <w:comment w:id="4084" w:author="Author" w:date="2018-01-31T12:00:00Z" w:initials="A">
    <w:p w14:paraId="5EA1CCF4" w14:textId="79ABB130" w:rsidR="00B60975" w:rsidRPr="008F0355" w:rsidRDefault="00B60975">
      <w:pPr>
        <w:pStyle w:val="CommentText"/>
        <w:rPr>
          <w:lang w:val="fr-FR"/>
        </w:rPr>
      </w:pPr>
      <w:r>
        <w:rPr>
          <w:rStyle w:val="CommentReference"/>
        </w:rPr>
        <w:annotationRef/>
      </w:r>
      <w:r w:rsidRPr="008F0355">
        <w:rPr>
          <w:lang w:val="fr-FR"/>
        </w:rPr>
        <w:t>AU</w:t>
      </w:r>
    </w:p>
  </w:comment>
  <w:comment w:id="4103" w:author="Author" w:date="2018-01-31T12:17:00Z" w:initials="A">
    <w:p w14:paraId="7BD6AD5A" w14:textId="5A09CB40" w:rsidR="00B60975" w:rsidRPr="008F0355" w:rsidRDefault="00B60975">
      <w:pPr>
        <w:pStyle w:val="CommentText"/>
        <w:rPr>
          <w:lang w:val="fr-FR"/>
        </w:rPr>
      </w:pPr>
      <w:r>
        <w:rPr>
          <w:rStyle w:val="CommentReference"/>
        </w:rPr>
        <w:annotationRef/>
      </w:r>
      <w:r w:rsidRPr="008F0355">
        <w:rPr>
          <w:lang w:val="fr-FR"/>
        </w:rPr>
        <w:t>AE</w:t>
      </w:r>
    </w:p>
    <w:p w14:paraId="44C74EBC" w14:textId="11B267F0" w:rsidR="00B60975" w:rsidRPr="005B0DF0" w:rsidRDefault="00B60975">
      <w:pPr>
        <w:pStyle w:val="CommentText"/>
        <w:rPr>
          <w:lang w:val="en-US"/>
        </w:rPr>
      </w:pPr>
      <w:r>
        <w:rPr>
          <w:lang w:val="en-US"/>
        </w:rPr>
        <w:t>Probably valid also for china</w:t>
      </w:r>
    </w:p>
  </w:comment>
  <w:comment w:id="4359" w:author="Author" w:date="2018-01-30T14:03:00Z" w:initials="A">
    <w:p w14:paraId="4AE4AD87" w14:textId="0B606E49" w:rsidR="00B60975" w:rsidRPr="00F5528D" w:rsidRDefault="00B60975">
      <w:pPr>
        <w:pStyle w:val="CommentText"/>
        <w:rPr>
          <w:lang w:val="en-US"/>
        </w:rPr>
      </w:pPr>
      <w:r w:rsidRPr="00F06804">
        <w:rPr>
          <w:rStyle w:val="CommentReference"/>
          <w:highlight w:val="green"/>
        </w:rPr>
        <w:annotationRef/>
      </w:r>
      <w:r w:rsidRPr="00F06804">
        <w:rPr>
          <w:highlight w:val="green"/>
          <w:lang w:val="en-US"/>
        </w:rPr>
        <w:t>Check if chapter in AU document is identic</w:t>
      </w:r>
    </w:p>
  </w:comment>
  <w:comment w:id="4368" w:author="Author" w:date="2018-02-27T11:19:00Z" w:initials="A">
    <w:p w14:paraId="42E0A126" w14:textId="5F5DD8BA" w:rsidR="00B60975" w:rsidRPr="00657705" w:rsidRDefault="00B60975">
      <w:pPr>
        <w:pStyle w:val="CommentText"/>
        <w:rPr>
          <w:lang w:val="en-US"/>
        </w:rPr>
      </w:pPr>
      <w:r>
        <w:rPr>
          <w:rStyle w:val="CommentReference"/>
        </w:rPr>
        <w:annotationRef/>
      </w:r>
      <w:r w:rsidRPr="00657705">
        <w:rPr>
          <w:lang w:val="en-US"/>
        </w:rPr>
        <w:t>No refrence to core as we assume that pos man is also from us</w:t>
      </w:r>
    </w:p>
  </w:comment>
  <w:comment w:id="4369" w:author="Author" w:date="2018-02-13T17:34:00Z" w:initials="A">
    <w:p w14:paraId="61CD5DEF" w14:textId="7AF733A0" w:rsidR="00B60975" w:rsidRPr="00AA00B0" w:rsidRDefault="00B60975">
      <w:pPr>
        <w:pStyle w:val="CommentText"/>
        <w:rPr>
          <w:lang w:val="en-US"/>
        </w:rPr>
      </w:pPr>
      <w:r w:rsidRPr="002E163F">
        <w:rPr>
          <w:rStyle w:val="CommentReference"/>
          <w:highlight w:val="red"/>
        </w:rPr>
        <w:annotationRef/>
      </w:r>
      <w:r w:rsidRPr="00AA00B0">
        <w:rPr>
          <w:highlight w:val="red"/>
          <w:lang w:val="en-US"/>
        </w:rPr>
        <w:t>ADAPT</w:t>
      </w:r>
    </w:p>
  </w:comment>
  <w:comment w:id="4370" w:author="Author" w:date="2018-02-27T11:18:00Z" w:initials="A">
    <w:p w14:paraId="27161D83" w14:textId="559243EB" w:rsidR="00B60975" w:rsidRPr="00657705" w:rsidRDefault="00B60975">
      <w:pPr>
        <w:pStyle w:val="CommentText"/>
        <w:rPr>
          <w:lang w:val="en-US"/>
        </w:rPr>
      </w:pPr>
      <w:r>
        <w:rPr>
          <w:rStyle w:val="CommentReference"/>
        </w:rPr>
        <w:annotationRef/>
      </w:r>
      <w:r w:rsidRPr="00657705">
        <w:rPr>
          <w:lang w:val="en-US"/>
        </w:rPr>
        <w:t>leave, as mentioned at the beginni</w:t>
      </w:r>
      <w:r>
        <w:rPr>
          <w:lang w:val="en-US"/>
        </w:rPr>
        <w:t>n</w:t>
      </w:r>
      <w:r w:rsidRPr="00657705">
        <w:rPr>
          <w:lang w:val="en-US"/>
        </w:rPr>
        <w:t>g of docu that pos man from UPC</w:t>
      </w:r>
    </w:p>
  </w:comment>
  <w:comment w:id="4391" w:author="Author" w:date="2018-01-31T12:01:00Z" w:initials="A">
    <w:p w14:paraId="42437DFC" w14:textId="5D9509B6" w:rsidR="00B60975" w:rsidRPr="00F06804" w:rsidRDefault="00B60975">
      <w:pPr>
        <w:pStyle w:val="CommentText"/>
        <w:rPr>
          <w:lang w:val="en-US"/>
        </w:rPr>
      </w:pPr>
      <w:r>
        <w:rPr>
          <w:rStyle w:val="CommentReference"/>
        </w:rPr>
        <w:annotationRef/>
      </w:r>
      <w:r w:rsidRPr="00F06804">
        <w:rPr>
          <w:lang w:val="en-US"/>
        </w:rPr>
        <w:t>US</w:t>
      </w:r>
    </w:p>
  </w:comment>
  <w:comment w:id="4437" w:author="Author" w:date="2018-01-31T12:01:00Z" w:initials="A">
    <w:p w14:paraId="601CB46A" w14:textId="346010A7" w:rsidR="00B60975" w:rsidRPr="00F06804" w:rsidRDefault="00B60975">
      <w:pPr>
        <w:pStyle w:val="CommentText"/>
        <w:rPr>
          <w:lang w:val="en-US"/>
        </w:rPr>
      </w:pPr>
      <w:r>
        <w:rPr>
          <w:rStyle w:val="CommentReference"/>
        </w:rPr>
        <w:annotationRef/>
      </w:r>
      <w:r w:rsidRPr="00F06804">
        <w:rPr>
          <w:lang w:val="en-US"/>
        </w:rPr>
        <w:t>AU</w:t>
      </w:r>
    </w:p>
  </w:comment>
  <w:comment w:id="4465" w:author="Author" w:date="2018-02-27T08:39:00Z" w:initials="A">
    <w:p w14:paraId="5DABA416" w14:textId="66BF855D" w:rsidR="00B60975" w:rsidRPr="00CE041B" w:rsidRDefault="00B60975">
      <w:pPr>
        <w:pStyle w:val="CommentText"/>
        <w:rPr>
          <w:lang w:val="en-US"/>
        </w:rPr>
      </w:pPr>
      <w:r>
        <w:rPr>
          <w:rStyle w:val="CommentReference"/>
        </w:rPr>
        <w:annotationRef/>
      </w:r>
      <w:r w:rsidRPr="00CE041B">
        <w:rPr>
          <w:lang w:val="en-US"/>
        </w:rPr>
        <w:t>Adapted, as indirect valuation only for AU</w:t>
      </w:r>
    </w:p>
  </w:comment>
  <w:comment w:id="4450" w:author="Author" w:date="2018-01-31T12:02:00Z" w:initials="A">
    <w:p w14:paraId="084B7440" w14:textId="4AF4CBB5" w:rsidR="00B60975" w:rsidRPr="00F06804" w:rsidRDefault="00B60975">
      <w:pPr>
        <w:pStyle w:val="CommentText"/>
        <w:rPr>
          <w:lang w:val="en-US"/>
        </w:rPr>
      </w:pPr>
      <w:r>
        <w:rPr>
          <w:rStyle w:val="CommentReference"/>
        </w:rPr>
        <w:annotationRef/>
      </w:r>
      <w:r w:rsidRPr="00F06804">
        <w:rPr>
          <w:lang w:val="en-US"/>
        </w:rPr>
        <w:t>AU</w:t>
      </w:r>
    </w:p>
  </w:comment>
  <w:comment w:id="4487" w:author="Author" w:date="2018-01-31T12:02:00Z" w:initials="A">
    <w:p w14:paraId="77E15D63" w14:textId="6524D028" w:rsidR="00B60975" w:rsidRPr="00F06804" w:rsidRDefault="00B60975">
      <w:pPr>
        <w:pStyle w:val="CommentText"/>
        <w:rPr>
          <w:lang w:val="en-US"/>
        </w:rPr>
      </w:pPr>
      <w:r>
        <w:rPr>
          <w:rStyle w:val="CommentReference"/>
        </w:rPr>
        <w:annotationRef/>
      </w:r>
      <w:r w:rsidRPr="00F06804">
        <w:rPr>
          <w:lang w:val="en-US"/>
        </w:rPr>
        <w:t>US, no in AU</w:t>
      </w:r>
    </w:p>
  </w:comment>
  <w:comment w:id="4497" w:author="Author" w:date="2018-01-31T12:03:00Z" w:initials="A">
    <w:p w14:paraId="3CCF07F2" w14:textId="40A66EF6" w:rsidR="00B60975" w:rsidRPr="00F06804" w:rsidRDefault="00B60975">
      <w:pPr>
        <w:pStyle w:val="CommentText"/>
        <w:rPr>
          <w:lang w:val="en-US"/>
        </w:rPr>
      </w:pPr>
      <w:r>
        <w:rPr>
          <w:rStyle w:val="CommentReference"/>
        </w:rPr>
        <w:annotationRef/>
      </w:r>
      <w:r w:rsidRPr="00F06804">
        <w:rPr>
          <w:lang w:val="en-US"/>
        </w:rPr>
        <w:t>US</w:t>
      </w:r>
    </w:p>
  </w:comment>
  <w:comment w:id="4521" w:author="Author" w:date="2018-01-31T12:03:00Z" w:initials="A">
    <w:p w14:paraId="1A272AA8" w14:textId="1E7AACDE" w:rsidR="00B60975" w:rsidRPr="005B0DF0" w:rsidRDefault="00B60975">
      <w:pPr>
        <w:pStyle w:val="CommentText"/>
        <w:rPr>
          <w:lang w:val="en-US"/>
        </w:rPr>
      </w:pPr>
      <w:r>
        <w:rPr>
          <w:rStyle w:val="CommentReference"/>
        </w:rPr>
        <w:annotationRef/>
      </w:r>
      <w:r w:rsidRPr="005B0DF0">
        <w:rPr>
          <w:lang w:val="en-US"/>
        </w:rPr>
        <w:t>AU</w:t>
      </w:r>
    </w:p>
  </w:comment>
  <w:comment w:id="4603" w:author="Author" w:date="2018-01-31T12:08:00Z" w:initials="A">
    <w:p w14:paraId="6D3DFD89" w14:textId="193DDB5A" w:rsidR="00B60975" w:rsidRPr="005B0DF0" w:rsidRDefault="00B60975">
      <w:pPr>
        <w:pStyle w:val="CommentText"/>
        <w:rPr>
          <w:lang w:val="en-US"/>
        </w:rPr>
      </w:pPr>
      <w:r>
        <w:rPr>
          <w:rStyle w:val="CommentReference"/>
        </w:rPr>
        <w:annotationRef/>
      </w:r>
      <w:r w:rsidRPr="005B0DF0">
        <w:rPr>
          <w:lang w:val="en-US"/>
        </w:rPr>
        <w:t>AU</w:t>
      </w:r>
    </w:p>
  </w:comment>
  <w:comment w:id="4620" w:author="Author" w:date="2018-02-02T13:24:00Z" w:initials="A">
    <w:p w14:paraId="21B3EED9" w14:textId="68CAC37C" w:rsidR="00B60975" w:rsidRDefault="00B60975">
      <w:pPr>
        <w:pStyle w:val="CommentText"/>
      </w:pPr>
      <w:r>
        <w:rPr>
          <w:rStyle w:val="CommentReference"/>
        </w:rPr>
        <w:annotationRef/>
      </w:r>
      <w:r>
        <w:t>Tried out for AU27</w:t>
      </w:r>
    </w:p>
    <w:p w14:paraId="45BA6A14" w14:textId="083053FA" w:rsidR="00B60975" w:rsidRDefault="00B60975">
      <w:pPr>
        <w:pStyle w:val="CommentText"/>
      </w:pPr>
      <w:r>
        <w:rPr>
          <w:noProof/>
          <w:lang w:val="en-US"/>
        </w:rPr>
        <w:drawing>
          <wp:inline distT="0" distB="0" distL="0" distR="0" wp14:anchorId="411256B1" wp14:editId="779498F7">
            <wp:extent cx="1929316" cy="2680607"/>
            <wp:effectExtent l="0" t="0" r="0" b="571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1622" cy="2683810"/>
                    </a:xfrm>
                    <a:prstGeom prst="rect">
                      <a:avLst/>
                    </a:prstGeom>
                  </pic:spPr>
                </pic:pic>
              </a:graphicData>
            </a:graphic>
          </wp:inline>
        </w:drawing>
      </w:r>
    </w:p>
  </w:comment>
  <w:comment w:id="5092" w:author="Author" w:date="2017-12-21T10:45:00Z" w:initials="A">
    <w:p w14:paraId="5A5E0D1D" w14:textId="77777777" w:rsidR="00B60975" w:rsidRPr="00455F32" w:rsidRDefault="00B60975" w:rsidP="00455F32">
      <w:pPr>
        <w:pStyle w:val="CommentText"/>
        <w:rPr>
          <w:lang w:val="en-US"/>
        </w:rPr>
      </w:pPr>
      <w:r>
        <w:rPr>
          <w:rStyle w:val="CommentReference"/>
        </w:rPr>
        <w:annotationRef/>
      </w:r>
      <w:r w:rsidRPr="00455F32">
        <w:rPr>
          <w:lang w:val="en-US"/>
        </w:rPr>
        <w:t>Check in EN_DE that everything has been taken over</w:t>
      </w:r>
    </w:p>
  </w:comment>
  <w:comment w:id="5289" w:author="Author" w:date="2018-02-13T17:36:00Z" w:initials="A">
    <w:p w14:paraId="18475E22" w14:textId="2E9F9E38" w:rsidR="00B60975" w:rsidRPr="00AA00B0" w:rsidRDefault="00B60975">
      <w:pPr>
        <w:pStyle w:val="CommentText"/>
        <w:rPr>
          <w:lang w:val="en-US"/>
        </w:rPr>
      </w:pPr>
      <w:r w:rsidRPr="002E163F">
        <w:rPr>
          <w:rStyle w:val="CommentReference"/>
          <w:highlight w:val="red"/>
        </w:rPr>
        <w:annotationRef/>
      </w:r>
      <w:r w:rsidRPr="00916A00">
        <w:rPr>
          <w:highlight w:val="green"/>
          <w:lang w:val="en-US"/>
        </w:rPr>
        <w:t>ADAPT</w:t>
      </w:r>
    </w:p>
  </w:comment>
  <w:comment w:id="5302" w:author="Author" w:date="2018-01-31T13:34:00Z" w:initials="A">
    <w:p w14:paraId="01963CFC" w14:textId="47E2232C" w:rsidR="00B60975" w:rsidRPr="005B0DF0" w:rsidRDefault="00B60975">
      <w:pPr>
        <w:pStyle w:val="CommentText"/>
        <w:rPr>
          <w:lang w:val="en-US"/>
        </w:rPr>
      </w:pPr>
      <w:r>
        <w:rPr>
          <w:rStyle w:val="CommentReference"/>
        </w:rPr>
        <w:annotationRef/>
      </w:r>
      <w:r w:rsidRPr="005B0DF0">
        <w:rPr>
          <w:lang w:val="en-US"/>
        </w:rPr>
        <w:t xml:space="preserve">Not for CN, as time </w:t>
      </w:r>
      <w:r>
        <w:rPr>
          <w:lang w:val="en-US"/>
        </w:rPr>
        <w:t>o</w:t>
      </w:r>
      <w:r w:rsidRPr="005B0DF0">
        <w:rPr>
          <w:lang w:val="en-US"/>
        </w:rPr>
        <w:t>f</w:t>
      </w:r>
      <w:r>
        <w:rPr>
          <w:lang w:val="en-US"/>
        </w:rPr>
        <w:t>f not in scope this version</w:t>
      </w:r>
    </w:p>
  </w:comment>
  <w:comment w:id="5303" w:author="Author" w:date="2018-01-31T09:58:00Z" w:initials="A">
    <w:p w14:paraId="7C701876" w14:textId="7EF429AF" w:rsidR="00B60975" w:rsidRPr="00530856" w:rsidRDefault="00B60975">
      <w:pPr>
        <w:pStyle w:val="CommentText"/>
        <w:rPr>
          <w:lang w:val="fr-FR"/>
        </w:rPr>
      </w:pPr>
      <w:r>
        <w:rPr>
          <w:rStyle w:val="CommentReference"/>
        </w:rPr>
        <w:annotationRef/>
      </w:r>
      <w:r w:rsidRPr="00530856">
        <w:rPr>
          <w:lang w:val="fr-FR"/>
        </w:rPr>
        <w:t>US, SA, GB, FR, AU, AE</w:t>
      </w:r>
    </w:p>
  </w:comment>
  <w:comment w:id="5324" w:author="Author" w:date="2018-01-31T11:49:00Z" w:initials="A">
    <w:p w14:paraId="409A55D9" w14:textId="7D1F089F" w:rsidR="00B60975" w:rsidRDefault="00B60975">
      <w:pPr>
        <w:pStyle w:val="CommentText"/>
      </w:pPr>
      <w:r>
        <w:rPr>
          <w:rStyle w:val="CommentReference"/>
        </w:rPr>
        <w:annotationRef/>
      </w:r>
      <w:r>
        <w:t>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4829A" w15:done="1"/>
  <w15:commentEx w15:paraId="3C7E1065" w15:done="1"/>
  <w15:commentEx w15:paraId="49CF035D" w15:done="1"/>
  <w15:commentEx w15:paraId="15B825BB" w15:done="0"/>
  <w15:commentEx w15:paraId="4BA0B237" w15:done="0"/>
  <w15:commentEx w15:paraId="4A3F0E0A" w15:done="0"/>
  <w15:commentEx w15:paraId="30A1DA1B" w15:done="0"/>
  <w15:commentEx w15:paraId="33D3DF53" w15:paraIdParent="30A1DA1B" w15:done="0"/>
  <w15:commentEx w15:paraId="470B69A8" w15:paraIdParent="30A1DA1B" w15:done="0"/>
  <w15:commentEx w15:paraId="54ADECD7" w15:done="0"/>
  <w15:commentEx w15:paraId="1BA2090E" w15:done="0"/>
  <w15:commentEx w15:paraId="41C334BA" w15:done="0"/>
  <w15:commentEx w15:paraId="65A6C1A7" w15:done="1"/>
  <w15:commentEx w15:paraId="6171E9BB" w15:done="1"/>
  <w15:commentEx w15:paraId="4B135F3B" w15:done="0"/>
  <w15:commentEx w15:paraId="3C2930C7" w15:done="1"/>
  <w15:commentEx w15:paraId="0162D285" w15:paraIdParent="3C2930C7" w15:done="1"/>
  <w15:commentEx w15:paraId="4A84F3C5" w15:done="1"/>
  <w15:commentEx w15:paraId="651E6158" w15:done="1"/>
  <w15:commentEx w15:paraId="23267BF9" w15:done="0"/>
  <w15:commentEx w15:paraId="0F060B69" w15:done="0"/>
  <w15:commentEx w15:paraId="6E35AC83" w15:done="1"/>
  <w15:commentEx w15:paraId="054A40D2" w15:done="1"/>
  <w15:commentEx w15:paraId="22F73B01" w15:done="1"/>
  <w15:commentEx w15:paraId="075C9CFB" w15:done="1"/>
  <w15:commentEx w15:paraId="43CF010F" w15:done="0"/>
  <w15:commentEx w15:paraId="6846D314" w15:done="1"/>
  <w15:commentEx w15:paraId="68EDF734" w15:done="0"/>
  <w15:commentEx w15:paraId="2ECD1FDF" w15:done="0"/>
  <w15:commentEx w15:paraId="03082D46" w15:paraIdParent="2ECD1FDF" w15:done="0"/>
  <w15:commentEx w15:paraId="61F074A7" w15:done="1"/>
  <w15:commentEx w15:paraId="58916C41" w15:done="1"/>
  <w15:commentEx w15:paraId="21672C96" w15:done="0"/>
  <w15:commentEx w15:paraId="1E504EDD" w15:done="0"/>
  <w15:commentEx w15:paraId="6E22DE61" w15:done="0"/>
  <w15:commentEx w15:paraId="6FE6745D" w15:done="1"/>
  <w15:commentEx w15:paraId="5381F559" w15:done="0"/>
  <w15:commentEx w15:paraId="5EDE00DF" w15:done="0"/>
  <w15:commentEx w15:paraId="60BDA585" w15:done="1"/>
  <w15:commentEx w15:paraId="54C443A2" w15:done="0"/>
  <w15:commentEx w15:paraId="21C4DAF8" w15:done="0"/>
  <w15:commentEx w15:paraId="3A879810" w15:done="0"/>
  <w15:commentEx w15:paraId="41FEC784" w15:done="0"/>
  <w15:commentEx w15:paraId="109753E3" w15:done="0"/>
  <w15:commentEx w15:paraId="6323ED98" w15:done="0"/>
  <w15:commentEx w15:paraId="2EB1D7D6" w15:paraIdParent="6323ED98" w15:done="0"/>
  <w15:commentEx w15:paraId="138B1685" w15:done="1"/>
  <w15:commentEx w15:paraId="4884A705" w15:done="1"/>
  <w15:commentEx w15:paraId="63B84EAB" w15:done="1"/>
  <w15:commentEx w15:paraId="30AEEDC8" w15:done="1"/>
  <w15:commentEx w15:paraId="41E4EE91" w15:done="1"/>
  <w15:commentEx w15:paraId="6C762C1A" w15:paraIdParent="41E4EE91" w15:done="1"/>
  <w15:commentEx w15:paraId="3CD6C92D" w15:done="1"/>
  <w15:commentEx w15:paraId="180B64FC" w15:done="1"/>
  <w15:commentEx w15:paraId="04F240E0" w15:paraIdParent="180B64FC" w15:done="1"/>
  <w15:commentEx w15:paraId="313C44BF" w15:done="0"/>
  <w15:commentEx w15:paraId="5B9B8ED9" w15:done="0"/>
  <w15:commentEx w15:paraId="78CF025D" w15:done="0"/>
  <w15:commentEx w15:paraId="16AE2E06" w15:done="1"/>
  <w15:commentEx w15:paraId="19DC1B55" w15:done="1"/>
  <w15:commentEx w15:paraId="26ABF368" w15:done="1"/>
  <w15:commentEx w15:paraId="3473285A" w15:done="0"/>
  <w15:commentEx w15:paraId="3EC43786" w15:done="0"/>
  <w15:commentEx w15:paraId="69B7113E" w15:done="0"/>
  <w15:commentEx w15:paraId="6CBBBE4F" w15:done="0"/>
  <w15:commentEx w15:paraId="01E3DB6A" w15:done="0"/>
  <w15:commentEx w15:paraId="12F28057" w15:done="0"/>
  <w15:commentEx w15:paraId="355968DB" w15:done="0"/>
  <w15:commentEx w15:paraId="6AE8F56E" w15:done="0"/>
  <w15:commentEx w15:paraId="1329F943" w15:done="1"/>
  <w15:commentEx w15:paraId="490E53F8" w15:done="0"/>
  <w15:commentEx w15:paraId="5A2ED4E0" w15:done="0"/>
  <w15:commentEx w15:paraId="30F51CA7" w15:done="0"/>
  <w15:commentEx w15:paraId="4A0C12A3" w15:done="0"/>
  <w15:commentEx w15:paraId="3006FA57" w15:done="1"/>
  <w15:commentEx w15:paraId="28FC1AF0" w15:paraIdParent="3006FA57" w15:done="1"/>
  <w15:commentEx w15:paraId="6A7E956F" w15:done="1"/>
  <w15:commentEx w15:paraId="5FDAC153" w15:done="1"/>
  <w15:commentEx w15:paraId="08B8D93D" w15:done="1"/>
  <w15:commentEx w15:paraId="3BD32D0F" w15:done="1"/>
  <w15:commentEx w15:paraId="25B4B35D" w15:done="1"/>
  <w15:commentEx w15:paraId="312F844D" w15:done="1"/>
  <w15:commentEx w15:paraId="2BE62647" w15:paraIdParent="312F844D" w15:done="1"/>
  <w15:commentEx w15:paraId="7690C3FF" w15:done="0"/>
  <w15:commentEx w15:paraId="5D8240B8" w15:done="0"/>
  <w15:commentEx w15:paraId="3A17CFAB" w15:done="0"/>
  <w15:commentEx w15:paraId="243111A6" w15:done="1"/>
  <w15:commentEx w15:paraId="73DBC3C7" w15:done="0"/>
  <w15:commentEx w15:paraId="73B73782" w15:done="0"/>
  <w15:commentEx w15:paraId="320073FD" w15:done="0"/>
  <w15:commentEx w15:paraId="0AD793CF" w15:done="1"/>
  <w15:commentEx w15:paraId="5E63FB98" w15:done="1"/>
  <w15:commentEx w15:paraId="31A00A98" w15:done="0"/>
  <w15:commentEx w15:paraId="396CBB1C" w15:done="0"/>
  <w15:commentEx w15:paraId="187BE4A0" w15:done="0"/>
  <w15:commentEx w15:paraId="09CA27F7" w15:done="0"/>
  <w15:commentEx w15:paraId="5EA1CCF4" w15:done="0"/>
  <w15:commentEx w15:paraId="44C74EBC" w15:done="0"/>
  <w15:commentEx w15:paraId="4AE4AD87" w15:done="1"/>
  <w15:commentEx w15:paraId="42E0A126" w15:done="1"/>
  <w15:commentEx w15:paraId="61CD5DEF" w15:done="1"/>
  <w15:commentEx w15:paraId="27161D83" w15:paraIdParent="61CD5DEF" w15:done="1"/>
  <w15:commentEx w15:paraId="42437DFC" w15:done="1"/>
  <w15:commentEx w15:paraId="601CB46A" w15:done="1"/>
  <w15:commentEx w15:paraId="5DABA416" w15:done="1"/>
  <w15:commentEx w15:paraId="084B7440" w15:done="1"/>
  <w15:commentEx w15:paraId="77E15D63" w15:done="0"/>
  <w15:commentEx w15:paraId="3CCF07F2" w15:done="1"/>
  <w15:commentEx w15:paraId="1A272AA8" w15:done="0"/>
  <w15:commentEx w15:paraId="6D3DFD89" w15:done="1"/>
  <w15:commentEx w15:paraId="45BA6A14" w15:done="1"/>
  <w15:commentEx w15:paraId="5A5E0D1D" w15:done="0"/>
  <w15:commentEx w15:paraId="18475E22" w15:done="1"/>
  <w15:commentEx w15:paraId="01963CFC" w15:done="1"/>
  <w15:commentEx w15:paraId="7C701876" w15:done="1"/>
  <w15:commentEx w15:paraId="409A55D9"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83BAB" w14:textId="77777777" w:rsidR="00B60975" w:rsidRDefault="00B60975" w:rsidP="007E5BCB">
      <w:pPr>
        <w:spacing w:before="0" w:after="0" w:line="240" w:lineRule="auto"/>
      </w:pPr>
      <w:r>
        <w:separator/>
      </w:r>
    </w:p>
  </w:endnote>
  <w:endnote w:type="continuationSeparator" w:id="0">
    <w:p w14:paraId="1953CAA1" w14:textId="77777777" w:rsidR="00B60975" w:rsidRDefault="00B60975" w:rsidP="007E5B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B60975" w:rsidRPr="005D1853" w14:paraId="6208BBEE" w14:textId="77777777" w:rsidTr="004D2DCE">
      <w:tc>
        <w:tcPr>
          <w:tcW w:w="567" w:type="dxa"/>
          <w:shd w:val="clear" w:color="auto" w:fill="auto"/>
          <w:vAlign w:val="bottom"/>
        </w:tcPr>
        <w:p w14:paraId="1DF034F7" w14:textId="77777777" w:rsidR="00B60975" w:rsidRPr="004319A4" w:rsidRDefault="00B60975" w:rsidP="007E5BCB">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12</w:t>
          </w:r>
          <w:r w:rsidRPr="004319A4">
            <w:rPr>
              <w:rStyle w:val="SAPFooterPageNumber"/>
            </w:rPr>
            <w:fldChar w:fldCharType="end"/>
          </w:r>
        </w:p>
      </w:tc>
      <w:tc>
        <w:tcPr>
          <w:tcW w:w="3544" w:type="dxa"/>
          <w:shd w:val="clear" w:color="auto" w:fill="auto"/>
          <w:vAlign w:val="bottom"/>
        </w:tcPr>
        <w:p w14:paraId="232CB8E1" w14:textId="77777777" w:rsidR="00B60975" w:rsidRPr="00860C35" w:rsidRDefault="008F0355" w:rsidP="007E5BCB">
          <w:pPr>
            <w:pStyle w:val="SAPFooterleft"/>
          </w:pPr>
          <w:fldSimple w:instr=" REF securitylevel \* MERGEFORMAT " w:fldLock="1">
            <w:r w:rsidR="00B60975" w:rsidRPr="001A58BA">
              <w:rPr>
                <w:rStyle w:val="SAPFooterSecurityLevel"/>
              </w:rPr>
              <w:t>Customer</w:t>
            </w:r>
          </w:fldSimple>
          <w:r w:rsidR="00B60975" w:rsidRPr="00860C35">
            <w:rPr>
              <w:rStyle w:val="SAPFooterSecurityLevel"/>
            </w:rPr>
            <w:t xml:space="preserve"> </w:t>
          </w:r>
          <w:r w:rsidR="00B60975" w:rsidRPr="00860C35">
            <w:br/>
          </w:r>
          <w:fldSimple w:instr=" REF copyright \* MERGEFORMAT ">
            <w:r w:rsidR="00B60975" w:rsidRPr="004D2DCE">
              <w:t>© 2015 SAP SE or an SAP affiliate company. All rights reserved.</w:t>
            </w:r>
          </w:fldSimple>
        </w:p>
      </w:tc>
      <w:tc>
        <w:tcPr>
          <w:tcW w:w="5245" w:type="dxa"/>
          <w:shd w:val="clear" w:color="auto" w:fill="auto"/>
          <w:vAlign w:val="bottom"/>
        </w:tcPr>
        <w:p w14:paraId="05BD5EB7" w14:textId="77777777" w:rsidR="00B60975" w:rsidRDefault="008F0355" w:rsidP="007E5BCB">
          <w:pPr>
            <w:pStyle w:val="SAPFooterright"/>
          </w:pPr>
          <w:fldSimple w:instr=" REF maintitle \* MERGEFORMAT ">
            <w:r w:rsidR="00B60975" w:rsidRPr="004D2DCE">
              <w:t xml:space="preserve">Take Action: Job Change/Transfer/Pay Rate Change </w:t>
            </w:r>
          </w:fldSimple>
        </w:p>
        <w:p w14:paraId="4CE75730" w14:textId="77777777" w:rsidR="00B60975" w:rsidRPr="001B2C66" w:rsidRDefault="008F0355" w:rsidP="007E5BCB">
          <w:pPr>
            <w:pStyle w:val="SAPFooterCurrentTopicRight"/>
          </w:pPr>
          <w:fldSimple w:instr=" STYLEREF &quot;Heading 1&quot; \l \* MERGEFORMAT ">
            <w:r w:rsidR="00B60975">
              <w:t>Purpose</w:t>
            </w:r>
          </w:fldSimple>
        </w:p>
      </w:tc>
    </w:tr>
  </w:tbl>
  <w:p w14:paraId="041E7E18" w14:textId="77777777" w:rsidR="00B60975" w:rsidRPr="00E63F4C" w:rsidRDefault="00B60975" w:rsidP="007E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B60975" w:rsidRPr="005D1853" w14:paraId="0472AD44" w14:textId="77777777" w:rsidTr="004D2DCE">
      <w:tc>
        <w:tcPr>
          <w:tcW w:w="5245" w:type="dxa"/>
          <w:shd w:val="clear" w:color="auto" w:fill="auto"/>
          <w:vAlign w:val="bottom"/>
        </w:tcPr>
        <w:p w14:paraId="09F536F0" w14:textId="266C50EA" w:rsidR="00B60975" w:rsidRDefault="008F0355" w:rsidP="007E5BCB">
          <w:pPr>
            <w:pStyle w:val="SAPFooterleft"/>
          </w:pPr>
          <w:fldSimple w:instr=" REF maintitle \* MERGEFORMAT ">
            <w:r w:rsidR="00B60975" w:rsidRPr="004D2DCE">
              <w:t xml:space="preserve">Take Action: Job Change/Transfer/Pay Rate Change </w:t>
            </w:r>
          </w:fldSimple>
          <w:r w:rsidR="00B60975">
            <w:t>(FJ1)</w:t>
          </w:r>
        </w:p>
        <w:p w14:paraId="1F4938C8" w14:textId="5CC67419" w:rsidR="00B60975" w:rsidRPr="001B2C66" w:rsidRDefault="008F0355" w:rsidP="007E5BCB">
          <w:pPr>
            <w:pStyle w:val="SAPFooterCurrentTopicLeft"/>
          </w:pPr>
          <w:fldSimple w:instr=" STYLEREF &quot;Heading 1&quot; \l \* MERGEFORMAT ">
            <w:r w:rsidR="00CD3A99">
              <w:rPr>
                <w:noProof/>
              </w:rPr>
              <w:t>Testing the Process Steps</w:t>
            </w:r>
          </w:fldSimple>
        </w:p>
      </w:tc>
      <w:tc>
        <w:tcPr>
          <w:tcW w:w="3544" w:type="dxa"/>
          <w:shd w:val="clear" w:color="auto" w:fill="auto"/>
          <w:vAlign w:val="bottom"/>
        </w:tcPr>
        <w:p w14:paraId="57140ED8" w14:textId="77777777" w:rsidR="00B60975" w:rsidRPr="00860C35" w:rsidRDefault="00B60975" w:rsidP="007E5BCB">
          <w:pPr>
            <w:pStyle w:val="SAPFooterright"/>
            <w:rPr>
              <w:rStyle w:val="SAPFooterSecurityLevel"/>
            </w:rPr>
          </w:pPr>
          <w:r w:rsidRPr="00860C35">
            <w:rPr>
              <w:rStyle w:val="SAPFooterSecurityLevel"/>
            </w:rPr>
            <w:t xml:space="preserve"> </w:t>
          </w:r>
          <w:fldSimple w:instr=" REF securitylevel \* MERGEFORMAT ">
            <w:r w:rsidRPr="006615AB">
              <w:rPr>
                <w:rStyle w:val="SAPFooterSecurityLevel"/>
              </w:rPr>
              <w:t>Customer</w:t>
            </w:r>
          </w:fldSimple>
          <w:r w:rsidRPr="00860C35">
            <w:rPr>
              <w:rStyle w:val="SAPFooterSecurityLevel"/>
            </w:rPr>
            <w:t xml:space="preserve"> </w:t>
          </w:r>
        </w:p>
        <w:p w14:paraId="378A6B88" w14:textId="28050960" w:rsidR="00B60975" w:rsidRPr="00860C35" w:rsidRDefault="008F0355" w:rsidP="007E5BCB">
          <w:pPr>
            <w:pStyle w:val="SAPFooterright"/>
          </w:pPr>
          <w:fldSimple w:instr=" REF copyright \* MERGEFORMAT ">
            <w:r w:rsidR="00B60975">
              <w:t>© 2018</w:t>
            </w:r>
            <w:r w:rsidR="00B60975" w:rsidRPr="004D2DCE">
              <w:t xml:space="preserve"> SAP SE or an SAP affiliate company. All rights reserved.</w:t>
            </w:r>
          </w:fldSimple>
          <w:r w:rsidR="00B60975" w:rsidRPr="00860C35">
            <w:t xml:space="preserve"> </w:t>
          </w:r>
        </w:p>
      </w:tc>
      <w:tc>
        <w:tcPr>
          <w:tcW w:w="567" w:type="dxa"/>
          <w:shd w:val="clear" w:color="auto" w:fill="auto"/>
          <w:vAlign w:val="bottom"/>
        </w:tcPr>
        <w:p w14:paraId="544C0BEF" w14:textId="39FBA638" w:rsidR="00B60975" w:rsidRPr="004319A4" w:rsidRDefault="00B60975" w:rsidP="007E5BC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CD3A99">
            <w:rPr>
              <w:rStyle w:val="SAPFooterPageNumber"/>
            </w:rPr>
            <w:t>81</w:t>
          </w:r>
          <w:r w:rsidRPr="004319A4">
            <w:rPr>
              <w:rStyle w:val="SAPFooterPageNumber"/>
            </w:rPr>
            <w:fldChar w:fldCharType="end"/>
          </w:r>
        </w:p>
      </w:tc>
    </w:tr>
  </w:tbl>
  <w:p w14:paraId="3E6DAA39" w14:textId="77777777" w:rsidR="00B60975" w:rsidRPr="00E63F4C" w:rsidRDefault="00B60975" w:rsidP="007E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44A6B" w14:textId="77777777" w:rsidR="00B60975" w:rsidRPr="005A5CB4" w:rsidRDefault="00B60975" w:rsidP="007E5B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B72" w14:textId="77777777" w:rsidR="00B60975" w:rsidRPr="00B02C27" w:rsidRDefault="00B60975" w:rsidP="007E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0D6C4" w14:textId="77777777" w:rsidR="00B60975" w:rsidRDefault="00B60975" w:rsidP="007E5BCB">
      <w:pPr>
        <w:spacing w:before="0" w:after="0" w:line="240" w:lineRule="auto"/>
      </w:pPr>
      <w:r>
        <w:separator/>
      </w:r>
    </w:p>
  </w:footnote>
  <w:footnote w:type="continuationSeparator" w:id="0">
    <w:p w14:paraId="52F41ED8" w14:textId="77777777" w:rsidR="00B60975" w:rsidRDefault="00B60975" w:rsidP="007E5B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A61BD" w14:textId="77777777" w:rsidR="00B60975" w:rsidRPr="0002171C" w:rsidRDefault="00B60975" w:rsidP="007E5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510B4" w14:textId="77777777" w:rsidR="00B60975" w:rsidRPr="0002171C" w:rsidRDefault="00B60975" w:rsidP="007E5BCB">
    <w:pPr>
      <w:pStyle w:val="Header"/>
    </w:pPr>
    <w:r>
      <w:rPr>
        <w:noProof/>
      </w:rPr>
      <w:drawing>
        <wp:anchor distT="0" distB="0" distL="114300" distR="114300" simplePos="0" relativeHeight="251657728" behindDoc="0" locked="1" layoutInCell="1" allowOverlap="1" wp14:anchorId="58257805" wp14:editId="307A3926">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2411C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ACC568C"/>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A90A11"/>
    <w:multiLevelType w:val="multilevel"/>
    <w:tmpl w:val="D7F8C1F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451009"/>
    <w:multiLevelType w:val="hybridMultilevel"/>
    <w:tmpl w:val="CA2EC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6"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8" w15:restartNumberingAfterBreak="0">
    <w:nsid w:val="18EB3419"/>
    <w:multiLevelType w:val="hybridMultilevel"/>
    <w:tmpl w:val="DCB82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9726036"/>
    <w:multiLevelType w:val="hybridMultilevel"/>
    <w:tmpl w:val="82D2458A"/>
    <w:lvl w:ilvl="0" w:tplc="2B70AF26">
      <w:start w:val="1"/>
      <w:numFmt w:val="decimal"/>
      <w:lvlText w:val="%1."/>
      <w:lvlJc w:val="left"/>
      <w:pPr>
        <w:ind w:left="720" w:hanging="360"/>
      </w:pPr>
      <w:rPr>
        <w:rFonts w:ascii="BentonSans Book" w:eastAsia="MS Mincho" w:hAnsi="BentonSans Book"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00301"/>
    <w:multiLevelType w:val="hybridMultilevel"/>
    <w:tmpl w:val="C8EE0416"/>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1B2E62"/>
    <w:multiLevelType w:val="hybridMultilevel"/>
    <w:tmpl w:val="0FAED25C"/>
    <w:lvl w:ilvl="0" w:tplc="997E1A96">
      <w:start w:val="5"/>
      <w:numFmt w:val="bullet"/>
      <w:lvlText w:val=""/>
      <w:lvlJc w:val="left"/>
      <w:pPr>
        <w:ind w:left="720" w:hanging="360"/>
      </w:pPr>
      <w:rPr>
        <w:rFonts w:ascii="Symbol" w:eastAsia="SimSun" w:hAnsi="Symbol" w:hint="default"/>
        <w:color w:val="auto"/>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27D5836"/>
    <w:multiLevelType w:val="hybridMultilevel"/>
    <w:tmpl w:val="47DAC2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29F591B"/>
    <w:multiLevelType w:val="hybridMultilevel"/>
    <w:tmpl w:val="75641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5B441F"/>
    <w:multiLevelType w:val="hybridMultilevel"/>
    <w:tmpl w:val="2A8CC8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2E9630A"/>
    <w:multiLevelType w:val="hybridMultilevel"/>
    <w:tmpl w:val="8538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3522DF"/>
    <w:multiLevelType w:val="hybridMultilevel"/>
    <w:tmpl w:val="52061F0C"/>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F5F5E16"/>
    <w:multiLevelType w:val="hybridMultilevel"/>
    <w:tmpl w:val="8B32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D52618"/>
    <w:multiLevelType w:val="hybridMultilevel"/>
    <w:tmpl w:val="338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463BDD"/>
    <w:multiLevelType w:val="hybridMultilevel"/>
    <w:tmpl w:val="A63CBA5C"/>
    <w:lvl w:ilvl="0" w:tplc="0407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A944FDB"/>
    <w:multiLevelType w:val="hybridMultilevel"/>
    <w:tmpl w:val="7700A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34" w15:restartNumberingAfterBreak="0">
    <w:nsid w:val="56193836"/>
    <w:multiLevelType w:val="hybridMultilevel"/>
    <w:tmpl w:val="3DF2E25C"/>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A54ECA"/>
    <w:multiLevelType w:val="multilevel"/>
    <w:tmpl w:val="2D72F4AE"/>
    <w:lvl w:ilvl="0">
      <w:start w:val="1"/>
      <w:numFmt w:val="decimal"/>
      <w:lvlText w:val="%1"/>
      <w:lvlJc w:val="left"/>
      <w:pPr>
        <w:tabs>
          <w:tab w:val="num" w:pos="432"/>
        </w:tabs>
        <w:ind w:left="432" w:hanging="432"/>
      </w:pPr>
      <w:rPr>
        <w:rFonts w:cs="Times New Roman"/>
        <w:b/>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1440"/>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800"/>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6"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68191B"/>
    <w:multiLevelType w:val="hybridMultilevel"/>
    <w:tmpl w:val="4C26BD74"/>
    <w:lvl w:ilvl="0" w:tplc="04090001">
      <w:start w:val="1"/>
      <w:numFmt w:val="bullet"/>
      <w:lvlText w:val=""/>
      <w:lvlJc w:val="left"/>
      <w:pPr>
        <w:ind w:left="1298" w:hanging="360"/>
      </w:pPr>
      <w:rPr>
        <w:rFonts w:ascii="Symbol" w:hAnsi="Symbol" w:hint="default"/>
      </w:rPr>
    </w:lvl>
    <w:lvl w:ilvl="1" w:tplc="04090003">
      <w:start w:val="1"/>
      <w:numFmt w:val="bullet"/>
      <w:lvlText w:val="o"/>
      <w:lvlJc w:val="left"/>
      <w:pPr>
        <w:ind w:left="2018" w:hanging="360"/>
      </w:pPr>
      <w:rPr>
        <w:rFonts w:ascii="Courier New" w:hAnsi="Courier New" w:cs="Times New Roman" w:hint="default"/>
      </w:rPr>
    </w:lvl>
    <w:lvl w:ilvl="2" w:tplc="04090005">
      <w:start w:val="1"/>
      <w:numFmt w:val="bullet"/>
      <w:lvlText w:val=""/>
      <w:lvlJc w:val="left"/>
      <w:pPr>
        <w:ind w:left="2738" w:hanging="360"/>
      </w:pPr>
      <w:rPr>
        <w:rFonts w:ascii="Wingdings" w:hAnsi="Wingdings" w:hint="default"/>
      </w:rPr>
    </w:lvl>
    <w:lvl w:ilvl="3" w:tplc="04090001">
      <w:start w:val="1"/>
      <w:numFmt w:val="bullet"/>
      <w:lvlText w:val=""/>
      <w:lvlJc w:val="left"/>
      <w:pPr>
        <w:ind w:left="3458" w:hanging="360"/>
      </w:pPr>
      <w:rPr>
        <w:rFonts w:ascii="Symbol" w:hAnsi="Symbol" w:hint="default"/>
      </w:rPr>
    </w:lvl>
    <w:lvl w:ilvl="4" w:tplc="04090003">
      <w:start w:val="1"/>
      <w:numFmt w:val="bullet"/>
      <w:lvlText w:val="o"/>
      <w:lvlJc w:val="left"/>
      <w:pPr>
        <w:ind w:left="4178" w:hanging="360"/>
      </w:pPr>
      <w:rPr>
        <w:rFonts w:ascii="Courier New" w:hAnsi="Courier New" w:cs="Times New Roman" w:hint="default"/>
      </w:rPr>
    </w:lvl>
    <w:lvl w:ilvl="5" w:tplc="04090005">
      <w:start w:val="1"/>
      <w:numFmt w:val="bullet"/>
      <w:lvlText w:val=""/>
      <w:lvlJc w:val="left"/>
      <w:pPr>
        <w:ind w:left="4898" w:hanging="360"/>
      </w:pPr>
      <w:rPr>
        <w:rFonts w:ascii="Wingdings" w:hAnsi="Wingdings" w:hint="default"/>
      </w:rPr>
    </w:lvl>
    <w:lvl w:ilvl="6" w:tplc="04090001">
      <w:start w:val="1"/>
      <w:numFmt w:val="bullet"/>
      <w:lvlText w:val=""/>
      <w:lvlJc w:val="left"/>
      <w:pPr>
        <w:ind w:left="5618" w:hanging="360"/>
      </w:pPr>
      <w:rPr>
        <w:rFonts w:ascii="Symbol" w:hAnsi="Symbol" w:hint="default"/>
      </w:rPr>
    </w:lvl>
    <w:lvl w:ilvl="7" w:tplc="04090003">
      <w:start w:val="1"/>
      <w:numFmt w:val="bullet"/>
      <w:lvlText w:val="o"/>
      <w:lvlJc w:val="left"/>
      <w:pPr>
        <w:ind w:left="6338" w:hanging="360"/>
      </w:pPr>
      <w:rPr>
        <w:rFonts w:ascii="Courier New" w:hAnsi="Courier New" w:cs="Times New Roman" w:hint="default"/>
      </w:rPr>
    </w:lvl>
    <w:lvl w:ilvl="8" w:tplc="04090005">
      <w:start w:val="1"/>
      <w:numFmt w:val="bullet"/>
      <w:lvlText w:val=""/>
      <w:lvlJc w:val="left"/>
      <w:pPr>
        <w:ind w:left="7058" w:hanging="360"/>
      </w:pPr>
      <w:rPr>
        <w:rFonts w:ascii="Wingdings" w:hAnsi="Wingdings" w:hint="default"/>
      </w:rPr>
    </w:lvl>
  </w:abstractNum>
  <w:abstractNum w:abstractNumId="38"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41"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C71F6"/>
    <w:multiLevelType w:val="hybridMultilevel"/>
    <w:tmpl w:val="629E9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EB46F8"/>
    <w:multiLevelType w:val="hybridMultilevel"/>
    <w:tmpl w:val="AEF447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7"/>
  </w:num>
  <w:num w:numId="6">
    <w:abstractNumId w:val="6"/>
  </w:num>
  <w:num w:numId="7">
    <w:abstractNumId w:val="11"/>
  </w:num>
  <w:num w:numId="8">
    <w:abstractNumId w:val="8"/>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37"/>
  </w:num>
  <w:num w:numId="13">
    <w:abstractNumId w:val="29"/>
  </w:num>
  <w:num w:numId="14">
    <w:abstractNumId w:val="3"/>
  </w:num>
  <w:num w:numId="15">
    <w:abstractNumId w:val="2"/>
  </w:num>
  <w:num w:numId="16">
    <w:abstractNumId w:val="31"/>
  </w:num>
  <w:num w:numId="17">
    <w:abstractNumId w:val="39"/>
  </w:num>
  <w:num w:numId="18">
    <w:abstractNumId w:val="5"/>
  </w:num>
  <w:num w:numId="19">
    <w:abstractNumId w:val="4"/>
  </w:num>
  <w:num w:numId="20">
    <w:abstractNumId w:val="1"/>
  </w:num>
  <w:num w:numId="21">
    <w:abstractNumId w:val="0"/>
  </w:num>
  <w:num w:numId="22">
    <w:abstractNumId w:val="16"/>
  </w:num>
  <w:num w:numId="23">
    <w:abstractNumId w:val="13"/>
  </w:num>
  <w:num w:numId="24">
    <w:abstractNumId w:val="21"/>
  </w:num>
  <w:num w:numId="25">
    <w:abstractNumId w:val="38"/>
  </w:num>
  <w:num w:numId="26">
    <w:abstractNumId w:val="15"/>
  </w:num>
  <w:num w:numId="27">
    <w:abstractNumId w:val="33"/>
  </w:num>
  <w:num w:numId="28">
    <w:abstractNumId w:val="8"/>
    <w:lvlOverride w:ilvl="0">
      <w:startOverride w:val="1"/>
    </w:lvlOverride>
  </w:num>
  <w:num w:numId="29">
    <w:abstractNumId w:val="8"/>
    <w:lvlOverride w:ilvl="0">
      <w:startOverride w:val="1"/>
    </w:lvlOverride>
  </w:num>
  <w:num w:numId="30">
    <w:abstractNumId w:val="40"/>
  </w:num>
  <w:num w:numId="31">
    <w:abstractNumId w:val="17"/>
  </w:num>
  <w:num w:numId="32">
    <w:abstractNumId w:val="42"/>
  </w:num>
  <w:num w:numId="33">
    <w:abstractNumId w:val="28"/>
  </w:num>
  <w:num w:numId="34">
    <w:abstractNumId w:val="23"/>
  </w:num>
  <w:num w:numId="35">
    <w:abstractNumId w:val="43"/>
  </w:num>
  <w:num w:numId="36">
    <w:abstractNumId w:val="18"/>
  </w:num>
  <w:num w:numId="37">
    <w:abstractNumId w:val="23"/>
  </w:num>
  <w:num w:numId="38">
    <w:abstractNumId w:val="27"/>
  </w:num>
  <w:num w:numId="39">
    <w:abstractNumId w:val="26"/>
  </w:num>
  <w:num w:numId="40">
    <w:abstractNumId w:val="10"/>
  </w:num>
  <w:num w:numId="41">
    <w:abstractNumId w:val="11"/>
  </w:num>
  <w:num w:numId="42">
    <w:abstractNumId w:val="11"/>
  </w:num>
  <w:num w:numId="43">
    <w:abstractNumId w:val="11"/>
  </w:num>
  <w:num w:numId="44">
    <w:abstractNumId w:val="11"/>
  </w:num>
  <w:num w:numId="45">
    <w:abstractNumId w:val="11"/>
  </w:num>
  <w:num w:numId="46">
    <w:abstractNumId w:val="30"/>
  </w:num>
  <w:num w:numId="47">
    <w:abstractNumId w:val="25"/>
  </w:num>
  <w:num w:numId="48">
    <w:abstractNumId w:val="14"/>
  </w:num>
  <w:num w:numId="49">
    <w:abstractNumId w:val="19"/>
  </w:num>
  <w:num w:numId="50">
    <w:abstractNumId w:val="32"/>
  </w:num>
  <w:num w:numId="51">
    <w:abstractNumId w:val="34"/>
  </w:num>
  <w:num w:numId="52">
    <w:abstractNumId w:val="20"/>
  </w:num>
  <w:num w:numId="53">
    <w:abstractNumId w:val="36"/>
  </w:num>
  <w:num w:numId="54">
    <w:abstractNumId w:val="11"/>
  </w:num>
  <w:num w:numId="55">
    <w:abstractNumId w:val="24"/>
  </w:num>
  <w:num w:numId="56">
    <w:abstractNumId w:val="22"/>
  </w:num>
  <w:num w:numId="57">
    <w:abstractNumId w:val="22"/>
  </w:num>
  <w:num w:numId="58">
    <w:abstractNumId w:val="41"/>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idl, Monica">
    <w15:presenceInfo w15:providerId="AD" w15:userId="S-1-5-21-74642-3284969411-2123768488-169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ttachedTemplate r:id="rId1"/>
  <w:linkStyles/>
  <w:trackRevisions/>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A6"/>
    <w:rsid w:val="00002DE9"/>
    <w:rsid w:val="000051F8"/>
    <w:rsid w:val="00005F3A"/>
    <w:rsid w:val="00010474"/>
    <w:rsid w:val="00010EFC"/>
    <w:rsid w:val="00011A17"/>
    <w:rsid w:val="00014DB2"/>
    <w:rsid w:val="00014E27"/>
    <w:rsid w:val="00015B4C"/>
    <w:rsid w:val="00020047"/>
    <w:rsid w:val="000231DB"/>
    <w:rsid w:val="00024225"/>
    <w:rsid w:val="000250A6"/>
    <w:rsid w:val="000260DD"/>
    <w:rsid w:val="00026D31"/>
    <w:rsid w:val="0002706E"/>
    <w:rsid w:val="00030864"/>
    <w:rsid w:val="00030FE0"/>
    <w:rsid w:val="0003159A"/>
    <w:rsid w:val="000323EA"/>
    <w:rsid w:val="0003550A"/>
    <w:rsid w:val="0004150B"/>
    <w:rsid w:val="00043418"/>
    <w:rsid w:val="0004429D"/>
    <w:rsid w:val="0004630A"/>
    <w:rsid w:val="000471FA"/>
    <w:rsid w:val="00050FF5"/>
    <w:rsid w:val="00052E72"/>
    <w:rsid w:val="000534EA"/>
    <w:rsid w:val="00054F4D"/>
    <w:rsid w:val="00055AA4"/>
    <w:rsid w:val="000567FE"/>
    <w:rsid w:val="00057852"/>
    <w:rsid w:val="000622E7"/>
    <w:rsid w:val="00062907"/>
    <w:rsid w:val="00062D2C"/>
    <w:rsid w:val="00064427"/>
    <w:rsid w:val="0006585F"/>
    <w:rsid w:val="00065890"/>
    <w:rsid w:val="00070B7B"/>
    <w:rsid w:val="00073018"/>
    <w:rsid w:val="000743E2"/>
    <w:rsid w:val="00074F5C"/>
    <w:rsid w:val="00075B80"/>
    <w:rsid w:val="00076FEB"/>
    <w:rsid w:val="00081C0E"/>
    <w:rsid w:val="000823F4"/>
    <w:rsid w:val="00083694"/>
    <w:rsid w:val="000836ED"/>
    <w:rsid w:val="00084F70"/>
    <w:rsid w:val="000879B3"/>
    <w:rsid w:val="00091A1D"/>
    <w:rsid w:val="00091BF0"/>
    <w:rsid w:val="00093176"/>
    <w:rsid w:val="00095019"/>
    <w:rsid w:val="00095F0A"/>
    <w:rsid w:val="00096D3B"/>
    <w:rsid w:val="00097351"/>
    <w:rsid w:val="0009770C"/>
    <w:rsid w:val="000A1056"/>
    <w:rsid w:val="000A17FD"/>
    <w:rsid w:val="000A1A65"/>
    <w:rsid w:val="000A30B1"/>
    <w:rsid w:val="000A322A"/>
    <w:rsid w:val="000A3FCE"/>
    <w:rsid w:val="000A5770"/>
    <w:rsid w:val="000A7953"/>
    <w:rsid w:val="000B03E3"/>
    <w:rsid w:val="000B0EE9"/>
    <w:rsid w:val="000B1D7F"/>
    <w:rsid w:val="000B2D2F"/>
    <w:rsid w:val="000B413D"/>
    <w:rsid w:val="000B7C29"/>
    <w:rsid w:val="000C05C4"/>
    <w:rsid w:val="000C12BC"/>
    <w:rsid w:val="000C24D4"/>
    <w:rsid w:val="000C50B9"/>
    <w:rsid w:val="000C6DA8"/>
    <w:rsid w:val="000D1244"/>
    <w:rsid w:val="000D1BC6"/>
    <w:rsid w:val="000D29B2"/>
    <w:rsid w:val="000D3D22"/>
    <w:rsid w:val="000D5282"/>
    <w:rsid w:val="000D5815"/>
    <w:rsid w:val="000D61A7"/>
    <w:rsid w:val="000E0E80"/>
    <w:rsid w:val="000E1CAC"/>
    <w:rsid w:val="000E5C67"/>
    <w:rsid w:val="000F5133"/>
    <w:rsid w:val="00100ED3"/>
    <w:rsid w:val="00103E73"/>
    <w:rsid w:val="00104A5F"/>
    <w:rsid w:val="00105A53"/>
    <w:rsid w:val="00106327"/>
    <w:rsid w:val="00107796"/>
    <w:rsid w:val="00114222"/>
    <w:rsid w:val="00115428"/>
    <w:rsid w:val="0011595B"/>
    <w:rsid w:val="00115BCD"/>
    <w:rsid w:val="00117BE0"/>
    <w:rsid w:val="00120632"/>
    <w:rsid w:val="001229A1"/>
    <w:rsid w:val="00123F96"/>
    <w:rsid w:val="001241A0"/>
    <w:rsid w:val="001249F7"/>
    <w:rsid w:val="001254B9"/>
    <w:rsid w:val="001257B0"/>
    <w:rsid w:val="00125E19"/>
    <w:rsid w:val="001261A3"/>
    <w:rsid w:val="0013088E"/>
    <w:rsid w:val="00131357"/>
    <w:rsid w:val="00131B0F"/>
    <w:rsid w:val="00135188"/>
    <w:rsid w:val="00135405"/>
    <w:rsid w:val="00135761"/>
    <w:rsid w:val="00135AA2"/>
    <w:rsid w:val="00136CE2"/>
    <w:rsid w:val="001379D1"/>
    <w:rsid w:val="00137E6F"/>
    <w:rsid w:val="001407DB"/>
    <w:rsid w:val="00140E7B"/>
    <w:rsid w:val="001441D5"/>
    <w:rsid w:val="00144312"/>
    <w:rsid w:val="00147089"/>
    <w:rsid w:val="00150600"/>
    <w:rsid w:val="001508FB"/>
    <w:rsid w:val="00151F6A"/>
    <w:rsid w:val="0015707C"/>
    <w:rsid w:val="001578D4"/>
    <w:rsid w:val="0016040D"/>
    <w:rsid w:val="0016125E"/>
    <w:rsid w:val="00162827"/>
    <w:rsid w:val="00165D25"/>
    <w:rsid w:val="00167416"/>
    <w:rsid w:val="001724AE"/>
    <w:rsid w:val="00174068"/>
    <w:rsid w:val="00175FC0"/>
    <w:rsid w:val="00176CA5"/>
    <w:rsid w:val="00177AC2"/>
    <w:rsid w:val="00177C1A"/>
    <w:rsid w:val="00181292"/>
    <w:rsid w:val="001847AD"/>
    <w:rsid w:val="00185F7F"/>
    <w:rsid w:val="0018757E"/>
    <w:rsid w:val="001905E6"/>
    <w:rsid w:val="001944E2"/>
    <w:rsid w:val="00194BD2"/>
    <w:rsid w:val="00197C33"/>
    <w:rsid w:val="001A1806"/>
    <w:rsid w:val="001A4FC5"/>
    <w:rsid w:val="001A5A65"/>
    <w:rsid w:val="001A7BC8"/>
    <w:rsid w:val="001B008F"/>
    <w:rsid w:val="001B039C"/>
    <w:rsid w:val="001B2009"/>
    <w:rsid w:val="001B28B4"/>
    <w:rsid w:val="001B2BD2"/>
    <w:rsid w:val="001B3CBB"/>
    <w:rsid w:val="001B5548"/>
    <w:rsid w:val="001B561B"/>
    <w:rsid w:val="001B7703"/>
    <w:rsid w:val="001B7EB1"/>
    <w:rsid w:val="001C08D4"/>
    <w:rsid w:val="001C0AD2"/>
    <w:rsid w:val="001C0FE2"/>
    <w:rsid w:val="001C1CC7"/>
    <w:rsid w:val="001C21C3"/>
    <w:rsid w:val="001C4C80"/>
    <w:rsid w:val="001D1888"/>
    <w:rsid w:val="001D1942"/>
    <w:rsid w:val="001D25AA"/>
    <w:rsid w:val="001D6F30"/>
    <w:rsid w:val="001D7780"/>
    <w:rsid w:val="001E099B"/>
    <w:rsid w:val="001E179D"/>
    <w:rsid w:val="001E2381"/>
    <w:rsid w:val="001E2E1A"/>
    <w:rsid w:val="001E341F"/>
    <w:rsid w:val="001E3915"/>
    <w:rsid w:val="001E64A9"/>
    <w:rsid w:val="001E65D4"/>
    <w:rsid w:val="001F168D"/>
    <w:rsid w:val="001F1ACA"/>
    <w:rsid w:val="001F20A5"/>
    <w:rsid w:val="001F4412"/>
    <w:rsid w:val="001F4FF5"/>
    <w:rsid w:val="001F6A07"/>
    <w:rsid w:val="001F6A1E"/>
    <w:rsid w:val="00206264"/>
    <w:rsid w:val="002123E8"/>
    <w:rsid w:val="00212E79"/>
    <w:rsid w:val="00213F5B"/>
    <w:rsid w:val="00215233"/>
    <w:rsid w:val="002160F4"/>
    <w:rsid w:val="00216628"/>
    <w:rsid w:val="00217461"/>
    <w:rsid w:val="002226D1"/>
    <w:rsid w:val="00225E52"/>
    <w:rsid w:val="00227FA1"/>
    <w:rsid w:val="00230793"/>
    <w:rsid w:val="00231483"/>
    <w:rsid w:val="002314E8"/>
    <w:rsid w:val="002329CB"/>
    <w:rsid w:val="002341A3"/>
    <w:rsid w:val="002345F4"/>
    <w:rsid w:val="002353F3"/>
    <w:rsid w:val="002378BF"/>
    <w:rsid w:val="00241924"/>
    <w:rsid w:val="0024291B"/>
    <w:rsid w:val="00242A4D"/>
    <w:rsid w:val="00243C0E"/>
    <w:rsid w:val="00247322"/>
    <w:rsid w:val="00253E68"/>
    <w:rsid w:val="00254711"/>
    <w:rsid w:val="00255D67"/>
    <w:rsid w:val="00256B37"/>
    <w:rsid w:val="00260C8D"/>
    <w:rsid w:val="0026234D"/>
    <w:rsid w:val="00262895"/>
    <w:rsid w:val="002628DD"/>
    <w:rsid w:val="00263366"/>
    <w:rsid w:val="00264B2F"/>
    <w:rsid w:val="0026631C"/>
    <w:rsid w:val="00271B05"/>
    <w:rsid w:val="00271DB2"/>
    <w:rsid w:val="0027290E"/>
    <w:rsid w:val="002775DB"/>
    <w:rsid w:val="00277F08"/>
    <w:rsid w:val="002818CC"/>
    <w:rsid w:val="00282CAC"/>
    <w:rsid w:val="002838E8"/>
    <w:rsid w:val="00283EB1"/>
    <w:rsid w:val="0028479C"/>
    <w:rsid w:val="00284881"/>
    <w:rsid w:val="00290275"/>
    <w:rsid w:val="00294020"/>
    <w:rsid w:val="00295519"/>
    <w:rsid w:val="00296EA6"/>
    <w:rsid w:val="00297CC7"/>
    <w:rsid w:val="002A042F"/>
    <w:rsid w:val="002A1C44"/>
    <w:rsid w:val="002A3397"/>
    <w:rsid w:val="002A3AAA"/>
    <w:rsid w:val="002A40A4"/>
    <w:rsid w:val="002A4BCF"/>
    <w:rsid w:val="002A5D47"/>
    <w:rsid w:val="002A66F0"/>
    <w:rsid w:val="002B27B8"/>
    <w:rsid w:val="002B5624"/>
    <w:rsid w:val="002B572C"/>
    <w:rsid w:val="002B6DF0"/>
    <w:rsid w:val="002B7B1F"/>
    <w:rsid w:val="002C22E3"/>
    <w:rsid w:val="002C7FA4"/>
    <w:rsid w:val="002D3766"/>
    <w:rsid w:val="002D3910"/>
    <w:rsid w:val="002D4E2C"/>
    <w:rsid w:val="002D61D4"/>
    <w:rsid w:val="002D72DF"/>
    <w:rsid w:val="002D799E"/>
    <w:rsid w:val="002E0AA2"/>
    <w:rsid w:val="002E163F"/>
    <w:rsid w:val="002E3A2E"/>
    <w:rsid w:val="002E419C"/>
    <w:rsid w:val="002E4E82"/>
    <w:rsid w:val="002E5254"/>
    <w:rsid w:val="002E66BE"/>
    <w:rsid w:val="002E772F"/>
    <w:rsid w:val="002F36D9"/>
    <w:rsid w:val="002F4143"/>
    <w:rsid w:val="002F4552"/>
    <w:rsid w:val="002F59E4"/>
    <w:rsid w:val="002F5D7E"/>
    <w:rsid w:val="002F7870"/>
    <w:rsid w:val="00302618"/>
    <w:rsid w:val="00303492"/>
    <w:rsid w:val="0030367B"/>
    <w:rsid w:val="003036DC"/>
    <w:rsid w:val="00303A4D"/>
    <w:rsid w:val="00305DE6"/>
    <w:rsid w:val="0030751A"/>
    <w:rsid w:val="003101F5"/>
    <w:rsid w:val="003103AE"/>
    <w:rsid w:val="003131F7"/>
    <w:rsid w:val="0031391C"/>
    <w:rsid w:val="00316188"/>
    <w:rsid w:val="0031676A"/>
    <w:rsid w:val="00316DEC"/>
    <w:rsid w:val="00317135"/>
    <w:rsid w:val="00320566"/>
    <w:rsid w:val="003207A6"/>
    <w:rsid w:val="003228A7"/>
    <w:rsid w:val="00323E53"/>
    <w:rsid w:val="003262B1"/>
    <w:rsid w:val="00326DB8"/>
    <w:rsid w:val="00327630"/>
    <w:rsid w:val="00331310"/>
    <w:rsid w:val="003317C3"/>
    <w:rsid w:val="003337CB"/>
    <w:rsid w:val="00333A2E"/>
    <w:rsid w:val="0033485D"/>
    <w:rsid w:val="00336091"/>
    <w:rsid w:val="0033667F"/>
    <w:rsid w:val="00337472"/>
    <w:rsid w:val="0034078C"/>
    <w:rsid w:val="00341847"/>
    <w:rsid w:val="00343592"/>
    <w:rsid w:val="00345747"/>
    <w:rsid w:val="003477CA"/>
    <w:rsid w:val="00350B81"/>
    <w:rsid w:val="00351073"/>
    <w:rsid w:val="00353B30"/>
    <w:rsid w:val="00354901"/>
    <w:rsid w:val="0035622C"/>
    <w:rsid w:val="003579B7"/>
    <w:rsid w:val="00360ACC"/>
    <w:rsid w:val="00371B76"/>
    <w:rsid w:val="00372F85"/>
    <w:rsid w:val="00373316"/>
    <w:rsid w:val="00373E1D"/>
    <w:rsid w:val="00374440"/>
    <w:rsid w:val="00374A65"/>
    <w:rsid w:val="0037558D"/>
    <w:rsid w:val="003767C1"/>
    <w:rsid w:val="00381A5F"/>
    <w:rsid w:val="003821AE"/>
    <w:rsid w:val="003847F1"/>
    <w:rsid w:val="00386FEE"/>
    <w:rsid w:val="00387443"/>
    <w:rsid w:val="00387B97"/>
    <w:rsid w:val="00391E1B"/>
    <w:rsid w:val="00392D1A"/>
    <w:rsid w:val="003940E3"/>
    <w:rsid w:val="00396861"/>
    <w:rsid w:val="003972DD"/>
    <w:rsid w:val="003973CC"/>
    <w:rsid w:val="003A09A2"/>
    <w:rsid w:val="003A150D"/>
    <w:rsid w:val="003A26AD"/>
    <w:rsid w:val="003A2A52"/>
    <w:rsid w:val="003A388B"/>
    <w:rsid w:val="003A3DC4"/>
    <w:rsid w:val="003A4295"/>
    <w:rsid w:val="003A49BB"/>
    <w:rsid w:val="003A6CDC"/>
    <w:rsid w:val="003A7766"/>
    <w:rsid w:val="003A78FB"/>
    <w:rsid w:val="003A7F2F"/>
    <w:rsid w:val="003B19B8"/>
    <w:rsid w:val="003B2EFE"/>
    <w:rsid w:val="003B5315"/>
    <w:rsid w:val="003B54C1"/>
    <w:rsid w:val="003B6F66"/>
    <w:rsid w:val="003C043A"/>
    <w:rsid w:val="003C32DC"/>
    <w:rsid w:val="003C3EB2"/>
    <w:rsid w:val="003C6017"/>
    <w:rsid w:val="003D1864"/>
    <w:rsid w:val="003D2A4E"/>
    <w:rsid w:val="003D32E3"/>
    <w:rsid w:val="003D6AC2"/>
    <w:rsid w:val="003D74F5"/>
    <w:rsid w:val="003E0429"/>
    <w:rsid w:val="003E0BC4"/>
    <w:rsid w:val="003E0FE1"/>
    <w:rsid w:val="003E115C"/>
    <w:rsid w:val="003E3A3D"/>
    <w:rsid w:val="003E4CD4"/>
    <w:rsid w:val="003E56B8"/>
    <w:rsid w:val="003E6000"/>
    <w:rsid w:val="003E6304"/>
    <w:rsid w:val="003F3BD0"/>
    <w:rsid w:val="003F496B"/>
    <w:rsid w:val="003F5AF8"/>
    <w:rsid w:val="003F7B36"/>
    <w:rsid w:val="00400649"/>
    <w:rsid w:val="00401828"/>
    <w:rsid w:val="00402197"/>
    <w:rsid w:val="00402D2D"/>
    <w:rsid w:val="00404228"/>
    <w:rsid w:val="00405A55"/>
    <w:rsid w:val="00405E5D"/>
    <w:rsid w:val="00406F52"/>
    <w:rsid w:val="00410DAF"/>
    <w:rsid w:val="00411036"/>
    <w:rsid w:val="004132AB"/>
    <w:rsid w:val="00414898"/>
    <w:rsid w:val="0041596D"/>
    <w:rsid w:val="00415EEC"/>
    <w:rsid w:val="00420527"/>
    <w:rsid w:val="0042086F"/>
    <w:rsid w:val="00420B1D"/>
    <w:rsid w:val="0042568D"/>
    <w:rsid w:val="00425CDF"/>
    <w:rsid w:val="00430017"/>
    <w:rsid w:val="004311A4"/>
    <w:rsid w:val="00432905"/>
    <w:rsid w:val="004339D4"/>
    <w:rsid w:val="00433C29"/>
    <w:rsid w:val="00433C2C"/>
    <w:rsid w:val="00434CBC"/>
    <w:rsid w:val="0043635D"/>
    <w:rsid w:val="00436F5D"/>
    <w:rsid w:val="00440B7B"/>
    <w:rsid w:val="004414EC"/>
    <w:rsid w:val="00441C6F"/>
    <w:rsid w:val="00442B5A"/>
    <w:rsid w:val="00443816"/>
    <w:rsid w:val="00445813"/>
    <w:rsid w:val="004474A6"/>
    <w:rsid w:val="00453B93"/>
    <w:rsid w:val="00453C07"/>
    <w:rsid w:val="00454595"/>
    <w:rsid w:val="004546F9"/>
    <w:rsid w:val="00455F32"/>
    <w:rsid w:val="004607D6"/>
    <w:rsid w:val="00463E75"/>
    <w:rsid w:val="00464AEC"/>
    <w:rsid w:val="004661E0"/>
    <w:rsid w:val="00471F0E"/>
    <w:rsid w:val="00476C23"/>
    <w:rsid w:val="004774F8"/>
    <w:rsid w:val="00480ABE"/>
    <w:rsid w:val="00481EDE"/>
    <w:rsid w:val="00482989"/>
    <w:rsid w:val="004829EC"/>
    <w:rsid w:val="00486FBE"/>
    <w:rsid w:val="004900FE"/>
    <w:rsid w:val="00494D6C"/>
    <w:rsid w:val="0049795F"/>
    <w:rsid w:val="004A16B7"/>
    <w:rsid w:val="004A22A6"/>
    <w:rsid w:val="004A2BCC"/>
    <w:rsid w:val="004A40EB"/>
    <w:rsid w:val="004A4674"/>
    <w:rsid w:val="004A5F56"/>
    <w:rsid w:val="004A6AD5"/>
    <w:rsid w:val="004A7B36"/>
    <w:rsid w:val="004B22BF"/>
    <w:rsid w:val="004B296F"/>
    <w:rsid w:val="004B33C3"/>
    <w:rsid w:val="004B3DC0"/>
    <w:rsid w:val="004B47BC"/>
    <w:rsid w:val="004B4F12"/>
    <w:rsid w:val="004B51D0"/>
    <w:rsid w:val="004B54D8"/>
    <w:rsid w:val="004B7045"/>
    <w:rsid w:val="004B7E22"/>
    <w:rsid w:val="004C1D86"/>
    <w:rsid w:val="004C28EA"/>
    <w:rsid w:val="004C31C6"/>
    <w:rsid w:val="004C403F"/>
    <w:rsid w:val="004C49AA"/>
    <w:rsid w:val="004D2D24"/>
    <w:rsid w:val="004D2DCE"/>
    <w:rsid w:val="004D3444"/>
    <w:rsid w:val="004D4309"/>
    <w:rsid w:val="004D69E1"/>
    <w:rsid w:val="004D7169"/>
    <w:rsid w:val="004E187E"/>
    <w:rsid w:val="004E3926"/>
    <w:rsid w:val="004E3F45"/>
    <w:rsid w:val="004E4B3E"/>
    <w:rsid w:val="004E5941"/>
    <w:rsid w:val="004E5E02"/>
    <w:rsid w:val="004E67AF"/>
    <w:rsid w:val="004E6995"/>
    <w:rsid w:val="004F0B7A"/>
    <w:rsid w:val="004F173E"/>
    <w:rsid w:val="004F30C2"/>
    <w:rsid w:val="004F7651"/>
    <w:rsid w:val="0050036B"/>
    <w:rsid w:val="00501AF4"/>
    <w:rsid w:val="00503A01"/>
    <w:rsid w:val="00503A89"/>
    <w:rsid w:val="00503CDE"/>
    <w:rsid w:val="005040EC"/>
    <w:rsid w:val="00504646"/>
    <w:rsid w:val="005048B2"/>
    <w:rsid w:val="00505CE6"/>
    <w:rsid w:val="0050635A"/>
    <w:rsid w:val="0051059B"/>
    <w:rsid w:val="00511EE9"/>
    <w:rsid w:val="005171F4"/>
    <w:rsid w:val="0051783D"/>
    <w:rsid w:val="00520ACF"/>
    <w:rsid w:val="0052103E"/>
    <w:rsid w:val="00521504"/>
    <w:rsid w:val="00521E09"/>
    <w:rsid w:val="005232C2"/>
    <w:rsid w:val="005232DE"/>
    <w:rsid w:val="005242F7"/>
    <w:rsid w:val="0052442E"/>
    <w:rsid w:val="0052568A"/>
    <w:rsid w:val="00526023"/>
    <w:rsid w:val="00526B18"/>
    <w:rsid w:val="0053013A"/>
    <w:rsid w:val="00530856"/>
    <w:rsid w:val="00532C07"/>
    <w:rsid w:val="00534E0E"/>
    <w:rsid w:val="005352AF"/>
    <w:rsid w:val="00536495"/>
    <w:rsid w:val="00537038"/>
    <w:rsid w:val="005379DF"/>
    <w:rsid w:val="0054109E"/>
    <w:rsid w:val="005416B1"/>
    <w:rsid w:val="00541E15"/>
    <w:rsid w:val="00543752"/>
    <w:rsid w:val="005445C5"/>
    <w:rsid w:val="00544E5D"/>
    <w:rsid w:val="00545E92"/>
    <w:rsid w:val="005476A9"/>
    <w:rsid w:val="00553B0B"/>
    <w:rsid w:val="00556C8E"/>
    <w:rsid w:val="00560ED3"/>
    <w:rsid w:val="00560F58"/>
    <w:rsid w:val="00561488"/>
    <w:rsid w:val="00562A40"/>
    <w:rsid w:val="00566168"/>
    <w:rsid w:val="0057076F"/>
    <w:rsid w:val="005716C6"/>
    <w:rsid w:val="00571824"/>
    <w:rsid w:val="005720ED"/>
    <w:rsid w:val="00572246"/>
    <w:rsid w:val="00572612"/>
    <w:rsid w:val="005733CB"/>
    <w:rsid w:val="005773FA"/>
    <w:rsid w:val="00581828"/>
    <w:rsid w:val="00581CF9"/>
    <w:rsid w:val="00582AA8"/>
    <w:rsid w:val="00583DE7"/>
    <w:rsid w:val="00584E57"/>
    <w:rsid w:val="005872BE"/>
    <w:rsid w:val="00592933"/>
    <w:rsid w:val="005962A7"/>
    <w:rsid w:val="0059768F"/>
    <w:rsid w:val="005A0041"/>
    <w:rsid w:val="005A1E3D"/>
    <w:rsid w:val="005A3386"/>
    <w:rsid w:val="005A46B3"/>
    <w:rsid w:val="005A5D93"/>
    <w:rsid w:val="005B0DF0"/>
    <w:rsid w:val="005B0E03"/>
    <w:rsid w:val="005B11C6"/>
    <w:rsid w:val="005B2519"/>
    <w:rsid w:val="005B3A7E"/>
    <w:rsid w:val="005B4ACE"/>
    <w:rsid w:val="005B62BA"/>
    <w:rsid w:val="005B6A45"/>
    <w:rsid w:val="005B7CB8"/>
    <w:rsid w:val="005C2382"/>
    <w:rsid w:val="005C2497"/>
    <w:rsid w:val="005C5A99"/>
    <w:rsid w:val="005C7125"/>
    <w:rsid w:val="005D27E8"/>
    <w:rsid w:val="005D3873"/>
    <w:rsid w:val="005D3ABA"/>
    <w:rsid w:val="005D6912"/>
    <w:rsid w:val="005E0A8D"/>
    <w:rsid w:val="005E131E"/>
    <w:rsid w:val="005E28FB"/>
    <w:rsid w:val="005E3C53"/>
    <w:rsid w:val="005E7370"/>
    <w:rsid w:val="005F2899"/>
    <w:rsid w:val="005F29D1"/>
    <w:rsid w:val="005F2E52"/>
    <w:rsid w:val="005F5199"/>
    <w:rsid w:val="005F77C4"/>
    <w:rsid w:val="005F7A67"/>
    <w:rsid w:val="0060047D"/>
    <w:rsid w:val="00602D28"/>
    <w:rsid w:val="006043B0"/>
    <w:rsid w:val="00604D01"/>
    <w:rsid w:val="00604E14"/>
    <w:rsid w:val="00607FE0"/>
    <w:rsid w:val="00611AEA"/>
    <w:rsid w:val="00612270"/>
    <w:rsid w:val="00613B86"/>
    <w:rsid w:val="0061539B"/>
    <w:rsid w:val="00615E29"/>
    <w:rsid w:val="0062108B"/>
    <w:rsid w:val="0062281A"/>
    <w:rsid w:val="006232E8"/>
    <w:rsid w:val="006258B3"/>
    <w:rsid w:val="00627122"/>
    <w:rsid w:val="00627556"/>
    <w:rsid w:val="006331D2"/>
    <w:rsid w:val="006331E4"/>
    <w:rsid w:val="0063348A"/>
    <w:rsid w:val="00635C49"/>
    <w:rsid w:val="006360AA"/>
    <w:rsid w:val="00636BA4"/>
    <w:rsid w:val="00641121"/>
    <w:rsid w:val="00643510"/>
    <w:rsid w:val="006445AC"/>
    <w:rsid w:val="0064506E"/>
    <w:rsid w:val="0064765A"/>
    <w:rsid w:val="00650289"/>
    <w:rsid w:val="00650A3C"/>
    <w:rsid w:val="006516BF"/>
    <w:rsid w:val="00652071"/>
    <w:rsid w:val="00652F2F"/>
    <w:rsid w:val="006530BB"/>
    <w:rsid w:val="0065461C"/>
    <w:rsid w:val="00654C91"/>
    <w:rsid w:val="0065585D"/>
    <w:rsid w:val="00657705"/>
    <w:rsid w:val="006615AB"/>
    <w:rsid w:val="00663A24"/>
    <w:rsid w:val="00663C51"/>
    <w:rsid w:val="0066428C"/>
    <w:rsid w:val="00667435"/>
    <w:rsid w:val="00671627"/>
    <w:rsid w:val="006716F4"/>
    <w:rsid w:val="00672D65"/>
    <w:rsid w:val="00673730"/>
    <w:rsid w:val="00674985"/>
    <w:rsid w:val="00676FBB"/>
    <w:rsid w:val="006809B1"/>
    <w:rsid w:val="00680E9A"/>
    <w:rsid w:val="0068330A"/>
    <w:rsid w:val="00683FDD"/>
    <w:rsid w:val="00684279"/>
    <w:rsid w:val="0068431B"/>
    <w:rsid w:val="00686B1D"/>
    <w:rsid w:val="00687289"/>
    <w:rsid w:val="00690907"/>
    <w:rsid w:val="00690ABA"/>
    <w:rsid w:val="00690F4C"/>
    <w:rsid w:val="00691360"/>
    <w:rsid w:val="006923FE"/>
    <w:rsid w:val="00694219"/>
    <w:rsid w:val="006947A0"/>
    <w:rsid w:val="0069671B"/>
    <w:rsid w:val="00696E8F"/>
    <w:rsid w:val="006974BB"/>
    <w:rsid w:val="00697508"/>
    <w:rsid w:val="006A6B9F"/>
    <w:rsid w:val="006A76E9"/>
    <w:rsid w:val="006A7EA6"/>
    <w:rsid w:val="006B5BA0"/>
    <w:rsid w:val="006C004A"/>
    <w:rsid w:val="006C0B56"/>
    <w:rsid w:val="006C350E"/>
    <w:rsid w:val="006C5A5B"/>
    <w:rsid w:val="006C71DC"/>
    <w:rsid w:val="006C7C9C"/>
    <w:rsid w:val="006D0FA8"/>
    <w:rsid w:val="006D192E"/>
    <w:rsid w:val="006D33E2"/>
    <w:rsid w:val="006D7755"/>
    <w:rsid w:val="006E00A2"/>
    <w:rsid w:val="006E2C14"/>
    <w:rsid w:val="006E449A"/>
    <w:rsid w:val="006E4D8E"/>
    <w:rsid w:val="006E5430"/>
    <w:rsid w:val="006E7309"/>
    <w:rsid w:val="006F3A9C"/>
    <w:rsid w:val="006F42B2"/>
    <w:rsid w:val="006F45A5"/>
    <w:rsid w:val="006F5FC1"/>
    <w:rsid w:val="006F69BC"/>
    <w:rsid w:val="006F72CB"/>
    <w:rsid w:val="006F7CA3"/>
    <w:rsid w:val="0070074D"/>
    <w:rsid w:val="00702853"/>
    <w:rsid w:val="00704FF3"/>
    <w:rsid w:val="00705DD9"/>
    <w:rsid w:val="00706962"/>
    <w:rsid w:val="00706A92"/>
    <w:rsid w:val="00707169"/>
    <w:rsid w:val="0071299E"/>
    <w:rsid w:val="0071375D"/>
    <w:rsid w:val="00713D0C"/>
    <w:rsid w:val="0071497A"/>
    <w:rsid w:val="00715CF7"/>
    <w:rsid w:val="0071691C"/>
    <w:rsid w:val="007174CB"/>
    <w:rsid w:val="00721368"/>
    <w:rsid w:val="00722194"/>
    <w:rsid w:val="0072247A"/>
    <w:rsid w:val="00724C8B"/>
    <w:rsid w:val="00724CFE"/>
    <w:rsid w:val="00727CDC"/>
    <w:rsid w:val="007305A0"/>
    <w:rsid w:val="00730BC9"/>
    <w:rsid w:val="00730C35"/>
    <w:rsid w:val="00733752"/>
    <w:rsid w:val="00733850"/>
    <w:rsid w:val="0073688B"/>
    <w:rsid w:val="00740EE7"/>
    <w:rsid w:val="0074131A"/>
    <w:rsid w:val="00741BBF"/>
    <w:rsid w:val="0074373E"/>
    <w:rsid w:val="00744985"/>
    <w:rsid w:val="0074794C"/>
    <w:rsid w:val="00747FCF"/>
    <w:rsid w:val="007511D6"/>
    <w:rsid w:val="007518A9"/>
    <w:rsid w:val="00752B60"/>
    <w:rsid w:val="00753C53"/>
    <w:rsid w:val="00755207"/>
    <w:rsid w:val="00756C08"/>
    <w:rsid w:val="007602C9"/>
    <w:rsid w:val="00760621"/>
    <w:rsid w:val="00761389"/>
    <w:rsid w:val="00762CA5"/>
    <w:rsid w:val="007652C6"/>
    <w:rsid w:val="00765CA4"/>
    <w:rsid w:val="0076672C"/>
    <w:rsid w:val="00770EA6"/>
    <w:rsid w:val="00771960"/>
    <w:rsid w:val="00771C5A"/>
    <w:rsid w:val="00773585"/>
    <w:rsid w:val="007750F6"/>
    <w:rsid w:val="00775972"/>
    <w:rsid w:val="007764B0"/>
    <w:rsid w:val="00776730"/>
    <w:rsid w:val="007824B4"/>
    <w:rsid w:val="007829CE"/>
    <w:rsid w:val="0078539D"/>
    <w:rsid w:val="00785A70"/>
    <w:rsid w:val="00785D0C"/>
    <w:rsid w:val="00795069"/>
    <w:rsid w:val="00795373"/>
    <w:rsid w:val="0079641D"/>
    <w:rsid w:val="007A11D7"/>
    <w:rsid w:val="007A1FD8"/>
    <w:rsid w:val="007A32A0"/>
    <w:rsid w:val="007A3894"/>
    <w:rsid w:val="007A79FE"/>
    <w:rsid w:val="007B3117"/>
    <w:rsid w:val="007B3E32"/>
    <w:rsid w:val="007B6201"/>
    <w:rsid w:val="007B643F"/>
    <w:rsid w:val="007B66DC"/>
    <w:rsid w:val="007B6888"/>
    <w:rsid w:val="007B6FA7"/>
    <w:rsid w:val="007C017E"/>
    <w:rsid w:val="007C18E8"/>
    <w:rsid w:val="007C1F14"/>
    <w:rsid w:val="007C497E"/>
    <w:rsid w:val="007C4E30"/>
    <w:rsid w:val="007D1A5A"/>
    <w:rsid w:val="007D240B"/>
    <w:rsid w:val="007D2D0F"/>
    <w:rsid w:val="007D5C39"/>
    <w:rsid w:val="007D5C46"/>
    <w:rsid w:val="007D6C38"/>
    <w:rsid w:val="007D7E57"/>
    <w:rsid w:val="007E1273"/>
    <w:rsid w:val="007E388D"/>
    <w:rsid w:val="007E38CF"/>
    <w:rsid w:val="007E5BCB"/>
    <w:rsid w:val="007E7594"/>
    <w:rsid w:val="007F0D63"/>
    <w:rsid w:val="007F0DF8"/>
    <w:rsid w:val="007F261F"/>
    <w:rsid w:val="007F2B11"/>
    <w:rsid w:val="007F2DF6"/>
    <w:rsid w:val="007F52FA"/>
    <w:rsid w:val="007F6CF8"/>
    <w:rsid w:val="007F6D62"/>
    <w:rsid w:val="007F7565"/>
    <w:rsid w:val="00800201"/>
    <w:rsid w:val="0080053D"/>
    <w:rsid w:val="00803F96"/>
    <w:rsid w:val="00806BD9"/>
    <w:rsid w:val="00810729"/>
    <w:rsid w:val="00813DA2"/>
    <w:rsid w:val="00825248"/>
    <w:rsid w:val="00826788"/>
    <w:rsid w:val="00827B48"/>
    <w:rsid w:val="00831241"/>
    <w:rsid w:val="008336E5"/>
    <w:rsid w:val="00833813"/>
    <w:rsid w:val="00834FAF"/>
    <w:rsid w:val="00835CC8"/>
    <w:rsid w:val="00836827"/>
    <w:rsid w:val="00836CC0"/>
    <w:rsid w:val="00837FEE"/>
    <w:rsid w:val="00840E23"/>
    <w:rsid w:val="00841058"/>
    <w:rsid w:val="008413B3"/>
    <w:rsid w:val="008422AB"/>
    <w:rsid w:val="008436D3"/>
    <w:rsid w:val="00847E65"/>
    <w:rsid w:val="008508EA"/>
    <w:rsid w:val="00850AE9"/>
    <w:rsid w:val="00850D4A"/>
    <w:rsid w:val="0085241F"/>
    <w:rsid w:val="008563F4"/>
    <w:rsid w:val="00856AEE"/>
    <w:rsid w:val="00857132"/>
    <w:rsid w:val="00861A9A"/>
    <w:rsid w:val="00861D77"/>
    <w:rsid w:val="00862AB8"/>
    <w:rsid w:val="00863EC1"/>
    <w:rsid w:val="00864041"/>
    <w:rsid w:val="00865383"/>
    <w:rsid w:val="008674CD"/>
    <w:rsid w:val="00867DED"/>
    <w:rsid w:val="008736CF"/>
    <w:rsid w:val="008747BC"/>
    <w:rsid w:val="00874A86"/>
    <w:rsid w:val="00875ED3"/>
    <w:rsid w:val="008761E4"/>
    <w:rsid w:val="008766D3"/>
    <w:rsid w:val="008769E9"/>
    <w:rsid w:val="00877209"/>
    <w:rsid w:val="0087767A"/>
    <w:rsid w:val="00886EEC"/>
    <w:rsid w:val="00891C1E"/>
    <w:rsid w:val="00892F5E"/>
    <w:rsid w:val="0089403A"/>
    <w:rsid w:val="00895177"/>
    <w:rsid w:val="00895AB3"/>
    <w:rsid w:val="00895B2C"/>
    <w:rsid w:val="00895EE0"/>
    <w:rsid w:val="008970C8"/>
    <w:rsid w:val="008A053E"/>
    <w:rsid w:val="008A0BA6"/>
    <w:rsid w:val="008A1B74"/>
    <w:rsid w:val="008B182B"/>
    <w:rsid w:val="008B2C02"/>
    <w:rsid w:val="008B2CE7"/>
    <w:rsid w:val="008B3E59"/>
    <w:rsid w:val="008C17C9"/>
    <w:rsid w:val="008C1F5A"/>
    <w:rsid w:val="008C216A"/>
    <w:rsid w:val="008C30F1"/>
    <w:rsid w:val="008C543B"/>
    <w:rsid w:val="008C5DBA"/>
    <w:rsid w:val="008C68A9"/>
    <w:rsid w:val="008C6BD1"/>
    <w:rsid w:val="008C6FD0"/>
    <w:rsid w:val="008C7EA5"/>
    <w:rsid w:val="008D1821"/>
    <w:rsid w:val="008D1E71"/>
    <w:rsid w:val="008D4187"/>
    <w:rsid w:val="008D5282"/>
    <w:rsid w:val="008D6DB7"/>
    <w:rsid w:val="008D7D84"/>
    <w:rsid w:val="008E0B33"/>
    <w:rsid w:val="008E0D5D"/>
    <w:rsid w:val="008E3C49"/>
    <w:rsid w:val="008E4EE6"/>
    <w:rsid w:val="008E56A6"/>
    <w:rsid w:val="008E5802"/>
    <w:rsid w:val="008E6366"/>
    <w:rsid w:val="008E78C2"/>
    <w:rsid w:val="008F032F"/>
    <w:rsid w:val="008F0355"/>
    <w:rsid w:val="008F0A3B"/>
    <w:rsid w:val="008F0BE0"/>
    <w:rsid w:val="008F1DE7"/>
    <w:rsid w:val="0090323D"/>
    <w:rsid w:val="009042CD"/>
    <w:rsid w:val="00905C72"/>
    <w:rsid w:val="0090739F"/>
    <w:rsid w:val="00912855"/>
    <w:rsid w:val="00914672"/>
    <w:rsid w:val="009157D8"/>
    <w:rsid w:val="00916A00"/>
    <w:rsid w:val="0092107C"/>
    <w:rsid w:val="0092215E"/>
    <w:rsid w:val="00927B38"/>
    <w:rsid w:val="00930D68"/>
    <w:rsid w:val="00932A7B"/>
    <w:rsid w:val="00935EB9"/>
    <w:rsid w:val="00936847"/>
    <w:rsid w:val="00936DA9"/>
    <w:rsid w:val="00941110"/>
    <w:rsid w:val="00941C81"/>
    <w:rsid w:val="009438D1"/>
    <w:rsid w:val="00943A18"/>
    <w:rsid w:val="00943DDE"/>
    <w:rsid w:val="00944D83"/>
    <w:rsid w:val="009457EC"/>
    <w:rsid w:val="00945DA4"/>
    <w:rsid w:val="00950817"/>
    <w:rsid w:val="0095181D"/>
    <w:rsid w:val="00954DE9"/>
    <w:rsid w:val="00956723"/>
    <w:rsid w:val="009630AE"/>
    <w:rsid w:val="0096746D"/>
    <w:rsid w:val="009706A8"/>
    <w:rsid w:val="00972336"/>
    <w:rsid w:val="00972387"/>
    <w:rsid w:val="00981D69"/>
    <w:rsid w:val="00982584"/>
    <w:rsid w:val="009847A3"/>
    <w:rsid w:val="00985C9D"/>
    <w:rsid w:val="009864C7"/>
    <w:rsid w:val="00992A54"/>
    <w:rsid w:val="0099340B"/>
    <w:rsid w:val="00994F31"/>
    <w:rsid w:val="009A1FCD"/>
    <w:rsid w:val="009A2A8A"/>
    <w:rsid w:val="009A4FBD"/>
    <w:rsid w:val="009B230A"/>
    <w:rsid w:val="009B3D0A"/>
    <w:rsid w:val="009C38BA"/>
    <w:rsid w:val="009C6AC9"/>
    <w:rsid w:val="009C6C0F"/>
    <w:rsid w:val="009C72FD"/>
    <w:rsid w:val="009D2B92"/>
    <w:rsid w:val="009D3BDC"/>
    <w:rsid w:val="009D53B2"/>
    <w:rsid w:val="009D6D6F"/>
    <w:rsid w:val="009D74B5"/>
    <w:rsid w:val="009D75B2"/>
    <w:rsid w:val="009E4F1C"/>
    <w:rsid w:val="009F4323"/>
    <w:rsid w:val="009F497B"/>
    <w:rsid w:val="009F530F"/>
    <w:rsid w:val="009F60E4"/>
    <w:rsid w:val="009F63F9"/>
    <w:rsid w:val="00A01B28"/>
    <w:rsid w:val="00A03387"/>
    <w:rsid w:val="00A040AF"/>
    <w:rsid w:val="00A05714"/>
    <w:rsid w:val="00A067BB"/>
    <w:rsid w:val="00A06B46"/>
    <w:rsid w:val="00A06E75"/>
    <w:rsid w:val="00A070EF"/>
    <w:rsid w:val="00A07BE3"/>
    <w:rsid w:val="00A07CC7"/>
    <w:rsid w:val="00A07EC7"/>
    <w:rsid w:val="00A10D48"/>
    <w:rsid w:val="00A11657"/>
    <w:rsid w:val="00A133A9"/>
    <w:rsid w:val="00A13BA0"/>
    <w:rsid w:val="00A13E95"/>
    <w:rsid w:val="00A15F7E"/>
    <w:rsid w:val="00A15FB0"/>
    <w:rsid w:val="00A166B9"/>
    <w:rsid w:val="00A16A75"/>
    <w:rsid w:val="00A16C99"/>
    <w:rsid w:val="00A17543"/>
    <w:rsid w:val="00A176B8"/>
    <w:rsid w:val="00A22C47"/>
    <w:rsid w:val="00A23C2B"/>
    <w:rsid w:val="00A26CB7"/>
    <w:rsid w:val="00A301A1"/>
    <w:rsid w:val="00A3209C"/>
    <w:rsid w:val="00A32713"/>
    <w:rsid w:val="00A32940"/>
    <w:rsid w:val="00A32DCF"/>
    <w:rsid w:val="00A35896"/>
    <w:rsid w:val="00A36D44"/>
    <w:rsid w:val="00A36DAB"/>
    <w:rsid w:val="00A37EEE"/>
    <w:rsid w:val="00A40310"/>
    <w:rsid w:val="00A41E23"/>
    <w:rsid w:val="00A46BF8"/>
    <w:rsid w:val="00A5147F"/>
    <w:rsid w:val="00A53ABB"/>
    <w:rsid w:val="00A53CA8"/>
    <w:rsid w:val="00A5457A"/>
    <w:rsid w:val="00A54EEA"/>
    <w:rsid w:val="00A577C0"/>
    <w:rsid w:val="00A60A0C"/>
    <w:rsid w:val="00A65B4B"/>
    <w:rsid w:val="00A65DA5"/>
    <w:rsid w:val="00A67A30"/>
    <w:rsid w:val="00A70079"/>
    <w:rsid w:val="00A71B1B"/>
    <w:rsid w:val="00A71EA4"/>
    <w:rsid w:val="00A72D4F"/>
    <w:rsid w:val="00A7377F"/>
    <w:rsid w:val="00A7415B"/>
    <w:rsid w:val="00A74BE6"/>
    <w:rsid w:val="00A772A6"/>
    <w:rsid w:val="00A81F4B"/>
    <w:rsid w:val="00A833D7"/>
    <w:rsid w:val="00A83A92"/>
    <w:rsid w:val="00A854A9"/>
    <w:rsid w:val="00A864C5"/>
    <w:rsid w:val="00A86B72"/>
    <w:rsid w:val="00A86D7A"/>
    <w:rsid w:val="00A87A4A"/>
    <w:rsid w:val="00A91F29"/>
    <w:rsid w:val="00A96081"/>
    <w:rsid w:val="00A96213"/>
    <w:rsid w:val="00A96FBF"/>
    <w:rsid w:val="00A97CD0"/>
    <w:rsid w:val="00AA00B0"/>
    <w:rsid w:val="00AA192E"/>
    <w:rsid w:val="00AA3BE6"/>
    <w:rsid w:val="00AA450A"/>
    <w:rsid w:val="00AA5F9C"/>
    <w:rsid w:val="00AA65FE"/>
    <w:rsid w:val="00AA715B"/>
    <w:rsid w:val="00AA7DD1"/>
    <w:rsid w:val="00AB2165"/>
    <w:rsid w:val="00AB5015"/>
    <w:rsid w:val="00AB6E95"/>
    <w:rsid w:val="00AB77AF"/>
    <w:rsid w:val="00AC5A00"/>
    <w:rsid w:val="00AC733D"/>
    <w:rsid w:val="00AC7433"/>
    <w:rsid w:val="00AD0FF7"/>
    <w:rsid w:val="00AD4491"/>
    <w:rsid w:val="00AD539A"/>
    <w:rsid w:val="00AD6FBB"/>
    <w:rsid w:val="00AD7AA0"/>
    <w:rsid w:val="00AD7D30"/>
    <w:rsid w:val="00AE04A0"/>
    <w:rsid w:val="00AE0FE2"/>
    <w:rsid w:val="00AE11E0"/>
    <w:rsid w:val="00AE12EB"/>
    <w:rsid w:val="00AF1976"/>
    <w:rsid w:val="00AF3B6B"/>
    <w:rsid w:val="00AF61F9"/>
    <w:rsid w:val="00AF6955"/>
    <w:rsid w:val="00B0008B"/>
    <w:rsid w:val="00B00682"/>
    <w:rsid w:val="00B01401"/>
    <w:rsid w:val="00B0210B"/>
    <w:rsid w:val="00B073F3"/>
    <w:rsid w:val="00B10D2D"/>
    <w:rsid w:val="00B10DEF"/>
    <w:rsid w:val="00B11E35"/>
    <w:rsid w:val="00B12518"/>
    <w:rsid w:val="00B14610"/>
    <w:rsid w:val="00B14B0D"/>
    <w:rsid w:val="00B17D4E"/>
    <w:rsid w:val="00B205AF"/>
    <w:rsid w:val="00B212E4"/>
    <w:rsid w:val="00B217E9"/>
    <w:rsid w:val="00B21B0A"/>
    <w:rsid w:val="00B22203"/>
    <w:rsid w:val="00B225A7"/>
    <w:rsid w:val="00B2343C"/>
    <w:rsid w:val="00B25346"/>
    <w:rsid w:val="00B25C60"/>
    <w:rsid w:val="00B305E1"/>
    <w:rsid w:val="00B30ABF"/>
    <w:rsid w:val="00B31556"/>
    <w:rsid w:val="00B325AE"/>
    <w:rsid w:val="00B32601"/>
    <w:rsid w:val="00B3357A"/>
    <w:rsid w:val="00B33CDC"/>
    <w:rsid w:val="00B33FD5"/>
    <w:rsid w:val="00B375B1"/>
    <w:rsid w:val="00B40122"/>
    <w:rsid w:val="00B407CE"/>
    <w:rsid w:val="00B41EF9"/>
    <w:rsid w:val="00B42604"/>
    <w:rsid w:val="00B42AC7"/>
    <w:rsid w:val="00B42AF2"/>
    <w:rsid w:val="00B433EF"/>
    <w:rsid w:val="00B439BD"/>
    <w:rsid w:val="00B4513E"/>
    <w:rsid w:val="00B46767"/>
    <w:rsid w:val="00B4714B"/>
    <w:rsid w:val="00B4736B"/>
    <w:rsid w:val="00B53307"/>
    <w:rsid w:val="00B559ED"/>
    <w:rsid w:val="00B5614B"/>
    <w:rsid w:val="00B56D5A"/>
    <w:rsid w:val="00B60975"/>
    <w:rsid w:val="00B67F6E"/>
    <w:rsid w:val="00B70CF4"/>
    <w:rsid w:val="00B72BFD"/>
    <w:rsid w:val="00B731B9"/>
    <w:rsid w:val="00B73958"/>
    <w:rsid w:val="00B77C79"/>
    <w:rsid w:val="00B802C5"/>
    <w:rsid w:val="00B8072D"/>
    <w:rsid w:val="00B8496F"/>
    <w:rsid w:val="00B84CB3"/>
    <w:rsid w:val="00B84DDF"/>
    <w:rsid w:val="00B84F49"/>
    <w:rsid w:val="00B85E96"/>
    <w:rsid w:val="00B87D61"/>
    <w:rsid w:val="00B91B09"/>
    <w:rsid w:val="00B94801"/>
    <w:rsid w:val="00B94896"/>
    <w:rsid w:val="00BA0FF1"/>
    <w:rsid w:val="00BA3AC3"/>
    <w:rsid w:val="00BA4827"/>
    <w:rsid w:val="00BA6AA1"/>
    <w:rsid w:val="00BB001D"/>
    <w:rsid w:val="00BB0066"/>
    <w:rsid w:val="00BB0A91"/>
    <w:rsid w:val="00BB4BE9"/>
    <w:rsid w:val="00BB6CB6"/>
    <w:rsid w:val="00BB781D"/>
    <w:rsid w:val="00BC0398"/>
    <w:rsid w:val="00BC23A8"/>
    <w:rsid w:val="00BC273B"/>
    <w:rsid w:val="00BC6F23"/>
    <w:rsid w:val="00BC6F74"/>
    <w:rsid w:val="00BD2ED2"/>
    <w:rsid w:val="00BD39B6"/>
    <w:rsid w:val="00BD4F7D"/>
    <w:rsid w:val="00BD5AAF"/>
    <w:rsid w:val="00BD6190"/>
    <w:rsid w:val="00BD69BA"/>
    <w:rsid w:val="00BE3025"/>
    <w:rsid w:val="00BE654D"/>
    <w:rsid w:val="00BF0AC2"/>
    <w:rsid w:val="00BF4C2B"/>
    <w:rsid w:val="00BF652B"/>
    <w:rsid w:val="00BF6F2B"/>
    <w:rsid w:val="00BF737C"/>
    <w:rsid w:val="00C01B42"/>
    <w:rsid w:val="00C02C0E"/>
    <w:rsid w:val="00C03A39"/>
    <w:rsid w:val="00C0423E"/>
    <w:rsid w:val="00C048E6"/>
    <w:rsid w:val="00C05128"/>
    <w:rsid w:val="00C07132"/>
    <w:rsid w:val="00C149CD"/>
    <w:rsid w:val="00C14ACE"/>
    <w:rsid w:val="00C20123"/>
    <w:rsid w:val="00C21E31"/>
    <w:rsid w:val="00C22505"/>
    <w:rsid w:val="00C2294C"/>
    <w:rsid w:val="00C26364"/>
    <w:rsid w:val="00C26F54"/>
    <w:rsid w:val="00C31EB6"/>
    <w:rsid w:val="00C33D48"/>
    <w:rsid w:val="00C341B1"/>
    <w:rsid w:val="00C374AB"/>
    <w:rsid w:val="00C37543"/>
    <w:rsid w:val="00C42B87"/>
    <w:rsid w:val="00C42F0E"/>
    <w:rsid w:val="00C435C0"/>
    <w:rsid w:val="00C446F6"/>
    <w:rsid w:val="00C46875"/>
    <w:rsid w:val="00C478CA"/>
    <w:rsid w:val="00C51263"/>
    <w:rsid w:val="00C5284D"/>
    <w:rsid w:val="00C532CC"/>
    <w:rsid w:val="00C55675"/>
    <w:rsid w:val="00C55BE9"/>
    <w:rsid w:val="00C55EE2"/>
    <w:rsid w:val="00C57E86"/>
    <w:rsid w:val="00C61233"/>
    <w:rsid w:val="00C61CBE"/>
    <w:rsid w:val="00C6235F"/>
    <w:rsid w:val="00C633EE"/>
    <w:rsid w:val="00C6427F"/>
    <w:rsid w:val="00C64676"/>
    <w:rsid w:val="00C71013"/>
    <w:rsid w:val="00C7228C"/>
    <w:rsid w:val="00C74692"/>
    <w:rsid w:val="00C746DA"/>
    <w:rsid w:val="00C77CD4"/>
    <w:rsid w:val="00C77DFC"/>
    <w:rsid w:val="00C80371"/>
    <w:rsid w:val="00C80722"/>
    <w:rsid w:val="00C808BA"/>
    <w:rsid w:val="00C84656"/>
    <w:rsid w:val="00C87349"/>
    <w:rsid w:val="00C87904"/>
    <w:rsid w:val="00C87E29"/>
    <w:rsid w:val="00C9077D"/>
    <w:rsid w:val="00C93215"/>
    <w:rsid w:val="00C96F80"/>
    <w:rsid w:val="00C96FFB"/>
    <w:rsid w:val="00CA3EA2"/>
    <w:rsid w:val="00CA5522"/>
    <w:rsid w:val="00CA7F8F"/>
    <w:rsid w:val="00CB00D9"/>
    <w:rsid w:val="00CB1FBC"/>
    <w:rsid w:val="00CB3405"/>
    <w:rsid w:val="00CB574F"/>
    <w:rsid w:val="00CB5B1A"/>
    <w:rsid w:val="00CC0EB3"/>
    <w:rsid w:val="00CC1F7A"/>
    <w:rsid w:val="00CC25EA"/>
    <w:rsid w:val="00CC27CE"/>
    <w:rsid w:val="00CC3851"/>
    <w:rsid w:val="00CC39D9"/>
    <w:rsid w:val="00CC4AE6"/>
    <w:rsid w:val="00CC61C9"/>
    <w:rsid w:val="00CC72EA"/>
    <w:rsid w:val="00CD0852"/>
    <w:rsid w:val="00CD0C6E"/>
    <w:rsid w:val="00CD106E"/>
    <w:rsid w:val="00CD3A99"/>
    <w:rsid w:val="00CD6165"/>
    <w:rsid w:val="00CD616C"/>
    <w:rsid w:val="00CD74E8"/>
    <w:rsid w:val="00CE041B"/>
    <w:rsid w:val="00CE3EC6"/>
    <w:rsid w:val="00CE4A4E"/>
    <w:rsid w:val="00CE4B3C"/>
    <w:rsid w:val="00CE78B9"/>
    <w:rsid w:val="00CF0342"/>
    <w:rsid w:val="00CF166A"/>
    <w:rsid w:val="00CF1730"/>
    <w:rsid w:val="00CF22BD"/>
    <w:rsid w:val="00CF5CFE"/>
    <w:rsid w:val="00D013A7"/>
    <w:rsid w:val="00D03681"/>
    <w:rsid w:val="00D0424B"/>
    <w:rsid w:val="00D048F8"/>
    <w:rsid w:val="00D0537F"/>
    <w:rsid w:val="00D059B9"/>
    <w:rsid w:val="00D065D8"/>
    <w:rsid w:val="00D06A27"/>
    <w:rsid w:val="00D07C80"/>
    <w:rsid w:val="00D13741"/>
    <w:rsid w:val="00D1446D"/>
    <w:rsid w:val="00D14F07"/>
    <w:rsid w:val="00D15E89"/>
    <w:rsid w:val="00D1602C"/>
    <w:rsid w:val="00D17EE8"/>
    <w:rsid w:val="00D22187"/>
    <w:rsid w:val="00D24813"/>
    <w:rsid w:val="00D25048"/>
    <w:rsid w:val="00D269DD"/>
    <w:rsid w:val="00D26FD6"/>
    <w:rsid w:val="00D376AF"/>
    <w:rsid w:val="00D419F5"/>
    <w:rsid w:val="00D43466"/>
    <w:rsid w:val="00D43A87"/>
    <w:rsid w:val="00D456E0"/>
    <w:rsid w:val="00D45A0A"/>
    <w:rsid w:val="00D45BFC"/>
    <w:rsid w:val="00D4610B"/>
    <w:rsid w:val="00D476E2"/>
    <w:rsid w:val="00D53782"/>
    <w:rsid w:val="00D56F91"/>
    <w:rsid w:val="00D57FD5"/>
    <w:rsid w:val="00D6032A"/>
    <w:rsid w:val="00D6151D"/>
    <w:rsid w:val="00D61A1B"/>
    <w:rsid w:val="00D62B03"/>
    <w:rsid w:val="00D65481"/>
    <w:rsid w:val="00D70BCA"/>
    <w:rsid w:val="00D70C45"/>
    <w:rsid w:val="00D729DC"/>
    <w:rsid w:val="00D72BD2"/>
    <w:rsid w:val="00D73F0A"/>
    <w:rsid w:val="00D750B7"/>
    <w:rsid w:val="00D774D4"/>
    <w:rsid w:val="00D8116B"/>
    <w:rsid w:val="00D82EAD"/>
    <w:rsid w:val="00D8331A"/>
    <w:rsid w:val="00D833EA"/>
    <w:rsid w:val="00D8440D"/>
    <w:rsid w:val="00D870E3"/>
    <w:rsid w:val="00D9174E"/>
    <w:rsid w:val="00D94365"/>
    <w:rsid w:val="00D947A2"/>
    <w:rsid w:val="00D94D73"/>
    <w:rsid w:val="00D958E6"/>
    <w:rsid w:val="00D96A27"/>
    <w:rsid w:val="00DA0561"/>
    <w:rsid w:val="00DA0B4A"/>
    <w:rsid w:val="00DA115F"/>
    <w:rsid w:val="00DA1170"/>
    <w:rsid w:val="00DA56C7"/>
    <w:rsid w:val="00DA77F3"/>
    <w:rsid w:val="00DA7908"/>
    <w:rsid w:val="00DB0671"/>
    <w:rsid w:val="00DB08AA"/>
    <w:rsid w:val="00DB1438"/>
    <w:rsid w:val="00DB1965"/>
    <w:rsid w:val="00DB1C15"/>
    <w:rsid w:val="00DB37BA"/>
    <w:rsid w:val="00DB489E"/>
    <w:rsid w:val="00DB595B"/>
    <w:rsid w:val="00DB6411"/>
    <w:rsid w:val="00DC0269"/>
    <w:rsid w:val="00DC1930"/>
    <w:rsid w:val="00DC1B4F"/>
    <w:rsid w:val="00DC3FA7"/>
    <w:rsid w:val="00DC4384"/>
    <w:rsid w:val="00DC4B9F"/>
    <w:rsid w:val="00DC5F36"/>
    <w:rsid w:val="00DC77B9"/>
    <w:rsid w:val="00DC78FA"/>
    <w:rsid w:val="00DD13C3"/>
    <w:rsid w:val="00DD1518"/>
    <w:rsid w:val="00DD15A0"/>
    <w:rsid w:val="00DD6368"/>
    <w:rsid w:val="00DD67C8"/>
    <w:rsid w:val="00DD69E2"/>
    <w:rsid w:val="00DD6B7A"/>
    <w:rsid w:val="00DD7DB2"/>
    <w:rsid w:val="00DE2351"/>
    <w:rsid w:val="00DE4216"/>
    <w:rsid w:val="00DE525C"/>
    <w:rsid w:val="00DF04E3"/>
    <w:rsid w:val="00DF09CA"/>
    <w:rsid w:val="00DF0A6F"/>
    <w:rsid w:val="00DF1B0B"/>
    <w:rsid w:val="00DF1F0F"/>
    <w:rsid w:val="00DF26CD"/>
    <w:rsid w:val="00DF288B"/>
    <w:rsid w:val="00E00E34"/>
    <w:rsid w:val="00E0229F"/>
    <w:rsid w:val="00E02BBB"/>
    <w:rsid w:val="00E07DA5"/>
    <w:rsid w:val="00E10873"/>
    <w:rsid w:val="00E1377E"/>
    <w:rsid w:val="00E1389D"/>
    <w:rsid w:val="00E14CA8"/>
    <w:rsid w:val="00E17C42"/>
    <w:rsid w:val="00E17EEA"/>
    <w:rsid w:val="00E20A47"/>
    <w:rsid w:val="00E21242"/>
    <w:rsid w:val="00E214BB"/>
    <w:rsid w:val="00E21C2A"/>
    <w:rsid w:val="00E2274D"/>
    <w:rsid w:val="00E23A12"/>
    <w:rsid w:val="00E24560"/>
    <w:rsid w:val="00E2498D"/>
    <w:rsid w:val="00E24ED3"/>
    <w:rsid w:val="00E24F26"/>
    <w:rsid w:val="00E26813"/>
    <w:rsid w:val="00E27B24"/>
    <w:rsid w:val="00E319B7"/>
    <w:rsid w:val="00E34E1C"/>
    <w:rsid w:val="00E35F75"/>
    <w:rsid w:val="00E40CBC"/>
    <w:rsid w:val="00E411D2"/>
    <w:rsid w:val="00E41DF9"/>
    <w:rsid w:val="00E41FCA"/>
    <w:rsid w:val="00E42A7B"/>
    <w:rsid w:val="00E448D4"/>
    <w:rsid w:val="00E4575C"/>
    <w:rsid w:val="00E45B6A"/>
    <w:rsid w:val="00E51729"/>
    <w:rsid w:val="00E523AC"/>
    <w:rsid w:val="00E5377A"/>
    <w:rsid w:val="00E56614"/>
    <w:rsid w:val="00E5740D"/>
    <w:rsid w:val="00E62552"/>
    <w:rsid w:val="00E6315F"/>
    <w:rsid w:val="00E631B4"/>
    <w:rsid w:val="00E63540"/>
    <w:rsid w:val="00E6720D"/>
    <w:rsid w:val="00E724CE"/>
    <w:rsid w:val="00E73733"/>
    <w:rsid w:val="00E73E49"/>
    <w:rsid w:val="00E749E0"/>
    <w:rsid w:val="00E75B6F"/>
    <w:rsid w:val="00E75CC3"/>
    <w:rsid w:val="00E80A0B"/>
    <w:rsid w:val="00E80B4F"/>
    <w:rsid w:val="00E80F5E"/>
    <w:rsid w:val="00E81BC8"/>
    <w:rsid w:val="00E83815"/>
    <w:rsid w:val="00E848A6"/>
    <w:rsid w:val="00E91338"/>
    <w:rsid w:val="00E93003"/>
    <w:rsid w:val="00E936E9"/>
    <w:rsid w:val="00E94430"/>
    <w:rsid w:val="00E978ED"/>
    <w:rsid w:val="00EA4D0A"/>
    <w:rsid w:val="00EA5878"/>
    <w:rsid w:val="00EA6F7A"/>
    <w:rsid w:val="00EA7C73"/>
    <w:rsid w:val="00EB0198"/>
    <w:rsid w:val="00EB2199"/>
    <w:rsid w:val="00EB3C24"/>
    <w:rsid w:val="00EB6F61"/>
    <w:rsid w:val="00EC0C13"/>
    <w:rsid w:val="00EC0D18"/>
    <w:rsid w:val="00EC2EAC"/>
    <w:rsid w:val="00EC3000"/>
    <w:rsid w:val="00EC3195"/>
    <w:rsid w:val="00EC32DC"/>
    <w:rsid w:val="00EC5DED"/>
    <w:rsid w:val="00EC643C"/>
    <w:rsid w:val="00EC6894"/>
    <w:rsid w:val="00ED38F3"/>
    <w:rsid w:val="00ED497C"/>
    <w:rsid w:val="00ED49E9"/>
    <w:rsid w:val="00ED5548"/>
    <w:rsid w:val="00ED67A5"/>
    <w:rsid w:val="00EE0292"/>
    <w:rsid w:val="00EE1CDC"/>
    <w:rsid w:val="00EE2C7E"/>
    <w:rsid w:val="00EE3E19"/>
    <w:rsid w:val="00EF06DD"/>
    <w:rsid w:val="00EF0F93"/>
    <w:rsid w:val="00EF15BB"/>
    <w:rsid w:val="00EF2025"/>
    <w:rsid w:val="00EF4968"/>
    <w:rsid w:val="00EF4EA2"/>
    <w:rsid w:val="00EF505A"/>
    <w:rsid w:val="00F02705"/>
    <w:rsid w:val="00F05227"/>
    <w:rsid w:val="00F067B2"/>
    <w:rsid w:val="00F06804"/>
    <w:rsid w:val="00F07E9A"/>
    <w:rsid w:val="00F1168B"/>
    <w:rsid w:val="00F12570"/>
    <w:rsid w:val="00F15054"/>
    <w:rsid w:val="00F209B9"/>
    <w:rsid w:val="00F212B8"/>
    <w:rsid w:val="00F22312"/>
    <w:rsid w:val="00F22331"/>
    <w:rsid w:val="00F35B6B"/>
    <w:rsid w:val="00F36E94"/>
    <w:rsid w:val="00F421CF"/>
    <w:rsid w:val="00F429F2"/>
    <w:rsid w:val="00F437C6"/>
    <w:rsid w:val="00F44B60"/>
    <w:rsid w:val="00F45A44"/>
    <w:rsid w:val="00F4742D"/>
    <w:rsid w:val="00F5277E"/>
    <w:rsid w:val="00F542A8"/>
    <w:rsid w:val="00F543D9"/>
    <w:rsid w:val="00F5446F"/>
    <w:rsid w:val="00F5528D"/>
    <w:rsid w:val="00F55A0D"/>
    <w:rsid w:val="00F55D49"/>
    <w:rsid w:val="00F57572"/>
    <w:rsid w:val="00F60540"/>
    <w:rsid w:val="00F6072D"/>
    <w:rsid w:val="00F607F6"/>
    <w:rsid w:val="00F61B16"/>
    <w:rsid w:val="00F64A38"/>
    <w:rsid w:val="00F65605"/>
    <w:rsid w:val="00F665B7"/>
    <w:rsid w:val="00F704A9"/>
    <w:rsid w:val="00F723CC"/>
    <w:rsid w:val="00F76260"/>
    <w:rsid w:val="00F76460"/>
    <w:rsid w:val="00F833B3"/>
    <w:rsid w:val="00F844A3"/>
    <w:rsid w:val="00F86172"/>
    <w:rsid w:val="00F90549"/>
    <w:rsid w:val="00F92729"/>
    <w:rsid w:val="00F92CD9"/>
    <w:rsid w:val="00F94D28"/>
    <w:rsid w:val="00F95FE0"/>
    <w:rsid w:val="00F97517"/>
    <w:rsid w:val="00F976E0"/>
    <w:rsid w:val="00F97E6C"/>
    <w:rsid w:val="00F97F30"/>
    <w:rsid w:val="00FA087C"/>
    <w:rsid w:val="00FA1064"/>
    <w:rsid w:val="00FA182D"/>
    <w:rsid w:val="00FA4780"/>
    <w:rsid w:val="00FA5C21"/>
    <w:rsid w:val="00FA6766"/>
    <w:rsid w:val="00FA6A79"/>
    <w:rsid w:val="00FA7794"/>
    <w:rsid w:val="00FA7A71"/>
    <w:rsid w:val="00FA7C9F"/>
    <w:rsid w:val="00FB2307"/>
    <w:rsid w:val="00FB2764"/>
    <w:rsid w:val="00FB483C"/>
    <w:rsid w:val="00FB5676"/>
    <w:rsid w:val="00FB73FC"/>
    <w:rsid w:val="00FC0A16"/>
    <w:rsid w:val="00FC1CFC"/>
    <w:rsid w:val="00FC2967"/>
    <w:rsid w:val="00FC31E5"/>
    <w:rsid w:val="00FC3D52"/>
    <w:rsid w:val="00FC64F5"/>
    <w:rsid w:val="00FC769A"/>
    <w:rsid w:val="00FC769D"/>
    <w:rsid w:val="00FD1265"/>
    <w:rsid w:val="00FD3FBC"/>
    <w:rsid w:val="00FD40B0"/>
    <w:rsid w:val="00FD6F1F"/>
    <w:rsid w:val="00FD7AE1"/>
    <w:rsid w:val="00FE454A"/>
    <w:rsid w:val="00FE47BB"/>
    <w:rsid w:val="00FE5B3A"/>
    <w:rsid w:val="00FE7651"/>
    <w:rsid w:val="00FF3199"/>
    <w:rsid w:val="00FF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47EE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7DA5"/>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uiPriority w:val="9"/>
    <w:qFormat/>
    <w:rsid w:val="00613B86"/>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613B86"/>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613B86"/>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613B86"/>
    <w:pPr>
      <w:numPr>
        <w:ilvl w:val="3"/>
      </w:numPr>
      <w:ind w:left="1418" w:hanging="1418"/>
      <w:outlineLvl w:val="3"/>
    </w:pPr>
    <w:rPr>
      <w:bCs/>
      <w:iCs/>
    </w:rPr>
  </w:style>
  <w:style w:type="paragraph" w:styleId="Heading5">
    <w:name w:val="heading 5"/>
    <w:basedOn w:val="Heading2"/>
    <w:next w:val="Normal"/>
    <w:link w:val="Heading5Char"/>
    <w:unhideWhenUsed/>
    <w:qFormat/>
    <w:rsid w:val="00613B86"/>
    <w:pPr>
      <w:numPr>
        <w:ilvl w:val="4"/>
      </w:numPr>
      <w:ind w:left="1701" w:hanging="1701"/>
      <w:outlineLvl w:val="4"/>
    </w:pPr>
  </w:style>
  <w:style w:type="paragraph" w:styleId="Heading6">
    <w:name w:val="heading 6"/>
    <w:basedOn w:val="Heading2"/>
    <w:next w:val="Normal"/>
    <w:link w:val="Heading6Char"/>
    <w:uiPriority w:val="9"/>
    <w:unhideWhenUsed/>
    <w:rsid w:val="00613B86"/>
    <w:pPr>
      <w:numPr>
        <w:ilvl w:val="5"/>
      </w:numPr>
      <w:ind w:left="1871" w:hanging="1871"/>
      <w:outlineLvl w:val="5"/>
    </w:pPr>
    <w:rPr>
      <w:iCs/>
    </w:rPr>
  </w:style>
  <w:style w:type="paragraph" w:styleId="Heading7">
    <w:name w:val="heading 7"/>
    <w:basedOn w:val="Heading2"/>
    <w:next w:val="Normal"/>
    <w:link w:val="Heading7Char"/>
    <w:uiPriority w:val="9"/>
    <w:unhideWhenUsed/>
    <w:rsid w:val="00613B86"/>
    <w:pPr>
      <w:numPr>
        <w:ilvl w:val="6"/>
      </w:numPr>
      <w:ind w:left="1985" w:hanging="1985"/>
      <w:outlineLvl w:val="6"/>
    </w:pPr>
    <w:rPr>
      <w:iCs/>
    </w:rPr>
  </w:style>
  <w:style w:type="paragraph" w:styleId="Heading8">
    <w:name w:val="heading 8"/>
    <w:basedOn w:val="Heading2"/>
    <w:next w:val="Normal"/>
    <w:link w:val="Heading8Char"/>
    <w:uiPriority w:val="9"/>
    <w:unhideWhenUsed/>
    <w:rsid w:val="00613B86"/>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613B86"/>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3B86"/>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613B86"/>
    <w:rPr>
      <w:rFonts w:ascii="BentonSans Bold" w:hAnsi="BentonSans Bold"/>
      <w:color w:val="666666"/>
      <w:sz w:val="30"/>
      <w:szCs w:val="26"/>
      <w:lang w:eastAsia="en-US"/>
    </w:rPr>
  </w:style>
  <w:style w:type="character" w:customStyle="1" w:styleId="Heading3Char">
    <w:name w:val="Heading 3 Char"/>
    <w:link w:val="Heading3"/>
    <w:rsid w:val="00613B86"/>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613B86"/>
    <w:rPr>
      <w:rFonts w:ascii="BentonSans Bold" w:hAnsi="BentonSans Bold"/>
      <w:bCs/>
      <w:iCs/>
      <w:color w:val="666666"/>
      <w:sz w:val="30"/>
      <w:szCs w:val="26"/>
      <w:lang w:eastAsia="en-US"/>
    </w:rPr>
  </w:style>
  <w:style w:type="character" w:customStyle="1" w:styleId="Heading5Char">
    <w:name w:val="Heading 5 Char"/>
    <w:link w:val="Heading5"/>
    <w:rsid w:val="00613B86"/>
    <w:rPr>
      <w:rFonts w:ascii="BentonSans Bold" w:hAnsi="BentonSans Bold"/>
      <w:color w:val="666666"/>
      <w:sz w:val="30"/>
      <w:szCs w:val="26"/>
      <w:lang w:eastAsia="en-US"/>
    </w:rPr>
  </w:style>
  <w:style w:type="character" w:customStyle="1" w:styleId="Heading6Char">
    <w:name w:val="Heading 6 Char"/>
    <w:link w:val="Heading6"/>
    <w:uiPriority w:val="9"/>
    <w:rsid w:val="00613B86"/>
    <w:rPr>
      <w:rFonts w:ascii="BentonSans Bold" w:hAnsi="BentonSans Bold"/>
      <w:iCs/>
      <w:color w:val="666666"/>
      <w:sz w:val="30"/>
      <w:szCs w:val="26"/>
      <w:lang w:eastAsia="en-US"/>
    </w:rPr>
  </w:style>
  <w:style w:type="character" w:customStyle="1" w:styleId="Heading7Char">
    <w:name w:val="Heading 7 Char"/>
    <w:link w:val="Heading7"/>
    <w:uiPriority w:val="9"/>
    <w:rsid w:val="00613B86"/>
    <w:rPr>
      <w:rFonts w:ascii="BentonSans Bold" w:hAnsi="BentonSans Bold"/>
      <w:iCs/>
      <w:color w:val="666666"/>
      <w:sz w:val="30"/>
      <w:szCs w:val="26"/>
      <w:lang w:eastAsia="en-US"/>
    </w:rPr>
  </w:style>
  <w:style w:type="character" w:customStyle="1" w:styleId="Heading8Char">
    <w:name w:val="Heading 8 Char"/>
    <w:link w:val="Heading8"/>
    <w:uiPriority w:val="9"/>
    <w:rsid w:val="00613B86"/>
    <w:rPr>
      <w:rFonts w:ascii="BentonSans Bold" w:hAnsi="BentonSans Bold"/>
      <w:color w:val="666666"/>
      <w:sz w:val="30"/>
      <w:lang w:eastAsia="en-US"/>
    </w:rPr>
  </w:style>
  <w:style w:type="character" w:customStyle="1" w:styleId="Heading9Char">
    <w:name w:val="Heading 9 Char"/>
    <w:link w:val="Heading9"/>
    <w:uiPriority w:val="9"/>
    <w:rsid w:val="00613B86"/>
    <w:rPr>
      <w:rFonts w:ascii="BentonSans Bold" w:hAnsi="BentonSans Bold"/>
      <w:iCs/>
      <w:color w:val="666666"/>
      <w:sz w:val="30"/>
      <w:lang w:eastAsia="en-US"/>
    </w:rPr>
  </w:style>
  <w:style w:type="paragraph" w:customStyle="1" w:styleId="SAPCollateralType">
    <w:name w:val="SAP_CollateralType"/>
    <w:basedOn w:val="SAPMainTitle"/>
    <w:locked/>
    <w:rsid w:val="00613B86"/>
    <w:rPr>
      <w:color w:val="auto"/>
      <w:sz w:val="24"/>
    </w:rPr>
  </w:style>
  <w:style w:type="paragraph" w:customStyle="1" w:styleId="SAPMainTitle">
    <w:name w:val="SAP_MainTitle"/>
    <w:basedOn w:val="Normal"/>
    <w:next w:val="SAPSubTitle"/>
    <w:rsid w:val="00613B86"/>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613B86"/>
    <w:pPr>
      <w:spacing w:before="120"/>
    </w:pPr>
    <w:rPr>
      <w:sz w:val="28"/>
    </w:rPr>
  </w:style>
  <w:style w:type="paragraph" w:customStyle="1" w:styleId="SAPSecurityLevel">
    <w:name w:val="SAP_SecurityLevel"/>
    <w:basedOn w:val="SAPMainTitle"/>
    <w:locked/>
    <w:rsid w:val="00613B86"/>
    <w:pPr>
      <w:spacing w:line="260" w:lineRule="exact"/>
      <w:jc w:val="right"/>
    </w:pPr>
    <w:rPr>
      <w:caps/>
      <w:color w:val="auto"/>
      <w:spacing w:val="10"/>
      <w:sz w:val="20"/>
    </w:rPr>
  </w:style>
  <w:style w:type="paragraph" w:customStyle="1" w:styleId="SAPDocumentVersion">
    <w:name w:val="SAP_DocumentVersion"/>
    <w:basedOn w:val="SAPSecurityLevel"/>
    <w:rsid w:val="00613B86"/>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613B86"/>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613B86"/>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13B86"/>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3B86"/>
    <w:rPr>
      <w:rFonts w:ascii="Tahoma" w:eastAsia="MS Mincho" w:hAnsi="Tahoma" w:cs="Tahoma"/>
      <w:sz w:val="16"/>
      <w:szCs w:val="16"/>
      <w:lang w:eastAsia="en-US"/>
    </w:rPr>
  </w:style>
  <w:style w:type="paragraph" w:customStyle="1" w:styleId="SAPTargetAudienceTitle">
    <w:name w:val="SAP_TargetAudienceTitle"/>
    <w:basedOn w:val="SAPMainTitle"/>
    <w:locked/>
    <w:rsid w:val="00613B86"/>
    <w:pPr>
      <w:spacing w:before="1080"/>
    </w:pPr>
    <w:rPr>
      <w:b/>
      <w:color w:val="999999"/>
      <w:sz w:val="20"/>
    </w:rPr>
  </w:style>
  <w:style w:type="paragraph" w:customStyle="1" w:styleId="SAPTargetAudience">
    <w:name w:val="SAP_TargetAudience"/>
    <w:basedOn w:val="Normal"/>
    <w:locked/>
    <w:rsid w:val="00613B86"/>
    <w:pPr>
      <w:ind w:left="170" w:right="170"/>
    </w:pPr>
  </w:style>
  <w:style w:type="paragraph" w:customStyle="1" w:styleId="SAPHeading1NoNumber">
    <w:name w:val="SAP_Heading1NoNumber"/>
    <w:basedOn w:val="Heading1"/>
    <w:next w:val="Normal"/>
    <w:locked/>
    <w:rsid w:val="00613B86"/>
    <w:pPr>
      <w:numPr>
        <w:numId w:val="0"/>
      </w:numPr>
      <w:outlineLvl w:val="9"/>
    </w:pPr>
  </w:style>
  <w:style w:type="table" w:customStyle="1" w:styleId="LightShading1">
    <w:name w:val="Light Shading1"/>
    <w:basedOn w:val="TableNormal"/>
    <w:uiPriority w:val="60"/>
    <w:locked/>
    <w:rsid w:val="00613B86"/>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613B86"/>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13B86"/>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613B86"/>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613B86"/>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613B86"/>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613B86"/>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613B86"/>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613B86"/>
    <w:pPr>
      <w:keepNext w:val="0"/>
      <w:spacing w:before="0"/>
    </w:pPr>
  </w:style>
  <w:style w:type="paragraph" w:styleId="TOC1">
    <w:name w:val="toc 1"/>
    <w:basedOn w:val="Normal"/>
    <w:autoRedefine/>
    <w:uiPriority w:val="39"/>
    <w:unhideWhenUsed/>
    <w:rsid w:val="00613B86"/>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613B86"/>
    <w:pPr>
      <w:keepNext w:val="0"/>
      <w:tabs>
        <w:tab w:val="left" w:pos="1418"/>
      </w:tabs>
      <w:spacing w:before="0"/>
      <w:ind w:left="1418" w:hanging="794"/>
    </w:pPr>
  </w:style>
  <w:style w:type="paragraph" w:styleId="TOC4">
    <w:name w:val="toc 4"/>
    <w:basedOn w:val="TOC3"/>
    <w:next w:val="Normal"/>
    <w:autoRedefine/>
    <w:uiPriority w:val="39"/>
    <w:unhideWhenUsed/>
    <w:rsid w:val="00613B86"/>
    <w:pPr>
      <w:tabs>
        <w:tab w:val="left" w:pos="1985"/>
      </w:tabs>
      <w:ind w:right="851"/>
    </w:pPr>
  </w:style>
  <w:style w:type="paragraph" w:styleId="TOC5">
    <w:name w:val="toc 5"/>
    <w:basedOn w:val="TOC4"/>
    <w:next w:val="Normal"/>
    <w:autoRedefine/>
    <w:uiPriority w:val="39"/>
    <w:unhideWhenUsed/>
    <w:rsid w:val="00613B86"/>
  </w:style>
  <w:style w:type="paragraph" w:customStyle="1" w:styleId="SAPKeyblockTitle">
    <w:name w:val="SAP_KeyblockTitle"/>
    <w:basedOn w:val="Normal"/>
    <w:next w:val="Normal"/>
    <w:qFormat/>
    <w:rsid w:val="00613B86"/>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613B86"/>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613B86"/>
    <w:pPr>
      <w:ind w:left="680"/>
    </w:pPr>
  </w:style>
  <w:style w:type="paragraph" w:styleId="ListContinue">
    <w:name w:val="List Continue"/>
    <w:basedOn w:val="Normal"/>
    <w:uiPriority w:val="99"/>
    <w:unhideWhenUsed/>
    <w:qFormat/>
    <w:rsid w:val="00613B86"/>
    <w:pPr>
      <w:ind w:left="340"/>
    </w:pPr>
  </w:style>
  <w:style w:type="paragraph" w:styleId="ListContinue2">
    <w:name w:val="List Continue 2"/>
    <w:basedOn w:val="Normal"/>
    <w:uiPriority w:val="99"/>
    <w:unhideWhenUsed/>
    <w:qFormat/>
    <w:rsid w:val="00613B86"/>
    <w:pPr>
      <w:ind w:left="680"/>
    </w:pPr>
  </w:style>
  <w:style w:type="paragraph" w:styleId="ListContinue3">
    <w:name w:val="List Continue 3"/>
    <w:basedOn w:val="Normal"/>
    <w:uiPriority w:val="99"/>
    <w:unhideWhenUsed/>
    <w:qFormat/>
    <w:rsid w:val="00613B86"/>
    <w:pPr>
      <w:ind w:left="1021"/>
    </w:pPr>
  </w:style>
  <w:style w:type="character" w:styleId="Hyperlink">
    <w:name w:val="Hyperlink"/>
    <w:uiPriority w:val="99"/>
    <w:unhideWhenUsed/>
    <w:rsid w:val="00613B86"/>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613B86"/>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613B86"/>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613B86"/>
    <w:rPr>
      <w:rFonts w:ascii="Courier New" w:hAnsi="Courier New" w:cs="Times New Roman"/>
      <w:sz w:val="18"/>
    </w:rPr>
  </w:style>
  <w:style w:type="paragraph" w:styleId="Header">
    <w:name w:val="header"/>
    <w:basedOn w:val="Normal"/>
    <w:link w:val="HeaderChar"/>
    <w:uiPriority w:val="99"/>
    <w:unhideWhenUsed/>
    <w:rsid w:val="00613B86"/>
    <w:pPr>
      <w:tabs>
        <w:tab w:val="center" w:pos="4703"/>
        <w:tab w:val="right" w:pos="9406"/>
      </w:tabs>
      <w:spacing w:before="0" w:after="0" w:line="240" w:lineRule="auto"/>
    </w:pPr>
  </w:style>
  <w:style w:type="character" w:customStyle="1" w:styleId="HeaderChar">
    <w:name w:val="Header Char"/>
    <w:link w:val="Header"/>
    <w:uiPriority w:val="99"/>
    <w:rsid w:val="00613B86"/>
    <w:rPr>
      <w:rFonts w:ascii="BentonSans Book" w:eastAsia="MS Mincho" w:hAnsi="BentonSans Book"/>
      <w:sz w:val="18"/>
      <w:szCs w:val="24"/>
      <w:lang w:eastAsia="en-US"/>
    </w:rPr>
  </w:style>
  <w:style w:type="paragraph" w:styleId="Footer">
    <w:name w:val="footer"/>
    <w:basedOn w:val="Normal"/>
    <w:link w:val="FooterChar"/>
    <w:uiPriority w:val="99"/>
    <w:unhideWhenUsed/>
    <w:rsid w:val="00613B86"/>
    <w:pPr>
      <w:tabs>
        <w:tab w:val="center" w:pos="4703"/>
        <w:tab w:val="right" w:pos="9406"/>
      </w:tabs>
      <w:spacing w:before="0" w:after="0" w:line="240" w:lineRule="auto"/>
    </w:pPr>
  </w:style>
  <w:style w:type="character" w:customStyle="1" w:styleId="FooterChar">
    <w:name w:val="Footer Char"/>
    <w:link w:val="Footer"/>
    <w:uiPriority w:val="99"/>
    <w:rsid w:val="00613B86"/>
    <w:rPr>
      <w:rFonts w:ascii="BentonSans Book" w:eastAsia="MS Mincho" w:hAnsi="BentonSans Book"/>
      <w:sz w:val="18"/>
      <w:szCs w:val="24"/>
      <w:lang w:eastAsia="en-US"/>
    </w:rPr>
  </w:style>
  <w:style w:type="paragraph" w:customStyle="1" w:styleId="SAPFooterleft">
    <w:name w:val="SAP_Footer_left"/>
    <w:basedOn w:val="Footer"/>
    <w:locked/>
    <w:rsid w:val="00613B86"/>
    <w:pPr>
      <w:tabs>
        <w:tab w:val="clear" w:pos="4703"/>
        <w:tab w:val="clear" w:pos="9406"/>
      </w:tabs>
      <w:spacing w:line="180" w:lineRule="exact"/>
    </w:pPr>
    <w:rPr>
      <w:sz w:val="12"/>
    </w:rPr>
  </w:style>
  <w:style w:type="character" w:customStyle="1" w:styleId="SAPUserEntry">
    <w:name w:val="SAP_UserEntry"/>
    <w:uiPriority w:val="1"/>
    <w:qFormat/>
    <w:rsid w:val="00613B86"/>
    <w:rPr>
      <w:rFonts w:ascii="Courier New" w:hAnsi="Courier New" w:cs="Times New Roman"/>
      <w:b/>
      <w:color w:val="45157E"/>
      <w:sz w:val="18"/>
    </w:rPr>
  </w:style>
  <w:style w:type="character" w:customStyle="1" w:styleId="SAPScreenElement">
    <w:name w:val="SAP_ScreenElement"/>
    <w:uiPriority w:val="1"/>
    <w:qFormat/>
    <w:rsid w:val="00613B86"/>
    <w:rPr>
      <w:rFonts w:ascii="BentonSans Book Italic" w:hAnsi="BentonSans Book Italic" w:cs="Times New Roman"/>
      <w:color w:val="003283"/>
    </w:rPr>
  </w:style>
  <w:style w:type="character" w:customStyle="1" w:styleId="SAPEmphasis">
    <w:name w:val="SAP_Emphasis"/>
    <w:uiPriority w:val="1"/>
    <w:qFormat/>
    <w:rsid w:val="00613B86"/>
    <w:rPr>
      <w:rFonts w:ascii="BentonSans Medium" w:hAnsi="BentonSans Medium" w:cs="Times New Roman"/>
    </w:rPr>
  </w:style>
  <w:style w:type="character" w:customStyle="1" w:styleId="SAPKeyboard">
    <w:name w:val="SAP_Keyboard"/>
    <w:uiPriority w:val="1"/>
    <w:qFormat/>
    <w:rsid w:val="00613B86"/>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613B86"/>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613B86"/>
    <w:rPr>
      <w:rFonts w:ascii="BentonSans Bold" w:hAnsi="BentonSans Bold" w:cs="Times New Roman"/>
    </w:rPr>
  </w:style>
  <w:style w:type="character" w:customStyle="1" w:styleId="SAPFooterSecurityLevel">
    <w:name w:val="SAP_Footer_SecurityLevel"/>
    <w:uiPriority w:val="1"/>
    <w:locked/>
    <w:rsid w:val="00613B86"/>
    <w:rPr>
      <w:rFonts w:cs="Times New Roman"/>
      <w:caps/>
      <w:spacing w:val="6"/>
    </w:rPr>
  </w:style>
  <w:style w:type="character" w:styleId="PlaceholderText">
    <w:name w:val="Placeholder Text"/>
    <w:uiPriority w:val="99"/>
    <w:semiHidden/>
    <w:rsid w:val="00613B86"/>
    <w:rPr>
      <w:rFonts w:cs="Times New Roman"/>
      <w:color w:val="808080"/>
    </w:rPr>
  </w:style>
  <w:style w:type="paragraph" w:customStyle="1" w:styleId="SAPGraphicParagraph">
    <w:name w:val="SAP_GraphicParagraph"/>
    <w:basedOn w:val="Normal"/>
    <w:next w:val="Normal"/>
    <w:rsid w:val="00613B86"/>
    <w:pPr>
      <w:keepLines/>
      <w:spacing w:before="240" w:after="240" w:line="360" w:lineRule="auto"/>
      <w:jc w:val="center"/>
    </w:pPr>
    <w:rPr>
      <w:sz w:val="16"/>
    </w:rPr>
  </w:style>
  <w:style w:type="character" w:styleId="FollowedHyperlink">
    <w:name w:val="FollowedHyperlink"/>
    <w:uiPriority w:val="99"/>
    <w:semiHidden/>
    <w:unhideWhenUsed/>
    <w:rsid w:val="00613B86"/>
    <w:rPr>
      <w:rFonts w:cs="Times New Roman"/>
      <w:color w:val="800080"/>
      <w:u w:val="single"/>
    </w:rPr>
  </w:style>
  <w:style w:type="character" w:styleId="SubtleEmphasis">
    <w:name w:val="Subtle Emphasis"/>
    <w:uiPriority w:val="19"/>
    <w:rsid w:val="00613B86"/>
    <w:rPr>
      <w:rFonts w:cs="Times New Roman"/>
      <w:i/>
      <w:iCs/>
      <w:color w:val="808080"/>
    </w:rPr>
  </w:style>
  <w:style w:type="character" w:styleId="Strong">
    <w:name w:val="Strong"/>
    <w:uiPriority w:val="22"/>
    <w:rsid w:val="00613B86"/>
    <w:rPr>
      <w:rFonts w:cs="Times New Roman"/>
      <w:b/>
      <w:bCs/>
    </w:rPr>
  </w:style>
  <w:style w:type="paragraph" w:customStyle="1" w:styleId="SAPCopyrightShort">
    <w:name w:val="SAP_CopyrightShort"/>
    <w:basedOn w:val="Normal"/>
    <w:locked/>
    <w:rsid w:val="00613B86"/>
    <w:pPr>
      <w:spacing w:before="11760" w:after="0" w:line="220" w:lineRule="exact"/>
      <w:ind w:left="-1418" w:right="-567"/>
    </w:pPr>
  </w:style>
  <w:style w:type="paragraph" w:customStyle="1" w:styleId="SAPLastPageGray">
    <w:name w:val="SAP_LastPage_Gray"/>
    <w:basedOn w:val="Normal"/>
    <w:locked/>
    <w:rsid w:val="00613B86"/>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613B86"/>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613B86"/>
  </w:style>
  <w:style w:type="paragraph" w:styleId="List">
    <w:name w:val="List"/>
    <w:basedOn w:val="Normal"/>
    <w:uiPriority w:val="99"/>
    <w:unhideWhenUsed/>
    <w:rsid w:val="00613B86"/>
    <w:pPr>
      <w:ind w:left="340" w:hanging="340"/>
      <w:contextualSpacing/>
    </w:pPr>
  </w:style>
  <w:style w:type="paragraph" w:styleId="ListBullet">
    <w:name w:val="List Bullet"/>
    <w:basedOn w:val="Normal"/>
    <w:uiPriority w:val="99"/>
    <w:unhideWhenUsed/>
    <w:qFormat/>
    <w:rsid w:val="00613B86"/>
    <w:pPr>
      <w:numPr>
        <w:numId w:val="4"/>
      </w:numPr>
      <w:ind w:left="341" w:hanging="284"/>
    </w:pPr>
  </w:style>
  <w:style w:type="paragraph" w:styleId="ListBullet2">
    <w:name w:val="List Bullet 2"/>
    <w:basedOn w:val="Normal"/>
    <w:uiPriority w:val="99"/>
    <w:unhideWhenUsed/>
    <w:qFormat/>
    <w:rsid w:val="00613B86"/>
    <w:pPr>
      <w:numPr>
        <w:numId w:val="5"/>
      </w:numPr>
      <w:ind w:left="681" w:hanging="284"/>
    </w:pPr>
  </w:style>
  <w:style w:type="paragraph" w:styleId="ListBullet3">
    <w:name w:val="List Bullet 3"/>
    <w:basedOn w:val="Normal"/>
    <w:uiPriority w:val="99"/>
    <w:unhideWhenUsed/>
    <w:qFormat/>
    <w:rsid w:val="00613B86"/>
    <w:pPr>
      <w:numPr>
        <w:numId w:val="6"/>
      </w:numPr>
      <w:ind w:left="1021" w:hanging="284"/>
    </w:pPr>
  </w:style>
  <w:style w:type="paragraph" w:styleId="ListNumber">
    <w:name w:val="List Number"/>
    <w:basedOn w:val="Normal"/>
    <w:uiPriority w:val="99"/>
    <w:unhideWhenUsed/>
    <w:qFormat/>
    <w:rsid w:val="00613B86"/>
    <w:pPr>
      <w:numPr>
        <w:numId w:val="1"/>
      </w:numPr>
    </w:pPr>
  </w:style>
  <w:style w:type="paragraph" w:styleId="ListNumber2">
    <w:name w:val="List Number 2"/>
    <w:basedOn w:val="Normal"/>
    <w:uiPriority w:val="99"/>
    <w:unhideWhenUsed/>
    <w:qFormat/>
    <w:rsid w:val="00613B86"/>
    <w:pPr>
      <w:numPr>
        <w:ilvl w:val="1"/>
        <w:numId w:val="1"/>
      </w:numPr>
    </w:pPr>
  </w:style>
  <w:style w:type="paragraph" w:styleId="ListNumber3">
    <w:name w:val="List Number 3"/>
    <w:basedOn w:val="Normal"/>
    <w:uiPriority w:val="99"/>
    <w:unhideWhenUsed/>
    <w:qFormat/>
    <w:rsid w:val="00613B86"/>
    <w:pPr>
      <w:numPr>
        <w:ilvl w:val="2"/>
        <w:numId w:val="1"/>
      </w:numPr>
    </w:pPr>
  </w:style>
  <w:style w:type="paragraph" w:styleId="List2">
    <w:name w:val="List 2"/>
    <w:basedOn w:val="Normal"/>
    <w:uiPriority w:val="99"/>
    <w:unhideWhenUsed/>
    <w:rsid w:val="00613B86"/>
    <w:pPr>
      <w:ind w:left="680" w:hanging="340"/>
      <w:contextualSpacing/>
    </w:pPr>
  </w:style>
  <w:style w:type="paragraph" w:styleId="List3">
    <w:name w:val="List 3"/>
    <w:basedOn w:val="Normal"/>
    <w:uiPriority w:val="99"/>
    <w:unhideWhenUsed/>
    <w:rsid w:val="00613B86"/>
    <w:pPr>
      <w:ind w:left="1020" w:hanging="340"/>
      <w:contextualSpacing/>
    </w:pPr>
  </w:style>
  <w:style w:type="paragraph" w:styleId="DocumentMap">
    <w:name w:val="Document Map"/>
    <w:basedOn w:val="Normal"/>
    <w:link w:val="DocumentMapChar"/>
    <w:uiPriority w:val="99"/>
    <w:semiHidden/>
    <w:unhideWhenUsed/>
    <w:rsid w:val="00613B86"/>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613B86"/>
    <w:rPr>
      <w:rFonts w:ascii="Tahoma" w:eastAsia="MS Mincho" w:hAnsi="Tahoma" w:cs="Tahoma"/>
      <w:sz w:val="16"/>
      <w:szCs w:val="16"/>
      <w:lang w:eastAsia="en-US"/>
    </w:rPr>
  </w:style>
  <w:style w:type="paragraph" w:styleId="NoSpacing">
    <w:name w:val="No Spacing"/>
    <w:link w:val="NoSpacingChar"/>
    <w:uiPriority w:val="1"/>
    <w:rsid w:val="00613B86"/>
    <w:rPr>
      <w:sz w:val="22"/>
      <w:szCs w:val="22"/>
    </w:rPr>
  </w:style>
  <w:style w:type="character" w:customStyle="1" w:styleId="NoSpacingChar">
    <w:name w:val="No Spacing Char"/>
    <w:link w:val="NoSpacing"/>
    <w:uiPriority w:val="1"/>
    <w:locked/>
    <w:rsid w:val="00613B86"/>
    <w:rPr>
      <w:sz w:val="22"/>
      <w:szCs w:val="22"/>
      <w:lang w:eastAsia="en-US"/>
    </w:rPr>
  </w:style>
  <w:style w:type="paragraph" w:customStyle="1" w:styleId="SAPFooterright">
    <w:name w:val="SAP_Footer_right"/>
    <w:basedOn w:val="SAPFooterleft"/>
    <w:locked/>
    <w:rsid w:val="00613B86"/>
    <w:pPr>
      <w:jc w:val="right"/>
    </w:pPr>
    <w:rPr>
      <w:noProof/>
    </w:rPr>
  </w:style>
  <w:style w:type="character" w:styleId="Emphasis">
    <w:name w:val="Emphasis"/>
    <w:uiPriority w:val="20"/>
    <w:rsid w:val="00613B86"/>
    <w:rPr>
      <w:rFonts w:cs="Times New Roman"/>
      <w:i/>
      <w:iCs/>
    </w:rPr>
  </w:style>
  <w:style w:type="paragraph" w:styleId="Quote">
    <w:name w:val="Quote"/>
    <w:basedOn w:val="Normal"/>
    <w:next w:val="Normal"/>
    <w:link w:val="QuoteChar"/>
    <w:uiPriority w:val="29"/>
    <w:rsid w:val="00613B86"/>
    <w:rPr>
      <w:i/>
      <w:iCs/>
      <w:color w:val="000000"/>
    </w:rPr>
  </w:style>
  <w:style w:type="character" w:customStyle="1" w:styleId="QuoteChar">
    <w:name w:val="Quote Char"/>
    <w:link w:val="Quote"/>
    <w:uiPriority w:val="29"/>
    <w:rsid w:val="00613B86"/>
    <w:rPr>
      <w:rFonts w:ascii="BentonSans Book" w:eastAsia="MS Mincho" w:hAnsi="BentonSans Book"/>
      <w:i/>
      <w:iCs/>
      <w:color w:val="000000"/>
      <w:sz w:val="18"/>
      <w:szCs w:val="24"/>
      <w:lang w:eastAsia="en-US"/>
    </w:rPr>
  </w:style>
  <w:style w:type="character" w:styleId="SubtleReference">
    <w:name w:val="Subtle Reference"/>
    <w:uiPriority w:val="31"/>
    <w:rsid w:val="00613B86"/>
    <w:rPr>
      <w:rFonts w:cs="Times New Roman"/>
      <w:smallCaps/>
      <w:color w:val="C0504D"/>
      <w:u w:val="single"/>
    </w:rPr>
  </w:style>
  <w:style w:type="paragraph" w:styleId="IntenseQuote">
    <w:name w:val="Intense Quote"/>
    <w:basedOn w:val="Normal"/>
    <w:next w:val="Normal"/>
    <w:link w:val="IntenseQuoteChar"/>
    <w:uiPriority w:val="30"/>
    <w:rsid w:val="00613B8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13B86"/>
    <w:rPr>
      <w:rFonts w:ascii="BentonSans Book" w:eastAsia="MS Mincho" w:hAnsi="BentonSans Book"/>
      <w:b/>
      <w:bCs/>
      <w:i/>
      <w:iCs/>
      <w:color w:val="4F81BD"/>
      <w:sz w:val="18"/>
      <w:szCs w:val="24"/>
      <w:lang w:eastAsia="en-US"/>
    </w:rPr>
  </w:style>
  <w:style w:type="character" w:styleId="IntenseReference">
    <w:name w:val="Intense Reference"/>
    <w:uiPriority w:val="32"/>
    <w:rsid w:val="00613B86"/>
    <w:rPr>
      <w:rFonts w:cs="Times New Roman"/>
      <w:b/>
      <w:bCs/>
      <w:smallCaps/>
      <w:color w:val="C0504D"/>
      <w:spacing w:val="5"/>
      <w:u w:val="single"/>
    </w:rPr>
  </w:style>
  <w:style w:type="character" w:styleId="IntenseEmphasis">
    <w:name w:val="Intense Emphasis"/>
    <w:uiPriority w:val="21"/>
    <w:rsid w:val="00613B86"/>
    <w:rPr>
      <w:rFonts w:cs="Times New Roman"/>
      <w:b/>
      <w:bCs/>
      <w:i/>
      <w:iCs/>
      <w:color w:val="4F81BD"/>
    </w:rPr>
  </w:style>
  <w:style w:type="paragraph" w:styleId="ListParagraph">
    <w:name w:val="List Paragraph"/>
    <w:basedOn w:val="Normal"/>
    <w:uiPriority w:val="34"/>
    <w:qFormat/>
    <w:rsid w:val="00613B86"/>
    <w:pPr>
      <w:ind w:left="720"/>
      <w:contextualSpacing/>
    </w:pPr>
  </w:style>
  <w:style w:type="character" w:styleId="BookTitle">
    <w:name w:val="Book Title"/>
    <w:uiPriority w:val="33"/>
    <w:rsid w:val="00613B86"/>
    <w:rPr>
      <w:rFonts w:cs="Times New Roman"/>
      <w:b/>
      <w:bCs/>
      <w:smallCaps/>
      <w:spacing w:val="5"/>
    </w:rPr>
  </w:style>
  <w:style w:type="character" w:customStyle="1" w:styleId="SAPTextReference">
    <w:name w:val="SAP_TextReference"/>
    <w:uiPriority w:val="1"/>
    <w:qFormat/>
    <w:rsid w:val="00613B86"/>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613B86"/>
    <w:pPr>
      <w:spacing w:before="60" w:after="60"/>
    </w:pPr>
    <w:rPr>
      <w:color w:val="FFFFFF"/>
      <w:sz w:val="18"/>
    </w:rPr>
  </w:style>
  <w:style w:type="paragraph" w:customStyle="1" w:styleId="SAPFooterCurrentTopicRight">
    <w:name w:val="SAP_Footer_CurrentTopicRight"/>
    <w:basedOn w:val="SAPFooterright"/>
    <w:qFormat/>
    <w:locked/>
    <w:rsid w:val="00613B86"/>
    <w:rPr>
      <w:rFonts w:ascii="BentonSans Bold" w:hAnsi="BentonSans Bold"/>
    </w:rPr>
  </w:style>
  <w:style w:type="paragraph" w:customStyle="1" w:styleId="SAPFooterCurrentTopicLeft">
    <w:name w:val="SAP_Footer_CurrentTopicLeft"/>
    <w:basedOn w:val="SAPFooterleft"/>
    <w:qFormat/>
    <w:locked/>
    <w:rsid w:val="00613B86"/>
    <w:rPr>
      <w:rFonts w:ascii="BentonSans Bold" w:hAnsi="BentonSans Bold"/>
    </w:rPr>
  </w:style>
  <w:style w:type="character" w:customStyle="1" w:styleId="Superscript">
    <w:name w:val="Superscript"/>
    <w:uiPriority w:val="1"/>
    <w:rsid w:val="00613B86"/>
    <w:rPr>
      <w:rFonts w:cs="Times New Roman"/>
      <w:vertAlign w:val="superscript"/>
    </w:rPr>
  </w:style>
  <w:style w:type="character" w:customStyle="1" w:styleId="SAPGreenTextNotPrintedChar">
    <w:name w:val="SAP_GreenText_(NotPrinted) Char"/>
    <w:link w:val="SAPGreenTextNotPrinted"/>
    <w:rsid w:val="00613B86"/>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613B86"/>
    <w:rPr>
      <w:rFonts w:ascii="BentonSans Regular Italic" w:hAnsi="BentonSans Regular Italic"/>
      <w:vanish/>
      <w:color w:val="76923C"/>
      <w:sz w:val="18"/>
    </w:rPr>
  </w:style>
  <w:style w:type="paragraph" w:styleId="BodyText">
    <w:name w:val="Body Text"/>
    <w:basedOn w:val="Normal"/>
    <w:link w:val="BodyTextChar"/>
    <w:rsid w:val="00613B86"/>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613B86"/>
    <w:rPr>
      <w:rFonts w:ascii="Arial" w:eastAsia="Times New Roman" w:hAnsi="Arial"/>
      <w:i/>
      <w:iCs/>
      <w:color w:val="008000"/>
      <w:lang w:eastAsia="en-US"/>
    </w:rPr>
  </w:style>
  <w:style w:type="character" w:customStyle="1" w:styleId="TableHeadingChar">
    <w:name w:val="Table Heading Char"/>
    <w:link w:val="TableHeading"/>
    <w:locked/>
    <w:rsid w:val="008413B3"/>
    <w:rPr>
      <w:rFonts w:ascii="Arial" w:eastAsia="SimSun" w:hAnsi="Arial" w:cs="Arial"/>
      <w:b/>
      <w:sz w:val="20"/>
      <w:szCs w:val="20"/>
      <w:lang w:val="de-DE"/>
    </w:rPr>
  </w:style>
  <w:style w:type="paragraph" w:customStyle="1" w:styleId="TableHeading">
    <w:name w:val="Table Heading"/>
    <w:basedOn w:val="Normal"/>
    <w:link w:val="TableHeadingChar"/>
    <w:rsid w:val="008413B3"/>
    <w:pPr>
      <w:spacing w:line="240" w:lineRule="auto"/>
    </w:pPr>
    <w:rPr>
      <w:rFonts w:ascii="Arial" w:eastAsia="SimSun" w:hAnsi="Arial" w:cs="Arial"/>
      <w:b/>
      <w:sz w:val="20"/>
      <w:szCs w:val="20"/>
      <w:lang w:val="de-DE" w:eastAsia="zh-CN"/>
    </w:rPr>
  </w:style>
  <w:style w:type="character" w:customStyle="1" w:styleId="UserInput">
    <w:name w:val="User Input"/>
    <w:qFormat/>
    <w:rsid w:val="00F05227"/>
    <w:rPr>
      <w:rFonts w:ascii="Courier New" w:hAnsi="Courier New"/>
      <w:b/>
      <w:sz w:val="20"/>
    </w:rPr>
  </w:style>
  <w:style w:type="paragraph" w:styleId="CommentText">
    <w:name w:val="annotation text"/>
    <w:basedOn w:val="Normal"/>
    <w:link w:val="CommentTextChar"/>
    <w:uiPriority w:val="99"/>
    <w:rsid w:val="00F05227"/>
    <w:pPr>
      <w:spacing w:line="240" w:lineRule="auto"/>
    </w:pPr>
    <w:rPr>
      <w:rFonts w:ascii="Arial" w:eastAsia="SimSun" w:hAnsi="Arial"/>
      <w:sz w:val="20"/>
      <w:szCs w:val="20"/>
      <w:lang w:val="de-DE"/>
    </w:rPr>
  </w:style>
  <w:style w:type="character" w:customStyle="1" w:styleId="CommentTextChar">
    <w:name w:val="Comment Text Char"/>
    <w:link w:val="CommentText"/>
    <w:uiPriority w:val="99"/>
    <w:rsid w:val="00F05227"/>
    <w:rPr>
      <w:rFonts w:ascii="Arial" w:eastAsia="SimSun" w:hAnsi="Arial" w:cs="Times New Roman"/>
      <w:sz w:val="20"/>
      <w:szCs w:val="20"/>
      <w:lang w:val="de-DE" w:eastAsia="en-US"/>
    </w:rPr>
  </w:style>
  <w:style w:type="character" w:customStyle="1" w:styleId="NoteParagraphChar">
    <w:name w:val="Note Paragraph Char"/>
    <w:link w:val="NoteParagraph"/>
    <w:locked/>
    <w:rsid w:val="00F05227"/>
    <w:rPr>
      <w:rFonts w:ascii="BentonSans Book" w:eastAsia="MS Mincho" w:hAnsi="BentonSans Book"/>
      <w:sz w:val="18"/>
      <w:szCs w:val="24"/>
      <w:lang w:eastAsia="en-US"/>
    </w:rPr>
  </w:style>
  <w:style w:type="character" w:customStyle="1" w:styleId="Object">
    <w:name w:val="Object"/>
    <w:qFormat/>
    <w:rsid w:val="00690907"/>
    <w:rPr>
      <w:rFonts w:ascii="Arial" w:hAnsi="Arial" w:cs="Arial" w:hint="default"/>
      <w:i/>
      <w:iCs w:val="0"/>
      <w:sz w:val="20"/>
    </w:rPr>
  </w:style>
  <w:style w:type="character" w:customStyle="1" w:styleId="UserKey">
    <w:name w:val="User Key"/>
    <w:rsid w:val="001E2381"/>
    <w:rPr>
      <w:rFonts w:ascii="Courier New" w:hAnsi="Courier New"/>
      <w:sz w:val="16"/>
    </w:rPr>
  </w:style>
  <w:style w:type="character" w:styleId="CommentReference">
    <w:name w:val="annotation reference"/>
    <w:uiPriority w:val="99"/>
    <w:semiHidden/>
    <w:unhideWhenUsed/>
    <w:rsid w:val="000A1A65"/>
    <w:rPr>
      <w:sz w:val="16"/>
      <w:szCs w:val="16"/>
    </w:rPr>
  </w:style>
  <w:style w:type="paragraph" w:styleId="CommentSubject">
    <w:name w:val="annotation subject"/>
    <w:basedOn w:val="CommentText"/>
    <w:next w:val="CommentText"/>
    <w:link w:val="CommentSubjectChar"/>
    <w:uiPriority w:val="99"/>
    <w:semiHidden/>
    <w:unhideWhenUsed/>
    <w:rsid w:val="000A1A65"/>
    <w:rPr>
      <w:rFonts w:ascii="BentonSans Book" w:eastAsia="MS Mincho" w:hAnsi="BentonSans Book"/>
      <w:b/>
      <w:bCs/>
      <w:lang w:val="en-US"/>
    </w:rPr>
  </w:style>
  <w:style w:type="character" w:customStyle="1" w:styleId="CommentSubjectChar">
    <w:name w:val="Comment Subject Char"/>
    <w:link w:val="CommentSubject"/>
    <w:uiPriority w:val="99"/>
    <w:semiHidden/>
    <w:rsid w:val="000A1A65"/>
    <w:rPr>
      <w:rFonts w:ascii="BentonSans Book" w:eastAsia="MS Mincho" w:hAnsi="BentonSans Book" w:cs="Times New Roman"/>
      <w:b/>
      <w:bCs/>
      <w:sz w:val="20"/>
      <w:szCs w:val="20"/>
      <w:lang w:val="de-DE" w:eastAsia="en-US"/>
    </w:rPr>
  </w:style>
  <w:style w:type="table" w:styleId="LightList-Accent3">
    <w:name w:val="Light List Accent 3"/>
    <w:basedOn w:val="TableNormal"/>
    <w:uiPriority w:val="61"/>
    <w:rsid w:val="00CD0852"/>
    <w:rPr>
      <w:rFonts w:eastAsia="Times New Roman"/>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Revision">
    <w:name w:val="Revision"/>
    <w:hidden/>
    <w:uiPriority w:val="99"/>
    <w:semiHidden/>
    <w:rsid w:val="00C149CD"/>
    <w:rPr>
      <w:rFonts w:ascii="BentonSans Book" w:eastAsia="MS Mincho" w:hAnsi="BentonSans Book"/>
      <w:sz w:val="18"/>
      <w:szCs w:val="24"/>
    </w:rPr>
  </w:style>
  <w:style w:type="paragraph" w:styleId="NormalWeb">
    <w:name w:val="Normal (Web)"/>
    <w:basedOn w:val="Normal"/>
    <w:uiPriority w:val="99"/>
    <w:semiHidden/>
    <w:unhideWhenUsed/>
    <w:rsid w:val="00D947A2"/>
    <w:pPr>
      <w:spacing w:before="100" w:beforeAutospacing="1" w:after="100" w:afterAutospacing="1" w:line="240" w:lineRule="auto"/>
    </w:pPr>
    <w:rPr>
      <w:rFonts w:ascii="Times New Roman" w:eastAsia="Times New Roman" w:hAnsi="Times New Roman"/>
      <w:sz w:val="24"/>
    </w:rPr>
  </w:style>
  <w:style w:type="paragraph" w:styleId="TOC6">
    <w:name w:val="toc 6"/>
    <w:basedOn w:val="Normal"/>
    <w:next w:val="Normal"/>
    <w:autoRedefine/>
    <w:uiPriority w:val="39"/>
    <w:unhideWhenUsed/>
    <w:rsid w:val="00FE5B3A"/>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E5B3A"/>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E5B3A"/>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E5B3A"/>
    <w:pPr>
      <w:spacing w:before="0" w:after="100" w:line="259" w:lineRule="auto"/>
      <w:ind w:left="1760"/>
    </w:pPr>
    <w:rPr>
      <w:rFonts w:asciiTheme="minorHAnsi" w:eastAsiaTheme="minorEastAsia" w:hAnsiTheme="minorHAnsi" w:cstheme="minorBidi"/>
      <w:sz w:val="22"/>
      <w:szCs w:val="22"/>
    </w:rPr>
  </w:style>
  <w:style w:type="character" w:styleId="Mention">
    <w:name w:val="Mention"/>
    <w:basedOn w:val="DefaultParagraphFont"/>
    <w:uiPriority w:val="99"/>
    <w:semiHidden/>
    <w:unhideWhenUsed/>
    <w:rsid w:val="00F0270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97">
      <w:bodyDiv w:val="1"/>
      <w:marLeft w:val="0"/>
      <w:marRight w:val="0"/>
      <w:marTop w:val="0"/>
      <w:marBottom w:val="0"/>
      <w:divBdr>
        <w:top w:val="none" w:sz="0" w:space="0" w:color="auto"/>
        <w:left w:val="none" w:sz="0" w:space="0" w:color="auto"/>
        <w:bottom w:val="none" w:sz="0" w:space="0" w:color="auto"/>
        <w:right w:val="none" w:sz="0" w:space="0" w:color="auto"/>
      </w:divBdr>
    </w:div>
    <w:div w:id="13845368">
      <w:bodyDiv w:val="1"/>
      <w:marLeft w:val="0"/>
      <w:marRight w:val="0"/>
      <w:marTop w:val="0"/>
      <w:marBottom w:val="0"/>
      <w:divBdr>
        <w:top w:val="none" w:sz="0" w:space="0" w:color="auto"/>
        <w:left w:val="none" w:sz="0" w:space="0" w:color="auto"/>
        <w:bottom w:val="none" w:sz="0" w:space="0" w:color="auto"/>
        <w:right w:val="none" w:sz="0" w:space="0" w:color="auto"/>
      </w:divBdr>
    </w:div>
    <w:div w:id="46732522">
      <w:bodyDiv w:val="1"/>
      <w:marLeft w:val="0"/>
      <w:marRight w:val="0"/>
      <w:marTop w:val="0"/>
      <w:marBottom w:val="0"/>
      <w:divBdr>
        <w:top w:val="none" w:sz="0" w:space="0" w:color="auto"/>
        <w:left w:val="none" w:sz="0" w:space="0" w:color="auto"/>
        <w:bottom w:val="none" w:sz="0" w:space="0" w:color="auto"/>
        <w:right w:val="none" w:sz="0" w:space="0" w:color="auto"/>
      </w:divBdr>
    </w:div>
    <w:div w:id="50275899">
      <w:bodyDiv w:val="1"/>
      <w:marLeft w:val="0"/>
      <w:marRight w:val="0"/>
      <w:marTop w:val="0"/>
      <w:marBottom w:val="0"/>
      <w:divBdr>
        <w:top w:val="none" w:sz="0" w:space="0" w:color="auto"/>
        <w:left w:val="none" w:sz="0" w:space="0" w:color="auto"/>
        <w:bottom w:val="none" w:sz="0" w:space="0" w:color="auto"/>
        <w:right w:val="none" w:sz="0" w:space="0" w:color="auto"/>
      </w:divBdr>
    </w:div>
    <w:div w:id="91753262">
      <w:bodyDiv w:val="1"/>
      <w:marLeft w:val="0"/>
      <w:marRight w:val="0"/>
      <w:marTop w:val="0"/>
      <w:marBottom w:val="0"/>
      <w:divBdr>
        <w:top w:val="none" w:sz="0" w:space="0" w:color="auto"/>
        <w:left w:val="none" w:sz="0" w:space="0" w:color="auto"/>
        <w:bottom w:val="none" w:sz="0" w:space="0" w:color="auto"/>
        <w:right w:val="none" w:sz="0" w:space="0" w:color="auto"/>
      </w:divBdr>
    </w:div>
    <w:div w:id="92670372">
      <w:bodyDiv w:val="1"/>
      <w:marLeft w:val="0"/>
      <w:marRight w:val="0"/>
      <w:marTop w:val="0"/>
      <w:marBottom w:val="0"/>
      <w:divBdr>
        <w:top w:val="none" w:sz="0" w:space="0" w:color="auto"/>
        <w:left w:val="none" w:sz="0" w:space="0" w:color="auto"/>
        <w:bottom w:val="none" w:sz="0" w:space="0" w:color="auto"/>
        <w:right w:val="none" w:sz="0" w:space="0" w:color="auto"/>
      </w:divBdr>
    </w:div>
    <w:div w:id="120421274">
      <w:bodyDiv w:val="1"/>
      <w:marLeft w:val="0"/>
      <w:marRight w:val="0"/>
      <w:marTop w:val="0"/>
      <w:marBottom w:val="0"/>
      <w:divBdr>
        <w:top w:val="none" w:sz="0" w:space="0" w:color="auto"/>
        <w:left w:val="none" w:sz="0" w:space="0" w:color="auto"/>
        <w:bottom w:val="none" w:sz="0" w:space="0" w:color="auto"/>
        <w:right w:val="none" w:sz="0" w:space="0" w:color="auto"/>
      </w:divBdr>
    </w:div>
    <w:div w:id="126289037">
      <w:bodyDiv w:val="1"/>
      <w:marLeft w:val="0"/>
      <w:marRight w:val="0"/>
      <w:marTop w:val="0"/>
      <w:marBottom w:val="0"/>
      <w:divBdr>
        <w:top w:val="none" w:sz="0" w:space="0" w:color="auto"/>
        <w:left w:val="none" w:sz="0" w:space="0" w:color="auto"/>
        <w:bottom w:val="none" w:sz="0" w:space="0" w:color="auto"/>
        <w:right w:val="none" w:sz="0" w:space="0" w:color="auto"/>
      </w:divBdr>
    </w:div>
    <w:div w:id="153300744">
      <w:bodyDiv w:val="1"/>
      <w:marLeft w:val="0"/>
      <w:marRight w:val="0"/>
      <w:marTop w:val="0"/>
      <w:marBottom w:val="0"/>
      <w:divBdr>
        <w:top w:val="none" w:sz="0" w:space="0" w:color="auto"/>
        <w:left w:val="none" w:sz="0" w:space="0" w:color="auto"/>
        <w:bottom w:val="none" w:sz="0" w:space="0" w:color="auto"/>
        <w:right w:val="none" w:sz="0" w:space="0" w:color="auto"/>
      </w:divBdr>
    </w:div>
    <w:div w:id="156579323">
      <w:bodyDiv w:val="1"/>
      <w:marLeft w:val="0"/>
      <w:marRight w:val="0"/>
      <w:marTop w:val="0"/>
      <w:marBottom w:val="0"/>
      <w:divBdr>
        <w:top w:val="none" w:sz="0" w:space="0" w:color="auto"/>
        <w:left w:val="none" w:sz="0" w:space="0" w:color="auto"/>
        <w:bottom w:val="none" w:sz="0" w:space="0" w:color="auto"/>
        <w:right w:val="none" w:sz="0" w:space="0" w:color="auto"/>
      </w:divBdr>
    </w:div>
    <w:div w:id="191774191">
      <w:bodyDiv w:val="1"/>
      <w:marLeft w:val="0"/>
      <w:marRight w:val="0"/>
      <w:marTop w:val="0"/>
      <w:marBottom w:val="0"/>
      <w:divBdr>
        <w:top w:val="none" w:sz="0" w:space="0" w:color="auto"/>
        <w:left w:val="none" w:sz="0" w:space="0" w:color="auto"/>
        <w:bottom w:val="none" w:sz="0" w:space="0" w:color="auto"/>
        <w:right w:val="none" w:sz="0" w:space="0" w:color="auto"/>
      </w:divBdr>
    </w:div>
    <w:div w:id="232275056">
      <w:bodyDiv w:val="1"/>
      <w:marLeft w:val="0"/>
      <w:marRight w:val="0"/>
      <w:marTop w:val="0"/>
      <w:marBottom w:val="0"/>
      <w:divBdr>
        <w:top w:val="none" w:sz="0" w:space="0" w:color="auto"/>
        <w:left w:val="none" w:sz="0" w:space="0" w:color="auto"/>
        <w:bottom w:val="none" w:sz="0" w:space="0" w:color="auto"/>
        <w:right w:val="none" w:sz="0" w:space="0" w:color="auto"/>
      </w:divBdr>
    </w:div>
    <w:div w:id="256989543">
      <w:bodyDiv w:val="1"/>
      <w:marLeft w:val="0"/>
      <w:marRight w:val="0"/>
      <w:marTop w:val="0"/>
      <w:marBottom w:val="0"/>
      <w:divBdr>
        <w:top w:val="none" w:sz="0" w:space="0" w:color="auto"/>
        <w:left w:val="none" w:sz="0" w:space="0" w:color="auto"/>
        <w:bottom w:val="none" w:sz="0" w:space="0" w:color="auto"/>
        <w:right w:val="none" w:sz="0" w:space="0" w:color="auto"/>
      </w:divBdr>
    </w:div>
    <w:div w:id="268053532">
      <w:bodyDiv w:val="1"/>
      <w:marLeft w:val="0"/>
      <w:marRight w:val="0"/>
      <w:marTop w:val="0"/>
      <w:marBottom w:val="0"/>
      <w:divBdr>
        <w:top w:val="none" w:sz="0" w:space="0" w:color="auto"/>
        <w:left w:val="none" w:sz="0" w:space="0" w:color="auto"/>
        <w:bottom w:val="none" w:sz="0" w:space="0" w:color="auto"/>
        <w:right w:val="none" w:sz="0" w:space="0" w:color="auto"/>
      </w:divBdr>
    </w:div>
    <w:div w:id="298387290">
      <w:bodyDiv w:val="1"/>
      <w:marLeft w:val="0"/>
      <w:marRight w:val="0"/>
      <w:marTop w:val="0"/>
      <w:marBottom w:val="0"/>
      <w:divBdr>
        <w:top w:val="none" w:sz="0" w:space="0" w:color="auto"/>
        <w:left w:val="none" w:sz="0" w:space="0" w:color="auto"/>
        <w:bottom w:val="none" w:sz="0" w:space="0" w:color="auto"/>
        <w:right w:val="none" w:sz="0" w:space="0" w:color="auto"/>
      </w:divBdr>
    </w:div>
    <w:div w:id="347416497">
      <w:bodyDiv w:val="1"/>
      <w:marLeft w:val="0"/>
      <w:marRight w:val="0"/>
      <w:marTop w:val="0"/>
      <w:marBottom w:val="0"/>
      <w:divBdr>
        <w:top w:val="none" w:sz="0" w:space="0" w:color="auto"/>
        <w:left w:val="none" w:sz="0" w:space="0" w:color="auto"/>
        <w:bottom w:val="none" w:sz="0" w:space="0" w:color="auto"/>
        <w:right w:val="none" w:sz="0" w:space="0" w:color="auto"/>
      </w:divBdr>
    </w:div>
    <w:div w:id="355039695">
      <w:bodyDiv w:val="1"/>
      <w:marLeft w:val="0"/>
      <w:marRight w:val="0"/>
      <w:marTop w:val="0"/>
      <w:marBottom w:val="0"/>
      <w:divBdr>
        <w:top w:val="none" w:sz="0" w:space="0" w:color="auto"/>
        <w:left w:val="none" w:sz="0" w:space="0" w:color="auto"/>
        <w:bottom w:val="none" w:sz="0" w:space="0" w:color="auto"/>
        <w:right w:val="none" w:sz="0" w:space="0" w:color="auto"/>
      </w:divBdr>
    </w:div>
    <w:div w:id="403071558">
      <w:bodyDiv w:val="1"/>
      <w:marLeft w:val="0"/>
      <w:marRight w:val="0"/>
      <w:marTop w:val="0"/>
      <w:marBottom w:val="0"/>
      <w:divBdr>
        <w:top w:val="none" w:sz="0" w:space="0" w:color="auto"/>
        <w:left w:val="none" w:sz="0" w:space="0" w:color="auto"/>
        <w:bottom w:val="none" w:sz="0" w:space="0" w:color="auto"/>
        <w:right w:val="none" w:sz="0" w:space="0" w:color="auto"/>
      </w:divBdr>
    </w:div>
    <w:div w:id="418717276">
      <w:bodyDiv w:val="1"/>
      <w:marLeft w:val="0"/>
      <w:marRight w:val="0"/>
      <w:marTop w:val="0"/>
      <w:marBottom w:val="0"/>
      <w:divBdr>
        <w:top w:val="none" w:sz="0" w:space="0" w:color="auto"/>
        <w:left w:val="none" w:sz="0" w:space="0" w:color="auto"/>
        <w:bottom w:val="none" w:sz="0" w:space="0" w:color="auto"/>
        <w:right w:val="none" w:sz="0" w:space="0" w:color="auto"/>
      </w:divBdr>
    </w:div>
    <w:div w:id="435491646">
      <w:bodyDiv w:val="1"/>
      <w:marLeft w:val="0"/>
      <w:marRight w:val="0"/>
      <w:marTop w:val="0"/>
      <w:marBottom w:val="0"/>
      <w:divBdr>
        <w:top w:val="none" w:sz="0" w:space="0" w:color="auto"/>
        <w:left w:val="none" w:sz="0" w:space="0" w:color="auto"/>
        <w:bottom w:val="none" w:sz="0" w:space="0" w:color="auto"/>
        <w:right w:val="none" w:sz="0" w:space="0" w:color="auto"/>
      </w:divBdr>
    </w:div>
    <w:div w:id="444735327">
      <w:bodyDiv w:val="1"/>
      <w:marLeft w:val="0"/>
      <w:marRight w:val="0"/>
      <w:marTop w:val="0"/>
      <w:marBottom w:val="0"/>
      <w:divBdr>
        <w:top w:val="none" w:sz="0" w:space="0" w:color="auto"/>
        <w:left w:val="none" w:sz="0" w:space="0" w:color="auto"/>
        <w:bottom w:val="none" w:sz="0" w:space="0" w:color="auto"/>
        <w:right w:val="none" w:sz="0" w:space="0" w:color="auto"/>
      </w:divBdr>
    </w:div>
    <w:div w:id="455609661">
      <w:bodyDiv w:val="1"/>
      <w:marLeft w:val="0"/>
      <w:marRight w:val="0"/>
      <w:marTop w:val="0"/>
      <w:marBottom w:val="0"/>
      <w:divBdr>
        <w:top w:val="none" w:sz="0" w:space="0" w:color="auto"/>
        <w:left w:val="none" w:sz="0" w:space="0" w:color="auto"/>
        <w:bottom w:val="none" w:sz="0" w:space="0" w:color="auto"/>
        <w:right w:val="none" w:sz="0" w:space="0" w:color="auto"/>
      </w:divBdr>
    </w:div>
    <w:div w:id="519124416">
      <w:bodyDiv w:val="1"/>
      <w:marLeft w:val="0"/>
      <w:marRight w:val="0"/>
      <w:marTop w:val="0"/>
      <w:marBottom w:val="0"/>
      <w:divBdr>
        <w:top w:val="none" w:sz="0" w:space="0" w:color="auto"/>
        <w:left w:val="none" w:sz="0" w:space="0" w:color="auto"/>
        <w:bottom w:val="none" w:sz="0" w:space="0" w:color="auto"/>
        <w:right w:val="none" w:sz="0" w:space="0" w:color="auto"/>
      </w:divBdr>
    </w:div>
    <w:div w:id="577977867">
      <w:bodyDiv w:val="1"/>
      <w:marLeft w:val="0"/>
      <w:marRight w:val="0"/>
      <w:marTop w:val="0"/>
      <w:marBottom w:val="0"/>
      <w:divBdr>
        <w:top w:val="none" w:sz="0" w:space="0" w:color="auto"/>
        <w:left w:val="none" w:sz="0" w:space="0" w:color="auto"/>
        <w:bottom w:val="none" w:sz="0" w:space="0" w:color="auto"/>
        <w:right w:val="none" w:sz="0" w:space="0" w:color="auto"/>
      </w:divBdr>
    </w:div>
    <w:div w:id="644236584">
      <w:bodyDiv w:val="1"/>
      <w:marLeft w:val="0"/>
      <w:marRight w:val="0"/>
      <w:marTop w:val="0"/>
      <w:marBottom w:val="0"/>
      <w:divBdr>
        <w:top w:val="none" w:sz="0" w:space="0" w:color="auto"/>
        <w:left w:val="none" w:sz="0" w:space="0" w:color="auto"/>
        <w:bottom w:val="none" w:sz="0" w:space="0" w:color="auto"/>
        <w:right w:val="none" w:sz="0" w:space="0" w:color="auto"/>
      </w:divBdr>
    </w:div>
    <w:div w:id="654916520">
      <w:bodyDiv w:val="1"/>
      <w:marLeft w:val="0"/>
      <w:marRight w:val="0"/>
      <w:marTop w:val="0"/>
      <w:marBottom w:val="0"/>
      <w:divBdr>
        <w:top w:val="none" w:sz="0" w:space="0" w:color="auto"/>
        <w:left w:val="none" w:sz="0" w:space="0" w:color="auto"/>
        <w:bottom w:val="none" w:sz="0" w:space="0" w:color="auto"/>
        <w:right w:val="none" w:sz="0" w:space="0" w:color="auto"/>
      </w:divBdr>
    </w:div>
    <w:div w:id="663168358">
      <w:bodyDiv w:val="1"/>
      <w:marLeft w:val="0"/>
      <w:marRight w:val="0"/>
      <w:marTop w:val="0"/>
      <w:marBottom w:val="0"/>
      <w:divBdr>
        <w:top w:val="none" w:sz="0" w:space="0" w:color="auto"/>
        <w:left w:val="none" w:sz="0" w:space="0" w:color="auto"/>
        <w:bottom w:val="none" w:sz="0" w:space="0" w:color="auto"/>
        <w:right w:val="none" w:sz="0" w:space="0" w:color="auto"/>
      </w:divBdr>
    </w:div>
    <w:div w:id="687676888">
      <w:bodyDiv w:val="1"/>
      <w:marLeft w:val="0"/>
      <w:marRight w:val="0"/>
      <w:marTop w:val="0"/>
      <w:marBottom w:val="0"/>
      <w:divBdr>
        <w:top w:val="none" w:sz="0" w:space="0" w:color="auto"/>
        <w:left w:val="none" w:sz="0" w:space="0" w:color="auto"/>
        <w:bottom w:val="none" w:sz="0" w:space="0" w:color="auto"/>
        <w:right w:val="none" w:sz="0" w:space="0" w:color="auto"/>
      </w:divBdr>
    </w:div>
    <w:div w:id="748117554">
      <w:bodyDiv w:val="1"/>
      <w:marLeft w:val="0"/>
      <w:marRight w:val="0"/>
      <w:marTop w:val="0"/>
      <w:marBottom w:val="0"/>
      <w:divBdr>
        <w:top w:val="none" w:sz="0" w:space="0" w:color="auto"/>
        <w:left w:val="none" w:sz="0" w:space="0" w:color="auto"/>
        <w:bottom w:val="none" w:sz="0" w:space="0" w:color="auto"/>
        <w:right w:val="none" w:sz="0" w:space="0" w:color="auto"/>
      </w:divBdr>
    </w:div>
    <w:div w:id="938871886">
      <w:bodyDiv w:val="1"/>
      <w:marLeft w:val="0"/>
      <w:marRight w:val="0"/>
      <w:marTop w:val="0"/>
      <w:marBottom w:val="0"/>
      <w:divBdr>
        <w:top w:val="none" w:sz="0" w:space="0" w:color="auto"/>
        <w:left w:val="none" w:sz="0" w:space="0" w:color="auto"/>
        <w:bottom w:val="none" w:sz="0" w:space="0" w:color="auto"/>
        <w:right w:val="none" w:sz="0" w:space="0" w:color="auto"/>
      </w:divBdr>
    </w:div>
    <w:div w:id="956376472">
      <w:bodyDiv w:val="1"/>
      <w:marLeft w:val="0"/>
      <w:marRight w:val="0"/>
      <w:marTop w:val="0"/>
      <w:marBottom w:val="0"/>
      <w:divBdr>
        <w:top w:val="none" w:sz="0" w:space="0" w:color="auto"/>
        <w:left w:val="none" w:sz="0" w:space="0" w:color="auto"/>
        <w:bottom w:val="none" w:sz="0" w:space="0" w:color="auto"/>
        <w:right w:val="none" w:sz="0" w:space="0" w:color="auto"/>
      </w:divBdr>
    </w:div>
    <w:div w:id="1087769232">
      <w:bodyDiv w:val="1"/>
      <w:marLeft w:val="0"/>
      <w:marRight w:val="0"/>
      <w:marTop w:val="0"/>
      <w:marBottom w:val="0"/>
      <w:divBdr>
        <w:top w:val="none" w:sz="0" w:space="0" w:color="auto"/>
        <w:left w:val="none" w:sz="0" w:space="0" w:color="auto"/>
        <w:bottom w:val="none" w:sz="0" w:space="0" w:color="auto"/>
        <w:right w:val="none" w:sz="0" w:space="0" w:color="auto"/>
      </w:divBdr>
    </w:div>
    <w:div w:id="1115171678">
      <w:bodyDiv w:val="1"/>
      <w:marLeft w:val="0"/>
      <w:marRight w:val="0"/>
      <w:marTop w:val="0"/>
      <w:marBottom w:val="0"/>
      <w:divBdr>
        <w:top w:val="none" w:sz="0" w:space="0" w:color="auto"/>
        <w:left w:val="none" w:sz="0" w:space="0" w:color="auto"/>
        <w:bottom w:val="none" w:sz="0" w:space="0" w:color="auto"/>
        <w:right w:val="none" w:sz="0" w:space="0" w:color="auto"/>
      </w:divBdr>
    </w:div>
    <w:div w:id="1164123848">
      <w:bodyDiv w:val="1"/>
      <w:marLeft w:val="0"/>
      <w:marRight w:val="0"/>
      <w:marTop w:val="0"/>
      <w:marBottom w:val="0"/>
      <w:divBdr>
        <w:top w:val="none" w:sz="0" w:space="0" w:color="auto"/>
        <w:left w:val="none" w:sz="0" w:space="0" w:color="auto"/>
        <w:bottom w:val="none" w:sz="0" w:space="0" w:color="auto"/>
        <w:right w:val="none" w:sz="0" w:space="0" w:color="auto"/>
      </w:divBdr>
    </w:div>
    <w:div w:id="1165705065">
      <w:bodyDiv w:val="1"/>
      <w:marLeft w:val="0"/>
      <w:marRight w:val="0"/>
      <w:marTop w:val="0"/>
      <w:marBottom w:val="0"/>
      <w:divBdr>
        <w:top w:val="none" w:sz="0" w:space="0" w:color="auto"/>
        <w:left w:val="none" w:sz="0" w:space="0" w:color="auto"/>
        <w:bottom w:val="none" w:sz="0" w:space="0" w:color="auto"/>
        <w:right w:val="none" w:sz="0" w:space="0" w:color="auto"/>
      </w:divBdr>
    </w:div>
    <w:div w:id="1172182424">
      <w:bodyDiv w:val="1"/>
      <w:marLeft w:val="0"/>
      <w:marRight w:val="0"/>
      <w:marTop w:val="0"/>
      <w:marBottom w:val="0"/>
      <w:divBdr>
        <w:top w:val="none" w:sz="0" w:space="0" w:color="auto"/>
        <w:left w:val="none" w:sz="0" w:space="0" w:color="auto"/>
        <w:bottom w:val="none" w:sz="0" w:space="0" w:color="auto"/>
        <w:right w:val="none" w:sz="0" w:space="0" w:color="auto"/>
      </w:divBdr>
    </w:div>
    <w:div w:id="1226719502">
      <w:bodyDiv w:val="1"/>
      <w:marLeft w:val="0"/>
      <w:marRight w:val="0"/>
      <w:marTop w:val="0"/>
      <w:marBottom w:val="0"/>
      <w:divBdr>
        <w:top w:val="none" w:sz="0" w:space="0" w:color="auto"/>
        <w:left w:val="none" w:sz="0" w:space="0" w:color="auto"/>
        <w:bottom w:val="none" w:sz="0" w:space="0" w:color="auto"/>
        <w:right w:val="none" w:sz="0" w:space="0" w:color="auto"/>
      </w:divBdr>
    </w:div>
    <w:div w:id="1251352534">
      <w:bodyDiv w:val="1"/>
      <w:marLeft w:val="0"/>
      <w:marRight w:val="0"/>
      <w:marTop w:val="0"/>
      <w:marBottom w:val="0"/>
      <w:divBdr>
        <w:top w:val="none" w:sz="0" w:space="0" w:color="auto"/>
        <w:left w:val="none" w:sz="0" w:space="0" w:color="auto"/>
        <w:bottom w:val="none" w:sz="0" w:space="0" w:color="auto"/>
        <w:right w:val="none" w:sz="0" w:space="0" w:color="auto"/>
      </w:divBdr>
    </w:div>
    <w:div w:id="1267154893">
      <w:bodyDiv w:val="1"/>
      <w:marLeft w:val="0"/>
      <w:marRight w:val="0"/>
      <w:marTop w:val="0"/>
      <w:marBottom w:val="0"/>
      <w:divBdr>
        <w:top w:val="none" w:sz="0" w:space="0" w:color="auto"/>
        <w:left w:val="none" w:sz="0" w:space="0" w:color="auto"/>
        <w:bottom w:val="none" w:sz="0" w:space="0" w:color="auto"/>
        <w:right w:val="none" w:sz="0" w:space="0" w:color="auto"/>
      </w:divBdr>
    </w:div>
    <w:div w:id="1420102451">
      <w:bodyDiv w:val="1"/>
      <w:marLeft w:val="0"/>
      <w:marRight w:val="0"/>
      <w:marTop w:val="0"/>
      <w:marBottom w:val="0"/>
      <w:divBdr>
        <w:top w:val="none" w:sz="0" w:space="0" w:color="auto"/>
        <w:left w:val="none" w:sz="0" w:space="0" w:color="auto"/>
        <w:bottom w:val="none" w:sz="0" w:space="0" w:color="auto"/>
        <w:right w:val="none" w:sz="0" w:space="0" w:color="auto"/>
      </w:divBdr>
    </w:div>
    <w:div w:id="1478258640">
      <w:bodyDiv w:val="1"/>
      <w:marLeft w:val="0"/>
      <w:marRight w:val="0"/>
      <w:marTop w:val="0"/>
      <w:marBottom w:val="0"/>
      <w:divBdr>
        <w:top w:val="none" w:sz="0" w:space="0" w:color="auto"/>
        <w:left w:val="none" w:sz="0" w:space="0" w:color="auto"/>
        <w:bottom w:val="none" w:sz="0" w:space="0" w:color="auto"/>
        <w:right w:val="none" w:sz="0" w:space="0" w:color="auto"/>
      </w:divBdr>
    </w:div>
    <w:div w:id="1505440891">
      <w:bodyDiv w:val="1"/>
      <w:marLeft w:val="0"/>
      <w:marRight w:val="0"/>
      <w:marTop w:val="0"/>
      <w:marBottom w:val="0"/>
      <w:divBdr>
        <w:top w:val="none" w:sz="0" w:space="0" w:color="auto"/>
        <w:left w:val="none" w:sz="0" w:space="0" w:color="auto"/>
        <w:bottom w:val="none" w:sz="0" w:space="0" w:color="auto"/>
        <w:right w:val="none" w:sz="0" w:space="0" w:color="auto"/>
      </w:divBdr>
    </w:div>
    <w:div w:id="1542283580">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569069066">
      <w:bodyDiv w:val="1"/>
      <w:marLeft w:val="0"/>
      <w:marRight w:val="0"/>
      <w:marTop w:val="0"/>
      <w:marBottom w:val="0"/>
      <w:divBdr>
        <w:top w:val="none" w:sz="0" w:space="0" w:color="auto"/>
        <w:left w:val="none" w:sz="0" w:space="0" w:color="auto"/>
        <w:bottom w:val="none" w:sz="0" w:space="0" w:color="auto"/>
        <w:right w:val="none" w:sz="0" w:space="0" w:color="auto"/>
      </w:divBdr>
    </w:div>
    <w:div w:id="1581331876">
      <w:bodyDiv w:val="1"/>
      <w:marLeft w:val="0"/>
      <w:marRight w:val="0"/>
      <w:marTop w:val="0"/>
      <w:marBottom w:val="0"/>
      <w:divBdr>
        <w:top w:val="none" w:sz="0" w:space="0" w:color="auto"/>
        <w:left w:val="none" w:sz="0" w:space="0" w:color="auto"/>
        <w:bottom w:val="none" w:sz="0" w:space="0" w:color="auto"/>
        <w:right w:val="none" w:sz="0" w:space="0" w:color="auto"/>
      </w:divBdr>
    </w:div>
    <w:div w:id="1646080917">
      <w:bodyDiv w:val="1"/>
      <w:marLeft w:val="0"/>
      <w:marRight w:val="0"/>
      <w:marTop w:val="0"/>
      <w:marBottom w:val="0"/>
      <w:divBdr>
        <w:top w:val="none" w:sz="0" w:space="0" w:color="auto"/>
        <w:left w:val="none" w:sz="0" w:space="0" w:color="auto"/>
        <w:bottom w:val="none" w:sz="0" w:space="0" w:color="auto"/>
        <w:right w:val="none" w:sz="0" w:space="0" w:color="auto"/>
      </w:divBdr>
    </w:div>
    <w:div w:id="1729185731">
      <w:bodyDiv w:val="1"/>
      <w:marLeft w:val="0"/>
      <w:marRight w:val="0"/>
      <w:marTop w:val="0"/>
      <w:marBottom w:val="0"/>
      <w:divBdr>
        <w:top w:val="none" w:sz="0" w:space="0" w:color="auto"/>
        <w:left w:val="none" w:sz="0" w:space="0" w:color="auto"/>
        <w:bottom w:val="none" w:sz="0" w:space="0" w:color="auto"/>
        <w:right w:val="none" w:sz="0" w:space="0" w:color="auto"/>
      </w:divBdr>
    </w:div>
    <w:div w:id="1786578465">
      <w:bodyDiv w:val="1"/>
      <w:marLeft w:val="0"/>
      <w:marRight w:val="0"/>
      <w:marTop w:val="0"/>
      <w:marBottom w:val="0"/>
      <w:divBdr>
        <w:top w:val="none" w:sz="0" w:space="0" w:color="auto"/>
        <w:left w:val="none" w:sz="0" w:space="0" w:color="auto"/>
        <w:bottom w:val="none" w:sz="0" w:space="0" w:color="auto"/>
        <w:right w:val="none" w:sz="0" w:space="0" w:color="auto"/>
      </w:divBdr>
    </w:div>
    <w:div w:id="1825974495">
      <w:bodyDiv w:val="1"/>
      <w:marLeft w:val="0"/>
      <w:marRight w:val="0"/>
      <w:marTop w:val="0"/>
      <w:marBottom w:val="0"/>
      <w:divBdr>
        <w:top w:val="none" w:sz="0" w:space="0" w:color="auto"/>
        <w:left w:val="none" w:sz="0" w:space="0" w:color="auto"/>
        <w:bottom w:val="none" w:sz="0" w:space="0" w:color="auto"/>
        <w:right w:val="none" w:sz="0" w:space="0" w:color="auto"/>
      </w:divBdr>
    </w:div>
    <w:div w:id="1921131281">
      <w:bodyDiv w:val="1"/>
      <w:marLeft w:val="0"/>
      <w:marRight w:val="0"/>
      <w:marTop w:val="0"/>
      <w:marBottom w:val="0"/>
      <w:divBdr>
        <w:top w:val="none" w:sz="0" w:space="0" w:color="auto"/>
        <w:left w:val="none" w:sz="0" w:space="0" w:color="auto"/>
        <w:bottom w:val="none" w:sz="0" w:space="0" w:color="auto"/>
        <w:right w:val="none" w:sz="0" w:space="0" w:color="auto"/>
      </w:divBdr>
    </w:div>
    <w:div w:id="1940141573">
      <w:bodyDiv w:val="1"/>
      <w:marLeft w:val="0"/>
      <w:marRight w:val="0"/>
      <w:marTop w:val="0"/>
      <w:marBottom w:val="0"/>
      <w:divBdr>
        <w:top w:val="none" w:sz="0" w:space="0" w:color="auto"/>
        <w:left w:val="none" w:sz="0" w:space="0" w:color="auto"/>
        <w:bottom w:val="none" w:sz="0" w:space="0" w:color="auto"/>
        <w:right w:val="none" w:sz="0" w:space="0" w:color="auto"/>
      </w:divBdr>
    </w:div>
    <w:div w:id="1961258872">
      <w:bodyDiv w:val="1"/>
      <w:marLeft w:val="0"/>
      <w:marRight w:val="0"/>
      <w:marTop w:val="0"/>
      <w:marBottom w:val="0"/>
      <w:divBdr>
        <w:top w:val="none" w:sz="0" w:space="0" w:color="auto"/>
        <w:left w:val="none" w:sz="0" w:space="0" w:color="auto"/>
        <w:bottom w:val="none" w:sz="0" w:space="0" w:color="auto"/>
        <w:right w:val="none" w:sz="0" w:space="0" w:color="auto"/>
      </w:divBdr>
    </w:div>
    <w:div w:id="1965962765">
      <w:bodyDiv w:val="1"/>
      <w:marLeft w:val="0"/>
      <w:marRight w:val="0"/>
      <w:marTop w:val="0"/>
      <w:marBottom w:val="0"/>
      <w:divBdr>
        <w:top w:val="none" w:sz="0" w:space="0" w:color="auto"/>
        <w:left w:val="none" w:sz="0" w:space="0" w:color="auto"/>
        <w:bottom w:val="none" w:sz="0" w:space="0" w:color="auto"/>
        <w:right w:val="none" w:sz="0" w:space="0" w:color="auto"/>
      </w:divBdr>
    </w:div>
    <w:div w:id="2002734307">
      <w:bodyDiv w:val="1"/>
      <w:marLeft w:val="0"/>
      <w:marRight w:val="0"/>
      <w:marTop w:val="0"/>
      <w:marBottom w:val="0"/>
      <w:divBdr>
        <w:top w:val="none" w:sz="0" w:space="0" w:color="auto"/>
        <w:left w:val="none" w:sz="0" w:space="0" w:color="auto"/>
        <w:bottom w:val="none" w:sz="0" w:space="0" w:color="auto"/>
        <w:right w:val="none" w:sz="0" w:space="0" w:color="auto"/>
      </w:divBdr>
    </w:div>
    <w:div w:id="2004311428">
      <w:bodyDiv w:val="1"/>
      <w:marLeft w:val="0"/>
      <w:marRight w:val="0"/>
      <w:marTop w:val="0"/>
      <w:marBottom w:val="0"/>
      <w:divBdr>
        <w:top w:val="none" w:sz="0" w:space="0" w:color="auto"/>
        <w:left w:val="none" w:sz="0" w:space="0" w:color="auto"/>
        <w:bottom w:val="none" w:sz="0" w:space="0" w:color="auto"/>
        <w:right w:val="none" w:sz="0" w:space="0" w:color="auto"/>
      </w:divBdr>
    </w:div>
    <w:div w:id="20961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1.png"/></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fontTable" Target="fontTable.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4.png"/><Relationship Id="rId28" Type="http://schemas.openxmlformats.org/officeDocument/2006/relationships/header" Target="header1.xml"/><Relationship Id="rId36" Type="http://schemas.openxmlformats.org/officeDocument/2006/relationships/customXml" Target="../customXml/item3.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customXml" Target="../customXml/item2.xml"/><Relationship Id="rId8" Type="http://schemas.openxmlformats.org/officeDocument/2006/relationships/footer" Target="foot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E570E2-B6DB-48C5-B74B-D3B6232F5A23}">
  <ds:schemaRefs>
    <ds:schemaRef ds:uri="http://schemas.openxmlformats.org/officeDocument/2006/bibliography"/>
  </ds:schemaRefs>
</ds:datastoreItem>
</file>

<file path=customXml/itemProps2.xml><?xml version="1.0" encoding="utf-8"?>
<ds:datastoreItem xmlns:ds="http://schemas.openxmlformats.org/officeDocument/2006/customXml" ds:itemID="{948BCD81-A189-4222-A6D4-AF73D8249354}"/>
</file>

<file path=customXml/itemProps3.xml><?xml version="1.0" encoding="utf-8"?>
<ds:datastoreItem xmlns:ds="http://schemas.openxmlformats.org/officeDocument/2006/customXml" ds:itemID="{6930F411-7082-4BA8-A9B0-398BF911F8C1}"/>
</file>

<file path=customXml/itemProps4.xml><?xml version="1.0" encoding="utf-8"?>
<ds:datastoreItem xmlns:ds="http://schemas.openxmlformats.org/officeDocument/2006/customXml" ds:itemID="{CF7E3502-B5FE-4F6F-8421-B456E1438487}"/>
</file>

<file path=docProps/app.xml><?xml version="1.0" encoding="utf-8"?>
<Properties xmlns="http://schemas.openxmlformats.org/officeDocument/2006/extended-properties" xmlns:vt="http://schemas.openxmlformats.org/officeDocument/2006/docPropsVTypes">
  <Template>Test scripts.dotm</Template>
  <TotalTime>0</TotalTime>
  <Pages>102</Pages>
  <Words>37286</Words>
  <Characters>212535</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249323</CharactersWithSpaces>
  <SharedDoc>false</SharedDoc>
  <HLinks>
    <vt:vector size="450" baseType="variant">
      <vt:variant>
        <vt:i4>5046273</vt:i4>
      </vt:variant>
      <vt:variant>
        <vt:i4>444</vt:i4>
      </vt:variant>
      <vt:variant>
        <vt:i4>0</vt:i4>
      </vt:variant>
      <vt:variant>
        <vt:i4>5</vt:i4>
      </vt:variant>
      <vt:variant>
        <vt:lpwstr>http://global.sap.com/corporate-en/legal/copyright/index.epx</vt:lpwstr>
      </vt:variant>
      <vt:variant>
        <vt:lpwstr>trademark</vt:lpwstr>
      </vt:variant>
      <vt:variant>
        <vt:i4>1769522</vt:i4>
      </vt:variant>
      <vt:variant>
        <vt:i4>441</vt:i4>
      </vt:variant>
      <vt:variant>
        <vt:i4>0</vt:i4>
      </vt:variant>
      <vt:variant>
        <vt:i4>5</vt:i4>
      </vt:variant>
      <vt:variant>
        <vt:lpwstr/>
      </vt:variant>
      <vt:variant>
        <vt:lpwstr>_Toc433900563</vt:lpwstr>
      </vt:variant>
      <vt:variant>
        <vt:i4>1048633</vt:i4>
      </vt:variant>
      <vt:variant>
        <vt:i4>434</vt:i4>
      </vt:variant>
      <vt:variant>
        <vt:i4>0</vt:i4>
      </vt:variant>
      <vt:variant>
        <vt:i4>5</vt:i4>
      </vt:variant>
      <vt:variant>
        <vt:lpwstr/>
      </vt:variant>
      <vt:variant>
        <vt:lpwstr>_Toc437782211</vt:lpwstr>
      </vt:variant>
      <vt:variant>
        <vt:i4>1048633</vt:i4>
      </vt:variant>
      <vt:variant>
        <vt:i4>428</vt:i4>
      </vt:variant>
      <vt:variant>
        <vt:i4>0</vt:i4>
      </vt:variant>
      <vt:variant>
        <vt:i4>5</vt:i4>
      </vt:variant>
      <vt:variant>
        <vt:lpwstr/>
      </vt:variant>
      <vt:variant>
        <vt:lpwstr>_Toc437782210</vt:lpwstr>
      </vt:variant>
      <vt:variant>
        <vt:i4>1114169</vt:i4>
      </vt:variant>
      <vt:variant>
        <vt:i4>422</vt:i4>
      </vt:variant>
      <vt:variant>
        <vt:i4>0</vt:i4>
      </vt:variant>
      <vt:variant>
        <vt:i4>5</vt:i4>
      </vt:variant>
      <vt:variant>
        <vt:lpwstr/>
      </vt:variant>
      <vt:variant>
        <vt:lpwstr>_Toc437782209</vt:lpwstr>
      </vt:variant>
      <vt:variant>
        <vt:i4>1114169</vt:i4>
      </vt:variant>
      <vt:variant>
        <vt:i4>416</vt:i4>
      </vt:variant>
      <vt:variant>
        <vt:i4>0</vt:i4>
      </vt:variant>
      <vt:variant>
        <vt:i4>5</vt:i4>
      </vt:variant>
      <vt:variant>
        <vt:lpwstr/>
      </vt:variant>
      <vt:variant>
        <vt:lpwstr>_Toc437782208</vt:lpwstr>
      </vt:variant>
      <vt:variant>
        <vt:i4>1114169</vt:i4>
      </vt:variant>
      <vt:variant>
        <vt:i4>410</vt:i4>
      </vt:variant>
      <vt:variant>
        <vt:i4>0</vt:i4>
      </vt:variant>
      <vt:variant>
        <vt:i4>5</vt:i4>
      </vt:variant>
      <vt:variant>
        <vt:lpwstr/>
      </vt:variant>
      <vt:variant>
        <vt:lpwstr>_Toc437782207</vt:lpwstr>
      </vt:variant>
      <vt:variant>
        <vt:i4>1114169</vt:i4>
      </vt:variant>
      <vt:variant>
        <vt:i4>404</vt:i4>
      </vt:variant>
      <vt:variant>
        <vt:i4>0</vt:i4>
      </vt:variant>
      <vt:variant>
        <vt:i4>5</vt:i4>
      </vt:variant>
      <vt:variant>
        <vt:lpwstr/>
      </vt:variant>
      <vt:variant>
        <vt:lpwstr>_Toc437782206</vt:lpwstr>
      </vt:variant>
      <vt:variant>
        <vt:i4>1114169</vt:i4>
      </vt:variant>
      <vt:variant>
        <vt:i4>398</vt:i4>
      </vt:variant>
      <vt:variant>
        <vt:i4>0</vt:i4>
      </vt:variant>
      <vt:variant>
        <vt:i4>5</vt:i4>
      </vt:variant>
      <vt:variant>
        <vt:lpwstr/>
      </vt:variant>
      <vt:variant>
        <vt:lpwstr>_Toc437782205</vt:lpwstr>
      </vt:variant>
      <vt:variant>
        <vt:i4>1114169</vt:i4>
      </vt:variant>
      <vt:variant>
        <vt:i4>392</vt:i4>
      </vt:variant>
      <vt:variant>
        <vt:i4>0</vt:i4>
      </vt:variant>
      <vt:variant>
        <vt:i4>5</vt:i4>
      </vt:variant>
      <vt:variant>
        <vt:lpwstr/>
      </vt:variant>
      <vt:variant>
        <vt:lpwstr>_Toc437782204</vt:lpwstr>
      </vt:variant>
      <vt:variant>
        <vt:i4>1114169</vt:i4>
      </vt:variant>
      <vt:variant>
        <vt:i4>386</vt:i4>
      </vt:variant>
      <vt:variant>
        <vt:i4>0</vt:i4>
      </vt:variant>
      <vt:variant>
        <vt:i4>5</vt:i4>
      </vt:variant>
      <vt:variant>
        <vt:lpwstr/>
      </vt:variant>
      <vt:variant>
        <vt:lpwstr>_Toc437782203</vt:lpwstr>
      </vt:variant>
      <vt:variant>
        <vt:i4>1114169</vt:i4>
      </vt:variant>
      <vt:variant>
        <vt:i4>380</vt:i4>
      </vt:variant>
      <vt:variant>
        <vt:i4>0</vt:i4>
      </vt:variant>
      <vt:variant>
        <vt:i4>5</vt:i4>
      </vt:variant>
      <vt:variant>
        <vt:lpwstr/>
      </vt:variant>
      <vt:variant>
        <vt:lpwstr>_Toc437782202</vt:lpwstr>
      </vt:variant>
      <vt:variant>
        <vt:i4>1114169</vt:i4>
      </vt:variant>
      <vt:variant>
        <vt:i4>374</vt:i4>
      </vt:variant>
      <vt:variant>
        <vt:i4>0</vt:i4>
      </vt:variant>
      <vt:variant>
        <vt:i4>5</vt:i4>
      </vt:variant>
      <vt:variant>
        <vt:lpwstr/>
      </vt:variant>
      <vt:variant>
        <vt:lpwstr>_Toc437782201</vt:lpwstr>
      </vt:variant>
      <vt:variant>
        <vt:i4>1114169</vt:i4>
      </vt:variant>
      <vt:variant>
        <vt:i4>368</vt:i4>
      </vt:variant>
      <vt:variant>
        <vt:i4>0</vt:i4>
      </vt:variant>
      <vt:variant>
        <vt:i4>5</vt:i4>
      </vt:variant>
      <vt:variant>
        <vt:lpwstr/>
      </vt:variant>
      <vt:variant>
        <vt:lpwstr>_Toc437782200</vt:lpwstr>
      </vt:variant>
      <vt:variant>
        <vt:i4>1572922</vt:i4>
      </vt:variant>
      <vt:variant>
        <vt:i4>362</vt:i4>
      </vt:variant>
      <vt:variant>
        <vt:i4>0</vt:i4>
      </vt:variant>
      <vt:variant>
        <vt:i4>5</vt:i4>
      </vt:variant>
      <vt:variant>
        <vt:lpwstr/>
      </vt:variant>
      <vt:variant>
        <vt:lpwstr>_Toc437782199</vt:lpwstr>
      </vt:variant>
      <vt:variant>
        <vt:i4>1572922</vt:i4>
      </vt:variant>
      <vt:variant>
        <vt:i4>356</vt:i4>
      </vt:variant>
      <vt:variant>
        <vt:i4>0</vt:i4>
      </vt:variant>
      <vt:variant>
        <vt:i4>5</vt:i4>
      </vt:variant>
      <vt:variant>
        <vt:lpwstr/>
      </vt:variant>
      <vt:variant>
        <vt:lpwstr>_Toc437782198</vt:lpwstr>
      </vt:variant>
      <vt:variant>
        <vt:i4>1572922</vt:i4>
      </vt:variant>
      <vt:variant>
        <vt:i4>350</vt:i4>
      </vt:variant>
      <vt:variant>
        <vt:i4>0</vt:i4>
      </vt:variant>
      <vt:variant>
        <vt:i4>5</vt:i4>
      </vt:variant>
      <vt:variant>
        <vt:lpwstr/>
      </vt:variant>
      <vt:variant>
        <vt:lpwstr>_Toc437782197</vt:lpwstr>
      </vt:variant>
      <vt:variant>
        <vt:i4>1572922</vt:i4>
      </vt:variant>
      <vt:variant>
        <vt:i4>344</vt:i4>
      </vt:variant>
      <vt:variant>
        <vt:i4>0</vt:i4>
      </vt:variant>
      <vt:variant>
        <vt:i4>5</vt:i4>
      </vt:variant>
      <vt:variant>
        <vt:lpwstr/>
      </vt:variant>
      <vt:variant>
        <vt:lpwstr>_Toc437782196</vt:lpwstr>
      </vt:variant>
      <vt:variant>
        <vt:i4>1572922</vt:i4>
      </vt:variant>
      <vt:variant>
        <vt:i4>338</vt:i4>
      </vt:variant>
      <vt:variant>
        <vt:i4>0</vt:i4>
      </vt:variant>
      <vt:variant>
        <vt:i4>5</vt:i4>
      </vt:variant>
      <vt:variant>
        <vt:lpwstr/>
      </vt:variant>
      <vt:variant>
        <vt:lpwstr>_Toc437782195</vt:lpwstr>
      </vt:variant>
      <vt:variant>
        <vt:i4>1572922</vt:i4>
      </vt:variant>
      <vt:variant>
        <vt:i4>332</vt:i4>
      </vt:variant>
      <vt:variant>
        <vt:i4>0</vt:i4>
      </vt:variant>
      <vt:variant>
        <vt:i4>5</vt:i4>
      </vt:variant>
      <vt:variant>
        <vt:lpwstr/>
      </vt:variant>
      <vt:variant>
        <vt:lpwstr>_Toc437782194</vt:lpwstr>
      </vt:variant>
      <vt:variant>
        <vt:i4>1572922</vt:i4>
      </vt:variant>
      <vt:variant>
        <vt:i4>326</vt:i4>
      </vt:variant>
      <vt:variant>
        <vt:i4>0</vt:i4>
      </vt:variant>
      <vt:variant>
        <vt:i4>5</vt:i4>
      </vt:variant>
      <vt:variant>
        <vt:lpwstr/>
      </vt:variant>
      <vt:variant>
        <vt:lpwstr>_Toc437782193</vt:lpwstr>
      </vt:variant>
      <vt:variant>
        <vt:i4>1572922</vt:i4>
      </vt:variant>
      <vt:variant>
        <vt:i4>320</vt:i4>
      </vt:variant>
      <vt:variant>
        <vt:i4>0</vt:i4>
      </vt:variant>
      <vt:variant>
        <vt:i4>5</vt:i4>
      </vt:variant>
      <vt:variant>
        <vt:lpwstr/>
      </vt:variant>
      <vt:variant>
        <vt:lpwstr>_Toc437782192</vt:lpwstr>
      </vt:variant>
      <vt:variant>
        <vt:i4>1572922</vt:i4>
      </vt:variant>
      <vt:variant>
        <vt:i4>314</vt:i4>
      </vt:variant>
      <vt:variant>
        <vt:i4>0</vt:i4>
      </vt:variant>
      <vt:variant>
        <vt:i4>5</vt:i4>
      </vt:variant>
      <vt:variant>
        <vt:lpwstr/>
      </vt:variant>
      <vt:variant>
        <vt:lpwstr>_Toc437782191</vt:lpwstr>
      </vt:variant>
      <vt:variant>
        <vt:i4>1572922</vt:i4>
      </vt:variant>
      <vt:variant>
        <vt:i4>308</vt:i4>
      </vt:variant>
      <vt:variant>
        <vt:i4>0</vt:i4>
      </vt:variant>
      <vt:variant>
        <vt:i4>5</vt:i4>
      </vt:variant>
      <vt:variant>
        <vt:lpwstr/>
      </vt:variant>
      <vt:variant>
        <vt:lpwstr>_Toc437782190</vt:lpwstr>
      </vt:variant>
      <vt:variant>
        <vt:i4>1638458</vt:i4>
      </vt:variant>
      <vt:variant>
        <vt:i4>302</vt:i4>
      </vt:variant>
      <vt:variant>
        <vt:i4>0</vt:i4>
      </vt:variant>
      <vt:variant>
        <vt:i4>5</vt:i4>
      </vt:variant>
      <vt:variant>
        <vt:lpwstr/>
      </vt:variant>
      <vt:variant>
        <vt:lpwstr>_Toc437782189</vt:lpwstr>
      </vt:variant>
      <vt:variant>
        <vt:i4>1638458</vt:i4>
      </vt:variant>
      <vt:variant>
        <vt:i4>296</vt:i4>
      </vt:variant>
      <vt:variant>
        <vt:i4>0</vt:i4>
      </vt:variant>
      <vt:variant>
        <vt:i4>5</vt:i4>
      </vt:variant>
      <vt:variant>
        <vt:lpwstr/>
      </vt:variant>
      <vt:variant>
        <vt:lpwstr>_Toc437782188</vt:lpwstr>
      </vt:variant>
      <vt:variant>
        <vt:i4>1638458</vt:i4>
      </vt:variant>
      <vt:variant>
        <vt:i4>290</vt:i4>
      </vt:variant>
      <vt:variant>
        <vt:i4>0</vt:i4>
      </vt:variant>
      <vt:variant>
        <vt:i4>5</vt:i4>
      </vt:variant>
      <vt:variant>
        <vt:lpwstr/>
      </vt:variant>
      <vt:variant>
        <vt:lpwstr>_Toc437782187</vt:lpwstr>
      </vt:variant>
      <vt:variant>
        <vt:i4>1638458</vt:i4>
      </vt:variant>
      <vt:variant>
        <vt:i4>284</vt:i4>
      </vt:variant>
      <vt:variant>
        <vt:i4>0</vt:i4>
      </vt:variant>
      <vt:variant>
        <vt:i4>5</vt:i4>
      </vt:variant>
      <vt:variant>
        <vt:lpwstr/>
      </vt:variant>
      <vt:variant>
        <vt:lpwstr>_Toc437782186</vt:lpwstr>
      </vt:variant>
      <vt:variant>
        <vt:i4>1638458</vt:i4>
      </vt:variant>
      <vt:variant>
        <vt:i4>278</vt:i4>
      </vt:variant>
      <vt:variant>
        <vt:i4>0</vt:i4>
      </vt:variant>
      <vt:variant>
        <vt:i4>5</vt:i4>
      </vt:variant>
      <vt:variant>
        <vt:lpwstr/>
      </vt:variant>
      <vt:variant>
        <vt:lpwstr>_Toc437782185</vt:lpwstr>
      </vt:variant>
      <vt:variant>
        <vt:i4>1638458</vt:i4>
      </vt:variant>
      <vt:variant>
        <vt:i4>272</vt:i4>
      </vt:variant>
      <vt:variant>
        <vt:i4>0</vt:i4>
      </vt:variant>
      <vt:variant>
        <vt:i4>5</vt:i4>
      </vt:variant>
      <vt:variant>
        <vt:lpwstr/>
      </vt:variant>
      <vt:variant>
        <vt:lpwstr>_Toc437782184</vt:lpwstr>
      </vt:variant>
      <vt:variant>
        <vt:i4>1638458</vt:i4>
      </vt:variant>
      <vt:variant>
        <vt:i4>266</vt:i4>
      </vt:variant>
      <vt:variant>
        <vt:i4>0</vt:i4>
      </vt:variant>
      <vt:variant>
        <vt:i4>5</vt:i4>
      </vt:variant>
      <vt:variant>
        <vt:lpwstr/>
      </vt:variant>
      <vt:variant>
        <vt:lpwstr>_Toc437782183</vt:lpwstr>
      </vt:variant>
      <vt:variant>
        <vt:i4>1638458</vt:i4>
      </vt:variant>
      <vt:variant>
        <vt:i4>260</vt:i4>
      </vt:variant>
      <vt:variant>
        <vt:i4>0</vt:i4>
      </vt:variant>
      <vt:variant>
        <vt:i4>5</vt:i4>
      </vt:variant>
      <vt:variant>
        <vt:lpwstr/>
      </vt:variant>
      <vt:variant>
        <vt:lpwstr>_Toc437782182</vt:lpwstr>
      </vt:variant>
      <vt:variant>
        <vt:i4>1638458</vt:i4>
      </vt:variant>
      <vt:variant>
        <vt:i4>254</vt:i4>
      </vt:variant>
      <vt:variant>
        <vt:i4>0</vt:i4>
      </vt:variant>
      <vt:variant>
        <vt:i4>5</vt:i4>
      </vt:variant>
      <vt:variant>
        <vt:lpwstr/>
      </vt:variant>
      <vt:variant>
        <vt:lpwstr>_Toc437782181</vt:lpwstr>
      </vt:variant>
      <vt:variant>
        <vt:i4>1638458</vt:i4>
      </vt:variant>
      <vt:variant>
        <vt:i4>248</vt:i4>
      </vt:variant>
      <vt:variant>
        <vt:i4>0</vt:i4>
      </vt:variant>
      <vt:variant>
        <vt:i4>5</vt:i4>
      </vt:variant>
      <vt:variant>
        <vt:lpwstr/>
      </vt:variant>
      <vt:variant>
        <vt:lpwstr>_Toc437782180</vt:lpwstr>
      </vt:variant>
      <vt:variant>
        <vt:i4>1441850</vt:i4>
      </vt:variant>
      <vt:variant>
        <vt:i4>242</vt:i4>
      </vt:variant>
      <vt:variant>
        <vt:i4>0</vt:i4>
      </vt:variant>
      <vt:variant>
        <vt:i4>5</vt:i4>
      </vt:variant>
      <vt:variant>
        <vt:lpwstr/>
      </vt:variant>
      <vt:variant>
        <vt:lpwstr>_Toc437782179</vt:lpwstr>
      </vt:variant>
      <vt:variant>
        <vt:i4>1441850</vt:i4>
      </vt:variant>
      <vt:variant>
        <vt:i4>236</vt:i4>
      </vt:variant>
      <vt:variant>
        <vt:i4>0</vt:i4>
      </vt:variant>
      <vt:variant>
        <vt:i4>5</vt:i4>
      </vt:variant>
      <vt:variant>
        <vt:lpwstr/>
      </vt:variant>
      <vt:variant>
        <vt:lpwstr>_Toc437782178</vt:lpwstr>
      </vt:variant>
      <vt:variant>
        <vt:i4>1441850</vt:i4>
      </vt:variant>
      <vt:variant>
        <vt:i4>230</vt:i4>
      </vt:variant>
      <vt:variant>
        <vt:i4>0</vt:i4>
      </vt:variant>
      <vt:variant>
        <vt:i4>5</vt:i4>
      </vt:variant>
      <vt:variant>
        <vt:lpwstr/>
      </vt:variant>
      <vt:variant>
        <vt:lpwstr>_Toc437782177</vt:lpwstr>
      </vt:variant>
      <vt:variant>
        <vt:i4>1441850</vt:i4>
      </vt:variant>
      <vt:variant>
        <vt:i4>224</vt:i4>
      </vt:variant>
      <vt:variant>
        <vt:i4>0</vt:i4>
      </vt:variant>
      <vt:variant>
        <vt:i4>5</vt:i4>
      </vt:variant>
      <vt:variant>
        <vt:lpwstr/>
      </vt:variant>
      <vt:variant>
        <vt:lpwstr>_Toc437782176</vt:lpwstr>
      </vt:variant>
      <vt:variant>
        <vt:i4>1441850</vt:i4>
      </vt:variant>
      <vt:variant>
        <vt:i4>218</vt:i4>
      </vt:variant>
      <vt:variant>
        <vt:i4>0</vt:i4>
      </vt:variant>
      <vt:variant>
        <vt:i4>5</vt:i4>
      </vt:variant>
      <vt:variant>
        <vt:lpwstr/>
      </vt:variant>
      <vt:variant>
        <vt:lpwstr>_Toc437782175</vt:lpwstr>
      </vt:variant>
      <vt:variant>
        <vt:i4>1441850</vt:i4>
      </vt:variant>
      <vt:variant>
        <vt:i4>212</vt:i4>
      </vt:variant>
      <vt:variant>
        <vt:i4>0</vt:i4>
      </vt:variant>
      <vt:variant>
        <vt:i4>5</vt:i4>
      </vt:variant>
      <vt:variant>
        <vt:lpwstr/>
      </vt:variant>
      <vt:variant>
        <vt:lpwstr>_Toc437782174</vt:lpwstr>
      </vt:variant>
      <vt:variant>
        <vt:i4>1441850</vt:i4>
      </vt:variant>
      <vt:variant>
        <vt:i4>206</vt:i4>
      </vt:variant>
      <vt:variant>
        <vt:i4>0</vt:i4>
      </vt:variant>
      <vt:variant>
        <vt:i4>5</vt:i4>
      </vt:variant>
      <vt:variant>
        <vt:lpwstr/>
      </vt:variant>
      <vt:variant>
        <vt:lpwstr>_Toc437782173</vt:lpwstr>
      </vt:variant>
      <vt:variant>
        <vt:i4>1441850</vt:i4>
      </vt:variant>
      <vt:variant>
        <vt:i4>200</vt:i4>
      </vt:variant>
      <vt:variant>
        <vt:i4>0</vt:i4>
      </vt:variant>
      <vt:variant>
        <vt:i4>5</vt:i4>
      </vt:variant>
      <vt:variant>
        <vt:lpwstr/>
      </vt:variant>
      <vt:variant>
        <vt:lpwstr>_Toc437782172</vt:lpwstr>
      </vt:variant>
      <vt:variant>
        <vt:i4>1441850</vt:i4>
      </vt:variant>
      <vt:variant>
        <vt:i4>194</vt:i4>
      </vt:variant>
      <vt:variant>
        <vt:i4>0</vt:i4>
      </vt:variant>
      <vt:variant>
        <vt:i4>5</vt:i4>
      </vt:variant>
      <vt:variant>
        <vt:lpwstr/>
      </vt:variant>
      <vt:variant>
        <vt:lpwstr>_Toc437782171</vt:lpwstr>
      </vt:variant>
      <vt:variant>
        <vt:i4>1441850</vt:i4>
      </vt:variant>
      <vt:variant>
        <vt:i4>188</vt:i4>
      </vt:variant>
      <vt:variant>
        <vt:i4>0</vt:i4>
      </vt:variant>
      <vt:variant>
        <vt:i4>5</vt:i4>
      </vt:variant>
      <vt:variant>
        <vt:lpwstr/>
      </vt:variant>
      <vt:variant>
        <vt:lpwstr>_Toc437782170</vt:lpwstr>
      </vt:variant>
      <vt:variant>
        <vt:i4>1507386</vt:i4>
      </vt:variant>
      <vt:variant>
        <vt:i4>182</vt:i4>
      </vt:variant>
      <vt:variant>
        <vt:i4>0</vt:i4>
      </vt:variant>
      <vt:variant>
        <vt:i4>5</vt:i4>
      </vt:variant>
      <vt:variant>
        <vt:lpwstr/>
      </vt:variant>
      <vt:variant>
        <vt:lpwstr>_Toc437782169</vt:lpwstr>
      </vt:variant>
      <vt:variant>
        <vt:i4>1507386</vt:i4>
      </vt:variant>
      <vt:variant>
        <vt:i4>176</vt:i4>
      </vt:variant>
      <vt:variant>
        <vt:i4>0</vt:i4>
      </vt:variant>
      <vt:variant>
        <vt:i4>5</vt:i4>
      </vt:variant>
      <vt:variant>
        <vt:lpwstr/>
      </vt:variant>
      <vt:variant>
        <vt:lpwstr>_Toc437782168</vt:lpwstr>
      </vt:variant>
      <vt:variant>
        <vt:i4>1507386</vt:i4>
      </vt:variant>
      <vt:variant>
        <vt:i4>170</vt:i4>
      </vt:variant>
      <vt:variant>
        <vt:i4>0</vt:i4>
      </vt:variant>
      <vt:variant>
        <vt:i4>5</vt:i4>
      </vt:variant>
      <vt:variant>
        <vt:lpwstr/>
      </vt:variant>
      <vt:variant>
        <vt:lpwstr>_Toc437782167</vt:lpwstr>
      </vt:variant>
      <vt:variant>
        <vt:i4>1507386</vt:i4>
      </vt:variant>
      <vt:variant>
        <vt:i4>164</vt:i4>
      </vt:variant>
      <vt:variant>
        <vt:i4>0</vt:i4>
      </vt:variant>
      <vt:variant>
        <vt:i4>5</vt:i4>
      </vt:variant>
      <vt:variant>
        <vt:lpwstr/>
      </vt:variant>
      <vt:variant>
        <vt:lpwstr>_Toc437782166</vt:lpwstr>
      </vt:variant>
      <vt:variant>
        <vt:i4>1507386</vt:i4>
      </vt:variant>
      <vt:variant>
        <vt:i4>158</vt:i4>
      </vt:variant>
      <vt:variant>
        <vt:i4>0</vt:i4>
      </vt:variant>
      <vt:variant>
        <vt:i4>5</vt:i4>
      </vt:variant>
      <vt:variant>
        <vt:lpwstr/>
      </vt:variant>
      <vt:variant>
        <vt:lpwstr>_Toc437782165</vt:lpwstr>
      </vt:variant>
      <vt:variant>
        <vt:i4>1507386</vt:i4>
      </vt:variant>
      <vt:variant>
        <vt:i4>152</vt:i4>
      </vt:variant>
      <vt:variant>
        <vt:i4>0</vt:i4>
      </vt:variant>
      <vt:variant>
        <vt:i4>5</vt:i4>
      </vt:variant>
      <vt:variant>
        <vt:lpwstr/>
      </vt:variant>
      <vt:variant>
        <vt:lpwstr>_Toc437782164</vt:lpwstr>
      </vt:variant>
      <vt:variant>
        <vt:i4>1507386</vt:i4>
      </vt:variant>
      <vt:variant>
        <vt:i4>146</vt:i4>
      </vt:variant>
      <vt:variant>
        <vt:i4>0</vt:i4>
      </vt:variant>
      <vt:variant>
        <vt:i4>5</vt:i4>
      </vt:variant>
      <vt:variant>
        <vt:lpwstr/>
      </vt:variant>
      <vt:variant>
        <vt:lpwstr>_Toc437782163</vt:lpwstr>
      </vt:variant>
      <vt:variant>
        <vt:i4>1507386</vt:i4>
      </vt:variant>
      <vt:variant>
        <vt:i4>140</vt:i4>
      </vt:variant>
      <vt:variant>
        <vt:i4>0</vt:i4>
      </vt:variant>
      <vt:variant>
        <vt:i4>5</vt:i4>
      </vt:variant>
      <vt:variant>
        <vt:lpwstr/>
      </vt:variant>
      <vt:variant>
        <vt:lpwstr>_Toc437782162</vt:lpwstr>
      </vt:variant>
      <vt:variant>
        <vt:i4>1507386</vt:i4>
      </vt:variant>
      <vt:variant>
        <vt:i4>134</vt:i4>
      </vt:variant>
      <vt:variant>
        <vt:i4>0</vt:i4>
      </vt:variant>
      <vt:variant>
        <vt:i4>5</vt:i4>
      </vt:variant>
      <vt:variant>
        <vt:lpwstr/>
      </vt:variant>
      <vt:variant>
        <vt:lpwstr>_Toc437782161</vt:lpwstr>
      </vt:variant>
      <vt:variant>
        <vt:i4>1507386</vt:i4>
      </vt:variant>
      <vt:variant>
        <vt:i4>128</vt:i4>
      </vt:variant>
      <vt:variant>
        <vt:i4>0</vt:i4>
      </vt:variant>
      <vt:variant>
        <vt:i4>5</vt:i4>
      </vt:variant>
      <vt:variant>
        <vt:lpwstr/>
      </vt:variant>
      <vt:variant>
        <vt:lpwstr>_Toc437782160</vt:lpwstr>
      </vt:variant>
      <vt:variant>
        <vt:i4>1310778</vt:i4>
      </vt:variant>
      <vt:variant>
        <vt:i4>122</vt:i4>
      </vt:variant>
      <vt:variant>
        <vt:i4>0</vt:i4>
      </vt:variant>
      <vt:variant>
        <vt:i4>5</vt:i4>
      </vt:variant>
      <vt:variant>
        <vt:lpwstr/>
      </vt:variant>
      <vt:variant>
        <vt:lpwstr>_Toc437782159</vt:lpwstr>
      </vt:variant>
      <vt:variant>
        <vt:i4>1310778</vt:i4>
      </vt:variant>
      <vt:variant>
        <vt:i4>116</vt:i4>
      </vt:variant>
      <vt:variant>
        <vt:i4>0</vt:i4>
      </vt:variant>
      <vt:variant>
        <vt:i4>5</vt:i4>
      </vt:variant>
      <vt:variant>
        <vt:lpwstr/>
      </vt:variant>
      <vt:variant>
        <vt:lpwstr>_Toc437782158</vt:lpwstr>
      </vt:variant>
      <vt:variant>
        <vt:i4>1310778</vt:i4>
      </vt:variant>
      <vt:variant>
        <vt:i4>110</vt:i4>
      </vt:variant>
      <vt:variant>
        <vt:i4>0</vt:i4>
      </vt:variant>
      <vt:variant>
        <vt:i4>5</vt:i4>
      </vt:variant>
      <vt:variant>
        <vt:lpwstr/>
      </vt:variant>
      <vt:variant>
        <vt:lpwstr>_Toc437782157</vt:lpwstr>
      </vt:variant>
      <vt:variant>
        <vt:i4>1310778</vt:i4>
      </vt:variant>
      <vt:variant>
        <vt:i4>104</vt:i4>
      </vt:variant>
      <vt:variant>
        <vt:i4>0</vt:i4>
      </vt:variant>
      <vt:variant>
        <vt:i4>5</vt:i4>
      </vt:variant>
      <vt:variant>
        <vt:lpwstr/>
      </vt:variant>
      <vt:variant>
        <vt:lpwstr>_Toc437782156</vt:lpwstr>
      </vt:variant>
      <vt:variant>
        <vt:i4>1310778</vt:i4>
      </vt:variant>
      <vt:variant>
        <vt:i4>98</vt:i4>
      </vt:variant>
      <vt:variant>
        <vt:i4>0</vt:i4>
      </vt:variant>
      <vt:variant>
        <vt:i4>5</vt:i4>
      </vt:variant>
      <vt:variant>
        <vt:lpwstr/>
      </vt:variant>
      <vt:variant>
        <vt:lpwstr>_Toc437782155</vt:lpwstr>
      </vt:variant>
      <vt:variant>
        <vt:i4>1310778</vt:i4>
      </vt:variant>
      <vt:variant>
        <vt:i4>92</vt:i4>
      </vt:variant>
      <vt:variant>
        <vt:i4>0</vt:i4>
      </vt:variant>
      <vt:variant>
        <vt:i4>5</vt:i4>
      </vt:variant>
      <vt:variant>
        <vt:lpwstr/>
      </vt:variant>
      <vt:variant>
        <vt:lpwstr>_Toc437782154</vt:lpwstr>
      </vt:variant>
      <vt:variant>
        <vt:i4>1310778</vt:i4>
      </vt:variant>
      <vt:variant>
        <vt:i4>86</vt:i4>
      </vt:variant>
      <vt:variant>
        <vt:i4>0</vt:i4>
      </vt:variant>
      <vt:variant>
        <vt:i4>5</vt:i4>
      </vt:variant>
      <vt:variant>
        <vt:lpwstr/>
      </vt:variant>
      <vt:variant>
        <vt:lpwstr>_Toc437782153</vt:lpwstr>
      </vt:variant>
      <vt:variant>
        <vt:i4>1310778</vt:i4>
      </vt:variant>
      <vt:variant>
        <vt:i4>80</vt:i4>
      </vt:variant>
      <vt:variant>
        <vt:i4>0</vt:i4>
      </vt:variant>
      <vt:variant>
        <vt:i4>5</vt:i4>
      </vt:variant>
      <vt:variant>
        <vt:lpwstr/>
      </vt:variant>
      <vt:variant>
        <vt:lpwstr>_Toc437782152</vt:lpwstr>
      </vt:variant>
      <vt:variant>
        <vt:i4>1310778</vt:i4>
      </vt:variant>
      <vt:variant>
        <vt:i4>74</vt:i4>
      </vt:variant>
      <vt:variant>
        <vt:i4>0</vt:i4>
      </vt:variant>
      <vt:variant>
        <vt:i4>5</vt:i4>
      </vt:variant>
      <vt:variant>
        <vt:lpwstr/>
      </vt:variant>
      <vt:variant>
        <vt:lpwstr>_Toc437782151</vt:lpwstr>
      </vt:variant>
      <vt:variant>
        <vt:i4>1310778</vt:i4>
      </vt:variant>
      <vt:variant>
        <vt:i4>68</vt:i4>
      </vt:variant>
      <vt:variant>
        <vt:i4>0</vt:i4>
      </vt:variant>
      <vt:variant>
        <vt:i4>5</vt:i4>
      </vt:variant>
      <vt:variant>
        <vt:lpwstr/>
      </vt:variant>
      <vt:variant>
        <vt:lpwstr>_Toc437782150</vt:lpwstr>
      </vt:variant>
      <vt:variant>
        <vt:i4>1376314</vt:i4>
      </vt:variant>
      <vt:variant>
        <vt:i4>62</vt:i4>
      </vt:variant>
      <vt:variant>
        <vt:i4>0</vt:i4>
      </vt:variant>
      <vt:variant>
        <vt:i4>5</vt:i4>
      </vt:variant>
      <vt:variant>
        <vt:lpwstr/>
      </vt:variant>
      <vt:variant>
        <vt:lpwstr>_Toc437782149</vt:lpwstr>
      </vt:variant>
      <vt:variant>
        <vt:i4>1376314</vt:i4>
      </vt:variant>
      <vt:variant>
        <vt:i4>56</vt:i4>
      </vt:variant>
      <vt:variant>
        <vt:i4>0</vt:i4>
      </vt:variant>
      <vt:variant>
        <vt:i4>5</vt:i4>
      </vt:variant>
      <vt:variant>
        <vt:lpwstr/>
      </vt:variant>
      <vt:variant>
        <vt:lpwstr>_Toc437782148</vt:lpwstr>
      </vt:variant>
      <vt:variant>
        <vt:i4>1376314</vt:i4>
      </vt:variant>
      <vt:variant>
        <vt:i4>50</vt:i4>
      </vt:variant>
      <vt:variant>
        <vt:i4>0</vt:i4>
      </vt:variant>
      <vt:variant>
        <vt:i4>5</vt:i4>
      </vt:variant>
      <vt:variant>
        <vt:lpwstr/>
      </vt:variant>
      <vt:variant>
        <vt:lpwstr>_Toc437782147</vt:lpwstr>
      </vt:variant>
      <vt:variant>
        <vt:i4>1376314</vt:i4>
      </vt:variant>
      <vt:variant>
        <vt:i4>44</vt:i4>
      </vt:variant>
      <vt:variant>
        <vt:i4>0</vt:i4>
      </vt:variant>
      <vt:variant>
        <vt:i4>5</vt:i4>
      </vt:variant>
      <vt:variant>
        <vt:lpwstr/>
      </vt:variant>
      <vt:variant>
        <vt:lpwstr>_Toc437782146</vt:lpwstr>
      </vt:variant>
      <vt:variant>
        <vt:i4>1376314</vt:i4>
      </vt:variant>
      <vt:variant>
        <vt:i4>38</vt:i4>
      </vt:variant>
      <vt:variant>
        <vt:i4>0</vt:i4>
      </vt:variant>
      <vt:variant>
        <vt:i4>5</vt:i4>
      </vt:variant>
      <vt:variant>
        <vt:lpwstr/>
      </vt:variant>
      <vt:variant>
        <vt:lpwstr>_Toc437782145</vt:lpwstr>
      </vt:variant>
      <vt:variant>
        <vt:i4>1376314</vt:i4>
      </vt:variant>
      <vt:variant>
        <vt:i4>32</vt:i4>
      </vt:variant>
      <vt:variant>
        <vt:i4>0</vt:i4>
      </vt:variant>
      <vt:variant>
        <vt:i4>5</vt:i4>
      </vt:variant>
      <vt:variant>
        <vt:lpwstr/>
      </vt:variant>
      <vt:variant>
        <vt:lpwstr>_Toc437782144</vt:lpwstr>
      </vt:variant>
      <vt:variant>
        <vt:i4>1376314</vt:i4>
      </vt:variant>
      <vt:variant>
        <vt:i4>26</vt:i4>
      </vt:variant>
      <vt:variant>
        <vt:i4>0</vt:i4>
      </vt:variant>
      <vt:variant>
        <vt:i4>5</vt:i4>
      </vt:variant>
      <vt:variant>
        <vt:lpwstr/>
      </vt:variant>
      <vt:variant>
        <vt:lpwstr>_Toc437782143</vt:lpwstr>
      </vt:variant>
      <vt:variant>
        <vt:i4>1376314</vt:i4>
      </vt:variant>
      <vt:variant>
        <vt:i4>20</vt:i4>
      </vt:variant>
      <vt:variant>
        <vt:i4>0</vt:i4>
      </vt:variant>
      <vt:variant>
        <vt:i4>5</vt:i4>
      </vt:variant>
      <vt:variant>
        <vt:lpwstr/>
      </vt:variant>
      <vt:variant>
        <vt:lpwstr>_Toc437782142</vt:lpwstr>
      </vt:variant>
      <vt:variant>
        <vt:i4>1376314</vt:i4>
      </vt:variant>
      <vt:variant>
        <vt:i4>14</vt:i4>
      </vt:variant>
      <vt:variant>
        <vt:i4>0</vt:i4>
      </vt:variant>
      <vt:variant>
        <vt:i4>5</vt:i4>
      </vt:variant>
      <vt:variant>
        <vt:lpwstr/>
      </vt:variant>
      <vt:variant>
        <vt:lpwstr>_Toc437782141</vt:lpwstr>
      </vt:variant>
      <vt:variant>
        <vt:i4>1376314</vt:i4>
      </vt:variant>
      <vt:variant>
        <vt:i4>8</vt:i4>
      </vt:variant>
      <vt:variant>
        <vt:i4>0</vt:i4>
      </vt:variant>
      <vt:variant>
        <vt:i4>5</vt:i4>
      </vt:variant>
      <vt:variant>
        <vt:lpwstr/>
      </vt:variant>
      <vt:variant>
        <vt:lpwstr>_Toc437782140</vt:lpwstr>
      </vt:variant>
      <vt:variant>
        <vt:i4>1179706</vt:i4>
      </vt:variant>
      <vt:variant>
        <vt:i4>2</vt:i4>
      </vt:variant>
      <vt:variant>
        <vt:i4>0</vt:i4>
      </vt:variant>
      <vt:variant>
        <vt:i4>5</vt:i4>
      </vt:variant>
      <vt:variant>
        <vt:lpwstr/>
      </vt:variant>
      <vt:variant>
        <vt:lpwstr>_Toc437782139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2017-11-10T06:12:00Z</dcterms:created>
  <dcterms:modified xsi:type="dcterms:W3CDTF">2018-03-07T10:19:00Z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