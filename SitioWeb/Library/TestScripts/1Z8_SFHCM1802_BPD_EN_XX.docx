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985A3A" w:rsidRPr="00873ACA" w14:paraId="2BAD10E2" w14:textId="77777777" w:rsidTr="00505EBE">
        <w:trPr>
          <w:trHeight w:hRule="exact" w:val="227"/>
        </w:trPr>
        <w:tc>
          <w:tcPr>
            <w:tcW w:w="4962" w:type="dxa"/>
            <w:tcBorders>
              <w:bottom w:val="single" w:sz="4" w:space="0" w:color="auto"/>
            </w:tcBorders>
            <w:shd w:val="clear" w:color="auto" w:fill="000000"/>
          </w:tcPr>
          <w:p w14:paraId="27A06EA5" w14:textId="77777777" w:rsidR="00985A3A" w:rsidRPr="00873ACA" w:rsidRDefault="00985A3A" w:rsidP="00505EBE">
            <w:pPr>
              <w:pStyle w:val="ListNumber"/>
              <w:numPr>
                <w:ilvl w:val="0"/>
                <w:numId w:val="0"/>
              </w:numPr>
              <w:ind w:left="340"/>
            </w:pPr>
          </w:p>
        </w:tc>
        <w:tc>
          <w:tcPr>
            <w:tcW w:w="9383" w:type="dxa"/>
            <w:tcBorders>
              <w:bottom w:val="single" w:sz="4" w:space="0" w:color="auto"/>
            </w:tcBorders>
            <w:shd w:val="clear" w:color="auto" w:fill="000000"/>
          </w:tcPr>
          <w:p w14:paraId="50C188E1" w14:textId="77777777" w:rsidR="00985A3A" w:rsidRPr="00873ACA" w:rsidRDefault="00985A3A" w:rsidP="00505EBE"/>
        </w:tc>
      </w:tr>
      <w:tr w:rsidR="00985A3A" w:rsidRPr="00873ACA" w14:paraId="1A9ED77B" w14:textId="77777777" w:rsidTr="00505EBE">
        <w:trPr>
          <w:trHeight w:val="636"/>
        </w:trPr>
        <w:tc>
          <w:tcPr>
            <w:tcW w:w="4962" w:type="dxa"/>
            <w:vMerge w:val="restart"/>
            <w:tcBorders>
              <w:top w:val="single" w:sz="4" w:space="0" w:color="auto"/>
              <w:bottom w:val="nil"/>
              <w:right w:val="nil"/>
            </w:tcBorders>
            <w:shd w:val="clear" w:color="auto" w:fill="F0AB00"/>
            <w:tcMar>
              <w:top w:w="113" w:type="dxa"/>
            </w:tcMar>
          </w:tcPr>
          <w:p w14:paraId="296D6C38" w14:textId="77777777" w:rsidR="00985A3A" w:rsidRPr="00873ACA" w:rsidRDefault="00985A3A" w:rsidP="00505EBE">
            <w:pPr>
              <w:pStyle w:val="SAPCollateralType"/>
            </w:pPr>
            <w:r w:rsidRPr="00873ACA">
              <w:t>Test Script</w:t>
            </w:r>
          </w:p>
          <w:p w14:paraId="1B1CD846" w14:textId="77777777" w:rsidR="00FE1B9C" w:rsidRPr="00C50C67" w:rsidRDefault="00FE1B9C" w:rsidP="00FE1B9C">
            <w:pPr>
              <w:pStyle w:val="SAPDocumentVersion"/>
              <w:rPr>
                <w:rStyle w:val="PlaceholderText"/>
                <w:rFonts w:eastAsia="SimSun"/>
                <w:color w:val="000000"/>
                <w:lang w:eastAsia="zh-CN"/>
              </w:rPr>
            </w:pPr>
            <w:r>
              <w:rPr>
                <w:rStyle w:val="PlaceholderText"/>
                <w:color w:val="000000"/>
              </w:rPr>
              <w:t xml:space="preserve">SAP </w:t>
            </w:r>
            <w:r w:rsidRPr="00C50C67">
              <w:rPr>
                <w:rStyle w:val="PlaceholderText"/>
                <w:color w:val="000000"/>
              </w:rPr>
              <w:t>SuccessFactors HCM Core</w:t>
            </w:r>
          </w:p>
          <w:p w14:paraId="3CA1A862" w14:textId="1DBA4D76" w:rsidR="00FE1B9C" w:rsidRPr="00C50C67" w:rsidRDefault="00982520" w:rsidP="00FE1B9C">
            <w:pPr>
              <w:pStyle w:val="SAPDocumentVersion"/>
              <w:rPr>
                <w:rFonts w:eastAsia="SimSun"/>
                <w:lang w:eastAsia="zh-CN"/>
              </w:rPr>
            </w:pPr>
            <w:del w:id="0" w:author="Author" w:date="2018-01-29T15:08:00Z">
              <w:r w:rsidDel="00CA6F26">
                <w:rPr>
                  <w:rFonts w:eastAsia="SimSun"/>
                  <w:lang w:eastAsia="zh-CN"/>
                </w:rPr>
                <w:delText>January</w:delText>
              </w:r>
              <w:r w:rsidR="00FD02CF" w:rsidRPr="00C50C67" w:rsidDel="00CA6F26">
                <w:rPr>
                  <w:rFonts w:eastAsia="SimSun"/>
                  <w:lang w:eastAsia="zh-CN"/>
                </w:rPr>
                <w:delText xml:space="preserve"> </w:delText>
              </w:r>
            </w:del>
            <w:ins w:id="1" w:author="Author" w:date="2018-01-29T15:08:00Z">
              <w:r w:rsidR="00CA6F26">
                <w:rPr>
                  <w:rFonts w:eastAsia="SimSun"/>
                  <w:lang w:eastAsia="zh-CN"/>
                </w:rPr>
                <w:t>April</w:t>
              </w:r>
              <w:r w:rsidR="00CA6F26" w:rsidRPr="00C50C67">
                <w:rPr>
                  <w:rFonts w:eastAsia="SimSun"/>
                  <w:lang w:eastAsia="zh-CN"/>
                </w:rPr>
                <w:t xml:space="preserve"> </w:t>
              </w:r>
            </w:ins>
            <w:r w:rsidR="00FE1B9C" w:rsidRPr="00C50C67">
              <w:t>201</w:t>
            </w:r>
            <w:r w:rsidR="00B70B07">
              <w:t>8</w:t>
            </w:r>
          </w:p>
          <w:p w14:paraId="4ADC4049" w14:textId="20C57EDC" w:rsidR="00985A3A" w:rsidRPr="00873ACA" w:rsidRDefault="00FE1B9C" w:rsidP="00FE1B9C">
            <w:pPr>
              <w:pStyle w:val="SAPDocumentVersion"/>
            </w:pPr>
            <w:r w:rsidRPr="00C50C67">
              <w:t>English</w:t>
            </w:r>
          </w:p>
        </w:tc>
        <w:tc>
          <w:tcPr>
            <w:tcW w:w="9383" w:type="dxa"/>
            <w:tcBorders>
              <w:top w:val="single" w:sz="4" w:space="0" w:color="auto"/>
              <w:left w:val="nil"/>
              <w:bottom w:val="nil"/>
            </w:tcBorders>
            <w:shd w:val="clear" w:color="auto" w:fill="F0AB00"/>
            <w:tcMar>
              <w:top w:w="113" w:type="dxa"/>
            </w:tcMar>
          </w:tcPr>
          <w:p w14:paraId="7E9AFB12" w14:textId="77777777" w:rsidR="00985A3A" w:rsidRPr="00873ACA" w:rsidRDefault="00985A3A" w:rsidP="00505EBE">
            <w:pPr>
              <w:pStyle w:val="SAPSecurityLevel"/>
            </w:pPr>
            <w:bookmarkStart w:id="2" w:name="securitylevel"/>
            <w:r w:rsidRPr="00873ACA">
              <w:t>Customer</w:t>
            </w:r>
            <w:bookmarkEnd w:id="2"/>
          </w:p>
        </w:tc>
      </w:tr>
      <w:tr w:rsidR="00985A3A" w:rsidRPr="00873ACA" w14:paraId="2A236BAB" w14:textId="77777777" w:rsidTr="00505EBE">
        <w:trPr>
          <w:trHeight w:hRule="exact" w:val="2402"/>
        </w:trPr>
        <w:tc>
          <w:tcPr>
            <w:tcW w:w="4962" w:type="dxa"/>
            <w:vMerge/>
            <w:tcBorders>
              <w:top w:val="nil"/>
              <w:bottom w:val="nil"/>
              <w:right w:val="nil"/>
            </w:tcBorders>
            <w:shd w:val="clear" w:color="auto" w:fill="F0AB00"/>
            <w:tcMar>
              <w:top w:w="113" w:type="dxa"/>
            </w:tcMar>
          </w:tcPr>
          <w:p w14:paraId="5ABD3990" w14:textId="77777777" w:rsidR="00985A3A" w:rsidRPr="00873ACA" w:rsidRDefault="00985A3A" w:rsidP="00505EBE">
            <w:pPr>
              <w:pStyle w:val="SAPCollateralType"/>
            </w:pPr>
          </w:p>
        </w:tc>
        <w:tc>
          <w:tcPr>
            <w:tcW w:w="9383" w:type="dxa"/>
            <w:tcBorders>
              <w:top w:val="nil"/>
              <w:left w:val="nil"/>
              <w:bottom w:val="nil"/>
            </w:tcBorders>
            <w:shd w:val="clear" w:color="auto" w:fill="F0AB00"/>
            <w:tcMar>
              <w:top w:w="113" w:type="dxa"/>
            </w:tcMar>
          </w:tcPr>
          <w:p w14:paraId="285625C7" w14:textId="1DDB8A0F" w:rsidR="00985A3A" w:rsidRPr="00873ACA" w:rsidRDefault="000E7095" w:rsidP="00505EBE">
            <w:pPr>
              <w:pStyle w:val="SAPMainTitle"/>
            </w:pPr>
            <w:commentRangeStart w:id="3"/>
            <w:r>
              <w:t>Manage Concurrent Employment</w:t>
            </w:r>
            <w:commentRangeEnd w:id="3"/>
            <w:r w:rsidR="00753E14">
              <w:rPr>
                <w:rStyle w:val="CommentReference"/>
                <w:rFonts w:ascii="BentonSans Book" w:hAnsi="BentonSans Book"/>
                <w:color w:val="auto"/>
              </w:rPr>
              <w:commentReference w:id="3"/>
            </w:r>
          </w:p>
          <w:p w14:paraId="0BF3FC51" w14:textId="27178D5A" w:rsidR="00985A3A" w:rsidRPr="00873ACA" w:rsidRDefault="00985A3A" w:rsidP="000E7095">
            <w:pPr>
              <w:pStyle w:val="SAPSubTitle"/>
            </w:pPr>
            <w:r w:rsidRPr="00873ACA">
              <w:t xml:space="preserve">ID: </w:t>
            </w:r>
            <w:r w:rsidR="000E7095">
              <w:t>1Z8</w:t>
            </w:r>
          </w:p>
        </w:tc>
      </w:tr>
    </w:tbl>
    <w:p w14:paraId="2BE65A76" w14:textId="77777777" w:rsidR="00985A3A" w:rsidRPr="00873ACA" w:rsidRDefault="00985A3A" w:rsidP="00985A3A">
      <w:pPr>
        <w:pStyle w:val="SAPKeyblockTitle"/>
      </w:pPr>
      <w:r w:rsidRPr="00873ACA">
        <w:t>Table of Contents</w:t>
      </w:r>
    </w:p>
    <w:p w14:paraId="17DAB2F4" w14:textId="02E7BEA9" w:rsidR="00852CAE" w:rsidRDefault="00985A3A">
      <w:pPr>
        <w:pStyle w:val="TOC1"/>
        <w:rPr>
          <w:rFonts w:asciiTheme="minorHAnsi" w:eastAsiaTheme="minorEastAsia" w:hAnsiTheme="minorHAnsi" w:cstheme="minorBidi"/>
          <w:noProof/>
          <w:sz w:val="22"/>
          <w:szCs w:val="22"/>
        </w:rPr>
      </w:pPr>
      <w:r w:rsidRPr="00873ACA">
        <w:rPr>
          <w:rFonts w:ascii="BentonSans Bold" w:hAnsi="BentonSans Bold"/>
        </w:rPr>
        <w:fldChar w:fldCharType="begin"/>
      </w:r>
      <w:r w:rsidRPr="00873ACA">
        <w:rPr>
          <w:rFonts w:ascii="BentonSans Bold" w:hAnsi="BentonSans Bold"/>
        </w:rPr>
        <w:instrText xml:space="preserve"> TOC \o "1-5" \h \z \u </w:instrText>
      </w:r>
      <w:r w:rsidRPr="00873ACA">
        <w:rPr>
          <w:rFonts w:ascii="BentonSans Bold" w:hAnsi="BentonSans Bold"/>
        </w:rPr>
        <w:fldChar w:fldCharType="separate"/>
      </w:r>
      <w:hyperlink w:anchor="_Toc507321687" w:history="1">
        <w:r w:rsidR="00852CAE" w:rsidRPr="00B446FA">
          <w:rPr>
            <w:rStyle w:val="Hyperlink"/>
            <w:noProof/>
          </w:rPr>
          <w:t>1</w:t>
        </w:r>
        <w:r w:rsidR="00852CAE">
          <w:rPr>
            <w:rFonts w:asciiTheme="minorHAnsi" w:eastAsiaTheme="minorEastAsia" w:hAnsiTheme="minorHAnsi" w:cstheme="minorBidi"/>
            <w:noProof/>
            <w:sz w:val="22"/>
            <w:szCs w:val="22"/>
          </w:rPr>
          <w:tab/>
        </w:r>
        <w:r w:rsidR="00852CAE" w:rsidRPr="00B446FA">
          <w:rPr>
            <w:rStyle w:val="Hyperlink"/>
            <w:noProof/>
          </w:rPr>
          <w:t>Purpose</w:t>
        </w:r>
        <w:r w:rsidR="00852CAE">
          <w:rPr>
            <w:noProof/>
            <w:webHidden/>
          </w:rPr>
          <w:tab/>
        </w:r>
        <w:r w:rsidR="00852CAE">
          <w:rPr>
            <w:noProof/>
            <w:webHidden/>
          </w:rPr>
          <w:fldChar w:fldCharType="begin"/>
        </w:r>
        <w:r w:rsidR="00852CAE">
          <w:rPr>
            <w:noProof/>
            <w:webHidden/>
          </w:rPr>
          <w:instrText xml:space="preserve"> PAGEREF _Toc507321687 \h </w:instrText>
        </w:r>
        <w:r w:rsidR="00852CAE">
          <w:rPr>
            <w:noProof/>
            <w:webHidden/>
          </w:rPr>
        </w:r>
        <w:r w:rsidR="00852CAE">
          <w:rPr>
            <w:noProof/>
            <w:webHidden/>
          </w:rPr>
          <w:fldChar w:fldCharType="separate"/>
        </w:r>
        <w:r w:rsidR="00852CAE">
          <w:rPr>
            <w:noProof/>
            <w:webHidden/>
          </w:rPr>
          <w:t>4</w:t>
        </w:r>
        <w:r w:rsidR="00852CAE">
          <w:rPr>
            <w:noProof/>
            <w:webHidden/>
          </w:rPr>
          <w:fldChar w:fldCharType="end"/>
        </w:r>
      </w:hyperlink>
    </w:p>
    <w:p w14:paraId="3C0FF5D6" w14:textId="0C25EF77" w:rsidR="00852CAE" w:rsidRDefault="007E34FD">
      <w:pPr>
        <w:pStyle w:val="TOC2"/>
        <w:rPr>
          <w:rFonts w:asciiTheme="minorHAnsi" w:eastAsiaTheme="minorEastAsia" w:hAnsiTheme="minorHAnsi" w:cstheme="minorBidi"/>
          <w:noProof/>
          <w:sz w:val="22"/>
          <w:szCs w:val="22"/>
        </w:rPr>
      </w:pPr>
      <w:hyperlink w:anchor="_Toc507321688" w:history="1">
        <w:r w:rsidR="00852CAE" w:rsidRPr="00B446FA">
          <w:rPr>
            <w:rStyle w:val="Hyperlink"/>
            <w:noProof/>
          </w:rPr>
          <w:t>1.1</w:t>
        </w:r>
        <w:r w:rsidR="00852CAE">
          <w:rPr>
            <w:rFonts w:asciiTheme="minorHAnsi" w:eastAsiaTheme="minorEastAsia" w:hAnsiTheme="minorHAnsi" w:cstheme="minorBidi"/>
            <w:noProof/>
            <w:sz w:val="22"/>
            <w:szCs w:val="22"/>
          </w:rPr>
          <w:tab/>
        </w:r>
        <w:r w:rsidR="00852CAE" w:rsidRPr="00B446FA">
          <w:rPr>
            <w:rStyle w:val="Hyperlink"/>
            <w:noProof/>
          </w:rPr>
          <w:t>Purpose of the Document</w:t>
        </w:r>
        <w:r w:rsidR="00852CAE">
          <w:rPr>
            <w:noProof/>
            <w:webHidden/>
          </w:rPr>
          <w:tab/>
        </w:r>
        <w:r w:rsidR="00852CAE">
          <w:rPr>
            <w:noProof/>
            <w:webHidden/>
          </w:rPr>
          <w:fldChar w:fldCharType="begin"/>
        </w:r>
        <w:r w:rsidR="00852CAE">
          <w:rPr>
            <w:noProof/>
            <w:webHidden/>
          </w:rPr>
          <w:instrText xml:space="preserve"> PAGEREF _Toc507321688 \h </w:instrText>
        </w:r>
        <w:r w:rsidR="00852CAE">
          <w:rPr>
            <w:noProof/>
            <w:webHidden/>
          </w:rPr>
        </w:r>
        <w:r w:rsidR="00852CAE">
          <w:rPr>
            <w:noProof/>
            <w:webHidden/>
          </w:rPr>
          <w:fldChar w:fldCharType="separate"/>
        </w:r>
        <w:r w:rsidR="00852CAE">
          <w:rPr>
            <w:noProof/>
            <w:webHidden/>
          </w:rPr>
          <w:t>4</w:t>
        </w:r>
        <w:r w:rsidR="00852CAE">
          <w:rPr>
            <w:noProof/>
            <w:webHidden/>
          </w:rPr>
          <w:fldChar w:fldCharType="end"/>
        </w:r>
      </w:hyperlink>
    </w:p>
    <w:p w14:paraId="4B56D940" w14:textId="249A00B7" w:rsidR="00852CAE" w:rsidRDefault="007E34FD">
      <w:pPr>
        <w:pStyle w:val="TOC2"/>
        <w:rPr>
          <w:rFonts w:asciiTheme="minorHAnsi" w:eastAsiaTheme="minorEastAsia" w:hAnsiTheme="minorHAnsi" w:cstheme="minorBidi"/>
          <w:noProof/>
          <w:sz w:val="22"/>
          <w:szCs w:val="22"/>
        </w:rPr>
      </w:pPr>
      <w:hyperlink w:anchor="_Toc507321689" w:history="1">
        <w:r w:rsidR="00852CAE" w:rsidRPr="00B446FA">
          <w:rPr>
            <w:rStyle w:val="Hyperlink"/>
            <w:noProof/>
          </w:rPr>
          <w:t>1.2</w:t>
        </w:r>
        <w:r w:rsidR="00852CAE">
          <w:rPr>
            <w:rFonts w:asciiTheme="minorHAnsi" w:eastAsiaTheme="minorEastAsia" w:hAnsiTheme="minorHAnsi" w:cstheme="minorBidi"/>
            <w:noProof/>
            <w:sz w:val="22"/>
            <w:szCs w:val="22"/>
          </w:rPr>
          <w:tab/>
        </w:r>
        <w:r w:rsidR="00852CAE" w:rsidRPr="00B446FA">
          <w:rPr>
            <w:rStyle w:val="Hyperlink"/>
            <w:noProof/>
          </w:rPr>
          <w:t>Purpose of Manage Concurrent Employment</w:t>
        </w:r>
        <w:r w:rsidR="00852CAE">
          <w:rPr>
            <w:noProof/>
            <w:webHidden/>
          </w:rPr>
          <w:tab/>
        </w:r>
        <w:r w:rsidR="00852CAE">
          <w:rPr>
            <w:noProof/>
            <w:webHidden/>
          </w:rPr>
          <w:fldChar w:fldCharType="begin"/>
        </w:r>
        <w:r w:rsidR="00852CAE">
          <w:rPr>
            <w:noProof/>
            <w:webHidden/>
          </w:rPr>
          <w:instrText xml:space="preserve"> PAGEREF _Toc507321689 \h </w:instrText>
        </w:r>
        <w:r w:rsidR="00852CAE">
          <w:rPr>
            <w:noProof/>
            <w:webHidden/>
          </w:rPr>
        </w:r>
        <w:r w:rsidR="00852CAE">
          <w:rPr>
            <w:noProof/>
            <w:webHidden/>
          </w:rPr>
          <w:fldChar w:fldCharType="separate"/>
        </w:r>
        <w:r w:rsidR="00852CAE">
          <w:rPr>
            <w:noProof/>
            <w:webHidden/>
          </w:rPr>
          <w:t>4</w:t>
        </w:r>
        <w:r w:rsidR="00852CAE">
          <w:rPr>
            <w:noProof/>
            <w:webHidden/>
          </w:rPr>
          <w:fldChar w:fldCharType="end"/>
        </w:r>
      </w:hyperlink>
    </w:p>
    <w:p w14:paraId="5DD9432A" w14:textId="7A3CE601" w:rsidR="00852CAE" w:rsidRDefault="007E34FD">
      <w:pPr>
        <w:pStyle w:val="TOC1"/>
        <w:rPr>
          <w:rFonts w:asciiTheme="minorHAnsi" w:eastAsiaTheme="minorEastAsia" w:hAnsiTheme="minorHAnsi" w:cstheme="minorBidi"/>
          <w:noProof/>
          <w:sz w:val="22"/>
          <w:szCs w:val="22"/>
        </w:rPr>
      </w:pPr>
      <w:hyperlink w:anchor="_Toc507321690" w:history="1">
        <w:r w:rsidR="00852CAE" w:rsidRPr="00B446FA">
          <w:rPr>
            <w:rStyle w:val="Hyperlink"/>
            <w:noProof/>
          </w:rPr>
          <w:t>2</w:t>
        </w:r>
        <w:r w:rsidR="00852CAE">
          <w:rPr>
            <w:rFonts w:asciiTheme="minorHAnsi" w:eastAsiaTheme="minorEastAsia" w:hAnsiTheme="minorHAnsi" w:cstheme="minorBidi"/>
            <w:noProof/>
            <w:sz w:val="22"/>
            <w:szCs w:val="22"/>
          </w:rPr>
          <w:tab/>
        </w:r>
        <w:r w:rsidR="00852CAE" w:rsidRPr="00B446FA">
          <w:rPr>
            <w:rStyle w:val="Hyperlink"/>
            <w:noProof/>
          </w:rPr>
          <w:t>Prerequisites</w:t>
        </w:r>
        <w:r w:rsidR="00852CAE">
          <w:rPr>
            <w:noProof/>
            <w:webHidden/>
          </w:rPr>
          <w:tab/>
        </w:r>
        <w:r w:rsidR="00852CAE">
          <w:rPr>
            <w:noProof/>
            <w:webHidden/>
          </w:rPr>
          <w:fldChar w:fldCharType="begin"/>
        </w:r>
        <w:r w:rsidR="00852CAE">
          <w:rPr>
            <w:noProof/>
            <w:webHidden/>
          </w:rPr>
          <w:instrText xml:space="preserve"> PAGEREF _Toc507321690 \h </w:instrText>
        </w:r>
        <w:r w:rsidR="00852CAE">
          <w:rPr>
            <w:noProof/>
            <w:webHidden/>
          </w:rPr>
        </w:r>
        <w:r w:rsidR="00852CAE">
          <w:rPr>
            <w:noProof/>
            <w:webHidden/>
          </w:rPr>
          <w:fldChar w:fldCharType="separate"/>
        </w:r>
        <w:r w:rsidR="00852CAE">
          <w:rPr>
            <w:noProof/>
            <w:webHidden/>
          </w:rPr>
          <w:t>5</w:t>
        </w:r>
        <w:r w:rsidR="00852CAE">
          <w:rPr>
            <w:noProof/>
            <w:webHidden/>
          </w:rPr>
          <w:fldChar w:fldCharType="end"/>
        </w:r>
      </w:hyperlink>
    </w:p>
    <w:p w14:paraId="72F29711" w14:textId="4725E239" w:rsidR="00852CAE" w:rsidRDefault="007E34FD">
      <w:pPr>
        <w:pStyle w:val="TOC2"/>
        <w:rPr>
          <w:rFonts w:asciiTheme="minorHAnsi" w:eastAsiaTheme="minorEastAsia" w:hAnsiTheme="minorHAnsi" w:cstheme="minorBidi"/>
          <w:noProof/>
          <w:sz w:val="22"/>
          <w:szCs w:val="22"/>
        </w:rPr>
      </w:pPr>
      <w:hyperlink w:anchor="_Toc507321691" w:history="1">
        <w:r w:rsidR="00852CAE" w:rsidRPr="00B446FA">
          <w:rPr>
            <w:rStyle w:val="Hyperlink"/>
            <w:noProof/>
          </w:rPr>
          <w:t>2.1</w:t>
        </w:r>
        <w:r w:rsidR="00852CAE">
          <w:rPr>
            <w:rFonts w:asciiTheme="minorHAnsi" w:eastAsiaTheme="minorEastAsia" w:hAnsiTheme="minorHAnsi" w:cstheme="minorBidi"/>
            <w:noProof/>
            <w:sz w:val="22"/>
            <w:szCs w:val="22"/>
          </w:rPr>
          <w:tab/>
        </w:r>
        <w:r w:rsidR="00852CAE" w:rsidRPr="00B446FA">
          <w:rPr>
            <w:rStyle w:val="Hyperlink"/>
            <w:noProof/>
          </w:rPr>
          <w:t>Configuration</w:t>
        </w:r>
        <w:r w:rsidR="00852CAE">
          <w:rPr>
            <w:noProof/>
            <w:webHidden/>
          </w:rPr>
          <w:tab/>
        </w:r>
        <w:r w:rsidR="00852CAE">
          <w:rPr>
            <w:noProof/>
            <w:webHidden/>
          </w:rPr>
          <w:fldChar w:fldCharType="begin"/>
        </w:r>
        <w:r w:rsidR="00852CAE">
          <w:rPr>
            <w:noProof/>
            <w:webHidden/>
          </w:rPr>
          <w:instrText xml:space="preserve"> PAGEREF _Toc507321691 \h </w:instrText>
        </w:r>
        <w:r w:rsidR="00852CAE">
          <w:rPr>
            <w:noProof/>
            <w:webHidden/>
          </w:rPr>
        </w:r>
        <w:r w:rsidR="00852CAE">
          <w:rPr>
            <w:noProof/>
            <w:webHidden/>
          </w:rPr>
          <w:fldChar w:fldCharType="separate"/>
        </w:r>
        <w:r w:rsidR="00852CAE">
          <w:rPr>
            <w:noProof/>
            <w:webHidden/>
          </w:rPr>
          <w:t>5</w:t>
        </w:r>
        <w:r w:rsidR="00852CAE">
          <w:rPr>
            <w:noProof/>
            <w:webHidden/>
          </w:rPr>
          <w:fldChar w:fldCharType="end"/>
        </w:r>
      </w:hyperlink>
    </w:p>
    <w:p w14:paraId="5F9A6E32" w14:textId="3F6EF73B" w:rsidR="00852CAE" w:rsidRDefault="007E34FD">
      <w:pPr>
        <w:pStyle w:val="TOC2"/>
        <w:rPr>
          <w:rFonts w:asciiTheme="minorHAnsi" w:eastAsiaTheme="minorEastAsia" w:hAnsiTheme="minorHAnsi" w:cstheme="minorBidi"/>
          <w:noProof/>
          <w:sz w:val="22"/>
          <w:szCs w:val="22"/>
        </w:rPr>
      </w:pPr>
      <w:hyperlink w:anchor="_Toc507321692" w:history="1">
        <w:r w:rsidR="00852CAE" w:rsidRPr="00B446FA">
          <w:rPr>
            <w:rStyle w:val="Hyperlink"/>
            <w:noProof/>
          </w:rPr>
          <w:t>2.2</w:t>
        </w:r>
        <w:r w:rsidR="00852CAE">
          <w:rPr>
            <w:rFonts w:asciiTheme="minorHAnsi" w:eastAsiaTheme="minorEastAsia" w:hAnsiTheme="minorHAnsi" w:cstheme="minorBidi"/>
            <w:noProof/>
            <w:sz w:val="22"/>
            <w:szCs w:val="22"/>
          </w:rPr>
          <w:tab/>
        </w:r>
        <w:r w:rsidR="00852CAE" w:rsidRPr="00B446FA">
          <w:rPr>
            <w:rStyle w:val="Hyperlink"/>
            <w:noProof/>
          </w:rPr>
          <w:t>System Access</w:t>
        </w:r>
        <w:r w:rsidR="00852CAE">
          <w:rPr>
            <w:noProof/>
            <w:webHidden/>
          </w:rPr>
          <w:tab/>
        </w:r>
        <w:r w:rsidR="00852CAE">
          <w:rPr>
            <w:noProof/>
            <w:webHidden/>
          </w:rPr>
          <w:fldChar w:fldCharType="begin"/>
        </w:r>
        <w:r w:rsidR="00852CAE">
          <w:rPr>
            <w:noProof/>
            <w:webHidden/>
          </w:rPr>
          <w:instrText xml:space="preserve"> PAGEREF _Toc507321692 \h </w:instrText>
        </w:r>
        <w:r w:rsidR="00852CAE">
          <w:rPr>
            <w:noProof/>
            <w:webHidden/>
          </w:rPr>
        </w:r>
        <w:r w:rsidR="00852CAE">
          <w:rPr>
            <w:noProof/>
            <w:webHidden/>
          </w:rPr>
          <w:fldChar w:fldCharType="separate"/>
        </w:r>
        <w:r w:rsidR="00852CAE">
          <w:rPr>
            <w:noProof/>
            <w:webHidden/>
          </w:rPr>
          <w:t>5</w:t>
        </w:r>
        <w:r w:rsidR="00852CAE">
          <w:rPr>
            <w:noProof/>
            <w:webHidden/>
          </w:rPr>
          <w:fldChar w:fldCharType="end"/>
        </w:r>
      </w:hyperlink>
    </w:p>
    <w:p w14:paraId="42825A4B" w14:textId="001E63F5" w:rsidR="00852CAE" w:rsidRDefault="007E34FD">
      <w:pPr>
        <w:pStyle w:val="TOC2"/>
        <w:rPr>
          <w:rFonts w:asciiTheme="minorHAnsi" w:eastAsiaTheme="minorEastAsia" w:hAnsiTheme="minorHAnsi" w:cstheme="minorBidi"/>
          <w:noProof/>
          <w:sz w:val="22"/>
          <w:szCs w:val="22"/>
        </w:rPr>
      </w:pPr>
      <w:hyperlink w:anchor="_Toc507321693" w:history="1">
        <w:r w:rsidR="00852CAE" w:rsidRPr="00B446FA">
          <w:rPr>
            <w:rStyle w:val="Hyperlink"/>
            <w:noProof/>
          </w:rPr>
          <w:t>2.3</w:t>
        </w:r>
        <w:r w:rsidR="00852CAE">
          <w:rPr>
            <w:rFonts w:asciiTheme="minorHAnsi" w:eastAsiaTheme="minorEastAsia" w:hAnsiTheme="minorHAnsi" w:cstheme="minorBidi"/>
            <w:noProof/>
            <w:sz w:val="22"/>
            <w:szCs w:val="22"/>
          </w:rPr>
          <w:tab/>
        </w:r>
        <w:r w:rsidR="00852CAE" w:rsidRPr="00B446FA">
          <w:rPr>
            <w:rStyle w:val="Hyperlink"/>
            <w:noProof/>
          </w:rPr>
          <w:t>Roles</w:t>
        </w:r>
        <w:r w:rsidR="00852CAE">
          <w:rPr>
            <w:noProof/>
            <w:webHidden/>
          </w:rPr>
          <w:tab/>
        </w:r>
        <w:r w:rsidR="00852CAE">
          <w:rPr>
            <w:noProof/>
            <w:webHidden/>
          </w:rPr>
          <w:fldChar w:fldCharType="begin"/>
        </w:r>
        <w:r w:rsidR="00852CAE">
          <w:rPr>
            <w:noProof/>
            <w:webHidden/>
          </w:rPr>
          <w:instrText xml:space="preserve"> PAGEREF _Toc507321693 \h </w:instrText>
        </w:r>
        <w:r w:rsidR="00852CAE">
          <w:rPr>
            <w:noProof/>
            <w:webHidden/>
          </w:rPr>
        </w:r>
        <w:r w:rsidR="00852CAE">
          <w:rPr>
            <w:noProof/>
            <w:webHidden/>
          </w:rPr>
          <w:fldChar w:fldCharType="separate"/>
        </w:r>
        <w:r w:rsidR="00852CAE">
          <w:rPr>
            <w:noProof/>
            <w:webHidden/>
          </w:rPr>
          <w:t>5</w:t>
        </w:r>
        <w:r w:rsidR="00852CAE">
          <w:rPr>
            <w:noProof/>
            <w:webHidden/>
          </w:rPr>
          <w:fldChar w:fldCharType="end"/>
        </w:r>
      </w:hyperlink>
    </w:p>
    <w:p w14:paraId="1DCEB8D4" w14:textId="12D4934B" w:rsidR="00852CAE" w:rsidRDefault="007E34FD">
      <w:pPr>
        <w:pStyle w:val="TOC2"/>
        <w:rPr>
          <w:rFonts w:asciiTheme="minorHAnsi" w:eastAsiaTheme="minorEastAsia" w:hAnsiTheme="minorHAnsi" w:cstheme="minorBidi"/>
          <w:noProof/>
          <w:sz w:val="22"/>
          <w:szCs w:val="22"/>
        </w:rPr>
      </w:pPr>
      <w:hyperlink w:anchor="_Toc507321694" w:history="1">
        <w:r w:rsidR="00852CAE" w:rsidRPr="00B446FA">
          <w:rPr>
            <w:rStyle w:val="Hyperlink"/>
            <w:noProof/>
          </w:rPr>
          <w:t>2.4</w:t>
        </w:r>
        <w:r w:rsidR="00852CAE">
          <w:rPr>
            <w:rFonts w:asciiTheme="minorHAnsi" w:eastAsiaTheme="minorEastAsia" w:hAnsiTheme="minorHAnsi" w:cstheme="minorBidi"/>
            <w:noProof/>
            <w:sz w:val="22"/>
            <w:szCs w:val="22"/>
          </w:rPr>
          <w:tab/>
        </w:r>
        <w:r w:rsidR="00852CAE" w:rsidRPr="00B446FA">
          <w:rPr>
            <w:rStyle w:val="Hyperlink"/>
            <w:noProof/>
          </w:rPr>
          <w:t>Master Data, Organizational Data, and Other Data</w:t>
        </w:r>
        <w:r w:rsidR="00852CAE">
          <w:rPr>
            <w:noProof/>
            <w:webHidden/>
          </w:rPr>
          <w:tab/>
        </w:r>
        <w:r w:rsidR="00852CAE">
          <w:rPr>
            <w:noProof/>
            <w:webHidden/>
          </w:rPr>
          <w:fldChar w:fldCharType="begin"/>
        </w:r>
        <w:r w:rsidR="00852CAE">
          <w:rPr>
            <w:noProof/>
            <w:webHidden/>
          </w:rPr>
          <w:instrText xml:space="preserve"> PAGEREF _Toc507321694 \h </w:instrText>
        </w:r>
        <w:r w:rsidR="00852CAE">
          <w:rPr>
            <w:noProof/>
            <w:webHidden/>
          </w:rPr>
        </w:r>
        <w:r w:rsidR="00852CAE">
          <w:rPr>
            <w:noProof/>
            <w:webHidden/>
          </w:rPr>
          <w:fldChar w:fldCharType="separate"/>
        </w:r>
        <w:r w:rsidR="00852CAE">
          <w:rPr>
            <w:noProof/>
            <w:webHidden/>
          </w:rPr>
          <w:t>6</w:t>
        </w:r>
        <w:r w:rsidR="00852CAE">
          <w:rPr>
            <w:noProof/>
            <w:webHidden/>
          </w:rPr>
          <w:fldChar w:fldCharType="end"/>
        </w:r>
      </w:hyperlink>
    </w:p>
    <w:p w14:paraId="1E955EBB" w14:textId="0F5FBCCC" w:rsidR="00852CAE" w:rsidRDefault="007E34FD">
      <w:pPr>
        <w:pStyle w:val="TOC2"/>
        <w:rPr>
          <w:rFonts w:asciiTheme="minorHAnsi" w:eastAsiaTheme="minorEastAsia" w:hAnsiTheme="minorHAnsi" w:cstheme="minorBidi"/>
          <w:noProof/>
          <w:sz w:val="22"/>
          <w:szCs w:val="22"/>
        </w:rPr>
      </w:pPr>
      <w:hyperlink w:anchor="_Toc507321695" w:history="1">
        <w:r w:rsidR="00852CAE" w:rsidRPr="00B446FA">
          <w:rPr>
            <w:rStyle w:val="Hyperlink"/>
            <w:noProof/>
          </w:rPr>
          <w:t>2.5</w:t>
        </w:r>
        <w:r w:rsidR="00852CAE">
          <w:rPr>
            <w:rFonts w:asciiTheme="minorHAnsi" w:eastAsiaTheme="minorEastAsia" w:hAnsiTheme="minorHAnsi" w:cstheme="minorBidi"/>
            <w:noProof/>
            <w:sz w:val="22"/>
            <w:szCs w:val="22"/>
          </w:rPr>
          <w:tab/>
        </w:r>
        <w:r w:rsidR="00852CAE" w:rsidRPr="00B446FA">
          <w:rPr>
            <w:rStyle w:val="Hyperlink"/>
            <w:noProof/>
          </w:rPr>
          <w:t>Business Conditions</w:t>
        </w:r>
        <w:r w:rsidR="00852CAE">
          <w:rPr>
            <w:noProof/>
            <w:webHidden/>
          </w:rPr>
          <w:tab/>
        </w:r>
        <w:r w:rsidR="00852CAE">
          <w:rPr>
            <w:noProof/>
            <w:webHidden/>
          </w:rPr>
          <w:fldChar w:fldCharType="begin"/>
        </w:r>
        <w:r w:rsidR="00852CAE">
          <w:rPr>
            <w:noProof/>
            <w:webHidden/>
          </w:rPr>
          <w:instrText xml:space="preserve"> PAGEREF _Toc507321695 \h </w:instrText>
        </w:r>
        <w:r w:rsidR="00852CAE">
          <w:rPr>
            <w:noProof/>
            <w:webHidden/>
          </w:rPr>
        </w:r>
        <w:r w:rsidR="00852CAE">
          <w:rPr>
            <w:noProof/>
            <w:webHidden/>
          </w:rPr>
          <w:fldChar w:fldCharType="separate"/>
        </w:r>
        <w:r w:rsidR="00852CAE">
          <w:rPr>
            <w:noProof/>
            <w:webHidden/>
          </w:rPr>
          <w:t>6</w:t>
        </w:r>
        <w:r w:rsidR="00852CAE">
          <w:rPr>
            <w:noProof/>
            <w:webHidden/>
          </w:rPr>
          <w:fldChar w:fldCharType="end"/>
        </w:r>
      </w:hyperlink>
    </w:p>
    <w:p w14:paraId="635FEADF" w14:textId="60289A1B" w:rsidR="00852CAE" w:rsidRDefault="007E34FD">
      <w:pPr>
        <w:pStyle w:val="TOC2"/>
        <w:rPr>
          <w:rFonts w:asciiTheme="minorHAnsi" w:eastAsiaTheme="minorEastAsia" w:hAnsiTheme="minorHAnsi" w:cstheme="minorBidi"/>
          <w:noProof/>
          <w:sz w:val="22"/>
          <w:szCs w:val="22"/>
        </w:rPr>
      </w:pPr>
      <w:hyperlink w:anchor="_Toc507321696" w:history="1">
        <w:r w:rsidR="00852CAE" w:rsidRPr="00B446FA">
          <w:rPr>
            <w:rStyle w:val="Hyperlink"/>
            <w:noProof/>
          </w:rPr>
          <w:t>2.6</w:t>
        </w:r>
        <w:r w:rsidR="00852CAE">
          <w:rPr>
            <w:rFonts w:asciiTheme="minorHAnsi" w:eastAsiaTheme="minorEastAsia" w:hAnsiTheme="minorHAnsi" w:cstheme="minorBidi"/>
            <w:noProof/>
            <w:sz w:val="22"/>
            <w:szCs w:val="22"/>
          </w:rPr>
          <w:tab/>
        </w:r>
        <w:r w:rsidR="00852CAE" w:rsidRPr="00B446FA">
          <w:rPr>
            <w:rStyle w:val="Hyperlink"/>
            <w:noProof/>
          </w:rPr>
          <w:t>Preliminary Steps</w:t>
        </w:r>
        <w:r w:rsidR="00852CAE">
          <w:rPr>
            <w:noProof/>
            <w:webHidden/>
          </w:rPr>
          <w:tab/>
        </w:r>
        <w:r w:rsidR="00852CAE">
          <w:rPr>
            <w:noProof/>
            <w:webHidden/>
          </w:rPr>
          <w:fldChar w:fldCharType="begin"/>
        </w:r>
        <w:r w:rsidR="00852CAE">
          <w:rPr>
            <w:noProof/>
            <w:webHidden/>
          </w:rPr>
          <w:instrText xml:space="preserve"> PAGEREF _Toc507321696 \h </w:instrText>
        </w:r>
        <w:r w:rsidR="00852CAE">
          <w:rPr>
            <w:noProof/>
            <w:webHidden/>
          </w:rPr>
        </w:r>
        <w:r w:rsidR="00852CAE">
          <w:rPr>
            <w:noProof/>
            <w:webHidden/>
          </w:rPr>
          <w:fldChar w:fldCharType="separate"/>
        </w:r>
        <w:r w:rsidR="00852CAE">
          <w:rPr>
            <w:noProof/>
            <w:webHidden/>
          </w:rPr>
          <w:t>7</w:t>
        </w:r>
        <w:r w:rsidR="00852CAE">
          <w:rPr>
            <w:noProof/>
            <w:webHidden/>
          </w:rPr>
          <w:fldChar w:fldCharType="end"/>
        </w:r>
      </w:hyperlink>
    </w:p>
    <w:p w14:paraId="71C25D07" w14:textId="530ED334" w:rsidR="00852CAE" w:rsidRDefault="007E34FD">
      <w:pPr>
        <w:pStyle w:val="TOC3"/>
        <w:rPr>
          <w:rFonts w:asciiTheme="minorHAnsi" w:eastAsiaTheme="minorEastAsia" w:hAnsiTheme="minorHAnsi" w:cstheme="minorBidi"/>
          <w:noProof/>
          <w:sz w:val="22"/>
          <w:szCs w:val="22"/>
        </w:rPr>
      </w:pPr>
      <w:hyperlink w:anchor="_Toc507321697" w:history="1">
        <w:r w:rsidR="00852CAE" w:rsidRPr="00B446FA">
          <w:rPr>
            <w:rStyle w:val="Hyperlink"/>
            <w:noProof/>
          </w:rPr>
          <w:t>2.6.1</w:t>
        </w:r>
        <w:r w:rsidR="00852CAE">
          <w:rPr>
            <w:rFonts w:asciiTheme="minorHAnsi" w:eastAsiaTheme="minorEastAsia" w:hAnsiTheme="minorHAnsi" w:cstheme="minorBidi"/>
            <w:noProof/>
            <w:sz w:val="22"/>
            <w:szCs w:val="22"/>
          </w:rPr>
          <w:tab/>
        </w:r>
        <w:r w:rsidR="00852CAE" w:rsidRPr="00B446FA">
          <w:rPr>
            <w:rStyle w:val="Hyperlink"/>
            <w:noProof/>
          </w:rPr>
          <w:t>Checking Employee FTE Value</w:t>
        </w:r>
        <w:r w:rsidR="00852CAE">
          <w:rPr>
            <w:noProof/>
            <w:webHidden/>
          </w:rPr>
          <w:tab/>
        </w:r>
        <w:r w:rsidR="00852CAE">
          <w:rPr>
            <w:noProof/>
            <w:webHidden/>
          </w:rPr>
          <w:fldChar w:fldCharType="begin"/>
        </w:r>
        <w:r w:rsidR="00852CAE">
          <w:rPr>
            <w:noProof/>
            <w:webHidden/>
          </w:rPr>
          <w:instrText xml:space="preserve"> PAGEREF _Toc507321697 \h </w:instrText>
        </w:r>
        <w:r w:rsidR="00852CAE">
          <w:rPr>
            <w:noProof/>
            <w:webHidden/>
          </w:rPr>
        </w:r>
        <w:r w:rsidR="00852CAE">
          <w:rPr>
            <w:noProof/>
            <w:webHidden/>
          </w:rPr>
          <w:fldChar w:fldCharType="separate"/>
        </w:r>
        <w:r w:rsidR="00852CAE">
          <w:rPr>
            <w:noProof/>
            <w:webHidden/>
          </w:rPr>
          <w:t>7</w:t>
        </w:r>
        <w:r w:rsidR="00852CAE">
          <w:rPr>
            <w:noProof/>
            <w:webHidden/>
          </w:rPr>
          <w:fldChar w:fldCharType="end"/>
        </w:r>
      </w:hyperlink>
    </w:p>
    <w:p w14:paraId="4877C496" w14:textId="67F2FA5B" w:rsidR="00852CAE" w:rsidRDefault="007E34FD">
      <w:pPr>
        <w:pStyle w:val="TOC3"/>
        <w:rPr>
          <w:rFonts w:asciiTheme="minorHAnsi" w:eastAsiaTheme="minorEastAsia" w:hAnsiTheme="minorHAnsi" w:cstheme="minorBidi"/>
          <w:noProof/>
          <w:sz w:val="22"/>
          <w:szCs w:val="22"/>
        </w:rPr>
      </w:pPr>
      <w:hyperlink w:anchor="_Toc507321698" w:history="1">
        <w:r w:rsidR="00852CAE" w:rsidRPr="00B446FA">
          <w:rPr>
            <w:rStyle w:val="Hyperlink"/>
            <w:noProof/>
          </w:rPr>
          <w:t>2.6.2</w:t>
        </w:r>
        <w:r w:rsidR="00852CAE">
          <w:rPr>
            <w:rFonts w:asciiTheme="minorHAnsi" w:eastAsiaTheme="minorEastAsia" w:hAnsiTheme="minorHAnsi" w:cstheme="minorBidi"/>
            <w:noProof/>
            <w:sz w:val="22"/>
            <w:szCs w:val="22"/>
          </w:rPr>
          <w:tab/>
        </w:r>
        <w:r w:rsidR="00852CAE" w:rsidRPr="00B446FA">
          <w:rPr>
            <w:rStyle w:val="Hyperlink"/>
            <w:noProof/>
          </w:rPr>
          <w:t>Changing Employee Job Information (Optional)</w:t>
        </w:r>
        <w:r w:rsidR="00852CAE">
          <w:rPr>
            <w:noProof/>
            <w:webHidden/>
          </w:rPr>
          <w:tab/>
        </w:r>
        <w:r w:rsidR="00852CAE">
          <w:rPr>
            <w:noProof/>
            <w:webHidden/>
          </w:rPr>
          <w:fldChar w:fldCharType="begin"/>
        </w:r>
        <w:r w:rsidR="00852CAE">
          <w:rPr>
            <w:noProof/>
            <w:webHidden/>
          </w:rPr>
          <w:instrText xml:space="preserve"> PAGEREF _Toc507321698 \h </w:instrText>
        </w:r>
        <w:r w:rsidR="00852CAE">
          <w:rPr>
            <w:noProof/>
            <w:webHidden/>
          </w:rPr>
        </w:r>
        <w:r w:rsidR="00852CAE">
          <w:rPr>
            <w:noProof/>
            <w:webHidden/>
          </w:rPr>
          <w:fldChar w:fldCharType="separate"/>
        </w:r>
        <w:r w:rsidR="00852CAE">
          <w:rPr>
            <w:noProof/>
            <w:webHidden/>
          </w:rPr>
          <w:t>7</w:t>
        </w:r>
        <w:r w:rsidR="00852CAE">
          <w:rPr>
            <w:noProof/>
            <w:webHidden/>
          </w:rPr>
          <w:fldChar w:fldCharType="end"/>
        </w:r>
      </w:hyperlink>
    </w:p>
    <w:p w14:paraId="35BD8FD3" w14:textId="40B3CB08" w:rsidR="00852CAE" w:rsidRDefault="007E34FD">
      <w:pPr>
        <w:pStyle w:val="TOC1"/>
        <w:rPr>
          <w:rFonts w:asciiTheme="minorHAnsi" w:eastAsiaTheme="minorEastAsia" w:hAnsiTheme="minorHAnsi" w:cstheme="minorBidi"/>
          <w:noProof/>
          <w:sz w:val="22"/>
          <w:szCs w:val="22"/>
        </w:rPr>
      </w:pPr>
      <w:hyperlink w:anchor="_Toc507321699" w:history="1">
        <w:r w:rsidR="00852CAE" w:rsidRPr="00B446FA">
          <w:rPr>
            <w:rStyle w:val="Hyperlink"/>
            <w:noProof/>
          </w:rPr>
          <w:t>3</w:t>
        </w:r>
        <w:r w:rsidR="00852CAE">
          <w:rPr>
            <w:rFonts w:asciiTheme="minorHAnsi" w:eastAsiaTheme="minorEastAsia" w:hAnsiTheme="minorHAnsi" w:cstheme="minorBidi"/>
            <w:noProof/>
            <w:sz w:val="22"/>
            <w:szCs w:val="22"/>
          </w:rPr>
          <w:tab/>
        </w:r>
        <w:r w:rsidR="00852CAE" w:rsidRPr="00B446FA">
          <w:rPr>
            <w:rStyle w:val="Hyperlink"/>
            <w:noProof/>
          </w:rPr>
          <w:t>Overview Table</w:t>
        </w:r>
        <w:r w:rsidR="00852CAE">
          <w:rPr>
            <w:noProof/>
            <w:webHidden/>
          </w:rPr>
          <w:tab/>
        </w:r>
        <w:r w:rsidR="00852CAE">
          <w:rPr>
            <w:noProof/>
            <w:webHidden/>
          </w:rPr>
          <w:fldChar w:fldCharType="begin"/>
        </w:r>
        <w:r w:rsidR="00852CAE">
          <w:rPr>
            <w:noProof/>
            <w:webHidden/>
          </w:rPr>
          <w:instrText xml:space="preserve"> PAGEREF _Toc507321699 \h </w:instrText>
        </w:r>
        <w:r w:rsidR="00852CAE">
          <w:rPr>
            <w:noProof/>
            <w:webHidden/>
          </w:rPr>
        </w:r>
        <w:r w:rsidR="00852CAE">
          <w:rPr>
            <w:noProof/>
            <w:webHidden/>
          </w:rPr>
          <w:fldChar w:fldCharType="separate"/>
        </w:r>
        <w:r w:rsidR="00852CAE">
          <w:rPr>
            <w:noProof/>
            <w:webHidden/>
          </w:rPr>
          <w:t>9</w:t>
        </w:r>
        <w:r w:rsidR="00852CAE">
          <w:rPr>
            <w:noProof/>
            <w:webHidden/>
          </w:rPr>
          <w:fldChar w:fldCharType="end"/>
        </w:r>
      </w:hyperlink>
    </w:p>
    <w:p w14:paraId="4443699E" w14:textId="5A181770" w:rsidR="00852CAE" w:rsidRDefault="007E34FD">
      <w:pPr>
        <w:pStyle w:val="TOC1"/>
        <w:rPr>
          <w:rFonts w:asciiTheme="minorHAnsi" w:eastAsiaTheme="minorEastAsia" w:hAnsiTheme="minorHAnsi" w:cstheme="minorBidi"/>
          <w:noProof/>
          <w:sz w:val="22"/>
          <w:szCs w:val="22"/>
        </w:rPr>
      </w:pPr>
      <w:hyperlink w:anchor="_Toc507321700" w:history="1">
        <w:r w:rsidR="00852CAE" w:rsidRPr="00B446FA">
          <w:rPr>
            <w:rStyle w:val="Hyperlink"/>
            <w:noProof/>
          </w:rPr>
          <w:t>4</w:t>
        </w:r>
        <w:r w:rsidR="00852CAE">
          <w:rPr>
            <w:rFonts w:asciiTheme="minorHAnsi" w:eastAsiaTheme="minorEastAsia" w:hAnsiTheme="minorHAnsi" w:cstheme="minorBidi"/>
            <w:noProof/>
            <w:sz w:val="22"/>
            <w:szCs w:val="22"/>
          </w:rPr>
          <w:tab/>
        </w:r>
        <w:r w:rsidR="00852CAE" w:rsidRPr="00B446FA">
          <w:rPr>
            <w:rStyle w:val="Hyperlink"/>
            <w:noProof/>
          </w:rPr>
          <w:t>Testing the Process Steps</w:t>
        </w:r>
        <w:r w:rsidR="00852CAE">
          <w:rPr>
            <w:noProof/>
            <w:webHidden/>
          </w:rPr>
          <w:tab/>
        </w:r>
        <w:r w:rsidR="00852CAE">
          <w:rPr>
            <w:noProof/>
            <w:webHidden/>
          </w:rPr>
          <w:fldChar w:fldCharType="begin"/>
        </w:r>
        <w:r w:rsidR="00852CAE">
          <w:rPr>
            <w:noProof/>
            <w:webHidden/>
          </w:rPr>
          <w:instrText xml:space="preserve"> PAGEREF _Toc507321700 \h </w:instrText>
        </w:r>
        <w:r w:rsidR="00852CAE">
          <w:rPr>
            <w:noProof/>
            <w:webHidden/>
          </w:rPr>
        </w:r>
        <w:r w:rsidR="00852CAE">
          <w:rPr>
            <w:noProof/>
            <w:webHidden/>
          </w:rPr>
          <w:fldChar w:fldCharType="separate"/>
        </w:r>
        <w:r w:rsidR="00852CAE">
          <w:rPr>
            <w:noProof/>
            <w:webHidden/>
          </w:rPr>
          <w:t>12</w:t>
        </w:r>
        <w:r w:rsidR="00852CAE">
          <w:rPr>
            <w:noProof/>
            <w:webHidden/>
          </w:rPr>
          <w:fldChar w:fldCharType="end"/>
        </w:r>
      </w:hyperlink>
    </w:p>
    <w:p w14:paraId="6937B5AD" w14:textId="7E3B4B21" w:rsidR="00852CAE" w:rsidRDefault="007E34FD">
      <w:pPr>
        <w:pStyle w:val="TOC2"/>
        <w:rPr>
          <w:rFonts w:asciiTheme="minorHAnsi" w:eastAsiaTheme="minorEastAsia" w:hAnsiTheme="minorHAnsi" w:cstheme="minorBidi"/>
          <w:noProof/>
          <w:sz w:val="22"/>
          <w:szCs w:val="22"/>
        </w:rPr>
      </w:pPr>
      <w:hyperlink w:anchor="_Toc507321701" w:history="1">
        <w:r w:rsidR="00852CAE" w:rsidRPr="00B446FA">
          <w:rPr>
            <w:rStyle w:val="Hyperlink"/>
            <w:noProof/>
          </w:rPr>
          <w:t>4.1</w:t>
        </w:r>
        <w:r w:rsidR="00852CAE">
          <w:rPr>
            <w:rFonts w:asciiTheme="minorHAnsi" w:eastAsiaTheme="minorEastAsia" w:hAnsiTheme="minorHAnsi" w:cstheme="minorBidi"/>
            <w:noProof/>
            <w:sz w:val="22"/>
            <w:szCs w:val="22"/>
          </w:rPr>
          <w:tab/>
        </w:r>
        <w:r w:rsidR="00852CAE" w:rsidRPr="00B446FA">
          <w:rPr>
            <w:rStyle w:val="Hyperlink"/>
            <w:noProof/>
          </w:rPr>
          <w:t>Concurrent Employment Creation (Sub-Process)</w:t>
        </w:r>
        <w:r w:rsidR="00852CAE">
          <w:rPr>
            <w:noProof/>
            <w:webHidden/>
          </w:rPr>
          <w:tab/>
        </w:r>
        <w:r w:rsidR="00852CAE">
          <w:rPr>
            <w:noProof/>
            <w:webHidden/>
          </w:rPr>
          <w:fldChar w:fldCharType="begin"/>
        </w:r>
        <w:r w:rsidR="00852CAE">
          <w:rPr>
            <w:noProof/>
            <w:webHidden/>
          </w:rPr>
          <w:instrText xml:space="preserve"> PAGEREF _Toc507321701 \h </w:instrText>
        </w:r>
        <w:r w:rsidR="00852CAE">
          <w:rPr>
            <w:noProof/>
            <w:webHidden/>
          </w:rPr>
        </w:r>
        <w:r w:rsidR="00852CAE">
          <w:rPr>
            <w:noProof/>
            <w:webHidden/>
          </w:rPr>
          <w:fldChar w:fldCharType="separate"/>
        </w:r>
        <w:r w:rsidR="00852CAE">
          <w:rPr>
            <w:noProof/>
            <w:webHidden/>
          </w:rPr>
          <w:t>12</w:t>
        </w:r>
        <w:r w:rsidR="00852CAE">
          <w:rPr>
            <w:noProof/>
            <w:webHidden/>
          </w:rPr>
          <w:fldChar w:fldCharType="end"/>
        </w:r>
      </w:hyperlink>
    </w:p>
    <w:p w14:paraId="1941A18A" w14:textId="2EBC2C66" w:rsidR="00852CAE" w:rsidRDefault="007E34FD">
      <w:pPr>
        <w:pStyle w:val="TOC3"/>
        <w:rPr>
          <w:rFonts w:asciiTheme="minorHAnsi" w:eastAsiaTheme="minorEastAsia" w:hAnsiTheme="minorHAnsi" w:cstheme="minorBidi"/>
          <w:noProof/>
          <w:sz w:val="22"/>
          <w:szCs w:val="22"/>
        </w:rPr>
      </w:pPr>
      <w:hyperlink w:anchor="_Toc507321702" w:history="1">
        <w:r w:rsidR="00852CAE" w:rsidRPr="00B446FA">
          <w:rPr>
            <w:rStyle w:val="Hyperlink"/>
            <w:noProof/>
          </w:rPr>
          <w:t>4.1.1</w:t>
        </w:r>
        <w:r w:rsidR="00852CAE">
          <w:rPr>
            <w:rFonts w:asciiTheme="minorHAnsi" w:eastAsiaTheme="minorEastAsia" w:hAnsiTheme="minorHAnsi" w:cstheme="minorBidi"/>
            <w:noProof/>
            <w:sz w:val="22"/>
            <w:szCs w:val="22"/>
          </w:rPr>
          <w:tab/>
        </w:r>
        <w:r w:rsidR="00852CAE" w:rsidRPr="00B446FA">
          <w:rPr>
            <w:rStyle w:val="Hyperlink"/>
            <w:noProof/>
          </w:rPr>
          <w:t>Creating Concurrent Employment</w:t>
        </w:r>
        <w:r w:rsidR="00852CAE">
          <w:rPr>
            <w:noProof/>
            <w:webHidden/>
          </w:rPr>
          <w:tab/>
        </w:r>
        <w:r w:rsidR="00852CAE">
          <w:rPr>
            <w:noProof/>
            <w:webHidden/>
          </w:rPr>
          <w:fldChar w:fldCharType="begin"/>
        </w:r>
        <w:r w:rsidR="00852CAE">
          <w:rPr>
            <w:noProof/>
            <w:webHidden/>
          </w:rPr>
          <w:instrText xml:space="preserve"> PAGEREF _Toc507321702 \h </w:instrText>
        </w:r>
        <w:r w:rsidR="00852CAE">
          <w:rPr>
            <w:noProof/>
            <w:webHidden/>
          </w:rPr>
        </w:r>
        <w:r w:rsidR="00852CAE">
          <w:rPr>
            <w:noProof/>
            <w:webHidden/>
          </w:rPr>
          <w:fldChar w:fldCharType="separate"/>
        </w:r>
        <w:r w:rsidR="00852CAE">
          <w:rPr>
            <w:noProof/>
            <w:webHidden/>
          </w:rPr>
          <w:t>12</w:t>
        </w:r>
        <w:r w:rsidR="00852CAE">
          <w:rPr>
            <w:noProof/>
            <w:webHidden/>
          </w:rPr>
          <w:fldChar w:fldCharType="end"/>
        </w:r>
      </w:hyperlink>
    </w:p>
    <w:p w14:paraId="05DEEFFF" w14:textId="0155B71F" w:rsidR="00852CAE" w:rsidRDefault="007E34FD">
      <w:pPr>
        <w:pStyle w:val="TOC3"/>
        <w:rPr>
          <w:rFonts w:asciiTheme="minorHAnsi" w:eastAsiaTheme="minorEastAsia" w:hAnsiTheme="minorHAnsi" w:cstheme="minorBidi"/>
          <w:noProof/>
          <w:sz w:val="22"/>
          <w:szCs w:val="22"/>
        </w:rPr>
      </w:pPr>
      <w:hyperlink w:anchor="_Toc507321703" w:history="1">
        <w:r w:rsidR="00852CAE" w:rsidRPr="00B446FA">
          <w:rPr>
            <w:rStyle w:val="Hyperlink"/>
            <w:noProof/>
          </w:rPr>
          <w:t>4.1.2</w:t>
        </w:r>
        <w:r w:rsidR="00852CAE">
          <w:rPr>
            <w:rFonts w:asciiTheme="minorHAnsi" w:eastAsiaTheme="minorEastAsia" w:hAnsiTheme="minorHAnsi" w:cstheme="minorBidi"/>
            <w:noProof/>
            <w:sz w:val="22"/>
            <w:szCs w:val="22"/>
          </w:rPr>
          <w:tab/>
        </w:r>
        <w:r w:rsidR="00852CAE" w:rsidRPr="00B446FA">
          <w:rPr>
            <w:rStyle w:val="Hyperlink"/>
            <w:noProof/>
          </w:rPr>
          <w:t>Approving Concurrent Employment Creation</w:t>
        </w:r>
        <w:r w:rsidR="00852CAE">
          <w:rPr>
            <w:noProof/>
            <w:webHidden/>
          </w:rPr>
          <w:tab/>
        </w:r>
        <w:r w:rsidR="00852CAE">
          <w:rPr>
            <w:noProof/>
            <w:webHidden/>
          </w:rPr>
          <w:fldChar w:fldCharType="begin"/>
        </w:r>
        <w:r w:rsidR="00852CAE">
          <w:rPr>
            <w:noProof/>
            <w:webHidden/>
          </w:rPr>
          <w:instrText xml:space="preserve"> PAGEREF _Toc507321703 \h </w:instrText>
        </w:r>
        <w:r w:rsidR="00852CAE">
          <w:rPr>
            <w:noProof/>
            <w:webHidden/>
          </w:rPr>
        </w:r>
        <w:r w:rsidR="00852CAE">
          <w:rPr>
            <w:noProof/>
            <w:webHidden/>
          </w:rPr>
          <w:fldChar w:fldCharType="separate"/>
        </w:r>
        <w:r w:rsidR="00852CAE">
          <w:rPr>
            <w:noProof/>
            <w:webHidden/>
          </w:rPr>
          <w:t>23</w:t>
        </w:r>
        <w:r w:rsidR="00852CAE">
          <w:rPr>
            <w:noProof/>
            <w:webHidden/>
          </w:rPr>
          <w:fldChar w:fldCharType="end"/>
        </w:r>
      </w:hyperlink>
    </w:p>
    <w:p w14:paraId="54A9BA57" w14:textId="436FC891" w:rsidR="00852CAE" w:rsidRDefault="007E34FD">
      <w:pPr>
        <w:pStyle w:val="TOC4"/>
        <w:rPr>
          <w:rFonts w:asciiTheme="minorHAnsi" w:eastAsiaTheme="minorEastAsia" w:hAnsiTheme="minorHAnsi" w:cstheme="minorBidi"/>
          <w:noProof/>
          <w:sz w:val="22"/>
          <w:szCs w:val="22"/>
        </w:rPr>
      </w:pPr>
      <w:hyperlink w:anchor="_Toc507321704" w:history="1">
        <w:r w:rsidR="00852CAE" w:rsidRPr="00B446FA">
          <w:rPr>
            <w:rStyle w:val="Hyperlink"/>
            <w:noProof/>
          </w:rPr>
          <w:t>4.1.2.1</w:t>
        </w:r>
        <w:r w:rsidR="00852CAE">
          <w:rPr>
            <w:rFonts w:asciiTheme="minorHAnsi" w:eastAsiaTheme="minorEastAsia" w:hAnsiTheme="minorHAnsi" w:cstheme="minorBidi"/>
            <w:noProof/>
            <w:sz w:val="22"/>
            <w:szCs w:val="22"/>
          </w:rPr>
          <w:tab/>
        </w:r>
        <w:r w:rsidR="00852CAE" w:rsidRPr="00B446FA">
          <w:rPr>
            <w:rStyle w:val="Hyperlink"/>
            <w:noProof/>
          </w:rPr>
          <w:t>Sending E-mail Notification about Concurrent Employment Creation</w:t>
        </w:r>
        <w:r w:rsidR="00852CAE">
          <w:rPr>
            <w:noProof/>
            <w:webHidden/>
          </w:rPr>
          <w:tab/>
        </w:r>
        <w:r w:rsidR="00852CAE">
          <w:rPr>
            <w:noProof/>
            <w:webHidden/>
          </w:rPr>
          <w:fldChar w:fldCharType="begin"/>
        </w:r>
        <w:r w:rsidR="00852CAE">
          <w:rPr>
            <w:noProof/>
            <w:webHidden/>
          </w:rPr>
          <w:instrText xml:space="preserve"> PAGEREF _Toc507321704 \h </w:instrText>
        </w:r>
        <w:r w:rsidR="00852CAE">
          <w:rPr>
            <w:noProof/>
            <w:webHidden/>
          </w:rPr>
        </w:r>
        <w:r w:rsidR="00852CAE">
          <w:rPr>
            <w:noProof/>
            <w:webHidden/>
          </w:rPr>
          <w:fldChar w:fldCharType="separate"/>
        </w:r>
        <w:r w:rsidR="00852CAE">
          <w:rPr>
            <w:noProof/>
            <w:webHidden/>
          </w:rPr>
          <w:t>25</w:t>
        </w:r>
        <w:r w:rsidR="00852CAE">
          <w:rPr>
            <w:noProof/>
            <w:webHidden/>
          </w:rPr>
          <w:fldChar w:fldCharType="end"/>
        </w:r>
      </w:hyperlink>
    </w:p>
    <w:p w14:paraId="0E5E77FF" w14:textId="50ECC282" w:rsidR="00852CAE" w:rsidRDefault="007E34FD">
      <w:pPr>
        <w:pStyle w:val="TOC4"/>
        <w:rPr>
          <w:rFonts w:asciiTheme="minorHAnsi" w:eastAsiaTheme="minorEastAsia" w:hAnsiTheme="minorHAnsi" w:cstheme="minorBidi"/>
          <w:noProof/>
          <w:sz w:val="22"/>
          <w:szCs w:val="22"/>
        </w:rPr>
      </w:pPr>
      <w:hyperlink w:anchor="_Toc507321705" w:history="1">
        <w:r w:rsidR="00852CAE" w:rsidRPr="00B446FA">
          <w:rPr>
            <w:rStyle w:val="Hyperlink"/>
            <w:noProof/>
          </w:rPr>
          <w:t>4.1.2.2</w:t>
        </w:r>
        <w:r w:rsidR="00852CAE">
          <w:rPr>
            <w:rFonts w:asciiTheme="minorHAnsi" w:eastAsiaTheme="minorEastAsia" w:hAnsiTheme="minorHAnsi" w:cstheme="minorBidi"/>
            <w:noProof/>
            <w:sz w:val="22"/>
            <w:szCs w:val="22"/>
          </w:rPr>
          <w:tab/>
        </w:r>
        <w:r w:rsidR="00852CAE" w:rsidRPr="00B446FA">
          <w:rPr>
            <w:rStyle w:val="Hyperlink"/>
            <w:noProof/>
          </w:rPr>
          <w:t>Receiving E-mail Notification about Concurrent Employment Creation</w:t>
        </w:r>
        <w:r w:rsidR="00852CAE">
          <w:rPr>
            <w:noProof/>
            <w:webHidden/>
          </w:rPr>
          <w:tab/>
        </w:r>
        <w:r w:rsidR="00852CAE">
          <w:rPr>
            <w:noProof/>
            <w:webHidden/>
          </w:rPr>
          <w:fldChar w:fldCharType="begin"/>
        </w:r>
        <w:r w:rsidR="00852CAE">
          <w:rPr>
            <w:noProof/>
            <w:webHidden/>
          </w:rPr>
          <w:instrText xml:space="preserve"> PAGEREF _Toc507321705 \h </w:instrText>
        </w:r>
        <w:r w:rsidR="00852CAE">
          <w:rPr>
            <w:noProof/>
            <w:webHidden/>
          </w:rPr>
        </w:r>
        <w:r w:rsidR="00852CAE">
          <w:rPr>
            <w:noProof/>
            <w:webHidden/>
          </w:rPr>
          <w:fldChar w:fldCharType="separate"/>
        </w:r>
        <w:r w:rsidR="00852CAE">
          <w:rPr>
            <w:noProof/>
            <w:webHidden/>
          </w:rPr>
          <w:t>26</w:t>
        </w:r>
        <w:r w:rsidR="00852CAE">
          <w:rPr>
            <w:noProof/>
            <w:webHidden/>
          </w:rPr>
          <w:fldChar w:fldCharType="end"/>
        </w:r>
      </w:hyperlink>
    </w:p>
    <w:p w14:paraId="592E23B0" w14:textId="4E6DCCA1" w:rsidR="00852CAE" w:rsidRDefault="007E34FD">
      <w:pPr>
        <w:pStyle w:val="TOC4"/>
        <w:rPr>
          <w:rFonts w:asciiTheme="minorHAnsi" w:eastAsiaTheme="minorEastAsia" w:hAnsiTheme="minorHAnsi" w:cstheme="minorBidi"/>
          <w:noProof/>
          <w:sz w:val="22"/>
          <w:szCs w:val="22"/>
        </w:rPr>
      </w:pPr>
      <w:hyperlink w:anchor="_Toc507321706" w:history="1">
        <w:r w:rsidR="00852CAE" w:rsidRPr="00B446FA">
          <w:rPr>
            <w:rStyle w:val="Hyperlink"/>
            <w:noProof/>
          </w:rPr>
          <w:t>4.1.2.3</w:t>
        </w:r>
        <w:r w:rsidR="00852CAE">
          <w:rPr>
            <w:rFonts w:asciiTheme="minorHAnsi" w:eastAsiaTheme="minorEastAsia" w:hAnsiTheme="minorHAnsi" w:cstheme="minorBidi"/>
            <w:noProof/>
            <w:sz w:val="22"/>
            <w:szCs w:val="22"/>
          </w:rPr>
          <w:tab/>
        </w:r>
        <w:r w:rsidR="00852CAE" w:rsidRPr="00B446FA">
          <w:rPr>
            <w:rStyle w:val="Hyperlink"/>
            <w:noProof/>
          </w:rPr>
          <w:t>Updating Employee Concurrent Employment Position (if Position Management implemented)</w:t>
        </w:r>
        <w:r w:rsidR="00852CAE">
          <w:rPr>
            <w:noProof/>
            <w:webHidden/>
          </w:rPr>
          <w:tab/>
        </w:r>
        <w:r w:rsidR="00852CAE">
          <w:rPr>
            <w:noProof/>
            <w:webHidden/>
          </w:rPr>
          <w:fldChar w:fldCharType="begin"/>
        </w:r>
        <w:r w:rsidR="00852CAE">
          <w:rPr>
            <w:noProof/>
            <w:webHidden/>
          </w:rPr>
          <w:instrText xml:space="preserve"> PAGEREF _Toc507321706 \h </w:instrText>
        </w:r>
        <w:r w:rsidR="00852CAE">
          <w:rPr>
            <w:noProof/>
            <w:webHidden/>
          </w:rPr>
        </w:r>
        <w:r w:rsidR="00852CAE">
          <w:rPr>
            <w:noProof/>
            <w:webHidden/>
          </w:rPr>
          <w:fldChar w:fldCharType="separate"/>
        </w:r>
        <w:r w:rsidR="00852CAE">
          <w:rPr>
            <w:noProof/>
            <w:webHidden/>
          </w:rPr>
          <w:t>26</w:t>
        </w:r>
        <w:r w:rsidR="00852CAE">
          <w:rPr>
            <w:noProof/>
            <w:webHidden/>
          </w:rPr>
          <w:fldChar w:fldCharType="end"/>
        </w:r>
      </w:hyperlink>
    </w:p>
    <w:p w14:paraId="5A1BFDAA" w14:textId="1DC9E39C" w:rsidR="00852CAE" w:rsidRDefault="007E34FD">
      <w:pPr>
        <w:pStyle w:val="TOC3"/>
        <w:rPr>
          <w:rFonts w:asciiTheme="minorHAnsi" w:eastAsiaTheme="minorEastAsia" w:hAnsiTheme="minorHAnsi" w:cstheme="minorBidi"/>
          <w:noProof/>
          <w:sz w:val="22"/>
          <w:szCs w:val="22"/>
        </w:rPr>
      </w:pPr>
      <w:hyperlink w:anchor="_Toc507321707" w:history="1">
        <w:r w:rsidR="00852CAE" w:rsidRPr="00B446FA">
          <w:rPr>
            <w:rStyle w:val="Hyperlink"/>
            <w:noProof/>
          </w:rPr>
          <w:t>4.1.3</w:t>
        </w:r>
        <w:r w:rsidR="00852CAE">
          <w:rPr>
            <w:rFonts w:asciiTheme="minorHAnsi" w:eastAsiaTheme="minorEastAsia" w:hAnsiTheme="minorHAnsi" w:cstheme="minorBidi"/>
            <w:noProof/>
            <w:sz w:val="22"/>
            <w:szCs w:val="22"/>
          </w:rPr>
          <w:tab/>
        </w:r>
        <w:r w:rsidR="00852CAE" w:rsidRPr="00B446FA">
          <w:rPr>
            <w:rStyle w:val="Hyperlink"/>
            <w:noProof/>
          </w:rPr>
          <w:t>Viewing Employee Concurrent Employment Position Details (if Position Management implemented)</w:t>
        </w:r>
        <w:r w:rsidR="00852CAE">
          <w:rPr>
            <w:noProof/>
            <w:webHidden/>
          </w:rPr>
          <w:tab/>
        </w:r>
        <w:r w:rsidR="00852CAE">
          <w:rPr>
            <w:noProof/>
            <w:webHidden/>
          </w:rPr>
          <w:fldChar w:fldCharType="begin"/>
        </w:r>
        <w:r w:rsidR="00852CAE">
          <w:rPr>
            <w:noProof/>
            <w:webHidden/>
          </w:rPr>
          <w:instrText xml:space="preserve"> PAGEREF _Toc507321707 \h </w:instrText>
        </w:r>
        <w:r w:rsidR="00852CAE">
          <w:rPr>
            <w:noProof/>
            <w:webHidden/>
          </w:rPr>
        </w:r>
        <w:r w:rsidR="00852CAE">
          <w:rPr>
            <w:noProof/>
            <w:webHidden/>
          </w:rPr>
          <w:fldChar w:fldCharType="separate"/>
        </w:r>
        <w:r w:rsidR="00852CAE">
          <w:rPr>
            <w:noProof/>
            <w:webHidden/>
          </w:rPr>
          <w:t>26</w:t>
        </w:r>
        <w:r w:rsidR="00852CAE">
          <w:rPr>
            <w:noProof/>
            <w:webHidden/>
          </w:rPr>
          <w:fldChar w:fldCharType="end"/>
        </w:r>
      </w:hyperlink>
    </w:p>
    <w:p w14:paraId="7EDF3DB8" w14:textId="08217902" w:rsidR="00852CAE" w:rsidRDefault="007E34FD">
      <w:pPr>
        <w:pStyle w:val="TOC3"/>
        <w:rPr>
          <w:rFonts w:asciiTheme="minorHAnsi" w:eastAsiaTheme="minorEastAsia" w:hAnsiTheme="minorHAnsi" w:cstheme="minorBidi"/>
          <w:noProof/>
          <w:sz w:val="22"/>
          <w:szCs w:val="22"/>
        </w:rPr>
      </w:pPr>
      <w:hyperlink w:anchor="_Toc507321708" w:history="1">
        <w:r w:rsidR="00852CAE" w:rsidRPr="00B446FA">
          <w:rPr>
            <w:rStyle w:val="Hyperlink"/>
            <w:noProof/>
          </w:rPr>
          <w:t>4.1.4</w:t>
        </w:r>
        <w:r w:rsidR="00852CAE">
          <w:rPr>
            <w:rFonts w:asciiTheme="minorHAnsi" w:eastAsiaTheme="minorEastAsia" w:hAnsiTheme="minorHAnsi" w:cstheme="minorBidi"/>
            <w:noProof/>
            <w:sz w:val="22"/>
            <w:szCs w:val="22"/>
          </w:rPr>
          <w:tab/>
        </w:r>
        <w:r w:rsidR="00852CAE" w:rsidRPr="00B446FA">
          <w:rPr>
            <w:rStyle w:val="Hyperlink"/>
            <w:noProof/>
          </w:rPr>
          <w:t>Viewing Employee Concurrent Employment Details</w:t>
        </w:r>
        <w:r w:rsidR="00852CAE">
          <w:rPr>
            <w:noProof/>
            <w:webHidden/>
          </w:rPr>
          <w:tab/>
        </w:r>
        <w:r w:rsidR="00852CAE">
          <w:rPr>
            <w:noProof/>
            <w:webHidden/>
          </w:rPr>
          <w:fldChar w:fldCharType="begin"/>
        </w:r>
        <w:r w:rsidR="00852CAE">
          <w:rPr>
            <w:noProof/>
            <w:webHidden/>
          </w:rPr>
          <w:instrText xml:space="preserve"> PAGEREF _Toc507321708 \h </w:instrText>
        </w:r>
        <w:r w:rsidR="00852CAE">
          <w:rPr>
            <w:noProof/>
            <w:webHidden/>
          </w:rPr>
        </w:r>
        <w:r w:rsidR="00852CAE">
          <w:rPr>
            <w:noProof/>
            <w:webHidden/>
          </w:rPr>
          <w:fldChar w:fldCharType="separate"/>
        </w:r>
        <w:r w:rsidR="00852CAE">
          <w:rPr>
            <w:noProof/>
            <w:webHidden/>
          </w:rPr>
          <w:t>29</w:t>
        </w:r>
        <w:r w:rsidR="00852CAE">
          <w:rPr>
            <w:noProof/>
            <w:webHidden/>
          </w:rPr>
          <w:fldChar w:fldCharType="end"/>
        </w:r>
      </w:hyperlink>
    </w:p>
    <w:p w14:paraId="554FA950" w14:textId="6DB20C2E" w:rsidR="00852CAE" w:rsidRDefault="007E34FD">
      <w:pPr>
        <w:pStyle w:val="TOC3"/>
        <w:rPr>
          <w:rFonts w:asciiTheme="minorHAnsi" w:eastAsiaTheme="minorEastAsia" w:hAnsiTheme="minorHAnsi" w:cstheme="minorBidi"/>
          <w:noProof/>
          <w:sz w:val="22"/>
          <w:szCs w:val="22"/>
        </w:rPr>
      </w:pPr>
      <w:hyperlink w:anchor="_Toc507321709" w:history="1">
        <w:r w:rsidR="00852CAE" w:rsidRPr="00B446FA">
          <w:rPr>
            <w:rStyle w:val="Hyperlink"/>
            <w:noProof/>
          </w:rPr>
          <w:t>4.1.5</w:t>
        </w:r>
        <w:r w:rsidR="00852CAE">
          <w:rPr>
            <w:rFonts w:asciiTheme="minorHAnsi" w:eastAsiaTheme="minorEastAsia" w:hAnsiTheme="minorHAnsi" w:cstheme="minorBidi"/>
            <w:noProof/>
            <w:sz w:val="22"/>
            <w:szCs w:val="22"/>
          </w:rPr>
          <w:tab/>
        </w:r>
        <w:r w:rsidR="00852CAE" w:rsidRPr="00B446FA">
          <w:rPr>
            <w:rStyle w:val="Hyperlink"/>
            <w:noProof/>
          </w:rPr>
          <w:t>Viewing my Employee File</w:t>
        </w:r>
        <w:r w:rsidR="00852CAE">
          <w:rPr>
            <w:noProof/>
            <w:webHidden/>
          </w:rPr>
          <w:tab/>
        </w:r>
        <w:r w:rsidR="00852CAE">
          <w:rPr>
            <w:noProof/>
            <w:webHidden/>
          </w:rPr>
          <w:fldChar w:fldCharType="begin"/>
        </w:r>
        <w:r w:rsidR="00852CAE">
          <w:rPr>
            <w:noProof/>
            <w:webHidden/>
          </w:rPr>
          <w:instrText xml:space="preserve"> PAGEREF _Toc507321709 \h </w:instrText>
        </w:r>
        <w:r w:rsidR="00852CAE">
          <w:rPr>
            <w:noProof/>
            <w:webHidden/>
          </w:rPr>
        </w:r>
        <w:r w:rsidR="00852CAE">
          <w:rPr>
            <w:noProof/>
            <w:webHidden/>
          </w:rPr>
          <w:fldChar w:fldCharType="separate"/>
        </w:r>
        <w:r w:rsidR="00852CAE">
          <w:rPr>
            <w:noProof/>
            <w:webHidden/>
          </w:rPr>
          <w:t>31</w:t>
        </w:r>
        <w:r w:rsidR="00852CAE">
          <w:rPr>
            <w:noProof/>
            <w:webHidden/>
          </w:rPr>
          <w:fldChar w:fldCharType="end"/>
        </w:r>
      </w:hyperlink>
    </w:p>
    <w:p w14:paraId="6C1F4A6F" w14:textId="16CA1944" w:rsidR="00852CAE" w:rsidRDefault="007E34FD">
      <w:pPr>
        <w:pStyle w:val="TOC2"/>
        <w:rPr>
          <w:rFonts w:asciiTheme="minorHAnsi" w:eastAsiaTheme="minorEastAsia" w:hAnsiTheme="minorHAnsi" w:cstheme="minorBidi"/>
          <w:noProof/>
          <w:sz w:val="22"/>
          <w:szCs w:val="22"/>
        </w:rPr>
      </w:pPr>
      <w:hyperlink w:anchor="_Toc507321710" w:history="1">
        <w:r w:rsidR="00852CAE" w:rsidRPr="00B446FA">
          <w:rPr>
            <w:rStyle w:val="Hyperlink"/>
            <w:noProof/>
          </w:rPr>
          <w:t>4.2</w:t>
        </w:r>
        <w:r w:rsidR="00852CAE">
          <w:rPr>
            <w:rFonts w:asciiTheme="minorHAnsi" w:eastAsiaTheme="minorEastAsia" w:hAnsiTheme="minorHAnsi" w:cstheme="minorBidi"/>
            <w:noProof/>
            <w:sz w:val="22"/>
            <w:szCs w:val="22"/>
          </w:rPr>
          <w:tab/>
        </w:r>
        <w:r w:rsidR="00852CAE" w:rsidRPr="00B446FA">
          <w:rPr>
            <w:rStyle w:val="Hyperlink"/>
            <w:noProof/>
          </w:rPr>
          <w:t>Concurrent Employment Maintenance (Sub-Process)</w:t>
        </w:r>
        <w:r w:rsidR="00852CAE">
          <w:rPr>
            <w:noProof/>
            <w:webHidden/>
          </w:rPr>
          <w:tab/>
        </w:r>
        <w:r w:rsidR="00852CAE">
          <w:rPr>
            <w:noProof/>
            <w:webHidden/>
          </w:rPr>
          <w:fldChar w:fldCharType="begin"/>
        </w:r>
        <w:r w:rsidR="00852CAE">
          <w:rPr>
            <w:noProof/>
            <w:webHidden/>
          </w:rPr>
          <w:instrText xml:space="preserve"> PAGEREF _Toc507321710 \h </w:instrText>
        </w:r>
        <w:r w:rsidR="00852CAE">
          <w:rPr>
            <w:noProof/>
            <w:webHidden/>
          </w:rPr>
        </w:r>
        <w:r w:rsidR="00852CAE">
          <w:rPr>
            <w:noProof/>
            <w:webHidden/>
          </w:rPr>
          <w:fldChar w:fldCharType="separate"/>
        </w:r>
        <w:r w:rsidR="00852CAE">
          <w:rPr>
            <w:noProof/>
            <w:webHidden/>
          </w:rPr>
          <w:t>33</w:t>
        </w:r>
        <w:r w:rsidR="00852CAE">
          <w:rPr>
            <w:noProof/>
            <w:webHidden/>
          </w:rPr>
          <w:fldChar w:fldCharType="end"/>
        </w:r>
      </w:hyperlink>
    </w:p>
    <w:p w14:paraId="07778581" w14:textId="709C5031" w:rsidR="00852CAE" w:rsidRDefault="007E34FD">
      <w:pPr>
        <w:pStyle w:val="TOC3"/>
        <w:rPr>
          <w:rFonts w:asciiTheme="minorHAnsi" w:eastAsiaTheme="minorEastAsia" w:hAnsiTheme="minorHAnsi" w:cstheme="minorBidi"/>
          <w:noProof/>
          <w:sz w:val="22"/>
          <w:szCs w:val="22"/>
        </w:rPr>
      </w:pPr>
      <w:hyperlink w:anchor="_Toc507321711" w:history="1">
        <w:r w:rsidR="00852CAE" w:rsidRPr="00B446FA">
          <w:rPr>
            <w:rStyle w:val="Hyperlink"/>
            <w:noProof/>
          </w:rPr>
          <w:t>4.2.1</w:t>
        </w:r>
        <w:r w:rsidR="00852CAE">
          <w:rPr>
            <w:rFonts w:asciiTheme="minorHAnsi" w:eastAsiaTheme="minorEastAsia" w:hAnsiTheme="minorHAnsi" w:cstheme="minorBidi"/>
            <w:noProof/>
            <w:sz w:val="22"/>
            <w:szCs w:val="22"/>
          </w:rPr>
          <w:tab/>
        </w:r>
        <w:r w:rsidR="00852CAE" w:rsidRPr="00B446FA">
          <w:rPr>
            <w:rStyle w:val="Hyperlink"/>
            <w:noProof/>
          </w:rPr>
          <w:t>Maintaining Concurrent Employment</w:t>
        </w:r>
        <w:r w:rsidR="00852CAE">
          <w:rPr>
            <w:noProof/>
            <w:webHidden/>
          </w:rPr>
          <w:tab/>
        </w:r>
        <w:r w:rsidR="00852CAE">
          <w:rPr>
            <w:noProof/>
            <w:webHidden/>
          </w:rPr>
          <w:fldChar w:fldCharType="begin"/>
        </w:r>
        <w:r w:rsidR="00852CAE">
          <w:rPr>
            <w:noProof/>
            <w:webHidden/>
          </w:rPr>
          <w:instrText xml:space="preserve"> PAGEREF _Toc507321711 \h </w:instrText>
        </w:r>
        <w:r w:rsidR="00852CAE">
          <w:rPr>
            <w:noProof/>
            <w:webHidden/>
          </w:rPr>
        </w:r>
        <w:r w:rsidR="00852CAE">
          <w:rPr>
            <w:noProof/>
            <w:webHidden/>
          </w:rPr>
          <w:fldChar w:fldCharType="separate"/>
        </w:r>
        <w:r w:rsidR="00852CAE">
          <w:rPr>
            <w:noProof/>
            <w:webHidden/>
          </w:rPr>
          <w:t>33</w:t>
        </w:r>
        <w:r w:rsidR="00852CAE">
          <w:rPr>
            <w:noProof/>
            <w:webHidden/>
          </w:rPr>
          <w:fldChar w:fldCharType="end"/>
        </w:r>
      </w:hyperlink>
    </w:p>
    <w:p w14:paraId="0F495F09" w14:textId="629B43F4" w:rsidR="00852CAE" w:rsidRDefault="007E34FD">
      <w:pPr>
        <w:pStyle w:val="TOC3"/>
        <w:rPr>
          <w:rFonts w:asciiTheme="minorHAnsi" w:eastAsiaTheme="minorEastAsia" w:hAnsiTheme="minorHAnsi" w:cstheme="minorBidi"/>
          <w:noProof/>
          <w:sz w:val="22"/>
          <w:szCs w:val="22"/>
        </w:rPr>
      </w:pPr>
      <w:hyperlink w:anchor="_Toc507321712" w:history="1">
        <w:r w:rsidR="00852CAE" w:rsidRPr="00B446FA">
          <w:rPr>
            <w:rStyle w:val="Hyperlink"/>
            <w:noProof/>
          </w:rPr>
          <w:t>4.2.2</w:t>
        </w:r>
        <w:r w:rsidR="00852CAE">
          <w:rPr>
            <w:rFonts w:asciiTheme="minorHAnsi" w:eastAsiaTheme="minorEastAsia" w:hAnsiTheme="minorHAnsi" w:cstheme="minorBidi"/>
            <w:noProof/>
            <w:sz w:val="22"/>
            <w:szCs w:val="22"/>
          </w:rPr>
          <w:tab/>
        </w:r>
        <w:r w:rsidR="00852CAE" w:rsidRPr="00B446FA">
          <w:rPr>
            <w:rStyle w:val="Hyperlink"/>
            <w:noProof/>
          </w:rPr>
          <w:t>Approving Concurrent Employment Maintenance</w:t>
        </w:r>
        <w:r w:rsidR="00852CAE">
          <w:rPr>
            <w:noProof/>
            <w:webHidden/>
          </w:rPr>
          <w:tab/>
        </w:r>
        <w:r w:rsidR="00852CAE">
          <w:rPr>
            <w:noProof/>
            <w:webHidden/>
          </w:rPr>
          <w:fldChar w:fldCharType="begin"/>
        </w:r>
        <w:r w:rsidR="00852CAE">
          <w:rPr>
            <w:noProof/>
            <w:webHidden/>
          </w:rPr>
          <w:instrText xml:space="preserve"> PAGEREF _Toc507321712 \h </w:instrText>
        </w:r>
        <w:r w:rsidR="00852CAE">
          <w:rPr>
            <w:noProof/>
            <w:webHidden/>
          </w:rPr>
        </w:r>
        <w:r w:rsidR="00852CAE">
          <w:rPr>
            <w:noProof/>
            <w:webHidden/>
          </w:rPr>
          <w:fldChar w:fldCharType="separate"/>
        </w:r>
        <w:r w:rsidR="00852CAE">
          <w:rPr>
            <w:noProof/>
            <w:webHidden/>
          </w:rPr>
          <w:t>36</w:t>
        </w:r>
        <w:r w:rsidR="00852CAE">
          <w:rPr>
            <w:noProof/>
            <w:webHidden/>
          </w:rPr>
          <w:fldChar w:fldCharType="end"/>
        </w:r>
      </w:hyperlink>
    </w:p>
    <w:p w14:paraId="0CCFA674" w14:textId="6841EF37" w:rsidR="00852CAE" w:rsidRDefault="007E34FD">
      <w:pPr>
        <w:pStyle w:val="TOC2"/>
        <w:rPr>
          <w:rFonts w:asciiTheme="minorHAnsi" w:eastAsiaTheme="minorEastAsia" w:hAnsiTheme="minorHAnsi" w:cstheme="minorBidi"/>
          <w:noProof/>
          <w:sz w:val="22"/>
          <w:szCs w:val="22"/>
        </w:rPr>
      </w:pPr>
      <w:hyperlink w:anchor="_Toc507321713" w:history="1">
        <w:r w:rsidR="00852CAE" w:rsidRPr="00B446FA">
          <w:rPr>
            <w:rStyle w:val="Hyperlink"/>
            <w:noProof/>
          </w:rPr>
          <w:t>4.3</w:t>
        </w:r>
        <w:r w:rsidR="00852CAE">
          <w:rPr>
            <w:rFonts w:asciiTheme="minorHAnsi" w:eastAsiaTheme="minorEastAsia" w:hAnsiTheme="minorHAnsi" w:cstheme="minorBidi"/>
            <w:noProof/>
            <w:sz w:val="22"/>
            <w:szCs w:val="22"/>
          </w:rPr>
          <w:tab/>
        </w:r>
        <w:r w:rsidR="00852CAE" w:rsidRPr="00B446FA">
          <w:rPr>
            <w:rStyle w:val="Hyperlink"/>
            <w:noProof/>
          </w:rPr>
          <w:t>Concurrent Employment Termination (Sub-Process)</w:t>
        </w:r>
        <w:r w:rsidR="00852CAE">
          <w:rPr>
            <w:noProof/>
            <w:webHidden/>
          </w:rPr>
          <w:tab/>
        </w:r>
        <w:r w:rsidR="00852CAE">
          <w:rPr>
            <w:noProof/>
            <w:webHidden/>
          </w:rPr>
          <w:fldChar w:fldCharType="begin"/>
        </w:r>
        <w:r w:rsidR="00852CAE">
          <w:rPr>
            <w:noProof/>
            <w:webHidden/>
          </w:rPr>
          <w:instrText xml:space="preserve"> PAGEREF _Toc507321713 \h </w:instrText>
        </w:r>
        <w:r w:rsidR="00852CAE">
          <w:rPr>
            <w:noProof/>
            <w:webHidden/>
          </w:rPr>
        </w:r>
        <w:r w:rsidR="00852CAE">
          <w:rPr>
            <w:noProof/>
            <w:webHidden/>
          </w:rPr>
          <w:fldChar w:fldCharType="separate"/>
        </w:r>
        <w:r w:rsidR="00852CAE">
          <w:rPr>
            <w:noProof/>
            <w:webHidden/>
          </w:rPr>
          <w:t>37</w:t>
        </w:r>
        <w:r w:rsidR="00852CAE">
          <w:rPr>
            <w:noProof/>
            <w:webHidden/>
          </w:rPr>
          <w:fldChar w:fldCharType="end"/>
        </w:r>
      </w:hyperlink>
    </w:p>
    <w:p w14:paraId="15315CE0" w14:textId="654C7F3E" w:rsidR="00852CAE" w:rsidRDefault="007E34FD">
      <w:pPr>
        <w:pStyle w:val="TOC3"/>
        <w:rPr>
          <w:rFonts w:asciiTheme="minorHAnsi" w:eastAsiaTheme="minorEastAsia" w:hAnsiTheme="minorHAnsi" w:cstheme="minorBidi"/>
          <w:noProof/>
          <w:sz w:val="22"/>
          <w:szCs w:val="22"/>
        </w:rPr>
      </w:pPr>
      <w:hyperlink w:anchor="_Toc507321714" w:history="1">
        <w:r w:rsidR="00852CAE" w:rsidRPr="00B446FA">
          <w:rPr>
            <w:rStyle w:val="Hyperlink"/>
            <w:noProof/>
          </w:rPr>
          <w:t>4.3.1</w:t>
        </w:r>
        <w:r w:rsidR="00852CAE">
          <w:rPr>
            <w:rFonts w:asciiTheme="minorHAnsi" w:eastAsiaTheme="minorEastAsia" w:hAnsiTheme="minorHAnsi" w:cstheme="minorBidi"/>
            <w:noProof/>
            <w:sz w:val="22"/>
            <w:szCs w:val="22"/>
          </w:rPr>
          <w:tab/>
        </w:r>
        <w:r w:rsidR="00852CAE" w:rsidRPr="00B446FA">
          <w:rPr>
            <w:rStyle w:val="Hyperlink"/>
            <w:noProof/>
          </w:rPr>
          <w:t>Terminating Secondary Employment</w:t>
        </w:r>
        <w:r w:rsidR="00852CAE">
          <w:rPr>
            <w:noProof/>
            <w:webHidden/>
          </w:rPr>
          <w:tab/>
        </w:r>
        <w:r w:rsidR="00852CAE">
          <w:rPr>
            <w:noProof/>
            <w:webHidden/>
          </w:rPr>
          <w:fldChar w:fldCharType="begin"/>
        </w:r>
        <w:r w:rsidR="00852CAE">
          <w:rPr>
            <w:noProof/>
            <w:webHidden/>
          </w:rPr>
          <w:instrText xml:space="preserve"> PAGEREF _Toc507321714 \h </w:instrText>
        </w:r>
        <w:r w:rsidR="00852CAE">
          <w:rPr>
            <w:noProof/>
            <w:webHidden/>
          </w:rPr>
        </w:r>
        <w:r w:rsidR="00852CAE">
          <w:rPr>
            <w:noProof/>
            <w:webHidden/>
          </w:rPr>
          <w:fldChar w:fldCharType="separate"/>
        </w:r>
        <w:r w:rsidR="00852CAE">
          <w:rPr>
            <w:noProof/>
            <w:webHidden/>
          </w:rPr>
          <w:t>38</w:t>
        </w:r>
        <w:r w:rsidR="00852CAE">
          <w:rPr>
            <w:noProof/>
            <w:webHidden/>
          </w:rPr>
          <w:fldChar w:fldCharType="end"/>
        </w:r>
      </w:hyperlink>
    </w:p>
    <w:p w14:paraId="21C4C1B6" w14:textId="15BC0ECE" w:rsidR="00852CAE" w:rsidRDefault="007E34FD">
      <w:pPr>
        <w:pStyle w:val="TOC3"/>
        <w:rPr>
          <w:rFonts w:asciiTheme="minorHAnsi" w:eastAsiaTheme="minorEastAsia" w:hAnsiTheme="minorHAnsi" w:cstheme="minorBidi"/>
          <w:noProof/>
          <w:sz w:val="22"/>
          <w:szCs w:val="22"/>
        </w:rPr>
      </w:pPr>
      <w:hyperlink w:anchor="_Toc507321715" w:history="1">
        <w:r w:rsidR="00852CAE" w:rsidRPr="00B446FA">
          <w:rPr>
            <w:rStyle w:val="Hyperlink"/>
            <w:noProof/>
          </w:rPr>
          <w:t>4.3.2</w:t>
        </w:r>
        <w:r w:rsidR="00852CAE">
          <w:rPr>
            <w:rFonts w:asciiTheme="minorHAnsi" w:eastAsiaTheme="minorEastAsia" w:hAnsiTheme="minorHAnsi" w:cstheme="minorBidi"/>
            <w:noProof/>
            <w:sz w:val="22"/>
            <w:szCs w:val="22"/>
          </w:rPr>
          <w:tab/>
        </w:r>
        <w:r w:rsidR="00852CAE" w:rsidRPr="00B446FA">
          <w:rPr>
            <w:rStyle w:val="Hyperlink"/>
            <w:noProof/>
          </w:rPr>
          <w:t>Approving Secondary Employment Termination</w:t>
        </w:r>
        <w:r w:rsidR="00852CAE">
          <w:rPr>
            <w:noProof/>
            <w:webHidden/>
          </w:rPr>
          <w:tab/>
        </w:r>
        <w:r w:rsidR="00852CAE">
          <w:rPr>
            <w:noProof/>
            <w:webHidden/>
          </w:rPr>
          <w:fldChar w:fldCharType="begin"/>
        </w:r>
        <w:r w:rsidR="00852CAE">
          <w:rPr>
            <w:noProof/>
            <w:webHidden/>
          </w:rPr>
          <w:instrText xml:space="preserve"> PAGEREF _Toc507321715 \h </w:instrText>
        </w:r>
        <w:r w:rsidR="00852CAE">
          <w:rPr>
            <w:noProof/>
            <w:webHidden/>
          </w:rPr>
        </w:r>
        <w:r w:rsidR="00852CAE">
          <w:rPr>
            <w:noProof/>
            <w:webHidden/>
          </w:rPr>
          <w:fldChar w:fldCharType="separate"/>
        </w:r>
        <w:r w:rsidR="00852CAE">
          <w:rPr>
            <w:noProof/>
            <w:webHidden/>
          </w:rPr>
          <w:t>42</w:t>
        </w:r>
        <w:r w:rsidR="00852CAE">
          <w:rPr>
            <w:noProof/>
            <w:webHidden/>
          </w:rPr>
          <w:fldChar w:fldCharType="end"/>
        </w:r>
      </w:hyperlink>
    </w:p>
    <w:p w14:paraId="14482FC6" w14:textId="6FC29283" w:rsidR="00852CAE" w:rsidRDefault="007E34FD">
      <w:pPr>
        <w:pStyle w:val="TOC4"/>
        <w:rPr>
          <w:rFonts w:asciiTheme="minorHAnsi" w:eastAsiaTheme="minorEastAsia" w:hAnsiTheme="minorHAnsi" w:cstheme="minorBidi"/>
          <w:noProof/>
          <w:sz w:val="22"/>
          <w:szCs w:val="22"/>
        </w:rPr>
      </w:pPr>
      <w:hyperlink w:anchor="_Toc507321716" w:history="1">
        <w:r w:rsidR="00852CAE" w:rsidRPr="00B446FA">
          <w:rPr>
            <w:rStyle w:val="Hyperlink"/>
            <w:noProof/>
          </w:rPr>
          <w:t>4.3.2.1</w:t>
        </w:r>
        <w:r w:rsidR="00852CAE">
          <w:rPr>
            <w:rFonts w:asciiTheme="minorHAnsi" w:eastAsiaTheme="minorEastAsia" w:hAnsiTheme="minorHAnsi" w:cstheme="minorBidi"/>
            <w:noProof/>
            <w:sz w:val="22"/>
            <w:szCs w:val="22"/>
          </w:rPr>
          <w:tab/>
        </w:r>
        <w:r w:rsidR="00852CAE" w:rsidRPr="00B446FA">
          <w:rPr>
            <w:rStyle w:val="Hyperlink"/>
            <w:noProof/>
          </w:rPr>
          <w:t>Updating Secondary Employment Position (if Position Management implemented)</w:t>
        </w:r>
        <w:r w:rsidR="00852CAE">
          <w:rPr>
            <w:noProof/>
            <w:webHidden/>
          </w:rPr>
          <w:tab/>
        </w:r>
        <w:r w:rsidR="00852CAE">
          <w:rPr>
            <w:noProof/>
            <w:webHidden/>
          </w:rPr>
          <w:fldChar w:fldCharType="begin"/>
        </w:r>
        <w:r w:rsidR="00852CAE">
          <w:rPr>
            <w:noProof/>
            <w:webHidden/>
          </w:rPr>
          <w:instrText xml:space="preserve"> PAGEREF _Toc507321716 \h </w:instrText>
        </w:r>
        <w:r w:rsidR="00852CAE">
          <w:rPr>
            <w:noProof/>
            <w:webHidden/>
          </w:rPr>
        </w:r>
        <w:r w:rsidR="00852CAE">
          <w:rPr>
            <w:noProof/>
            <w:webHidden/>
          </w:rPr>
          <w:fldChar w:fldCharType="separate"/>
        </w:r>
        <w:r w:rsidR="00852CAE">
          <w:rPr>
            <w:noProof/>
            <w:webHidden/>
          </w:rPr>
          <w:t>44</w:t>
        </w:r>
        <w:r w:rsidR="00852CAE">
          <w:rPr>
            <w:noProof/>
            <w:webHidden/>
          </w:rPr>
          <w:fldChar w:fldCharType="end"/>
        </w:r>
      </w:hyperlink>
    </w:p>
    <w:p w14:paraId="305D6B70" w14:textId="001077C6" w:rsidR="00852CAE" w:rsidRDefault="007E34FD">
      <w:pPr>
        <w:pStyle w:val="TOC3"/>
        <w:rPr>
          <w:rFonts w:asciiTheme="minorHAnsi" w:eastAsiaTheme="minorEastAsia" w:hAnsiTheme="minorHAnsi" w:cstheme="minorBidi"/>
          <w:noProof/>
          <w:sz w:val="22"/>
          <w:szCs w:val="22"/>
        </w:rPr>
      </w:pPr>
      <w:hyperlink w:anchor="_Toc507321717" w:history="1">
        <w:r w:rsidR="00852CAE" w:rsidRPr="00B446FA">
          <w:rPr>
            <w:rStyle w:val="Hyperlink"/>
            <w:noProof/>
          </w:rPr>
          <w:t>4.3.3</w:t>
        </w:r>
        <w:r w:rsidR="00852CAE">
          <w:rPr>
            <w:rFonts w:asciiTheme="minorHAnsi" w:eastAsiaTheme="minorEastAsia" w:hAnsiTheme="minorHAnsi" w:cstheme="minorBidi"/>
            <w:noProof/>
            <w:sz w:val="22"/>
            <w:szCs w:val="22"/>
          </w:rPr>
          <w:tab/>
        </w:r>
        <w:r w:rsidR="00852CAE" w:rsidRPr="00B446FA">
          <w:rPr>
            <w:rStyle w:val="Hyperlink"/>
            <w:noProof/>
          </w:rPr>
          <w:t>Viewing Secondary Employment Position Details (if Position Management implemented)</w:t>
        </w:r>
        <w:r w:rsidR="00852CAE">
          <w:rPr>
            <w:noProof/>
            <w:webHidden/>
          </w:rPr>
          <w:tab/>
        </w:r>
        <w:r w:rsidR="00852CAE">
          <w:rPr>
            <w:noProof/>
            <w:webHidden/>
          </w:rPr>
          <w:fldChar w:fldCharType="begin"/>
        </w:r>
        <w:r w:rsidR="00852CAE">
          <w:rPr>
            <w:noProof/>
            <w:webHidden/>
          </w:rPr>
          <w:instrText xml:space="preserve"> PAGEREF _Toc507321717 \h </w:instrText>
        </w:r>
        <w:r w:rsidR="00852CAE">
          <w:rPr>
            <w:noProof/>
            <w:webHidden/>
          </w:rPr>
        </w:r>
        <w:r w:rsidR="00852CAE">
          <w:rPr>
            <w:noProof/>
            <w:webHidden/>
          </w:rPr>
          <w:fldChar w:fldCharType="separate"/>
        </w:r>
        <w:r w:rsidR="00852CAE">
          <w:rPr>
            <w:noProof/>
            <w:webHidden/>
          </w:rPr>
          <w:t>44</w:t>
        </w:r>
        <w:r w:rsidR="00852CAE">
          <w:rPr>
            <w:noProof/>
            <w:webHidden/>
          </w:rPr>
          <w:fldChar w:fldCharType="end"/>
        </w:r>
      </w:hyperlink>
    </w:p>
    <w:p w14:paraId="0AEF7D7C" w14:textId="7339A202" w:rsidR="00852CAE" w:rsidRDefault="007E34FD">
      <w:pPr>
        <w:pStyle w:val="TOC3"/>
        <w:rPr>
          <w:rFonts w:asciiTheme="minorHAnsi" w:eastAsiaTheme="minorEastAsia" w:hAnsiTheme="minorHAnsi" w:cstheme="minorBidi"/>
          <w:noProof/>
          <w:sz w:val="22"/>
          <w:szCs w:val="22"/>
        </w:rPr>
      </w:pPr>
      <w:hyperlink w:anchor="_Toc507321718" w:history="1">
        <w:r w:rsidR="00852CAE" w:rsidRPr="00B446FA">
          <w:rPr>
            <w:rStyle w:val="Hyperlink"/>
            <w:noProof/>
          </w:rPr>
          <w:t>4.3.4</w:t>
        </w:r>
        <w:r w:rsidR="00852CAE">
          <w:rPr>
            <w:rFonts w:asciiTheme="minorHAnsi" w:eastAsiaTheme="minorEastAsia" w:hAnsiTheme="minorHAnsi" w:cstheme="minorBidi"/>
            <w:noProof/>
            <w:sz w:val="22"/>
            <w:szCs w:val="22"/>
          </w:rPr>
          <w:tab/>
        </w:r>
        <w:r w:rsidR="00852CAE" w:rsidRPr="00B446FA">
          <w:rPr>
            <w:rStyle w:val="Hyperlink"/>
            <w:noProof/>
          </w:rPr>
          <w:t>Viewing Terminated Secondary Employment Details</w:t>
        </w:r>
        <w:r w:rsidR="00852CAE">
          <w:rPr>
            <w:noProof/>
            <w:webHidden/>
          </w:rPr>
          <w:tab/>
        </w:r>
        <w:r w:rsidR="00852CAE">
          <w:rPr>
            <w:noProof/>
            <w:webHidden/>
          </w:rPr>
          <w:fldChar w:fldCharType="begin"/>
        </w:r>
        <w:r w:rsidR="00852CAE">
          <w:rPr>
            <w:noProof/>
            <w:webHidden/>
          </w:rPr>
          <w:instrText xml:space="preserve"> PAGEREF _Toc507321718 \h </w:instrText>
        </w:r>
        <w:r w:rsidR="00852CAE">
          <w:rPr>
            <w:noProof/>
            <w:webHidden/>
          </w:rPr>
        </w:r>
        <w:r w:rsidR="00852CAE">
          <w:rPr>
            <w:noProof/>
            <w:webHidden/>
          </w:rPr>
          <w:fldChar w:fldCharType="separate"/>
        </w:r>
        <w:r w:rsidR="00852CAE">
          <w:rPr>
            <w:noProof/>
            <w:webHidden/>
          </w:rPr>
          <w:t>46</w:t>
        </w:r>
        <w:r w:rsidR="00852CAE">
          <w:rPr>
            <w:noProof/>
            <w:webHidden/>
          </w:rPr>
          <w:fldChar w:fldCharType="end"/>
        </w:r>
      </w:hyperlink>
    </w:p>
    <w:p w14:paraId="20ADB0B3" w14:textId="71CA3403" w:rsidR="00852CAE" w:rsidRDefault="007E34FD">
      <w:pPr>
        <w:pStyle w:val="TOC3"/>
        <w:rPr>
          <w:rFonts w:asciiTheme="minorHAnsi" w:eastAsiaTheme="minorEastAsia" w:hAnsiTheme="minorHAnsi" w:cstheme="minorBidi"/>
          <w:noProof/>
          <w:sz w:val="22"/>
          <w:szCs w:val="22"/>
        </w:rPr>
      </w:pPr>
      <w:hyperlink w:anchor="_Toc507321719" w:history="1">
        <w:r w:rsidR="00852CAE" w:rsidRPr="00B446FA">
          <w:rPr>
            <w:rStyle w:val="Hyperlink"/>
            <w:noProof/>
          </w:rPr>
          <w:t>4.3.5</w:t>
        </w:r>
        <w:r w:rsidR="00852CAE">
          <w:rPr>
            <w:rFonts w:asciiTheme="minorHAnsi" w:eastAsiaTheme="minorEastAsia" w:hAnsiTheme="minorHAnsi" w:cstheme="minorBidi"/>
            <w:noProof/>
            <w:sz w:val="22"/>
            <w:szCs w:val="22"/>
          </w:rPr>
          <w:tab/>
        </w:r>
        <w:r w:rsidR="00852CAE" w:rsidRPr="00B446FA">
          <w:rPr>
            <w:rStyle w:val="Hyperlink"/>
            <w:noProof/>
          </w:rPr>
          <w:t>Terminating Main Employment for Concurrent Employment (Optional)</w:t>
        </w:r>
        <w:r w:rsidR="00852CAE">
          <w:rPr>
            <w:noProof/>
            <w:webHidden/>
          </w:rPr>
          <w:tab/>
        </w:r>
        <w:r w:rsidR="00852CAE">
          <w:rPr>
            <w:noProof/>
            <w:webHidden/>
          </w:rPr>
          <w:fldChar w:fldCharType="begin"/>
        </w:r>
        <w:r w:rsidR="00852CAE">
          <w:rPr>
            <w:noProof/>
            <w:webHidden/>
          </w:rPr>
          <w:instrText xml:space="preserve"> PAGEREF _Toc507321719 \h </w:instrText>
        </w:r>
        <w:r w:rsidR="00852CAE">
          <w:rPr>
            <w:noProof/>
            <w:webHidden/>
          </w:rPr>
        </w:r>
        <w:r w:rsidR="00852CAE">
          <w:rPr>
            <w:noProof/>
            <w:webHidden/>
          </w:rPr>
          <w:fldChar w:fldCharType="separate"/>
        </w:r>
        <w:r w:rsidR="00852CAE">
          <w:rPr>
            <w:noProof/>
            <w:webHidden/>
          </w:rPr>
          <w:t>48</w:t>
        </w:r>
        <w:r w:rsidR="00852CAE">
          <w:rPr>
            <w:noProof/>
            <w:webHidden/>
          </w:rPr>
          <w:fldChar w:fldCharType="end"/>
        </w:r>
      </w:hyperlink>
    </w:p>
    <w:p w14:paraId="426094C6" w14:textId="2CFF4034" w:rsidR="00852CAE" w:rsidRDefault="007E34FD">
      <w:pPr>
        <w:pStyle w:val="TOC1"/>
        <w:rPr>
          <w:rFonts w:asciiTheme="minorHAnsi" w:eastAsiaTheme="minorEastAsia" w:hAnsiTheme="minorHAnsi" w:cstheme="minorBidi"/>
          <w:noProof/>
          <w:sz w:val="22"/>
          <w:szCs w:val="22"/>
        </w:rPr>
      </w:pPr>
      <w:hyperlink w:anchor="_Toc507321720" w:history="1">
        <w:r w:rsidR="00852CAE" w:rsidRPr="00B446FA">
          <w:rPr>
            <w:rStyle w:val="Hyperlink"/>
            <w:noProof/>
          </w:rPr>
          <w:t>5</w:t>
        </w:r>
        <w:r w:rsidR="00852CAE">
          <w:rPr>
            <w:rFonts w:asciiTheme="minorHAnsi" w:eastAsiaTheme="minorEastAsia" w:hAnsiTheme="minorHAnsi" w:cstheme="minorBidi"/>
            <w:noProof/>
            <w:sz w:val="22"/>
            <w:szCs w:val="22"/>
          </w:rPr>
          <w:tab/>
        </w:r>
        <w:r w:rsidR="00852CAE" w:rsidRPr="00B446FA">
          <w:rPr>
            <w:rStyle w:val="Hyperlink"/>
            <w:noProof/>
          </w:rPr>
          <w:t>Appendix</w:t>
        </w:r>
        <w:r w:rsidR="00852CAE">
          <w:rPr>
            <w:noProof/>
            <w:webHidden/>
          </w:rPr>
          <w:tab/>
        </w:r>
        <w:r w:rsidR="00852CAE">
          <w:rPr>
            <w:noProof/>
            <w:webHidden/>
          </w:rPr>
          <w:fldChar w:fldCharType="begin"/>
        </w:r>
        <w:r w:rsidR="00852CAE">
          <w:rPr>
            <w:noProof/>
            <w:webHidden/>
          </w:rPr>
          <w:instrText xml:space="preserve"> PAGEREF _Toc507321720 \h </w:instrText>
        </w:r>
        <w:r w:rsidR="00852CAE">
          <w:rPr>
            <w:noProof/>
            <w:webHidden/>
          </w:rPr>
        </w:r>
        <w:r w:rsidR="00852CAE">
          <w:rPr>
            <w:noProof/>
            <w:webHidden/>
          </w:rPr>
          <w:fldChar w:fldCharType="separate"/>
        </w:r>
        <w:r w:rsidR="00852CAE">
          <w:rPr>
            <w:noProof/>
            <w:webHidden/>
          </w:rPr>
          <w:t>53</w:t>
        </w:r>
        <w:r w:rsidR="00852CAE">
          <w:rPr>
            <w:noProof/>
            <w:webHidden/>
          </w:rPr>
          <w:fldChar w:fldCharType="end"/>
        </w:r>
      </w:hyperlink>
    </w:p>
    <w:p w14:paraId="0E38504A" w14:textId="07FCF5E0" w:rsidR="00852CAE" w:rsidRDefault="007E34FD">
      <w:pPr>
        <w:pStyle w:val="TOC2"/>
        <w:rPr>
          <w:rFonts w:asciiTheme="minorHAnsi" w:eastAsiaTheme="minorEastAsia" w:hAnsiTheme="minorHAnsi" w:cstheme="minorBidi"/>
          <w:noProof/>
          <w:sz w:val="22"/>
          <w:szCs w:val="22"/>
        </w:rPr>
      </w:pPr>
      <w:hyperlink w:anchor="_Toc507321721" w:history="1">
        <w:r w:rsidR="00852CAE" w:rsidRPr="00B446FA">
          <w:rPr>
            <w:rStyle w:val="Hyperlink"/>
            <w:noProof/>
          </w:rPr>
          <w:t>5.1</w:t>
        </w:r>
        <w:r w:rsidR="00852CAE">
          <w:rPr>
            <w:rFonts w:asciiTheme="minorHAnsi" w:eastAsiaTheme="minorEastAsia" w:hAnsiTheme="minorHAnsi" w:cstheme="minorBidi"/>
            <w:noProof/>
            <w:sz w:val="22"/>
            <w:szCs w:val="22"/>
          </w:rPr>
          <w:tab/>
        </w:r>
        <w:r w:rsidR="00852CAE" w:rsidRPr="00B446FA">
          <w:rPr>
            <w:rStyle w:val="Hyperlink"/>
            <w:noProof/>
          </w:rPr>
          <w:t>Importing Concurrent Employments for Employees</w:t>
        </w:r>
        <w:r w:rsidR="00852CAE">
          <w:rPr>
            <w:noProof/>
            <w:webHidden/>
          </w:rPr>
          <w:tab/>
        </w:r>
        <w:r w:rsidR="00852CAE">
          <w:rPr>
            <w:noProof/>
            <w:webHidden/>
          </w:rPr>
          <w:fldChar w:fldCharType="begin"/>
        </w:r>
        <w:r w:rsidR="00852CAE">
          <w:rPr>
            <w:noProof/>
            <w:webHidden/>
          </w:rPr>
          <w:instrText xml:space="preserve"> PAGEREF _Toc507321721 \h </w:instrText>
        </w:r>
        <w:r w:rsidR="00852CAE">
          <w:rPr>
            <w:noProof/>
            <w:webHidden/>
          </w:rPr>
        </w:r>
        <w:r w:rsidR="00852CAE">
          <w:rPr>
            <w:noProof/>
            <w:webHidden/>
          </w:rPr>
          <w:fldChar w:fldCharType="separate"/>
        </w:r>
        <w:r w:rsidR="00852CAE">
          <w:rPr>
            <w:noProof/>
            <w:webHidden/>
          </w:rPr>
          <w:t>53</w:t>
        </w:r>
        <w:r w:rsidR="00852CAE">
          <w:rPr>
            <w:noProof/>
            <w:webHidden/>
          </w:rPr>
          <w:fldChar w:fldCharType="end"/>
        </w:r>
      </w:hyperlink>
    </w:p>
    <w:p w14:paraId="216CF0FD" w14:textId="6040B9EB" w:rsidR="00852CAE" w:rsidRDefault="007E34FD">
      <w:pPr>
        <w:pStyle w:val="TOC2"/>
        <w:rPr>
          <w:rFonts w:asciiTheme="minorHAnsi" w:eastAsiaTheme="minorEastAsia" w:hAnsiTheme="minorHAnsi" w:cstheme="minorBidi"/>
          <w:noProof/>
          <w:sz w:val="22"/>
          <w:szCs w:val="22"/>
        </w:rPr>
      </w:pPr>
      <w:hyperlink w:anchor="_Toc507321722" w:history="1">
        <w:r w:rsidR="00852CAE" w:rsidRPr="00B446FA">
          <w:rPr>
            <w:rStyle w:val="Hyperlink"/>
            <w:noProof/>
          </w:rPr>
          <w:t>5.2</w:t>
        </w:r>
        <w:r w:rsidR="00852CAE">
          <w:rPr>
            <w:rFonts w:asciiTheme="minorHAnsi" w:eastAsiaTheme="minorEastAsia" w:hAnsiTheme="minorHAnsi" w:cstheme="minorBidi"/>
            <w:noProof/>
            <w:sz w:val="22"/>
            <w:szCs w:val="22"/>
          </w:rPr>
          <w:tab/>
        </w:r>
        <w:r w:rsidR="00852CAE" w:rsidRPr="00B446FA">
          <w:rPr>
            <w:rStyle w:val="Hyperlink"/>
            <w:noProof/>
          </w:rPr>
          <w:t>Executing Process Steps using Mobile App</w:t>
        </w:r>
        <w:r w:rsidR="00852CAE">
          <w:rPr>
            <w:noProof/>
            <w:webHidden/>
          </w:rPr>
          <w:tab/>
        </w:r>
        <w:r w:rsidR="00852CAE">
          <w:rPr>
            <w:noProof/>
            <w:webHidden/>
          </w:rPr>
          <w:fldChar w:fldCharType="begin"/>
        </w:r>
        <w:r w:rsidR="00852CAE">
          <w:rPr>
            <w:noProof/>
            <w:webHidden/>
          </w:rPr>
          <w:instrText xml:space="preserve"> PAGEREF _Toc507321722 \h </w:instrText>
        </w:r>
        <w:r w:rsidR="00852CAE">
          <w:rPr>
            <w:noProof/>
            <w:webHidden/>
          </w:rPr>
        </w:r>
        <w:r w:rsidR="00852CAE">
          <w:rPr>
            <w:noProof/>
            <w:webHidden/>
          </w:rPr>
          <w:fldChar w:fldCharType="separate"/>
        </w:r>
        <w:r w:rsidR="00852CAE">
          <w:rPr>
            <w:noProof/>
            <w:webHidden/>
          </w:rPr>
          <w:t>53</w:t>
        </w:r>
        <w:r w:rsidR="00852CAE">
          <w:rPr>
            <w:noProof/>
            <w:webHidden/>
          </w:rPr>
          <w:fldChar w:fldCharType="end"/>
        </w:r>
      </w:hyperlink>
    </w:p>
    <w:p w14:paraId="6B65E609" w14:textId="0C4DEC2D" w:rsidR="00852CAE" w:rsidRDefault="007E34FD">
      <w:pPr>
        <w:pStyle w:val="TOC3"/>
        <w:rPr>
          <w:rFonts w:asciiTheme="minorHAnsi" w:eastAsiaTheme="minorEastAsia" w:hAnsiTheme="minorHAnsi" w:cstheme="minorBidi"/>
          <w:noProof/>
          <w:sz w:val="22"/>
          <w:szCs w:val="22"/>
        </w:rPr>
      </w:pPr>
      <w:hyperlink w:anchor="_Toc507321723" w:history="1">
        <w:r w:rsidR="00852CAE" w:rsidRPr="00B446FA">
          <w:rPr>
            <w:rStyle w:val="Hyperlink"/>
            <w:noProof/>
          </w:rPr>
          <w:t>5.2.1</w:t>
        </w:r>
        <w:r w:rsidR="00852CAE">
          <w:rPr>
            <w:rFonts w:asciiTheme="minorHAnsi" w:eastAsiaTheme="minorEastAsia" w:hAnsiTheme="minorHAnsi" w:cstheme="minorBidi"/>
            <w:noProof/>
            <w:sz w:val="22"/>
            <w:szCs w:val="22"/>
          </w:rPr>
          <w:tab/>
        </w:r>
        <w:r w:rsidR="00852CAE" w:rsidRPr="00B446FA">
          <w:rPr>
            <w:rStyle w:val="Hyperlink"/>
            <w:noProof/>
          </w:rPr>
          <w:t>Approving Requests</w:t>
        </w:r>
        <w:r w:rsidR="00852CAE">
          <w:rPr>
            <w:noProof/>
            <w:webHidden/>
          </w:rPr>
          <w:tab/>
        </w:r>
        <w:r w:rsidR="00852CAE">
          <w:rPr>
            <w:noProof/>
            <w:webHidden/>
          </w:rPr>
          <w:fldChar w:fldCharType="begin"/>
        </w:r>
        <w:r w:rsidR="00852CAE">
          <w:rPr>
            <w:noProof/>
            <w:webHidden/>
          </w:rPr>
          <w:instrText xml:space="preserve"> PAGEREF _Toc507321723 \h </w:instrText>
        </w:r>
        <w:r w:rsidR="00852CAE">
          <w:rPr>
            <w:noProof/>
            <w:webHidden/>
          </w:rPr>
        </w:r>
        <w:r w:rsidR="00852CAE">
          <w:rPr>
            <w:noProof/>
            <w:webHidden/>
          </w:rPr>
          <w:fldChar w:fldCharType="separate"/>
        </w:r>
        <w:r w:rsidR="00852CAE">
          <w:rPr>
            <w:noProof/>
            <w:webHidden/>
          </w:rPr>
          <w:t>53</w:t>
        </w:r>
        <w:r w:rsidR="00852CAE">
          <w:rPr>
            <w:noProof/>
            <w:webHidden/>
          </w:rPr>
          <w:fldChar w:fldCharType="end"/>
        </w:r>
      </w:hyperlink>
    </w:p>
    <w:p w14:paraId="3F36D617" w14:textId="00A5FF2B" w:rsidR="00852CAE" w:rsidRDefault="007E34FD">
      <w:pPr>
        <w:pStyle w:val="TOC2"/>
        <w:rPr>
          <w:rFonts w:asciiTheme="minorHAnsi" w:eastAsiaTheme="minorEastAsia" w:hAnsiTheme="minorHAnsi" w:cstheme="minorBidi"/>
          <w:noProof/>
          <w:sz w:val="22"/>
          <w:szCs w:val="22"/>
        </w:rPr>
      </w:pPr>
      <w:hyperlink w:anchor="_Toc507321724" w:history="1">
        <w:r w:rsidR="00852CAE" w:rsidRPr="00B446FA">
          <w:rPr>
            <w:rStyle w:val="Hyperlink"/>
            <w:noProof/>
          </w:rPr>
          <w:t>5.3</w:t>
        </w:r>
        <w:r w:rsidR="00852CAE">
          <w:rPr>
            <w:rFonts w:asciiTheme="minorHAnsi" w:eastAsiaTheme="minorEastAsia" w:hAnsiTheme="minorHAnsi" w:cstheme="minorBidi"/>
            <w:noProof/>
            <w:sz w:val="22"/>
            <w:szCs w:val="22"/>
          </w:rPr>
          <w:tab/>
        </w:r>
        <w:r w:rsidR="00852CAE" w:rsidRPr="00B446FA">
          <w:rPr>
            <w:rStyle w:val="Hyperlink"/>
            <w:noProof/>
          </w:rPr>
          <w:t>Process Chains</w:t>
        </w:r>
        <w:r w:rsidR="00852CAE">
          <w:rPr>
            <w:noProof/>
            <w:webHidden/>
          </w:rPr>
          <w:tab/>
        </w:r>
        <w:r w:rsidR="00852CAE">
          <w:rPr>
            <w:noProof/>
            <w:webHidden/>
          </w:rPr>
          <w:fldChar w:fldCharType="begin"/>
        </w:r>
        <w:r w:rsidR="00852CAE">
          <w:rPr>
            <w:noProof/>
            <w:webHidden/>
          </w:rPr>
          <w:instrText xml:space="preserve"> PAGEREF _Toc507321724 \h </w:instrText>
        </w:r>
        <w:r w:rsidR="00852CAE">
          <w:rPr>
            <w:noProof/>
            <w:webHidden/>
          </w:rPr>
        </w:r>
        <w:r w:rsidR="00852CAE">
          <w:rPr>
            <w:noProof/>
            <w:webHidden/>
          </w:rPr>
          <w:fldChar w:fldCharType="separate"/>
        </w:r>
        <w:r w:rsidR="00852CAE">
          <w:rPr>
            <w:noProof/>
            <w:webHidden/>
          </w:rPr>
          <w:t>54</w:t>
        </w:r>
        <w:r w:rsidR="00852CAE">
          <w:rPr>
            <w:noProof/>
            <w:webHidden/>
          </w:rPr>
          <w:fldChar w:fldCharType="end"/>
        </w:r>
      </w:hyperlink>
    </w:p>
    <w:p w14:paraId="35BFFCB5" w14:textId="76841479" w:rsidR="00852CAE" w:rsidRDefault="007E34FD">
      <w:pPr>
        <w:pStyle w:val="TOC3"/>
        <w:rPr>
          <w:rFonts w:asciiTheme="minorHAnsi" w:eastAsiaTheme="minorEastAsia" w:hAnsiTheme="minorHAnsi" w:cstheme="minorBidi"/>
          <w:noProof/>
          <w:sz w:val="22"/>
          <w:szCs w:val="22"/>
        </w:rPr>
      </w:pPr>
      <w:hyperlink w:anchor="_Toc507321725" w:history="1">
        <w:r w:rsidR="00852CAE" w:rsidRPr="00B446FA">
          <w:rPr>
            <w:rStyle w:val="Hyperlink"/>
            <w:noProof/>
          </w:rPr>
          <w:t>5.3.1</w:t>
        </w:r>
        <w:r w:rsidR="00852CAE">
          <w:rPr>
            <w:rFonts w:asciiTheme="minorHAnsi" w:eastAsiaTheme="minorEastAsia" w:hAnsiTheme="minorHAnsi" w:cstheme="minorBidi"/>
            <w:noProof/>
            <w:sz w:val="22"/>
            <w:szCs w:val="22"/>
          </w:rPr>
          <w:tab/>
        </w:r>
        <w:r w:rsidR="00852CAE" w:rsidRPr="00B446FA">
          <w:rPr>
            <w:rStyle w:val="Hyperlink"/>
            <w:noProof/>
          </w:rPr>
          <w:t>Preceding Processes</w:t>
        </w:r>
        <w:r w:rsidR="00852CAE">
          <w:rPr>
            <w:noProof/>
            <w:webHidden/>
          </w:rPr>
          <w:tab/>
        </w:r>
        <w:r w:rsidR="00852CAE">
          <w:rPr>
            <w:noProof/>
            <w:webHidden/>
          </w:rPr>
          <w:fldChar w:fldCharType="begin"/>
        </w:r>
        <w:r w:rsidR="00852CAE">
          <w:rPr>
            <w:noProof/>
            <w:webHidden/>
          </w:rPr>
          <w:instrText xml:space="preserve"> PAGEREF _Toc507321725 \h </w:instrText>
        </w:r>
        <w:r w:rsidR="00852CAE">
          <w:rPr>
            <w:noProof/>
            <w:webHidden/>
          </w:rPr>
        </w:r>
        <w:r w:rsidR="00852CAE">
          <w:rPr>
            <w:noProof/>
            <w:webHidden/>
          </w:rPr>
          <w:fldChar w:fldCharType="separate"/>
        </w:r>
        <w:r w:rsidR="00852CAE">
          <w:rPr>
            <w:noProof/>
            <w:webHidden/>
          </w:rPr>
          <w:t>54</w:t>
        </w:r>
        <w:r w:rsidR="00852CAE">
          <w:rPr>
            <w:noProof/>
            <w:webHidden/>
          </w:rPr>
          <w:fldChar w:fldCharType="end"/>
        </w:r>
      </w:hyperlink>
    </w:p>
    <w:p w14:paraId="214E891E" w14:textId="00B803C1" w:rsidR="00852CAE" w:rsidRDefault="007E34FD">
      <w:pPr>
        <w:pStyle w:val="TOC3"/>
        <w:rPr>
          <w:rFonts w:asciiTheme="minorHAnsi" w:eastAsiaTheme="minorEastAsia" w:hAnsiTheme="minorHAnsi" w:cstheme="minorBidi"/>
          <w:noProof/>
          <w:sz w:val="22"/>
          <w:szCs w:val="22"/>
        </w:rPr>
      </w:pPr>
      <w:hyperlink w:anchor="_Toc507321731" w:history="1">
        <w:r w:rsidR="00852CAE" w:rsidRPr="00B446FA">
          <w:rPr>
            <w:rStyle w:val="Hyperlink"/>
            <w:noProof/>
          </w:rPr>
          <w:t>5.3.2</w:t>
        </w:r>
        <w:r w:rsidR="00852CAE">
          <w:rPr>
            <w:rFonts w:asciiTheme="minorHAnsi" w:eastAsiaTheme="minorEastAsia" w:hAnsiTheme="minorHAnsi" w:cstheme="minorBidi"/>
            <w:noProof/>
            <w:sz w:val="22"/>
            <w:szCs w:val="22"/>
          </w:rPr>
          <w:tab/>
        </w:r>
        <w:r w:rsidR="00852CAE" w:rsidRPr="00B446FA">
          <w:rPr>
            <w:rStyle w:val="Hyperlink"/>
            <w:noProof/>
          </w:rPr>
          <w:t>Succeeding Processes</w:t>
        </w:r>
        <w:r w:rsidR="00852CAE">
          <w:rPr>
            <w:noProof/>
            <w:webHidden/>
          </w:rPr>
          <w:tab/>
        </w:r>
        <w:r w:rsidR="00852CAE">
          <w:rPr>
            <w:noProof/>
            <w:webHidden/>
          </w:rPr>
          <w:fldChar w:fldCharType="begin"/>
        </w:r>
        <w:r w:rsidR="00852CAE">
          <w:rPr>
            <w:noProof/>
            <w:webHidden/>
          </w:rPr>
          <w:instrText xml:space="preserve"> PAGEREF _Toc507321731 \h </w:instrText>
        </w:r>
        <w:r w:rsidR="00852CAE">
          <w:rPr>
            <w:noProof/>
            <w:webHidden/>
          </w:rPr>
        </w:r>
        <w:r w:rsidR="00852CAE">
          <w:rPr>
            <w:noProof/>
            <w:webHidden/>
          </w:rPr>
          <w:fldChar w:fldCharType="separate"/>
        </w:r>
        <w:r w:rsidR="00852CAE">
          <w:rPr>
            <w:noProof/>
            <w:webHidden/>
          </w:rPr>
          <w:t>54</w:t>
        </w:r>
        <w:r w:rsidR="00852CAE">
          <w:rPr>
            <w:noProof/>
            <w:webHidden/>
          </w:rPr>
          <w:fldChar w:fldCharType="end"/>
        </w:r>
      </w:hyperlink>
    </w:p>
    <w:p w14:paraId="46DBFB9B" w14:textId="29C579B4" w:rsidR="00985A3A" w:rsidRPr="00873ACA" w:rsidRDefault="00985A3A" w:rsidP="00985A3A">
      <w:pPr>
        <w:tabs>
          <w:tab w:val="right" w:leader="dot" w:pos="14317"/>
        </w:tabs>
      </w:pPr>
      <w:r w:rsidRPr="00873ACA">
        <w:rPr>
          <w:rFonts w:ascii="BentonSans Bold" w:hAnsi="BentonSans Bold"/>
        </w:rPr>
        <w:fldChar w:fldCharType="end"/>
      </w:r>
    </w:p>
    <w:p w14:paraId="6679EDB0" w14:textId="77777777" w:rsidR="00C93B94" w:rsidRDefault="00C93B94" w:rsidP="00985A3A">
      <w:pPr>
        <w:pStyle w:val="SAPKeyblockTitle"/>
      </w:pPr>
      <w:r>
        <w:br w:type="page"/>
      </w:r>
    </w:p>
    <w:p w14:paraId="084D2653" w14:textId="21A2328C" w:rsidR="00985A3A" w:rsidRPr="00873ACA" w:rsidRDefault="00985A3A" w:rsidP="00985A3A">
      <w:pPr>
        <w:pStyle w:val="SAPKeyblockTitle"/>
      </w:pPr>
      <w:r w:rsidRPr="00873ACA">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985A3A" w:rsidRPr="00873ACA" w14:paraId="75B5E2AC" w14:textId="77777777" w:rsidTr="00505EBE">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2C40004" w14:textId="77777777" w:rsidR="00985A3A" w:rsidRPr="00873ACA" w:rsidRDefault="00985A3A" w:rsidP="00505EBE">
            <w:pPr>
              <w:keepNext/>
              <w:rPr>
                <w:b/>
                <w:color w:val="FFFFFF"/>
              </w:rPr>
            </w:pPr>
            <w:r w:rsidRPr="00873ACA">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4416655" w14:textId="77777777" w:rsidR="00985A3A" w:rsidRPr="00873ACA" w:rsidRDefault="00985A3A" w:rsidP="00505EBE">
            <w:pPr>
              <w:keepNext/>
              <w:rPr>
                <w:b/>
                <w:color w:val="FFFFFF"/>
              </w:rPr>
            </w:pPr>
            <w:r w:rsidRPr="00873ACA">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5BFF8C4A" w14:textId="77777777" w:rsidR="00985A3A" w:rsidRPr="00873ACA" w:rsidRDefault="00985A3A" w:rsidP="00505EBE">
            <w:pPr>
              <w:keepNext/>
              <w:rPr>
                <w:b/>
                <w:color w:val="FFFFFF"/>
              </w:rPr>
            </w:pPr>
            <w:r w:rsidRPr="00873ACA">
              <w:rPr>
                <w:b/>
                <w:color w:val="FFFFFF"/>
              </w:rPr>
              <w:t>Description</w:t>
            </w:r>
          </w:p>
        </w:tc>
      </w:tr>
      <w:tr w:rsidR="00985A3A" w:rsidRPr="00873ACA" w14:paraId="2F1BC9BE" w14:textId="77777777" w:rsidTr="00505EBE">
        <w:tc>
          <w:tcPr>
            <w:tcW w:w="1129" w:type="dxa"/>
            <w:shd w:val="clear" w:color="auto" w:fill="auto"/>
          </w:tcPr>
          <w:p w14:paraId="5DC5E0FC" w14:textId="77777777" w:rsidR="00985A3A" w:rsidRPr="00873ACA" w:rsidRDefault="00985A3A" w:rsidP="00025C46"/>
        </w:tc>
        <w:tc>
          <w:tcPr>
            <w:tcW w:w="1560" w:type="dxa"/>
            <w:shd w:val="clear" w:color="auto" w:fill="auto"/>
          </w:tcPr>
          <w:p w14:paraId="0B55112C" w14:textId="77777777" w:rsidR="00985A3A" w:rsidRPr="00873ACA" w:rsidRDefault="00985A3A" w:rsidP="00025C46"/>
        </w:tc>
        <w:tc>
          <w:tcPr>
            <w:tcW w:w="6662" w:type="dxa"/>
            <w:shd w:val="clear" w:color="auto" w:fill="auto"/>
          </w:tcPr>
          <w:p w14:paraId="59806E7E" w14:textId="77777777" w:rsidR="00985A3A" w:rsidRPr="00873ACA" w:rsidRDefault="00985A3A" w:rsidP="00025C46"/>
        </w:tc>
      </w:tr>
    </w:tbl>
    <w:p w14:paraId="58173C10" w14:textId="77777777" w:rsidR="00985A3A" w:rsidRPr="00873ACA" w:rsidRDefault="00985A3A" w:rsidP="00985A3A"/>
    <w:p w14:paraId="0E681AF1" w14:textId="77777777" w:rsidR="00985A3A" w:rsidRPr="00873ACA" w:rsidRDefault="00985A3A" w:rsidP="00985A3A">
      <w:bookmarkStart w:id="4" w:name="_&lt;Title_of_Chapter"/>
      <w:bookmarkStart w:id="5" w:name="_Toc189547007"/>
      <w:bookmarkStart w:id="6" w:name="_Toc27368457"/>
      <w:bookmarkStart w:id="7" w:name="_Toc266256886"/>
      <w:bookmarkStart w:id="8" w:name="_Toc401568654"/>
      <w:bookmarkEnd w:id="4"/>
    </w:p>
    <w:p w14:paraId="4ADE3CF5" w14:textId="77777777" w:rsidR="00472CAD" w:rsidRPr="00873ACA" w:rsidRDefault="00472CAD" w:rsidP="00472CAD">
      <w:pPr>
        <w:pStyle w:val="Heading1"/>
      </w:pPr>
      <w:bookmarkStart w:id="9" w:name="_Toc391586487"/>
      <w:bookmarkStart w:id="10" w:name="_Toc391586861"/>
      <w:bookmarkStart w:id="11" w:name="_Toc410685012"/>
      <w:bookmarkStart w:id="12" w:name="_Toc507321687"/>
      <w:bookmarkStart w:id="13" w:name="_Toc386012203"/>
      <w:bookmarkStart w:id="14" w:name="_Toc401565097"/>
      <w:bookmarkEnd w:id="5"/>
      <w:bookmarkEnd w:id="6"/>
      <w:bookmarkEnd w:id="7"/>
      <w:bookmarkEnd w:id="8"/>
      <w:r w:rsidRPr="00873ACA">
        <w:lastRenderedPageBreak/>
        <w:t>Purpose</w:t>
      </w:r>
      <w:bookmarkEnd w:id="9"/>
      <w:bookmarkEnd w:id="10"/>
      <w:bookmarkEnd w:id="11"/>
      <w:bookmarkEnd w:id="12"/>
      <w:r w:rsidRPr="00873ACA">
        <w:t xml:space="preserve"> </w:t>
      </w:r>
    </w:p>
    <w:p w14:paraId="4AD55FB1" w14:textId="77777777" w:rsidR="00472CAD" w:rsidRPr="00873ACA" w:rsidRDefault="00472CAD" w:rsidP="00472CAD">
      <w:pPr>
        <w:pStyle w:val="Heading2"/>
      </w:pPr>
      <w:bookmarkStart w:id="15" w:name="_Toc391586488"/>
      <w:bookmarkStart w:id="16" w:name="_Toc391586862"/>
      <w:bookmarkStart w:id="17" w:name="_Toc410685013"/>
      <w:bookmarkStart w:id="18" w:name="_Toc507321688"/>
      <w:r w:rsidRPr="00873ACA">
        <w:t>Purpose of the Document</w:t>
      </w:r>
      <w:bookmarkEnd w:id="15"/>
      <w:bookmarkEnd w:id="16"/>
      <w:bookmarkEnd w:id="17"/>
      <w:bookmarkEnd w:id="18"/>
    </w:p>
    <w:p w14:paraId="76C4D739" w14:textId="0111AE61" w:rsidR="00472CAD" w:rsidRPr="00873ACA" w:rsidRDefault="00472CAD" w:rsidP="00472CAD">
      <w:pPr>
        <w:rPr>
          <w:rFonts w:eastAsia="SimSun"/>
        </w:rPr>
      </w:pPr>
      <w:r w:rsidRPr="00873ACA">
        <w:t xml:space="preserve">This document provides a detailed procedure for testing the scope item </w:t>
      </w:r>
      <w:r w:rsidR="000E7095">
        <w:rPr>
          <w:rStyle w:val="SAPTextReference"/>
        </w:rPr>
        <w:t>Manage Concurrent Employment</w:t>
      </w:r>
      <w:r w:rsidRPr="00873ACA">
        <w:rPr>
          <w:rStyle w:val="SAPEmphasis"/>
        </w:rPr>
        <w:t xml:space="preserve"> </w:t>
      </w:r>
      <w:r w:rsidRPr="00873ACA">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873ACA">
        <w:rPr>
          <w:rStyle w:val="SAPScreenElement"/>
        </w:rPr>
        <w:t>Test Step</w:t>
      </w:r>
      <w:r w:rsidRPr="00873ACA">
        <w:t>). Customer-project-specific steps must be added.</w:t>
      </w:r>
    </w:p>
    <w:p w14:paraId="7881A24F" w14:textId="581950E6" w:rsidR="00472CAD" w:rsidRPr="00873ACA" w:rsidRDefault="00472CAD" w:rsidP="00472CAD">
      <w:r w:rsidRPr="00873ACA">
        <w:t xml:space="preserve">Note for the customer project team: Instructions for the customer project team are </w:t>
      </w:r>
      <w:r w:rsidR="00417297">
        <w:t xml:space="preserve">mentioned between brackets </w:t>
      </w:r>
      <w:r w:rsidRPr="00873ACA">
        <w:t xml:space="preserve">and should be removed before handover to project testers. The appendix is included for internal reference, in particular to support A2O, and should also be deleted before hand-over to the customer, unless deemed helpful to explain the larger context. </w:t>
      </w:r>
    </w:p>
    <w:p w14:paraId="203CB39A" w14:textId="57DB65FD" w:rsidR="00472CAD" w:rsidRPr="00873ACA" w:rsidRDefault="00472CAD" w:rsidP="000E7095">
      <w:pPr>
        <w:pStyle w:val="Heading2"/>
      </w:pPr>
      <w:bookmarkStart w:id="19" w:name="_Toc391586489"/>
      <w:bookmarkStart w:id="20" w:name="_Toc391586863"/>
      <w:bookmarkStart w:id="21" w:name="_Toc410685014"/>
      <w:bookmarkStart w:id="22" w:name="_Toc507321689"/>
      <w:r w:rsidRPr="00873ACA">
        <w:t xml:space="preserve">Purpose of </w:t>
      </w:r>
      <w:bookmarkEnd w:id="19"/>
      <w:bookmarkEnd w:id="20"/>
      <w:bookmarkEnd w:id="21"/>
      <w:r w:rsidR="000E7095" w:rsidRPr="000E7095">
        <w:t>Manage Concurrent Employment</w:t>
      </w:r>
      <w:bookmarkEnd w:id="22"/>
    </w:p>
    <w:p w14:paraId="0DF795D2" w14:textId="77777777" w:rsidR="00094535" w:rsidRPr="003E5B6F" w:rsidRDefault="00094535" w:rsidP="003D3176">
      <w:pPr>
        <w:pStyle w:val="SAPNoteHeading"/>
        <w:ind w:left="720"/>
      </w:pPr>
      <w:r w:rsidRPr="003E5B6F">
        <w:rPr>
          <w:noProof/>
        </w:rPr>
        <w:drawing>
          <wp:inline distT="0" distB="0" distL="0" distR="0" wp14:anchorId="7680AFE7" wp14:editId="41E92E6C">
            <wp:extent cx="228600" cy="228600"/>
            <wp:effectExtent l="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E5B6F">
        <w:t> Caution</w:t>
      </w:r>
    </w:p>
    <w:p w14:paraId="7810A928" w14:textId="16E06BD0" w:rsidR="003D3176" w:rsidRPr="00ED0325" w:rsidRDefault="003D3176">
      <w:pPr>
        <w:ind w:left="720"/>
      </w:pPr>
      <w:r>
        <w:t>If</w:t>
      </w:r>
      <w:r w:rsidRPr="00ED0325">
        <w:t xml:space="preserve"> a replication </w:t>
      </w:r>
      <w:del w:id="23" w:author="Author" w:date="2018-02-26T16:10:00Z">
        <w:r w:rsidR="00ED0325" w:rsidRPr="00ED0325" w:rsidDel="00D4601A">
          <w:delText xml:space="preserve">to the Payroll system </w:delText>
        </w:r>
      </w:del>
      <w:r w:rsidRPr="00ED0325">
        <w:t xml:space="preserve">of </w:t>
      </w:r>
      <w:ins w:id="24" w:author="Author" w:date="2018-02-26T16:09:00Z">
        <w:r w:rsidR="00D4601A">
          <w:t xml:space="preserve">an employee’s </w:t>
        </w:r>
      </w:ins>
      <w:r w:rsidRPr="00ED0325">
        <w:t xml:space="preserve">concurrent employment data </w:t>
      </w:r>
      <w:ins w:id="25" w:author="Author" w:date="2018-02-26T16:10:00Z">
        <w:r w:rsidR="00D4601A" w:rsidRPr="00ED0325">
          <w:t xml:space="preserve">to the Payroll system </w:t>
        </w:r>
      </w:ins>
      <w:del w:id="26" w:author="Author" w:date="2018-02-26T16:09:00Z">
        <w:r w:rsidRPr="00ED0325" w:rsidDel="00D4601A">
          <w:delText xml:space="preserve">of an employee </w:delText>
        </w:r>
      </w:del>
      <w:r w:rsidRPr="00ED0325">
        <w:t>should be considered, then this scope item is relevant for the United States and the United Kingdom, only.</w:t>
      </w:r>
    </w:p>
    <w:p w14:paraId="4E6F6087" w14:textId="4A191CE0" w:rsidR="003D3176" w:rsidRDefault="003D3176">
      <w:pPr>
        <w:ind w:left="720"/>
        <w:rPr>
          <w:rStyle w:val="SAPEmphasis"/>
        </w:rPr>
      </w:pPr>
      <w:r>
        <w:t>If</w:t>
      </w:r>
      <w:r w:rsidRPr="00ED0325">
        <w:t xml:space="preserve"> the replication </w:t>
      </w:r>
      <w:del w:id="27" w:author="Author" w:date="2018-02-26T16:10:00Z">
        <w:r w:rsidR="00ED0325" w:rsidRPr="00ED0325" w:rsidDel="00D4601A">
          <w:delText xml:space="preserve">to the Payroll system </w:delText>
        </w:r>
      </w:del>
      <w:r w:rsidRPr="00ED0325">
        <w:t xml:space="preserve">of </w:t>
      </w:r>
      <w:ins w:id="28" w:author="Author" w:date="2018-02-26T16:10:00Z">
        <w:r w:rsidR="00D4601A" w:rsidRPr="00ED0325">
          <w:t>an employee</w:t>
        </w:r>
        <w:r w:rsidR="00D4601A">
          <w:t>’s</w:t>
        </w:r>
        <w:r w:rsidR="00D4601A" w:rsidRPr="00ED0325">
          <w:t xml:space="preserve"> </w:t>
        </w:r>
      </w:ins>
      <w:r w:rsidRPr="00ED0325">
        <w:t xml:space="preserve">concurrent employment data </w:t>
      </w:r>
      <w:ins w:id="29" w:author="Author" w:date="2018-02-26T16:10:00Z">
        <w:r w:rsidR="00D4601A" w:rsidRPr="00ED0325">
          <w:t xml:space="preserve">to the Payroll system </w:t>
        </w:r>
      </w:ins>
      <w:del w:id="30" w:author="Author" w:date="2018-02-26T16:10:00Z">
        <w:r w:rsidRPr="00ED0325" w:rsidDel="00D4601A">
          <w:delText xml:space="preserve">of an employee </w:delText>
        </w:r>
      </w:del>
      <w:r w:rsidRPr="00ED0325">
        <w:t xml:space="preserve">is </w:t>
      </w:r>
      <w:r>
        <w:t>out of scope</w:t>
      </w:r>
      <w:r w:rsidRPr="00ED0325">
        <w:t>, then this scope item can be used for other countries</w:t>
      </w:r>
      <w:del w:id="31" w:author="Author" w:date="2018-02-16T15:54:00Z">
        <w:r w:rsidRPr="00ED0325" w:rsidDel="003B68AE">
          <w:delText xml:space="preserve"> delivered in the present SAP Best Practices </w:delText>
        </w:r>
      </w:del>
      <w:del w:id="32" w:author="Author" w:date="2018-02-12T18:11:00Z">
        <w:r w:rsidRPr="00ED0325" w:rsidDel="00A40415">
          <w:delText>solution</w:delText>
        </w:r>
      </w:del>
      <w:r w:rsidRPr="00ED0325">
        <w:t>, too.</w:t>
      </w:r>
    </w:p>
    <w:p w14:paraId="3630AD82" w14:textId="77777777" w:rsidR="00094535" w:rsidRDefault="00094535" w:rsidP="00094535">
      <w:pPr>
        <w:ind w:left="720"/>
      </w:pPr>
    </w:p>
    <w:p w14:paraId="53C2DB02" w14:textId="044CEBF2" w:rsidR="00472CAD" w:rsidRDefault="00472CAD" w:rsidP="00472CAD">
      <w:r w:rsidRPr="00873ACA">
        <w:t xml:space="preserve">This document describes how </w:t>
      </w:r>
      <w:r w:rsidR="00AB0655">
        <w:t xml:space="preserve">concurrent employments can be managed </w:t>
      </w:r>
      <w:r w:rsidRPr="00873ACA">
        <w:t xml:space="preserve">within the </w:t>
      </w:r>
      <w:r w:rsidR="00740741" w:rsidRPr="00DB2A2F">
        <w:t>SAP</w:t>
      </w:r>
      <w:r w:rsidR="00740741">
        <w:t xml:space="preserve"> </w:t>
      </w:r>
      <w:r w:rsidRPr="00873ACA">
        <w:t>SuccessFactors E</w:t>
      </w:r>
      <w:r w:rsidR="008D0FBC" w:rsidRPr="00873ACA">
        <w:t xml:space="preserve">mployee </w:t>
      </w:r>
      <w:r w:rsidRPr="00873ACA">
        <w:t>C</w:t>
      </w:r>
      <w:r w:rsidR="008D0FBC" w:rsidRPr="00873ACA">
        <w:t>entral</w:t>
      </w:r>
      <w:r w:rsidRPr="00873ACA">
        <w:t xml:space="preserve"> system. </w:t>
      </w:r>
    </w:p>
    <w:p w14:paraId="5B4D0EE9" w14:textId="19D86999" w:rsidR="0068434D" w:rsidRDefault="0068434D" w:rsidP="00472CAD">
      <w:r w:rsidRPr="0068434D">
        <w:t xml:space="preserve">A concurrent employment is a second employment for an employee in the same company. An employee can have one </w:t>
      </w:r>
      <w:r w:rsidR="00C32D28">
        <w:t>primary</w:t>
      </w:r>
      <w:r w:rsidRPr="0068434D">
        <w:t xml:space="preserve"> employment and multiple secondary employments in the system</w:t>
      </w:r>
      <w:r>
        <w:t>.</w:t>
      </w:r>
      <w:r w:rsidR="00AA6131">
        <w:t xml:space="preserve"> </w:t>
      </w:r>
    </w:p>
    <w:p w14:paraId="76417689" w14:textId="0CCD3041" w:rsidR="0011460A" w:rsidRDefault="0011460A" w:rsidP="0011460A">
      <w:r w:rsidRPr="001003C9">
        <w:t>If a concurrent employment is added to the employee, then the system automatically assigns another user name and user ID to the employee.</w:t>
      </w:r>
      <w:r>
        <w:t xml:space="preserve"> The person ID remains the same</w:t>
      </w:r>
      <w:r w:rsidR="00AA6131">
        <w:t xml:space="preserve"> as for the first employment</w:t>
      </w:r>
      <w:r>
        <w:t>.</w:t>
      </w:r>
    </w:p>
    <w:p w14:paraId="7CC6391F" w14:textId="51A58A12" w:rsidR="003E5B6F" w:rsidRPr="003E5B6F" w:rsidRDefault="003E5B6F" w:rsidP="00AA6131">
      <w:pPr>
        <w:pStyle w:val="SAPNoteHeading"/>
        <w:ind w:left="720"/>
      </w:pPr>
      <w:r w:rsidRPr="003E5B6F">
        <w:rPr>
          <w:noProof/>
        </w:rPr>
        <w:drawing>
          <wp:inline distT="0" distB="0" distL="0" distR="0" wp14:anchorId="5B8A5F55" wp14:editId="6678307E">
            <wp:extent cx="228600" cy="22860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E5B6F">
        <w:t> Caution</w:t>
      </w:r>
    </w:p>
    <w:p w14:paraId="4984EE70" w14:textId="0E3B12CA" w:rsidR="003E5B6F" w:rsidRDefault="003E5B6F" w:rsidP="00AA6131">
      <w:pPr>
        <w:ind w:left="720"/>
      </w:pPr>
      <w:r>
        <w:t>A concurrent employment cannot be applied to the same employee at the same time with a</w:t>
      </w:r>
      <w:r w:rsidRPr="003E5B6F">
        <w:t xml:space="preserve"> </w:t>
      </w:r>
      <w:r>
        <w:t>global assignment. This means that, if an employee has a concurrent employment, this employee cannot have a global assignment at the same time, and vice-versa.</w:t>
      </w:r>
    </w:p>
    <w:p w14:paraId="35B20730" w14:textId="618F66C1" w:rsidR="0011460A" w:rsidRPr="00873ACA" w:rsidRDefault="0011460A" w:rsidP="0011460A"/>
    <w:p w14:paraId="075845DA" w14:textId="77777777" w:rsidR="00472CAD" w:rsidRPr="00873ACA" w:rsidRDefault="00472CAD" w:rsidP="00472CAD">
      <w:pPr>
        <w:pStyle w:val="Heading1"/>
      </w:pPr>
      <w:bookmarkStart w:id="33" w:name="_Toc391586490"/>
      <w:bookmarkStart w:id="34" w:name="_Toc391586864"/>
      <w:bookmarkStart w:id="35" w:name="_Toc410685015"/>
      <w:bookmarkStart w:id="36" w:name="_Toc507321690"/>
      <w:r w:rsidRPr="00873ACA">
        <w:lastRenderedPageBreak/>
        <w:t>Prerequisites</w:t>
      </w:r>
      <w:bookmarkEnd w:id="33"/>
      <w:bookmarkEnd w:id="34"/>
      <w:bookmarkEnd w:id="35"/>
      <w:bookmarkEnd w:id="36"/>
    </w:p>
    <w:p w14:paraId="607C7EBB" w14:textId="77777777" w:rsidR="00472CAD" w:rsidRPr="00873ACA" w:rsidRDefault="00472CAD" w:rsidP="00472CAD">
      <w:pPr>
        <w:rPr>
          <w:rFonts w:eastAsia="SimSun"/>
        </w:rPr>
      </w:pPr>
      <w:r w:rsidRPr="00873ACA">
        <w:t>This section summarizes all prerequisites needed to conduct the test in terms of system, user, master data, organizational data, and other test data and business conditions.</w:t>
      </w:r>
    </w:p>
    <w:p w14:paraId="2316B12A" w14:textId="77777777" w:rsidR="00472CAD" w:rsidRPr="00873ACA" w:rsidRDefault="00472CAD" w:rsidP="00472CAD">
      <w:pPr>
        <w:pStyle w:val="Heading2"/>
      </w:pPr>
      <w:bookmarkStart w:id="37" w:name="_Toc391586492"/>
      <w:bookmarkStart w:id="38" w:name="_Toc391586866"/>
      <w:bookmarkStart w:id="39" w:name="_Toc410685016"/>
      <w:bookmarkStart w:id="40" w:name="_Toc507321691"/>
      <w:r w:rsidRPr="00873ACA">
        <w:t>Configuration</w:t>
      </w:r>
      <w:bookmarkEnd w:id="37"/>
      <w:bookmarkEnd w:id="38"/>
      <w:bookmarkEnd w:id="39"/>
      <w:bookmarkEnd w:id="40"/>
    </w:p>
    <w:p w14:paraId="38975AF2" w14:textId="77777777" w:rsidR="00472CAD" w:rsidRPr="00873ACA" w:rsidRDefault="00472CAD" w:rsidP="00472CAD">
      <w:pPr>
        <w:rPr>
          <w:rFonts w:eastAsia="SimSun"/>
          <w:lang w:eastAsia="zh-CN"/>
        </w:rPr>
      </w:pPr>
      <w:r w:rsidRPr="00ED0325">
        <w:t xml:space="preserve">Please ensure to follow the correct installation sequence of building blocks as specified in the </w:t>
      </w:r>
      <w:r w:rsidRPr="00ED0325">
        <w:rPr>
          <w:rStyle w:val="SAPScreenElement"/>
          <w:color w:val="auto"/>
        </w:rPr>
        <w:t>Prerequisite Matrix</w:t>
      </w:r>
      <w:r w:rsidRPr="00873ACA">
        <w:t>.</w:t>
      </w:r>
    </w:p>
    <w:p w14:paraId="2188C2B8" w14:textId="77777777" w:rsidR="00472CAD" w:rsidRPr="00873ACA" w:rsidRDefault="00472CAD" w:rsidP="00472CAD">
      <w:pPr>
        <w:pStyle w:val="Heading2"/>
      </w:pPr>
      <w:bookmarkStart w:id="41" w:name="_Toc410685017"/>
      <w:bookmarkStart w:id="42" w:name="_Toc507321692"/>
      <w:bookmarkStart w:id="43" w:name="_Toc391586493"/>
      <w:bookmarkStart w:id="44" w:name="_Toc391586867"/>
      <w:r w:rsidRPr="00873ACA">
        <w:t>System Access</w:t>
      </w:r>
      <w:bookmarkEnd w:id="41"/>
      <w:bookmarkEnd w:id="42"/>
      <w:r w:rsidRPr="00873ACA">
        <w:t xml:space="preserve"> </w:t>
      </w:r>
      <w:bookmarkEnd w:id="43"/>
      <w:bookmarkEnd w:id="44"/>
    </w:p>
    <w:p w14:paraId="16A2C74A" w14:textId="77777777" w:rsidR="00472CAD" w:rsidRPr="00873ACA" w:rsidRDefault="00472CAD" w:rsidP="00472CAD">
      <w:pPr>
        <w:rPr>
          <w:rFonts w:eastAsia="SimSun"/>
        </w:rPr>
      </w:pPr>
      <w:r w:rsidRPr="00873ACA">
        <w:t>The test should be conducted with the following system and users: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014"/>
        <w:gridCol w:w="4780"/>
        <w:gridCol w:w="7492"/>
      </w:tblGrid>
      <w:tr w:rsidR="00472CAD" w:rsidRPr="00873ACA" w14:paraId="62484CB3" w14:textId="77777777" w:rsidTr="000C6DD5">
        <w:trPr>
          <w:tblHeader/>
        </w:trPr>
        <w:tc>
          <w:tcPr>
            <w:tcW w:w="2014" w:type="dxa"/>
            <w:shd w:val="clear" w:color="auto" w:fill="999999"/>
          </w:tcPr>
          <w:p w14:paraId="7DC42F6E" w14:textId="77777777" w:rsidR="00472CAD" w:rsidRPr="00873ACA" w:rsidRDefault="00472CAD">
            <w:pPr>
              <w:pStyle w:val="SAPTableHeader"/>
            </w:pPr>
          </w:p>
        </w:tc>
        <w:tc>
          <w:tcPr>
            <w:tcW w:w="4780" w:type="dxa"/>
            <w:shd w:val="clear" w:color="auto" w:fill="999999"/>
            <w:hideMark/>
          </w:tcPr>
          <w:p w14:paraId="6A5C8F16" w14:textId="77777777" w:rsidR="00472CAD" w:rsidRPr="00873ACA" w:rsidRDefault="00472CAD">
            <w:pPr>
              <w:pStyle w:val="SAPTableHeader"/>
            </w:pPr>
            <w:r w:rsidRPr="00873ACA">
              <w:t>Type of Data</w:t>
            </w:r>
          </w:p>
        </w:tc>
        <w:tc>
          <w:tcPr>
            <w:tcW w:w="7492" w:type="dxa"/>
            <w:shd w:val="clear" w:color="auto" w:fill="999999"/>
            <w:hideMark/>
          </w:tcPr>
          <w:p w14:paraId="7BEA3035" w14:textId="77777777" w:rsidR="00472CAD" w:rsidRPr="00873ACA" w:rsidRDefault="00472CAD">
            <w:pPr>
              <w:pStyle w:val="SAPTableHeader"/>
            </w:pPr>
            <w:r w:rsidRPr="00873ACA">
              <w:t>Details</w:t>
            </w:r>
          </w:p>
        </w:tc>
      </w:tr>
      <w:tr w:rsidR="00472CAD" w:rsidRPr="00873ACA" w14:paraId="38518969" w14:textId="77777777" w:rsidTr="000C6DD5">
        <w:tc>
          <w:tcPr>
            <w:tcW w:w="2014" w:type="dxa"/>
            <w:hideMark/>
          </w:tcPr>
          <w:p w14:paraId="0AB35B27" w14:textId="77777777" w:rsidR="00472CAD" w:rsidRPr="00873ACA" w:rsidRDefault="00472CAD">
            <w:r w:rsidRPr="00873ACA">
              <w:t>System</w:t>
            </w:r>
          </w:p>
        </w:tc>
        <w:tc>
          <w:tcPr>
            <w:tcW w:w="4780" w:type="dxa"/>
            <w:hideMark/>
          </w:tcPr>
          <w:p w14:paraId="1DBC9EC4" w14:textId="15383BF6" w:rsidR="00472CAD" w:rsidRPr="00873ACA" w:rsidRDefault="00F233CF">
            <w:r>
              <w:t xml:space="preserve">SAP </w:t>
            </w:r>
            <w:r w:rsidR="00472CAD" w:rsidRPr="00873ACA">
              <w:t>SuccessFactors Employee Central</w:t>
            </w:r>
          </w:p>
        </w:tc>
        <w:tc>
          <w:tcPr>
            <w:tcW w:w="7492" w:type="dxa"/>
            <w:hideMark/>
          </w:tcPr>
          <w:p w14:paraId="68239680" w14:textId="77777777" w:rsidR="00472CAD" w:rsidRPr="00873ACA" w:rsidRDefault="00472CAD">
            <w:r w:rsidRPr="00873ACA">
              <w:t>&lt;Provide details on how to access system, e.g. system client or URL&gt;</w:t>
            </w:r>
          </w:p>
        </w:tc>
      </w:tr>
      <w:tr w:rsidR="009F3474" w:rsidRPr="00873ACA" w14:paraId="293AD267" w14:textId="77777777" w:rsidTr="000C6DD5">
        <w:tc>
          <w:tcPr>
            <w:tcW w:w="2014" w:type="dxa"/>
          </w:tcPr>
          <w:p w14:paraId="7BB5D770" w14:textId="5593365A" w:rsidR="009F3474" w:rsidRPr="009F3474" w:rsidRDefault="009F3474" w:rsidP="009F3474">
            <w:r w:rsidRPr="009F3474">
              <w:t>Standard User</w:t>
            </w:r>
          </w:p>
        </w:tc>
        <w:tc>
          <w:tcPr>
            <w:tcW w:w="4780" w:type="dxa"/>
          </w:tcPr>
          <w:p w14:paraId="0A16DD60" w14:textId="74DED8E5" w:rsidR="009F3474" w:rsidRPr="009F3474" w:rsidRDefault="009F3474" w:rsidP="009F3474">
            <w:r w:rsidRPr="009F3474">
              <w:t xml:space="preserve">HR </w:t>
            </w:r>
            <w:r>
              <w:t>Administrator</w:t>
            </w:r>
          </w:p>
        </w:tc>
        <w:tc>
          <w:tcPr>
            <w:tcW w:w="7492" w:type="dxa"/>
          </w:tcPr>
          <w:p w14:paraId="2A375EC1" w14:textId="514BF3C2" w:rsidR="009F3474" w:rsidRPr="009F3474" w:rsidRDefault="00AB0655" w:rsidP="009F3474">
            <w:r w:rsidRPr="009F3474">
              <w:t>&lt;Provide Standard User Id and Password for test, if applicable&gt;</w:t>
            </w:r>
          </w:p>
        </w:tc>
      </w:tr>
      <w:tr w:rsidR="00AB0655" w:rsidRPr="00873ACA" w14:paraId="675B4FCA" w14:textId="77777777" w:rsidTr="000C6DD5">
        <w:tc>
          <w:tcPr>
            <w:tcW w:w="2014" w:type="dxa"/>
          </w:tcPr>
          <w:p w14:paraId="7CED7CEA" w14:textId="631449F0" w:rsidR="00AB0655" w:rsidRPr="009F3474" w:rsidRDefault="00AB0655" w:rsidP="00AB0655">
            <w:r w:rsidRPr="009F3474">
              <w:t>Standard User</w:t>
            </w:r>
          </w:p>
        </w:tc>
        <w:tc>
          <w:tcPr>
            <w:tcW w:w="4780" w:type="dxa"/>
          </w:tcPr>
          <w:p w14:paraId="3DDE2048" w14:textId="313A49D7" w:rsidR="00AB0655" w:rsidRPr="009F3474" w:rsidRDefault="00AB0655" w:rsidP="00AB0655">
            <w:r>
              <w:t>Line Manager</w:t>
            </w:r>
          </w:p>
        </w:tc>
        <w:tc>
          <w:tcPr>
            <w:tcW w:w="7492" w:type="dxa"/>
          </w:tcPr>
          <w:p w14:paraId="0D894CFD" w14:textId="4DBA4B52" w:rsidR="00AB0655" w:rsidRPr="009F3474" w:rsidRDefault="00AB0655" w:rsidP="00AB0655">
            <w:r w:rsidRPr="009F3474">
              <w:t>&lt;Provide Standard User Id and Password for test, if applicable&gt;</w:t>
            </w:r>
          </w:p>
        </w:tc>
      </w:tr>
      <w:tr w:rsidR="00AB0655" w:rsidRPr="006443A0" w14:paraId="65E4203E" w14:textId="77777777" w:rsidTr="000C6DD5">
        <w:tc>
          <w:tcPr>
            <w:tcW w:w="2014" w:type="dxa"/>
          </w:tcPr>
          <w:p w14:paraId="6F909C79" w14:textId="2266A885" w:rsidR="00AB0655" w:rsidRPr="0003178F" w:rsidRDefault="00AB0655" w:rsidP="00AB0655">
            <w:r w:rsidRPr="0003178F">
              <w:t>Standard User</w:t>
            </w:r>
          </w:p>
        </w:tc>
        <w:tc>
          <w:tcPr>
            <w:tcW w:w="4780" w:type="dxa"/>
          </w:tcPr>
          <w:p w14:paraId="19CFC878" w14:textId="575BBB2D" w:rsidR="00AB0655" w:rsidRPr="0003178F" w:rsidRDefault="00AB0655" w:rsidP="00AB0655">
            <w:r w:rsidRPr="0003178F">
              <w:t>Employee</w:t>
            </w:r>
          </w:p>
        </w:tc>
        <w:tc>
          <w:tcPr>
            <w:tcW w:w="7492" w:type="dxa"/>
          </w:tcPr>
          <w:p w14:paraId="534A5678" w14:textId="75288469" w:rsidR="00AB0655" w:rsidRPr="0003178F" w:rsidRDefault="00AB0655" w:rsidP="00AB0655">
            <w:r w:rsidRPr="0003178F">
              <w:t>&lt;Provide Standard User Id and Password for test, if applicable&gt;</w:t>
            </w:r>
          </w:p>
        </w:tc>
      </w:tr>
    </w:tbl>
    <w:p w14:paraId="5DFFEEB6" w14:textId="77777777" w:rsidR="002C7D25" w:rsidRPr="00873ACA" w:rsidRDefault="004C0E9A" w:rsidP="002D15FD">
      <w:pPr>
        <w:pStyle w:val="SAPNoteHeading"/>
        <w:ind w:left="720"/>
      </w:pPr>
      <w:bookmarkStart w:id="45" w:name="_Toc394394066"/>
      <w:bookmarkStart w:id="46" w:name="_Toc394394107"/>
      <w:bookmarkStart w:id="47" w:name="_Toc394394148"/>
      <w:bookmarkStart w:id="48" w:name="_Toc391586494"/>
      <w:bookmarkStart w:id="49" w:name="_Toc391586868"/>
      <w:bookmarkStart w:id="50" w:name="_Toc410685018"/>
      <w:bookmarkEnd w:id="45"/>
      <w:bookmarkEnd w:id="46"/>
      <w:bookmarkEnd w:id="47"/>
      <w:r w:rsidRPr="00873ACA">
        <w:rPr>
          <w:noProof/>
        </w:rPr>
        <w:drawing>
          <wp:inline distT="0" distB="0" distL="0" distR="0" wp14:anchorId="2C8A7A09" wp14:editId="57788149">
            <wp:extent cx="228600" cy="22860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D25" w:rsidRPr="00873ACA">
        <w:t> Note</w:t>
      </w:r>
    </w:p>
    <w:p w14:paraId="46C976DA" w14:textId="4125ECC0" w:rsidR="002C7D25" w:rsidRPr="00873ACA" w:rsidRDefault="002C7D25" w:rsidP="002D15FD">
      <w:pPr>
        <w:pStyle w:val="NoteParagraph"/>
        <w:ind w:left="720"/>
      </w:pPr>
      <w:r w:rsidRPr="00873ACA">
        <w:t xml:space="preserve">In the following, </w:t>
      </w:r>
      <w:r w:rsidR="00C806BD">
        <w:t xml:space="preserve">the </w:t>
      </w:r>
      <w:r w:rsidR="00C806BD" w:rsidRPr="00792B4E">
        <w:rPr>
          <w:rStyle w:val="SAPTextReference"/>
        </w:rPr>
        <w:t>SAP SuccessFactors Employee Central</w:t>
      </w:r>
      <w:r w:rsidR="00C806BD" w:rsidRPr="00792B4E">
        <w:t xml:space="preserve"> </w:t>
      </w:r>
      <w:r w:rsidR="00C806BD">
        <w:t xml:space="preserve">system </w:t>
      </w:r>
      <w:r w:rsidR="00C806BD" w:rsidRPr="00792B4E">
        <w:t xml:space="preserve">will be referenced as </w:t>
      </w:r>
      <w:r w:rsidR="00C806BD" w:rsidRPr="00792B4E">
        <w:rPr>
          <w:rStyle w:val="SAPTextReference"/>
        </w:rPr>
        <w:t>Employee Central</w:t>
      </w:r>
      <w:r w:rsidR="00A42A89">
        <w:rPr>
          <w:rStyle w:val="SAPTextReference"/>
        </w:rPr>
        <w:t>.</w:t>
      </w:r>
    </w:p>
    <w:p w14:paraId="39E154A6" w14:textId="77777777" w:rsidR="00472CAD" w:rsidRPr="00873ACA" w:rsidRDefault="00472CAD" w:rsidP="00472CAD">
      <w:pPr>
        <w:pStyle w:val="Heading2"/>
      </w:pPr>
      <w:bookmarkStart w:id="51" w:name="_Toc507321693"/>
      <w:commentRangeStart w:id="52"/>
      <w:r w:rsidRPr="00873ACA">
        <w:t>Roles</w:t>
      </w:r>
      <w:bookmarkEnd w:id="48"/>
      <w:bookmarkEnd w:id="49"/>
      <w:bookmarkEnd w:id="50"/>
      <w:commentRangeEnd w:id="52"/>
      <w:r w:rsidR="00A06A15">
        <w:rPr>
          <w:rStyle w:val="CommentReference"/>
          <w:rFonts w:ascii="BentonSans Book" w:eastAsia="MS Mincho" w:hAnsi="BentonSans Book"/>
          <w:color w:val="auto"/>
        </w:rPr>
        <w:commentReference w:id="52"/>
      </w:r>
      <w:bookmarkEnd w:id="51"/>
    </w:p>
    <w:p w14:paraId="14793AC6" w14:textId="2918E272" w:rsidR="00472CAD" w:rsidRPr="00873ACA" w:rsidRDefault="00472CAD" w:rsidP="00472CAD">
      <w:pPr>
        <w:rPr>
          <w:rFonts w:eastAsia="SimSun"/>
        </w:rPr>
      </w:pPr>
      <w:r w:rsidRPr="00873ACA">
        <w:t xml:space="preserve">For non-standard users, the following roles must be assigned in </w:t>
      </w:r>
      <w:r w:rsidR="00A6261D">
        <w:t xml:space="preserve">Employee Central </w:t>
      </w:r>
      <w:r w:rsidRPr="00873ACA">
        <w:t>to the system user(s) testing this scenario.</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3420"/>
        <w:gridCol w:w="1620"/>
        <w:gridCol w:w="4860"/>
      </w:tblGrid>
      <w:tr w:rsidR="00472CAD" w:rsidRPr="006443A0" w14:paraId="4369E678" w14:textId="77777777" w:rsidTr="00ED0325">
        <w:trPr>
          <w:tblHeader/>
        </w:trPr>
        <w:tc>
          <w:tcPr>
            <w:tcW w:w="4472" w:type="dxa"/>
            <w:shd w:val="clear" w:color="auto" w:fill="999999"/>
            <w:hideMark/>
          </w:tcPr>
          <w:p w14:paraId="09D088F0" w14:textId="77777777" w:rsidR="00472CAD" w:rsidRPr="009F3474" w:rsidRDefault="00472CAD">
            <w:pPr>
              <w:pStyle w:val="SAPTableHeader"/>
            </w:pPr>
            <w:r w:rsidRPr="009F3474">
              <w:t>Business Role</w:t>
            </w:r>
          </w:p>
        </w:tc>
        <w:tc>
          <w:tcPr>
            <w:tcW w:w="3420" w:type="dxa"/>
            <w:shd w:val="clear" w:color="auto" w:fill="999999"/>
            <w:hideMark/>
          </w:tcPr>
          <w:p w14:paraId="20220BD9" w14:textId="77777777" w:rsidR="00472CAD" w:rsidRPr="009F3474" w:rsidRDefault="00472CAD">
            <w:pPr>
              <w:pStyle w:val="SAPTableHeader"/>
            </w:pPr>
            <w:r w:rsidRPr="009F3474">
              <w:t>Permission Role</w:t>
            </w:r>
          </w:p>
        </w:tc>
        <w:tc>
          <w:tcPr>
            <w:tcW w:w="1620" w:type="dxa"/>
            <w:shd w:val="clear" w:color="auto" w:fill="999999"/>
            <w:hideMark/>
          </w:tcPr>
          <w:p w14:paraId="552D4133" w14:textId="77777777" w:rsidR="00472CAD" w:rsidRPr="009F3474" w:rsidRDefault="00472CAD">
            <w:pPr>
              <w:pStyle w:val="SAPTableHeader"/>
            </w:pPr>
            <w:r w:rsidRPr="009F3474">
              <w:t>Process Step</w:t>
            </w:r>
          </w:p>
        </w:tc>
        <w:tc>
          <w:tcPr>
            <w:tcW w:w="4860" w:type="dxa"/>
            <w:shd w:val="clear" w:color="auto" w:fill="999999"/>
            <w:hideMark/>
          </w:tcPr>
          <w:p w14:paraId="442B124D" w14:textId="77777777" w:rsidR="00472CAD" w:rsidRPr="009F3474" w:rsidRDefault="00472CAD">
            <w:pPr>
              <w:pStyle w:val="SAPTableHeader"/>
            </w:pPr>
            <w:r w:rsidRPr="009F3474">
              <w:t>Sample data</w:t>
            </w:r>
          </w:p>
        </w:tc>
      </w:tr>
      <w:tr w:rsidR="009F3474" w:rsidRPr="006443A0" w14:paraId="1C29B36E" w14:textId="77777777" w:rsidTr="00ED0325">
        <w:tc>
          <w:tcPr>
            <w:tcW w:w="4472" w:type="dxa"/>
          </w:tcPr>
          <w:p w14:paraId="0C978D0B" w14:textId="79B2A1A0" w:rsidR="009F3474" w:rsidRPr="002A01B1" w:rsidRDefault="009F3474" w:rsidP="009F3474">
            <w:r w:rsidRPr="00C61233">
              <w:rPr>
                <w:color w:val="000000"/>
              </w:rPr>
              <w:t xml:space="preserve">HR </w:t>
            </w:r>
            <w:r>
              <w:rPr>
                <w:color w:val="000000"/>
              </w:rPr>
              <w:t>Administrator</w:t>
            </w:r>
          </w:p>
        </w:tc>
        <w:tc>
          <w:tcPr>
            <w:tcW w:w="3420" w:type="dxa"/>
          </w:tcPr>
          <w:p w14:paraId="2D0A99AB" w14:textId="26AE264B" w:rsidR="009F3474" w:rsidRPr="002A01B1" w:rsidRDefault="009F3474" w:rsidP="009F3474">
            <w:r w:rsidRPr="00C61233">
              <w:t>For testing purposes</w:t>
            </w:r>
            <w:r w:rsidR="0003178F">
              <w:t>,</w:t>
            </w:r>
            <w:r w:rsidRPr="00C61233">
              <w:t xml:space="preserve"> only: </w:t>
            </w:r>
            <w:r w:rsidR="00E3679C">
              <w:t xml:space="preserve">use the appropriate Super Admin group to which the role of the </w:t>
            </w:r>
            <w:r w:rsidR="00E3679C" w:rsidRPr="008F5514">
              <w:rPr>
                <w:rStyle w:val="SAPScreenElement"/>
                <w:color w:val="auto"/>
              </w:rPr>
              <w:t xml:space="preserve">SAP BestPractices </w:t>
            </w:r>
            <w:r w:rsidR="00E3679C">
              <w:rPr>
                <w:rStyle w:val="SAPScreenElement"/>
                <w:color w:val="auto"/>
              </w:rPr>
              <w:t>Concurrent Employment</w:t>
            </w:r>
            <w:r w:rsidR="00E3679C" w:rsidRPr="008F5514">
              <w:rPr>
                <w:rStyle w:val="SAPScreenElement"/>
                <w:color w:val="auto"/>
              </w:rPr>
              <w:t xml:space="preserve"> </w:t>
            </w:r>
            <w:r w:rsidR="00E3679C" w:rsidRPr="00687B56">
              <w:rPr>
                <w:rStyle w:val="SAPScreenElement"/>
                <w:color w:val="auto"/>
              </w:rPr>
              <w:t>Super</w:t>
            </w:r>
            <w:r w:rsidR="00E3679C">
              <w:rPr>
                <w:rStyle w:val="SAPScreenElement"/>
                <w:color w:val="auto"/>
              </w:rPr>
              <w:t xml:space="preserve"> </w:t>
            </w:r>
            <w:r w:rsidR="00E3679C" w:rsidRPr="008F5514">
              <w:rPr>
                <w:rStyle w:val="SAPScreenElement"/>
                <w:color w:val="auto"/>
              </w:rPr>
              <w:t xml:space="preserve">Admin </w:t>
            </w:r>
            <w:r w:rsidR="00E3679C" w:rsidRPr="005B7F38">
              <w:t xml:space="preserve">has </w:t>
            </w:r>
            <w:r w:rsidR="00E3679C">
              <w:t>been granted</w:t>
            </w:r>
          </w:p>
        </w:tc>
        <w:tc>
          <w:tcPr>
            <w:tcW w:w="1620" w:type="dxa"/>
          </w:tcPr>
          <w:p w14:paraId="0AB5F138" w14:textId="017406AF" w:rsidR="009F3474" w:rsidRPr="002A01B1" w:rsidRDefault="009F3474" w:rsidP="009F3474">
            <w:pPr>
              <w:rPr>
                <w:rStyle w:val="Hyperlink"/>
                <w:noProof/>
                <w:color w:val="000000"/>
              </w:rPr>
            </w:pPr>
            <w:r w:rsidRPr="00C61233">
              <w:rPr>
                <w:color w:val="000000"/>
              </w:rPr>
              <w:t xml:space="preserve">Refer to chapter </w:t>
            </w:r>
            <w:r w:rsidRPr="0027290E">
              <w:rPr>
                <w:rStyle w:val="SAPTextReference"/>
              </w:rPr>
              <w:t>Overview Table</w:t>
            </w:r>
            <w:r w:rsidRPr="00C61233">
              <w:rPr>
                <w:color w:val="000000"/>
              </w:rPr>
              <w:t xml:space="preserve"> </w:t>
            </w:r>
          </w:p>
        </w:tc>
        <w:tc>
          <w:tcPr>
            <w:tcW w:w="4860" w:type="dxa"/>
          </w:tcPr>
          <w:p w14:paraId="00F39863" w14:textId="5B3116C7" w:rsidR="009F3474" w:rsidRPr="002A01B1" w:rsidRDefault="009F3474" w:rsidP="009F3474">
            <w:r w:rsidRPr="00C61233">
              <w:t xml:space="preserve">Test user: </w:t>
            </w:r>
            <w:r w:rsidRPr="00C61233">
              <w:rPr>
                <w:rStyle w:val="SAPUserEntry"/>
              </w:rPr>
              <w:t>&lt;userid&gt;</w:t>
            </w:r>
            <w:r w:rsidRPr="000A1056">
              <w:t xml:space="preserve">; </w:t>
            </w:r>
            <w:r w:rsidRPr="00C61233">
              <w:t xml:space="preserve">Password: </w:t>
            </w:r>
            <w:r w:rsidRPr="00C61233">
              <w:rPr>
                <w:rStyle w:val="SAPUserEntry"/>
              </w:rPr>
              <w:t>&lt;password&gt;</w:t>
            </w:r>
          </w:p>
        </w:tc>
      </w:tr>
      <w:tr w:rsidR="009F3474" w:rsidRPr="007E7C28" w14:paraId="0B919BEB" w14:textId="77777777" w:rsidTr="00ED0325">
        <w:tc>
          <w:tcPr>
            <w:tcW w:w="4472" w:type="dxa"/>
            <w:hideMark/>
          </w:tcPr>
          <w:p w14:paraId="4C987B14" w14:textId="3788B254" w:rsidR="009F3474" w:rsidRDefault="009F3474" w:rsidP="009F3474">
            <w:bookmarkStart w:id="53" w:name="_Toc391586495"/>
            <w:bookmarkStart w:id="54" w:name="_Toc391586870"/>
            <w:bookmarkStart w:id="55" w:name="_Toc410685019"/>
            <w:r>
              <w:lastRenderedPageBreak/>
              <w:t>Line Manager</w:t>
            </w:r>
            <w:r w:rsidR="00AE3B7C">
              <w:t xml:space="preserve"> </w:t>
            </w:r>
          </w:p>
          <w:p w14:paraId="10B68AA8" w14:textId="77777777" w:rsidR="009F3474" w:rsidRDefault="009F3474" w:rsidP="009F3474">
            <w:pPr>
              <w:pStyle w:val="SAPNoteHeading"/>
              <w:ind w:left="0"/>
            </w:pPr>
            <w:r>
              <w:rPr>
                <w:noProof/>
              </w:rPr>
              <w:drawing>
                <wp:inline distT="0" distB="0" distL="0" distR="0" wp14:anchorId="6C174469" wp14:editId="53A85945">
                  <wp:extent cx="225425" cy="225425"/>
                  <wp:effectExtent l="0" t="0" r="3175" b="317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8705B6">
              <w:t> Note</w:t>
            </w:r>
          </w:p>
          <w:p w14:paraId="45F20115" w14:textId="77777777" w:rsidR="009F3474" w:rsidRPr="007E7C28" w:rsidRDefault="009F3474" w:rsidP="009F3474">
            <w:r w:rsidRPr="008705B6">
              <w:t xml:space="preserve">The line manager is maintained in field </w:t>
            </w:r>
            <w:r w:rsidRPr="008705B6">
              <w:rPr>
                <w:rStyle w:val="SAPScreenElement"/>
              </w:rPr>
              <w:t>Supervisor</w:t>
            </w:r>
            <w:r w:rsidRPr="008705B6">
              <w:t xml:space="preserve"> in the </w:t>
            </w:r>
            <w:r w:rsidRPr="008705B6">
              <w:rPr>
                <w:rStyle w:val="SAPScreenElement"/>
              </w:rPr>
              <w:t>Job Information</w:t>
            </w:r>
            <w:r w:rsidRPr="008705B6">
              <w:t xml:space="preserve"> </w:t>
            </w:r>
            <w:r>
              <w:t>block</w:t>
            </w:r>
            <w:r w:rsidRPr="008705B6">
              <w:t xml:space="preserve"> of the employee.</w:t>
            </w:r>
            <w:r>
              <w:t xml:space="preserve"> The </w:t>
            </w:r>
            <w:r w:rsidRPr="008705B6">
              <w:rPr>
                <w:rStyle w:val="SAPScreenElement"/>
              </w:rPr>
              <w:t>Job Information</w:t>
            </w:r>
            <w:r w:rsidRPr="008705B6">
              <w:t xml:space="preserve"> </w:t>
            </w:r>
            <w:r>
              <w:t xml:space="preserve">block is located in the </w:t>
            </w:r>
            <w:r w:rsidRPr="00AB515E">
              <w:rPr>
                <w:rStyle w:val="SAPScreenElement"/>
              </w:rPr>
              <w:t>Employment Information</w:t>
            </w:r>
            <w:r>
              <w:t xml:space="preserve"> section </w:t>
            </w:r>
            <w:r w:rsidRPr="009F3474">
              <w:rPr>
                <w:rStyle w:val="SAPScreenElement"/>
                <w:color w:val="auto"/>
              </w:rPr>
              <w:t>&gt;</w:t>
            </w:r>
            <w:r>
              <w:t xml:space="preserve"> </w:t>
            </w:r>
            <w:r w:rsidRPr="008705B6">
              <w:rPr>
                <w:rStyle w:val="SAPScreenElement"/>
              </w:rPr>
              <w:t>Job Information</w:t>
            </w:r>
            <w:r w:rsidRPr="008705B6">
              <w:t xml:space="preserve"> </w:t>
            </w:r>
            <w:r>
              <w:t>subsection.</w:t>
            </w:r>
          </w:p>
        </w:tc>
        <w:tc>
          <w:tcPr>
            <w:tcW w:w="3420" w:type="dxa"/>
            <w:hideMark/>
          </w:tcPr>
          <w:p w14:paraId="7020695A" w14:textId="4B916FF2" w:rsidR="009F3474" w:rsidRPr="007E7C28" w:rsidRDefault="00205A4D" w:rsidP="009F3474">
            <w:pPr>
              <w:rPr>
                <w:color w:val="000000"/>
              </w:rPr>
            </w:pPr>
            <w:r>
              <w:t>Use the manager role created in your instance. Make sure this role has the permissions of approving workflows.</w:t>
            </w:r>
          </w:p>
        </w:tc>
        <w:tc>
          <w:tcPr>
            <w:tcW w:w="1620" w:type="dxa"/>
            <w:hideMark/>
          </w:tcPr>
          <w:p w14:paraId="2676A306" w14:textId="77777777" w:rsidR="009F3474" w:rsidRPr="007E7C28" w:rsidRDefault="009F3474" w:rsidP="009F3474">
            <w:pPr>
              <w:rPr>
                <w:color w:val="000000"/>
              </w:rPr>
            </w:pPr>
            <w:r w:rsidRPr="007E7C28">
              <w:rPr>
                <w:rStyle w:val="Hyperlink"/>
                <w:noProof/>
                <w:color w:val="000000"/>
              </w:rPr>
              <w:t xml:space="preserve">Refer to chapter </w:t>
            </w:r>
            <w:r w:rsidRPr="00A96C72">
              <w:rPr>
                <w:rStyle w:val="SAPTextReference"/>
              </w:rPr>
              <w:t>Overview Table</w:t>
            </w:r>
          </w:p>
        </w:tc>
        <w:tc>
          <w:tcPr>
            <w:tcW w:w="4860" w:type="dxa"/>
            <w:hideMark/>
          </w:tcPr>
          <w:p w14:paraId="3058E470" w14:textId="77777777" w:rsidR="009F3474" w:rsidRPr="007E7C28" w:rsidRDefault="009F3474" w:rsidP="009F3474">
            <w:pPr>
              <w:rPr>
                <w:rStyle w:val="SAPUserEntry"/>
              </w:rPr>
            </w:pPr>
            <w:r w:rsidRPr="007E7C28">
              <w:t xml:space="preserve">Test user: </w:t>
            </w:r>
            <w:r w:rsidRPr="007E7C28">
              <w:rPr>
                <w:rStyle w:val="SAPUserEntry"/>
              </w:rPr>
              <w:t>&lt;userid&gt;</w:t>
            </w:r>
            <w:r w:rsidRPr="000D7948">
              <w:t xml:space="preserve">; </w:t>
            </w:r>
            <w:r w:rsidRPr="007E7C28">
              <w:t xml:space="preserve">Password: </w:t>
            </w:r>
            <w:r w:rsidRPr="007E7C28">
              <w:rPr>
                <w:rStyle w:val="SAPUserEntry"/>
              </w:rPr>
              <w:t>&lt;password&gt;</w:t>
            </w:r>
          </w:p>
          <w:p w14:paraId="5D406C8F" w14:textId="0E2873DA" w:rsidR="009F3474" w:rsidRPr="007E7C28" w:rsidRDefault="009F3474" w:rsidP="009F3474">
            <w:r w:rsidRPr="007E7C28">
              <w:t>For testing purpose</w:t>
            </w:r>
            <w:r>
              <w:t>,</w:t>
            </w:r>
            <w:r w:rsidRPr="007E7C28">
              <w:t xml:space="preserve"> you can </w:t>
            </w:r>
            <w:r w:rsidR="00E3679C">
              <w:t xml:space="preserve">log on as Super Admin and use the </w:t>
            </w:r>
            <w:r w:rsidR="00E3679C">
              <w:rPr>
                <w:rStyle w:val="SAPScreenElement"/>
              </w:rPr>
              <w:t>Proxy Now</w:t>
            </w:r>
            <w:r w:rsidR="00E3679C">
              <w:t xml:space="preserve"> option to proxy as the manager role</w:t>
            </w:r>
            <w:r>
              <w:t>.</w:t>
            </w:r>
          </w:p>
        </w:tc>
      </w:tr>
      <w:tr w:rsidR="0003178F" w:rsidRPr="007E7C28" w14:paraId="03709224" w14:textId="77777777" w:rsidTr="00ED0325">
        <w:tc>
          <w:tcPr>
            <w:tcW w:w="4472" w:type="dxa"/>
          </w:tcPr>
          <w:p w14:paraId="0A6675B7" w14:textId="49804B9E" w:rsidR="0003178F" w:rsidRDefault="0003178F" w:rsidP="0003178F">
            <w:r w:rsidRPr="0003178F">
              <w:t>Employee</w:t>
            </w:r>
          </w:p>
        </w:tc>
        <w:tc>
          <w:tcPr>
            <w:tcW w:w="3420" w:type="dxa"/>
          </w:tcPr>
          <w:p w14:paraId="17BEAA7A" w14:textId="5E5EEBE2" w:rsidR="0003178F" w:rsidRPr="007E7C28" w:rsidRDefault="00205A4D" w:rsidP="0003178F">
            <w:r>
              <w:t>Use the employee self-service role created in your instance.</w:t>
            </w:r>
          </w:p>
        </w:tc>
        <w:tc>
          <w:tcPr>
            <w:tcW w:w="1620" w:type="dxa"/>
          </w:tcPr>
          <w:p w14:paraId="089EB841" w14:textId="47D32A42" w:rsidR="0003178F" w:rsidRPr="007E7C28" w:rsidRDefault="0003178F" w:rsidP="0003178F">
            <w:pPr>
              <w:rPr>
                <w:rStyle w:val="Hyperlink"/>
                <w:noProof/>
                <w:color w:val="000000"/>
              </w:rPr>
            </w:pPr>
            <w:r w:rsidRPr="0009234C">
              <w:rPr>
                <w:rStyle w:val="Hyperlink"/>
                <w:noProof/>
                <w:color w:val="000000"/>
              </w:rPr>
              <w:t xml:space="preserve">Refer to chapter </w:t>
            </w:r>
            <w:r w:rsidRPr="0009234C">
              <w:rPr>
                <w:rStyle w:val="SAPScreenElement"/>
                <w:color w:val="auto"/>
              </w:rPr>
              <w:t>Overview Table</w:t>
            </w:r>
          </w:p>
        </w:tc>
        <w:tc>
          <w:tcPr>
            <w:tcW w:w="4860" w:type="dxa"/>
          </w:tcPr>
          <w:p w14:paraId="0B08FE52" w14:textId="77777777" w:rsidR="0003178F" w:rsidRPr="0009234C" w:rsidRDefault="0003178F" w:rsidP="0003178F">
            <w:pPr>
              <w:rPr>
                <w:rStyle w:val="SAPUserEntry"/>
              </w:rPr>
            </w:pPr>
            <w:r w:rsidRPr="0009234C">
              <w:t xml:space="preserve">Test user: </w:t>
            </w:r>
            <w:r w:rsidRPr="0009234C">
              <w:rPr>
                <w:rStyle w:val="SAPUserEntry"/>
              </w:rPr>
              <w:t>&lt;userid&gt;</w:t>
            </w:r>
            <w:r w:rsidRPr="0009234C">
              <w:t xml:space="preserve">; Password: </w:t>
            </w:r>
            <w:r w:rsidRPr="0009234C">
              <w:rPr>
                <w:rStyle w:val="SAPUserEntry"/>
              </w:rPr>
              <w:t>&lt;password&gt;</w:t>
            </w:r>
          </w:p>
          <w:p w14:paraId="4C0F565A" w14:textId="1DB58FDF" w:rsidR="0003178F" w:rsidRPr="007E7C28" w:rsidRDefault="0003178F" w:rsidP="0003178F">
            <w:r w:rsidRPr="0009234C">
              <w:t xml:space="preserve">For testing purpose, you can </w:t>
            </w:r>
            <w:r w:rsidR="00E3679C">
              <w:t xml:space="preserve">log on as Super Admin and use the </w:t>
            </w:r>
            <w:r w:rsidR="00E3679C">
              <w:rPr>
                <w:rStyle w:val="SAPScreenElement"/>
              </w:rPr>
              <w:t>Proxy Now</w:t>
            </w:r>
            <w:r w:rsidR="00E3679C">
              <w:t xml:space="preserve"> option to proxy as the employee role</w:t>
            </w:r>
            <w:r w:rsidRPr="0009234C">
              <w:t>.</w:t>
            </w:r>
          </w:p>
        </w:tc>
      </w:tr>
    </w:tbl>
    <w:p w14:paraId="0E03AD02" w14:textId="68C0848A" w:rsidR="00472CAD" w:rsidRPr="00873ACA" w:rsidRDefault="00472CAD" w:rsidP="00472CAD">
      <w:pPr>
        <w:pStyle w:val="Heading2"/>
      </w:pPr>
      <w:bookmarkStart w:id="56" w:name="_Toc507321694"/>
      <w:r w:rsidRPr="00873ACA">
        <w:t>Master Data, Organizational Data, and Other Data</w:t>
      </w:r>
      <w:bookmarkEnd w:id="53"/>
      <w:bookmarkEnd w:id="54"/>
      <w:bookmarkEnd w:id="55"/>
      <w:bookmarkEnd w:id="56"/>
    </w:p>
    <w:p w14:paraId="3E10DC0D" w14:textId="1D1489DE" w:rsidR="00472CAD" w:rsidRPr="00873ACA" w:rsidRDefault="00472CAD" w:rsidP="00472CAD">
      <w:pPr>
        <w:rPr>
          <w:rFonts w:eastAsia="SimSun"/>
        </w:rPr>
      </w:pPr>
      <w:r w:rsidRPr="00873ACA">
        <w:t>The organizational structure and master data of your company ha</w:t>
      </w:r>
      <w:r w:rsidR="00A6261D">
        <w:t>ve</w:t>
      </w:r>
      <w:r w:rsidRPr="00873ACA">
        <w:t xml:space="preserve"> been created in your system during implementation. The organizational structure reflects the structure of your company and includes the company, cost center and location in the system. </w:t>
      </w:r>
      <w:r w:rsidR="00A42A89">
        <w:t>The master data reflects employee specific data</w:t>
      </w:r>
      <w:r w:rsidRPr="00873ACA">
        <w:t>.</w:t>
      </w:r>
    </w:p>
    <w:p w14:paraId="27D6B827" w14:textId="77777777" w:rsidR="00472CAD" w:rsidRPr="00873ACA" w:rsidRDefault="00472CAD" w:rsidP="00472CAD">
      <w:pPr>
        <w:pStyle w:val="Heading2"/>
      </w:pPr>
      <w:bookmarkStart w:id="57" w:name="_Toc394394071"/>
      <w:bookmarkStart w:id="58" w:name="_Toc394394112"/>
      <w:bookmarkStart w:id="59" w:name="_Toc394394153"/>
      <w:bookmarkStart w:id="60" w:name="_Toc384797912"/>
      <w:bookmarkStart w:id="61" w:name="_Toc384797945"/>
      <w:bookmarkStart w:id="62" w:name="_Toc386109854"/>
      <w:bookmarkStart w:id="63" w:name="_Toc391586496"/>
      <w:bookmarkStart w:id="64" w:name="_Toc391586871"/>
      <w:bookmarkStart w:id="65" w:name="_Toc410685020"/>
      <w:bookmarkStart w:id="66" w:name="_Toc507321695"/>
      <w:bookmarkStart w:id="67" w:name="_Toc371939849"/>
      <w:bookmarkEnd w:id="57"/>
      <w:bookmarkEnd w:id="58"/>
      <w:bookmarkEnd w:id="59"/>
      <w:r w:rsidRPr="00873ACA">
        <w:t>Business Conditions</w:t>
      </w:r>
      <w:bookmarkEnd w:id="60"/>
      <w:bookmarkEnd w:id="61"/>
      <w:bookmarkEnd w:id="62"/>
      <w:bookmarkEnd w:id="63"/>
      <w:bookmarkEnd w:id="64"/>
      <w:bookmarkEnd w:id="65"/>
      <w:bookmarkEnd w:id="66"/>
    </w:p>
    <w:p w14:paraId="73636EA8" w14:textId="77777777" w:rsidR="00472CAD" w:rsidRPr="00873ACA" w:rsidRDefault="00472CAD" w:rsidP="00472CAD">
      <w:pPr>
        <w:rPr>
          <w:rFonts w:eastAsia="SimSun"/>
        </w:rPr>
      </w:pPr>
      <w:r w:rsidRPr="00873ACA">
        <w:t xml:space="preserve">Before this scope item can be tested, the following business conditions must be met. </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454"/>
        <w:gridCol w:w="8068"/>
        <w:gridCol w:w="5764"/>
      </w:tblGrid>
      <w:tr w:rsidR="00472CAD" w:rsidRPr="00873ACA" w14:paraId="4D52208A" w14:textId="77777777" w:rsidTr="00AB0655">
        <w:trPr>
          <w:tblHeader/>
        </w:trPr>
        <w:tc>
          <w:tcPr>
            <w:tcW w:w="454" w:type="dxa"/>
            <w:shd w:val="clear" w:color="auto" w:fill="999999"/>
          </w:tcPr>
          <w:p w14:paraId="48990F9A" w14:textId="77777777" w:rsidR="00472CAD" w:rsidRPr="00873ACA" w:rsidRDefault="00472CAD">
            <w:pPr>
              <w:pStyle w:val="SAPTableHeader"/>
            </w:pPr>
          </w:p>
        </w:tc>
        <w:tc>
          <w:tcPr>
            <w:tcW w:w="8068" w:type="dxa"/>
            <w:shd w:val="clear" w:color="auto" w:fill="999999"/>
            <w:hideMark/>
          </w:tcPr>
          <w:p w14:paraId="32F8686E" w14:textId="77777777" w:rsidR="00472CAD" w:rsidRPr="00873ACA" w:rsidRDefault="00472CAD">
            <w:pPr>
              <w:pStyle w:val="SAPTableHeader"/>
              <w:rPr>
                <w:b/>
              </w:rPr>
            </w:pPr>
            <w:r w:rsidRPr="00873ACA">
              <w:t>Business Condition</w:t>
            </w:r>
          </w:p>
        </w:tc>
        <w:tc>
          <w:tcPr>
            <w:tcW w:w="5764" w:type="dxa"/>
            <w:shd w:val="clear" w:color="auto" w:fill="999999"/>
            <w:hideMark/>
          </w:tcPr>
          <w:p w14:paraId="7ECB037F" w14:textId="77777777" w:rsidR="00472CAD" w:rsidRPr="00873ACA" w:rsidRDefault="00472CAD">
            <w:pPr>
              <w:pStyle w:val="SAPTableHeader"/>
            </w:pPr>
            <w:r w:rsidRPr="00873ACA">
              <w:t>Comment</w:t>
            </w:r>
          </w:p>
        </w:tc>
      </w:tr>
      <w:bookmarkEnd w:id="67"/>
      <w:tr w:rsidR="00081AC6" w:rsidRPr="00873ACA" w14:paraId="60261A9E" w14:textId="77777777" w:rsidTr="00AB0655">
        <w:tc>
          <w:tcPr>
            <w:tcW w:w="454" w:type="dxa"/>
          </w:tcPr>
          <w:p w14:paraId="1E1EA619" w14:textId="417E70F1" w:rsidR="00081AC6" w:rsidRPr="00873ACA" w:rsidRDefault="00081AC6" w:rsidP="00081AC6">
            <w:r>
              <w:t>1</w:t>
            </w:r>
          </w:p>
        </w:tc>
        <w:tc>
          <w:tcPr>
            <w:tcW w:w="8068" w:type="dxa"/>
          </w:tcPr>
          <w:p w14:paraId="18D6C19C" w14:textId="772129EC" w:rsidR="00081AC6" w:rsidRPr="00873ACA" w:rsidRDefault="00081AC6" w:rsidP="00081AC6">
            <w:pPr>
              <w:rPr>
                <w:lang w:eastAsia="de-DE"/>
              </w:rPr>
            </w:pPr>
            <w:r w:rsidRPr="00873ACA">
              <w:rPr>
                <w:lang w:eastAsia="de-DE"/>
              </w:rPr>
              <w:t xml:space="preserve">One administrator user with the complete access to all employee views and fields must exist. </w:t>
            </w:r>
          </w:p>
        </w:tc>
        <w:tc>
          <w:tcPr>
            <w:tcW w:w="5764" w:type="dxa"/>
          </w:tcPr>
          <w:p w14:paraId="01CE3DD1" w14:textId="47006CD9" w:rsidR="00ED0325" w:rsidRPr="00873ACA" w:rsidRDefault="00081AC6" w:rsidP="00081AC6">
            <w:pPr>
              <w:rPr>
                <w:lang w:eastAsia="de-DE"/>
              </w:rPr>
            </w:pPr>
            <w:r w:rsidRPr="00873ACA">
              <w:rPr>
                <w:lang w:eastAsia="de-DE"/>
              </w:rPr>
              <w:t xml:space="preserve">Permission </w:t>
            </w:r>
            <w:r w:rsidR="00ED0325">
              <w:rPr>
                <w:lang w:eastAsia="de-DE"/>
              </w:rPr>
              <w:t>group</w:t>
            </w:r>
            <w:r w:rsidRPr="00873ACA">
              <w:rPr>
                <w:lang w:eastAsia="de-DE"/>
              </w:rPr>
              <w:t xml:space="preserve"> </w:t>
            </w:r>
            <w:r w:rsidRPr="007B727B">
              <w:rPr>
                <w:rStyle w:val="SAPTextReference"/>
              </w:rPr>
              <w:t>SAP BestPractices Super Admin</w:t>
            </w:r>
            <w:r>
              <w:t xml:space="preserve"> </w:t>
            </w:r>
            <w:r w:rsidRPr="00873ACA">
              <w:rPr>
                <w:lang w:eastAsia="de-DE"/>
              </w:rPr>
              <w:t xml:space="preserve">can be used as reference. </w:t>
            </w:r>
          </w:p>
        </w:tc>
      </w:tr>
      <w:tr w:rsidR="00081AC6" w:rsidRPr="00873ACA" w14:paraId="76B5ABD4" w14:textId="77777777" w:rsidTr="00AB0655">
        <w:tc>
          <w:tcPr>
            <w:tcW w:w="454" w:type="dxa"/>
            <w:hideMark/>
          </w:tcPr>
          <w:p w14:paraId="62B71C48" w14:textId="530EE502" w:rsidR="00081AC6" w:rsidRPr="00873ACA" w:rsidRDefault="00081AC6" w:rsidP="00081AC6">
            <w:commentRangeStart w:id="68"/>
            <w:commentRangeStart w:id="69"/>
            <w:r>
              <w:t>2</w:t>
            </w:r>
          </w:p>
        </w:tc>
        <w:tc>
          <w:tcPr>
            <w:tcW w:w="8068" w:type="dxa"/>
            <w:hideMark/>
          </w:tcPr>
          <w:p w14:paraId="25C4E14E" w14:textId="67ED1A12" w:rsidR="00081AC6" w:rsidRPr="00873ACA" w:rsidRDefault="00081AC6" w:rsidP="00081AC6">
            <w:r w:rsidRPr="00873ACA">
              <w:rPr>
                <w:lang w:eastAsia="de-DE"/>
              </w:rPr>
              <w:t>Employees must have been hired (or rehired) and already exist in the system.</w:t>
            </w:r>
            <w:r>
              <w:rPr>
                <w:lang w:eastAsia="de-DE"/>
              </w:rPr>
              <w:t xml:space="preserve"> The employee should be a part-time employee to be able to apply for a concurrent employment.</w:t>
            </w:r>
          </w:p>
        </w:tc>
        <w:tc>
          <w:tcPr>
            <w:tcW w:w="5764" w:type="dxa"/>
            <w:hideMark/>
          </w:tcPr>
          <w:p w14:paraId="0D043D70" w14:textId="390382A3" w:rsidR="00081AC6" w:rsidRPr="00873ACA" w:rsidRDefault="009309F4" w:rsidP="00DB6186">
            <w:pPr>
              <w:rPr>
                <w:lang w:eastAsia="de-DE"/>
              </w:rPr>
            </w:pPr>
            <w:ins w:id="70" w:author="Author" w:date="2018-02-13T11:41:00Z">
              <w:r>
                <w:t xml:space="preserve">In case </w:t>
              </w:r>
              <w:del w:id="71" w:author="Author" w:date="2018-02-13T12:21:00Z">
                <w:r w:rsidDel="007D483F">
                  <w:delText xml:space="preserve">you have implemented </w:delText>
                </w:r>
              </w:del>
              <w:r>
                <w:t>the</w:t>
              </w:r>
            </w:ins>
            <w:ins w:id="72" w:author="Author" w:date="2018-02-13T11:43:00Z">
              <w:r>
                <w:t xml:space="preserve"> </w:t>
              </w:r>
              <w:r w:rsidRPr="00A06A15">
                <w:rPr>
                  <w:rStyle w:val="SAPEmphasis"/>
                  <w:lang w:eastAsia="zh-CN"/>
                  <w:rPrChange w:id="73" w:author="Author" w:date="2018-02-13T12:12:00Z">
                    <w:rPr/>
                  </w:rPrChange>
                </w:rPr>
                <w:t>Core</w:t>
              </w:r>
              <w:r>
                <w:t xml:space="preserve"> content </w:t>
              </w:r>
            </w:ins>
            <w:ins w:id="74" w:author="Author" w:date="2018-02-13T12:21:00Z">
              <w:r w:rsidR="007D483F">
                <w:t xml:space="preserve">has been </w:t>
              </w:r>
              <w:del w:id="75" w:author="Author" w:date="2018-02-13T15:50:00Z">
                <w:r w:rsidR="007D483F" w:rsidDel="00EE1CE6">
                  <w:delText xml:space="preserve">implemented </w:delText>
                </w:r>
              </w:del>
            </w:ins>
            <w:ins w:id="76" w:author="Author" w:date="2018-02-13T11:43:00Z">
              <w:del w:id="77" w:author="Author" w:date="2018-02-13T15:50:00Z">
                <w:r w:rsidDel="00EE1CE6">
                  <w:delText>from</w:delText>
                </w:r>
              </w:del>
            </w:ins>
            <w:ins w:id="78" w:author="Author" w:date="2018-02-13T15:50:00Z">
              <w:r w:rsidR="00EE1CE6">
                <w:t>deployed with</w:t>
              </w:r>
            </w:ins>
            <w:ins w:id="79" w:author="Author" w:date="2018-02-13T11:43:00Z">
              <w:r>
                <w:t xml:space="preserve"> the</w:t>
              </w:r>
            </w:ins>
            <w:ins w:id="80" w:author="Author" w:date="2018-02-13T11:41:00Z">
              <w:r>
                <w:t xml:space="preserve"> SAP Best Practices, you can </w:t>
              </w:r>
            </w:ins>
            <w:ins w:id="81" w:author="Author" w:date="2018-02-13T11:42:00Z">
              <w:r>
                <w:t xml:space="preserve">refer </w:t>
              </w:r>
              <w:r w:rsidRPr="00873ACA">
                <w:rPr>
                  <w:lang w:eastAsia="de-DE"/>
                </w:rPr>
                <w:t xml:space="preserve">to the appropriate </w:t>
              </w:r>
              <w:r>
                <w:rPr>
                  <w:lang w:eastAsia="de-DE"/>
                </w:rPr>
                <w:t xml:space="preserve">process </w:t>
              </w:r>
              <w:r w:rsidRPr="00873ACA">
                <w:rPr>
                  <w:lang w:eastAsia="de-DE"/>
                </w:rPr>
                <w:t xml:space="preserve">step of scope item </w:t>
              </w:r>
              <w:r w:rsidRPr="00873ACA">
                <w:rPr>
                  <w:rStyle w:val="SAPScreenElement"/>
                  <w:color w:val="auto"/>
                </w:rPr>
                <w:t>Add New Employee / Rehire (FJ0)</w:t>
              </w:r>
              <w:r>
                <w:rPr>
                  <w:rStyle w:val="SAPScreenElement"/>
                  <w:color w:val="auto"/>
                </w:rPr>
                <w:t>.</w:t>
              </w:r>
            </w:ins>
            <w:del w:id="82" w:author="Author" w:date="2018-02-13T11:43:00Z">
              <w:r w:rsidR="00632EE8" w:rsidDel="009309F4">
                <w:delText xml:space="preserve">As example of how to hire or rehire somebody, you can refer </w:delText>
              </w:r>
              <w:r w:rsidR="00081AC6" w:rsidRPr="00873ACA" w:rsidDel="009309F4">
                <w:rPr>
                  <w:lang w:eastAsia="de-DE"/>
                </w:rPr>
                <w:delText xml:space="preserve">to the appropriate step of scope item </w:delText>
              </w:r>
              <w:r w:rsidR="00081AC6" w:rsidRPr="00873ACA" w:rsidDel="009309F4">
                <w:rPr>
                  <w:rStyle w:val="SAPScreenElement"/>
                  <w:color w:val="auto"/>
                </w:rPr>
                <w:delText>Add New Employee / Rehire (FJ0).</w:delText>
              </w:r>
            </w:del>
            <w:commentRangeEnd w:id="68"/>
            <w:r>
              <w:rPr>
                <w:rStyle w:val="CommentReference"/>
              </w:rPr>
              <w:commentReference w:id="68"/>
            </w:r>
          </w:p>
        </w:tc>
      </w:tr>
      <w:tr w:rsidR="00081AC6" w:rsidRPr="00A06A15" w:rsidDel="00D02CBF" w14:paraId="4CD738D9" w14:textId="4BB8D8AC" w:rsidTr="00AB0655">
        <w:trPr>
          <w:del w:id="83" w:author="Author" w:date="2018-02-22T13:51:00Z"/>
        </w:trPr>
        <w:tc>
          <w:tcPr>
            <w:tcW w:w="454" w:type="dxa"/>
          </w:tcPr>
          <w:p w14:paraId="4C4A09F0" w14:textId="78370206" w:rsidR="00081AC6" w:rsidRPr="00A06A15" w:rsidDel="00D02CBF" w:rsidRDefault="00081AC6" w:rsidP="00081AC6">
            <w:pPr>
              <w:rPr>
                <w:del w:id="84" w:author="Author" w:date="2018-02-22T13:51:00Z"/>
                <w:strike/>
                <w:rPrChange w:id="85" w:author="Author" w:date="2018-02-13T11:44:00Z">
                  <w:rPr>
                    <w:del w:id="86" w:author="Author" w:date="2018-02-22T13:51:00Z"/>
                  </w:rPr>
                </w:rPrChange>
              </w:rPr>
            </w:pPr>
            <w:commentRangeStart w:id="87"/>
            <w:del w:id="88" w:author="Author" w:date="2018-02-22T13:51:00Z">
              <w:r w:rsidRPr="00A06A15" w:rsidDel="00D02CBF">
                <w:rPr>
                  <w:strike/>
                  <w:rPrChange w:id="89" w:author="Author" w:date="2018-02-13T11:44:00Z">
                    <w:rPr/>
                  </w:rPrChange>
                </w:rPr>
                <w:delText>3</w:delText>
              </w:r>
            </w:del>
          </w:p>
        </w:tc>
        <w:tc>
          <w:tcPr>
            <w:tcW w:w="8068" w:type="dxa"/>
          </w:tcPr>
          <w:p w14:paraId="4F6C2576" w14:textId="7AE898F0" w:rsidR="00081AC6" w:rsidRPr="00A06A15" w:rsidDel="00D02CBF" w:rsidRDefault="00081AC6" w:rsidP="00081AC6">
            <w:pPr>
              <w:rPr>
                <w:del w:id="90" w:author="Author" w:date="2018-02-22T13:51:00Z"/>
                <w:strike/>
                <w:lang w:eastAsia="de-DE"/>
                <w:rPrChange w:id="91" w:author="Author" w:date="2018-02-13T11:44:00Z">
                  <w:rPr>
                    <w:del w:id="92" w:author="Author" w:date="2018-02-22T13:51:00Z"/>
                    <w:lang w:eastAsia="de-DE"/>
                  </w:rPr>
                </w:rPrChange>
              </w:rPr>
            </w:pPr>
            <w:del w:id="93" w:author="Author" w:date="2018-02-22T13:51:00Z">
              <w:r w:rsidRPr="00A06A15" w:rsidDel="00D02CBF">
                <w:rPr>
                  <w:strike/>
                  <w:lang w:eastAsia="de-DE"/>
                  <w:rPrChange w:id="94" w:author="Author" w:date="2018-02-13T11:44:00Z">
                    <w:rPr>
                      <w:lang w:eastAsia="de-DE"/>
                    </w:rPr>
                  </w:rPrChange>
                </w:rPr>
                <w:delText>In case the employee, who wants to apply for a concurrent employment, is a full-time employee within the same company, a reduction of his or her existing employment needs to executed.</w:delText>
              </w:r>
            </w:del>
          </w:p>
        </w:tc>
        <w:tc>
          <w:tcPr>
            <w:tcW w:w="5764" w:type="dxa"/>
          </w:tcPr>
          <w:p w14:paraId="02E60194" w14:textId="45E70BB4" w:rsidR="00081AC6" w:rsidRPr="00A06A15" w:rsidDel="00D02CBF" w:rsidRDefault="00081AC6" w:rsidP="00081AC6">
            <w:pPr>
              <w:rPr>
                <w:del w:id="95" w:author="Author" w:date="2018-02-22T13:51:00Z"/>
                <w:strike/>
                <w:lang w:eastAsia="de-DE"/>
                <w:rPrChange w:id="96" w:author="Author" w:date="2018-02-13T11:44:00Z">
                  <w:rPr>
                    <w:del w:id="97" w:author="Author" w:date="2018-02-22T13:51:00Z"/>
                    <w:lang w:eastAsia="de-DE"/>
                  </w:rPr>
                </w:rPrChange>
              </w:rPr>
            </w:pPr>
            <w:del w:id="98" w:author="Author" w:date="2018-02-22T13:51:00Z">
              <w:r w:rsidRPr="00A06A15" w:rsidDel="00D02CBF">
                <w:rPr>
                  <w:strike/>
                  <w:lang w:eastAsia="de-DE"/>
                  <w:rPrChange w:id="99" w:author="Author" w:date="2018-02-13T11:44:00Z">
                    <w:rPr>
                      <w:lang w:eastAsia="de-DE"/>
                    </w:rPr>
                  </w:rPrChange>
                </w:rPr>
                <w:delText xml:space="preserve">Refer to </w:delText>
              </w:r>
              <w:r w:rsidRPr="00A06A15" w:rsidDel="00D02CBF">
                <w:rPr>
                  <w:strike/>
                  <w:rPrChange w:id="100" w:author="Author" w:date="2018-02-13T11:44:00Z">
                    <w:rPr/>
                  </w:rPrChange>
                </w:rPr>
                <w:delText xml:space="preserve">chapter </w:delText>
              </w:r>
              <w:r w:rsidRPr="00A06A15" w:rsidDel="00D02CBF">
                <w:rPr>
                  <w:rStyle w:val="SAPTextReference"/>
                  <w:strike/>
                  <w:rPrChange w:id="101" w:author="Author" w:date="2018-02-13T11:44:00Z">
                    <w:rPr>
                      <w:rStyle w:val="SAPTextReference"/>
                    </w:rPr>
                  </w:rPrChange>
                </w:rPr>
                <w:delText>Take Action: Job Change</w:delText>
              </w:r>
              <w:r w:rsidRPr="00A06A15" w:rsidDel="00D02CBF">
                <w:rPr>
                  <w:strike/>
                  <w:lang w:eastAsia="de-DE"/>
                  <w:rPrChange w:id="102" w:author="Author" w:date="2018-02-13T11:44:00Z">
                    <w:rPr>
                      <w:lang w:eastAsia="de-DE"/>
                    </w:rPr>
                  </w:rPrChange>
                </w:rPr>
                <w:delText xml:space="preserve"> of scope item </w:delText>
              </w:r>
              <w:r w:rsidRPr="00A06A15" w:rsidDel="00D02CBF">
                <w:rPr>
                  <w:rStyle w:val="SAPTextReference"/>
                  <w:strike/>
                  <w:rPrChange w:id="103" w:author="Author" w:date="2018-02-13T11:44:00Z">
                    <w:rPr>
                      <w:rStyle w:val="SAPTextReference"/>
                    </w:rPr>
                  </w:rPrChange>
                </w:rPr>
                <w:delText>Take Action: Job Change/Transfer/Pay Rate Change (FJ1)</w:delText>
              </w:r>
              <w:r w:rsidRPr="00A06A15" w:rsidDel="00D02CBF">
                <w:rPr>
                  <w:rStyle w:val="SAPScreenElement"/>
                  <w:strike/>
                  <w:color w:val="auto"/>
                  <w:rPrChange w:id="104" w:author="Author" w:date="2018-02-13T11:44:00Z">
                    <w:rPr>
                      <w:rStyle w:val="SAPScreenElement"/>
                      <w:color w:val="auto"/>
                    </w:rPr>
                  </w:rPrChange>
                </w:rPr>
                <w:delText>.</w:delText>
              </w:r>
              <w:commentRangeEnd w:id="69"/>
              <w:r w:rsidR="00420E2A" w:rsidRPr="00A06A15" w:rsidDel="00D02CBF">
                <w:rPr>
                  <w:rStyle w:val="CommentReference"/>
                  <w:strike/>
                  <w:rPrChange w:id="105" w:author="Author" w:date="2018-02-13T11:44:00Z">
                    <w:rPr>
                      <w:rStyle w:val="CommentReference"/>
                    </w:rPr>
                  </w:rPrChange>
                </w:rPr>
                <w:commentReference w:id="69"/>
              </w:r>
              <w:commentRangeEnd w:id="87"/>
              <w:r w:rsidR="009309F4" w:rsidRPr="00A06A15" w:rsidDel="00D02CBF">
                <w:rPr>
                  <w:rStyle w:val="CommentReference"/>
                  <w:strike/>
                  <w:rPrChange w:id="106" w:author="Author" w:date="2018-02-13T11:44:00Z">
                    <w:rPr>
                      <w:rStyle w:val="CommentReference"/>
                    </w:rPr>
                  </w:rPrChange>
                </w:rPr>
                <w:commentReference w:id="87"/>
              </w:r>
            </w:del>
          </w:p>
        </w:tc>
      </w:tr>
    </w:tbl>
    <w:p w14:paraId="1D7E2E9B" w14:textId="77777777" w:rsidR="00632EE8" w:rsidRPr="00AA46A3" w:rsidRDefault="00632EE8" w:rsidP="00632EE8">
      <w:pPr>
        <w:ind w:left="720"/>
        <w:rPr>
          <w:rFonts w:ascii="BentonSans Regular" w:hAnsi="BentonSans Regular"/>
          <w:color w:val="666666"/>
          <w:sz w:val="22"/>
        </w:rPr>
      </w:pPr>
      <w:bookmarkStart w:id="107" w:name="_Toc474126685"/>
      <w:bookmarkStart w:id="108" w:name="_Toc391586498"/>
      <w:bookmarkStart w:id="109" w:name="_Toc391586873"/>
      <w:bookmarkStart w:id="110" w:name="_Toc410685021"/>
      <w:r w:rsidRPr="00AA46A3">
        <w:rPr>
          <w:noProof/>
        </w:rPr>
        <w:drawing>
          <wp:inline distT="0" distB="0" distL="0" distR="0" wp14:anchorId="7266D621" wp14:editId="6E31B0F0">
            <wp:extent cx="225425" cy="225425"/>
            <wp:effectExtent l="0" t="0" r="0" b="317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w:t>
      </w:r>
      <w:r w:rsidRPr="00AA46A3">
        <w:rPr>
          <w:rFonts w:ascii="BentonSans Regular" w:hAnsi="BentonSans Regular"/>
          <w:color w:val="666666"/>
          <w:sz w:val="22"/>
        </w:rPr>
        <w:t>Note</w:t>
      </w:r>
    </w:p>
    <w:p w14:paraId="7467D9EF" w14:textId="4B0225EA" w:rsidR="00632EE8" w:rsidRDefault="00632EE8" w:rsidP="00632EE8">
      <w:pPr>
        <w:pStyle w:val="ListBullet3"/>
        <w:numPr>
          <w:ilvl w:val="0"/>
          <w:numId w:val="0"/>
        </w:numPr>
        <w:ind w:left="720"/>
      </w:pPr>
      <w:r w:rsidRPr="00420E2A">
        <w:rPr>
          <w:rStyle w:val="SAPEmphasis"/>
          <w:lang w:eastAsia="zh-CN"/>
          <w:rPrChange w:id="111" w:author="Author" w:date="2018-02-13T09:49:00Z">
            <w:rPr/>
          </w:rPrChange>
        </w:rPr>
        <w:t xml:space="preserve">In case </w:t>
      </w:r>
      <w:r w:rsidRPr="00AA46A3">
        <w:rPr>
          <w:rStyle w:val="SAPEmphasis"/>
          <w:lang w:eastAsia="zh-CN"/>
        </w:rPr>
        <w:t>Position Management</w:t>
      </w:r>
      <w:r w:rsidRPr="00420E2A">
        <w:rPr>
          <w:rStyle w:val="SAPEmphasis"/>
          <w:lang w:eastAsia="zh-CN"/>
          <w:rPrChange w:id="112" w:author="Author" w:date="2018-02-13T09:49:00Z">
            <w:rPr/>
          </w:rPrChange>
        </w:rPr>
        <w:t xml:space="preserve"> has been implemented in the Employee Central</w:t>
      </w:r>
      <w:r w:rsidRPr="00D334E4">
        <w:rPr>
          <w:rStyle w:val="SAPEmphasis"/>
          <w:lang w:eastAsia="zh-CN"/>
        </w:rPr>
        <w:t xml:space="preserve"> </w:t>
      </w:r>
      <w:r w:rsidRPr="00420E2A">
        <w:rPr>
          <w:rStyle w:val="SAPEmphasis"/>
          <w:lang w:eastAsia="zh-CN"/>
          <w:rPrChange w:id="113" w:author="Author" w:date="2018-02-13T09:49:00Z">
            <w:rPr/>
          </w:rPrChange>
        </w:rPr>
        <w:t>instance</w:t>
      </w:r>
      <w:r>
        <w:t xml:space="preserve"> at a point in time, when employees already exist in the</w:t>
      </w:r>
      <w:r w:rsidRPr="00E93142">
        <w:rPr>
          <w:rStyle w:val="SAPEmphasis"/>
        </w:rPr>
        <w:t xml:space="preserve"> </w:t>
      </w:r>
      <w:r w:rsidRPr="00222F1E">
        <w:t>instance</w:t>
      </w:r>
      <w:r>
        <w:t xml:space="preserve">, these employees can be assigned to newly created positions as appropriate. </w:t>
      </w:r>
      <w:ins w:id="114" w:author="Author" w:date="2018-02-14T10:14:00Z">
        <w:r w:rsidR="00616B4E" w:rsidRPr="00D4563E">
          <w:t xml:space="preserve">In case the </w:t>
        </w:r>
        <w:r w:rsidR="00616B4E" w:rsidRPr="0073146F">
          <w:rPr>
            <w:rStyle w:val="SAPEmphasis"/>
            <w:lang w:eastAsia="zh-CN"/>
          </w:rPr>
          <w:t>Position Management</w:t>
        </w:r>
        <w:r w:rsidR="00616B4E" w:rsidRPr="0073146F">
          <w:t xml:space="preserve"> </w:t>
        </w:r>
        <w:r w:rsidR="00616B4E" w:rsidRPr="00D4563E">
          <w:t xml:space="preserve">content has been deployed with the SAP Best Practices, you can refer </w:t>
        </w:r>
        <w:r w:rsidR="00616B4E">
          <w:t>f</w:t>
        </w:r>
        <w:r w:rsidR="00616B4E" w:rsidRPr="0073146F">
          <w:t>or</w:t>
        </w:r>
        <w:r w:rsidR="00616B4E" w:rsidRPr="00C61233" w:rsidDel="00616B4E">
          <w:t xml:space="preserve"> </w:t>
        </w:r>
      </w:ins>
      <w:del w:id="115" w:author="Author" w:date="2018-02-14T10:14:00Z">
        <w:r w:rsidRPr="00C61233" w:rsidDel="00616B4E">
          <w:delText xml:space="preserve">For </w:delText>
        </w:r>
      </w:del>
      <w:r w:rsidRPr="00C61233">
        <w:t>more details on this</w:t>
      </w:r>
      <w:del w:id="116" w:author="Author" w:date="2018-02-14T10:17:00Z">
        <w:r w:rsidDel="00616B4E">
          <w:delText>, refer</w:delText>
        </w:r>
      </w:del>
      <w:r>
        <w:t xml:space="preserve"> to chapter </w:t>
      </w:r>
      <w:r w:rsidRPr="00222F1E">
        <w:rPr>
          <w:rStyle w:val="SAPScreenElement"/>
          <w:color w:val="auto"/>
        </w:rPr>
        <w:t>Assigning Employee to Position</w:t>
      </w:r>
      <w:r w:rsidRPr="008D6DB7">
        <w:t xml:space="preserve"> </w:t>
      </w:r>
      <w:r>
        <w:t xml:space="preserve">in </w:t>
      </w:r>
      <w:r w:rsidRPr="00CB7B5E">
        <w:t xml:space="preserve">the </w:t>
      </w:r>
      <w:r w:rsidRPr="00CB7B5E">
        <w:rPr>
          <w:rFonts w:ascii="BentonSans Bold" w:hAnsi="BentonSans Bold"/>
          <w:color w:val="666666"/>
        </w:rPr>
        <w:t>Appendix</w:t>
      </w:r>
      <w:r w:rsidRPr="003F5AF8">
        <w:t xml:space="preserve"> of</w:t>
      </w:r>
      <w:r>
        <w:t xml:space="preserve"> </w:t>
      </w:r>
      <w:r w:rsidRPr="00C61233">
        <w:t xml:space="preserve">test script </w:t>
      </w:r>
      <w:r w:rsidRPr="00DF0A6F">
        <w:rPr>
          <w:rStyle w:val="SAPScreenElement"/>
          <w:color w:val="auto"/>
        </w:rPr>
        <w:t>Manage</w:t>
      </w:r>
      <w:r>
        <w:rPr>
          <w:rStyle w:val="SAPScreenElement"/>
          <w:color w:val="auto"/>
        </w:rPr>
        <w:t xml:space="preserve"> </w:t>
      </w:r>
      <w:r w:rsidRPr="00DF0A6F">
        <w:rPr>
          <w:rStyle w:val="SAPScreenElement"/>
          <w:color w:val="auto"/>
        </w:rPr>
        <w:t>Position</w:t>
      </w:r>
      <w:r>
        <w:rPr>
          <w:rStyle w:val="SAPScreenElement"/>
          <w:color w:val="auto"/>
        </w:rPr>
        <w:t>s</w:t>
      </w:r>
      <w:r w:rsidRPr="00DF0A6F">
        <w:rPr>
          <w:rStyle w:val="SAPScreenElement"/>
          <w:color w:val="auto"/>
        </w:rPr>
        <w:t xml:space="preserve"> (FK1)</w:t>
      </w:r>
      <w:r>
        <w:t>.</w:t>
      </w:r>
    </w:p>
    <w:p w14:paraId="7D5C3F18" w14:textId="1A76FC24" w:rsidR="000A138C" w:rsidRPr="00121F36" w:rsidRDefault="000A138C" w:rsidP="000A138C">
      <w:pPr>
        <w:pStyle w:val="Heading2"/>
      </w:pPr>
      <w:bookmarkStart w:id="117" w:name="_Toc507321696"/>
      <w:r w:rsidRPr="00121F36">
        <w:lastRenderedPageBreak/>
        <w:t>Preliminary Steps</w:t>
      </w:r>
      <w:bookmarkEnd w:id="107"/>
      <w:bookmarkEnd w:id="117"/>
    </w:p>
    <w:p w14:paraId="759325EC" w14:textId="6C4A66FA" w:rsidR="00247685" w:rsidRDefault="000A138C" w:rsidP="000A138C">
      <w:pPr>
        <w:pStyle w:val="Heading3"/>
        <w:ind w:left="720" w:hanging="720"/>
        <w:rPr>
          <w:ins w:id="118" w:author="Author" w:date="2018-02-25T11:18:00Z"/>
        </w:rPr>
      </w:pPr>
      <w:r w:rsidRPr="00121F36">
        <w:t xml:space="preserve"> </w:t>
      </w:r>
      <w:bookmarkStart w:id="119" w:name="_Toc507321697"/>
      <w:ins w:id="120" w:author="Author" w:date="2018-02-25T11:17:00Z">
        <w:r w:rsidR="00247685">
          <w:t xml:space="preserve">Checking </w:t>
        </w:r>
      </w:ins>
      <w:ins w:id="121" w:author="Author" w:date="2018-02-25T11:18:00Z">
        <w:r w:rsidR="00247685">
          <w:t xml:space="preserve">Employee </w:t>
        </w:r>
      </w:ins>
      <w:ins w:id="122" w:author="Author" w:date="2018-02-25T11:17:00Z">
        <w:r w:rsidR="00247685">
          <w:t>FTE Value</w:t>
        </w:r>
      </w:ins>
      <w:bookmarkEnd w:id="119"/>
    </w:p>
    <w:p w14:paraId="63006343" w14:textId="77777777" w:rsidR="00247685" w:rsidRPr="00121F36" w:rsidRDefault="00247685" w:rsidP="00247685">
      <w:pPr>
        <w:pStyle w:val="SAPKeyblockTitle"/>
        <w:rPr>
          <w:ins w:id="123" w:author="Author" w:date="2018-02-25T11:18:00Z"/>
        </w:rPr>
      </w:pPr>
      <w:ins w:id="124" w:author="Author" w:date="2018-02-25T11:18:00Z">
        <w:r w:rsidRPr="00121F36">
          <w:t>Use</w:t>
        </w:r>
      </w:ins>
    </w:p>
    <w:p w14:paraId="20ECF542" w14:textId="50054BBB" w:rsidR="00247685" w:rsidRDefault="00247685" w:rsidP="00247685">
      <w:pPr>
        <w:rPr>
          <w:ins w:id="125" w:author="Author" w:date="2018-02-25T11:18:00Z"/>
        </w:rPr>
      </w:pPr>
      <w:ins w:id="126" w:author="Author" w:date="2018-02-25T11:18:00Z">
        <w:r>
          <w:t xml:space="preserve">In order that an employee can apply for a concurrent employment within the same company, he or she needs to be a part-time employee in his or her first employment. With other words, field </w:t>
        </w:r>
        <w:r w:rsidRPr="009F3474">
          <w:rPr>
            <w:rStyle w:val="SAPScreenElement"/>
          </w:rPr>
          <w:t>FTE</w:t>
        </w:r>
        <w:r>
          <w:t xml:space="preserve"> in his or her already existing job information record needs to be less than 1.</w:t>
        </w:r>
      </w:ins>
    </w:p>
    <w:p w14:paraId="7D5D7F79" w14:textId="13183CA5" w:rsidR="00247685" w:rsidRDefault="00247685">
      <w:pPr>
        <w:rPr>
          <w:ins w:id="127" w:author="Author" w:date="2018-02-25T11:19:00Z"/>
        </w:rPr>
        <w:pPrChange w:id="128" w:author="Author" w:date="2018-02-25T11:18:00Z">
          <w:pPr>
            <w:pStyle w:val="Heading3"/>
            <w:ind w:left="720" w:hanging="720"/>
          </w:pPr>
        </w:pPrChange>
      </w:pPr>
      <w:ins w:id="129" w:author="Author" w:date="2018-02-25T11:18:00Z">
        <w:r>
          <w:t xml:space="preserve">The HR Administrator checks the value of field </w:t>
        </w:r>
        <w:r w:rsidRPr="003407CD">
          <w:rPr>
            <w:rStyle w:val="SAPScreenElement"/>
          </w:rPr>
          <w:t>FTE</w:t>
        </w:r>
        <w:r>
          <w:t xml:space="preserve"> for that employee</w:t>
        </w:r>
      </w:ins>
      <w:ins w:id="130" w:author="Author" w:date="2018-02-25T11:19:00Z">
        <w:r>
          <w:t>.</w:t>
        </w:r>
      </w:ins>
    </w:p>
    <w:p w14:paraId="52E6D4A3" w14:textId="77777777" w:rsidR="00247685" w:rsidRPr="00121F36" w:rsidRDefault="00247685" w:rsidP="00247685">
      <w:pPr>
        <w:pStyle w:val="SAPKeyblockTitle"/>
        <w:rPr>
          <w:ins w:id="131" w:author="Author" w:date="2018-02-25T11:19:00Z"/>
        </w:rPr>
      </w:pPr>
      <w:ins w:id="132" w:author="Author" w:date="2018-02-25T11:19:00Z">
        <w:r w:rsidRPr="00121F36">
          <w:t>Procedure</w:t>
        </w:r>
      </w:ins>
    </w:p>
    <w:p w14:paraId="7C7847FA" w14:textId="76C37AFB" w:rsidR="00247685" w:rsidRDefault="00247685" w:rsidP="00247685">
      <w:pPr>
        <w:pStyle w:val="ListNumber"/>
        <w:rPr>
          <w:ins w:id="133" w:author="Author" w:date="2018-02-25T11:19:00Z"/>
        </w:rPr>
      </w:pPr>
      <w:ins w:id="134" w:author="Author" w:date="2018-02-25T11:19:00Z">
        <w:r w:rsidRPr="00121F36">
          <w:t xml:space="preserve">Log on to </w:t>
        </w:r>
        <w:r w:rsidRPr="00203C91">
          <w:rPr>
            <w:rStyle w:val="SAPTextReference"/>
          </w:rPr>
          <w:t>Employee Central</w:t>
        </w:r>
        <w:r w:rsidRPr="00121F36" w:rsidDel="00486271">
          <w:t xml:space="preserve"> </w:t>
        </w:r>
        <w:r w:rsidRPr="00121F36">
          <w:t xml:space="preserve">as </w:t>
        </w:r>
        <w:r>
          <w:rPr>
            <w:szCs w:val="18"/>
          </w:rPr>
          <w:t>HR Administrator</w:t>
        </w:r>
        <w:r w:rsidRPr="00121F36">
          <w:t xml:space="preserve">. </w:t>
        </w:r>
      </w:ins>
    </w:p>
    <w:p w14:paraId="4451D469" w14:textId="439E2BD4" w:rsidR="00247685" w:rsidRDefault="00247685" w:rsidP="00247685">
      <w:pPr>
        <w:pStyle w:val="ListNumber"/>
        <w:rPr>
          <w:ins w:id="135" w:author="Author" w:date="2018-02-25T11:20:00Z"/>
        </w:rPr>
      </w:pPr>
      <w:ins w:id="136" w:author="Author" w:date="2018-02-25T11:19:00Z">
        <w:r>
          <w:t xml:space="preserve">Search for the employee, for whom you need to check the value of the </w:t>
        </w:r>
        <w:r w:rsidRPr="009F3474">
          <w:rPr>
            <w:rStyle w:val="SAPScreenElement"/>
          </w:rPr>
          <w:t>FTE</w:t>
        </w:r>
        <w:r w:rsidRPr="00247685">
          <w:t xml:space="preserve"> </w:t>
        </w:r>
        <w:r>
          <w:t>field.</w:t>
        </w:r>
      </w:ins>
    </w:p>
    <w:p w14:paraId="26043AB6" w14:textId="6AF71946" w:rsidR="00247685" w:rsidRPr="00F67CDC" w:rsidRDefault="00247685" w:rsidP="00247685">
      <w:pPr>
        <w:pStyle w:val="ListNumber"/>
        <w:rPr>
          <w:ins w:id="137" w:author="Author" w:date="2018-02-25T11:23:00Z"/>
          <w:rStyle w:val="SAPScreenElement"/>
          <w:rFonts w:ascii="BentonSans Book" w:hAnsi="BentonSans Book"/>
          <w:color w:val="auto"/>
          <w:rPrChange w:id="138" w:author="Author" w:date="2018-02-25T11:23:00Z">
            <w:rPr>
              <w:ins w:id="139" w:author="Author" w:date="2018-02-25T11:23:00Z"/>
              <w:rStyle w:val="SAPScreenElement"/>
            </w:rPr>
          </w:rPrChange>
        </w:rPr>
      </w:pPr>
      <w:ins w:id="140" w:author="Author" w:date="2018-02-25T11:20:00Z">
        <w:r>
          <w:t xml:space="preserve">On the </w:t>
        </w:r>
        <w:r w:rsidRPr="00FB1C77">
          <w:rPr>
            <w:rStyle w:val="SAPScreenElement"/>
          </w:rPr>
          <w:t>Employee Files</w:t>
        </w:r>
        <w:r>
          <w:t xml:space="preserve"> page of the employee, s</w:t>
        </w:r>
        <w:r w:rsidRPr="00B4202C">
          <w:t>elect</w:t>
        </w:r>
      </w:ins>
      <w:ins w:id="141" w:author="Author" w:date="2018-02-25T11:21:00Z">
        <w:r>
          <w:t xml:space="preserve"> the</w:t>
        </w:r>
      </w:ins>
      <w:ins w:id="142" w:author="Author" w:date="2018-02-25T11:20:00Z">
        <w:r>
          <w:t xml:space="preserve"> </w:t>
        </w:r>
      </w:ins>
      <w:ins w:id="143" w:author="Author" w:date="2018-02-25T11:21:00Z">
        <w:r w:rsidRPr="00BD5915">
          <w:rPr>
            <w:rStyle w:val="SAPScreenElement"/>
          </w:rPr>
          <w:t>Employment Information</w:t>
        </w:r>
        <w:r w:rsidRPr="00BD5915">
          <w:t xml:space="preserve"> section</w:t>
        </w:r>
        <w:r>
          <w:t xml:space="preserve"> and check i</w:t>
        </w:r>
        <w:r w:rsidRPr="00BD5915">
          <w:t xml:space="preserve">n the </w:t>
        </w:r>
        <w:r w:rsidRPr="00BD5915">
          <w:rPr>
            <w:rStyle w:val="SAPScreenElement"/>
          </w:rPr>
          <w:t>Job Information</w:t>
        </w:r>
        <w:r w:rsidRPr="00BD5915">
          <w:t xml:space="preserve"> block of the</w:t>
        </w:r>
        <w:r w:rsidRPr="00BD5915">
          <w:rPr>
            <w:rStyle w:val="SAPScreenElement"/>
          </w:rPr>
          <w:t xml:space="preserve"> Job Information</w:t>
        </w:r>
        <w:r w:rsidRPr="00BD5915">
          <w:t xml:space="preserve"> subsection</w:t>
        </w:r>
        <w:r>
          <w:t xml:space="preserve"> the value of </w:t>
        </w:r>
      </w:ins>
      <w:ins w:id="144" w:author="Author" w:date="2018-02-25T11:23:00Z">
        <w:r>
          <w:t xml:space="preserve">field </w:t>
        </w:r>
        <w:r w:rsidRPr="003407CD">
          <w:rPr>
            <w:rStyle w:val="SAPScreenElement"/>
          </w:rPr>
          <w:t>FTE</w:t>
        </w:r>
        <w:r>
          <w:rPr>
            <w:rStyle w:val="SAPScreenElement"/>
          </w:rPr>
          <w:t>.</w:t>
        </w:r>
      </w:ins>
    </w:p>
    <w:p w14:paraId="1F7C329C" w14:textId="4D7225B3" w:rsidR="00247685" w:rsidRDefault="00247685">
      <w:pPr>
        <w:pStyle w:val="ListNumber"/>
        <w:numPr>
          <w:ilvl w:val="0"/>
          <w:numId w:val="0"/>
        </w:numPr>
        <w:ind w:left="340"/>
        <w:rPr>
          <w:ins w:id="145" w:author="Author" w:date="2018-02-25T11:23:00Z"/>
        </w:rPr>
        <w:pPrChange w:id="146" w:author="Author" w:date="2018-02-25T11:24:00Z">
          <w:pPr>
            <w:pStyle w:val="ListNumber"/>
          </w:pPr>
        </w:pPrChange>
      </w:pPr>
      <w:ins w:id="147" w:author="Author" w:date="2018-02-25T11:23:00Z">
        <w:r>
          <w:t>If the value is less than 1, proceed with su</w:t>
        </w:r>
      </w:ins>
      <w:ins w:id="148" w:author="Author" w:date="2018-02-25T11:24:00Z">
        <w:r>
          <w:t xml:space="preserve">b-process </w:t>
        </w:r>
        <w:r w:rsidRPr="00F67CDC">
          <w:rPr>
            <w:rStyle w:val="SAPScreenElement"/>
            <w:color w:val="auto"/>
            <w:rPrChange w:id="149" w:author="Author" w:date="2018-02-25T11:25:00Z">
              <w:rPr/>
            </w:rPrChange>
          </w:rPr>
          <w:t>Concurrent Employment Creation</w:t>
        </w:r>
        <w:r>
          <w:t>.</w:t>
        </w:r>
      </w:ins>
    </w:p>
    <w:p w14:paraId="23DB2FAE" w14:textId="47619DE3" w:rsidR="00247685" w:rsidRPr="00F67CDC" w:rsidRDefault="00247685">
      <w:pPr>
        <w:pStyle w:val="ListNumber"/>
        <w:numPr>
          <w:ilvl w:val="0"/>
          <w:numId w:val="0"/>
        </w:numPr>
        <w:ind w:left="340"/>
        <w:rPr>
          <w:ins w:id="150" w:author="Author" w:date="2018-02-25T11:17:00Z"/>
          <w:rPrChange w:id="151" w:author="Author" w:date="2018-02-25T11:18:00Z">
            <w:rPr>
              <w:ins w:id="152" w:author="Author" w:date="2018-02-25T11:17:00Z"/>
            </w:rPr>
          </w:rPrChange>
        </w:rPr>
        <w:pPrChange w:id="153" w:author="Author" w:date="2018-02-25T11:25:00Z">
          <w:pPr>
            <w:pStyle w:val="Heading3"/>
            <w:ind w:left="720" w:hanging="720"/>
          </w:pPr>
        </w:pPrChange>
      </w:pPr>
      <w:ins w:id="154" w:author="Author" w:date="2018-02-25T11:23:00Z">
        <w:r>
          <w:t xml:space="preserve">If the value is already 1, </w:t>
        </w:r>
      </w:ins>
      <w:ins w:id="155" w:author="Author" w:date="2018-02-25T11:24:00Z">
        <w:r>
          <w:t>proceed with below process step of</w:t>
        </w:r>
      </w:ins>
      <w:ins w:id="156" w:author="Author" w:date="2018-02-25T11:23:00Z">
        <w:r>
          <w:t xml:space="preserve"> chang</w:t>
        </w:r>
      </w:ins>
      <w:ins w:id="157" w:author="Author" w:date="2018-02-25T11:24:00Z">
        <w:r>
          <w:t>ing</w:t>
        </w:r>
      </w:ins>
      <w:ins w:id="158" w:author="Author" w:date="2018-02-25T11:23:00Z">
        <w:r>
          <w:t xml:space="preserve"> the </w:t>
        </w:r>
      </w:ins>
      <w:ins w:id="159" w:author="Author" w:date="2018-02-25T11:25:00Z">
        <w:r>
          <w:t xml:space="preserve">employee’s </w:t>
        </w:r>
      </w:ins>
      <w:ins w:id="160" w:author="Author" w:date="2018-02-25T11:23:00Z">
        <w:r>
          <w:t>job information.</w:t>
        </w:r>
      </w:ins>
    </w:p>
    <w:p w14:paraId="56ED8357" w14:textId="47108C35" w:rsidR="000A138C" w:rsidRPr="00121F36" w:rsidRDefault="00860E1D" w:rsidP="000A138C">
      <w:pPr>
        <w:pStyle w:val="Heading3"/>
        <w:ind w:left="720" w:hanging="720"/>
      </w:pPr>
      <w:bookmarkStart w:id="161" w:name="_Toc507321698"/>
      <w:r w:rsidRPr="00437FE1">
        <w:t xml:space="preserve">Changing </w:t>
      </w:r>
      <w:ins w:id="162" w:author="Author" w:date="2018-02-25T11:16:00Z">
        <w:r w:rsidR="00247685">
          <w:t xml:space="preserve">Employee </w:t>
        </w:r>
      </w:ins>
      <w:r w:rsidRPr="00437FE1">
        <w:t>Job Information</w:t>
      </w:r>
      <w:ins w:id="163" w:author="Author" w:date="2018-02-25T11:25:00Z">
        <w:r w:rsidR="00247685">
          <w:t xml:space="preserve"> (</w:t>
        </w:r>
      </w:ins>
      <w:ins w:id="164" w:author="Author" w:date="2018-02-25T11:26:00Z">
        <w:r w:rsidR="00247685">
          <w:t>O</w:t>
        </w:r>
      </w:ins>
      <w:ins w:id="165" w:author="Author" w:date="2018-02-25T11:25:00Z">
        <w:r w:rsidR="00247685">
          <w:t>ptional)</w:t>
        </w:r>
      </w:ins>
      <w:bookmarkEnd w:id="161"/>
    </w:p>
    <w:p w14:paraId="70D471C0" w14:textId="77777777" w:rsidR="000A138C" w:rsidRPr="00121F36" w:rsidRDefault="000A138C" w:rsidP="000A138C">
      <w:pPr>
        <w:pStyle w:val="SAPKeyblockTitle"/>
      </w:pPr>
      <w:r w:rsidRPr="00121F36">
        <w:t>Use</w:t>
      </w:r>
    </w:p>
    <w:p w14:paraId="62200C0D" w14:textId="298A3EB7" w:rsidR="00852CAE" w:rsidRDefault="00852CAE" w:rsidP="009F3474">
      <w:pPr>
        <w:rPr>
          <w:ins w:id="166" w:author="Author" w:date="2018-02-25T11:26:00Z"/>
        </w:rPr>
      </w:pPr>
      <w:ins w:id="167" w:author="Author" w:date="2018-02-25T11:26:00Z">
        <w:r>
          <w:t>I</w:t>
        </w:r>
      </w:ins>
      <w:ins w:id="168" w:author="Author" w:date="2018-02-25T11:27:00Z">
        <w:r>
          <w:t>n</w:t>
        </w:r>
      </w:ins>
      <w:ins w:id="169" w:author="Author" w:date="2018-02-25T11:26:00Z">
        <w:r>
          <w:t xml:space="preserve"> case an employee</w:t>
        </w:r>
      </w:ins>
      <w:ins w:id="170" w:author="Author" w:date="2018-02-25T11:27:00Z">
        <w:r>
          <w:t>,</w:t>
        </w:r>
      </w:ins>
      <w:ins w:id="171" w:author="Author" w:date="2018-02-25T11:26:00Z">
        <w:r>
          <w:t xml:space="preserve"> who wants to apply for a concurrent employment within</w:t>
        </w:r>
      </w:ins>
      <w:ins w:id="172" w:author="Author" w:date="2018-02-25T11:27:00Z">
        <w:r>
          <w:t xml:space="preserve"> the same company is already a full-time employee of that company, </w:t>
        </w:r>
      </w:ins>
      <w:ins w:id="173" w:author="Author" w:date="2018-02-25T11:28:00Z">
        <w:r>
          <w:t>the HR Administrator needs to perform</w:t>
        </w:r>
        <w:r w:rsidRPr="00852CAE">
          <w:t xml:space="preserve"> </w:t>
        </w:r>
        <w:r>
          <w:t>changes in the employee’s job information.</w:t>
        </w:r>
      </w:ins>
    </w:p>
    <w:p w14:paraId="05C3041A" w14:textId="48E99C71" w:rsidR="00112D43" w:rsidDel="00852CAE" w:rsidRDefault="009F3474" w:rsidP="009F3474">
      <w:pPr>
        <w:rPr>
          <w:del w:id="174" w:author="Author" w:date="2018-02-25T11:29:00Z"/>
        </w:rPr>
      </w:pPr>
      <w:del w:id="175" w:author="Author" w:date="2018-02-25T11:29:00Z">
        <w:r w:rsidDel="00852CAE">
          <w:delText>In order that an employee can apply for a concurrent employment</w:delText>
        </w:r>
        <w:r w:rsidR="00AB0655" w:rsidDel="00852CAE">
          <w:delText xml:space="preserve"> within the same company</w:delText>
        </w:r>
        <w:r w:rsidDel="00852CAE">
          <w:delText>, he or she needs to be a part-time employee</w:delText>
        </w:r>
        <w:r w:rsidR="00AA6131" w:rsidDel="00852CAE">
          <w:delText xml:space="preserve"> in his or her first employment. With other words,</w:delText>
        </w:r>
        <w:r w:rsidDel="00852CAE">
          <w:delText xml:space="preserve"> field </w:delText>
        </w:r>
        <w:r w:rsidRPr="009F3474" w:rsidDel="00852CAE">
          <w:rPr>
            <w:rStyle w:val="SAPScreenElement"/>
          </w:rPr>
          <w:delText>FTE</w:delText>
        </w:r>
        <w:r w:rsidDel="00852CAE">
          <w:delText xml:space="preserve"> </w:delText>
        </w:r>
        <w:r w:rsidR="00AB0655" w:rsidDel="00852CAE">
          <w:delText xml:space="preserve">in his or her already existing job information record </w:delText>
        </w:r>
        <w:r w:rsidDel="00852CAE">
          <w:delText>needs to be less than 1. If this is not the case, the existing employment record needs to be adapted</w:delText>
        </w:r>
        <w:r w:rsidR="000A138C" w:rsidRPr="00121F36" w:rsidDel="00852CAE">
          <w:delText>.</w:delText>
        </w:r>
        <w:r w:rsidDel="00852CAE">
          <w:delText xml:space="preserve"> </w:delText>
        </w:r>
      </w:del>
    </w:p>
    <w:p w14:paraId="211CC817" w14:textId="22016825" w:rsidR="000A138C" w:rsidDel="00852CAE" w:rsidRDefault="00112D43" w:rsidP="009F3474">
      <w:pPr>
        <w:rPr>
          <w:del w:id="176" w:author="Author" w:date="2018-02-25T11:29:00Z"/>
        </w:rPr>
      </w:pPr>
      <w:del w:id="177" w:author="Author" w:date="2018-02-25T11:29:00Z">
        <w:r w:rsidDel="00852CAE">
          <w:delText>Before adding a concurrent employ</w:delText>
        </w:r>
        <w:r w:rsidR="006F611C" w:rsidDel="00852CAE">
          <w:delText>ment</w:delText>
        </w:r>
        <w:r w:rsidDel="00852CAE">
          <w:delText xml:space="preserve"> for an employee, the HR Administrator </w:delText>
        </w:r>
        <w:r w:rsidR="006F611C" w:rsidDel="00852CAE">
          <w:delText xml:space="preserve">must </w:delText>
        </w:r>
        <w:r w:rsidDel="00852CAE">
          <w:delText xml:space="preserve">check the value of field </w:delText>
        </w:r>
        <w:r w:rsidRPr="003407CD" w:rsidDel="00852CAE">
          <w:rPr>
            <w:rStyle w:val="SAPScreenElement"/>
          </w:rPr>
          <w:delText>FTE</w:delText>
        </w:r>
        <w:r w:rsidDel="00852CAE">
          <w:delText xml:space="preserve"> for that employee</w:delText>
        </w:r>
        <w:r w:rsidR="006F611C" w:rsidDel="00852CAE">
          <w:delText>. If the value is already 1, he or she</w:delText>
        </w:r>
        <w:r w:rsidDel="00852CAE">
          <w:delText xml:space="preserve"> </w:delText>
        </w:r>
        <w:r w:rsidR="006F611C" w:rsidDel="00852CAE">
          <w:delText xml:space="preserve">needs to </w:delText>
        </w:r>
        <w:r w:rsidR="009F3474" w:rsidDel="00852CAE">
          <w:delText>perform a change in the job information of the employee. This is sketched in the following.</w:delText>
        </w:r>
      </w:del>
    </w:p>
    <w:p w14:paraId="094BFC5E" w14:textId="486C0204" w:rsidR="009F3474" w:rsidRPr="00A06A15" w:rsidDel="00D02CBF" w:rsidRDefault="009F3474" w:rsidP="00437FE1">
      <w:pPr>
        <w:pStyle w:val="SAPNoteHeading"/>
        <w:ind w:left="450"/>
        <w:rPr>
          <w:del w:id="178" w:author="Author" w:date="2018-02-22T13:52:00Z"/>
          <w:strike/>
          <w:rPrChange w:id="179" w:author="Author" w:date="2018-02-13T12:13:00Z">
            <w:rPr>
              <w:del w:id="180" w:author="Author" w:date="2018-02-22T13:52:00Z"/>
            </w:rPr>
          </w:rPrChange>
        </w:rPr>
      </w:pPr>
      <w:commentRangeStart w:id="181"/>
      <w:commentRangeStart w:id="182"/>
      <w:del w:id="183" w:author="Author" w:date="2018-02-22T13:52:00Z">
        <w:r w:rsidRPr="00A06A15" w:rsidDel="00D02CBF">
          <w:rPr>
            <w:strike/>
            <w:noProof/>
            <w:rPrChange w:id="184" w:author="Author" w:date="2018-02-13T12:13:00Z">
              <w:rPr>
                <w:noProof/>
              </w:rPr>
            </w:rPrChange>
          </w:rPr>
          <w:drawing>
            <wp:inline distT="0" distB="0" distL="0" distR="0" wp14:anchorId="59F16FB2" wp14:editId="1E56F8E7">
              <wp:extent cx="228600" cy="228600"/>
              <wp:effectExtent l="0" t="0" r="0" b="0"/>
              <wp:docPr id="2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06A15" w:rsidDel="00D02CBF">
          <w:rPr>
            <w:strike/>
            <w:rPrChange w:id="185" w:author="Author" w:date="2018-02-13T12:13:00Z">
              <w:rPr/>
            </w:rPrChange>
          </w:rPr>
          <w:delText> Recommendation</w:delText>
        </w:r>
      </w:del>
    </w:p>
    <w:p w14:paraId="6137DE25" w14:textId="25AA624A" w:rsidR="009F3474" w:rsidRPr="00A06A15" w:rsidDel="00D02CBF" w:rsidRDefault="009F3474" w:rsidP="00437FE1">
      <w:pPr>
        <w:ind w:left="450"/>
        <w:rPr>
          <w:del w:id="186" w:author="Author" w:date="2018-02-22T13:52:00Z"/>
          <w:strike/>
          <w:rPrChange w:id="187" w:author="Author" w:date="2018-02-13T12:13:00Z">
            <w:rPr>
              <w:del w:id="188" w:author="Author" w:date="2018-02-22T13:52:00Z"/>
            </w:rPr>
          </w:rPrChange>
        </w:rPr>
      </w:pPr>
      <w:del w:id="189" w:author="Author" w:date="2018-02-22T13:52:00Z">
        <w:r w:rsidRPr="00A06A15" w:rsidDel="00D02CBF">
          <w:rPr>
            <w:strike/>
            <w:rPrChange w:id="190" w:author="Author" w:date="2018-02-13T12:13:00Z">
              <w:rPr/>
            </w:rPrChange>
          </w:rPr>
          <w:delText xml:space="preserve">For a detailed description of changing the job information of an employee refer to test script of scope item </w:delText>
        </w:r>
        <w:r w:rsidRPr="00A06A15" w:rsidDel="00D02CBF">
          <w:rPr>
            <w:rStyle w:val="SAPTextReference"/>
            <w:strike/>
            <w:rPrChange w:id="191" w:author="Author" w:date="2018-02-13T12:13:00Z">
              <w:rPr>
                <w:rStyle w:val="SAPTextReference"/>
              </w:rPr>
            </w:rPrChange>
          </w:rPr>
          <w:delText>Take Action: Job Change/Transfer/Pay Rate Change</w:delText>
        </w:r>
        <w:r w:rsidR="00FB1C77" w:rsidRPr="00A06A15" w:rsidDel="00D02CBF">
          <w:rPr>
            <w:rStyle w:val="SAPTextReference"/>
            <w:strike/>
            <w:rPrChange w:id="192" w:author="Author" w:date="2018-02-13T12:13:00Z">
              <w:rPr>
                <w:rStyle w:val="SAPTextReference"/>
              </w:rPr>
            </w:rPrChange>
          </w:rPr>
          <w:delText xml:space="preserve"> (FJ1)</w:delText>
        </w:r>
        <w:r w:rsidRPr="00A06A15" w:rsidDel="00D02CBF">
          <w:rPr>
            <w:strike/>
            <w:rPrChange w:id="193" w:author="Author" w:date="2018-02-13T12:13:00Z">
              <w:rPr/>
            </w:rPrChange>
          </w:rPr>
          <w:delText xml:space="preserve">, chapter </w:delText>
        </w:r>
        <w:r w:rsidRPr="00A06A15" w:rsidDel="00D02CBF">
          <w:rPr>
            <w:rStyle w:val="SAPTextReference"/>
            <w:strike/>
            <w:rPrChange w:id="194" w:author="Author" w:date="2018-02-13T12:13:00Z">
              <w:rPr>
                <w:rStyle w:val="SAPTextReference"/>
              </w:rPr>
            </w:rPrChange>
          </w:rPr>
          <w:delText>Take Action: Job Change</w:delText>
        </w:r>
        <w:r w:rsidRPr="00A06A15" w:rsidDel="00D02CBF">
          <w:rPr>
            <w:strike/>
            <w:rPrChange w:id="195" w:author="Author" w:date="2018-02-13T12:13:00Z">
              <w:rPr/>
            </w:rPrChange>
          </w:rPr>
          <w:delText>.</w:delText>
        </w:r>
        <w:commentRangeEnd w:id="181"/>
        <w:r w:rsidR="009309F4" w:rsidRPr="00A06A15" w:rsidDel="00D02CBF">
          <w:rPr>
            <w:rStyle w:val="CommentReference"/>
            <w:strike/>
            <w:rPrChange w:id="196" w:author="Author" w:date="2018-02-13T12:13:00Z">
              <w:rPr>
                <w:rStyle w:val="CommentReference"/>
              </w:rPr>
            </w:rPrChange>
          </w:rPr>
          <w:commentReference w:id="181"/>
        </w:r>
        <w:commentRangeEnd w:id="182"/>
        <w:r w:rsidR="00A06A15" w:rsidRPr="00A06A15" w:rsidDel="00D02CBF">
          <w:rPr>
            <w:rStyle w:val="CommentReference"/>
            <w:strike/>
            <w:rPrChange w:id="197" w:author="Author" w:date="2018-02-13T12:13:00Z">
              <w:rPr>
                <w:rStyle w:val="CommentReference"/>
              </w:rPr>
            </w:rPrChange>
          </w:rPr>
          <w:commentReference w:id="182"/>
        </w:r>
      </w:del>
    </w:p>
    <w:p w14:paraId="1AF377B8" w14:textId="77777777" w:rsidR="00437FE1" w:rsidRPr="00CE5BBE" w:rsidRDefault="00437FE1" w:rsidP="00437FE1">
      <w:pPr>
        <w:ind w:left="450"/>
      </w:pPr>
      <w:r w:rsidRPr="00EC36D1">
        <w:rPr>
          <w:noProof/>
        </w:rPr>
        <w:drawing>
          <wp:inline distT="0" distB="0" distL="0" distR="0" wp14:anchorId="24CE70B4" wp14:editId="1EC671B3">
            <wp:extent cx="228600" cy="228600"/>
            <wp:effectExtent l="0" t="0" r="0" b="0"/>
            <wp:docPr id="2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E5BBE">
        <w:t> </w:t>
      </w:r>
      <w:r w:rsidRPr="00AB0EA9">
        <w:rPr>
          <w:rFonts w:ascii="BentonSans Regular" w:hAnsi="BentonSans Regular"/>
          <w:color w:val="666666"/>
          <w:sz w:val="22"/>
        </w:rPr>
        <w:t>Note</w:t>
      </w:r>
    </w:p>
    <w:p w14:paraId="3667D11E" w14:textId="56CEC81D" w:rsidR="00437FE1" w:rsidRPr="00121F36" w:rsidRDefault="00437FE1" w:rsidP="00437FE1">
      <w:pPr>
        <w:ind w:left="450"/>
        <w:rPr>
          <w:szCs w:val="18"/>
        </w:rPr>
      </w:pPr>
      <w:r>
        <w:rPr>
          <w:lang w:eastAsia="de-DE"/>
        </w:rPr>
        <w:t xml:space="preserve">In case for the country of the employee’s employment no appropriate event reason is </w:t>
      </w:r>
      <w:del w:id="198" w:author="Author" w:date="2018-02-13T11:48:00Z">
        <w:r w:rsidDel="009309F4">
          <w:rPr>
            <w:lang w:eastAsia="de-DE"/>
          </w:rPr>
          <w:delText xml:space="preserve">delivered </w:delText>
        </w:r>
      </w:del>
      <w:ins w:id="199" w:author="Author" w:date="2018-02-13T11:48:00Z">
        <w:r w:rsidR="009309F4">
          <w:rPr>
            <w:lang w:eastAsia="de-DE"/>
          </w:rPr>
          <w:t xml:space="preserve">available </w:t>
        </w:r>
      </w:ins>
      <w:r>
        <w:rPr>
          <w:lang w:eastAsia="de-DE"/>
        </w:rPr>
        <w:t>for event</w:t>
      </w:r>
      <w:r w:rsidRPr="00A1304A">
        <w:rPr>
          <w:rStyle w:val="SAPUserEntry"/>
        </w:rPr>
        <w:t xml:space="preserve"> Job Change</w:t>
      </w:r>
      <w:r>
        <w:rPr>
          <w:lang w:eastAsia="de-DE"/>
        </w:rPr>
        <w:t>, use another event and event reason fitting to your requirements.</w:t>
      </w:r>
    </w:p>
    <w:p w14:paraId="6834DF36" w14:textId="77777777" w:rsidR="000A138C" w:rsidRPr="00121F36" w:rsidRDefault="000A138C" w:rsidP="000A138C">
      <w:pPr>
        <w:pStyle w:val="SAPKeyblockTitle"/>
      </w:pPr>
      <w:r w:rsidRPr="00121F36">
        <w:lastRenderedPageBreak/>
        <w:t>Procedure</w:t>
      </w:r>
    </w:p>
    <w:p w14:paraId="4F64180C" w14:textId="7E9D69AC" w:rsidR="000A138C" w:rsidRDefault="000A138C">
      <w:pPr>
        <w:pStyle w:val="ListNumber"/>
        <w:numPr>
          <w:ilvl w:val="0"/>
          <w:numId w:val="41"/>
        </w:numPr>
        <w:pPrChange w:id="200" w:author="Author" w:date="2018-02-25T11:29:00Z">
          <w:pPr>
            <w:pStyle w:val="ListNumber"/>
          </w:pPr>
        </w:pPrChange>
      </w:pPr>
      <w:r w:rsidRPr="00121F36">
        <w:t xml:space="preserve">Log on to </w:t>
      </w:r>
      <w:r w:rsidRPr="00203C91">
        <w:rPr>
          <w:rStyle w:val="SAPTextReference"/>
        </w:rPr>
        <w:t>Employee Central</w:t>
      </w:r>
      <w:r w:rsidRPr="00121F36" w:rsidDel="00486271">
        <w:t xml:space="preserve"> </w:t>
      </w:r>
      <w:r w:rsidRPr="00121F36">
        <w:t xml:space="preserve">as </w:t>
      </w:r>
      <w:r w:rsidRPr="00F67CDC">
        <w:rPr>
          <w:szCs w:val="18"/>
        </w:rPr>
        <w:t>HR Administrator</w:t>
      </w:r>
      <w:r w:rsidRPr="00121F36">
        <w:t xml:space="preserve">. </w:t>
      </w:r>
    </w:p>
    <w:p w14:paraId="19B97D71" w14:textId="59A99519" w:rsidR="000A138C" w:rsidRDefault="00FB1C77" w:rsidP="000A138C">
      <w:pPr>
        <w:pStyle w:val="ListNumber"/>
      </w:pPr>
      <w:r>
        <w:t>Search for the employee, whose job information you need to change.</w:t>
      </w:r>
    </w:p>
    <w:p w14:paraId="455A8F18" w14:textId="506F33ED" w:rsidR="001540EF" w:rsidRPr="002D15FD" w:rsidRDefault="00FB1C77" w:rsidP="000A138C">
      <w:pPr>
        <w:pStyle w:val="ListNumber"/>
        <w:rPr>
          <w:rStyle w:val="SAPScreenElement"/>
          <w:rFonts w:ascii="BentonSans Book" w:hAnsi="BentonSans Book"/>
          <w:color w:val="auto"/>
        </w:rPr>
      </w:pPr>
      <w:r>
        <w:t xml:space="preserve">On the </w:t>
      </w:r>
      <w:r w:rsidRPr="00FB1C77">
        <w:rPr>
          <w:rStyle w:val="SAPScreenElement"/>
        </w:rPr>
        <w:t>Employee Files</w:t>
      </w:r>
      <w:r>
        <w:t xml:space="preserve"> page of the employee, s</w:t>
      </w:r>
      <w:r w:rsidRPr="00B4202C">
        <w:t xml:space="preserve">elect </w:t>
      </w:r>
      <w:r w:rsidRPr="00C61233">
        <w:rPr>
          <w:rFonts w:cs="Arial"/>
          <w:bCs/>
        </w:rPr>
        <w:t xml:space="preserve">the </w:t>
      </w:r>
      <w:del w:id="201" w:author="Author" w:date="2018-03-07T10:43:00Z">
        <w:r w:rsidRPr="00C61233" w:rsidDel="007E34FD">
          <w:rPr>
            <w:rStyle w:val="SAPScreenElement"/>
          </w:rPr>
          <w:delText xml:space="preserve">Take </w:delText>
        </w:r>
      </w:del>
      <w:r w:rsidRPr="00C61233">
        <w:rPr>
          <w:rStyle w:val="SAPScreenElement"/>
        </w:rPr>
        <w:t>Action</w:t>
      </w:r>
      <w:ins w:id="202" w:author="Author" w:date="2018-03-07T10:43:00Z">
        <w:r w:rsidR="007E34FD">
          <w:rPr>
            <w:rStyle w:val="SAPScreenElement"/>
          </w:rPr>
          <w:t>s</w:t>
        </w:r>
      </w:ins>
      <w:r w:rsidRPr="00C61233">
        <w:rPr>
          <w:rFonts w:cs="Arial"/>
          <w:bCs/>
        </w:rPr>
        <w:t xml:space="preserve"> </w:t>
      </w:r>
      <w:r w:rsidRPr="008E6DA3">
        <w:t xml:space="preserve">button </w:t>
      </w:r>
      <w:r>
        <w:t xml:space="preserve">located in the top right corner of the screen </w:t>
      </w:r>
      <w:r w:rsidRPr="00C61233">
        <w:rPr>
          <w:rFonts w:cs="Arial"/>
          <w:bCs/>
        </w:rPr>
        <w:t>and from the value list</w:t>
      </w:r>
      <w:r>
        <w:t>,</w:t>
      </w:r>
      <w:r w:rsidRPr="008E6DA3">
        <w:t xml:space="preserve"> </w:t>
      </w:r>
      <w:r>
        <w:t>which</w:t>
      </w:r>
      <w:r w:rsidRPr="008E6DA3">
        <w:t xml:space="preserve"> appears</w:t>
      </w:r>
      <w:r>
        <w:t>,</w:t>
      </w:r>
      <w:r w:rsidRPr="00C61233">
        <w:rPr>
          <w:rFonts w:cs="Arial"/>
          <w:bCs/>
        </w:rPr>
        <w:t xml:space="preserve"> select </w:t>
      </w:r>
      <w:r w:rsidRPr="00C61233">
        <w:rPr>
          <w:rStyle w:val="SAPScreenElement"/>
        </w:rPr>
        <w:t>Change Job and Compensation Info</w:t>
      </w:r>
      <w:r>
        <w:rPr>
          <w:rStyle w:val="SAPScreenElement"/>
        </w:rPr>
        <w:t>.</w:t>
      </w:r>
    </w:p>
    <w:p w14:paraId="59C9BC64" w14:textId="5168BBD7" w:rsidR="00FB1C77" w:rsidRPr="002D15FD" w:rsidRDefault="001540EF" w:rsidP="000A138C">
      <w:pPr>
        <w:pStyle w:val="ListNumber"/>
        <w:rPr>
          <w:rStyle w:val="SAPScreenElement"/>
          <w:rFonts w:ascii="BentonSans Book" w:hAnsi="BentonSans Book"/>
          <w:color w:val="auto"/>
        </w:rPr>
      </w:pPr>
      <w:r>
        <w:t xml:space="preserve">In the </w:t>
      </w:r>
      <w:r>
        <w:rPr>
          <w:rStyle w:val="SAPScreenElement"/>
        </w:rPr>
        <w:t>You May Also Change</w:t>
      </w:r>
      <w:r>
        <w:t xml:space="preserve"> block</w:t>
      </w:r>
      <w:r w:rsidRPr="001540EF">
        <w:t xml:space="preserve"> </w:t>
      </w:r>
      <w:r>
        <w:t>of t</w:t>
      </w:r>
      <w:r w:rsidRPr="00C61233">
        <w:t xml:space="preserve">he </w:t>
      </w:r>
      <w:r w:rsidRPr="00C61233">
        <w:rPr>
          <w:rStyle w:val="SAPScreenElement"/>
        </w:rPr>
        <w:t>Change Job and Compensation Info</w:t>
      </w:r>
      <w:r w:rsidRPr="00C61233" w:rsidDel="001E65D4">
        <w:rPr>
          <w:rStyle w:val="SAPScreenElement"/>
        </w:rPr>
        <w:t xml:space="preserve"> </w:t>
      </w:r>
      <w:r>
        <w:t xml:space="preserve">dialog box, flag the </w:t>
      </w:r>
      <w:r>
        <w:rPr>
          <w:rStyle w:val="SAPScreenElement"/>
        </w:rPr>
        <w:t>Job Information</w:t>
      </w:r>
      <w:r>
        <w:t xml:space="preserve"> check box.</w:t>
      </w:r>
      <w:r>
        <w:rPr>
          <w:rStyle w:val="SAPScreenElement"/>
        </w:rPr>
        <w:t xml:space="preserve"> </w:t>
      </w:r>
    </w:p>
    <w:p w14:paraId="1B4B3A4D" w14:textId="2CCBEFD8" w:rsidR="005C5AC2" w:rsidRPr="002D15FD" w:rsidRDefault="005C5AC2" w:rsidP="002D15FD">
      <w:pPr>
        <w:pStyle w:val="ListNumber"/>
        <w:numPr>
          <w:ilvl w:val="0"/>
          <w:numId w:val="0"/>
        </w:numPr>
        <w:ind w:left="720"/>
        <w:rPr>
          <w:rFonts w:ascii="BentonSans Regular" w:hAnsi="BentonSans Regular"/>
          <w:color w:val="666666"/>
          <w:sz w:val="22"/>
        </w:rPr>
      </w:pPr>
      <w:r>
        <w:rPr>
          <w:noProof/>
        </w:rPr>
        <w:drawing>
          <wp:inline distT="0" distB="0" distL="0" distR="0" wp14:anchorId="4BC9E461" wp14:editId="0B35DF80">
            <wp:extent cx="225425" cy="225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5FD">
        <w:rPr>
          <w:rFonts w:ascii="BentonSans Regular" w:hAnsi="BentonSans Regular"/>
          <w:color w:val="666666"/>
          <w:sz w:val="22"/>
        </w:rPr>
        <w:t>Note</w:t>
      </w:r>
    </w:p>
    <w:p w14:paraId="17CAA273" w14:textId="799A8D4A" w:rsidR="005C5AC2" w:rsidRDefault="005C5AC2" w:rsidP="00C5181D">
      <w:pPr>
        <w:pStyle w:val="ListNumber"/>
        <w:numPr>
          <w:ilvl w:val="0"/>
          <w:numId w:val="0"/>
        </w:numPr>
        <w:ind w:left="720"/>
      </w:pPr>
      <w:r>
        <w:t>Most likely the reduction of the job from full-time to part-time</w:t>
      </w:r>
      <w:r w:rsidRPr="00C61233">
        <w:rPr>
          <w:rFonts w:cs="Arial"/>
          <w:bCs/>
        </w:rPr>
        <w:t xml:space="preserve"> is accompanied by </w:t>
      </w:r>
      <w:r>
        <w:rPr>
          <w:rFonts w:cs="Arial"/>
          <w:bCs/>
        </w:rPr>
        <w:t xml:space="preserve">a </w:t>
      </w:r>
      <w:r w:rsidRPr="00C61233">
        <w:rPr>
          <w:rFonts w:cs="Arial"/>
          <w:bCs/>
        </w:rPr>
        <w:t>compensation change</w:t>
      </w:r>
      <w:r w:rsidR="00C5181D">
        <w:rPr>
          <w:rFonts w:cs="Arial"/>
          <w:bCs/>
        </w:rPr>
        <w:t>.</w:t>
      </w:r>
      <w:r>
        <w:rPr>
          <w:rFonts w:cs="Arial"/>
          <w:bCs/>
        </w:rPr>
        <w:t xml:space="preserve"> </w:t>
      </w:r>
      <w:r w:rsidR="00C5181D">
        <w:rPr>
          <w:rFonts w:cs="Arial"/>
          <w:bCs/>
        </w:rPr>
        <w:t>T</w:t>
      </w:r>
      <w:r>
        <w:rPr>
          <w:rFonts w:cs="Arial"/>
          <w:bCs/>
        </w:rPr>
        <w:t>herefore</w:t>
      </w:r>
      <w:r w:rsidR="00C5181D">
        <w:rPr>
          <w:rFonts w:cs="Arial"/>
          <w:bCs/>
        </w:rPr>
        <w:t>,</w:t>
      </w:r>
      <w:r>
        <w:rPr>
          <w:rFonts w:cs="Arial"/>
          <w:bCs/>
        </w:rPr>
        <w:t xml:space="preserve"> </w:t>
      </w:r>
      <w:r>
        <w:t xml:space="preserve">flag the </w:t>
      </w:r>
      <w:r>
        <w:rPr>
          <w:rStyle w:val="SAPScreenElement"/>
        </w:rPr>
        <w:t>Compensation Information</w:t>
      </w:r>
      <w:r>
        <w:t xml:space="preserve"> check box, too</w:t>
      </w:r>
      <w:r w:rsidR="00C5181D">
        <w:t>, to obtain the compensation-related fields to be maintained</w:t>
      </w:r>
      <w:r>
        <w:rPr>
          <w:rFonts w:cs="Arial"/>
          <w:bCs/>
        </w:rPr>
        <w:t xml:space="preserve">. </w:t>
      </w:r>
    </w:p>
    <w:p w14:paraId="79611607" w14:textId="2BE44E20" w:rsidR="001540EF" w:rsidRPr="00121F36" w:rsidRDefault="001540EF" w:rsidP="000A138C">
      <w:pPr>
        <w:pStyle w:val="ListNumber"/>
      </w:pPr>
      <w:r>
        <w:t xml:space="preserve">In the </w:t>
      </w:r>
      <w:r w:rsidRPr="00C61233">
        <w:rPr>
          <w:rStyle w:val="SAPScreenElement"/>
        </w:rPr>
        <w:t xml:space="preserve">When </w:t>
      </w:r>
      <w:r>
        <w:rPr>
          <w:rStyle w:val="SAPScreenElement"/>
        </w:rPr>
        <w:t>would</w:t>
      </w:r>
      <w:r w:rsidRPr="00C61233">
        <w:rPr>
          <w:rStyle w:val="SAPScreenElement"/>
        </w:rPr>
        <w:t xml:space="preserve"> you </w:t>
      </w:r>
      <w:r>
        <w:rPr>
          <w:rStyle w:val="SAPScreenElement"/>
        </w:rPr>
        <w:t xml:space="preserve">like your changes to take effect? </w:t>
      </w:r>
      <w:r w:rsidRPr="002D15FD">
        <w:t>field</w:t>
      </w:r>
      <w:r w:rsidR="002D15FD">
        <w:t>,</w:t>
      </w:r>
      <w:r>
        <w:t xml:space="preserve"> enter</w:t>
      </w:r>
      <w:r w:rsidRPr="002D15FD">
        <w:t xml:space="preserve"> the </w:t>
      </w:r>
      <w:r>
        <w:t>effective date of change.</w:t>
      </w:r>
    </w:p>
    <w:p w14:paraId="35D9917E" w14:textId="24119402" w:rsidR="000A138C" w:rsidRDefault="001540EF" w:rsidP="000A138C">
      <w:pPr>
        <w:pStyle w:val="ListNumber"/>
      </w:pPr>
      <w:r>
        <w:t>In the upcoming fields</w:t>
      </w:r>
      <w:r w:rsidR="00FB1C77" w:rsidRPr="00C61233">
        <w:t>.</w:t>
      </w:r>
      <w:r w:rsidR="000A138C">
        <w:t xml:space="preserve"> </w:t>
      </w:r>
      <w:r w:rsidR="000A138C" w:rsidRPr="00121F36">
        <w:t>make the following entries:</w:t>
      </w:r>
    </w:p>
    <w:tbl>
      <w:tblPr>
        <w:tblW w:w="14088" w:type="dxa"/>
        <w:tblInd w:w="39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08"/>
        <w:gridCol w:w="6660"/>
        <w:gridCol w:w="5220"/>
      </w:tblGrid>
      <w:tr w:rsidR="001540EF" w:rsidRPr="00121F36" w14:paraId="7871F38D" w14:textId="79D8D681" w:rsidTr="002D15FD">
        <w:trPr>
          <w:tblHeader/>
        </w:trPr>
        <w:tc>
          <w:tcPr>
            <w:tcW w:w="2208" w:type="dxa"/>
            <w:tcBorders>
              <w:top w:val="single" w:sz="8" w:space="0" w:color="999999"/>
              <w:left w:val="single" w:sz="8" w:space="0" w:color="999999"/>
              <w:bottom w:val="single" w:sz="8" w:space="0" w:color="999999"/>
              <w:right w:val="single" w:sz="8" w:space="0" w:color="999999"/>
            </w:tcBorders>
            <w:shd w:val="clear" w:color="auto" w:fill="999999"/>
            <w:hideMark/>
          </w:tcPr>
          <w:p w14:paraId="59A79FD5" w14:textId="77777777" w:rsidR="001540EF" w:rsidRPr="00121F36" w:rsidRDefault="001540EF" w:rsidP="009E30FD">
            <w:pPr>
              <w:pStyle w:val="SAPTableHeader"/>
              <w:keepLines w:val="0"/>
            </w:pPr>
            <w:r w:rsidRPr="00121F36">
              <w:t>Field Name</w:t>
            </w:r>
          </w:p>
        </w:tc>
        <w:tc>
          <w:tcPr>
            <w:tcW w:w="6660" w:type="dxa"/>
            <w:tcBorders>
              <w:top w:val="single" w:sz="8" w:space="0" w:color="999999"/>
              <w:left w:val="single" w:sz="8" w:space="0" w:color="999999"/>
              <w:bottom w:val="single" w:sz="8" w:space="0" w:color="999999"/>
              <w:right w:val="single" w:sz="8" w:space="0" w:color="999999"/>
            </w:tcBorders>
            <w:shd w:val="clear" w:color="auto" w:fill="999999"/>
            <w:hideMark/>
          </w:tcPr>
          <w:p w14:paraId="67F9E278" w14:textId="77777777" w:rsidR="001540EF" w:rsidRPr="00121F36" w:rsidRDefault="001540EF" w:rsidP="009E30FD">
            <w:pPr>
              <w:pStyle w:val="SAPTableHeader"/>
              <w:keepLines w:val="0"/>
            </w:pPr>
            <w:r w:rsidRPr="00121F36">
              <w:t>User Action and Values</w:t>
            </w:r>
          </w:p>
        </w:tc>
        <w:tc>
          <w:tcPr>
            <w:tcW w:w="5220" w:type="dxa"/>
            <w:tcBorders>
              <w:top w:val="single" w:sz="8" w:space="0" w:color="999999"/>
              <w:left w:val="single" w:sz="8" w:space="0" w:color="999999"/>
              <w:bottom w:val="single" w:sz="8" w:space="0" w:color="999999"/>
              <w:right w:val="single" w:sz="8" w:space="0" w:color="999999"/>
            </w:tcBorders>
            <w:shd w:val="clear" w:color="auto" w:fill="999999"/>
          </w:tcPr>
          <w:p w14:paraId="0EA9FA31" w14:textId="3E326F68" w:rsidR="001540EF" w:rsidRPr="00121F36" w:rsidRDefault="001540EF" w:rsidP="009E30FD">
            <w:pPr>
              <w:pStyle w:val="SAPTableHeader"/>
              <w:keepLines w:val="0"/>
            </w:pPr>
            <w:r>
              <w:t>Comment</w:t>
            </w:r>
          </w:p>
        </w:tc>
      </w:tr>
      <w:tr w:rsidR="001540EF" w:rsidRPr="00121F36" w14:paraId="38A57079" w14:textId="28B64982" w:rsidTr="002D15FD">
        <w:tc>
          <w:tcPr>
            <w:tcW w:w="2208" w:type="dxa"/>
            <w:tcBorders>
              <w:top w:val="single" w:sz="8" w:space="0" w:color="999999"/>
              <w:left w:val="single" w:sz="8" w:space="0" w:color="999999"/>
              <w:bottom w:val="single" w:sz="8" w:space="0" w:color="999999"/>
              <w:right w:val="single" w:sz="8" w:space="0" w:color="999999"/>
            </w:tcBorders>
          </w:tcPr>
          <w:p w14:paraId="0862D2E7" w14:textId="0B4AA595" w:rsidR="001540EF" w:rsidRPr="002A01B1" w:rsidRDefault="001540EF" w:rsidP="009E30FD">
            <w:r w:rsidRPr="00C61233">
              <w:rPr>
                <w:rStyle w:val="SAPScreenElement"/>
              </w:rPr>
              <w:t>Event</w:t>
            </w:r>
          </w:p>
        </w:tc>
        <w:tc>
          <w:tcPr>
            <w:tcW w:w="6660" w:type="dxa"/>
            <w:tcBorders>
              <w:top w:val="single" w:sz="8" w:space="0" w:color="999999"/>
              <w:left w:val="single" w:sz="8" w:space="0" w:color="999999"/>
              <w:bottom w:val="single" w:sz="8" w:space="0" w:color="999999"/>
              <w:right w:val="single" w:sz="8" w:space="0" w:color="999999"/>
            </w:tcBorders>
          </w:tcPr>
          <w:p w14:paraId="39B6E614" w14:textId="5E7F0344" w:rsidR="001540EF" w:rsidRPr="00D42A86" w:rsidRDefault="001540EF" w:rsidP="009E30FD">
            <w:pPr>
              <w:rPr>
                <w:rStyle w:val="SAPUserEntry"/>
              </w:rPr>
            </w:pPr>
            <w:r w:rsidRPr="00F42C3E">
              <w:t>select</w:t>
            </w:r>
            <w:r w:rsidRPr="00D42A86">
              <w:rPr>
                <w:rStyle w:val="SAPUserEntry"/>
              </w:rPr>
              <w:t xml:space="preserve"> Job Change </w:t>
            </w:r>
            <w:r w:rsidRPr="00D42A86">
              <w:t>from drop-down</w:t>
            </w:r>
          </w:p>
        </w:tc>
        <w:tc>
          <w:tcPr>
            <w:tcW w:w="5220" w:type="dxa"/>
            <w:tcBorders>
              <w:top w:val="single" w:sz="8" w:space="0" w:color="999999"/>
              <w:left w:val="single" w:sz="8" w:space="0" w:color="999999"/>
              <w:bottom w:val="single" w:sz="8" w:space="0" w:color="999999"/>
              <w:right w:val="single" w:sz="8" w:space="0" w:color="999999"/>
            </w:tcBorders>
          </w:tcPr>
          <w:p w14:paraId="742EB858" w14:textId="044011B3" w:rsidR="001540EF" w:rsidRPr="00C61233" w:rsidRDefault="001540EF" w:rsidP="009E30FD">
            <w:r>
              <w:rPr>
                <w:rFonts w:cs="Arial"/>
                <w:bCs/>
              </w:rPr>
              <w:t xml:space="preserve">Once you enter the </w:t>
            </w:r>
            <w:r>
              <w:rPr>
                <w:rStyle w:val="SAPScreenElement"/>
              </w:rPr>
              <w:t>Event</w:t>
            </w:r>
            <w:r>
              <w:rPr>
                <w:rFonts w:cs="Arial"/>
                <w:bCs/>
              </w:rPr>
              <w:t xml:space="preserve">, the </w:t>
            </w:r>
            <w:r>
              <w:rPr>
                <w:rStyle w:val="SAPScreenElement"/>
              </w:rPr>
              <w:t>Event Reason</w:t>
            </w:r>
            <w:r>
              <w:rPr>
                <w:rFonts w:cs="Arial"/>
                <w:bCs/>
              </w:rPr>
              <w:t xml:space="preserve"> can be selected.</w:t>
            </w:r>
          </w:p>
        </w:tc>
      </w:tr>
      <w:tr w:rsidR="001540EF" w:rsidRPr="00121F36" w14:paraId="214281DE" w14:textId="3F630A0B" w:rsidTr="002D15FD">
        <w:tc>
          <w:tcPr>
            <w:tcW w:w="2208" w:type="dxa"/>
            <w:tcBorders>
              <w:top w:val="single" w:sz="8" w:space="0" w:color="999999"/>
              <w:left w:val="single" w:sz="8" w:space="0" w:color="999999"/>
              <w:bottom w:val="single" w:sz="8" w:space="0" w:color="999999"/>
              <w:right w:val="single" w:sz="8" w:space="0" w:color="999999"/>
            </w:tcBorders>
          </w:tcPr>
          <w:p w14:paraId="3DD89851" w14:textId="29B48E1F" w:rsidR="001540EF" w:rsidRPr="002A01B1" w:rsidRDefault="001540EF" w:rsidP="009E30FD">
            <w:r w:rsidRPr="00C61233">
              <w:rPr>
                <w:rStyle w:val="SAPScreenElement"/>
              </w:rPr>
              <w:t>Event Reason</w:t>
            </w:r>
          </w:p>
        </w:tc>
        <w:tc>
          <w:tcPr>
            <w:tcW w:w="6660" w:type="dxa"/>
            <w:tcBorders>
              <w:top w:val="single" w:sz="8" w:space="0" w:color="999999"/>
              <w:left w:val="single" w:sz="8" w:space="0" w:color="999999"/>
              <w:bottom w:val="single" w:sz="8" w:space="0" w:color="999999"/>
              <w:right w:val="single" w:sz="8" w:space="0" w:color="999999"/>
            </w:tcBorders>
          </w:tcPr>
          <w:p w14:paraId="0579807A" w14:textId="7202549B" w:rsidR="001540EF" w:rsidRPr="00D42A86" w:rsidRDefault="001540EF" w:rsidP="00FB1C77">
            <w:pPr>
              <w:rPr>
                <w:rStyle w:val="SAPUserEntry"/>
              </w:rPr>
            </w:pPr>
            <w:r w:rsidRPr="00F42C3E">
              <w:t>select</w:t>
            </w:r>
            <w:r w:rsidRPr="00D42A86">
              <w:rPr>
                <w:rStyle w:val="SAPUserEntry"/>
              </w:rPr>
              <w:t xml:space="preserve"> Full-time to Part-time</w:t>
            </w:r>
            <w:r w:rsidRPr="00D42A86">
              <w:rPr>
                <w:b/>
              </w:rPr>
              <w:t xml:space="preserve"> </w:t>
            </w:r>
            <w:r w:rsidRPr="00D42A86">
              <w:rPr>
                <w:rStyle w:val="SAPUserEntry"/>
              </w:rPr>
              <w:t>(JOBFTPT)</w:t>
            </w:r>
            <w:r w:rsidRPr="00D42A86">
              <w:t xml:space="preserve"> from drop-down</w:t>
            </w:r>
          </w:p>
        </w:tc>
        <w:tc>
          <w:tcPr>
            <w:tcW w:w="5220" w:type="dxa"/>
            <w:tcBorders>
              <w:top w:val="single" w:sz="8" w:space="0" w:color="999999"/>
              <w:left w:val="single" w:sz="8" w:space="0" w:color="999999"/>
              <w:bottom w:val="single" w:sz="8" w:space="0" w:color="999999"/>
              <w:right w:val="single" w:sz="8" w:space="0" w:color="999999"/>
            </w:tcBorders>
          </w:tcPr>
          <w:p w14:paraId="55852E6C" w14:textId="77777777" w:rsidR="001540EF" w:rsidRPr="00C61233" w:rsidRDefault="001540EF" w:rsidP="00FB1C77"/>
        </w:tc>
      </w:tr>
      <w:tr w:rsidR="001540EF" w:rsidRPr="00121F36" w14:paraId="50915638" w14:textId="7152CAAF" w:rsidTr="002D15FD">
        <w:tc>
          <w:tcPr>
            <w:tcW w:w="2208" w:type="dxa"/>
            <w:tcBorders>
              <w:top w:val="single" w:sz="8" w:space="0" w:color="999999"/>
              <w:left w:val="single" w:sz="8" w:space="0" w:color="999999"/>
              <w:bottom w:val="single" w:sz="8" w:space="0" w:color="999999"/>
              <w:right w:val="single" w:sz="8" w:space="0" w:color="999999"/>
            </w:tcBorders>
          </w:tcPr>
          <w:p w14:paraId="391C2C7E" w14:textId="77777777" w:rsidR="001540EF" w:rsidRPr="00FB1C77" w:rsidRDefault="001540EF" w:rsidP="009E30FD">
            <w:pPr>
              <w:rPr>
                <w:rStyle w:val="SAPScreenElement"/>
              </w:rPr>
            </w:pPr>
            <w:r w:rsidRPr="00FB1C77">
              <w:rPr>
                <w:rStyle w:val="SAPScreenElement"/>
              </w:rPr>
              <w:t>Standard Weekly Hours</w:t>
            </w:r>
          </w:p>
        </w:tc>
        <w:tc>
          <w:tcPr>
            <w:tcW w:w="6660" w:type="dxa"/>
            <w:tcBorders>
              <w:top w:val="single" w:sz="8" w:space="0" w:color="999999"/>
              <w:left w:val="single" w:sz="8" w:space="0" w:color="999999"/>
              <w:bottom w:val="single" w:sz="8" w:space="0" w:color="999999"/>
              <w:right w:val="single" w:sz="8" w:space="0" w:color="999999"/>
            </w:tcBorders>
          </w:tcPr>
          <w:p w14:paraId="2446F0D1" w14:textId="4343F2B7" w:rsidR="001540EF" w:rsidRPr="00FB1C77" w:rsidRDefault="001540EF" w:rsidP="009E30FD">
            <w:pPr>
              <w:rPr>
                <w:rStyle w:val="SAPUserEntry"/>
              </w:rPr>
            </w:pPr>
            <w:r>
              <w:t>adapt</w:t>
            </w:r>
            <w:r w:rsidRPr="00FB1C77">
              <w:t xml:space="preserve"> as appropriate</w:t>
            </w:r>
            <w:r>
              <w:t xml:space="preserve"> by reducing the existing value</w:t>
            </w:r>
          </w:p>
        </w:tc>
        <w:tc>
          <w:tcPr>
            <w:tcW w:w="5220" w:type="dxa"/>
            <w:vMerge w:val="restart"/>
            <w:tcBorders>
              <w:top w:val="single" w:sz="8" w:space="0" w:color="999999"/>
              <w:left w:val="single" w:sz="8" w:space="0" w:color="999999"/>
              <w:right w:val="single" w:sz="8" w:space="0" w:color="999999"/>
            </w:tcBorders>
          </w:tcPr>
          <w:p w14:paraId="10369988" w14:textId="0C9A0330" w:rsidR="001540EF" w:rsidRDefault="001540EF" w:rsidP="002D15FD">
            <w:r>
              <w:t xml:space="preserve">These fields are located in the </w:t>
            </w:r>
            <w:r w:rsidRPr="002D15FD">
              <w:rPr>
                <w:rStyle w:val="SAPScreenElement"/>
              </w:rPr>
              <w:t>Job Information</w:t>
            </w:r>
            <w:r>
              <w:t xml:space="preserve"> block of the </w:t>
            </w:r>
            <w:r w:rsidRPr="00C61233">
              <w:rPr>
                <w:rStyle w:val="SAPScreenElement"/>
              </w:rPr>
              <w:t>Change Job and Compensation Info</w:t>
            </w:r>
            <w:r w:rsidRPr="00C61233" w:rsidDel="001E65D4">
              <w:rPr>
                <w:rStyle w:val="SAPScreenElement"/>
              </w:rPr>
              <w:t xml:space="preserve"> </w:t>
            </w:r>
            <w:r>
              <w:t>dialog box</w:t>
            </w:r>
            <w:r w:rsidR="005C5AC2">
              <w:t>.</w:t>
            </w:r>
          </w:p>
        </w:tc>
      </w:tr>
      <w:tr w:rsidR="001540EF" w:rsidRPr="00121F36" w14:paraId="32F0B448" w14:textId="19ACB6EC" w:rsidTr="002D15FD">
        <w:tc>
          <w:tcPr>
            <w:tcW w:w="2208" w:type="dxa"/>
            <w:tcBorders>
              <w:top w:val="single" w:sz="8" w:space="0" w:color="999999"/>
              <w:left w:val="single" w:sz="8" w:space="0" w:color="999999"/>
              <w:bottom w:val="single" w:sz="8" w:space="0" w:color="999999"/>
              <w:right w:val="single" w:sz="8" w:space="0" w:color="999999"/>
            </w:tcBorders>
          </w:tcPr>
          <w:p w14:paraId="72A58971" w14:textId="5728D5CF" w:rsidR="001540EF" w:rsidRPr="00FB1C77" w:rsidRDefault="001540EF" w:rsidP="009E30FD">
            <w:pPr>
              <w:rPr>
                <w:rStyle w:val="SAPScreenElement"/>
              </w:rPr>
            </w:pPr>
            <w:r>
              <w:rPr>
                <w:rStyle w:val="SAPScreenElement"/>
              </w:rPr>
              <w:t>Working Days Per Week</w:t>
            </w:r>
          </w:p>
        </w:tc>
        <w:tc>
          <w:tcPr>
            <w:tcW w:w="6660" w:type="dxa"/>
            <w:tcBorders>
              <w:top w:val="single" w:sz="8" w:space="0" w:color="999999"/>
              <w:left w:val="single" w:sz="8" w:space="0" w:color="999999"/>
              <w:bottom w:val="single" w:sz="8" w:space="0" w:color="999999"/>
              <w:right w:val="single" w:sz="8" w:space="0" w:color="999999"/>
            </w:tcBorders>
          </w:tcPr>
          <w:p w14:paraId="5731F77F" w14:textId="0BC6068C" w:rsidR="001540EF" w:rsidRPr="00FB1C77" w:rsidRDefault="001540EF" w:rsidP="009E30FD">
            <w:pPr>
              <w:rPr>
                <w:rStyle w:val="SAPUserEntry"/>
              </w:rPr>
            </w:pPr>
            <w:r>
              <w:t>adapt if appropriate</w:t>
            </w:r>
            <w:r w:rsidRPr="00FB1C77">
              <w:rPr>
                <w:rStyle w:val="SAPUserEntry"/>
              </w:rPr>
              <w:t xml:space="preserve"> </w:t>
            </w:r>
          </w:p>
        </w:tc>
        <w:tc>
          <w:tcPr>
            <w:tcW w:w="5220" w:type="dxa"/>
            <w:vMerge/>
            <w:tcBorders>
              <w:left w:val="single" w:sz="8" w:space="0" w:color="999999"/>
              <w:right w:val="single" w:sz="8" w:space="0" w:color="999999"/>
            </w:tcBorders>
          </w:tcPr>
          <w:p w14:paraId="11F23E46" w14:textId="77777777" w:rsidR="001540EF" w:rsidRDefault="001540EF" w:rsidP="009E30FD"/>
        </w:tc>
      </w:tr>
      <w:tr w:rsidR="001540EF" w:rsidRPr="00121F36" w14:paraId="661D4E6C" w14:textId="154BC24C" w:rsidTr="002D15FD">
        <w:tc>
          <w:tcPr>
            <w:tcW w:w="2208" w:type="dxa"/>
            <w:tcBorders>
              <w:top w:val="single" w:sz="8" w:space="0" w:color="999999"/>
              <w:left w:val="single" w:sz="8" w:space="0" w:color="999999"/>
              <w:bottom w:val="single" w:sz="8" w:space="0" w:color="999999"/>
              <w:right w:val="single" w:sz="8" w:space="0" w:color="999999"/>
            </w:tcBorders>
          </w:tcPr>
          <w:p w14:paraId="74A31C76" w14:textId="6F8BC213" w:rsidR="001540EF" w:rsidRDefault="001540EF" w:rsidP="009E30FD">
            <w:pPr>
              <w:rPr>
                <w:rStyle w:val="SAPScreenElement"/>
              </w:rPr>
            </w:pPr>
            <w:r>
              <w:rPr>
                <w:rStyle w:val="SAPScreenElement"/>
              </w:rPr>
              <w:t>FTE</w:t>
            </w:r>
          </w:p>
        </w:tc>
        <w:tc>
          <w:tcPr>
            <w:tcW w:w="6660" w:type="dxa"/>
            <w:tcBorders>
              <w:top w:val="single" w:sz="8" w:space="0" w:color="999999"/>
              <w:left w:val="single" w:sz="8" w:space="0" w:color="999999"/>
              <w:bottom w:val="single" w:sz="8" w:space="0" w:color="999999"/>
              <w:right w:val="single" w:sz="8" w:space="0" w:color="999999"/>
            </w:tcBorders>
          </w:tcPr>
          <w:p w14:paraId="67ACAAB2" w14:textId="229954D9" w:rsidR="001540EF" w:rsidRPr="00FB1C77" w:rsidRDefault="001540EF" w:rsidP="009E30FD">
            <w:r>
              <w:t xml:space="preserve">Automatically adapted based on the value entered for </w:t>
            </w:r>
            <w:r w:rsidRPr="00FB1C77">
              <w:rPr>
                <w:rStyle w:val="SAPScreenElement"/>
              </w:rPr>
              <w:t>Standard Weekly Hours</w:t>
            </w:r>
          </w:p>
        </w:tc>
        <w:tc>
          <w:tcPr>
            <w:tcW w:w="5220" w:type="dxa"/>
            <w:vMerge/>
            <w:tcBorders>
              <w:left w:val="single" w:sz="8" w:space="0" w:color="999999"/>
              <w:right w:val="single" w:sz="8" w:space="0" w:color="999999"/>
            </w:tcBorders>
          </w:tcPr>
          <w:p w14:paraId="1669A04C" w14:textId="77777777" w:rsidR="001540EF" w:rsidRDefault="001540EF" w:rsidP="009E30FD"/>
        </w:tc>
      </w:tr>
      <w:tr w:rsidR="001540EF" w:rsidRPr="00121F36" w14:paraId="1F92B0A2" w14:textId="6D375069" w:rsidTr="002D15FD">
        <w:tc>
          <w:tcPr>
            <w:tcW w:w="2208" w:type="dxa"/>
            <w:tcBorders>
              <w:top w:val="single" w:sz="8" w:space="0" w:color="999999"/>
              <w:left w:val="single" w:sz="8" w:space="0" w:color="999999"/>
              <w:bottom w:val="single" w:sz="8" w:space="0" w:color="999999"/>
              <w:right w:val="single" w:sz="8" w:space="0" w:color="999999"/>
            </w:tcBorders>
          </w:tcPr>
          <w:p w14:paraId="5740EC45" w14:textId="411A52CB" w:rsidR="001540EF" w:rsidRPr="00FB1C77" w:rsidRDefault="001540EF" w:rsidP="00D115E7">
            <w:pPr>
              <w:rPr>
                <w:rStyle w:val="SAPScreenElement"/>
              </w:rPr>
            </w:pPr>
            <w:r w:rsidRPr="00FB1C77">
              <w:rPr>
                <w:rStyle w:val="SAPScreenElement"/>
              </w:rPr>
              <w:t>Is Full</w:t>
            </w:r>
            <w:r>
              <w:rPr>
                <w:rStyle w:val="SAPScreenElement"/>
              </w:rPr>
              <w:t>t</w:t>
            </w:r>
            <w:r w:rsidRPr="00FB1C77">
              <w:rPr>
                <w:rStyle w:val="SAPScreenElement"/>
              </w:rPr>
              <w:t>ime Employee</w:t>
            </w:r>
          </w:p>
        </w:tc>
        <w:tc>
          <w:tcPr>
            <w:tcW w:w="6660" w:type="dxa"/>
            <w:tcBorders>
              <w:top w:val="single" w:sz="8" w:space="0" w:color="999999"/>
              <w:left w:val="single" w:sz="8" w:space="0" w:color="999999"/>
              <w:bottom w:val="single" w:sz="8" w:space="0" w:color="999999"/>
              <w:right w:val="single" w:sz="8" w:space="0" w:color="999999"/>
            </w:tcBorders>
          </w:tcPr>
          <w:p w14:paraId="6B470B8A" w14:textId="40E31D58" w:rsidR="001540EF" w:rsidRPr="00FB1C77" w:rsidRDefault="001540EF" w:rsidP="00FB1C77">
            <w:pPr>
              <w:rPr>
                <w:rStyle w:val="SAPUserEntry"/>
              </w:rPr>
            </w:pPr>
            <w:r w:rsidRPr="00FB1C77">
              <w:t>select</w:t>
            </w:r>
            <w:r w:rsidRPr="00FB1C77">
              <w:rPr>
                <w:rStyle w:val="SAPUserEntry"/>
              </w:rPr>
              <w:t xml:space="preserve"> No </w:t>
            </w:r>
            <w:r w:rsidRPr="00FB1C77">
              <w:t>from drop-down</w:t>
            </w:r>
          </w:p>
        </w:tc>
        <w:tc>
          <w:tcPr>
            <w:tcW w:w="5220" w:type="dxa"/>
            <w:vMerge/>
            <w:tcBorders>
              <w:left w:val="single" w:sz="8" w:space="0" w:color="999999"/>
              <w:right w:val="single" w:sz="8" w:space="0" w:color="999999"/>
            </w:tcBorders>
          </w:tcPr>
          <w:p w14:paraId="7E14ACF3" w14:textId="77777777" w:rsidR="001540EF" w:rsidRPr="00FB1C77" w:rsidRDefault="001540EF" w:rsidP="00FB1C77"/>
        </w:tc>
      </w:tr>
    </w:tbl>
    <w:p w14:paraId="2CC73BD5" w14:textId="134C6FE1" w:rsidR="00D115E7" w:rsidRPr="00F42C3E" w:rsidRDefault="00D115E7" w:rsidP="00D115E7">
      <w:pPr>
        <w:pStyle w:val="ListNumber"/>
        <w:numPr>
          <w:ilvl w:val="0"/>
          <w:numId w:val="0"/>
        </w:numPr>
        <w:ind w:left="340"/>
      </w:pPr>
      <w:r w:rsidRPr="00F42C3E">
        <w:rPr>
          <w:rStyle w:val="SAPEmphasis"/>
        </w:rPr>
        <w:t>In case</w:t>
      </w:r>
      <w:r w:rsidR="00FD3C6A" w:rsidRPr="00F42C3E">
        <w:rPr>
          <w:rStyle w:val="SAPEmphasis"/>
        </w:rPr>
        <w:t xml:space="preserve"> the</w:t>
      </w:r>
      <w:r w:rsidRPr="00F42C3E">
        <w:rPr>
          <w:rStyle w:val="SAPEmphasis"/>
        </w:rPr>
        <w:t xml:space="preserve"> Time Off </w:t>
      </w:r>
      <w:r w:rsidR="00FD3C6A" w:rsidRPr="00F42C3E">
        <w:rPr>
          <w:rStyle w:val="SAPEmphasis"/>
        </w:rPr>
        <w:t>content ha</w:t>
      </w:r>
      <w:r w:rsidR="00E94855" w:rsidRPr="00F42C3E">
        <w:rPr>
          <w:rStyle w:val="SAPEmphasis"/>
        </w:rPr>
        <w:t>s</w:t>
      </w:r>
      <w:r w:rsidR="00FD3C6A" w:rsidRPr="00F42C3E">
        <w:rPr>
          <w:rStyle w:val="SAPEmphasis"/>
        </w:rPr>
        <w:t xml:space="preserve"> </w:t>
      </w:r>
      <w:ins w:id="203" w:author="Author" w:date="2018-02-13T11:49:00Z">
        <w:r w:rsidR="009309F4">
          <w:rPr>
            <w:rStyle w:val="SAPEmphasis"/>
          </w:rPr>
          <w:t xml:space="preserve">already </w:t>
        </w:r>
      </w:ins>
      <w:r w:rsidR="00FD3C6A" w:rsidRPr="00F42C3E">
        <w:rPr>
          <w:rStyle w:val="SAPEmphasis"/>
        </w:rPr>
        <w:t xml:space="preserve">been implemented </w:t>
      </w:r>
      <w:r w:rsidRPr="00F42C3E">
        <w:rPr>
          <w:rStyle w:val="SAPEmphasis"/>
        </w:rPr>
        <w:t>in your Employee Central instance</w:t>
      </w:r>
      <w:ins w:id="204" w:author="Author" w:date="2018-02-13T11:49:00Z">
        <w:r w:rsidR="009309F4">
          <w:rPr>
            <w:rStyle w:val="SAPEmphasis"/>
          </w:rPr>
          <w:t xml:space="preserve"> when changing the job information</w:t>
        </w:r>
      </w:ins>
      <w:r w:rsidRPr="00F42C3E">
        <w:t xml:space="preserve">, you will need to adapt the data existing in the </w:t>
      </w:r>
      <w:r w:rsidRPr="00F42C3E">
        <w:rPr>
          <w:rStyle w:val="SAPScreenElement"/>
        </w:rPr>
        <w:t>Time</w:t>
      </w:r>
      <w:r w:rsidR="00654648" w:rsidRPr="00F42C3E">
        <w:rPr>
          <w:rStyle w:val="SAPScreenElement"/>
        </w:rPr>
        <w:t xml:space="preserve"> Off</w:t>
      </w:r>
      <w:r w:rsidRPr="00F42C3E">
        <w:rPr>
          <w:rStyle w:val="SAPScreenElement"/>
        </w:rPr>
        <w:t xml:space="preserve"> Information</w:t>
      </w:r>
      <w:r w:rsidRPr="00F42C3E">
        <w:t xml:space="preserve"> block, more precisely the value of field </w:t>
      </w:r>
      <w:r w:rsidRPr="00F42C3E">
        <w:rPr>
          <w:rStyle w:val="SAPScreenElement"/>
        </w:rPr>
        <w:t>Work Schedule</w:t>
      </w:r>
      <w:r w:rsidRPr="00F42C3E">
        <w:t xml:space="preserve"> </w:t>
      </w:r>
      <w:r w:rsidR="00B41BB3" w:rsidRPr="00F42C3E">
        <w:t xml:space="preserve">needs to be adapted </w:t>
      </w:r>
      <w:r w:rsidRPr="00F42C3E">
        <w:t xml:space="preserve">to fit to the </w:t>
      </w:r>
      <w:r w:rsidRPr="00F42C3E">
        <w:rPr>
          <w:rStyle w:val="SAPScreenElement"/>
        </w:rPr>
        <w:t>Standard Weekly Hours</w:t>
      </w:r>
      <w:r w:rsidRPr="00F42C3E">
        <w:t xml:space="preserve">. </w:t>
      </w:r>
    </w:p>
    <w:p w14:paraId="62936318" w14:textId="45E11C3A" w:rsidR="00D115E7" w:rsidRPr="00F42C3E" w:rsidRDefault="00C5181D" w:rsidP="00CB275E">
      <w:pPr>
        <w:pStyle w:val="ListNumber"/>
        <w:numPr>
          <w:ilvl w:val="0"/>
          <w:numId w:val="0"/>
        </w:numPr>
        <w:ind w:left="340"/>
      </w:pPr>
      <w:r w:rsidRPr="00F42C3E">
        <w:t xml:space="preserve">Most likely you will need to adapt the compensation information, too. For this, make </w:t>
      </w:r>
      <w:r w:rsidRPr="00F42C3E">
        <w:rPr>
          <w:rFonts w:cs="Arial"/>
          <w:bCs/>
        </w:rPr>
        <w:t xml:space="preserve">changes </w:t>
      </w:r>
      <w:r w:rsidRPr="00F42C3E">
        <w:t xml:space="preserve">in the </w:t>
      </w:r>
      <w:r w:rsidRPr="00F42C3E">
        <w:rPr>
          <w:rStyle w:val="SAPScreenElement"/>
        </w:rPr>
        <w:t xml:space="preserve">Compensation </w:t>
      </w:r>
      <w:r w:rsidRPr="00F42C3E">
        <w:t xml:space="preserve">block of the </w:t>
      </w:r>
      <w:r w:rsidRPr="00F42C3E">
        <w:rPr>
          <w:rStyle w:val="SAPScreenElement"/>
        </w:rPr>
        <w:t>Change Job and Compensation Info</w:t>
      </w:r>
      <w:r w:rsidRPr="00F42C3E" w:rsidDel="001E65D4">
        <w:rPr>
          <w:rStyle w:val="SAPScreenElement"/>
        </w:rPr>
        <w:t xml:space="preserve"> </w:t>
      </w:r>
      <w:r w:rsidRPr="00F42C3E">
        <w:t xml:space="preserve">dialog box as appropriate. Adapt, for example, the value of </w:t>
      </w:r>
      <w:r w:rsidRPr="00F42C3E">
        <w:rPr>
          <w:rFonts w:cs="Arial"/>
          <w:bCs/>
        </w:rPr>
        <w:t xml:space="preserve">the </w:t>
      </w:r>
      <w:r w:rsidRPr="00F42C3E">
        <w:rPr>
          <w:rStyle w:val="SAPScreenElement"/>
        </w:rPr>
        <w:t>Amount</w:t>
      </w:r>
      <w:r w:rsidRPr="00F42C3E">
        <w:rPr>
          <w:rFonts w:cs="Arial"/>
          <w:bCs/>
        </w:rPr>
        <w:t xml:space="preserve"> field</w:t>
      </w:r>
      <w:r w:rsidRPr="00F42C3E" w:rsidDel="00C5181D">
        <w:t xml:space="preserve"> </w:t>
      </w:r>
      <w:r w:rsidRPr="00F42C3E">
        <w:t>related to the appropriate salary pay component</w:t>
      </w:r>
      <w:r w:rsidR="00CB275E" w:rsidRPr="00F42C3E">
        <w:rPr>
          <w:rFonts w:cs="Arial"/>
          <w:bCs/>
        </w:rPr>
        <w:t>.</w:t>
      </w:r>
    </w:p>
    <w:p w14:paraId="67E6C980" w14:textId="363F67A2" w:rsidR="00DB6186" w:rsidRPr="00F42C3E" w:rsidRDefault="00CB275E" w:rsidP="00DB6186">
      <w:pPr>
        <w:pStyle w:val="ListNumber"/>
      </w:pPr>
      <w:commentRangeStart w:id="205"/>
      <w:r w:rsidRPr="00F42C3E">
        <w:t xml:space="preserve">Choose the </w:t>
      </w:r>
      <w:r w:rsidRPr="00F42C3E">
        <w:rPr>
          <w:rStyle w:val="SAPScreenElement"/>
        </w:rPr>
        <w:t>Save</w:t>
      </w:r>
      <w:r w:rsidRPr="00F42C3E">
        <w:t xml:space="preserve"> button to save the record. </w:t>
      </w:r>
      <w:ins w:id="206" w:author="Author" w:date="2018-02-13T11:51:00Z">
        <w:r w:rsidR="00DB6186" w:rsidRPr="002E3C14">
          <w:t xml:space="preserve">If a workflow is configured in the system for a </w:t>
        </w:r>
        <w:r w:rsidR="00DB6186" w:rsidRPr="002E3C14">
          <w:rPr>
            <w:rStyle w:val="SAPScreenElement"/>
          </w:rPr>
          <w:t>Job Change</w:t>
        </w:r>
        <w:r w:rsidR="00DB6186" w:rsidRPr="002E3C14">
          <w:rPr>
            <w:rFonts w:cs="Arial"/>
            <w:bCs/>
          </w:rPr>
          <w:t xml:space="preserve"> event</w:t>
        </w:r>
        <w:r w:rsidR="00DB6186" w:rsidRPr="002E3C14">
          <w:t xml:space="preserve">, submitting the form triggers a workflow and the form is sent to the next processor for approval. The </w:t>
        </w:r>
        <w:r w:rsidR="00DB6186">
          <w:t>job</w:t>
        </w:r>
        <w:r w:rsidR="00DB6186" w:rsidRPr="002E3C14">
          <w:t xml:space="preserve"> change for the employee takes effect in the system only upon approval</w:t>
        </w:r>
      </w:ins>
      <w:ins w:id="207" w:author="Author" w:date="2018-02-13T11:52:00Z">
        <w:r w:rsidR="00DB6186">
          <w:t>.</w:t>
        </w:r>
        <w:commentRangeEnd w:id="205"/>
        <w:r w:rsidR="00DB6186">
          <w:rPr>
            <w:rStyle w:val="CommentReference"/>
          </w:rPr>
          <w:commentReference w:id="205"/>
        </w:r>
      </w:ins>
      <w:del w:id="208" w:author="Author" w:date="2018-02-13T11:52:00Z">
        <w:r w:rsidR="00404992" w:rsidRPr="00F42C3E" w:rsidDel="00DB6186">
          <w:delText>A</w:delText>
        </w:r>
        <w:r w:rsidR="00404992" w:rsidRPr="00DB6186" w:rsidDel="00DB6186">
          <w:rPr>
            <w:rFonts w:cs="Arial"/>
            <w:bCs/>
          </w:rPr>
          <w:delText xml:space="preserve"> workflow is trigged, which you need to confirm. </w:delText>
        </w:r>
        <w:r w:rsidR="00404992" w:rsidRPr="00F42C3E" w:rsidDel="00DB6186">
          <w:delText>The workflow is sent to the 2</w:delText>
        </w:r>
        <w:r w:rsidR="00404992" w:rsidRPr="00DB6186" w:rsidDel="00DB6186">
          <w:rPr>
            <w:vertAlign w:val="superscript"/>
          </w:rPr>
          <w:delText>nd</w:delText>
        </w:r>
        <w:r w:rsidR="00404992" w:rsidRPr="00F42C3E" w:rsidDel="00DB6186">
          <w:delText xml:space="preserve"> level manager of the employee, who needs to approve the job change such that the changes become effective in the system.</w:delText>
        </w:r>
      </w:del>
    </w:p>
    <w:p w14:paraId="2D06826C" w14:textId="099915E4" w:rsidR="00437FE1" w:rsidRPr="00A06A15" w:rsidDel="00D02CBF" w:rsidRDefault="00437FE1" w:rsidP="00F42C3E">
      <w:pPr>
        <w:pStyle w:val="ListNumber"/>
        <w:numPr>
          <w:ilvl w:val="0"/>
          <w:numId w:val="0"/>
        </w:numPr>
        <w:ind w:left="340"/>
        <w:rPr>
          <w:del w:id="209" w:author="Author" w:date="2018-02-22T13:53:00Z"/>
          <w:strike/>
          <w:rPrChange w:id="210" w:author="Author" w:date="2018-02-13T11:52:00Z">
            <w:rPr>
              <w:del w:id="211" w:author="Author" w:date="2018-02-22T13:53:00Z"/>
            </w:rPr>
          </w:rPrChange>
        </w:rPr>
      </w:pPr>
      <w:commentRangeStart w:id="212"/>
      <w:del w:id="213" w:author="Author" w:date="2018-02-22T13:53:00Z">
        <w:r w:rsidRPr="00A06A15" w:rsidDel="00D02CBF">
          <w:rPr>
            <w:strike/>
            <w:noProof/>
            <w:rPrChange w:id="214" w:author="Author" w:date="2018-02-13T11:52:00Z">
              <w:rPr>
                <w:noProof/>
              </w:rPr>
            </w:rPrChange>
          </w:rPr>
          <w:drawing>
            <wp:inline distT="0" distB="0" distL="0" distR="0" wp14:anchorId="69C304AD" wp14:editId="79975090">
              <wp:extent cx="228600" cy="228600"/>
              <wp:effectExtent l="0" t="0" r="0" b="0"/>
              <wp:docPr id="2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06A15" w:rsidDel="00D02CBF">
          <w:rPr>
            <w:strike/>
            <w:rPrChange w:id="215" w:author="Author" w:date="2018-02-13T11:52:00Z">
              <w:rPr/>
            </w:rPrChange>
          </w:rPr>
          <w:delText> </w:delText>
        </w:r>
        <w:r w:rsidRPr="00A06A15" w:rsidDel="00D02CBF">
          <w:rPr>
            <w:rFonts w:ascii="BentonSans Regular" w:hAnsi="BentonSans Regular"/>
            <w:strike/>
            <w:color w:val="666666"/>
            <w:sz w:val="22"/>
            <w:rPrChange w:id="216" w:author="Author" w:date="2018-02-13T11:52:00Z">
              <w:rPr>
                <w:rFonts w:ascii="BentonSans Regular" w:hAnsi="BentonSans Regular"/>
                <w:color w:val="666666"/>
                <w:sz w:val="22"/>
              </w:rPr>
            </w:rPrChange>
          </w:rPr>
          <w:delText>Note</w:delText>
        </w:r>
      </w:del>
    </w:p>
    <w:p w14:paraId="1982E3E3" w14:textId="62AA2883" w:rsidR="00437FE1" w:rsidRPr="00A06A15" w:rsidDel="00D02CBF" w:rsidRDefault="00437FE1" w:rsidP="00F42C3E">
      <w:pPr>
        <w:pStyle w:val="ListNumber"/>
        <w:numPr>
          <w:ilvl w:val="0"/>
          <w:numId w:val="0"/>
        </w:numPr>
        <w:ind w:left="340"/>
        <w:rPr>
          <w:del w:id="217" w:author="Author" w:date="2018-02-22T13:53:00Z"/>
          <w:strike/>
          <w:szCs w:val="18"/>
          <w:rPrChange w:id="218" w:author="Author" w:date="2018-02-13T11:52:00Z">
            <w:rPr>
              <w:del w:id="219" w:author="Author" w:date="2018-02-22T13:53:00Z"/>
              <w:szCs w:val="18"/>
            </w:rPr>
          </w:rPrChange>
        </w:rPr>
      </w:pPr>
      <w:del w:id="220" w:author="Author" w:date="2018-02-22T13:53:00Z">
        <w:r w:rsidRPr="00A06A15" w:rsidDel="00D02CBF">
          <w:rPr>
            <w:strike/>
            <w:lang w:eastAsia="de-DE"/>
            <w:rPrChange w:id="221" w:author="Author" w:date="2018-02-13T11:52:00Z">
              <w:rPr>
                <w:lang w:eastAsia="de-DE"/>
              </w:rPr>
            </w:rPrChange>
          </w:rPr>
          <w:delText>In case for the country of the employee’s employment no appropriate event reason is delivered for event</w:delText>
        </w:r>
        <w:r w:rsidRPr="00A06A15" w:rsidDel="00D02CBF">
          <w:rPr>
            <w:rStyle w:val="SAPUserEntry"/>
            <w:strike/>
            <w:rPrChange w:id="222" w:author="Author" w:date="2018-02-13T11:52:00Z">
              <w:rPr>
                <w:rStyle w:val="SAPUserEntry"/>
              </w:rPr>
            </w:rPrChange>
          </w:rPr>
          <w:delText xml:space="preserve"> Job Change</w:delText>
        </w:r>
        <w:r w:rsidRPr="00A06A15" w:rsidDel="00D02CBF">
          <w:rPr>
            <w:strike/>
            <w:lang w:eastAsia="de-DE"/>
            <w:rPrChange w:id="223" w:author="Author" w:date="2018-02-13T11:52:00Z">
              <w:rPr>
                <w:lang w:eastAsia="de-DE"/>
              </w:rPr>
            </w:rPrChange>
          </w:rPr>
          <w:delText>, and you use another event instead, then possibly no workflow is triggered; instead</w:delText>
        </w:r>
        <w:r w:rsidR="00D42A86" w:rsidRPr="00A06A15" w:rsidDel="00D02CBF">
          <w:rPr>
            <w:strike/>
            <w:lang w:eastAsia="de-DE"/>
            <w:rPrChange w:id="224" w:author="Author" w:date="2018-02-13T11:52:00Z">
              <w:rPr>
                <w:lang w:eastAsia="de-DE"/>
              </w:rPr>
            </w:rPrChange>
          </w:rPr>
          <w:delText>, upon saving,</w:delText>
        </w:r>
        <w:r w:rsidRPr="00A06A15" w:rsidDel="00D02CBF">
          <w:rPr>
            <w:strike/>
            <w:lang w:eastAsia="de-DE"/>
            <w:rPrChange w:id="225" w:author="Author" w:date="2018-02-13T11:52:00Z">
              <w:rPr>
                <w:lang w:eastAsia="de-DE"/>
              </w:rPr>
            </w:rPrChange>
          </w:rPr>
          <w:delText xml:space="preserve"> the </w:delText>
        </w:r>
        <w:r w:rsidRPr="00A06A15" w:rsidDel="00D02CBF">
          <w:rPr>
            <w:strike/>
            <w:rPrChange w:id="226" w:author="Author" w:date="2018-02-13T11:52:00Z">
              <w:rPr/>
            </w:rPrChange>
          </w:rPr>
          <w:delText xml:space="preserve">changes become effective </w:delText>
        </w:r>
        <w:r w:rsidR="00D42A86" w:rsidRPr="00A06A15" w:rsidDel="00D02CBF">
          <w:rPr>
            <w:strike/>
            <w:rPrChange w:id="227" w:author="Author" w:date="2018-02-13T11:52:00Z">
              <w:rPr/>
            </w:rPrChange>
          </w:rPr>
          <w:delText xml:space="preserve">immediately </w:delText>
        </w:r>
        <w:r w:rsidRPr="00A06A15" w:rsidDel="00D02CBF">
          <w:rPr>
            <w:strike/>
            <w:rPrChange w:id="228" w:author="Author" w:date="2018-02-13T11:52:00Z">
              <w:rPr/>
            </w:rPrChange>
          </w:rPr>
          <w:delText>in the system</w:delText>
        </w:r>
        <w:r w:rsidRPr="00A06A15" w:rsidDel="00D02CBF">
          <w:rPr>
            <w:strike/>
            <w:lang w:eastAsia="de-DE"/>
            <w:rPrChange w:id="229" w:author="Author" w:date="2018-02-13T11:52:00Z">
              <w:rPr>
                <w:lang w:eastAsia="de-DE"/>
              </w:rPr>
            </w:rPrChange>
          </w:rPr>
          <w:delText>.</w:delText>
        </w:r>
        <w:commentRangeEnd w:id="212"/>
        <w:r w:rsidR="00DB6186" w:rsidDel="00D02CBF">
          <w:rPr>
            <w:rStyle w:val="CommentReference"/>
          </w:rPr>
          <w:commentReference w:id="212"/>
        </w:r>
      </w:del>
    </w:p>
    <w:p w14:paraId="05E1DCF7" w14:textId="77777777" w:rsidR="000A138C" w:rsidRPr="00D42A86" w:rsidRDefault="000A138C" w:rsidP="00F42C3E">
      <w:pPr>
        <w:pStyle w:val="SAPKeyblockTitle"/>
      </w:pPr>
      <w:commentRangeStart w:id="230"/>
      <w:r w:rsidRPr="00D42A86">
        <w:t>Result</w:t>
      </w:r>
      <w:commentRangeEnd w:id="230"/>
      <w:r w:rsidR="00DB6186">
        <w:rPr>
          <w:rStyle w:val="CommentReference"/>
          <w:rFonts w:ascii="BentonSans Book" w:hAnsi="BentonSans Book"/>
          <w:color w:val="auto"/>
        </w:rPr>
        <w:commentReference w:id="230"/>
      </w:r>
    </w:p>
    <w:p w14:paraId="44E69F4F" w14:textId="45B61D6C" w:rsidR="000A138C" w:rsidRPr="00121F36" w:rsidRDefault="00404992" w:rsidP="000A138C">
      <w:del w:id="231" w:author="Author" w:date="2018-02-13T11:53:00Z">
        <w:r w:rsidRPr="00D42A86" w:rsidDel="00DB6186">
          <w:delText>After the 2</w:delText>
        </w:r>
        <w:r w:rsidRPr="00D42A86" w:rsidDel="00DB6186">
          <w:rPr>
            <w:vertAlign w:val="superscript"/>
          </w:rPr>
          <w:delText>nd</w:delText>
        </w:r>
        <w:r w:rsidRPr="00D42A86" w:rsidDel="00DB6186">
          <w:delText xml:space="preserve"> level manager of the employee has approved</w:delText>
        </w:r>
      </w:del>
      <w:ins w:id="232" w:author="Author" w:date="2018-02-13T11:53:00Z">
        <w:r w:rsidR="00DB6186">
          <w:t>Once</w:t>
        </w:r>
      </w:ins>
      <w:r w:rsidRPr="00D42A86">
        <w:t xml:space="preserve"> the job change</w:t>
      </w:r>
      <w:del w:id="233" w:author="Author" w:date="2018-02-13T11:53:00Z">
        <w:r w:rsidRPr="00D42A86" w:rsidDel="00DB6186">
          <w:delText>, the changes</w:delText>
        </w:r>
      </w:del>
      <w:r w:rsidRPr="00D42A86">
        <w:t xml:space="preserve"> become</w:t>
      </w:r>
      <w:ins w:id="234" w:author="Author" w:date="2018-02-13T11:53:00Z">
        <w:r w:rsidR="00DB6186">
          <w:t>s</w:t>
        </w:r>
      </w:ins>
      <w:r w:rsidRPr="00D42A86">
        <w:t xml:space="preserve"> effective in the system</w:t>
      </w:r>
      <w:ins w:id="235" w:author="Author" w:date="2018-02-13T11:54:00Z">
        <w:r w:rsidR="00DB6186">
          <w:t>,</w:t>
        </w:r>
      </w:ins>
      <w:r w:rsidRPr="00D42A86">
        <w:t xml:space="preserve"> </w:t>
      </w:r>
      <w:del w:id="236" w:author="Author" w:date="2018-02-13T11:54:00Z">
        <w:r w:rsidRPr="00D42A86" w:rsidDel="00DB6186">
          <w:delText xml:space="preserve">and </w:delText>
        </w:r>
      </w:del>
      <w:r w:rsidRPr="00D42A86">
        <w:t>the employee can apply for a concurrent employment</w:t>
      </w:r>
      <w:r w:rsidR="000A138C" w:rsidRPr="00D42A86">
        <w:t>.</w:t>
      </w:r>
    </w:p>
    <w:p w14:paraId="13AE6D2A" w14:textId="77777777" w:rsidR="00472CAD" w:rsidRPr="00873ACA" w:rsidRDefault="00472CAD" w:rsidP="005F1462">
      <w:pPr>
        <w:pStyle w:val="Heading1"/>
      </w:pPr>
      <w:bookmarkStart w:id="237" w:name="_Toc507321699"/>
      <w:r w:rsidRPr="00873ACA">
        <w:lastRenderedPageBreak/>
        <w:t>Overview Table</w:t>
      </w:r>
      <w:bookmarkEnd w:id="108"/>
      <w:bookmarkEnd w:id="109"/>
      <w:bookmarkEnd w:id="110"/>
      <w:bookmarkEnd w:id="237"/>
    </w:p>
    <w:p w14:paraId="259E9231" w14:textId="0B436C0C" w:rsidR="00472CAD" w:rsidRDefault="00472CAD" w:rsidP="00472CAD">
      <w:pPr>
        <w:rPr>
          <w:iCs/>
        </w:rPr>
      </w:pPr>
      <w:r w:rsidRPr="00873ACA">
        <w:rPr>
          <w:iCs/>
        </w:rPr>
        <w:t xml:space="preserve">The scope item </w:t>
      </w:r>
      <w:r w:rsidR="000E7095" w:rsidRPr="000E7095">
        <w:rPr>
          <w:rStyle w:val="SAPTextReference"/>
        </w:rPr>
        <w:t xml:space="preserve">Manage Concurrent Employment </w:t>
      </w:r>
      <w:r w:rsidRPr="00873ACA">
        <w:rPr>
          <w:iCs/>
        </w:rPr>
        <w:t>consists of several process steps provided in the table below.</w:t>
      </w:r>
    </w:p>
    <w:p w14:paraId="0183400C" w14:textId="77777777" w:rsidR="00C93B94" w:rsidRPr="00C61233" w:rsidRDefault="00C93B94" w:rsidP="002D15FD">
      <w:pPr>
        <w:pStyle w:val="SAPNoteHeading"/>
        <w:ind w:left="720"/>
        <w:rPr>
          <w:rFonts w:eastAsia="SimSun"/>
          <w:lang w:eastAsia="zh-CN"/>
        </w:rPr>
      </w:pPr>
      <w:r w:rsidRPr="00C61233">
        <w:rPr>
          <w:noProof/>
        </w:rPr>
        <w:drawing>
          <wp:inline distT="0" distB="0" distL="0" distR="0" wp14:anchorId="6DC618D5" wp14:editId="63B3A3EB">
            <wp:extent cx="228600" cy="228600"/>
            <wp:effectExtent l="0" t="0" r="0" b="0"/>
            <wp:docPr id="2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233CC7B4" w14:textId="77777777" w:rsidR="00C93B94" w:rsidRDefault="00C93B94" w:rsidP="002D15FD">
      <w:pPr>
        <w:ind w:left="720"/>
      </w:pPr>
      <w:r>
        <w:t xml:space="preserve">Some of the process steps can be executed using the Mobile App. These process steps are mentioned accordingly, for details see the </w:t>
      </w:r>
      <w:r w:rsidRPr="00EE1CE6">
        <w:rPr>
          <w:rStyle w:val="SAPScreenElement"/>
          <w:color w:val="auto"/>
          <w:rPrChange w:id="238" w:author="Author" w:date="2018-02-13T15:51:00Z">
            <w:rPr>
              <w:rStyle w:val="SAPScreenElement"/>
            </w:rPr>
          </w:rPrChange>
        </w:rPr>
        <w:t>Transaction Code</w:t>
      </w:r>
      <w:r w:rsidRPr="00EE1CE6">
        <w:t xml:space="preserve"> </w:t>
      </w:r>
      <w:r>
        <w:t xml:space="preserve">column of below table. The procedure of executing </w:t>
      </w:r>
      <w:r w:rsidRPr="003F5AF8">
        <w:t xml:space="preserve">these </w:t>
      </w:r>
      <w:r w:rsidRPr="00AB0EA9">
        <w:t xml:space="preserve">process steps using Mobile App is sketched the </w:t>
      </w:r>
      <w:r w:rsidRPr="00AB0EA9">
        <w:rPr>
          <w:rFonts w:ascii="BentonSans Bold" w:hAnsi="BentonSans Bold"/>
          <w:color w:val="666666"/>
        </w:rPr>
        <w:t>Appendix</w:t>
      </w:r>
      <w:r w:rsidRPr="003F5AF8">
        <w:t xml:space="preserve"> of</w:t>
      </w:r>
      <w:r>
        <w:t xml:space="preserve"> this document.</w:t>
      </w:r>
    </w:p>
    <w:p w14:paraId="3494B192" w14:textId="77777777" w:rsidR="00C93B94" w:rsidRPr="00873ACA" w:rsidRDefault="00C93B94" w:rsidP="00472CAD">
      <w:pPr>
        <w:rPr>
          <w:iCs/>
        </w:rPr>
      </w:pPr>
    </w:p>
    <w:tbl>
      <w:tblPr>
        <w:tblW w:w="1428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240"/>
        <w:gridCol w:w="1080"/>
        <w:gridCol w:w="2880"/>
        <w:gridCol w:w="1530"/>
        <w:gridCol w:w="1440"/>
        <w:gridCol w:w="5116"/>
      </w:tblGrid>
      <w:tr w:rsidR="00472CAD" w:rsidRPr="00873ACA" w14:paraId="2ED647ED" w14:textId="77777777" w:rsidTr="00E50585">
        <w:trPr>
          <w:tblHeader/>
        </w:trPr>
        <w:tc>
          <w:tcPr>
            <w:tcW w:w="2240" w:type="dxa"/>
            <w:shd w:val="clear" w:color="auto" w:fill="999999"/>
          </w:tcPr>
          <w:p w14:paraId="4F5B228A" w14:textId="77777777" w:rsidR="00472CAD" w:rsidRPr="00873ACA" w:rsidRDefault="00472CAD" w:rsidP="00025C46">
            <w:pPr>
              <w:pStyle w:val="TableHeading"/>
              <w:rPr>
                <w:rFonts w:ascii="BentonSans Bold" w:hAnsi="BentonSans Bold"/>
                <w:b w:val="0"/>
                <w:bCs/>
                <w:color w:val="FFFFFF"/>
                <w:sz w:val="18"/>
                <w:szCs w:val="18"/>
              </w:rPr>
            </w:pPr>
            <w:r w:rsidRPr="00873ACA">
              <w:rPr>
                <w:rFonts w:ascii="BentonSans Bold" w:hAnsi="BentonSans Bold"/>
                <w:b w:val="0"/>
                <w:bCs/>
                <w:color w:val="FFFFFF"/>
                <w:sz w:val="18"/>
                <w:szCs w:val="18"/>
              </w:rPr>
              <w:t>Process Step</w:t>
            </w:r>
          </w:p>
        </w:tc>
        <w:tc>
          <w:tcPr>
            <w:tcW w:w="1080" w:type="dxa"/>
            <w:shd w:val="clear" w:color="auto" w:fill="999999"/>
          </w:tcPr>
          <w:p w14:paraId="7648DF92" w14:textId="77777777" w:rsidR="00472CAD" w:rsidRPr="00873ACA" w:rsidRDefault="00472CAD" w:rsidP="00025C46">
            <w:pPr>
              <w:pStyle w:val="TableHeading"/>
              <w:rPr>
                <w:rFonts w:ascii="BentonSans Bold" w:hAnsi="BentonSans Bold"/>
                <w:b w:val="0"/>
                <w:bCs/>
                <w:color w:val="FFFFFF"/>
                <w:sz w:val="18"/>
                <w:szCs w:val="18"/>
              </w:rPr>
            </w:pPr>
            <w:r w:rsidRPr="00873ACA">
              <w:rPr>
                <w:rFonts w:ascii="BentonSans Bold" w:hAnsi="BentonSans Bold"/>
                <w:b w:val="0"/>
                <w:bCs/>
                <w:color w:val="FFFFFF"/>
                <w:sz w:val="18"/>
                <w:szCs w:val="18"/>
              </w:rPr>
              <w:t>UI Type</w:t>
            </w:r>
          </w:p>
        </w:tc>
        <w:tc>
          <w:tcPr>
            <w:tcW w:w="2880" w:type="dxa"/>
            <w:shd w:val="clear" w:color="auto" w:fill="999999"/>
          </w:tcPr>
          <w:p w14:paraId="64B5E344" w14:textId="77777777" w:rsidR="00472CAD" w:rsidRPr="00873ACA" w:rsidRDefault="00472CAD" w:rsidP="00025C46">
            <w:pPr>
              <w:pStyle w:val="TableHeading"/>
              <w:rPr>
                <w:rFonts w:ascii="BentonSans Bold" w:hAnsi="BentonSans Bold"/>
                <w:b w:val="0"/>
                <w:bCs/>
                <w:color w:val="FFFFFF"/>
                <w:sz w:val="18"/>
                <w:szCs w:val="18"/>
              </w:rPr>
            </w:pPr>
            <w:r w:rsidRPr="00873ACA">
              <w:rPr>
                <w:rFonts w:ascii="BentonSans Bold" w:hAnsi="BentonSans Bold"/>
                <w:b w:val="0"/>
                <w:bCs/>
                <w:color w:val="FFFFFF"/>
                <w:sz w:val="18"/>
                <w:szCs w:val="18"/>
              </w:rPr>
              <w:t>Business Condition</w:t>
            </w:r>
          </w:p>
        </w:tc>
        <w:tc>
          <w:tcPr>
            <w:tcW w:w="1530" w:type="dxa"/>
            <w:shd w:val="clear" w:color="auto" w:fill="999999"/>
          </w:tcPr>
          <w:p w14:paraId="30DC9207" w14:textId="77777777" w:rsidR="00472CAD" w:rsidRPr="00873ACA" w:rsidRDefault="00472CAD" w:rsidP="00025C46">
            <w:pPr>
              <w:pStyle w:val="TableHeading"/>
              <w:rPr>
                <w:rFonts w:ascii="BentonSans Bold" w:hAnsi="BentonSans Bold"/>
                <w:b w:val="0"/>
                <w:bCs/>
                <w:color w:val="FFFFFF"/>
                <w:sz w:val="18"/>
                <w:szCs w:val="18"/>
              </w:rPr>
            </w:pPr>
            <w:r w:rsidRPr="00873ACA">
              <w:rPr>
                <w:rFonts w:ascii="BentonSans Bold" w:hAnsi="BentonSans Bold"/>
                <w:b w:val="0"/>
                <w:bCs/>
                <w:color w:val="FFFFFF"/>
                <w:sz w:val="18"/>
                <w:szCs w:val="18"/>
              </w:rPr>
              <w:t>Business Role</w:t>
            </w:r>
          </w:p>
        </w:tc>
        <w:tc>
          <w:tcPr>
            <w:tcW w:w="1440" w:type="dxa"/>
            <w:shd w:val="clear" w:color="auto" w:fill="999999"/>
          </w:tcPr>
          <w:p w14:paraId="18DAE6B8" w14:textId="77777777" w:rsidR="00472CAD" w:rsidRPr="00873ACA" w:rsidRDefault="00072D1D" w:rsidP="00A25579">
            <w:pPr>
              <w:pStyle w:val="TableHeading"/>
              <w:rPr>
                <w:rFonts w:ascii="BentonSans Bold" w:hAnsi="BentonSans Bold"/>
                <w:b w:val="0"/>
                <w:bCs/>
                <w:color w:val="FFFFFF"/>
                <w:sz w:val="18"/>
                <w:szCs w:val="18"/>
              </w:rPr>
            </w:pPr>
            <w:r w:rsidRPr="00873ACA">
              <w:rPr>
                <w:rFonts w:ascii="BentonSans Bold" w:hAnsi="BentonSans Bold"/>
                <w:b w:val="0"/>
                <w:bCs/>
                <w:color w:val="FFFFFF"/>
                <w:sz w:val="18"/>
                <w:szCs w:val="18"/>
              </w:rPr>
              <w:t>Transaction</w:t>
            </w:r>
            <w:r w:rsidR="00472CAD" w:rsidRPr="00873ACA">
              <w:rPr>
                <w:rFonts w:ascii="BentonSans Bold" w:hAnsi="BentonSans Bold"/>
                <w:b w:val="0"/>
                <w:bCs/>
                <w:color w:val="FFFFFF"/>
                <w:sz w:val="18"/>
                <w:szCs w:val="18"/>
              </w:rPr>
              <w:t xml:space="preserve"> Code </w:t>
            </w:r>
          </w:p>
        </w:tc>
        <w:tc>
          <w:tcPr>
            <w:tcW w:w="5116" w:type="dxa"/>
            <w:shd w:val="clear" w:color="auto" w:fill="999999"/>
          </w:tcPr>
          <w:p w14:paraId="20D1E1F5" w14:textId="77777777" w:rsidR="00472CAD" w:rsidRPr="00873ACA" w:rsidRDefault="00472CAD" w:rsidP="00025C46">
            <w:pPr>
              <w:pStyle w:val="TableHeading"/>
              <w:rPr>
                <w:rFonts w:ascii="BentonSans Bold" w:hAnsi="BentonSans Bold"/>
                <w:b w:val="0"/>
                <w:bCs/>
                <w:color w:val="FFFFFF"/>
                <w:sz w:val="18"/>
                <w:szCs w:val="18"/>
              </w:rPr>
            </w:pPr>
            <w:r w:rsidRPr="00873ACA">
              <w:rPr>
                <w:rFonts w:ascii="BentonSans Bold" w:hAnsi="BentonSans Bold"/>
                <w:b w:val="0"/>
                <w:bCs/>
                <w:color w:val="FFFFFF"/>
                <w:sz w:val="18"/>
                <w:szCs w:val="18"/>
              </w:rPr>
              <w:t>Expected Results</w:t>
            </w:r>
          </w:p>
        </w:tc>
      </w:tr>
      <w:tr w:rsidR="00F7572D" w:rsidRPr="00B41BB3" w14:paraId="132BBC95" w14:textId="77777777" w:rsidTr="00E857DC">
        <w:tc>
          <w:tcPr>
            <w:tcW w:w="14286" w:type="dxa"/>
            <w:gridSpan w:val="6"/>
            <w:shd w:val="clear" w:color="auto" w:fill="auto"/>
          </w:tcPr>
          <w:p w14:paraId="6D989F7F" w14:textId="390A5850" w:rsidR="00F7572D" w:rsidRPr="002A01B1" w:rsidRDefault="005E424F" w:rsidP="009836C3">
            <w:r w:rsidRPr="005E424F">
              <w:rPr>
                <w:rStyle w:val="SAPEmphasis"/>
              </w:rPr>
              <w:t>Concurrent Employment Creation (Sub-Process)</w:t>
            </w:r>
          </w:p>
        </w:tc>
      </w:tr>
      <w:tr w:rsidR="00F7572D" w:rsidRPr="00B41BB3" w14:paraId="3DE12300" w14:textId="77777777" w:rsidTr="004E7428">
        <w:tc>
          <w:tcPr>
            <w:tcW w:w="2240" w:type="dxa"/>
            <w:shd w:val="clear" w:color="auto" w:fill="auto"/>
          </w:tcPr>
          <w:p w14:paraId="0FEE53E8" w14:textId="12331312" w:rsidR="00F7572D" w:rsidRPr="005E424F" w:rsidRDefault="005E424F" w:rsidP="009836C3">
            <w:pPr>
              <w:rPr>
                <w:b/>
                <w:lang w:eastAsia="zh-CN"/>
              </w:rPr>
            </w:pPr>
            <w:r w:rsidRPr="005E424F">
              <w:rPr>
                <w:rStyle w:val="SAPEmphasis"/>
              </w:rPr>
              <w:t>Creat</w:t>
            </w:r>
            <w:r>
              <w:rPr>
                <w:rStyle w:val="SAPEmphasis"/>
              </w:rPr>
              <w:t>e</w:t>
            </w:r>
            <w:r w:rsidRPr="005E424F">
              <w:rPr>
                <w:rStyle w:val="SAPEmphasis"/>
              </w:rPr>
              <w:t xml:space="preserve"> Concurrent Employment</w:t>
            </w:r>
          </w:p>
        </w:tc>
        <w:tc>
          <w:tcPr>
            <w:tcW w:w="1080" w:type="dxa"/>
            <w:shd w:val="clear" w:color="auto" w:fill="auto"/>
          </w:tcPr>
          <w:p w14:paraId="4515B277" w14:textId="737CFCB0" w:rsidR="00F7572D" w:rsidRPr="005E424F" w:rsidRDefault="00A6261D" w:rsidP="00F7572D">
            <w:r w:rsidRPr="005E424F">
              <w:t>Employee Central UI</w:t>
            </w:r>
          </w:p>
        </w:tc>
        <w:tc>
          <w:tcPr>
            <w:tcW w:w="2880" w:type="dxa"/>
            <w:shd w:val="clear" w:color="auto" w:fill="auto"/>
          </w:tcPr>
          <w:p w14:paraId="6C6C4822" w14:textId="548668A2" w:rsidR="00F7572D" w:rsidRPr="005E424F" w:rsidRDefault="00F7572D" w:rsidP="000C6DD5">
            <w:pPr>
              <w:spacing w:after="120"/>
            </w:pPr>
            <w:r w:rsidRPr="003F05EC">
              <w:t xml:space="preserve">The employee </w:t>
            </w:r>
            <w:r w:rsidR="003F05EC" w:rsidRPr="003F05EC">
              <w:t xml:space="preserve">has applied for a </w:t>
            </w:r>
            <w:r w:rsidR="0064557F">
              <w:t>second</w:t>
            </w:r>
            <w:r w:rsidR="003F05EC" w:rsidRPr="003F05EC">
              <w:t xml:space="preserve"> employment in the company</w:t>
            </w:r>
            <w:r w:rsidRPr="003F05EC">
              <w:t>.</w:t>
            </w:r>
          </w:p>
        </w:tc>
        <w:tc>
          <w:tcPr>
            <w:tcW w:w="1530" w:type="dxa"/>
            <w:shd w:val="clear" w:color="auto" w:fill="auto"/>
          </w:tcPr>
          <w:p w14:paraId="11183671" w14:textId="5041F226" w:rsidR="00F7572D" w:rsidRPr="005E424F" w:rsidRDefault="00282CD6" w:rsidP="00F7572D">
            <w:pPr>
              <w:spacing w:after="120"/>
            </w:pPr>
            <w:r w:rsidRPr="007E7C28">
              <w:t xml:space="preserve">HR </w:t>
            </w:r>
            <w:r>
              <w:t>Administrator</w:t>
            </w:r>
          </w:p>
        </w:tc>
        <w:tc>
          <w:tcPr>
            <w:tcW w:w="1440" w:type="dxa"/>
            <w:shd w:val="clear" w:color="auto" w:fill="auto"/>
          </w:tcPr>
          <w:p w14:paraId="68ED4AB7" w14:textId="1CF6E852" w:rsidR="00F7572D" w:rsidRPr="005E424F" w:rsidRDefault="00A6261D" w:rsidP="00F7572D">
            <w:pPr>
              <w:autoSpaceDE w:val="0"/>
              <w:autoSpaceDN w:val="0"/>
              <w:adjustRightInd w:val="0"/>
              <w:spacing w:after="120"/>
            </w:pPr>
            <w:r w:rsidRPr="005E424F">
              <w:t>Company Instance URL</w:t>
            </w:r>
          </w:p>
        </w:tc>
        <w:tc>
          <w:tcPr>
            <w:tcW w:w="5116" w:type="dxa"/>
            <w:shd w:val="clear" w:color="auto" w:fill="auto"/>
          </w:tcPr>
          <w:p w14:paraId="72583B20" w14:textId="451D7761" w:rsidR="00F7572D" w:rsidRPr="002A01B1" w:rsidRDefault="000E44E5" w:rsidP="000E44E5">
            <w:pPr>
              <w:spacing w:after="120"/>
            </w:pPr>
            <w:r w:rsidRPr="000E44E5">
              <w:t xml:space="preserve">Data related to the concurrent employment of an employee have been entered into the system. </w:t>
            </w:r>
            <w:r w:rsidR="006629A7" w:rsidRPr="000E44E5">
              <w:t xml:space="preserve">A workflow has been triggered and </w:t>
            </w:r>
            <w:r w:rsidR="00F7572D" w:rsidRPr="000E44E5">
              <w:t xml:space="preserve">sent </w:t>
            </w:r>
            <w:r w:rsidRPr="000E44E5">
              <w:t xml:space="preserve">for approval </w:t>
            </w:r>
            <w:r w:rsidR="00F7572D" w:rsidRPr="000E44E5">
              <w:t xml:space="preserve">to the </w:t>
            </w:r>
            <w:r w:rsidR="0064557F">
              <w:t>l</w:t>
            </w:r>
            <w:r w:rsidRPr="000E44E5">
              <w:t xml:space="preserve">ine </w:t>
            </w:r>
            <w:r w:rsidR="0064557F">
              <w:t>m</w:t>
            </w:r>
            <w:r w:rsidRPr="000E44E5">
              <w:t>anager of the employee in the secondary employment to be created</w:t>
            </w:r>
            <w:r w:rsidR="00F7572D" w:rsidRPr="000E44E5">
              <w:t>.</w:t>
            </w:r>
          </w:p>
        </w:tc>
      </w:tr>
      <w:tr w:rsidR="00F7572D" w:rsidRPr="00873ACA" w14:paraId="02C94E82" w14:textId="77777777" w:rsidTr="004E7428">
        <w:tc>
          <w:tcPr>
            <w:tcW w:w="2240" w:type="dxa"/>
            <w:shd w:val="clear" w:color="auto" w:fill="auto"/>
          </w:tcPr>
          <w:p w14:paraId="010891E4" w14:textId="6C77EB08" w:rsidR="00F7572D" w:rsidRPr="005E424F" w:rsidRDefault="005E424F" w:rsidP="009836C3">
            <w:pPr>
              <w:rPr>
                <w:b/>
                <w:lang w:eastAsia="zh-CN"/>
              </w:rPr>
            </w:pPr>
            <w:r w:rsidRPr="005E424F">
              <w:rPr>
                <w:rStyle w:val="SAPEmphasis"/>
              </w:rPr>
              <w:t>Approv</w:t>
            </w:r>
            <w:r>
              <w:rPr>
                <w:rStyle w:val="SAPEmphasis"/>
              </w:rPr>
              <w:t>e</w:t>
            </w:r>
            <w:r w:rsidRPr="005E424F">
              <w:rPr>
                <w:rStyle w:val="SAPEmphasis"/>
              </w:rPr>
              <w:t xml:space="preserve"> Concurrent Employment Creation</w:t>
            </w:r>
          </w:p>
        </w:tc>
        <w:tc>
          <w:tcPr>
            <w:tcW w:w="1080" w:type="dxa"/>
            <w:shd w:val="clear" w:color="auto" w:fill="auto"/>
          </w:tcPr>
          <w:p w14:paraId="40D197F8" w14:textId="473B5958" w:rsidR="00F7572D" w:rsidRPr="005E424F" w:rsidRDefault="00A6261D" w:rsidP="00F7572D">
            <w:r w:rsidRPr="005E424F">
              <w:t>Employee Central UI</w:t>
            </w:r>
          </w:p>
        </w:tc>
        <w:tc>
          <w:tcPr>
            <w:tcW w:w="2880" w:type="dxa"/>
            <w:shd w:val="clear" w:color="auto" w:fill="auto"/>
          </w:tcPr>
          <w:p w14:paraId="43BFCB27" w14:textId="77777777" w:rsidR="00F7572D" w:rsidRPr="005E424F" w:rsidRDefault="00F7572D" w:rsidP="00F7572D">
            <w:pPr>
              <w:spacing w:after="120"/>
            </w:pPr>
          </w:p>
        </w:tc>
        <w:tc>
          <w:tcPr>
            <w:tcW w:w="1530" w:type="dxa"/>
            <w:shd w:val="clear" w:color="auto" w:fill="auto"/>
          </w:tcPr>
          <w:p w14:paraId="2FE1761A" w14:textId="04D152F3" w:rsidR="00F7572D" w:rsidRPr="005E424F" w:rsidRDefault="00753E5F" w:rsidP="004D6316">
            <w:pPr>
              <w:spacing w:after="120"/>
            </w:pPr>
            <w:r>
              <w:t>Line Manager (in concurrent employment to be created)</w:t>
            </w:r>
          </w:p>
        </w:tc>
        <w:tc>
          <w:tcPr>
            <w:tcW w:w="1440" w:type="dxa"/>
            <w:shd w:val="clear" w:color="auto" w:fill="auto"/>
          </w:tcPr>
          <w:p w14:paraId="777CA29A" w14:textId="27A71CA5" w:rsidR="00F7572D" w:rsidRPr="005E424F" w:rsidRDefault="00A6261D" w:rsidP="00F7572D">
            <w:pPr>
              <w:autoSpaceDE w:val="0"/>
              <w:autoSpaceDN w:val="0"/>
              <w:adjustRightInd w:val="0"/>
              <w:spacing w:after="120"/>
            </w:pPr>
            <w:r w:rsidRPr="005E424F">
              <w:t>Company Instance URL</w:t>
            </w:r>
            <w:r w:rsidR="00C93B94" w:rsidRPr="003F5AF8">
              <w:t xml:space="preserve"> or Mobile</w:t>
            </w:r>
            <w:r w:rsidR="00C93B94" w:rsidRPr="00765CA4">
              <w:t xml:space="preserve"> App</w:t>
            </w:r>
          </w:p>
        </w:tc>
        <w:tc>
          <w:tcPr>
            <w:tcW w:w="5116" w:type="dxa"/>
            <w:shd w:val="clear" w:color="auto" w:fill="auto"/>
          </w:tcPr>
          <w:p w14:paraId="0376E203" w14:textId="76B0E8A1" w:rsidR="00F7572D" w:rsidRPr="002A01B1" w:rsidRDefault="006629A7" w:rsidP="000E44E5">
            <w:pPr>
              <w:spacing w:after="120"/>
            </w:pPr>
            <w:r w:rsidRPr="000E44E5">
              <w:t xml:space="preserve">The </w:t>
            </w:r>
            <w:r w:rsidR="000E44E5">
              <w:t>concurrent employment creation has been approved</w:t>
            </w:r>
            <w:r w:rsidRPr="000E44E5">
              <w:t xml:space="preserve">. The </w:t>
            </w:r>
            <w:r w:rsidR="000E44E5" w:rsidRPr="000E44E5">
              <w:t>concurrent employment</w:t>
            </w:r>
            <w:r w:rsidRPr="000E44E5">
              <w:t xml:space="preserve"> has become effective in the system.</w:t>
            </w:r>
          </w:p>
        </w:tc>
      </w:tr>
      <w:tr w:rsidR="00CD6982" w:rsidRPr="00873ACA" w14:paraId="4D09ACCE" w14:textId="77777777" w:rsidTr="004E7428">
        <w:tc>
          <w:tcPr>
            <w:tcW w:w="2240" w:type="dxa"/>
            <w:shd w:val="clear" w:color="auto" w:fill="auto"/>
          </w:tcPr>
          <w:p w14:paraId="79DA5FEA" w14:textId="78491673" w:rsidR="00CD6982" w:rsidRPr="009836C3" w:rsidRDefault="00CD6982" w:rsidP="00CD6982">
            <w:pPr>
              <w:rPr>
                <w:rStyle w:val="SAPEmphasis"/>
              </w:rPr>
            </w:pPr>
            <w:r w:rsidRPr="005E424F">
              <w:rPr>
                <w:rStyle w:val="SAPEmphasis"/>
              </w:rPr>
              <w:t>Send E-mail Notification about Concurrent Employment Creation</w:t>
            </w:r>
          </w:p>
        </w:tc>
        <w:tc>
          <w:tcPr>
            <w:tcW w:w="1080" w:type="dxa"/>
            <w:shd w:val="clear" w:color="auto" w:fill="auto"/>
          </w:tcPr>
          <w:p w14:paraId="499E9EC6" w14:textId="6F03F78A" w:rsidR="00CD6982" w:rsidRDefault="00CD6982" w:rsidP="00CD6982">
            <w:r w:rsidRPr="006016D2">
              <w:t>Back-ground</w:t>
            </w:r>
          </w:p>
        </w:tc>
        <w:tc>
          <w:tcPr>
            <w:tcW w:w="2880" w:type="dxa"/>
            <w:shd w:val="clear" w:color="auto" w:fill="auto"/>
          </w:tcPr>
          <w:p w14:paraId="653DFB0D" w14:textId="2F35F153" w:rsidR="00CD6982" w:rsidRPr="00873ACA" w:rsidRDefault="00CD6982" w:rsidP="00CD6982">
            <w:pPr>
              <w:spacing w:after="120"/>
            </w:pPr>
            <w:r w:rsidRPr="005A527C">
              <w:t>E-</w:t>
            </w:r>
            <w:r w:rsidRPr="00792B7F">
              <w:t xml:space="preserve">Mail address of </w:t>
            </w:r>
            <w:r>
              <w:t>t</w:t>
            </w:r>
            <w:r w:rsidRPr="009E5083">
              <w:t>he</w:t>
            </w:r>
            <w:r>
              <w:t xml:space="preserve"> employee’s</w:t>
            </w:r>
            <w:r w:rsidRPr="009E5083">
              <w:t xml:space="preserve"> line manager </w:t>
            </w:r>
            <w:r>
              <w:t>in</w:t>
            </w:r>
            <w:r w:rsidRPr="009E5083">
              <w:t xml:space="preserve"> the</w:t>
            </w:r>
            <w:r>
              <w:t xml:space="preserve"> </w:t>
            </w:r>
            <w:r w:rsidRPr="0064557F">
              <w:t>primary</w:t>
            </w:r>
            <w:r>
              <w:t xml:space="preserve"> employment is</w:t>
            </w:r>
            <w:r w:rsidRPr="00792B7F">
              <w:t xml:space="preserve"> maintained in </w:t>
            </w:r>
            <w:r>
              <w:t>his or her</w:t>
            </w:r>
            <w:r w:rsidRPr="00792B7F">
              <w:t xml:space="preserve"> employee file.</w:t>
            </w:r>
          </w:p>
        </w:tc>
        <w:tc>
          <w:tcPr>
            <w:tcW w:w="1530" w:type="dxa"/>
            <w:shd w:val="clear" w:color="auto" w:fill="auto"/>
          </w:tcPr>
          <w:p w14:paraId="15D51BDC" w14:textId="5434F5EC" w:rsidR="00CD6982" w:rsidRDefault="00CD6982" w:rsidP="00CD6982">
            <w:pPr>
              <w:spacing w:after="120"/>
            </w:pPr>
            <w:r w:rsidRPr="00DE1F9E">
              <w:t>-</w:t>
            </w:r>
          </w:p>
        </w:tc>
        <w:tc>
          <w:tcPr>
            <w:tcW w:w="1440" w:type="dxa"/>
            <w:shd w:val="clear" w:color="auto" w:fill="auto"/>
          </w:tcPr>
          <w:p w14:paraId="2B9A7D3F" w14:textId="77777777" w:rsidR="00CD6982" w:rsidRDefault="00CD6982" w:rsidP="00CD6982">
            <w:pPr>
              <w:autoSpaceDE w:val="0"/>
              <w:autoSpaceDN w:val="0"/>
              <w:adjustRightInd w:val="0"/>
              <w:spacing w:after="120"/>
            </w:pPr>
          </w:p>
        </w:tc>
        <w:tc>
          <w:tcPr>
            <w:tcW w:w="5116" w:type="dxa"/>
            <w:shd w:val="clear" w:color="auto" w:fill="auto"/>
          </w:tcPr>
          <w:p w14:paraId="60C3A7CF" w14:textId="6EB2A3B2" w:rsidR="00CD6982" w:rsidRPr="00873ACA" w:rsidRDefault="00CD6982" w:rsidP="00CD6982">
            <w:pPr>
              <w:spacing w:after="120"/>
            </w:pPr>
            <w:r>
              <w:t>An email has been sent out to t</w:t>
            </w:r>
            <w:r w:rsidRPr="00F33B01">
              <w:t xml:space="preserve">he </w:t>
            </w:r>
            <w:r>
              <w:t>line manager</w:t>
            </w:r>
            <w:r w:rsidRPr="00F33B01">
              <w:t xml:space="preserve"> </w:t>
            </w:r>
            <w:r>
              <w:t xml:space="preserve">of </w:t>
            </w:r>
            <w:r w:rsidRPr="00F33B01">
              <w:t>the employee</w:t>
            </w:r>
            <w:r>
              <w:t xml:space="preserve"> in </w:t>
            </w:r>
            <w:r w:rsidR="0064557F">
              <w:t>the</w:t>
            </w:r>
            <w:r>
              <w:t xml:space="preserve"> primary employment, notifying him or her about the finished </w:t>
            </w:r>
            <w:r w:rsidRPr="003621CC">
              <w:rPr>
                <w:rStyle w:val="SAPScreenElement"/>
                <w:color w:val="auto"/>
              </w:rPr>
              <w:t xml:space="preserve">Add </w:t>
            </w:r>
            <w:r w:rsidR="0064557F">
              <w:rPr>
                <w:rStyle w:val="SAPScreenElement"/>
                <w:color w:val="auto"/>
              </w:rPr>
              <w:t>Concurrent Hire</w:t>
            </w:r>
            <w:r w:rsidR="0064557F" w:rsidRPr="00AF74AB">
              <w:t xml:space="preserve"> </w:t>
            </w:r>
            <w:r>
              <w:t>action</w:t>
            </w:r>
            <w:r w:rsidRPr="00F33B01">
              <w:t>.</w:t>
            </w:r>
          </w:p>
        </w:tc>
      </w:tr>
      <w:tr w:rsidR="00CD6982" w:rsidRPr="00873ACA" w14:paraId="56233809" w14:textId="77777777" w:rsidTr="004E7428">
        <w:tc>
          <w:tcPr>
            <w:tcW w:w="2240" w:type="dxa"/>
            <w:shd w:val="clear" w:color="auto" w:fill="auto"/>
          </w:tcPr>
          <w:p w14:paraId="0030B443" w14:textId="4BC47A2E" w:rsidR="00CD6982" w:rsidRPr="009836C3" w:rsidRDefault="00CD6982" w:rsidP="00CD6982">
            <w:pPr>
              <w:rPr>
                <w:rStyle w:val="SAPEmphasis"/>
              </w:rPr>
            </w:pPr>
            <w:r>
              <w:rPr>
                <w:rStyle w:val="SAPEmphasis"/>
              </w:rPr>
              <w:t>Receive</w:t>
            </w:r>
            <w:r w:rsidRPr="005E424F">
              <w:rPr>
                <w:rStyle w:val="SAPEmphasis"/>
              </w:rPr>
              <w:t xml:space="preserve"> E-mail Notification about Concurrent Employment Creation</w:t>
            </w:r>
          </w:p>
        </w:tc>
        <w:tc>
          <w:tcPr>
            <w:tcW w:w="1080" w:type="dxa"/>
            <w:shd w:val="clear" w:color="auto" w:fill="auto"/>
          </w:tcPr>
          <w:p w14:paraId="67801D51" w14:textId="0ECB46E3" w:rsidR="00CD6982" w:rsidRDefault="00CD6982" w:rsidP="00CD6982">
            <w:r>
              <w:t>E-Mail</w:t>
            </w:r>
          </w:p>
        </w:tc>
        <w:tc>
          <w:tcPr>
            <w:tcW w:w="2880" w:type="dxa"/>
            <w:shd w:val="clear" w:color="auto" w:fill="auto"/>
          </w:tcPr>
          <w:p w14:paraId="38F1A85C" w14:textId="77777777" w:rsidR="00CD6982" w:rsidRPr="00873ACA" w:rsidRDefault="00CD6982" w:rsidP="00CD6982">
            <w:pPr>
              <w:spacing w:after="120"/>
            </w:pPr>
          </w:p>
        </w:tc>
        <w:tc>
          <w:tcPr>
            <w:tcW w:w="1530" w:type="dxa"/>
            <w:shd w:val="clear" w:color="auto" w:fill="auto"/>
          </w:tcPr>
          <w:p w14:paraId="29D4A3EB" w14:textId="5B81EFF7" w:rsidR="00CD6982" w:rsidRDefault="00CD6982" w:rsidP="00CD6982">
            <w:r w:rsidRPr="003F05EC">
              <w:t>Line Manager</w:t>
            </w:r>
            <w:r>
              <w:t xml:space="preserve"> (in primary employment)</w:t>
            </w:r>
          </w:p>
        </w:tc>
        <w:tc>
          <w:tcPr>
            <w:tcW w:w="1440" w:type="dxa"/>
            <w:shd w:val="clear" w:color="auto" w:fill="auto"/>
          </w:tcPr>
          <w:p w14:paraId="5DA147AF" w14:textId="5F710533" w:rsidR="00CD6982" w:rsidRDefault="00CD6982" w:rsidP="00CD6982">
            <w:pPr>
              <w:autoSpaceDE w:val="0"/>
              <w:autoSpaceDN w:val="0"/>
              <w:adjustRightInd w:val="0"/>
              <w:spacing w:after="120"/>
            </w:pPr>
            <w:r w:rsidRPr="00121F36">
              <w:t xml:space="preserve">outside </w:t>
            </w:r>
            <w:r w:rsidRPr="002E5D8D">
              <w:t>software</w:t>
            </w:r>
          </w:p>
        </w:tc>
        <w:tc>
          <w:tcPr>
            <w:tcW w:w="5116" w:type="dxa"/>
            <w:shd w:val="clear" w:color="auto" w:fill="auto"/>
          </w:tcPr>
          <w:p w14:paraId="0F47F233" w14:textId="0FD94038" w:rsidR="00CD6982" w:rsidRPr="00873ACA" w:rsidRDefault="00CD6982" w:rsidP="00CD6982">
            <w:pPr>
              <w:spacing w:after="120"/>
            </w:pPr>
            <w:r w:rsidRPr="003621CC">
              <w:t xml:space="preserve">The </w:t>
            </w:r>
            <w:r w:rsidR="0064557F">
              <w:t>line manager</w:t>
            </w:r>
            <w:r w:rsidR="0064557F" w:rsidRPr="00F33B01">
              <w:t xml:space="preserve"> </w:t>
            </w:r>
            <w:r w:rsidR="0064557F">
              <w:t xml:space="preserve">of </w:t>
            </w:r>
            <w:r w:rsidR="0064557F" w:rsidRPr="00F33B01">
              <w:t>the employee</w:t>
            </w:r>
            <w:r w:rsidR="0064557F">
              <w:t xml:space="preserve"> in the primary employment has</w:t>
            </w:r>
            <w:r w:rsidRPr="003621CC">
              <w:t xml:space="preserve"> received </w:t>
            </w:r>
            <w:r>
              <w:t xml:space="preserve">an e-mail notification about the </w:t>
            </w:r>
            <w:r w:rsidR="0064557F">
              <w:t>concurrent employment created for one of his or her direct reports.</w:t>
            </w:r>
          </w:p>
        </w:tc>
      </w:tr>
      <w:tr w:rsidR="00CD6982" w:rsidRPr="00873ACA" w14:paraId="5287CB9D" w14:textId="77777777" w:rsidTr="004E7428">
        <w:tc>
          <w:tcPr>
            <w:tcW w:w="2240" w:type="dxa"/>
            <w:shd w:val="clear" w:color="auto" w:fill="auto"/>
          </w:tcPr>
          <w:p w14:paraId="3EBE5F00" w14:textId="32FE35DE" w:rsidR="00CD6982" w:rsidRPr="003407CD" w:rsidRDefault="00CD6982" w:rsidP="00CD6982">
            <w:pPr>
              <w:rPr>
                <w:rStyle w:val="SAPEmphasis"/>
              </w:rPr>
            </w:pPr>
            <w:r w:rsidRPr="003407CD">
              <w:rPr>
                <w:rStyle w:val="SAPEmphasis"/>
              </w:rPr>
              <w:t xml:space="preserve">Update </w:t>
            </w:r>
            <w:r w:rsidR="00386419" w:rsidRPr="003407CD">
              <w:rPr>
                <w:rStyle w:val="SAPEmphasis"/>
              </w:rPr>
              <w:t xml:space="preserve">Employee </w:t>
            </w:r>
            <w:r w:rsidRPr="003407CD">
              <w:rPr>
                <w:rStyle w:val="SAPEmphasis"/>
              </w:rPr>
              <w:t>Concurrent Employment Position (Optional)</w:t>
            </w:r>
          </w:p>
        </w:tc>
        <w:tc>
          <w:tcPr>
            <w:tcW w:w="1080" w:type="dxa"/>
            <w:shd w:val="clear" w:color="auto" w:fill="auto"/>
          </w:tcPr>
          <w:p w14:paraId="284F61C9" w14:textId="020C4D63" w:rsidR="00CD6982" w:rsidRDefault="00CD6982" w:rsidP="00CD6982">
            <w:r w:rsidRPr="00C50C67">
              <w:t>Back-ground</w:t>
            </w:r>
          </w:p>
        </w:tc>
        <w:tc>
          <w:tcPr>
            <w:tcW w:w="2880" w:type="dxa"/>
            <w:shd w:val="clear" w:color="auto" w:fill="auto"/>
          </w:tcPr>
          <w:p w14:paraId="08672D3F" w14:textId="1677FA27" w:rsidR="00CD6982" w:rsidRPr="00873ACA" w:rsidRDefault="00CD6982" w:rsidP="00CD6982">
            <w:pPr>
              <w:spacing w:after="120"/>
            </w:pPr>
            <w:r w:rsidRPr="00C50C67">
              <w:t xml:space="preserve">Relevant only if </w:t>
            </w:r>
            <w:r w:rsidRPr="001A0AD6">
              <w:rPr>
                <w:rStyle w:val="SAPEmphasis"/>
              </w:rPr>
              <w:t>Position Management</w:t>
            </w:r>
            <w:r w:rsidRPr="00C50C67">
              <w:t xml:space="preserve"> </w:t>
            </w:r>
            <w:r w:rsidR="00FD3C6A" w:rsidRPr="0019498D">
              <w:t>has been implemented</w:t>
            </w:r>
            <w:r w:rsidR="00FD3C6A" w:rsidRPr="00C50C67" w:rsidDel="00FD3C6A">
              <w:t xml:space="preserve"> </w:t>
            </w:r>
            <w:r w:rsidRPr="00C50C67">
              <w:t xml:space="preserve">in your </w:t>
            </w:r>
            <w:r w:rsidRPr="00CF6274">
              <w:t xml:space="preserve">Employee Central </w:t>
            </w:r>
            <w:r w:rsidRPr="00C50C67">
              <w:t>instance.</w:t>
            </w:r>
          </w:p>
        </w:tc>
        <w:tc>
          <w:tcPr>
            <w:tcW w:w="1530" w:type="dxa"/>
            <w:shd w:val="clear" w:color="auto" w:fill="auto"/>
          </w:tcPr>
          <w:p w14:paraId="793F7977" w14:textId="0EE330A6" w:rsidR="00CD6982" w:rsidRDefault="00CD6982" w:rsidP="00CD6982">
            <w:pPr>
              <w:spacing w:after="120"/>
            </w:pPr>
            <w:r>
              <w:t>-</w:t>
            </w:r>
          </w:p>
        </w:tc>
        <w:tc>
          <w:tcPr>
            <w:tcW w:w="1440" w:type="dxa"/>
            <w:shd w:val="clear" w:color="auto" w:fill="auto"/>
          </w:tcPr>
          <w:p w14:paraId="1323B12F" w14:textId="77777777" w:rsidR="00CD6982" w:rsidRDefault="00CD6982" w:rsidP="00CD6982">
            <w:pPr>
              <w:autoSpaceDE w:val="0"/>
              <w:autoSpaceDN w:val="0"/>
              <w:adjustRightInd w:val="0"/>
              <w:spacing w:after="120"/>
            </w:pPr>
          </w:p>
        </w:tc>
        <w:tc>
          <w:tcPr>
            <w:tcW w:w="5116" w:type="dxa"/>
            <w:shd w:val="clear" w:color="auto" w:fill="auto"/>
          </w:tcPr>
          <w:p w14:paraId="5B5121BA" w14:textId="20D5CBF7" w:rsidR="00CD6982" w:rsidRPr="00873ACA" w:rsidRDefault="00CD6982" w:rsidP="00CD6982">
            <w:pPr>
              <w:spacing w:after="120"/>
            </w:pPr>
            <w:r w:rsidRPr="00C50C67">
              <w:t>The position</w:t>
            </w:r>
            <w:r>
              <w:t>,</w:t>
            </w:r>
            <w:r w:rsidRPr="00C50C67">
              <w:t xml:space="preserve"> to which the </w:t>
            </w:r>
            <w:r>
              <w:t>employee</w:t>
            </w:r>
            <w:r w:rsidRPr="00C50C67">
              <w:t xml:space="preserve"> is assigned </w:t>
            </w:r>
            <w:r>
              <w:t>to in his or her concurrent employment,</w:t>
            </w:r>
            <w:r w:rsidRPr="00C50C67">
              <w:t xml:space="preserve"> is updated automatically upon </w:t>
            </w:r>
            <w:r w:rsidR="00C21127">
              <w:t xml:space="preserve">approval of </w:t>
            </w:r>
            <w:r>
              <w:t>the concurrent employment creation.</w:t>
            </w:r>
          </w:p>
        </w:tc>
      </w:tr>
      <w:tr w:rsidR="00CD6982" w:rsidRPr="00873ACA" w14:paraId="46416BAE" w14:textId="77777777" w:rsidTr="004E7428">
        <w:tc>
          <w:tcPr>
            <w:tcW w:w="2240" w:type="dxa"/>
            <w:shd w:val="clear" w:color="auto" w:fill="auto"/>
          </w:tcPr>
          <w:p w14:paraId="2B62F962" w14:textId="4EAAF8A2" w:rsidR="00CD6982" w:rsidRPr="003407CD" w:rsidRDefault="00CD6982" w:rsidP="00CD6982">
            <w:pPr>
              <w:rPr>
                <w:rStyle w:val="SAPEmphasis"/>
              </w:rPr>
            </w:pPr>
            <w:r w:rsidRPr="003407CD">
              <w:rPr>
                <w:rStyle w:val="SAPEmphasis"/>
              </w:rPr>
              <w:lastRenderedPageBreak/>
              <w:t>View Employee Concurrent Employment Position Details (Optional)</w:t>
            </w:r>
          </w:p>
        </w:tc>
        <w:tc>
          <w:tcPr>
            <w:tcW w:w="1080" w:type="dxa"/>
            <w:shd w:val="clear" w:color="auto" w:fill="auto"/>
          </w:tcPr>
          <w:p w14:paraId="0F05F261" w14:textId="719878B3" w:rsidR="00CD6982" w:rsidRDefault="00CD6982" w:rsidP="00CD6982">
            <w:r w:rsidRPr="0057433E">
              <w:t>Employee Central UI</w:t>
            </w:r>
          </w:p>
        </w:tc>
        <w:tc>
          <w:tcPr>
            <w:tcW w:w="2880" w:type="dxa"/>
            <w:shd w:val="clear" w:color="auto" w:fill="auto"/>
          </w:tcPr>
          <w:p w14:paraId="72303B8B" w14:textId="6540C423" w:rsidR="00CD6982" w:rsidRPr="00873ACA" w:rsidRDefault="00CD6982" w:rsidP="00CD6982">
            <w:pPr>
              <w:spacing w:after="120"/>
            </w:pPr>
            <w:r w:rsidRPr="00C50C67">
              <w:t xml:space="preserve">Relevant only if </w:t>
            </w:r>
            <w:r w:rsidRPr="001A0AD6">
              <w:rPr>
                <w:rStyle w:val="SAPEmphasis"/>
              </w:rPr>
              <w:t>Position Management</w:t>
            </w:r>
            <w:r w:rsidRPr="00C50C67">
              <w:t xml:space="preserve"> </w:t>
            </w:r>
            <w:r w:rsidR="00FD3C6A" w:rsidRPr="0019498D">
              <w:t>has been implemented</w:t>
            </w:r>
            <w:r w:rsidR="00FD3C6A" w:rsidRPr="00C50C67" w:rsidDel="00FD3C6A">
              <w:t xml:space="preserve"> </w:t>
            </w:r>
            <w:r w:rsidRPr="00C50C67">
              <w:t xml:space="preserve">in your </w:t>
            </w:r>
            <w:r w:rsidRPr="00CF6274">
              <w:t xml:space="preserve">Employee Central </w:t>
            </w:r>
            <w:r w:rsidRPr="00C50C67">
              <w:t>instance.</w:t>
            </w:r>
          </w:p>
        </w:tc>
        <w:tc>
          <w:tcPr>
            <w:tcW w:w="1530" w:type="dxa"/>
            <w:shd w:val="clear" w:color="auto" w:fill="auto"/>
          </w:tcPr>
          <w:p w14:paraId="3F692833" w14:textId="3095204B" w:rsidR="00CD6982" w:rsidRDefault="00CD6982" w:rsidP="00CD6982">
            <w:pPr>
              <w:spacing w:after="120"/>
            </w:pPr>
            <w:r w:rsidRPr="007E7C28">
              <w:t xml:space="preserve">HR </w:t>
            </w:r>
            <w:r>
              <w:t>Administrator</w:t>
            </w:r>
          </w:p>
        </w:tc>
        <w:tc>
          <w:tcPr>
            <w:tcW w:w="1440" w:type="dxa"/>
            <w:shd w:val="clear" w:color="auto" w:fill="auto"/>
          </w:tcPr>
          <w:p w14:paraId="40380B29" w14:textId="6404BC41" w:rsidR="00CD6982" w:rsidRDefault="00CD6982" w:rsidP="00CD6982">
            <w:pPr>
              <w:autoSpaceDE w:val="0"/>
              <w:autoSpaceDN w:val="0"/>
              <w:adjustRightInd w:val="0"/>
              <w:spacing w:after="120"/>
            </w:pPr>
            <w:r w:rsidRPr="005E424F">
              <w:t>Company Instance URL</w:t>
            </w:r>
          </w:p>
        </w:tc>
        <w:tc>
          <w:tcPr>
            <w:tcW w:w="5116" w:type="dxa"/>
            <w:shd w:val="clear" w:color="auto" w:fill="auto"/>
          </w:tcPr>
          <w:p w14:paraId="41110D8B" w14:textId="2B97A87F" w:rsidR="00CD6982" w:rsidRPr="00873ACA" w:rsidRDefault="00CD6982" w:rsidP="00CD6982">
            <w:pPr>
              <w:spacing w:after="120"/>
            </w:pPr>
            <w:r w:rsidRPr="00C50C67">
              <w:t>The details of the position</w:t>
            </w:r>
            <w:r w:rsidR="00617F30">
              <w:t>,</w:t>
            </w:r>
            <w:r>
              <w:t xml:space="preserve"> the employee is assigned to in his or her concurrent employment</w:t>
            </w:r>
            <w:r w:rsidR="00617F30">
              <w:t>,</w:t>
            </w:r>
            <w:r w:rsidRPr="00C50C67">
              <w:t xml:space="preserve"> have been viewed in the position org chart.</w:t>
            </w:r>
          </w:p>
        </w:tc>
      </w:tr>
      <w:tr w:rsidR="00CD6982" w:rsidRPr="00873ACA" w14:paraId="5EB0B90C" w14:textId="77777777" w:rsidTr="004E7428">
        <w:tc>
          <w:tcPr>
            <w:tcW w:w="2240" w:type="dxa"/>
            <w:shd w:val="clear" w:color="auto" w:fill="auto"/>
          </w:tcPr>
          <w:p w14:paraId="296F4B16" w14:textId="539F05AB" w:rsidR="00CD6982" w:rsidRPr="009836C3" w:rsidRDefault="00CD6982" w:rsidP="00CD6982">
            <w:pPr>
              <w:rPr>
                <w:rStyle w:val="SAPEmphasis"/>
              </w:rPr>
            </w:pPr>
            <w:r w:rsidRPr="005E424F">
              <w:rPr>
                <w:rStyle w:val="SAPEmphasis"/>
              </w:rPr>
              <w:t>View Employee Concurrent Employment Details</w:t>
            </w:r>
          </w:p>
        </w:tc>
        <w:tc>
          <w:tcPr>
            <w:tcW w:w="1080" w:type="dxa"/>
            <w:shd w:val="clear" w:color="auto" w:fill="auto"/>
          </w:tcPr>
          <w:p w14:paraId="2DA05266" w14:textId="50CF81C1" w:rsidR="00CD6982" w:rsidRDefault="00CD6982" w:rsidP="00CD6982">
            <w:r w:rsidRPr="005E424F">
              <w:t>Employee Central UI</w:t>
            </w:r>
          </w:p>
        </w:tc>
        <w:tc>
          <w:tcPr>
            <w:tcW w:w="2880" w:type="dxa"/>
            <w:shd w:val="clear" w:color="auto" w:fill="auto"/>
          </w:tcPr>
          <w:p w14:paraId="7A85F0DD" w14:textId="77777777" w:rsidR="00CD6982" w:rsidRPr="00873ACA" w:rsidRDefault="00CD6982" w:rsidP="00CD6982">
            <w:pPr>
              <w:spacing w:after="120"/>
            </w:pPr>
          </w:p>
        </w:tc>
        <w:tc>
          <w:tcPr>
            <w:tcW w:w="1530" w:type="dxa"/>
            <w:shd w:val="clear" w:color="auto" w:fill="auto"/>
          </w:tcPr>
          <w:p w14:paraId="7F763801" w14:textId="64E5A95B" w:rsidR="00CD6982" w:rsidRDefault="00CD6982" w:rsidP="00CD6982">
            <w:pPr>
              <w:spacing w:after="120"/>
            </w:pPr>
            <w:r w:rsidRPr="007E7C28">
              <w:t xml:space="preserve">HR </w:t>
            </w:r>
            <w:r>
              <w:t>Administrator</w:t>
            </w:r>
          </w:p>
        </w:tc>
        <w:tc>
          <w:tcPr>
            <w:tcW w:w="1440" w:type="dxa"/>
            <w:shd w:val="clear" w:color="auto" w:fill="auto"/>
          </w:tcPr>
          <w:p w14:paraId="754F89F4" w14:textId="43B1A679" w:rsidR="00CD6982" w:rsidRDefault="00CD6982" w:rsidP="00CD6982">
            <w:pPr>
              <w:autoSpaceDE w:val="0"/>
              <w:autoSpaceDN w:val="0"/>
              <w:adjustRightInd w:val="0"/>
              <w:spacing w:after="120"/>
            </w:pPr>
            <w:r w:rsidRPr="005E424F">
              <w:t>Company Instance URL</w:t>
            </w:r>
          </w:p>
        </w:tc>
        <w:tc>
          <w:tcPr>
            <w:tcW w:w="5116" w:type="dxa"/>
            <w:shd w:val="clear" w:color="auto" w:fill="auto"/>
          </w:tcPr>
          <w:p w14:paraId="076C3EC5" w14:textId="4200F13F" w:rsidR="00CD6982" w:rsidRPr="00873ACA" w:rsidRDefault="00617F30" w:rsidP="00CD6982">
            <w:pPr>
              <w:spacing w:after="120"/>
            </w:pPr>
            <w:r>
              <w:t>The details of the concurrent (secondary) employment of the employee have been viewed.</w:t>
            </w:r>
          </w:p>
        </w:tc>
      </w:tr>
      <w:tr w:rsidR="00CD6982" w:rsidRPr="00873ACA" w14:paraId="13F985FE" w14:textId="77777777" w:rsidTr="004E7428">
        <w:tc>
          <w:tcPr>
            <w:tcW w:w="2240" w:type="dxa"/>
            <w:shd w:val="clear" w:color="auto" w:fill="auto"/>
          </w:tcPr>
          <w:p w14:paraId="04B9D7E1" w14:textId="24E7384C" w:rsidR="00CD6982" w:rsidRPr="009836C3" w:rsidRDefault="00CD6982" w:rsidP="00CD6982">
            <w:pPr>
              <w:rPr>
                <w:rStyle w:val="SAPEmphasis"/>
              </w:rPr>
            </w:pPr>
            <w:r w:rsidRPr="005E424F">
              <w:rPr>
                <w:rStyle w:val="SAPEmphasis"/>
              </w:rPr>
              <w:t>View my Employee File</w:t>
            </w:r>
          </w:p>
        </w:tc>
        <w:tc>
          <w:tcPr>
            <w:tcW w:w="1080" w:type="dxa"/>
            <w:shd w:val="clear" w:color="auto" w:fill="auto"/>
          </w:tcPr>
          <w:p w14:paraId="689B7A26" w14:textId="2F154733" w:rsidR="00CD6982" w:rsidRDefault="00CD6982" w:rsidP="00CD6982">
            <w:r w:rsidRPr="005E424F">
              <w:t>Employee Central UI</w:t>
            </w:r>
          </w:p>
        </w:tc>
        <w:tc>
          <w:tcPr>
            <w:tcW w:w="2880" w:type="dxa"/>
            <w:shd w:val="clear" w:color="auto" w:fill="auto"/>
          </w:tcPr>
          <w:p w14:paraId="2FA9F27A" w14:textId="77777777" w:rsidR="00CD6982" w:rsidRPr="00873ACA" w:rsidRDefault="00CD6982" w:rsidP="00CD6982">
            <w:pPr>
              <w:spacing w:after="120"/>
            </w:pPr>
          </w:p>
        </w:tc>
        <w:tc>
          <w:tcPr>
            <w:tcW w:w="1530" w:type="dxa"/>
            <w:shd w:val="clear" w:color="auto" w:fill="auto"/>
          </w:tcPr>
          <w:p w14:paraId="25C7F0AA" w14:textId="36278C0B" w:rsidR="00CD6982" w:rsidRDefault="00CD6982" w:rsidP="00CD6982">
            <w:pPr>
              <w:spacing w:after="120"/>
            </w:pPr>
            <w:r>
              <w:t>Employee</w:t>
            </w:r>
          </w:p>
        </w:tc>
        <w:tc>
          <w:tcPr>
            <w:tcW w:w="1440" w:type="dxa"/>
            <w:shd w:val="clear" w:color="auto" w:fill="auto"/>
          </w:tcPr>
          <w:p w14:paraId="02686208" w14:textId="1DDCE0D0" w:rsidR="00CD6982" w:rsidRDefault="00CD6982" w:rsidP="00CD6982">
            <w:pPr>
              <w:autoSpaceDE w:val="0"/>
              <w:autoSpaceDN w:val="0"/>
              <w:adjustRightInd w:val="0"/>
              <w:spacing w:after="120"/>
            </w:pPr>
            <w:r w:rsidRPr="005E424F">
              <w:t>Company Instance URL</w:t>
            </w:r>
          </w:p>
        </w:tc>
        <w:tc>
          <w:tcPr>
            <w:tcW w:w="5116" w:type="dxa"/>
            <w:shd w:val="clear" w:color="auto" w:fill="auto"/>
          </w:tcPr>
          <w:p w14:paraId="79859030" w14:textId="0F4C81F4" w:rsidR="00CD6982" w:rsidRPr="00873ACA" w:rsidRDefault="0064557F" w:rsidP="00CD6982">
            <w:pPr>
              <w:spacing w:after="120"/>
            </w:pPr>
            <w:r w:rsidRPr="0064557F">
              <w:t xml:space="preserve">The employee has viewed his or her data as maintained by the HR </w:t>
            </w:r>
            <w:r>
              <w:t>administrator</w:t>
            </w:r>
            <w:r w:rsidRPr="0064557F">
              <w:t>.</w:t>
            </w:r>
          </w:p>
        </w:tc>
      </w:tr>
      <w:tr w:rsidR="00CD6982" w:rsidRPr="00873ACA" w14:paraId="2362BB25" w14:textId="77777777" w:rsidTr="005E424F">
        <w:tc>
          <w:tcPr>
            <w:tcW w:w="14286" w:type="dxa"/>
            <w:gridSpan w:val="6"/>
            <w:shd w:val="clear" w:color="auto" w:fill="auto"/>
          </w:tcPr>
          <w:p w14:paraId="161AF62C" w14:textId="391E970B" w:rsidR="00CD6982" w:rsidRPr="00873ACA" w:rsidRDefault="00CD6982" w:rsidP="00CD6982">
            <w:pPr>
              <w:spacing w:after="120"/>
            </w:pPr>
            <w:r w:rsidRPr="005E424F">
              <w:rPr>
                <w:rStyle w:val="SAPEmphasis"/>
              </w:rPr>
              <w:t>Concurrent Employment Maintenance (Sub-Process)</w:t>
            </w:r>
          </w:p>
        </w:tc>
      </w:tr>
      <w:tr w:rsidR="00CD6982" w:rsidRPr="00873ACA" w14:paraId="23377280" w14:textId="77777777" w:rsidTr="004E7428">
        <w:tc>
          <w:tcPr>
            <w:tcW w:w="2240" w:type="dxa"/>
            <w:shd w:val="clear" w:color="auto" w:fill="auto"/>
          </w:tcPr>
          <w:p w14:paraId="7F0212EF" w14:textId="2AFB4EE1" w:rsidR="00CD6982" w:rsidRPr="009836C3" w:rsidRDefault="00CD6982" w:rsidP="00CD6982">
            <w:pPr>
              <w:rPr>
                <w:rStyle w:val="SAPEmphasis"/>
              </w:rPr>
            </w:pPr>
            <w:r w:rsidRPr="005E424F">
              <w:rPr>
                <w:rStyle w:val="SAPEmphasis"/>
              </w:rPr>
              <w:t>Maintain Concurrent Employment</w:t>
            </w:r>
          </w:p>
        </w:tc>
        <w:tc>
          <w:tcPr>
            <w:tcW w:w="1080" w:type="dxa"/>
            <w:shd w:val="clear" w:color="auto" w:fill="auto"/>
          </w:tcPr>
          <w:p w14:paraId="0D9D6405" w14:textId="4E887359" w:rsidR="00CD6982" w:rsidRDefault="00CD6982" w:rsidP="00CD6982">
            <w:r w:rsidRPr="005E424F">
              <w:t>Employee Central UI</w:t>
            </w:r>
          </w:p>
        </w:tc>
        <w:tc>
          <w:tcPr>
            <w:tcW w:w="2880" w:type="dxa"/>
            <w:shd w:val="clear" w:color="auto" w:fill="auto"/>
          </w:tcPr>
          <w:p w14:paraId="6A12DDC5" w14:textId="2D62183D" w:rsidR="00CD6982" w:rsidRPr="00873ACA" w:rsidRDefault="0064557F" w:rsidP="00CD6982">
            <w:pPr>
              <w:spacing w:after="120"/>
            </w:pPr>
            <w:r>
              <w:t>The classification of a concurrent employment should change.</w:t>
            </w:r>
          </w:p>
        </w:tc>
        <w:tc>
          <w:tcPr>
            <w:tcW w:w="1530" w:type="dxa"/>
            <w:shd w:val="clear" w:color="auto" w:fill="auto"/>
          </w:tcPr>
          <w:p w14:paraId="70D2B31E" w14:textId="63BDF36C" w:rsidR="00CD6982" w:rsidRDefault="00CD6982" w:rsidP="00CD6982">
            <w:pPr>
              <w:spacing w:after="120"/>
            </w:pPr>
            <w:r w:rsidRPr="007E7C28">
              <w:t xml:space="preserve">HR </w:t>
            </w:r>
            <w:r>
              <w:t>Administrator</w:t>
            </w:r>
          </w:p>
        </w:tc>
        <w:tc>
          <w:tcPr>
            <w:tcW w:w="1440" w:type="dxa"/>
            <w:shd w:val="clear" w:color="auto" w:fill="auto"/>
          </w:tcPr>
          <w:p w14:paraId="5E2E7CF5" w14:textId="09306B20" w:rsidR="00CD6982" w:rsidRDefault="00CD6982" w:rsidP="00CD6982">
            <w:pPr>
              <w:autoSpaceDE w:val="0"/>
              <w:autoSpaceDN w:val="0"/>
              <w:adjustRightInd w:val="0"/>
              <w:spacing w:after="120"/>
            </w:pPr>
            <w:r w:rsidRPr="005E424F">
              <w:t>Company Instance URL</w:t>
            </w:r>
          </w:p>
        </w:tc>
        <w:tc>
          <w:tcPr>
            <w:tcW w:w="5116" w:type="dxa"/>
            <w:shd w:val="clear" w:color="auto" w:fill="auto"/>
          </w:tcPr>
          <w:p w14:paraId="387CB4F8" w14:textId="409E9F79" w:rsidR="00CD6982" w:rsidRPr="00873ACA" w:rsidRDefault="0064557F" w:rsidP="00CD6982">
            <w:pPr>
              <w:spacing w:after="120"/>
            </w:pPr>
            <w:r>
              <w:t>Changes</w:t>
            </w:r>
            <w:r w:rsidRPr="000E44E5">
              <w:t xml:space="preserve"> to the concurrent employment of an employee have been entered into the system. A workflow has been triggered and sent for approval to the </w:t>
            </w:r>
            <w:r>
              <w:t>l</w:t>
            </w:r>
            <w:r w:rsidRPr="000E44E5">
              <w:t xml:space="preserve">ine </w:t>
            </w:r>
            <w:r>
              <w:t>m</w:t>
            </w:r>
            <w:r w:rsidRPr="000E44E5">
              <w:t xml:space="preserve">anager of the employee in </w:t>
            </w:r>
            <w:r>
              <w:t>that</w:t>
            </w:r>
            <w:r w:rsidRPr="000E44E5">
              <w:t xml:space="preserve"> concurrent employment.</w:t>
            </w:r>
          </w:p>
        </w:tc>
      </w:tr>
      <w:tr w:rsidR="00CD6982" w:rsidRPr="00873ACA" w14:paraId="13C162C6" w14:textId="77777777" w:rsidTr="004E7428">
        <w:tc>
          <w:tcPr>
            <w:tcW w:w="2240" w:type="dxa"/>
            <w:shd w:val="clear" w:color="auto" w:fill="auto"/>
          </w:tcPr>
          <w:p w14:paraId="641B9AC3" w14:textId="27C8538E" w:rsidR="00CD6982" w:rsidRPr="009836C3" w:rsidRDefault="00CD6982" w:rsidP="00CD6982">
            <w:pPr>
              <w:rPr>
                <w:rStyle w:val="SAPEmphasis"/>
              </w:rPr>
            </w:pPr>
            <w:r w:rsidRPr="005E424F">
              <w:rPr>
                <w:rStyle w:val="SAPEmphasis"/>
              </w:rPr>
              <w:t>Approv</w:t>
            </w:r>
            <w:r>
              <w:rPr>
                <w:rStyle w:val="SAPEmphasis"/>
              </w:rPr>
              <w:t>e</w:t>
            </w:r>
            <w:r w:rsidRPr="005E424F">
              <w:rPr>
                <w:rStyle w:val="SAPEmphasis"/>
              </w:rPr>
              <w:t xml:space="preserve"> Concurrent Employment Maintenance</w:t>
            </w:r>
          </w:p>
        </w:tc>
        <w:tc>
          <w:tcPr>
            <w:tcW w:w="1080" w:type="dxa"/>
            <w:shd w:val="clear" w:color="auto" w:fill="auto"/>
          </w:tcPr>
          <w:p w14:paraId="120D1A90" w14:textId="70378DB1" w:rsidR="00CD6982" w:rsidRDefault="00CD6982" w:rsidP="00CD6982">
            <w:r w:rsidRPr="005E424F">
              <w:t>Employee Central UI</w:t>
            </w:r>
          </w:p>
        </w:tc>
        <w:tc>
          <w:tcPr>
            <w:tcW w:w="2880" w:type="dxa"/>
            <w:shd w:val="clear" w:color="auto" w:fill="auto"/>
          </w:tcPr>
          <w:p w14:paraId="1BC0B31F" w14:textId="77777777" w:rsidR="00CD6982" w:rsidRPr="00873ACA" w:rsidRDefault="00CD6982" w:rsidP="00CD6982">
            <w:pPr>
              <w:spacing w:after="120"/>
            </w:pPr>
          </w:p>
        </w:tc>
        <w:tc>
          <w:tcPr>
            <w:tcW w:w="1530" w:type="dxa"/>
            <w:shd w:val="clear" w:color="auto" w:fill="auto"/>
          </w:tcPr>
          <w:p w14:paraId="4AA47790" w14:textId="46E90D04" w:rsidR="00CD6982" w:rsidRDefault="00CD6982" w:rsidP="00CD6982">
            <w:pPr>
              <w:spacing w:after="120"/>
            </w:pPr>
            <w:r>
              <w:t>Line Manager (in concurrent employment to be changed)</w:t>
            </w:r>
          </w:p>
        </w:tc>
        <w:tc>
          <w:tcPr>
            <w:tcW w:w="1440" w:type="dxa"/>
            <w:shd w:val="clear" w:color="auto" w:fill="auto"/>
          </w:tcPr>
          <w:p w14:paraId="228BBE35" w14:textId="0A1822DB" w:rsidR="00CD6982" w:rsidRDefault="00CD6982" w:rsidP="00CD6982">
            <w:pPr>
              <w:autoSpaceDE w:val="0"/>
              <w:autoSpaceDN w:val="0"/>
              <w:adjustRightInd w:val="0"/>
              <w:spacing w:after="120"/>
            </w:pPr>
            <w:r w:rsidRPr="005E424F">
              <w:t>Company Instance URL</w:t>
            </w:r>
            <w:r w:rsidR="00C93B94" w:rsidRPr="003F5AF8">
              <w:t xml:space="preserve"> or Mobile</w:t>
            </w:r>
            <w:r w:rsidR="00C93B94" w:rsidRPr="00765CA4">
              <w:t xml:space="preserve"> App</w:t>
            </w:r>
          </w:p>
        </w:tc>
        <w:tc>
          <w:tcPr>
            <w:tcW w:w="5116" w:type="dxa"/>
            <w:shd w:val="clear" w:color="auto" w:fill="auto"/>
          </w:tcPr>
          <w:p w14:paraId="660CCA7F" w14:textId="627E3B34" w:rsidR="00CD6982" w:rsidRPr="00873ACA" w:rsidRDefault="0064557F" w:rsidP="00CD6982">
            <w:pPr>
              <w:spacing w:after="120"/>
            </w:pPr>
            <w:r w:rsidRPr="000E44E5">
              <w:t xml:space="preserve">The </w:t>
            </w:r>
            <w:r>
              <w:t>change in the details of a concurrent employment has been approved</w:t>
            </w:r>
            <w:r w:rsidRPr="000E44E5">
              <w:t xml:space="preserve">. The </w:t>
            </w:r>
            <w:r>
              <w:t>changes</w:t>
            </w:r>
            <w:r w:rsidRPr="000E44E5">
              <w:t xml:space="preserve"> become effective in the system.</w:t>
            </w:r>
          </w:p>
        </w:tc>
      </w:tr>
      <w:tr w:rsidR="00CD6982" w:rsidRPr="00873ACA" w14:paraId="424CD0BB" w14:textId="77777777" w:rsidTr="005E424F">
        <w:tc>
          <w:tcPr>
            <w:tcW w:w="14286" w:type="dxa"/>
            <w:gridSpan w:val="6"/>
            <w:shd w:val="clear" w:color="auto" w:fill="auto"/>
          </w:tcPr>
          <w:p w14:paraId="1232CF71" w14:textId="10FC87C2" w:rsidR="00CD6982" w:rsidRPr="00873ACA" w:rsidRDefault="00CD6982" w:rsidP="00CD6982">
            <w:r w:rsidRPr="005E424F">
              <w:rPr>
                <w:rStyle w:val="SAPEmphasis"/>
              </w:rPr>
              <w:t>Concurrent Employment Termination (Sub-Process)</w:t>
            </w:r>
          </w:p>
        </w:tc>
      </w:tr>
      <w:tr w:rsidR="00494B62" w:rsidRPr="00873ACA" w14:paraId="56ACD290" w14:textId="77777777" w:rsidTr="004E7428">
        <w:tc>
          <w:tcPr>
            <w:tcW w:w="2240" w:type="dxa"/>
            <w:shd w:val="clear" w:color="auto" w:fill="auto"/>
          </w:tcPr>
          <w:p w14:paraId="60822311" w14:textId="1EF9B8F7" w:rsidR="00494B62" w:rsidRPr="009836C3" w:rsidRDefault="00494B62" w:rsidP="00494B62">
            <w:pPr>
              <w:rPr>
                <w:rStyle w:val="SAPEmphasis"/>
              </w:rPr>
            </w:pPr>
            <w:r w:rsidRPr="005E424F">
              <w:rPr>
                <w:rStyle w:val="SAPEmphasis"/>
              </w:rPr>
              <w:t>Terminat</w:t>
            </w:r>
            <w:r>
              <w:rPr>
                <w:rStyle w:val="SAPEmphasis"/>
              </w:rPr>
              <w:t>e</w:t>
            </w:r>
            <w:r w:rsidRPr="005E424F">
              <w:rPr>
                <w:rStyle w:val="SAPEmphasis"/>
              </w:rPr>
              <w:t xml:space="preserve"> Secondary Employment</w:t>
            </w:r>
          </w:p>
        </w:tc>
        <w:tc>
          <w:tcPr>
            <w:tcW w:w="1080" w:type="dxa"/>
            <w:shd w:val="clear" w:color="auto" w:fill="auto"/>
          </w:tcPr>
          <w:p w14:paraId="7B882DF2" w14:textId="1D56536F" w:rsidR="00494B62" w:rsidRDefault="00494B62" w:rsidP="00494B62">
            <w:r w:rsidRPr="005E424F">
              <w:t>Employee Central UI</w:t>
            </w:r>
          </w:p>
        </w:tc>
        <w:tc>
          <w:tcPr>
            <w:tcW w:w="2880" w:type="dxa"/>
            <w:shd w:val="clear" w:color="auto" w:fill="auto"/>
          </w:tcPr>
          <w:p w14:paraId="325796E6" w14:textId="463D9AA0" w:rsidR="00494B62" w:rsidRPr="00873ACA" w:rsidRDefault="00494B62" w:rsidP="00494B62">
            <w:pPr>
              <w:spacing w:after="120"/>
            </w:pPr>
            <w:r>
              <w:t>A concurrent (secondary) employment of an employee should be terminated.</w:t>
            </w:r>
          </w:p>
        </w:tc>
        <w:tc>
          <w:tcPr>
            <w:tcW w:w="1530" w:type="dxa"/>
            <w:shd w:val="clear" w:color="auto" w:fill="auto"/>
          </w:tcPr>
          <w:p w14:paraId="6544C44D" w14:textId="13CB99CD" w:rsidR="00494B62" w:rsidRDefault="00494B62" w:rsidP="00494B62">
            <w:pPr>
              <w:spacing w:after="120"/>
            </w:pPr>
            <w:r w:rsidRPr="007E7C28">
              <w:t xml:space="preserve">HR </w:t>
            </w:r>
            <w:r>
              <w:t>Administrator</w:t>
            </w:r>
          </w:p>
        </w:tc>
        <w:tc>
          <w:tcPr>
            <w:tcW w:w="1440" w:type="dxa"/>
            <w:shd w:val="clear" w:color="auto" w:fill="auto"/>
          </w:tcPr>
          <w:p w14:paraId="1A2BBA82" w14:textId="04D80419" w:rsidR="00494B62" w:rsidRDefault="00494B62" w:rsidP="00494B62">
            <w:pPr>
              <w:autoSpaceDE w:val="0"/>
              <w:autoSpaceDN w:val="0"/>
              <w:adjustRightInd w:val="0"/>
              <w:spacing w:after="120"/>
            </w:pPr>
            <w:r w:rsidRPr="005E424F">
              <w:t>Company Instance URL</w:t>
            </w:r>
          </w:p>
        </w:tc>
        <w:tc>
          <w:tcPr>
            <w:tcW w:w="5116" w:type="dxa"/>
            <w:shd w:val="clear" w:color="auto" w:fill="auto"/>
          </w:tcPr>
          <w:p w14:paraId="1A9EBC5C" w14:textId="0748D778" w:rsidR="00494B62" w:rsidRPr="00873ACA" w:rsidRDefault="00494B62" w:rsidP="00494B62">
            <w:pPr>
              <w:spacing w:after="120"/>
            </w:pPr>
            <w:r>
              <w:t xml:space="preserve">The termination-related data of the </w:t>
            </w:r>
            <w:r w:rsidRPr="000E44E5">
              <w:t xml:space="preserve">concurrent </w:t>
            </w:r>
            <w:r>
              <w:t xml:space="preserve">(secondary) </w:t>
            </w:r>
            <w:r w:rsidRPr="000E44E5">
              <w:t xml:space="preserve">employment of an employee </w:t>
            </w:r>
            <w:r>
              <w:t>has</w:t>
            </w:r>
            <w:r w:rsidRPr="000E44E5">
              <w:t xml:space="preserve"> been entered into the system. A workflow has been triggered and sent for approval to the </w:t>
            </w:r>
            <w:r>
              <w:t>l</w:t>
            </w:r>
            <w:r w:rsidRPr="000E44E5">
              <w:t xml:space="preserve">ine </w:t>
            </w:r>
            <w:r>
              <w:t>m</w:t>
            </w:r>
            <w:r w:rsidRPr="000E44E5">
              <w:t xml:space="preserve">anager of the employee in </w:t>
            </w:r>
            <w:r>
              <w:t>that</w:t>
            </w:r>
            <w:r w:rsidRPr="000E44E5">
              <w:t xml:space="preserve"> concurrent employment.</w:t>
            </w:r>
          </w:p>
        </w:tc>
      </w:tr>
      <w:tr w:rsidR="00494B62" w:rsidRPr="00873ACA" w14:paraId="60D69F43" w14:textId="77777777" w:rsidTr="004E7428">
        <w:tc>
          <w:tcPr>
            <w:tcW w:w="2240" w:type="dxa"/>
            <w:shd w:val="clear" w:color="auto" w:fill="auto"/>
          </w:tcPr>
          <w:p w14:paraId="46A966A7" w14:textId="4CFB2F9D" w:rsidR="00494B62" w:rsidRPr="009836C3" w:rsidRDefault="00494B62" w:rsidP="00494B62">
            <w:pPr>
              <w:rPr>
                <w:rStyle w:val="SAPEmphasis"/>
              </w:rPr>
            </w:pPr>
            <w:r w:rsidRPr="005E424F">
              <w:rPr>
                <w:rStyle w:val="SAPEmphasis"/>
              </w:rPr>
              <w:t>Approv</w:t>
            </w:r>
            <w:r>
              <w:rPr>
                <w:rStyle w:val="SAPEmphasis"/>
              </w:rPr>
              <w:t>e</w:t>
            </w:r>
            <w:r w:rsidRPr="005E424F">
              <w:rPr>
                <w:rStyle w:val="SAPEmphasis"/>
              </w:rPr>
              <w:t xml:space="preserve"> Secondary Employment Termination</w:t>
            </w:r>
          </w:p>
        </w:tc>
        <w:tc>
          <w:tcPr>
            <w:tcW w:w="1080" w:type="dxa"/>
            <w:shd w:val="clear" w:color="auto" w:fill="auto"/>
          </w:tcPr>
          <w:p w14:paraId="6BD40129" w14:textId="08008251" w:rsidR="00494B62" w:rsidRDefault="00494B62" w:rsidP="00494B62">
            <w:r w:rsidRPr="005E424F">
              <w:t>Employee Central UI</w:t>
            </w:r>
          </w:p>
        </w:tc>
        <w:tc>
          <w:tcPr>
            <w:tcW w:w="2880" w:type="dxa"/>
            <w:shd w:val="clear" w:color="auto" w:fill="auto"/>
          </w:tcPr>
          <w:p w14:paraId="3F3D82B2" w14:textId="77777777" w:rsidR="00494B62" w:rsidRPr="00873ACA" w:rsidRDefault="00494B62" w:rsidP="00494B62">
            <w:pPr>
              <w:spacing w:after="120"/>
            </w:pPr>
          </w:p>
        </w:tc>
        <w:tc>
          <w:tcPr>
            <w:tcW w:w="1530" w:type="dxa"/>
            <w:shd w:val="clear" w:color="auto" w:fill="auto"/>
          </w:tcPr>
          <w:p w14:paraId="35CBC9CC" w14:textId="6B04420F" w:rsidR="00494B62" w:rsidRDefault="00494B62" w:rsidP="00494B62">
            <w:pPr>
              <w:spacing w:after="120"/>
            </w:pPr>
            <w:r>
              <w:t>Line Manager (in concurrent employment to be terminated)</w:t>
            </w:r>
          </w:p>
        </w:tc>
        <w:tc>
          <w:tcPr>
            <w:tcW w:w="1440" w:type="dxa"/>
            <w:shd w:val="clear" w:color="auto" w:fill="auto"/>
          </w:tcPr>
          <w:p w14:paraId="6609567F" w14:textId="219AF8B8" w:rsidR="00494B62" w:rsidRDefault="00494B62" w:rsidP="00494B62">
            <w:pPr>
              <w:autoSpaceDE w:val="0"/>
              <w:autoSpaceDN w:val="0"/>
              <w:adjustRightInd w:val="0"/>
              <w:spacing w:after="120"/>
            </w:pPr>
            <w:r w:rsidRPr="005E424F">
              <w:t>Company Instance URL</w:t>
            </w:r>
            <w:r w:rsidRPr="003F5AF8">
              <w:t xml:space="preserve"> or Mobile</w:t>
            </w:r>
            <w:r w:rsidRPr="00765CA4">
              <w:t xml:space="preserve"> App</w:t>
            </w:r>
          </w:p>
        </w:tc>
        <w:tc>
          <w:tcPr>
            <w:tcW w:w="5116" w:type="dxa"/>
            <w:shd w:val="clear" w:color="auto" w:fill="auto"/>
          </w:tcPr>
          <w:p w14:paraId="0F48399B" w14:textId="0FFE6F93" w:rsidR="00494B62" w:rsidRPr="00873ACA" w:rsidRDefault="00494B62" w:rsidP="00494B62">
            <w:pPr>
              <w:spacing w:after="120"/>
            </w:pPr>
            <w:r w:rsidRPr="000E44E5">
              <w:t xml:space="preserve">The </w:t>
            </w:r>
            <w:r>
              <w:t>termination of the employee’s secondary employment has been approved</w:t>
            </w:r>
            <w:r w:rsidRPr="000E44E5">
              <w:t xml:space="preserve">. </w:t>
            </w:r>
            <w:r w:rsidRPr="00553987">
              <w:t>The employee has status</w:t>
            </w:r>
            <w:r w:rsidRPr="00494B62">
              <w:rPr>
                <w:rStyle w:val="SAPUserEntry"/>
                <w:color w:val="auto"/>
              </w:rPr>
              <w:t xml:space="preserve"> </w:t>
            </w:r>
            <w:r w:rsidRPr="00553987">
              <w:rPr>
                <w:rStyle w:val="SAPUserEntry"/>
                <w:b w:val="0"/>
                <w:color w:val="auto"/>
              </w:rPr>
              <w:t>Terminated</w:t>
            </w:r>
            <w:r w:rsidRPr="00494B62">
              <w:rPr>
                <w:rStyle w:val="SAPUserEntry"/>
                <w:color w:val="auto"/>
              </w:rPr>
              <w:t xml:space="preserve"> </w:t>
            </w:r>
            <w:r>
              <w:t xml:space="preserve">for the secondary employment </w:t>
            </w:r>
            <w:r w:rsidRPr="00553987">
              <w:t xml:space="preserve">starting the </w:t>
            </w:r>
            <w:r>
              <w:t>first</w:t>
            </w:r>
            <w:r w:rsidRPr="00553987">
              <w:t xml:space="preserve"> day after </w:t>
            </w:r>
            <w:r>
              <w:t xml:space="preserve">the </w:t>
            </w:r>
            <w:r w:rsidRPr="00553987">
              <w:t>termination date</w:t>
            </w:r>
            <w:r>
              <w:t>.</w:t>
            </w:r>
          </w:p>
        </w:tc>
      </w:tr>
      <w:tr w:rsidR="00494B62" w:rsidRPr="00873ACA" w14:paraId="00785DBB" w14:textId="77777777" w:rsidTr="004E7428">
        <w:tc>
          <w:tcPr>
            <w:tcW w:w="2240" w:type="dxa"/>
            <w:shd w:val="clear" w:color="auto" w:fill="auto"/>
          </w:tcPr>
          <w:p w14:paraId="212CD960" w14:textId="2476EB13" w:rsidR="00494B62" w:rsidRPr="00386419" w:rsidRDefault="00494B62" w:rsidP="00494B62">
            <w:pPr>
              <w:rPr>
                <w:rStyle w:val="SAPEmphasis"/>
              </w:rPr>
            </w:pPr>
            <w:r w:rsidRPr="003407CD">
              <w:rPr>
                <w:rStyle w:val="SAPEmphasis"/>
              </w:rPr>
              <w:t xml:space="preserve">Update </w:t>
            </w:r>
            <w:r w:rsidR="00435220" w:rsidRPr="005E424F">
              <w:rPr>
                <w:rStyle w:val="SAPEmphasis"/>
              </w:rPr>
              <w:t xml:space="preserve">Secondary </w:t>
            </w:r>
            <w:r w:rsidRPr="003407CD">
              <w:rPr>
                <w:rStyle w:val="SAPEmphasis"/>
              </w:rPr>
              <w:t>Employment Position (Optional)</w:t>
            </w:r>
          </w:p>
        </w:tc>
        <w:tc>
          <w:tcPr>
            <w:tcW w:w="1080" w:type="dxa"/>
            <w:shd w:val="clear" w:color="auto" w:fill="auto"/>
          </w:tcPr>
          <w:p w14:paraId="509BF17F" w14:textId="7BFAF4A5" w:rsidR="00494B62" w:rsidRDefault="00494B62" w:rsidP="00494B62">
            <w:r w:rsidRPr="00C50C67">
              <w:t>Back-ground</w:t>
            </w:r>
          </w:p>
        </w:tc>
        <w:tc>
          <w:tcPr>
            <w:tcW w:w="2880" w:type="dxa"/>
            <w:shd w:val="clear" w:color="auto" w:fill="auto"/>
          </w:tcPr>
          <w:p w14:paraId="098C62C4" w14:textId="0B15939C" w:rsidR="00494B62" w:rsidRPr="00873ACA" w:rsidRDefault="00494B62" w:rsidP="00494B62">
            <w:pPr>
              <w:spacing w:after="120"/>
            </w:pPr>
            <w:r w:rsidRPr="00C50C67">
              <w:t xml:space="preserve">Relevant only if </w:t>
            </w:r>
            <w:r w:rsidRPr="001A0AD6">
              <w:rPr>
                <w:rStyle w:val="SAPEmphasis"/>
              </w:rPr>
              <w:t>Position Management</w:t>
            </w:r>
            <w:r w:rsidRPr="00C50C67">
              <w:t xml:space="preserve"> </w:t>
            </w:r>
            <w:r w:rsidR="00FD3C6A" w:rsidRPr="0019498D">
              <w:t>has been implemented</w:t>
            </w:r>
            <w:r w:rsidR="00FD3C6A" w:rsidRPr="00C50C67" w:rsidDel="00FD3C6A">
              <w:t xml:space="preserve"> </w:t>
            </w:r>
            <w:r w:rsidRPr="00C50C67">
              <w:t xml:space="preserve">in your </w:t>
            </w:r>
            <w:r w:rsidRPr="00CF6274">
              <w:t xml:space="preserve">Employee Central </w:t>
            </w:r>
            <w:r w:rsidRPr="00C50C67">
              <w:t>instance.</w:t>
            </w:r>
          </w:p>
        </w:tc>
        <w:tc>
          <w:tcPr>
            <w:tcW w:w="1530" w:type="dxa"/>
            <w:shd w:val="clear" w:color="auto" w:fill="auto"/>
          </w:tcPr>
          <w:p w14:paraId="69B5B392" w14:textId="3B2BE7A4" w:rsidR="00494B62" w:rsidRDefault="00494B62" w:rsidP="00494B62">
            <w:pPr>
              <w:spacing w:after="120"/>
            </w:pPr>
            <w:r>
              <w:t>-</w:t>
            </w:r>
          </w:p>
        </w:tc>
        <w:tc>
          <w:tcPr>
            <w:tcW w:w="1440" w:type="dxa"/>
            <w:shd w:val="clear" w:color="auto" w:fill="auto"/>
          </w:tcPr>
          <w:p w14:paraId="7AB6D4FB" w14:textId="77777777" w:rsidR="00494B62" w:rsidRDefault="00494B62" w:rsidP="00494B62">
            <w:pPr>
              <w:autoSpaceDE w:val="0"/>
              <w:autoSpaceDN w:val="0"/>
              <w:adjustRightInd w:val="0"/>
              <w:spacing w:after="120"/>
            </w:pPr>
          </w:p>
        </w:tc>
        <w:tc>
          <w:tcPr>
            <w:tcW w:w="5116" w:type="dxa"/>
            <w:shd w:val="clear" w:color="auto" w:fill="auto"/>
          </w:tcPr>
          <w:p w14:paraId="5315A56E" w14:textId="0124FCB1" w:rsidR="00494B62" w:rsidRPr="00873ACA" w:rsidRDefault="00435220" w:rsidP="00494B62">
            <w:pPr>
              <w:spacing w:after="120"/>
            </w:pPr>
            <w:r w:rsidRPr="00C50C67">
              <w:t>The position</w:t>
            </w:r>
            <w:r>
              <w:t>,</w:t>
            </w:r>
            <w:r w:rsidRPr="00C50C67">
              <w:t xml:space="preserve"> to which the </w:t>
            </w:r>
            <w:r>
              <w:t>employee</w:t>
            </w:r>
            <w:r w:rsidRPr="00C50C67">
              <w:t xml:space="preserve"> </w:t>
            </w:r>
            <w:r>
              <w:t>wa</w:t>
            </w:r>
            <w:r w:rsidRPr="00C50C67">
              <w:t xml:space="preserve">s assigned </w:t>
            </w:r>
            <w:r>
              <w:t>to in his or her secondary employment,</w:t>
            </w:r>
            <w:r w:rsidRPr="00C50C67">
              <w:t xml:space="preserve"> is updated automatically upon </w:t>
            </w:r>
            <w:r>
              <w:t>approv</w:t>
            </w:r>
            <w:r w:rsidR="00C21127">
              <w:t>al of</w:t>
            </w:r>
            <w:r>
              <w:t xml:space="preserve"> the secondary employment termination.</w:t>
            </w:r>
          </w:p>
        </w:tc>
      </w:tr>
      <w:tr w:rsidR="00494B62" w:rsidRPr="00873ACA" w14:paraId="1EEF921F" w14:textId="77777777" w:rsidTr="004E7428">
        <w:tc>
          <w:tcPr>
            <w:tcW w:w="2240" w:type="dxa"/>
            <w:shd w:val="clear" w:color="auto" w:fill="auto"/>
          </w:tcPr>
          <w:p w14:paraId="10411536" w14:textId="02FEBC0A" w:rsidR="00494B62" w:rsidRPr="00386419" w:rsidRDefault="00494B62" w:rsidP="00494B62">
            <w:pPr>
              <w:rPr>
                <w:rStyle w:val="SAPEmphasis"/>
              </w:rPr>
            </w:pPr>
            <w:r w:rsidRPr="003407CD">
              <w:rPr>
                <w:rStyle w:val="SAPEmphasis"/>
              </w:rPr>
              <w:lastRenderedPageBreak/>
              <w:t xml:space="preserve">View </w:t>
            </w:r>
            <w:r w:rsidR="00435220" w:rsidRPr="005E424F">
              <w:rPr>
                <w:rStyle w:val="SAPEmphasis"/>
              </w:rPr>
              <w:t xml:space="preserve">Secondary </w:t>
            </w:r>
            <w:r w:rsidRPr="003407CD">
              <w:rPr>
                <w:rStyle w:val="SAPEmphasis"/>
              </w:rPr>
              <w:t>Employment Position Details (Optional)</w:t>
            </w:r>
          </w:p>
        </w:tc>
        <w:tc>
          <w:tcPr>
            <w:tcW w:w="1080" w:type="dxa"/>
            <w:shd w:val="clear" w:color="auto" w:fill="auto"/>
          </w:tcPr>
          <w:p w14:paraId="2BD78100" w14:textId="1E624EC1" w:rsidR="00494B62" w:rsidRDefault="00494B62" w:rsidP="00494B62">
            <w:r w:rsidRPr="0057433E">
              <w:t>Employee Central UI</w:t>
            </w:r>
          </w:p>
        </w:tc>
        <w:tc>
          <w:tcPr>
            <w:tcW w:w="2880" w:type="dxa"/>
            <w:shd w:val="clear" w:color="auto" w:fill="auto"/>
          </w:tcPr>
          <w:p w14:paraId="057CA250" w14:textId="218914F3" w:rsidR="00494B62" w:rsidRPr="00873ACA" w:rsidRDefault="00494B62" w:rsidP="00494B62">
            <w:pPr>
              <w:spacing w:after="120"/>
            </w:pPr>
            <w:r w:rsidRPr="00C50C67">
              <w:t xml:space="preserve">Relevant only if </w:t>
            </w:r>
            <w:r w:rsidRPr="001A0AD6">
              <w:rPr>
                <w:rStyle w:val="SAPEmphasis"/>
              </w:rPr>
              <w:t>Position Management</w:t>
            </w:r>
            <w:r w:rsidRPr="00C50C67">
              <w:t xml:space="preserve"> </w:t>
            </w:r>
            <w:r w:rsidR="00FD3C6A" w:rsidRPr="0019498D">
              <w:t>has been implemented</w:t>
            </w:r>
            <w:r w:rsidR="00FD3C6A" w:rsidRPr="00C50C67" w:rsidDel="00FD3C6A">
              <w:t xml:space="preserve"> </w:t>
            </w:r>
            <w:r w:rsidRPr="00C50C67">
              <w:t xml:space="preserve">in your </w:t>
            </w:r>
            <w:r w:rsidRPr="00CF6274">
              <w:t xml:space="preserve">Employee Central </w:t>
            </w:r>
            <w:r w:rsidRPr="00C50C67">
              <w:t>instance.</w:t>
            </w:r>
          </w:p>
        </w:tc>
        <w:tc>
          <w:tcPr>
            <w:tcW w:w="1530" w:type="dxa"/>
            <w:shd w:val="clear" w:color="auto" w:fill="auto"/>
          </w:tcPr>
          <w:p w14:paraId="196B8B37" w14:textId="49AC9BFD" w:rsidR="00494B62" w:rsidRDefault="00494B62" w:rsidP="00494B62">
            <w:pPr>
              <w:spacing w:after="120"/>
            </w:pPr>
            <w:r w:rsidRPr="007E7C28">
              <w:t xml:space="preserve">HR </w:t>
            </w:r>
            <w:r>
              <w:t>Administrator</w:t>
            </w:r>
          </w:p>
        </w:tc>
        <w:tc>
          <w:tcPr>
            <w:tcW w:w="1440" w:type="dxa"/>
            <w:shd w:val="clear" w:color="auto" w:fill="auto"/>
          </w:tcPr>
          <w:p w14:paraId="4DC880A4" w14:textId="7DE92388" w:rsidR="00494B62" w:rsidRDefault="00494B62" w:rsidP="00494B62">
            <w:pPr>
              <w:autoSpaceDE w:val="0"/>
              <w:autoSpaceDN w:val="0"/>
              <w:adjustRightInd w:val="0"/>
              <w:spacing w:after="120"/>
            </w:pPr>
            <w:r w:rsidRPr="005E424F">
              <w:t>Company Instance URL</w:t>
            </w:r>
          </w:p>
        </w:tc>
        <w:tc>
          <w:tcPr>
            <w:tcW w:w="5116" w:type="dxa"/>
            <w:shd w:val="clear" w:color="auto" w:fill="auto"/>
          </w:tcPr>
          <w:p w14:paraId="1FFBEE3E" w14:textId="018085C8" w:rsidR="00494B62" w:rsidRPr="00873ACA" w:rsidRDefault="004E7428" w:rsidP="00494B62">
            <w:pPr>
              <w:spacing w:after="120"/>
            </w:pPr>
            <w:r w:rsidRPr="00553987">
              <w:t xml:space="preserve">The details of the </w:t>
            </w:r>
            <w:r>
              <w:t xml:space="preserve">position the employee was assigned to during his or her </w:t>
            </w:r>
            <w:r w:rsidR="00435220">
              <w:t xml:space="preserve">secondary </w:t>
            </w:r>
            <w:r>
              <w:t>employment have been viewed.</w:t>
            </w:r>
          </w:p>
        </w:tc>
      </w:tr>
      <w:tr w:rsidR="00494B62" w:rsidRPr="00873ACA" w14:paraId="251F7633" w14:textId="77777777" w:rsidTr="004E7428">
        <w:tc>
          <w:tcPr>
            <w:tcW w:w="2240" w:type="dxa"/>
            <w:shd w:val="clear" w:color="auto" w:fill="auto"/>
          </w:tcPr>
          <w:p w14:paraId="74E85363" w14:textId="5BE17F5F" w:rsidR="00494B62" w:rsidRPr="00386419" w:rsidRDefault="00494B62" w:rsidP="00494B62">
            <w:pPr>
              <w:rPr>
                <w:rStyle w:val="SAPEmphasis"/>
              </w:rPr>
            </w:pPr>
            <w:r w:rsidRPr="00386419">
              <w:rPr>
                <w:rStyle w:val="SAPEmphasis"/>
              </w:rPr>
              <w:t>View Terminated Secondary Employment Details</w:t>
            </w:r>
          </w:p>
        </w:tc>
        <w:tc>
          <w:tcPr>
            <w:tcW w:w="1080" w:type="dxa"/>
            <w:shd w:val="clear" w:color="auto" w:fill="auto"/>
          </w:tcPr>
          <w:p w14:paraId="0FD3EABD" w14:textId="501AC99B" w:rsidR="00494B62" w:rsidRDefault="00494B62" w:rsidP="00494B62">
            <w:r w:rsidRPr="005E424F">
              <w:t>Employee Central UI</w:t>
            </w:r>
          </w:p>
        </w:tc>
        <w:tc>
          <w:tcPr>
            <w:tcW w:w="2880" w:type="dxa"/>
            <w:shd w:val="clear" w:color="auto" w:fill="auto"/>
          </w:tcPr>
          <w:p w14:paraId="4FE10C2E" w14:textId="77777777" w:rsidR="00494B62" w:rsidRPr="00873ACA" w:rsidRDefault="00494B62" w:rsidP="00494B62">
            <w:pPr>
              <w:spacing w:after="120"/>
            </w:pPr>
          </w:p>
        </w:tc>
        <w:tc>
          <w:tcPr>
            <w:tcW w:w="1530" w:type="dxa"/>
            <w:shd w:val="clear" w:color="auto" w:fill="auto"/>
          </w:tcPr>
          <w:p w14:paraId="079D3168" w14:textId="2EB52CA1" w:rsidR="00494B62" w:rsidRDefault="00494B62" w:rsidP="00494B62">
            <w:pPr>
              <w:spacing w:after="120"/>
            </w:pPr>
            <w:r w:rsidRPr="007E7C28">
              <w:t xml:space="preserve">HR </w:t>
            </w:r>
            <w:r>
              <w:t>Administrator</w:t>
            </w:r>
          </w:p>
        </w:tc>
        <w:tc>
          <w:tcPr>
            <w:tcW w:w="1440" w:type="dxa"/>
            <w:shd w:val="clear" w:color="auto" w:fill="auto"/>
          </w:tcPr>
          <w:p w14:paraId="347D1D73" w14:textId="777DF6D9" w:rsidR="00494B62" w:rsidRDefault="00494B62" w:rsidP="00494B62">
            <w:pPr>
              <w:autoSpaceDE w:val="0"/>
              <w:autoSpaceDN w:val="0"/>
              <w:adjustRightInd w:val="0"/>
              <w:spacing w:after="120"/>
            </w:pPr>
            <w:r w:rsidRPr="005E424F">
              <w:t>Company Instance URL</w:t>
            </w:r>
          </w:p>
        </w:tc>
        <w:tc>
          <w:tcPr>
            <w:tcW w:w="5116" w:type="dxa"/>
            <w:shd w:val="clear" w:color="auto" w:fill="auto"/>
          </w:tcPr>
          <w:p w14:paraId="3EDFA73C" w14:textId="78FB9582" w:rsidR="00494B62" w:rsidRPr="00873ACA" w:rsidRDefault="004E7428" w:rsidP="00494B62">
            <w:pPr>
              <w:spacing w:after="120"/>
            </w:pPr>
            <w:r>
              <w:t>The details of the terminated concurrent (secondary) employment of the employee have been viewed.</w:t>
            </w:r>
          </w:p>
        </w:tc>
      </w:tr>
      <w:tr w:rsidR="00494B62" w:rsidRPr="00873ACA" w14:paraId="64FE0438" w14:textId="77777777" w:rsidTr="004E7428">
        <w:tc>
          <w:tcPr>
            <w:tcW w:w="2240" w:type="dxa"/>
            <w:shd w:val="clear" w:color="auto" w:fill="auto"/>
          </w:tcPr>
          <w:p w14:paraId="6CC2CDEB" w14:textId="1D1EB98B" w:rsidR="00494B62" w:rsidRPr="00386419" w:rsidRDefault="00494B62" w:rsidP="00494B62">
            <w:pPr>
              <w:rPr>
                <w:rStyle w:val="SAPEmphasis"/>
              </w:rPr>
            </w:pPr>
            <w:r w:rsidRPr="00386419">
              <w:rPr>
                <w:rStyle w:val="SAPEmphasis"/>
              </w:rPr>
              <w:t xml:space="preserve">Terminate Main Employment </w:t>
            </w:r>
            <w:r w:rsidRPr="003407CD">
              <w:rPr>
                <w:rStyle w:val="SAPEmphasis"/>
              </w:rPr>
              <w:t>for</w:t>
            </w:r>
            <w:r w:rsidRPr="00386419">
              <w:rPr>
                <w:rStyle w:val="SAPEmphasis"/>
              </w:rPr>
              <w:t xml:space="preserve"> </w:t>
            </w:r>
            <w:r w:rsidRPr="003407CD">
              <w:rPr>
                <w:rStyle w:val="SAPEmphasis"/>
              </w:rPr>
              <w:t xml:space="preserve">Concurrent Employment </w:t>
            </w:r>
            <w:r w:rsidRPr="00386419">
              <w:rPr>
                <w:rStyle w:val="SAPEmphasis"/>
              </w:rPr>
              <w:t>(Optional)</w:t>
            </w:r>
          </w:p>
        </w:tc>
        <w:tc>
          <w:tcPr>
            <w:tcW w:w="1080" w:type="dxa"/>
            <w:shd w:val="clear" w:color="auto" w:fill="auto"/>
          </w:tcPr>
          <w:p w14:paraId="0862A6C3" w14:textId="4DEA1121" w:rsidR="00494B62" w:rsidRDefault="00494B62" w:rsidP="00494B62">
            <w:r w:rsidRPr="005E424F">
              <w:t>Employee Central UI</w:t>
            </w:r>
          </w:p>
        </w:tc>
        <w:tc>
          <w:tcPr>
            <w:tcW w:w="2880" w:type="dxa"/>
            <w:shd w:val="clear" w:color="auto" w:fill="auto"/>
          </w:tcPr>
          <w:p w14:paraId="4BA43A04" w14:textId="77777777" w:rsidR="00494B62" w:rsidRPr="00873ACA" w:rsidRDefault="00494B62" w:rsidP="00494B62">
            <w:pPr>
              <w:spacing w:after="120"/>
            </w:pPr>
          </w:p>
        </w:tc>
        <w:tc>
          <w:tcPr>
            <w:tcW w:w="1530" w:type="dxa"/>
            <w:shd w:val="clear" w:color="auto" w:fill="auto"/>
          </w:tcPr>
          <w:p w14:paraId="7652879D" w14:textId="279FFE86" w:rsidR="00494B62" w:rsidRDefault="00494B62" w:rsidP="00494B62">
            <w:pPr>
              <w:spacing w:after="120"/>
            </w:pPr>
            <w:r w:rsidRPr="007E7C28">
              <w:t xml:space="preserve">HR </w:t>
            </w:r>
            <w:r>
              <w:t>Administrator</w:t>
            </w:r>
          </w:p>
        </w:tc>
        <w:tc>
          <w:tcPr>
            <w:tcW w:w="1440" w:type="dxa"/>
            <w:shd w:val="clear" w:color="auto" w:fill="auto"/>
          </w:tcPr>
          <w:p w14:paraId="57297BE8" w14:textId="3FF424DC" w:rsidR="00494B62" w:rsidRDefault="00494B62" w:rsidP="00494B62">
            <w:pPr>
              <w:autoSpaceDE w:val="0"/>
              <w:autoSpaceDN w:val="0"/>
              <w:adjustRightInd w:val="0"/>
              <w:spacing w:after="120"/>
            </w:pPr>
            <w:r w:rsidRPr="005E424F">
              <w:t>Company Instance URL</w:t>
            </w:r>
          </w:p>
        </w:tc>
        <w:tc>
          <w:tcPr>
            <w:tcW w:w="5116" w:type="dxa"/>
            <w:shd w:val="clear" w:color="auto" w:fill="auto"/>
          </w:tcPr>
          <w:p w14:paraId="6D836672" w14:textId="2BFB97C6" w:rsidR="00494B62" w:rsidRPr="00873ACA" w:rsidRDefault="004E7428" w:rsidP="00494B62">
            <w:pPr>
              <w:spacing w:after="120"/>
            </w:pPr>
            <w:r>
              <w:t xml:space="preserve">The termination-related data of the main </w:t>
            </w:r>
            <w:r w:rsidRPr="000E44E5">
              <w:t xml:space="preserve">employment of an employee </w:t>
            </w:r>
            <w:r>
              <w:t>has</w:t>
            </w:r>
            <w:r w:rsidRPr="000E44E5">
              <w:t xml:space="preserve"> been entered into the system.</w:t>
            </w:r>
            <w:r>
              <w:t xml:space="preserve"> </w:t>
            </w:r>
            <w:r w:rsidRPr="00553987">
              <w:t>The employee has status</w:t>
            </w:r>
            <w:r w:rsidRPr="00494B62">
              <w:rPr>
                <w:rStyle w:val="SAPUserEntry"/>
                <w:color w:val="auto"/>
              </w:rPr>
              <w:t xml:space="preserve"> </w:t>
            </w:r>
            <w:r w:rsidRPr="00553987">
              <w:rPr>
                <w:rStyle w:val="SAPUserEntry"/>
                <w:b w:val="0"/>
                <w:color w:val="auto"/>
              </w:rPr>
              <w:t>Terminated</w:t>
            </w:r>
            <w:r w:rsidRPr="00494B62">
              <w:rPr>
                <w:rStyle w:val="SAPUserEntry"/>
                <w:color w:val="auto"/>
              </w:rPr>
              <w:t xml:space="preserve"> </w:t>
            </w:r>
            <w:r>
              <w:t xml:space="preserve">for the main employment </w:t>
            </w:r>
            <w:r w:rsidRPr="00553987">
              <w:t xml:space="preserve">starting the </w:t>
            </w:r>
            <w:r>
              <w:t>first</w:t>
            </w:r>
            <w:r w:rsidRPr="00553987">
              <w:t xml:space="preserve"> day after </w:t>
            </w:r>
            <w:r>
              <w:t xml:space="preserve">the </w:t>
            </w:r>
            <w:r w:rsidRPr="00553987">
              <w:t>termination date</w:t>
            </w:r>
            <w:r>
              <w:t>.</w:t>
            </w:r>
          </w:p>
        </w:tc>
      </w:tr>
    </w:tbl>
    <w:p w14:paraId="7FD5744A" w14:textId="77777777" w:rsidR="00472CAD" w:rsidRPr="00873ACA" w:rsidRDefault="00472CAD" w:rsidP="00472CAD">
      <w:pPr>
        <w:pStyle w:val="Heading1"/>
        <w:keepNext w:val="0"/>
        <w:tabs>
          <w:tab w:val="num" w:pos="426"/>
        </w:tabs>
        <w:spacing w:after="360"/>
        <w:ind w:left="573" w:hanging="573"/>
      </w:pPr>
      <w:bookmarkStart w:id="239" w:name="_Toc394394083"/>
      <w:bookmarkStart w:id="240" w:name="_Toc394394124"/>
      <w:bookmarkStart w:id="241" w:name="_Toc394394165"/>
      <w:bookmarkStart w:id="242" w:name="_Toc435198734"/>
      <w:bookmarkStart w:id="243" w:name="_Toc435630000"/>
      <w:bookmarkStart w:id="244" w:name="_Toc435632674"/>
      <w:bookmarkStart w:id="245" w:name="_Toc435198737"/>
      <w:bookmarkStart w:id="246" w:name="_Toc435630003"/>
      <w:bookmarkStart w:id="247" w:name="_Toc435632677"/>
      <w:bookmarkStart w:id="248" w:name="_Toc391586499"/>
      <w:bookmarkStart w:id="249" w:name="_Toc391586874"/>
      <w:bookmarkStart w:id="250" w:name="_Toc410685022"/>
      <w:bookmarkStart w:id="251" w:name="_Toc507321700"/>
      <w:bookmarkEnd w:id="239"/>
      <w:bookmarkEnd w:id="240"/>
      <w:bookmarkEnd w:id="241"/>
      <w:bookmarkEnd w:id="242"/>
      <w:bookmarkEnd w:id="243"/>
      <w:bookmarkEnd w:id="244"/>
      <w:bookmarkEnd w:id="245"/>
      <w:bookmarkEnd w:id="246"/>
      <w:bookmarkEnd w:id="247"/>
      <w:r w:rsidRPr="00873ACA">
        <w:lastRenderedPageBreak/>
        <w:t>Testing the Process Steps</w:t>
      </w:r>
      <w:bookmarkEnd w:id="248"/>
      <w:bookmarkEnd w:id="249"/>
      <w:bookmarkEnd w:id="250"/>
      <w:bookmarkEnd w:id="251"/>
    </w:p>
    <w:p w14:paraId="3ADB3B63" w14:textId="77777777" w:rsidR="00472CAD" w:rsidRPr="00873ACA" w:rsidRDefault="00472CAD" w:rsidP="00472CAD">
      <w:r w:rsidRPr="00873ACA">
        <w:t>This section describes test procedures for each process step that belongs to this scope item.</w:t>
      </w:r>
    </w:p>
    <w:p w14:paraId="07822327" w14:textId="0F87FED6" w:rsidR="00472CAD" w:rsidRPr="00873ACA" w:rsidRDefault="00472CAD" w:rsidP="00472CAD">
      <w:r w:rsidRPr="00873ACA">
        <w:t>The test should take</w:t>
      </w:r>
      <w:r w:rsidR="00FC63BA" w:rsidRPr="00873ACA">
        <w:t xml:space="preserve"> around</w:t>
      </w:r>
      <w:r w:rsidRPr="00873ACA">
        <w:t xml:space="preserve"> </w:t>
      </w:r>
      <w:r w:rsidR="002C6F8D">
        <w:t>9</w:t>
      </w:r>
      <w:r w:rsidR="00465F51">
        <w:t>0</w:t>
      </w:r>
      <w:r w:rsidR="00A50F68" w:rsidRPr="00873ACA">
        <w:t xml:space="preserve"> minutes</w:t>
      </w:r>
      <w:r w:rsidRPr="00873ACA">
        <w:t>.</w:t>
      </w:r>
    </w:p>
    <w:p w14:paraId="3FF8B788" w14:textId="6EFD3425" w:rsidR="00EF517D" w:rsidRDefault="00EF517D" w:rsidP="00472CAD">
      <w:pPr>
        <w:pStyle w:val="Heading2"/>
        <w:keepNext w:val="0"/>
      </w:pPr>
      <w:bookmarkStart w:id="252" w:name="_Toc394394085"/>
      <w:bookmarkStart w:id="253" w:name="_Toc394394126"/>
      <w:bookmarkStart w:id="254" w:name="_Toc394394167"/>
      <w:bookmarkStart w:id="255" w:name="_Toc507321701"/>
      <w:bookmarkEnd w:id="252"/>
      <w:bookmarkEnd w:id="253"/>
      <w:bookmarkEnd w:id="254"/>
      <w:r>
        <w:t>Concurrent Employment</w:t>
      </w:r>
      <w:r w:rsidRPr="00EF517D">
        <w:t xml:space="preserve"> </w:t>
      </w:r>
      <w:r>
        <w:t>Creation (Sub-Process)</w:t>
      </w:r>
      <w:bookmarkEnd w:id="255"/>
    </w:p>
    <w:p w14:paraId="268B4F02" w14:textId="5B114108" w:rsidR="00472CAD" w:rsidRPr="00873ACA" w:rsidRDefault="002F29DA" w:rsidP="00EF517D">
      <w:pPr>
        <w:pStyle w:val="Heading3"/>
      </w:pPr>
      <w:bookmarkStart w:id="256" w:name="_Toc507321702"/>
      <w:r>
        <w:t>Creating Concurrent Employment</w:t>
      </w:r>
      <w:bookmarkEnd w:id="256"/>
    </w:p>
    <w:p w14:paraId="4962D046" w14:textId="77777777" w:rsidR="006856D2" w:rsidRPr="00873ACA" w:rsidRDefault="006856D2" w:rsidP="006856D2">
      <w:pPr>
        <w:pStyle w:val="SAPKeyblockTitle"/>
      </w:pPr>
      <w:r w:rsidRPr="00873ACA">
        <w:t>Test Administration</w:t>
      </w:r>
    </w:p>
    <w:p w14:paraId="6EDCF162" w14:textId="1923E1E0" w:rsidR="006856D2" w:rsidRPr="00873ACA" w:rsidRDefault="006856D2" w:rsidP="006856D2">
      <w:r w:rsidRPr="00873ACA">
        <w:t>Customer project: Fill in the project-specific parts (</w:t>
      </w:r>
      <w:r w:rsidR="00B9053A">
        <w:t>between &lt;brackets&gt;</w:t>
      </w:r>
      <w:r w:rsidRPr="00873ACA">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6856D2" w:rsidRPr="00873ACA" w14:paraId="2A9DA456"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2D252248" w14:textId="77777777" w:rsidR="006856D2" w:rsidRPr="00873ACA" w:rsidRDefault="006856D2">
            <w:pPr>
              <w:rPr>
                <w:rStyle w:val="SAPEmphasis"/>
              </w:rPr>
            </w:pPr>
            <w:r w:rsidRPr="00873ACA">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4A0EA5E" w14:textId="77777777" w:rsidR="006856D2" w:rsidRPr="00873ACA" w:rsidRDefault="006856D2">
            <w:r w:rsidRPr="00873ACA">
              <w:t>&lt;X.XX&gt;</w:t>
            </w:r>
          </w:p>
        </w:tc>
        <w:tc>
          <w:tcPr>
            <w:tcW w:w="2401" w:type="dxa"/>
            <w:tcBorders>
              <w:top w:val="single" w:sz="8" w:space="0" w:color="999999"/>
              <w:left w:val="single" w:sz="8" w:space="0" w:color="999999"/>
              <w:bottom w:val="single" w:sz="8" w:space="0" w:color="999999"/>
              <w:right w:val="single" w:sz="8" w:space="0" w:color="999999"/>
            </w:tcBorders>
            <w:hideMark/>
          </w:tcPr>
          <w:p w14:paraId="2C4BD332" w14:textId="77777777" w:rsidR="006856D2" w:rsidRPr="00873ACA" w:rsidRDefault="006856D2">
            <w:pPr>
              <w:rPr>
                <w:rStyle w:val="SAPEmphasis"/>
              </w:rPr>
            </w:pPr>
            <w:r w:rsidRPr="00873ACA">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3F1DDBB" w14:textId="77777777" w:rsidR="006856D2" w:rsidRPr="00873ACA" w:rsidRDefault="00B9053A">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0D45475" w14:textId="77777777" w:rsidR="006856D2" w:rsidRPr="00873ACA" w:rsidRDefault="006856D2">
            <w:pPr>
              <w:rPr>
                <w:rStyle w:val="SAPEmphasis"/>
              </w:rPr>
            </w:pPr>
            <w:r w:rsidRPr="00873ACA">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CB8DA5C" w14:textId="5E836564" w:rsidR="006856D2" w:rsidRPr="00873ACA" w:rsidRDefault="00F65573">
            <w:r>
              <w:t>&lt;date&gt;</w:t>
            </w:r>
          </w:p>
        </w:tc>
      </w:tr>
      <w:tr w:rsidR="006856D2" w:rsidRPr="00873ACA" w14:paraId="7A6F2980"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7CB63175" w14:textId="77777777" w:rsidR="006856D2" w:rsidRPr="00873ACA" w:rsidRDefault="006856D2">
            <w:pPr>
              <w:rPr>
                <w:rStyle w:val="SAPEmphasis"/>
              </w:rPr>
            </w:pPr>
            <w:r w:rsidRPr="00873ACA">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4945AE0" w14:textId="19B7575E" w:rsidR="006856D2" w:rsidRPr="00873ACA" w:rsidRDefault="008370C9">
            <w:r w:rsidRPr="007E7C28">
              <w:t xml:space="preserve">HR </w:t>
            </w:r>
            <w:r>
              <w:t>Administrator</w:t>
            </w:r>
          </w:p>
        </w:tc>
      </w:tr>
      <w:tr w:rsidR="006856D2" w:rsidRPr="00873ACA" w14:paraId="0D806927"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15980385" w14:textId="77777777" w:rsidR="006856D2" w:rsidRPr="00873ACA" w:rsidRDefault="006856D2">
            <w:pPr>
              <w:rPr>
                <w:rStyle w:val="SAPEmphasis"/>
              </w:rPr>
            </w:pPr>
            <w:r w:rsidRPr="00873ACA">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3CBCE13" w14:textId="77777777" w:rsidR="006856D2" w:rsidRPr="00873ACA" w:rsidRDefault="006856D2">
            <w:r w:rsidRPr="00873ACA">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CAD70B1" w14:textId="77777777" w:rsidR="006856D2" w:rsidRPr="00873ACA" w:rsidRDefault="006856D2">
            <w:pPr>
              <w:rPr>
                <w:rStyle w:val="SAPEmphasis"/>
              </w:rPr>
            </w:pPr>
            <w:r w:rsidRPr="00873ACA">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4C8FC35" w14:textId="53341F2A" w:rsidR="006856D2" w:rsidRPr="00873ACA" w:rsidRDefault="0088242F" w:rsidP="005A34D1">
            <w:r>
              <w:t>&lt;duration&gt;</w:t>
            </w:r>
          </w:p>
        </w:tc>
      </w:tr>
    </w:tbl>
    <w:p w14:paraId="124EC63A" w14:textId="77777777" w:rsidR="00472CAD" w:rsidRPr="00873ACA" w:rsidRDefault="00472CAD" w:rsidP="00940F75">
      <w:pPr>
        <w:pStyle w:val="SAPKeyblockTitle"/>
      </w:pPr>
      <w:r w:rsidRPr="00873ACA">
        <w:t>Purpose</w:t>
      </w:r>
    </w:p>
    <w:p w14:paraId="418335F5" w14:textId="26816D25" w:rsidR="00147DF6" w:rsidRDefault="00323D93" w:rsidP="00323D93">
      <w:r w:rsidRPr="0068434D">
        <w:t>A concurrent employment is a second employment for an employee in the same company. An employee can have one main employment and multiple secondary employments in the system</w:t>
      </w:r>
      <w:r>
        <w:t>.</w:t>
      </w:r>
      <w:r w:rsidR="00147DF6" w:rsidRPr="00DB2A2F">
        <w:t xml:space="preserve"> </w:t>
      </w:r>
    </w:p>
    <w:p w14:paraId="4E44DA2A" w14:textId="0187D7F7" w:rsidR="00323D93" w:rsidRPr="00307CA9" w:rsidRDefault="00323D93" w:rsidP="00323D93">
      <w:r>
        <w:t>The HR Administrator creates a concurrent employment for the employee by entering appropriate data into the system</w:t>
      </w:r>
      <w:r w:rsidR="001E14A0">
        <w:t>.</w:t>
      </w:r>
    </w:p>
    <w:p w14:paraId="705528A1" w14:textId="57009971" w:rsidR="00CD2B18" w:rsidRDefault="00CD2B18" w:rsidP="00940F75">
      <w:pPr>
        <w:pStyle w:val="SAPKeyblockTitle"/>
      </w:pPr>
      <w:r w:rsidRPr="00873ACA">
        <w:t>P</w:t>
      </w:r>
      <w:r>
        <w:t>rer</w:t>
      </w:r>
      <w:r w:rsidRPr="00873ACA">
        <w:t>e</w:t>
      </w:r>
      <w:r>
        <w:t>quisite</w:t>
      </w:r>
    </w:p>
    <w:p w14:paraId="2CA6D533" w14:textId="185C74F6" w:rsidR="00B77B54" w:rsidRDefault="00B77B54" w:rsidP="00CD2B18">
      <w:r>
        <w:t xml:space="preserve">An employee can apply to a concurrent employment in the company only in case he or she is not a fulltime employee in the employment he or she already has. In case he or she is already a fulltime employee, the existing employment record needs to be adapted accordingly. </w:t>
      </w:r>
    </w:p>
    <w:p w14:paraId="4735A5CB" w14:textId="39E6E2DD" w:rsidR="006F611C" w:rsidRDefault="00FD02CF" w:rsidP="006F611C">
      <w:pPr>
        <w:pStyle w:val="SAPNoteHeading"/>
        <w:ind w:left="630"/>
      </w:pPr>
      <w:r w:rsidRPr="00C50C67">
        <w:rPr>
          <w:noProof/>
        </w:rPr>
        <w:drawing>
          <wp:inline distT="0" distB="0" distL="0" distR="0" wp14:anchorId="555656A7" wp14:editId="6C47385B">
            <wp:extent cx="228600" cy="2286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634B5">
        <w:t xml:space="preserve"> </w:t>
      </w:r>
      <w:r w:rsidR="006F611C">
        <w:t>Caution</w:t>
      </w:r>
    </w:p>
    <w:p w14:paraId="0731BF8D" w14:textId="759C2604" w:rsidR="00B77B54" w:rsidRDefault="006F611C" w:rsidP="003407CD">
      <w:pPr>
        <w:ind w:left="630"/>
      </w:pPr>
      <w:r>
        <w:t xml:space="preserve">Pay attention that when adding a concurrent employment, the system does not check automatically the value of field </w:t>
      </w:r>
      <w:r w:rsidRPr="003407CD">
        <w:rPr>
          <w:rStyle w:val="SAPScreenElement"/>
        </w:rPr>
        <w:t>FTE</w:t>
      </w:r>
      <w:r>
        <w:t xml:space="preserve"> in the employee’s existing employment. No error message will be issued during creation of concurrent employment in case the sum of FTE values of all employments of the employee exceeds 1. Hence, it is the </w:t>
      </w:r>
      <w:r>
        <w:lastRenderedPageBreak/>
        <w:t xml:space="preserve">responsibility of the HR Administrator to check the value of field </w:t>
      </w:r>
      <w:r w:rsidRPr="00570540">
        <w:rPr>
          <w:rStyle w:val="SAPScreenElement"/>
        </w:rPr>
        <w:t>FTE</w:t>
      </w:r>
      <w:r>
        <w:t xml:space="preserve"> in the employee’s existing employment before adding a concurrent employment for that employee. In case </w:t>
      </w:r>
      <w:r w:rsidRPr="00570540">
        <w:rPr>
          <w:rStyle w:val="SAPScreenElement"/>
        </w:rPr>
        <w:t>FTE</w:t>
      </w:r>
      <w:r>
        <w:t xml:space="preserve"> is already 1, adapt the job information as described in </w:t>
      </w:r>
      <w:r w:rsidR="00B77B54">
        <w:t xml:space="preserve">chapter </w:t>
      </w:r>
      <w:r w:rsidR="00B77B54" w:rsidRPr="00B77B54">
        <w:rPr>
          <w:rStyle w:val="SAPScreenElement"/>
          <w:color w:val="auto"/>
        </w:rPr>
        <w:t xml:space="preserve">Preliminary Steps &gt; Changing </w:t>
      </w:r>
      <w:ins w:id="257" w:author="Author" w:date="2018-02-26T16:24:00Z">
        <w:r w:rsidR="00BF5B11">
          <w:rPr>
            <w:rStyle w:val="SAPScreenElement"/>
            <w:color w:val="auto"/>
          </w:rPr>
          <w:t xml:space="preserve">Employee </w:t>
        </w:r>
      </w:ins>
      <w:r w:rsidR="00B77B54" w:rsidRPr="00B77B54">
        <w:rPr>
          <w:rStyle w:val="SAPScreenElement"/>
          <w:color w:val="auto"/>
        </w:rPr>
        <w:t>Job Information</w:t>
      </w:r>
      <w:r w:rsidR="00B77B54">
        <w:t>.</w:t>
      </w:r>
    </w:p>
    <w:p w14:paraId="3590D14C" w14:textId="77777777" w:rsidR="00472CAD" w:rsidRPr="00873ACA" w:rsidRDefault="00472CAD" w:rsidP="00940F75">
      <w:pPr>
        <w:pStyle w:val="SAPKeyblockTitle"/>
      </w:pPr>
      <w:r w:rsidRPr="00307CA9">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378"/>
        <w:gridCol w:w="4292"/>
        <w:gridCol w:w="3420"/>
        <w:gridCol w:w="3060"/>
        <w:gridCol w:w="1264"/>
      </w:tblGrid>
      <w:tr w:rsidR="00472CAD" w:rsidRPr="00873ACA" w14:paraId="50FACCAF" w14:textId="77777777" w:rsidTr="00F42C3E">
        <w:trPr>
          <w:trHeight w:val="432"/>
          <w:tblHeader/>
        </w:trPr>
        <w:tc>
          <w:tcPr>
            <w:tcW w:w="872" w:type="dxa"/>
            <w:shd w:val="clear" w:color="auto" w:fill="999999"/>
          </w:tcPr>
          <w:p w14:paraId="0FBA128D" w14:textId="77777777" w:rsidR="00472CAD" w:rsidRPr="00873ACA" w:rsidRDefault="00472CAD" w:rsidP="00025C46">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378" w:type="dxa"/>
            <w:shd w:val="clear" w:color="auto" w:fill="999999"/>
          </w:tcPr>
          <w:p w14:paraId="706658B4" w14:textId="77777777" w:rsidR="00472CAD" w:rsidRPr="00873ACA" w:rsidRDefault="00472CAD" w:rsidP="00025C46">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4292" w:type="dxa"/>
            <w:shd w:val="clear" w:color="auto" w:fill="999999"/>
          </w:tcPr>
          <w:p w14:paraId="2165D50C" w14:textId="77777777" w:rsidR="00472CAD" w:rsidRPr="00873ACA" w:rsidRDefault="00472CAD" w:rsidP="00025C46">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3420" w:type="dxa"/>
            <w:shd w:val="clear" w:color="auto" w:fill="999999"/>
          </w:tcPr>
          <w:p w14:paraId="5AAAF750" w14:textId="77777777" w:rsidR="00472CAD" w:rsidRPr="00873ACA" w:rsidRDefault="002F1945" w:rsidP="00025C46">
            <w:pPr>
              <w:pStyle w:val="TableHeading"/>
              <w:rPr>
                <w:rFonts w:ascii="BentonSans Bold" w:hAnsi="BentonSans Bold"/>
                <w:bCs/>
                <w:color w:val="FFFFFF"/>
                <w:sz w:val="18"/>
              </w:rPr>
            </w:pPr>
            <w:r w:rsidRPr="00873ACA">
              <w:rPr>
                <w:rFonts w:ascii="BentonSans Bold" w:hAnsi="BentonSans Bold"/>
                <w:bCs/>
                <w:color w:val="FFFFFF"/>
                <w:sz w:val="18"/>
              </w:rPr>
              <w:t>User Entries:</w:t>
            </w:r>
            <w:r w:rsidRPr="00873ACA">
              <w:rPr>
                <w:rFonts w:ascii="BentonSans Bold" w:hAnsi="BentonSans Bold"/>
                <w:bCs/>
                <w:color w:val="FFFFFF"/>
                <w:sz w:val="18"/>
              </w:rPr>
              <w:br/>
              <w:t>Field Name: User Action and Value</w:t>
            </w:r>
          </w:p>
        </w:tc>
        <w:tc>
          <w:tcPr>
            <w:tcW w:w="3060" w:type="dxa"/>
            <w:shd w:val="clear" w:color="auto" w:fill="999999"/>
          </w:tcPr>
          <w:p w14:paraId="6BDE9C9D" w14:textId="77777777" w:rsidR="00472CAD" w:rsidRPr="00873ACA" w:rsidRDefault="00472CAD" w:rsidP="00025C46">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4" w:type="dxa"/>
            <w:shd w:val="clear" w:color="auto" w:fill="999999"/>
          </w:tcPr>
          <w:p w14:paraId="562B2A18" w14:textId="77777777" w:rsidR="00472CAD" w:rsidRPr="00873ACA" w:rsidRDefault="00472CAD" w:rsidP="00025C46">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472CAD" w:rsidRPr="00873ACA" w14:paraId="62B70944" w14:textId="77777777" w:rsidTr="00F42C3E">
        <w:trPr>
          <w:trHeight w:val="288"/>
        </w:trPr>
        <w:tc>
          <w:tcPr>
            <w:tcW w:w="872" w:type="dxa"/>
            <w:shd w:val="clear" w:color="auto" w:fill="auto"/>
          </w:tcPr>
          <w:p w14:paraId="408B39FA" w14:textId="77777777" w:rsidR="00472CAD" w:rsidRPr="00873ACA" w:rsidRDefault="00472CAD" w:rsidP="00025C46">
            <w:r w:rsidRPr="00873ACA">
              <w:t>1</w:t>
            </w:r>
          </w:p>
        </w:tc>
        <w:tc>
          <w:tcPr>
            <w:tcW w:w="1378" w:type="dxa"/>
            <w:shd w:val="clear" w:color="auto" w:fill="auto"/>
          </w:tcPr>
          <w:p w14:paraId="383C14F2" w14:textId="77777777" w:rsidR="00472CAD" w:rsidRPr="00242B2D" w:rsidRDefault="00472CAD" w:rsidP="00025C46">
            <w:pPr>
              <w:rPr>
                <w:rStyle w:val="SAPEmphasis"/>
              </w:rPr>
            </w:pPr>
            <w:r w:rsidRPr="00242B2D">
              <w:rPr>
                <w:rStyle w:val="SAPEmphasis"/>
              </w:rPr>
              <w:t>Log on</w:t>
            </w:r>
          </w:p>
        </w:tc>
        <w:tc>
          <w:tcPr>
            <w:tcW w:w="4292" w:type="dxa"/>
            <w:shd w:val="clear" w:color="auto" w:fill="auto"/>
          </w:tcPr>
          <w:p w14:paraId="73FC5BAE" w14:textId="74C1CB7D" w:rsidR="00472CAD" w:rsidRPr="00873ACA" w:rsidRDefault="000A7F63" w:rsidP="00B33C59">
            <w:r w:rsidRPr="00873ACA">
              <w:t xml:space="preserve">Log on to </w:t>
            </w:r>
            <w:r w:rsidRPr="00DB2A2F">
              <w:rPr>
                <w:rStyle w:val="SAPScreenElement"/>
                <w:color w:val="auto"/>
              </w:rPr>
              <w:t>Employee Central</w:t>
            </w:r>
            <w:r w:rsidR="00A42A89" w:rsidRPr="00307CA9">
              <w:t xml:space="preserve"> </w:t>
            </w:r>
            <w:r w:rsidR="00A42A89" w:rsidRPr="00DB2A2F">
              <w:t xml:space="preserve">as </w:t>
            </w:r>
            <w:r w:rsidR="00FF7AA5" w:rsidRPr="007E7C28">
              <w:t xml:space="preserve">HR </w:t>
            </w:r>
            <w:r w:rsidR="00FF7AA5">
              <w:t>Administrator</w:t>
            </w:r>
            <w:r w:rsidRPr="00307CA9">
              <w:t>.</w:t>
            </w:r>
          </w:p>
        </w:tc>
        <w:tc>
          <w:tcPr>
            <w:tcW w:w="3420" w:type="dxa"/>
          </w:tcPr>
          <w:p w14:paraId="33562543" w14:textId="77777777" w:rsidR="00472CAD" w:rsidRPr="00873ACA" w:rsidRDefault="00472CAD" w:rsidP="00025C46">
            <w:pPr>
              <w:rPr>
                <w:rFonts w:cs="Arial"/>
                <w:bCs/>
              </w:rPr>
            </w:pPr>
          </w:p>
        </w:tc>
        <w:tc>
          <w:tcPr>
            <w:tcW w:w="3060" w:type="dxa"/>
            <w:shd w:val="clear" w:color="auto" w:fill="auto"/>
          </w:tcPr>
          <w:p w14:paraId="0AE04958" w14:textId="77777777" w:rsidR="00472CAD" w:rsidRPr="00873ACA" w:rsidRDefault="00472CAD" w:rsidP="00025C46">
            <w:r w:rsidRPr="00873ACA">
              <w:t xml:space="preserve">The </w:t>
            </w:r>
            <w:r w:rsidRPr="00873ACA">
              <w:rPr>
                <w:rStyle w:val="SAPScreenElement"/>
              </w:rPr>
              <w:t>Home</w:t>
            </w:r>
            <w:r w:rsidRPr="00873ACA">
              <w:t xml:space="preserve"> page is displayed.</w:t>
            </w:r>
          </w:p>
        </w:tc>
        <w:tc>
          <w:tcPr>
            <w:tcW w:w="1264" w:type="dxa"/>
          </w:tcPr>
          <w:p w14:paraId="596A6BD1" w14:textId="77777777" w:rsidR="00472CAD" w:rsidRPr="00873ACA" w:rsidRDefault="00472CAD" w:rsidP="00025C46">
            <w:pPr>
              <w:rPr>
                <w:rFonts w:cs="Arial"/>
                <w:bCs/>
              </w:rPr>
            </w:pPr>
          </w:p>
        </w:tc>
      </w:tr>
      <w:tr w:rsidR="00FF7AA5" w:rsidRPr="00873ACA" w14:paraId="6A998613" w14:textId="77777777" w:rsidTr="00F42C3E">
        <w:trPr>
          <w:trHeight w:val="357"/>
        </w:trPr>
        <w:tc>
          <w:tcPr>
            <w:tcW w:w="872" w:type="dxa"/>
            <w:shd w:val="clear" w:color="auto" w:fill="auto"/>
          </w:tcPr>
          <w:p w14:paraId="20C762AC" w14:textId="0AD10E31" w:rsidR="00FF7AA5" w:rsidRPr="00873ACA" w:rsidRDefault="00FF7AA5" w:rsidP="00FF7AA5">
            <w:r>
              <w:t>2</w:t>
            </w:r>
          </w:p>
        </w:tc>
        <w:tc>
          <w:tcPr>
            <w:tcW w:w="1378" w:type="dxa"/>
            <w:shd w:val="clear" w:color="auto" w:fill="auto"/>
          </w:tcPr>
          <w:p w14:paraId="1C211A1B" w14:textId="0EA97F3E" w:rsidR="00FF7AA5" w:rsidRPr="00242B2D" w:rsidRDefault="00FF7AA5" w:rsidP="00FF7AA5">
            <w:pPr>
              <w:rPr>
                <w:rStyle w:val="SAPEmphasis"/>
              </w:rPr>
            </w:pPr>
            <w:r w:rsidRPr="00FF7AA5">
              <w:rPr>
                <w:rStyle w:val="SAPEmphasis"/>
              </w:rPr>
              <w:t>Search Employee</w:t>
            </w:r>
          </w:p>
        </w:tc>
        <w:tc>
          <w:tcPr>
            <w:tcW w:w="4292" w:type="dxa"/>
            <w:shd w:val="clear" w:color="auto" w:fill="auto"/>
          </w:tcPr>
          <w:p w14:paraId="3CF34B6F" w14:textId="69837E99" w:rsidR="00FF7AA5" w:rsidRPr="00873ACA" w:rsidRDefault="00FF7AA5" w:rsidP="00FF7AA5">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t>
            </w:r>
            <w:r w:rsidR="00FD02CF">
              <w:t>for whom you want to create a concurrent employment.</w:t>
            </w:r>
          </w:p>
        </w:tc>
        <w:tc>
          <w:tcPr>
            <w:tcW w:w="3420" w:type="dxa"/>
          </w:tcPr>
          <w:p w14:paraId="5CA1C20E" w14:textId="749C90DE" w:rsidR="00FF7AA5" w:rsidRPr="00873ACA" w:rsidRDefault="00FF7AA5" w:rsidP="00FF7AA5">
            <w:pPr>
              <w:rPr>
                <w:rFonts w:cs="Arial"/>
                <w:bCs/>
                <w:i/>
              </w:rPr>
            </w:pPr>
          </w:p>
        </w:tc>
        <w:tc>
          <w:tcPr>
            <w:tcW w:w="3060" w:type="dxa"/>
            <w:shd w:val="clear" w:color="auto" w:fill="auto"/>
          </w:tcPr>
          <w:p w14:paraId="449E8008" w14:textId="1F003B30" w:rsidR="00FF7AA5" w:rsidRPr="00873ACA" w:rsidRDefault="00FD02CF" w:rsidP="00FF7AA5">
            <w:r w:rsidRPr="00C27ACA">
              <w:t>The autocomplete functionality suggests a list of employees matching your search criteria</w:t>
            </w:r>
            <w:r>
              <w:t>.</w:t>
            </w:r>
          </w:p>
        </w:tc>
        <w:tc>
          <w:tcPr>
            <w:tcW w:w="1264" w:type="dxa"/>
          </w:tcPr>
          <w:p w14:paraId="0FA290CB" w14:textId="77777777" w:rsidR="00FF7AA5" w:rsidRPr="00873ACA" w:rsidRDefault="00FF7AA5" w:rsidP="00FF7AA5">
            <w:pPr>
              <w:rPr>
                <w:rFonts w:cs="Arial"/>
                <w:bCs/>
              </w:rPr>
            </w:pPr>
          </w:p>
        </w:tc>
      </w:tr>
      <w:tr w:rsidR="00FF7AA5" w:rsidRPr="00873ACA" w14:paraId="467F09DE" w14:textId="77777777" w:rsidTr="00F42C3E">
        <w:trPr>
          <w:trHeight w:val="357"/>
        </w:trPr>
        <w:tc>
          <w:tcPr>
            <w:tcW w:w="872" w:type="dxa"/>
            <w:shd w:val="clear" w:color="auto" w:fill="auto"/>
          </w:tcPr>
          <w:p w14:paraId="2401DCF4" w14:textId="111A27F3" w:rsidR="00FF7AA5" w:rsidRPr="00873ACA" w:rsidRDefault="00FF7AA5" w:rsidP="00FF7AA5">
            <w:r>
              <w:t>3</w:t>
            </w:r>
          </w:p>
        </w:tc>
        <w:tc>
          <w:tcPr>
            <w:tcW w:w="1378" w:type="dxa"/>
            <w:shd w:val="clear" w:color="auto" w:fill="auto"/>
          </w:tcPr>
          <w:p w14:paraId="76864039" w14:textId="06E0979D" w:rsidR="00FF7AA5" w:rsidRPr="00242B2D" w:rsidRDefault="00FF7AA5" w:rsidP="00FF7AA5">
            <w:pPr>
              <w:rPr>
                <w:rStyle w:val="SAPEmphasis"/>
              </w:rPr>
            </w:pPr>
            <w:r w:rsidRPr="00FF7AA5">
              <w:rPr>
                <w:rStyle w:val="SAPEmphasis"/>
              </w:rPr>
              <w:t>Select Employee</w:t>
            </w:r>
          </w:p>
        </w:tc>
        <w:tc>
          <w:tcPr>
            <w:tcW w:w="4292" w:type="dxa"/>
            <w:shd w:val="clear" w:color="auto" w:fill="auto"/>
          </w:tcPr>
          <w:p w14:paraId="175AC4C5" w14:textId="356E8AF6" w:rsidR="00FF7AA5" w:rsidRPr="00873ACA" w:rsidRDefault="00FD02CF" w:rsidP="00FF7AA5">
            <w:r w:rsidRPr="00C27ACA">
              <w:t>Select the appropriate employee from the result list</w:t>
            </w:r>
            <w:r w:rsidR="00FF7AA5" w:rsidRPr="007E7C28">
              <w:t>.</w:t>
            </w:r>
          </w:p>
        </w:tc>
        <w:tc>
          <w:tcPr>
            <w:tcW w:w="3420" w:type="dxa"/>
          </w:tcPr>
          <w:p w14:paraId="103B6900" w14:textId="683B8322" w:rsidR="00FF7AA5" w:rsidRPr="00873ACA" w:rsidRDefault="00FF7AA5" w:rsidP="00FF7AA5">
            <w:pPr>
              <w:rPr>
                <w:rFonts w:cs="Arial"/>
                <w:bCs/>
                <w:i/>
              </w:rPr>
            </w:pPr>
          </w:p>
        </w:tc>
        <w:tc>
          <w:tcPr>
            <w:tcW w:w="3060" w:type="dxa"/>
            <w:shd w:val="clear" w:color="auto" w:fill="auto"/>
          </w:tcPr>
          <w:p w14:paraId="5237D7A7" w14:textId="0B55F2E4" w:rsidR="00FF7AA5" w:rsidRPr="00873ACA" w:rsidRDefault="00FD02CF" w:rsidP="00FF7AA5">
            <w:r w:rsidRPr="007E7C28">
              <w:t xml:space="preserve">You are directed to the </w:t>
            </w:r>
            <w:r w:rsidRPr="007E7C28">
              <w:rPr>
                <w:rStyle w:val="SAPScreenElement"/>
              </w:rPr>
              <w:t>Employee Files</w:t>
            </w:r>
            <w:r w:rsidRPr="007E7C28">
              <w:t xml:space="preserve"> page in which the profile of the employee is displayed.</w:t>
            </w:r>
          </w:p>
        </w:tc>
        <w:tc>
          <w:tcPr>
            <w:tcW w:w="1264" w:type="dxa"/>
          </w:tcPr>
          <w:p w14:paraId="4358F36A" w14:textId="77777777" w:rsidR="00FF7AA5" w:rsidRPr="00873ACA" w:rsidRDefault="00FF7AA5" w:rsidP="00FF7AA5">
            <w:pPr>
              <w:rPr>
                <w:rFonts w:cs="Arial"/>
                <w:bCs/>
              </w:rPr>
            </w:pPr>
          </w:p>
        </w:tc>
      </w:tr>
      <w:tr w:rsidR="00870962" w:rsidRPr="00873ACA" w14:paraId="3600633B" w14:textId="77777777" w:rsidTr="00F42C3E">
        <w:trPr>
          <w:trHeight w:val="357"/>
        </w:trPr>
        <w:tc>
          <w:tcPr>
            <w:tcW w:w="872" w:type="dxa"/>
            <w:shd w:val="clear" w:color="auto" w:fill="auto"/>
          </w:tcPr>
          <w:p w14:paraId="7A91AFEB" w14:textId="16710AC1" w:rsidR="00870962" w:rsidRPr="00873ACA" w:rsidRDefault="00870962" w:rsidP="00870962">
            <w:r>
              <w:t>4</w:t>
            </w:r>
          </w:p>
        </w:tc>
        <w:tc>
          <w:tcPr>
            <w:tcW w:w="1378" w:type="dxa"/>
            <w:shd w:val="clear" w:color="auto" w:fill="auto"/>
          </w:tcPr>
          <w:p w14:paraId="4216D6DD" w14:textId="081DD8E0" w:rsidR="00870962" w:rsidRPr="00242B2D" w:rsidRDefault="00870962" w:rsidP="00870962">
            <w:pPr>
              <w:rPr>
                <w:rStyle w:val="SAPEmphasis"/>
              </w:rPr>
            </w:pPr>
            <w:r w:rsidRPr="00C61233">
              <w:rPr>
                <w:rStyle w:val="SAPEmphasis"/>
              </w:rPr>
              <w:t>Select Action to be Performed</w:t>
            </w:r>
          </w:p>
        </w:tc>
        <w:tc>
          <w:tcPr>
            <w:tcW w:w="4292" w:type="dxa"/>
            <w:shd w:val="clear" w:color="auto" w:fill="auto"/>
          </w:tcPr>
          <w:p w14:paraId="013DA5F2" w14:textId="258ABD4B" w:rsidR="00870962" w:rsidRPr="00873ACA" w:rsidRDefault="00870962" w:rsidP="00870962">
            <w:r w:rsidRPr="00B4202C">
              <w:t xml:space="preserve">Select </w:t>
            </w:r>
            <w:r w:rsidRPr="00C61233">
              <w:rPr>
                <w:rFonts w:cs="Arial"/>
                <w:bCs/>
              </w:rPr>
              <w:t xml:space="preserve">the </w:t>
            </w:r>
            <w:del w:id="258" w:author="Author" w:date="2018-03-07T10:43:00Z">
              <w:r w:rsidRPr="00C61233" w:rsidDel="007E34FD">
                <w:rPr>
                  <w:rStyle w:val="SAPScreenElement"/>
                </w:rPr>
                <w:delText xml:space="preserve">Take </w:delText>
              </w:r>
            </w:del>
            <w:r w:rsidRPr="00C61233">
              <w:rPr>
                <w:rStyle w:val="SAPScreenElement"/>
              </w:rPr>
              <w:t>Action</w:t>
            </w:r>
            <w:ins w:id="259" w:author="Author" w:date="2018-03-07T10:43:00Z">
              <w:r w:rsidR="007E34FD">
                <w:rPr>
                  <w:rStyle w:val="SAPScreenElement"/>
                </w:rPr>
                <w:t>s</w:t>
              </w:r>
            </w:ins>
            <w:r w:rsidRPr="00C61233">
              <w:rPr>
                <w:rFonts w:cs="Arial"/>
                <w:bCs/>
              </w:rPr>
              <w:t xml:space="preserve"> </w:t>
            </w:r>
            <w:r w:rsidRPr="008E6DA3">
              <w:t xml:space="preserve">button </w:t>
            </w:r>
            <w:r>
              <w:t xml:space="preserve">located in the top right corner of the screen </w:t>
            </w:r>
            <w:r w:rsidRPr="00C61233">
              <w:rPr>
                <w:rFonts w:cs="Arial"/>
                <w:bCs/>
              </w:rPr>
              <w:t>and from the value list</w:t>
            </w:r>
            <w:r>
              <w:t>,</w:t>
            </w:r>
            <w:r w:rsidRPr="008E6DA3">
              <w:t xml:space="preserve"> </w:t>
            </w:r>
            <w:r>
              <w:t>which</w:t>
            </w:r>
            <w:r w:rsidRPr="008E6DA3">
              <w:t xml:space="preserve"> appears</w:t>
            </w:r>
            <w:r>
              <w:t>,</w:t>
            </w:r>
            <w:r w:rsidRPr="00C61233">
              <w:rPr>
                <w:rFonts w:cs="Arial"/>
                <w:bCs/>
              </w:rPr>
              <w:t xml:space="preserve"> select </w:t>
            </w:r>
            <w:r>
              <w:rPr>
                <w:rStyle w:val="SAPScreenElement"/>
              </w:rPr>
              <w:t>Add: Concurrent Employment</w:t>
            </w:r>
            <w:r w:rsidRPr="00C61233">
              <w:rPr>
                <w:rStyle w:val="SAPScreenElement"/>
              </w:rPr>
              <w:t>.</w:t>
            </w:r>
          </w:p>
        </w:tc>
        <w:tc>
          <w:tcPr>
            <w:tcW w:w="3420" w:type="dxa"/>
          </w:tcPr>
          <w:p w14:paraId="3513D73B" w14:textId="77777777" w:rsidR="00870962" w:rsidRPr="00873ACA" w:rsidRDefault="00870962" w:rsidP="00870962">
            <w:pPr>
              <w:rPr>
                <w:rFonts w:cs="Arial"/>
                <w:bCs/>
                <w:i/>
              </w:rPr>
            </w:pPr>
          </w:p>
        </w:tc>
        <w:tc>
          <w:tcPr>
            <w:tcW w:w="3060" w:type="dxa"/>
            <w:shd w:val="clear" w:color="auto" w:fill="auto"/>
          </w:tcPr>
          <w:p w14:paraId="5534D39E" w14:textId="12A791CA" w:rsidR="00870962" w:rsidRPr="00873ACA" w:rsidRDefault="00870962" w:rsidP="001506F6">
            <w:r w:rsidRPr="00C61233">
              <w:t xml:space="preserve">The </w:t>
            </w:r>
            <w:r w:rsidRPr="00870962">
              <w:rPr>
                <w:rStyle w:val="SAPScreenElement"/>
              </w:rPr>
              <w:t xml:space="preserve">Add Concurrent Employment for </w:t>
            </w:r>
            <w:r>
              <w:rPr>
                <w:rStyle w:val="SAPScreenElement"/>
              </w:rPr>
              <w:t xml:space="preserve">&lt;employee name&gt; </w:t>
            </w:r>
            <w:r w:rsidR="001506F6">
              <w:t>screen</w:t>
            </w:r>
            <w:r w:rsidRPr="00C61233">
              <w:t xml:space="preserve"> is displayed.</w:t>
            </w:r>
          </w:p>
        </w:tc>
        <w:tc>
          <w:tcPr>
            <w:tcW w:w="1264" w:type="dxa"/>
          </w:tcPr>
          <w:p w14:paraId="66A729ED" w14:textId="5A8C79C9" w:rsidR="00870962" w:rsidRPr="00873ACA" w:rsidRDefault="00870962" w:rsidP="00870962">
            <w:pPr>
              <w:rPr>
                <w:rFonts w:cs="Arial"/>
                <w:bCs/>
              </w:rPr>
            </w:pPr>
          </w:p>
        </w:tc>
      </w:tr>
      <w:tr w:rsidR="00852FFD" w:rsidRPr="00873ACA" w14:paraId="39972EBA" w14:textId="77777777" w:rsidTr="00F42C3E">
        <w:trPr>
          <w:trHeight w:val="357"/>
        </w:trPr>
        <w:tc>
          <w:tcPr>
            <w:tcW w:w="872" w:type="dxa"/>
            <w:vMerge w:val="restart"/>
            <w:shd w:val="clear" w:color="auto" w:fill="auto"/>
          </w:tcPr>
          <w:p w14:paraId="47EEB229" w14:textId="06976FF1" w:rsidR="00852FFD" w:rsidRPr="00873ACA" w:rsidRDefault="00852FFD" w:rsidP="00870962">
            <w:r>
              <w:t>5</w:t>
            </w:r>
          </w:p>
        </w:tc>
        <w:tc>
          <w:tcPr>
            <w:tcW w:w="1378" w:type="dxa"/>
            <w:vMerge w:val="restart"/>
            <w:shd w:val="clear" w:color="auto" w:fill="auto"/>
          </w:tcPr>
          <w:p w14:paraId="2B35BC37" w14:textId="7858ED60" w:rsidR="00852FFD" w:rsidRPr="00242B2D" w:rsidRDefault="00852FFD" w:rsidP="00870962">
            <w:pPr>
              <w:rPr>
                <w:rStyle w:val="SAPEmphasis"/>
              </w:rPr>
            </w:pPr>
            <w:r>
              <w:rPr>
                <w:rStyle w:val="SAPEmphasis"/>
              </w:rPr>
              <w:t xml:space="preserve">Enter </w:t>
            </w:r>
            <w:r w:rsidRPr="00870962">
              <w:rPr>
                <w:rStyle w:val="SAPEmphasis"/>
              </w:rPr>
              <w:t>Concurrent Employment Details</w:t>
            </w:r>
          </w:p>
        </w:tc>
        <w:tc>
          <w:tcPr>
            <w:tcW w:w="4292" w:type="dxa"/>
            <w:vMerge w:val="restart"/>
            <w:shd w:val="clear" w:color="auto" w:fill="auto"/>
          </w:tcPr>
          <w:p w14:paraId="47826458" w14:textId="2CD1F4EA" w:rsidR="00852FFD" w:rsidRPr="00873ACA" w:rsidRDefault="00852FFD" w:rsidP="00870962">
            <w:r>
              <w:t>I</w:t>
            </w:r>
            <w:r w:rsidRPr="00C50C67">
              <w:t xml:space="preserve">n the </w:t>
            </w:r>
            <w:r w:rsidRPr="00870962">
              <w:rPr>
                <w:rStyle w:val="SAPScreenElement"/>
              </w:rPr>
              <w:t xml:space="preserve">Concurrent Employment Details </w:t>
            </w:r>
            <w:r>
              <w:t>block</w:t>
            </w:r>
            <w:r w:rsidRPr="00C50C67">
              <w:t xml:space="preserve"> make the following entries:</w:t>
            </w:r>
          </w:p>
        </w:tc>
        <w:tc>
          <w:tcPr>
            <w:tcW w:w="3420" w:type="dxa"/>
          </w:tcPr>
          <w:p w14:paraId="7050600E" w14:textId="51617239" w:rsidR="00852FFD" w:rsidRPr="00873ACA" w:rsidRDefault="00852FFD" w:rsidP="00870962">
            <w:pPr>
              <w:rPr>
                <w:rFonts w:cs="Arial"/>
                <w:bCs/>
                <w:i/>
              </w:rPr>
            </w:pPr>
            <w:r w:rsidRPr="00C50C67">
              <w:rPr>
                <w:rStyle w:val="SAPScreenElement"/>
              </w:rPr>
              <w:t xml:space="preserve">Hire Date: </w:t>
            </w:r>
            <w:r w:rsidRPr="00C50C67">
              <w:t>select from calendar help</w:t>
            </w:r>
          </w:p>
        </w:tc>
        <w:tc>
          <w:tcPr>
            <w:tcW w:w="3060" w:type="dxa"/>
            <w:vMerge w:val="restart"/>
            <w:shd w:val="clear" w:color="auto" w:fill="auto"/>
          </w:tcPr>
          <w:p w14:paraId="5681DBFD" w14:textId="77777777" w:rsidR="00852FFD" w:rsidRPr="00873ACA" w:rsidRDefault="00852FFD" w:rsidP="00870962"/>
        </w:tc>
        <w:tc>
          <w:tcPr>
            <w:tcW w:w="1264" w:type="dxa"/>
          </w:tcPr>
          <w:p w14:paraId="4EE1701F" w14:textId="77777777" w:rsidR="00852FFD" w:rsidRPr="00873ACA" w:rsidRDefault="00852FFD" w:rsidP="00870962">
            <w:pPr>
              <w:rPr>
                <w:rFonts w:cs="Arial"/>
                <w:bCs/>
              </w:rPr>
            </w:pPr>
          </w:p>
        </w:tc>
      </w:tr>
      <w:tr w:rsidR="00852FFD" w:rsidRPr="00873ACA" w14:paraId="09E3821D" w14:textId="77777777" w:rsidTr="00F42C3E">
        <w:trPr>
          <w:trHeight w:val="357"/>
        </w:trPr>
        <w:tc>
          <w:tcPr>
            <w:tcW w:w="872" w:type="dxa"/>
            <w:vMerge/>
            <w:shd w:val="clear" w:color="auto" w:fill="auto"/>
          </w:tcPr>
          <w:p w14:paraId="463F402E" w14:textId="77777777" w:rsidR="00852FFD" w:rsidRPr="00873ACA" w:rsidRDefault="00852FFD" w:rsidP="00870962"/>
        </w:tc>
        <w:tc>
          <w:tcPr>
            <w:tcW w:w="1378" w:type="dxa"/>
            <w:vMerge/>
            <w:shd w:val="clear" w:color="auto" w:fill="auto"/>
          </w:tcPr>
          <w:p w14:paraId="038DFACF" w14:textId="77777777" w:rsidR="00852FFD" w:rsidRPr="00242B2D" w:rsidRDefault="00852FFD" w:rsidP="00870962">
            <w:pPr>
              <w:rPr>
                <w:rStyle w:val="SAPEmphasis"/>
              </w:rPr>
            </w:pPr>
          </w:p>
        </w:tc>
        <w:tc>
          <w:tcPr>
            <w:tcW w:w="4292" w:type="dxa"/>
            <w:vMerge/>
            <w:shd w:val="clear" w:color="auto" w:fill="auto"/>
          </w:tcPr>
          <w:p w14:paraId="78DB7F5C" w14:textId="77777777" w:rsidR="00852FFD" w:rsidRPr="00873ACA" w:rsidRDefault="00852FFD" w:rsidP="00870962"/>
        </w:tc>
        <w:tc>
          <w:tcPr>
            <w:tcW w:w="3420" w:type="dxa"/>
          </w:tcPr>
          <w:p w14:paraId="17B1D40D" w14:textId="6204D364" w:rsidR="00852FFD" w:rsidRPr="00870962" w:rsidRDefault="00852FFD" w:rsidP="00AB0655">
            <w:pPr>
              <w:rPr>
                <w:rStyle w:val="SAPScreenElement"/>
              </w:rPr>
            </w:pPr>
            <w:r w:rsidRPr="00870962">
              <w:rPr>
                <w:rStyle w:val="SAPScreenElement"/>
              </w:rPr>
              <w:t>New Concurrent Employment</w:t>
            </w:r>
            <w:r w:rsidRPr="00C50C67">
              <w:rPr>
                <w:rStyle w:val="SAPScreenElement"/>
              </w:rPr>
              <w:t xml:space="preserve">: </w:t>
            </w:r>
            <w:r w:rsidRPr="00C50C67">
              <w:t>select</w:t>
            </w:r>
            <w:r>
              <w:t xml:space="preserve"> </w:t>
            </w:r>
            <w:r w:rsidRPr="00C50C67">
              <w:t xml:space="preserve">from </w:t>
            </w:r>
            <w:r>
              <w:t>drop-down the same company or a subsidiary of the company of the employee’s other employment</w:t>
            </w:r>
          </w:p>
        </w:tc>
        <w:tc>
          <w:tcPr>
            <w:tcW w:w="3060" w:type="dxa"/>
            <w:vMerge/>
            <w:shd w:val="clear" w:color="auto" w:fill="auto"/>
          </w:tcPr>
          <w:p w14:paraId="1C20B24B" w14:textId="77777777" w:rsidR="00852FFD" w:rsidRPr="00873ACA" w:rsidRDefault="00852FFD" w:rsidP="00870962"/>
        </w:tc>
        <w:tc>
          <w:tcPr>
            <w:tcW w:w="1264" w:type="dxa"/>
          </w:tcPr>
          <w:p w14:paraId="2D64AA3C" w14:textId="77777777" w:rsidR="00852FFD" w:rsidRPr="00873ACA" w:rsidRDefault="00852FFD" w:rsidP="00870962">
            <w:pPr>
              <w:rPr>
                <w:rFonts w:cs="Arial"/>
                <w:bCs/>
              </w:rPr>
            </w:pPr>
          </w:p>
        </w:tc>
      </w:tr>
      <w:tr w:rsidR="00852FFD" w:rsidRPr="00873ACA" w14:paraId="5E8CCF82" w14:textId="77777777" w:rsidTr="00F42C3E">
        <w:trPr>
          <w:trHeight w:val="357"/>
        </w:trPr>
        <w:tc>
          <w:tcPr>
            <w:tcW w:w="872" w:type="dxa"/>
            <w:vMerge/>
            <w:shd w:val="clear" w:color="auto" w:fill="auto"/>
          </w:tcPr>
          <w:p w14:paraId="20E47CD3" w14:textId="77777777" w:rsidR="00852FFD" w:rsidRPr="00873ACA" w:rsidRDefault="00852FFD" w:rsidP="00870962"/>
        </w:tc>
        <w:tc>
          <w:tcPr>
            <w:tcW w:w="1378" w:type="dxa"/>
            <w:vMerge/>
            <w:shd w:val="clear" w:color="auto" w:fill="auto"/>
          </w:tcPr>
          <w:p w14:paraId="78956492" w14:textId="77777777" w:rsidR="00852FFD" w:rsidRPr="00242B2D" w:rsidRDefault="00852FFD" w:rsidP="00870962">
            <w:pPr>
              <w:rPr>
                <w:rStyle w:val="SAPEmphasis"/>
              </w:rPr>
            </w:pPr>
          </w:p>
        </w:tc>
        <w:tc>
          <w:tcPr>
            <w:tcW w:w="4292" w:type="dxa"/>
            <w:vMerge/>
            <w:shd w:val="clear" w:color="auto" w:fill="auto"/>
          </w:tcPr>
          <w:p w14:paraId="16401E8A" w14:textId="77777777" w:rsidR="00852FFD" w:rsidRPr="00873ACA" w:rsidRDefault="00852FFD" w:rsidP="00870962"/>
        </w:tc>
        <w:tc>
          <w:tcPr>
            <w:tcW w:w="3420" w:type="dxa"/>
          </w:tcPr>
          <w:p w14:paraId="34E06462" w14:textId="742338A6" w:rsidR="00852FFD" w:rsidRPr="00873ACA" w:rsidRDefault="00852FFD" w:rsidP="00C74B40">
            <w:pPr>
              <w:rPr>
                <w:rFonts w:cs="Arial"/>
                <w:bCs/>
                <w:i/>
              </w:rPr>
            </w:pPr>
            <w:r w:rsidRPr="00C50C67">
              <w:rPr>
                <w:rStyle w:val="SAPScreenElement"/>
              </w:rPr>
              <w:t>Event Reason:</w:t>
            </w:r>
            <w:r w:rsidRPr="00C50C67">
              <w:t xml:space="preserve"> select</w:t>
            </w:r>
            <w:r w:rsidRPr="00C74B40">
              <w:rPr>
                <w:rStyle w:val="SAPUserEntry"/>
              </w:rPr>
              <w:t xml:space="preserve"> </w:t>
            </w:r>
            <w:r>
              <w:rPr>
                <w:rStyle w:val="SAPUserEntry"/>
              </w:rPr>
              <w:t>Concurrent</w:t>
            </w:r>
            <w:r w:rsidRPr="00C74B40">
              <w:rPr>
                <w:rStyle w:val="SAPUserEntry"/>
                <w:b w:val="0"/>
              </w:rPr>
              <w:t xml:space="preserve"> </w:t>
            </w:r>
            <w:r w:rsidRPr="00C50C67">
              <w:rPr>
                <w:rStyle w:val="SAPUserEntry"/>
              </w:rPr>
              <w:t>Hire</w:t>
            </w:r>
            <w:r w:rsidRPr="00C50C67">
              <w:rPr>
                <w:b/>
              </w:rPr>
              <w:t xml:space="preserve"> </w:t>
            </w:r>
            <w:r w:rsidRPr="00C50C67">
              <w:rPr>
                <w:rStyle w:val="SAPUserEntry"/>
              </w:rPr>
              <w:t>(</w:t>
            </w:r>
            <w:r>
              <w:rPr>
                <w:rStyle w:val="SAPUserEntry"/>
              </w:rPr>
              <w:t>CON</w:t>
            </w:r>
            <w:r w:rsidRPr="00C50C67">
              <w:rPr>
                <w:rStyle w:val="SAPUserEntry"/>
              </w:rPr>
              <w:t>HIRE)</w:t>
            </w:r>
            <w:r w:rsidRPr="00C50C67">
              <w:t xml:space="preserve"> from drop-down</w:t>
            </w:r>
          </w:p>
        </w:tc>
        <w:tc>
          <w:tcPr>
            <w:tcW w:w="3060" w:type="dxa"/>
            <w:vMerge/>
            <w:shd w:val="clear" w:color="auto" w:fill="auto"/>
          </w:tcPr>
          <w:p w14:paraId="1F77CBAF" w14:textId="77777777" w:rsidR="00852FFD" w:rsidRPr="00873ACA" w:rsidRDefault="00852FFD" w:rsidP="00870962"/>
        </w:tc>
        <w:tc>
          <w:tcPr>
            <w:tcW w:w="1264" w:type="dxa"/>
          </w:tcPr>
          <w:p w14:paraId="51CDC85F" w14:textId="77777777" w:rsidR="00852FFD" w:rsidRPr="00873ACA" w:rsidRDefault="00852FFD" w:rsidP="00870962">
            <w:pPr>
              <w:rPr>
                <w:rFonts w:cs="Arial"/>
                <w:bCs/>
              </w:rPr>
            </w:pPr>
          </w:p>
        </w:tc>
      </w:tr>
      <w:tr w:rsidR="00852FFD" w:rsidRPr="00873ACA" w14:paraId="510C746C" w14:textId="77777777" w:rsidTr="00F42C3E">
        <w:trPr>
          <w:trHeight w:val="357"/>
        </w:trPr>
        <w:tc>
          <w:tcPr>
            <w:tcW w:w="872" w:type="dxa"/>
            <w:vMerge/>
            <w:shd w:val="clear" w:color="auto" w:fill="auto"/>
          </w:tcPr>
          <w:p w14:paraId="33B05CCF" w14:textId="77777777" w:rsidR="00852FFD" w:rsidRDefault="00852FFD" w:rsidP="0043628C"/>
        </w:tc>
        <w:tc>
          <w:tcPr>
            <w:tcW w:w="1378" w:type="dxa"/>
            <w:vMerge/>
            <w:shd w:val="clear" w:color="auto" w:fill="auto"/>
          </w:tcPr>
          <w:p w14:paraId="0FE53BC2" w14:textId="77777777" w:rsidR="00852FFD" w:rsidRPr="00F94FAB" w:rsidRDefault="00852FFD" w:rsidP="0043628C">
            <w:pPr>
              <w:rPr>
                <w:rStyle w:val="SAPEmphasis"/>
              </w:rPr>
            </w:pPr>
          </w:p>
        </w:tc>
        <w:tc>
          <w:tcPr>
            <w:tcW w:w="4292" w:type="dxa"/>
            <w:vMerge/>
            <w:shd w:val="clear" w:color="auto" w:fill="auto"/>
          </w:tcPr>
          <w:p w14:paraId="68322AAF" w14:textId="77777777" w:rsidR="00852FFD" w:rsidRPr="00C50C67" w:rsidRDefault="00852FFD" w:rsidP="0043628C"/>
        </w:tc>
        <w:tc>
          <w:tcPr>
            <w:tcW w:w="3420" w:type="dxa"/>
          </w:tcPr>
          <w:p w14:paraId="2266FB5F" w14:textId="17BDE383" w:rsidR="00852FFD" w:rsidDel="009059E9" w:rsidRDefault="00852FFD" w:rsidP="0043628C">
            <w:pPr>
              <w:rPr>
                <w:del w:id="260" w:author="Author" w:date="2018-03-06T11:33:00Z"/>
              </w:rPr>
            </w:pPr>
            <w:commentRangeStart w:id="261"/>
            <w:commentRangeStart w:id="262"/>
            <w:r>
              <w:rPr>
                <w:rStyle w:val="SAPScreenElement"/>
              </w:rPr>
              <w:t>Is Contingent Worker</w:t>
            </w:r>
            <w:r w:rsidRPr="00C50C67">
              <w:rPr>
                <w:rStyle w:val="SAPScreenElement"/>
              </w:rPr>
              <w:t>:</w:t>
            </w:r>
            <w:r w:rsidRPr="00C50C67">
              <w:t xml:space="preserve"> select</w:t>
            </w:r>
            <w:r w:rsidRPr="00C74B40">
              <w:rPr>
                <w:rStyle w:val="SAPUserEntry"/>
              </w:rPr>
              <w:t xml:space="preserve"> </w:t>
            </w:r>
            <w:r>
              <w:rPr>
                <w:rStyle w:val="SAPUserEntry"/>
              </w:rPr>
              <w:t>No</w:t>
            </w:r>
            <w:r w:rsidRPr="00F42C3E">
              <w:rPr>
                <w:rStyle w:val="SAPUserEntry"/>
              </w:rPr>
              <w:t xml:space="preserve"> </w:t>
            </w:r>
            <w:r w:rsidRPr="00C50C67">
              <w:t>from drop-down</w:t>
            </w:r>
          </w:p>
          <w:p w14:paraId="1922200C" w14:textId="5E353037" w:rsidR="00852FFD" w:rsidRPr="00FE7ACE" w:rsidDel="009059E9" w:rsidRDefault="00852FFD" w:rsidP="00852FFD">
            <w:pPr>
              <w:pStyle w:val="SAPNoteHeading"/>
              <w:ind w:left="0"/>
              <w:rPr>
                <w:del w:id="263" w:author="Author" w:date="2018-03-06T11:33:00Z"/>
                <w:strike/>
                <w:rPrChange w:id="264" w:author="Author" w:date="2018-03-06T10:27:00Z">
                  <w:rPr>
                    <w:del w:id="265" w:author="Author" w:date="2018-03-06T11:33:00Z"/>
                  </w:rPr>
                </w:rPrChange>
              </w:rPr>
            </w:pPr>
            <w:del w:id="266" w:author="Author" w:date="2018-03-06T11:33:00Z">
              <w:r w:rsidRPr="00FE7ACE" w:rsidDel="009059E9">
                <w:rPr>
                  <w:strike/>
                  <w:noProof/>
                  <w:rPrChange w:id="267" w:author="Author" w:date="2018-03-06T10:27:00Z">
                    <w:rPr>
                      <w:noProof/>
                    </w:rPr>
                  </w:rPrChange>
                </w:rPr>
                <w:drawing>
                  <wp:inline distT="0" distB="0" distL="0" distR="0" wp14:anchorId="4D343E1B" wp14:editId="683F722A">
                    <wp:extent cx="228600" cy="228600"/>
                    <wp:effectExtent l="0" t="0" r="0" b="0"/>
                    <wp:docPr id="1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E7ACE" w:rsidDel="009059E9">
                <w:rPr>
                  <w:strike/>
                  <w:rPrChange w:id="268" w:author="Author" w:date="2018-03-06T10:27:00Z">
                    <w:rPr/>
                  </w:rPrChange>
                </w:rPr>
                <w:delText xml:space="preserve"> Note</w:delText>
              </w:r>
            </w:del>
          </w:p>
          <w:p w14:paraId="679C7807" w14:textId="5DC71725" w:rsidR="00852FFD" w:rsidRPr="00F42C3E" w:rsidRDefault="00852FFD" w:rsidP="0043628C">
            <w:pPr>
              <w:rPr>
                <w:rStyle w:val="SAPScreenElement"/>
                <w:rFonts w:ascii="BentonSans Book" w:hAnsi="BentonSans Book"/>
                <w:color w:val="auto"/>
              </w:rPr>
            </w:pPr>
            <w:del w:id="269" w:author="Author" w:date="2018-03-06T11:33:00Z">
              <w:r w:rsidRPr="00FE7ACE" w:rsidDel="009059E9">
                <w:rPr>
                  <w:strike/>
                  <w:rPrChange w:id="270" w:author="Author" w:date="2018-03-06T10:27:00Z">
                    <w:rPr/>
                  </w:rPrChange>
                </w:rPr>
                <w:delText xml:space="preserve">This field is visible only in case </w:delText>
              </w:r>
              <w:r w:rsidRPr="00FE7ACE" w:rsidDel="009059E9">
                <w:rPr>
                  <w:rStyle w:val="SAPEmphasis"/>
                  <w:strike/>
                  <w:rPrChange w:id="271" w:author="Author" w:date="2018-03-06T10:27:00Z">
                    <w:rPr>
                      <w:rStyle w:val="SAPEmphasis"/>
                    </w:rPr>
                  </w:rPrChange>
                </w:rPr>
                <w:delText xml:space="preserve">Contingent Workforce Management </w:delText>
              </w:r>
              <w:r w:rsidRPr="00FE7ACE" w:rsidDel="009059E9">
                <w:rPr>
                  <w:strike/>
                  <w:rPrChange w:id="272" w:author="Author" w:date="2018-03-06T10:27:00Z">
                    <w:rPr/>
                  </w:rPrChange>
                </w:rPr>
                <w:delText xml:space="preserve">has been </w:delText>
              </w:r>
              <w:r w:rsidR="00FD3C6A" w:rsidRPr="00FE7ACE" w:rsidDel="009059E9">
                <w:rPr>
                  <w:strike/>
                  <w:rPrChange w:id="273" w:author="Author" w:date="2018-03-06T10:27:00Z">
                    <w:rPr/>
                  </w:rPrChange>
                </w:rPr>
                <w:delText>implemented</w:delText>
              </w:r>
              <w:r w:rsidRPr="00FE7ACE" w:rsidDel="009059E9">
                <w:rPr>
                  <w:strike/>
                  <w:rPrChange w:id="274" w:author="Author" w:date="2018-03-06T10:27:00Z">
                    <w:rPr/>
                  </w:rPrChange>
                </w:rPr>
                <w:delText xml:space="preserve"> in the instance.</w:delText>
              </w:r>
              <w:commentRangeEnd w:id="261"/>
              <w:r w:rsidR="00BF5B11" w:rsidRPr="00FE7ACE" w:rsidDel="009059E9">
                <w:rPr>
                  <w:rStyle w:val="CommentReference"/>
                  <w:strike/>
                  <w:rPrChange w:id="275" w:author="Author" w:date="2018-03-06T10:27:00Z">
                    <w:rPr>
                      <w:rStyle w:val="CommentReference"/>
                    </w:rPr>
                  </w:rPrChange>
                </w:rPr>
                <w:commentReference w:id="261"/>
              </w:r>
              <w:commentRangeEnd w:id="262"/>
              <w:r w:rsidR="00FE7ACE" w:rsidRPr="00FE7ACE" w:rsidDel="009059E9">
                <w:rPr>
                  <w:rStyle w:val="CommentReference"/>
                  <w:strike/>
                  <w:rPrChange w:id="276" w:author="Author" w:date="2018-03-06T10:27:00Z">
                    <w:rPr>
                      <w:rStyle w:val="CommentReference"/>
                    </w:rPr>
                  </w:rPrChange>
                </w:rPr>
                <w:commentReference w:id="262"/>
              </w:r>
            </w:del>
          </w:p>
        </w:tc>
        <w:tc>
          <w:tcPr>
            <w:tcW w:w="3060" w:type="dxa"/>
            <w:vMerge/>
            <w:shd w:val="clear" w:color="auto" w:fill="auto"/>
          </w:tcPr>
          <w:p w14:paraId="78B5996E" w14:textId="77777777" w:rsidR="00852FFD" w:rsidRDefault="00852FFD" w:rsidP="001506F6"/>
        </w:tc>
        <w:tc>
          <w:tcPr>
            <w:tcW w:w="1264" w:type="dxa"/>
          </w:tcPr>
          <w:p w14:paraId="69CBF896" w14:textId="77777777" w:rsidR="00852FFD" w:rsidRPr="00873ACA" w:rsidRDefault="00852FFD" w:rsidP="0043628C">
            <w:pPr>
              <w:rPr>
                <w:rFonts w:cs="Arial"/>
                <w:bCs/>
              </w:rPr>
            </w:pPr>
          </w:p>
        </w:tc>
      </w:tr>
      <w:tr w:rsidR="0043628C" w:rsidRPr="00873ACA" w14:paraId="4FC02518" w14:textId="77777777" w:rsidTr="00F42C3E">
        <w:trPr>
          <w:trHeight w:val="357"/>
        </w:trPr>
        <w:tc>
          <w:tcPr>
            <w:tcW w:w="872" w:type="dxa"/>
            <w:shd w:val="clear" w:color="auto" w:fill="auto"/>
          </w:tcPr>
          <w:p w14:paraId="55DDCBC2" w14:textId="2025249C" w:rsidR="0043628C" w:rsidRPr="00873ACA" w:rsidRDefault="00323D93" w:rsidP="0043628C">
            <w:r>
              <w:t>6</w:t>
            </w:r>
          </w:p>
        </w:tc>
        <w:tc>
          <w:tcPr>
            <w:tcW w:w="1378" w:type="dxa"/>
            <w:shd w:val="clear" w:color="auto" w:fill="auto"/>
          </w:tcPr>
          <w:p w14:paraId="38DEADA4" w14:textId="6AEAF8FD" w:rsidR="0043628C" w:rsidRPr="00242B2D" w:rsidRDefault="0043628C" w:rsidP="0043628C">
            <w:pPr>
              <w:rPr>
                <w:rStyle w:val="SAPEmphasis"/>
              </w:rPr>
            </w:pPr>
            <w:r w:rsidRPr="00F94FAB">
              <w:rPr>
                <w:rStyle w:val="SAPEmphasis"/>
              </w:rPr>
              <w:t>Continue</w:t>
            </w:r>
          </w:p>
        </w:tc>
        <w:tc>
          <w:tcPr>
            <w:tcW w:w="4292" w:type="dxa"/>
            <w:shd w:val="clear" w:color="auto" w:fill="auto"/>
          </w:tcPr>
          <w:p w14:paraId="51B83016" w14:textId="535EF5AC" w:rsidR="0043628C" w:rsidRPr="00873ACA" w:rsidRDefault="0043628C" w:rsidP="0043628C">
            <w:r w:rsidRPr="00C50C67">
              <w:t xml:space="preserve">Choose the </w:t>
            </w:r>
            <w:r w:rsidRPr="00F94FAB">
              <w:rPr>
                <w:rStyle w:val="SAPScreenElement"/>
              </w:rPr>
              <w:t>Continue</w:t>
            </w:r>
            <w:r>
              <w:rPr>
                <w:rStyle w:val="SAPScreenElement"/>
              </w:rPr>
              <w:t xml:space="preserve"> </w:t>
            </w:r>
            <w:r>
              <w:t xml:space="preserve">pushbutton. </w:t>
            </w:r>
          </w:p>
        </w:tc>
        <w:tc>
          <w:tcPr>
            <w:tcW w:w="3420" w:type="dxa"/>
          </w:tcPr>
          <w:p w14:paraId="2219AF16" w14:textId="77777777" w:rsidR="0043628C" w:rsidRPr="00C50C67" w:rsidRDefault="0043628C" w:rsidP="0043628C">
            <w:pPr>
              <w:rPr>
                <w:rStyle w:val="SAPScreenElement"/>
              </w:rPr>
            </w:pPr>
          </w:p>
        </w:tc>
        <w:tc>
          <w:tcPr>
            <w:tcW w:w="3060" w:type="dxa"/>
            <w:shd w:val="clear" w:color="auto" w:fill="auto"/>
          </w:tcPr>
          <w:p w14:paraId="4E5E9278" w14:textId="27F05914" w:rsidR="0043628C" w:rsidRPr="00873ACA" w:rsidRDefault="001506F6" w:rsidP="001506F6">
            <w:r>
              <w:t>Several</w:t>
            </w:r>
            <w:r w:rsidR="0043628C">
              <w:rPr>
                <w:rStyle w:val="SAPScreenElement"/>
              </w:rPr>
              <w:t xml:space="preserve"> </w:t>
            </w:r>
            <w:r w:rsidR="0043628C" w:rsidRPr="00F94FAB">
              <w:t>section</w:t>
            </w:r>
            <w:r>
              <w:t>s</w:t>
            </w:r>
            <w:r w:rsidR="0043628C" w:rsidRPr="00F94FAB">
              <w:t xml:space="preserve"> in the </w:t>
            </w:r>
            <w:r w:rsidR="0043628C" w:rsidRPr="00F94FAB">
              <w:rPr>
                <w:rStyle w:val="SAPScreenElement"/>
              </w:rPr>
              <w:t xml:space="preserve">Add </w:t>
            </w:r>
            <w:r w:rsidRPr="00870962">
              <w:rPr>
                <w:rStyle w:val="SAPScreenElement"/>
              </w:rPr>
              <w:t xml:space="preserve">Concurrent Employment for </w:t>
            </w:r>
            <w:r>
              <w:rPr>
                <w:rStyle w:val="SAPScreenElement"/>
              </w:rPr>
              <w:t xml:space="preserve">&lt;employee name&gt; </w:t>
            </w:r>
            <w:r w:rsidR="0043628C" w:rsidRPr="00F94FAB">
              <w:t xml:space="preserve">screen </w:t>
            </w:r>
            <w:r>
              <w:t>are</w:t>
            </w:r>
            <w:r w:rsidR="0043628C" w:rsidRPr="00F94FAB">
              <w:t xml:space="preserve"> expanded.</w:t>
            </w:r>
          </w:p>
        </w:tc>
        <w:tc>
          <w:tcPr>
            <w:tcW w:w="1264" w:type="dxa"/>
          </w:tcPr>
          <w:p w14:paraId="1D25D745" w14:textId="1BC22ADB" w:rsidR="0043628C" w:rsidRPr="00873ACA" w:rsidRDefault="0043628C" w:rsidP="0043628C">
            <w:pPr>
              <w:rPr>
                <w:rFonts w:cs="Arial"/>
                <w:bCs/>
              </w:rPr>
            </w:pPr>
          </w:p>
        </w:tc>
      </w:tr>
      <w:tr w:rsidR="001506F6" w:rsidRPr="00873ACA" w14:paraId="1E6C6B02" w14:textId="77777777" w:rsidTr="00F42C3E">
        <w:trPr>
          <w:trHeight w:val="357"/>
        </w:trPr>
        <w:tc>
          <w:tcPr>
            <w:tcW w:w="872" w:type="dxa"/>
            <w:shd w:val="clear" w:color="auto" w:fill="auto"/>
          </w:tcPr>
          <w:p w14:paraId="7A47206A" w14:textId="54E699D0" w:rsidR="001506F6" w:rsidRPr="00873ACA" w:rsidRDefault="00323D93" w:rsidP="001506F6">
            <w:r>
              <w:t>7</w:t>
            </w:r>
          </w:p>
        </w:tc>
        <w:tc>
          <w:tcPr>
            <w:tcW w:w="1378" w:type="dxa"/>
            <w:shd w:val="clear" w:color="auto" w:fill="auto"/>
          </w:tcPr>
          <w:p w14:paraId="15B38902" w14:textId="61E6A392" w:rsidR="001506F6" w:rsidRPr="00242B2D" w:rsidRDefault="001506F6" w:rsidP="001506F6">
            <w:pPr>
              <w:rPr>
                <w:rStyle w:val="SAPEmphasis"/>
              </w:rPr>
            </w:pPr>
            <w:r w:rsidRPr="00C50C67">
              <w:rPr>
                <w:rStyle w:val="SAPEmphasis"/>
              </w:rPr>
              <w:t xml:space="preserve">Enter </w:t>
            </w:r>
            <w:r w:rsidRPr="001506F6">
              <w:rPr>
                <w:rStyle w:val="SAPEmphasis"/>
              </w:rPr>
              <w:t xml:space="preserve">Secondary </w:t>
            </w:r>
            <w:r w:rsidRPr="001506F6">
              <w:rPr>
                <w:rStyle w:val="SAPEmphasis"/>
              </w:rPr>
              <w:lastRenderedPageBreak/>
              <w:t>Employment Information</w:t>
            </w:r>
          </w:p>
        </w:tc>
        <w:tc>
          <w:tcPr>
            <w:tcW w:w="4292" w:type="dxa"/>
            <w:shd w:val="clear" w:color="auto" w:fill="auto"/>
          </w:tcPr>
          <w:p w14:paraId="239BC701" w14:textId="62F8A79A" w:rsidR="001506F6" w:rsidRPr="00873ACA" w:rsidRDefault="001506F6" w:rsidP="001506F6">
            <w:r w:rsidRPr="00C50C67">
              <w:lastRenderedPageBreak/>
              <w:t xml:space="preserve">In the </w:t>
            </w:r>
            <w:r w:rsidRPr="001506F6">
              <w:rPr>
                <w:rStyle w:val="SAPScreenElement"/>
              </w:rPr>
              <w:t xml:space="preserve">Secondary Employments for all SuccessFactors Processes </w:t>
            </w:r>
            <w:r>
              <w:t xml:space="preserve">block, located in the </w:t>
            </w:r>
            <w:r>
              <w:rPr>
                <w:rStyle w:val="SAPScreenElement"/>
              </w:rPr>
              <w:lastRenderedPageBreak/>
              <w:t>Secondary Employment Information</w:t>
            </w:r>
            <w:r w:rsidRPr="001506F6">
              <w:rPr>
                <w:rStyle w:val="SAPScreenElement"/>
              </w:rPr>
              <w:t xml:space="preserve"> </w:t>
            </w:r>
            <w:r>
              <w:t xml:space="preserve">section, </w:t>
            </w:r>
            <w:r w:rsidRPr="00C50C67">
              <w:t>make the following entr</w:t>
            </w:r>
            <w:r>
              <w:t>y:</w:t>
            </w:r>
          </w:p>
        </w:tc>
        <w:tc>
          <w:tcPr>
            <w:tcW w:w="3420" w:type="dxa"/>
          </w:tcPr>
          <w:p w14:paraId="2147A059" w14:textId="43528375" w:rsidR="001506F6" w:rsidRDefault="001506F6" w:rsidP="001506F6">
            <w:pPr>
              <w:rPr>
                <w:rStyle w:val="SAPUserEntry"/>
              </w:rPr>
            </w:pPr>
            <w:r w:rsidRPr="001506F6">
              <w:rPr>
                <w:rStyle w:val="SAPScreenElement"/>
              </w:rPr>
              <w:lastRenderedPageBreak/>
              <w:t>Set as secondary employment for all SuccessFactors processes?</w:t>
            </w:r>
            <w:r>
              <w:rPr>
                <w:rStyle w:val="SAPScreenElement"/>
              </w:rPr>
              <w:t xml:space="preserve">: </w:t>
            </w:r>
            <w:r w:rsidRPr="00C50C67">
              <w:t>select from drop-down</w:t>
            </w:r>
            <w:r>
              <w:t>, for example</w:t>
            </w:r>
            <w:r w:rsidRPr="001506F6">
              <w:rPr>
                <w:rStyle w:val="SAPUserEntry"/>
              </w:rPr>
              <w:t xml:space="preserve"> </w:t>
            </w:r>
            <w:r>
              <w:rPr>
                <w:rStyle w:val="SAPUserEntry"/>
              </w:rPr>
              <w:t>Yes</w:t>
            </w:r>
            <w:r w:rsidR="009430DF">
              <w:rPr>
                <w:rStyle w:val="SAPUserEntry"/>
              </w:rPr>
              <w:t xml:space="preserve"> </w:t>
            </w:r>
            <w:r w:rsidR="009430DF" w:rsidRPr="009430DF">
              <w:t xml:space="preserve">if </w:t>
            </w:r>
            <w:r w:rsidR="009430DF" w:rsidRPr="009430DF">
              <w:lastRenderedPageBreak/>
              <w:t>the new employment is a secondary employment</w:t>
            </w:r>
          </w:p>
          <w:p w14:paraId="49EA80D2" w14:textId="77777777" w:rsidR="001506F6" w:rsidRPr="00873ACA" w:rsidRDefault="001506F6" w:rsidP="001506F6">
            <w:pPr>
              <w:pStyle w:val="SAPNoteHeading"/>
              <w:ind w:left="0"/>
            </w:pPr>
            <w:r w:rsidRPr="00873ACA">
              <w:rPr>
                <w:noProof/>
              </w:rPr>
              <w:drawing>
                <wp:inline distT="0" distB="0" distL="0" distR="0" wp14:anchorId="38074CE3" wp14:editId="0B1D6122">
                  <wp:extent cx="228600" cy="2286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73ACA">
              <w:t> Note</w:t>
            </w:r>
          </w:p>
          <w:p w14:paraId="2A2E2A76" w14:textId="3D6E792C" w:rsidR="001506F6" w:rsidRPr="00C50C67" w:rsidRDefault="009430DF" w:rsidP="009430DF">
            <w:pPr>
              <w:ind w:left="72"/>
              <w:rPr>
                <w:rStyle w:val="SAPScreenElement"/>
              </w:rPr>
            </w:pPr>
            <w:r>
              <w:t>S</w:t>
            </w:r>
            <w:r w:rsidR="001506F6" w:rsidRPr="009430DF">
              <w:t>elect</w:t>
            </w:r>
            <w:r w:rsidR="001506F6" w:rsidRPr="009430DF">
              <w:rPr>
                <w:rStyle w:val="SAPUserEntry"/>
              </w:rPr>
              <w:t xml:space="preserve"> No</w:t>
            </w:r>
            <w:r w:rsidR="001506F6" w:rsidRPr="009430DF">
              <w:t xml:space="preserve">, </w:t>
            </w:r>
            <w:r>
              <w:t>if</w:t>
            </w:r>
            <w:r w:rsidRPr="009430DF">
              <w:t xml:space="preserve"> the new employment should become the main employment. The existing main employment automatically becomes a secondary employmen</w:t>
            </w:r>
            <w:r>
              <w:t>t.</w:t>
            </w:r>
          </w:p>
        </w:tc>
        <w:tc>
          <w:tcPr>
            <w:tcW w:w="3060" w:type="dxa"/>
            <w:shd w:val="clear" w:color="auto" w:fill="auto"/>
          </w:tcPr>
          <w:p w14:paraId="481FB414" w14:textId="0C9B9C01" w:rsidR="001506F6" w:rsidRPr="00873ACA" w:rsidRDefault="00B416C3" w:rsidP="00B416C3">
            <w:r w:rsidRPr="00C50C67">
              <w:rPr>
                <w:rFonts w:cs="Arial"/>
                <w:bCs/>
              </w:rPr>
              <w:lastRenderedPageBreak/>
              <w:t xml:space="preserve">Depending if </w:t>
            </w:r>
            <w:r w:rsidRPr="00C50C67">
              <w:rPr>
                <w:rStyle w:val="SAPEmphasis"/>
              </w:rPr>
              <w:t>Position Management</w:t>
            </w:r>
            <w:r w:rsidRPr="00C50C67">
              <w:rPr>
                <w:rFonts w:cs="Arial"/>
                <w:bCs/>
              </w:rPr>
              <w:t xml:space="preserve"> </w:t>
            </w:r>
            <w:r w:rsidR="00FD3C6A">
              <w:rPr>
                <w:rFonts w:cs="Arial"/>
                <w:bCs/>
              </w:rPr>
              <w:t>has been implemented</w:t>
            </w:r>
            <w:r w:rsidR="00FD3C6A">
              <w:t xml:space="preserve"> </w:t>
            </w:r>
            <w:r w:rsidRPr="00C50C67">
              <w:rPr>
                <w:rFonts w:cs="Arial"/>
                <w:bCs/>
              </w:rPr>
              <w:t xml:space="preserve">or not in your </w:t>
            </w:r>
            <w:r w:rsidRPr="00C50C67">
              <w:rPr>
                <w:rFonts w:cs="Arial"/>
                <w:bCs/>
              </w:rPr>
              <w:lastRenderedPageBreak/>
              <w:t xml:space="preserve">instance, continue with </w:t>
            </w:r>
            <w:r w:rsidR="00FD3C6A">
              <w:rPr>
                <w:rFonts w:cs="Arial"/>
                <w:bCs/>
              </w:rPr>
              <w:t xml:space="preserve">either </w:t>
            </w:r>
            <w:r w:rsidR="00FD3C6A" w:rsidRPr="00C26759">
              <w:rPr>
                <w:rStyle w:val="SAPEmphasis"/>
              </w:rPr>
              <w:t>Option 1</w:t>
            </w:r>
            <w:r w:rsidR="00FD3C6A">
              <w:rPr>
                <w:rFonts w:cs="Arial"/>
                <w:bCs/>
              </w:rPr>
              <w:t xml:space="preserve"> or </w:t>
            </w:r>
            <w:r w:rsidR="00FD3C6A" w:rsidRPr="00C26759">
              <w:rPr>
                <w:rStyle w:val="SAPEmphasis"/>
              </w:rPr>
              <w:t>Option 2</w:t>
            </w:r>
            <w:r w:rsidR="00FD3C6A">
              <w:rPr>
                <w:rFonts w:cs="Arial"/>
                <w:bCs/>
              </w:rPr>
              <w:t xml:space="preserve"> </w:t>
            </w:r>
            <w:r w:rsidRPr="00C50C67">
              <w:rPr>
                <w:rFonts w:cs="Arial"/>
                <w:bCs/>
              </w:rPr>
              <w:t>mentioned below.</w:t>
            </w:r>
          </w:p>
        </w:tc>
        <w:tc>
          <w:tcPr>
            <w:tcW w:w="1264" w:type="dxa"/>
          </w:tcPr>
          <w:p w14:paraId="034C3A7C" w14:textId="77777777" w:rsidR="001506F6" w:rsidRPr="00873ACA" w:rsidRDefault="001506F6" w:rsidP="001506F6">
            <w:pPr>
              <w:rPr>
                <w:rFonts w:cs="Arial"/>
                <w:bCs/>
              </w:rPr>
            </w:pPr>
          </w:p>
        </w:tc>
      </w:tr>
    </w:tbl>
    <w:p w14:paraId="320F1B88" w14:textId="77777777" w:rsidR="00B416C3" w:rsidRDefault="00B416C3"/>
    <w:p w14:paraId="0692886C" w14:textId="42F2AD9C" w:rsidR="00B416C3" w:rsidRPr="0069150E" w:rsidRDefault="00B416C3" w:rsidP="00B416C3">
      <w:pPr>
        <w:rPr>
          <w:b/>
          <w:sz w:val="20"/>
        </w:rPr>
      </w:pPr>
      <w:r w:rsidRPr="0069150E">
        <w:rPr>
          <w:b/>
          <w:sz w:val="20"/>
        </w:rPr>
        <w:t xml:space="preserve">Option 1: Position Management is </w:t>
      </w:r>
      <w:r w:rsidR="00FD3C6A">
        <w:rPr>
          <w:b/>
          <w:sz w:val="20"/>
        </w:rPr>
        <w:t>implemented</w:t>
      </w:r>
      <w:r w:rsidRPr="0069150E">
        <w:rPr>
          <w:b/>
          <w:sz w:val="20"/>
        </w:rPr>
        <w: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243"/>
        <w:gridCol w:w="2250"/>
        <w:gridCol w:w="2880"/>
        <w:gridCol w:w="3420"/>
        <w:gridCol w:w="2610"/>
        <w:gridCol w:w="1174"/>
      </w:tblGrid>
      <w:tr w:rsidR="00B416C3" w:rsidRPr="00C50C67" w14:paraId="1001A6FA" w14:textId="77777777" w:rsidTr="00E77373">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2E40821E" w14:textId="77777777" w:rsidR="00B416C3" w:rsidRPr="00C50C67" w:rsidRDefault="00B416C3" w:rsidP="000A138C">
            <w:pPr>
              <w:pStyle w:val="SAPTableHeader"/>
            </w:pPr>
            <w:r w:rsidRPr="00C50C67">
              <w:t>Test Step #</w:t>
            </w:r>
          </w:p>
        </w:tc>
        <w:tc>
          <w:tcPr>
            <w:tcW w:w="1243" w:type="dxa"/>
            <w:tcBorders>
              <w:top w:val="single" w:sz="8" w:space="0" w:color="999999"/>
              <w:left w:val="single" w:sz="8" w:space="0" w:color="999999"/>
              <w:bottom w:val="single" w:sz="8" w:space="0" w:color="999999"/>
              <w:right w:val="single" w:sz="8" w:space="0" w:color="999999"/>
            </w:tcBorders>
            <w:shd w:val="clear" w:color="auto" w:fill="999999"/>
            <w:hideMark/>
          </w:tcPr>
          <w:p w14:paraId="7BCC8818" w14:textId="77777777" w:rsidR="00B416C3" w:rsidRPr="00C50C67" w:rsidRDefault="00B416C3" w:rsidP="000A138C">
            <w:pPr>
              <w:pStyle w:val="SAPTableHeader"/>
            </w:pPr>
            <w:r w:rsidRPr="00C50C67">
              <w:t>Test Step Name</w:t>
            </w:r>
          </w:p>
        </w:tc>
        <w:tc>
          <w:tcPr>
            <w:tcW w:w="2250" w:type="dxa"/>
            <w:tcBorders>
              <w:top w:val="single" w:sz="8" w:space="0" w:color="999999"/>
              <w:left w:val="single" w:sz="8" w:space="0" w:color="999999"/>
              <w:bottom w:val="single" w:sz="8" w:space="0" w:color="999999"/>
              <w:right w:val="single" w:sz="8" w:space="0" w:color="999999"/>
            </w:tcBorders>
            <w:shd w:val="clear" w:color="auto" w:fill="999999"/>
            <w:hideMark/>
          </w:tcPr>
          <w:p w14:paraId="708E00B2" w14:textId="77777777" w:rsidR="00B416C3" w:rsidRPr="00C50C67" w:rsidRDefault="00B416C3" w:rsidP="000A138C">
            <w:pPr>
              <w:pStyle w:val="SAPTableHeader"/>
            </w:pPr>
            <w:r w:rsidRPr="00C50C67">
              <w:t>Instruction</w:t>
            </w:r>
          </w:p>
        </w:tc>
        <w:tc>
          <w:tcPr>
            <w:tcW w:w="2880" w:type="dxa"/>
            <w:tcBorders>
              <w:top w:val="single" w:sz="8" w:space="0" w:color="999999"/>
              <w:left w:val="single" w:sz="8" w:space="0" w:color="999999"/>
              <w:bottom w:val="single" w:sz="8" w:space="0" w:color="999999"/>
              <w:right w:val="single" w:sz="8" w:space="0" w:color="999999"/>
            </w:tcBorders>
            <w:shd w:val="clear" w:color="auto" w:fill="999999"/>
            <w:hideMark/>
          </w:tcPr>
          <w:p w14:paraId="12BD8FCC" w14:textId="77777777" w:rsidR="00B416C3" w:rsidRPr="00C50C67" w:rsidRDefault="00B416C3" w:rsidP="000A138C">
            <w:pPr>
              <w:pStyle w:val="SAPTableHeader"/>
            </w:pPr>
            <w:r w:rsidRPr="00C50C67">
              <w:t>User Entries:</w:t>
            </w:r>
            <w:r w:rsidRPr="00C50C67">
              <w:br/>
              <w:t>Field Name: User Action and Value</w:t>
            </w:r>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0D424494" w14:textId="77777777" w:rsidR="00B416C3" w:rsidRPr="00C50C67" w:rsidRDefault="00B416C3" w:rsidP="000A138C">
            <w:pPr>
              <w:pStyle w:val="SAPTableHeader"/>
            </w:pPr>
            <w:r w:rsidRPr="00C50C67">
              <w:t>Additional Information</w:t>
            </w:r>
          </w:p>
        </w:tc>
        <w:tc>
          <w:tcPr>
            <w:tcW w:w="2610" w:type="dxa"/>
            <w:tcBorders>
              <w:top w:val="single" w:sz="8" w:space="0" w:color="999999"/>
              <w:left w:val="single" w:sz="8" w:space="0" w:color="999999"/>
              <w:bottom w:val="single" w:sz="8" w:space="0" w:color="999999"/>
              <w:right w:val="single" w:sz="8" w:space="0" w:color="999999"/>
            </w:tcBorders>
            <w:shd w:val="clear" w:color="auto" w:fill="999999"/>
            <w:hideMark/>
          </w:tcPr>
          <w:p w14:paraId="424D8F79" w14:textId="77777777" w:rsidR="00B416C3" w:rsidRPr="00C50C67" w:rsidRDefault="00B416C3" w:rsidP="000A138C">
            <w:pPr>
              <w:pStyle w:val="SAPTableHeader"/>
            </w:pPr>
            <w:r w:rsidRPr="00C50C67">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3485E728" w14:textId="77777777" w:rsidR="00B416C3" w:rsidRPr="00C50C67" w:rsidRDefault="00B416C3" w:rsidP="000A138C">
            <w:pPr>
              <w:pStyle w:val="SAPTableHeader"/>
            </w:pPr>
            <w:r w:rsidRPr="00C50C67">
              <w:t>Pass / Fail / Comment</w:t>
            </w:r>
          </w:p>
        </w:tc>
      </w:tr>
      <w:tr w:rsidR="00107115" w:rsidRPr="002429B0" w14:paraId="577D95CB" w14:textId="77777777" w:rsidTr="00E77373">
        <w:trPr>
          <w:trHeight w:val="576"/>
        </w:trPr>
        <w:tc>
          <w:tcPr>
            <w:tcW w:w="709" w:type="dxa"/>
            <w:vMerge w:val="restart"/>
            <w:tcBorders>
              <w:top w:val="single" w:sz="8" w:space="0" w:color="999999"/>
              <w:left w:val="single" w:sz="8" w:space="0" w:color="999999"/>
              <w:right w:val="single" w:sz="8" w:space="0" w:color="999999"/>
            </w:tcBorders>
          </w:tcPr>
          <w:p w14:paraId="2A6F7633" w14:textId="77777777" w:rsidR="00107115" w:rsidRPr="00C50C67" w:rsidRDefault="00107115" w:rsidP="000A138C">
            <w:r w:rsidRPr="00C50C67">
              <w:t>8</w:t>
            </w:r>
          </w:p>
        </w:tc>
        <w:tc>
          <w:tcPr>
            <w:tcW w:w="1243" w:type="dxa"/>
            <w:vMerge w:val="restart"/>
            <w:tcBorders>
              <w:top w:val="single" w:sz="8" w:space="0" w:color="999999"/>
              <w:left w:val="single" w:sz="8" w:space="0" w:color="999999"/>
              <w:right w:val="single" w:sz="8" w:space="0" w:color="999999"/>
            </w:tcBorders>
          </w:tcPr>
          <w:p w14:paraId="111650E8" w14:textId="13B60D8E" w:rsidR="00107115" w:rsidRPr="00C50C67" w:rsidRDefault="00107115" w:rsidP="00107115">
            <w:r>
              <w:rPr>
                <w:rStyle w:val="SAPEmphasis"/>
              </w:rPr>
              <w:t>Enter Job Information</w:t>
            </w:r>
          </w:p>
        </w:tc>
        <w:tc>
          <w:tcPr>
            <w:tcW w:w="2250" w:type="dxa"/>
            <w:tcBorders>
              <w:top w:val="single" w:sz="8" w:space="0" w:color="999999"/>
              <w:left w:val="single" w:sz="8" w:space="0" w:color="999999"/>
              <w:bottom w:val="single" w:sz="8" w:space="0" w:color="999999"/>
              <w:right w:val="single" w:sz="8" w:space="0" w:color="999999"/>
            </w:tcBorders>
          </w:tcPr>
          <w:p w14:paraId="202A879C" w14:textId="77777777" w:rsidR="00107115" w:rsidRPr="00C50C67" w:rsidRDefault="00107115" w:rsidP="000A138C">
            <w:r w:rsidRPr="00C50C67">
              <w:t xml:space="preserve">In the </w:t>
            </w:r>
            <w:r w:rsidRPr="00C50C67">
              <w:rPr>
                <w:rStyle w:val="SAPScreenElement"/>
              </w:rPr>
              <w:t xml:space="preserve">Job Information </w:t>
            </w:r>
            <w:r>
              <w:t>section</w:t>
            </w:r>
            <w:r w:rsidRPr="00C50C67">
              <w:t xml:space="preserve"> make the following entries:</w:t>
            </w:r>
          </w:p>
        </w:tc>
        <w:tc>
          <w:tcPr>
            <w:tcW w:w="2880" w:type="dxa"/>
            <w:tcBorders>
              <w:top w:val="single" w:sz="8" w:space="0" w:color="999999"/>
              <w:left w:val="single" w:sz="8" w:space="0" w:color="999999"/>
              <w:bottom w:val="single" w:sz="8" w:space="0" w:color="999999"/>
              <w:right w:val="single" w:sz="8" w:space="0" w:color="999999"/>
            </w:tcBorders>
          </w:tcPr>
          <w:p w14:paraId="1AA12F69" w14:textId="77777777" w:rsidR="00107115" w:rsidRPr="00C50C67" w:rsidRDefault="00107115" w:rsidP="000A138C"/>
        </w:tc>
        <w:tc>
          <w:tcPr>
            <w:tcW w:w="3420" w:type="dxa"/>
            <w:tcBorders>
              <w:top w:val="single" w:sz="8" w:space="0" w:color="999999"/>
              <w:left w:val="single" w:sz="8" w:space="0" w:color="999999"/>
              <w:bottom w:val="single" w:sz="8" w:space="0" w:color="999999"/>
              <w:right w:val="single" w:sz="8" w:space="0" w:color="999999"/>
            </w:tcBorders>
          </w:tcPr>
          <w:p w14:paraId="34A48A6A" w14:textId="77777777" w:rsidR="00107115" w:rsidRPr="00C50C67" w:rsidRDefault="00107115" w:rsidP="000A138C"/>
        </w:tc>
        <w:tc>
          <w:tcPr>
            <w:tcW w:w="2610" w:type="dxa"/>
            <w:tcBorders>
              <w:top w:val="single" w:sz="8" w:space="0" w:color="999999"/>
              <w:left w:val="single" w:sz="8" w:space="0" w:color="999999"/>
              <w:bottom w:val="single" w:sz="8" w:space="0" w:color="999999"/>
              <w:right w:val="single" w:sz="8" w:space="0" w:color="999999"/>
            </w:tcBorders>
          </w:tcPr>
          <w:p w14:paraId="275ED1FC" w14:textId="77777777" w:rsidR="00107115" w:rsidRPr="00C50C67" w:rsidRDefault="00107115" w:rsidP="000A138C"/>
        </w:tc>
        <w:tc>
          <w:tcPr>
            <w:tcW w:w="1174" w:type="dxa"/>
            <w:tcBorders>
              <w:top w:val="single" w:sz="8" w:space="0" w:color="999999"/>
              <w:left w:val="single" w:sz="8" w:space="0" w:color="999999"/>
              <w:bottom w:val="single" w:sz="8" w:space="0" w:color="999999"/>
              <w:right w:val="single" w:sz="8" w:space="0" w:color="999999"/>
            </w:tcBorders>
          </w:tcPr>
          <w:p w14:paraId="7BAA8357" w14:textId="77777777" w:rsidR="00107115" w:rsidRPr="00C50C67" w:rsidRDefault="00107115" w:rsidP="000A138C"/>
        </w:tc>
      </w:tr>
      <w:tr w:rsidR="00107115" w:rsidRPr="002429B0" w14:paraId="75FB71B1" w14:textId="77777777" w:rsidTr="00E77373">
        <w:trPr>
          <w:trHeight w:val="357"/>
        </w:trPr>
        <w:tc>
          <w:tcPr>
            <w:tcW w:w="709" w:type="dxa"/>
            <w:vMerge/>
            <w:tcBorders>
              <w:left w:val="single" w:sz="8" w:space="0" w:color="999999"/>
              <w:right w:val="single" w:sz="8" w:space="0" w:color="999999"/>
            </w:tcBorders>
          </w:tcPr>
          <w:p w14:paraId="07E869E3" w14:textId="77777777" w:rsidR="00107115" w:rsidRPr="00C50C67" w:rsidRDefault="00107115" w:rsidP="000A138C"/>
        </w:tc>
        <w:tc>
          <w:tcPr>
            <w:tcW w:w="1243" w:type="dxa"/>
            <w:vMerge/>
            <w:tcBorders>
              <w:left w:val="single" w:sz="8" w:space="0" w:color="999999"/>
              <w:right w:val="single" w:sz="8" w:space="0" w:color="999999"/>
            </w:tcBorders>
          </w:tcPr>
          <w:p w14:paraId="7A32D478" w14:textId="77777777" w:rsidR="00107115" w:rsidRPr="00C50C67" w:rsidRDefault="00107115" w:rsidP="000A138C">
            <w:pPr>
              <w:rPr>
                <w:rStyle w:val="SAPEmphasis"/>
              </w:rPr>
            </w:pPr>
          </w:p>
        </w:tc>
        <w:tc>
          <w:tcPr>
            <w:tcW w:w="2250" w:type="dxa"/>
            <w:vMerge w:val="restart"/>
            <w:tcBorders>
              <w:top w:val="single" w:sz="8" w:space="0" w:color="999999"/>
              <w:left w:val="single" w:sz="8" w:space="0" w:color="999999"/>
              <w:right w:val="single" w:sz="8" w:space="0" w:color="999999"/>
            </w:tcBorders>
          </w:tcPr>
          <w:p w14:paraId="0B0E09D7" w14:textId="17769545" w:rsidR="00107115" w:rsidRPr="00C50C67" w:rsidRDefault="00107115" w:rsidP="00086CBF">
            <w:r w:rsidRPr="00C50C67">
              <w:t xml:space="preserve">in the </w:t>
            </w:r>
            <w:r w:rsidRPr="00C50C67">
              <w:rPr>
                <w:rStyle w:val="SAPScreenElement"/>
              </w:rPr>
              <w:t xml:space="preserve">Position </w:t>
            </w:r>
            <w:r w:rsidR="00086CBF">
              <w:rPr>
                <w:rStyle w:val="SAPScreenElement"/>
              </w:rPr>
              <w:t xml:space="preserve">Information </w:t>
            </w:r>
            <w:r>
              <w:t>block</w:t>
            </w:r>
            <w:r w:rsidRPr="00C50C67">
              <w:t>:</w:t>
            </w:r>
          </w:p>
        </w:tc>
        <w:tc>
          <w:tcPr>
            <w:tcW w:w="2880" w:type="dxa"/>
            <w:tcBorders>
              <w:top w:val="single" w:sz="8" w:space="0" w:color="999999"/>
              <w:left w:val="single" w:sz="8" w:space="0" w:color="999999"/>
              <w:bottom w:val="single" w:sz="8" w:space="0" w:color="999999"/>
              <w:right w:val="single" w:sz="8" w:space="0" w:color="999999"/>
            </w:tcBorders>
          </w:tcPr>
          <w:p w14:paraId="349C3587" w14:textId="77777777" w:rsidR="00107115" w:rsidRPr="00C50C67" w:rsidRDefault="00107115" w:rsidP="000A138C">
            <w:r w:rsidRPr="00C50C67">
              <w:rPr>
                <w:rStyle w:val="SAPScreenElement"/>
              </w:rPr>
              <w:t>Position</w:t>
            </w:r>
            <w:r w:rsidRPr="00C50C67">
              <w:t>: select from drop-down</w:t>
            </w:r>
          </w:p>
        </w:tc>
        <w:tc>
          <w:tcPr>
            <w:tcW w:w="3420" w:type="dxa"/>
            <w:tcBorders>
              <w:top w:val="single" w:sz="8" w:space="0" w:color="999999"/>
              <w:left w:val="single" w:sz="8" w:space="0" w:color="999999"/>
              <w:bottom w:val="single" w:sz="8" w:space="0" w:color="999999"/>
              <w:right w:val="single" w:sz="8" w:space="0" w:color="999999"/>
            </w:tcBorders>
          </w:tcPr>
          <w:p w14:paraId="67BE4D43" w14:textId="67ADEC17" w:rsidR="00107115" w:rsidRPr="00C50C67" w:rsidRDefault="00FD3C6A" w:rsidP="000A138C">
            <w:r>
              <w:t xml:space="preserve">After having selected the position, </w:t>
            </w:r>
            <w:r w:rsidRPr="00C50C67">
              <w:t xml:space="preserve">you can select the </w:t>
            </w:r>
            <w:r w:rsidRPr="00C50C67">
              <w:rPr>
                <w:rStyle w:val="SAPScreenElement"/>
              </w:rPr>
              <w:t>View Org Chart</w:t>
            </w:r>
            <w:r w:rsidRPr="00C50C67">
              <w:rPr>
                <w:noProof/>
                <w:lang w:eastAsia="de-DE"/>
              </w:rPr>
              <w:t xml:space="preserve"> </w:t>
            </w:r>
            <w:r>
              <w:rPr>
                <w:noProof/>
              </w:rPr>
              <w:drawing>
                <wp:inline distT="0" distB="0" distL="0" distR="0" wp14:anchorId="38736508" wp14:editId="3DF7AD69">
                  <wp:extent cx="238125" cy="247650"/>
                  <wp:effectExtent l="19050" t="19050" r="2857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25" cy="247650"/>
                          </a:xfrm>
                          <a:prstGeom prst="rect">
                            <a:avLst/>
                          </a:prstGeom>
                          <a:ln>
                            <a:solidFill>
                              <a:schemeClr val="accent1"/>
                            </a:solidFill>
                          </a:ln>
                        </pic:spPr>
                      </pic:pic>
                    </a:graphicData>
                  </a:graphic>
                </wp:inline>
              </w:drawing>
            </w:r>
            <w:r w:rsidRPr="00C50C67">
              <w:t>icon next to this field</w:t>
            </w:r>
            <w:r>
              <w:t xml:space="preserve"> t</w:t>
            </w:r>
            <w:r w:rsidRPr="00C50C67">
              <w:t>o view details on the position in the org chart</w:t>
            </w:r>
            <w:r>
              <w:t>.</w:t>
            </w:r>
          </w:p>
        </w:tc>
        <w:tc>
          <w:tcPr>
            <w:tcW w:w="2610" w:type="dxa"/>
            <w:tcBorders>
              <w:top w:val="single" w:sz="8" w:space="0" w:color="999999"/>
              <w:left w:val="single" w:sz="8" w:space="0" w:color="999999"/>
              <w:bottom w:val="single" w:sz="8" w:space="0" w:color="999999"/>
              <w:right w:val="single" w:sz="8" w:space="0" w:color="999999"/>
            </w:tcBorders>
          </w:tcPr>
          <w:p w14:paraId="0AA6FFA6" w14:textId="77777777" w:rsidR="00107115" w:rsidRPr="00C50C67" w:rsidRDefault="00107115" w:rsidP="000A138C">
            <w:r w:rsidRPr="00C50C67">
              <w:rPr>
                <w:lang w:eastAsia="zh-SG"/>
              </w:rPr>
              <w:t>In case the selected position does not allow multiple incumbents and has already an incumbent, the system will issue an appropriate message and you need to search for another position.</w:t>
            </w:r>
          </w:p>
        </w:tc>
        <w:tc>
          <w:tcPr>
            <w:tcW w:w="1174" w:type="dxa"/>
            <w:tcBorders>
              <w:top w:val="single" w:sz="8" w:space="0" w:color="999999"/>
              <w:left w:val="single" w:sz="8" w:space="0" w:color="999999"/>
              <w:bottom w:val="single" w:sz="8" w:space="0" w:color="999999"/>
              <w:right w:val="single" w:sz="8" w:space="0" w:color="999999"/>
            </w:tcBorders>
          </w:tcPr>
          <w:p w14:paraId="43AA43E5" w14:textId="77777777" w:rsidR="00107115" w:rsidRPr="00C50C67" w:rsidRDefault="00107115" w:rsidP="000A138C"/>
        </w:tc>
      </w:tr>
      <w:tr w:rsidR="00107115" w:rsidRPr="002429B0" w14:paraId="51DC4A44" w14:textId="77777777" w:rsidTr="00E77373">
        <w:trPr>
          <w:trHeight w:val="357"/>
        </w:trPr>
        <w:tc>
          <w:tcPr>
            <w:tcW w:w="709" w:type="dxa"/>
            <w:vMerge/>
            <w:tcBorders>
              <w:left w:val="single" w:sz="8" w:space="0" w:color="999999"/>
              <w:right w:val="single" w:sz="8" w:space="0" w:color="999999"/>
            </w:tcBorders>
          </w:tcPr>
          <w:p w14:paraId="4A459AC5" w14:textId="77777777" w:rsidR="00107115" w:rsidRPr="00C50C67" w:rsidRDefault="00107115" w:rsidP="000A138C"/>
        </w:tc>
        <w:tc>
          <w:tcPr>
            <w:tcW w:w="1243" w:type="dxa"/>
            <w:vMerge/>
            <w:tcBorders>
              <w:left w:val="single" w:sz="8" w:space="0" w:color="999999"/>
              <w:right w:val="single" w:sz="8" w:space="0" w:color="999999"/>
            </w:tcBorders>
          </w:tcPr>
          <w:p w14:paraId="6B4F60FD" w14:textId="77777777" w:rsidR="00107115" w:rsidRPr="00C50C67" w:rsidRDefault="00107115" w:rsidP="000A138C">
            <w:pPr>
              <w:rPr>
                <w:rStyle w:val="SAPEmphasis"/>
              </w:rPr>
            </w:pPr>
          </w:p>
        </w:tc>
        <w:tc>
          <w:tcPr>
            <w:tcW w:w="2250" w:type="dxa"/>
            <w:vMerge/>
            <w:tcBorders>
              <w:left w:val="single" w:sz="8" w:space="0" w:color="999999"/>
              <w:bottom w:val="single" w:sz="8" w:space="0" w:color="999999"/>
              <w:right w:val="single" w:sz="8" w:space="0" w:color="999999"/>
            </w:tcBorders>
          </w:tcPr>
          <w:p w14:paraId="5F48B98D"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040348F1" w14:textId="77777777" w:rsidR="00107115" w:rsidRPr="00C50C67" w:rsidRDefault="00107115" w:rsidP="000A138C">
            <w:r w:rsidRPr="00C50C67">
              <w:rPr>
                <w:rStyle w:val="SAPScreenElement"/>
              </w:rPr>
              <w:t>Position Entry Date</w:t>
            </w:r>
            <w:r w:rsidRPr="00C50C67">
              <w:t>: enter same date as hiring date, or different date if position entry date is different.</w:t>
            </w:r>
          </w:p>
        </w:tc>
        <w:tc>
          <w:tcPr>
            <w:tcW w:w="3420" w:type="dxa"/>
            <w:tcBorders>
              <w:top w:val="single" w:sz="8" w:space="0" w:color="999999"/>
              <w:left w:val="single" w:sz="8" w:space="0" w:color="999999"/>
              <w:bottom w:val="single" w:sz="8" w:space="0" w:color="999999"/>
              <w:right w:val="single" w:sz="8" w:space="0" w:color="999999"/>
            </w:tcBorders>
          </w:tcPr>
          <w:p w14:paraId="0D11FC8D" w14:textId="59A91989" w:rsidR="00107115" w:rsidRPr="006C05DB" w:rsidRDefault="00107115" w:rsidP="000A138C">
            <w:r>
              <w:t>In case you leave the field empty, upon saving the record</w:t>
            </w:r>
            <w:r w:rsidR="00857DD5">
              <w:t>,</w:t>
            </w:r>
            <w:r>
              <w:t xml:space="preserve"> the value will be </w:t>
            </w:r>
            <w:r w:rsidRPr="00FF3861">
              <w:t xml:space="preserve">automatically filled with the </w:t>
            </w:r>
            <w:r w:rsidR="00857DD5" w:rsidRPr="00FF3861">
              <w:t>hir</w:t>
            </w:r>
            <w:r w:rsidR="00857DD5">
              <w:t>e</w:t>
            </w:r>
            <w:r w:rsidR="00857DD5" w:rsidRPr="00FF3861">
              <w:t xml:space="preserve"> </w:t>
            </w:r>
            <w:r w:rsidRPr="00FF3861">
              <w:t>date.</w:t>
            </w:r>
          </w:p>
        </w:tc>
        <w:tc>
          <w:tcPr>
            <w:tcW w:w="2610" w:type="dxa"/>
            <w:tcBorders>
              <w:top w:val="single" w:sz="8" w:space="0" w:color="999999"/>
              <w:left w:val="single" w:sz="8" w:space="0" w:color="999999"/>
              <w:bottom w:val="single" w:sz="8" w:space="0" w:color="999999"/>
              <w:right w:val="single" w:sz="8" w:space="0" w:color="999999"/>
            </w:tcBorders>
          </w:tcPr>
          <w:p w14:paraId="06126D24"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0BF1AF3C" w14:textId="77777777" w:rsidR="00107115" w:rsidRPr="00C50C67" w:rsidRDefault="00107115" w:rsidP="000A138C"/>
        </w:tc>
      </w:tr>
      <w:tr w:rsidR="00107115" w:rsidRPr="002429B0" w14:paraId="58658E0A" w14:textId="77777777" w:rsidTr="00E77373">
        <w:trPr>
          <w:trHeight w:val="357"/>
        </w:trPr>
        <w:tc>
          <w:tcPr>
            <w:tcW w:w="709" w:type="dxa"/>
            <w:vMerge/>
            <w:tcBorders>
              <w:left w:val="single" w:sz="8" w:space="0" w:color="999999"/>
              <w:right w:val="single" w:sz="8" w:space="0" w:color="999999"/>
            </w:tcBorders>
          </w:tcPr>
          <w:p w14:paraId="0B19F8C2" w14:textId="77777777" w:rsidR="00107115" w:rsidRPr="00C50C67" w:rsidRDefault="00107115" w:rsidP="000A138C"/>
        </w:tc>
        <w:tc>
          <w:tcPr>
            <w:tcW w:w="1243" w:type="dxa"/>
            <w:vMerge/>
            <w:tcBorders>
              <w:left w:val="single" w:sz="8" w:space="0" w:color="999999"/>
              <w:right w:val="single" w:sz="8" w:space="0" w:color="999999"/>
            </w:tcBorders>
          </w:tcPr>
          <w:p w14:paraId="7E68ED16" w14:textId="77777777" w:rsidR="00107115" w:rsidRPr="00C50C67" w:rsidRDefault="00107115" w:rsidP="000A138C">
            <w:pPr>
              <w:rPr>
                <w:rStyle w:val="SAPEmphasis"/>
              </w:rPr>
            </w:pPr>
          </w:p>
        </w:tc>
        <w:tc>
          <w:tcPr>
            <w:tcW w:w="2250" w:type="dxa"/>
            <w:vMerge w:val="restart"/>
            <w:tcBorders>
              <w:top w:val="single" w:sz="8" w:space="0" w:color="999999"/>
              <w:left w:val="single" w:sz="8" w:space="0" w:color="999999"/>
              <w:right w:val="single" w:sz="8" w:space="0" w:color="999999"/>
            </w:tcBorders>
          </w:tcPr>
          <w:p w14:paraId="1A5C5131" w14:textId="77777777" w:rsidR="00107115" w:rsidRDefault="00107115" w:rsidP="000A138C">
            <w:r w:rsidRPr="00C50C67">
              <w:t xml:space="preserve">in the </w:t>
            </w:r>
            <w:r w:rsidRPr="00C50C67">
              <w:rPr>
                <w:rStyle w:val="SAPScreenElement"/>
              </w:rPr>
              <w:t xml:space="preserve">Organizational Information </w:t>
            </w:r>
            <w:r>
              <w:t>block</w:t>
            </w:r>
            <w:r w:rsidRPr="00C50C67">
              <w:t>:</w:t>
            </w:r>
          </w:p>
          <w:p w14:paraId="62A3835D" w14:textId="77777777" w:rsidR="00107115" w:rsidRPr="000503DC" w:rsidRDefault="00107115" w:rsidP="000A138C">
            <w:pPr>
              <w:pStyle w:val="SAPNoteHeading"/>
              <w:ind w:left="0"/>
            </w:pPr>
            <w:r w:rsidRPr="001B1341">
              <w:rPr>
                <w:noProof/>
              </w:rPr>
              <w:drawing>
                <wp:inline distT="0" distB="0" distL="0" distR="0" wp14:anchorId="71BEF7D5" wp14:editId="46369A5E">
                  <wp:extent cx="226060" cy="226060"/>
                  <wp:effectExtent l="0" t="0" r="0" b="0"/>
                  <wp:docPr id="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35F37A53" w14:textId="77777777" w:rsidR="00107115" w:rsidRPr="00C50C67" w:rsidRDefault="00107115" w:rsidP="000A138C">
            <w:r>
              <w:t xml:space="preserve">Some fields are auto-populated based on the </w:t>
            </w:r>
            <w:r>
              <w:lastRenderedPageBreak/>
              <w:t>chosen position; leave them unchanged.</w:t>
            </w:r>
          </w:p>
        </w:tc>
        <w:tc>
          <w:tcPr>
            <w:tcW w:w="2880" w:type="dxa"/>
            <w:tcBorders>
              <w:top w:val="single" w:sz="8" w:space="0" w:color="999999"/>
              <w:left w:val="single" w:sz="8" w:space="0" w:color="999999"/>
              <w:bottom w:val="single" w:sz="8" w:space="0" w:color="999999"/>
              <w:right w:val="single" w:sz="8" w:space="0" w:color="999999"/>
            </w:tcBorders>
          </w:tcPr>
          <w:p w14:paraId="58A89F70" w14:textId="6BBBFB97" w:rsidR="00107115" w:rsidRPr="00C50C67" w:rsidRDefault="00107115" w:rsidP="006B5643">
            <w:r w:rsidRPr="00C50C67">
              <w:rPr>
                <w:rStyle w:val="SAPScreenElement"/>
              </w:rPr>
              <w:lastRenderedPageBreak/>
              <w:t xml:space="preserve">Company: </w:t>
            </w:r>
            <w:r w:rsidRPr="00C50C67">
              <w:t xml:space="preserve">value selected </w:t>
            </w:r>
            <w:r w:rsidR="006B5643">
              <w:t>for field</w:t>
            </w:r>
            <w:r w:rsidRPr="00C50C67">
              <w:t xml:space="preserve"> </w:t>
            </w:r>
            <w:r w:rsidR="006B5643" w:rsidRPr="00870962">
              <w:rPr>
                <w:rStyle w:val="SAPScreenElement"/>
              </w:rPr>
              <w:t>New Concurrent Employment</w:t>
            </w:r>
            <w:r w:rsidR="006B5643">
              <w:rPr>
                <w:rStyle w:val="SAPScreenElement"/>
              </w:rPr>
              <w:t xml:space="preserve"> </w:t>
            </w:r>
            <w:r w:rsidRPr="00C50C67">
              <w:t>is defaulted; leave as is</w:t>
            </w:r>
          </w:p>
        </w:tc>
        <w:tc>
          <w:tcPr>
            <w:tcW w:w="3420" w:type="dxa"/>
            <w:tcBorders>
              <w:top w:val="single" w:sz="8" w:space="0" w:color="999999"/>
              <w:left w:val="single" w:sz="8" w:space="0" w:color="999999"/>
              <w:bottom w:val="single" w:sz="8" w:space="0" w:color="999999"/>
              <w:right w:val="single" w:sz="8" w:space="0" w:color="999999"/>
            </w:tcBorders>
          </w:tcPr>
          <w:p w14:paraId="57F96AFF" w14:textId="77777777" w:rsidR="00107115" w:rsidRPr="00C50C67" w:rsidRDefault="00107115" w:rsidP="000A138C"/>
        </w:tc>
        <w:tc>
          <w:tcPr>
            <w:tcW w:w="2610" w:type="dxa"/>
            <w:vMerge w:val="restart"/>
            <w:tcBorders>
              <w:top w:val="single" w:sz="8" w:space="0" w:color="999999"/>
              <w:left w:val="single" w:sz="8" w:space="0" w:color="999999"/>
              <w:right w:val="single" w:sz="8" w:space="0" w:color="999999"/>
            </w:tcBorders>
          </w:tcPr>
          <w:p w14:paraId="168A9447"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5D6720E3" w14:textId="77777777" w:rsidR="00107115" w:rsidRPr="00C50C67" w:rsidRDefault="00107115" w:rsidP="000A138C"/>
        </w:tc>
      </w:tr>
      <w:tr w:rsidR="00107115" w:rsidRPr="002429B0" w14:paraId="7FC38506" w14:textId="77777777" w:rsidTr="00E77373">
        <w:trPr>
          <w:trHeight w:val="357"/>
        </w:trPr>
        <w:tc>
          <w:tcPr>
            <w:tcW w:w="709" w:type="dxa"/>
            <w:vMerge/>
            <w:tcBorders>
              <w:left w:val="single" w:sz="8" w:space="0" w:color="999999"/>
              <w:right w:val="single" w:sz="8" w:space="0" w:color="999999"/>
            </w:tcBorders>
          </w:tcPr>
          <w:p w14:paraId="4B06ECD9" w14:textId="77777777" w:rsidR="00107115" w:rsidRPr="00C50C67" w:rsidRDefault="00107115" w:rsidP="000A138C"/>
        </w:tc>
        <w:tc>
          <w:tcPr>
            <w:tcW w:w="1243" w:type="dxa"/>
            <w:vMerge/>
            <w:tcBorders>
              <w:left w:val="single" w:sz="8" w:space="0" w:color="999999"/>
              <w:right w:val="single" w:sz="8" w:space="0" w:color="999999"/>
            </w:tcBorders>
          </w:tcPr>
          <w:p w14:paraId="63B92B27"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51B96DB4"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51B279DE" w14:textId="77777777" w:rsidR="00107115" w:rsidRPr="00C50C67" w:rsidRDefault="00107115" w:rsidP="000A138C">
            <w:r w:rsidRPr="00C50C67">
              <w:rPr>
                <w:rStyle w:val="SAPScreenElement"/>
              </w:rPr>
              <w:t xml:space="preserve">Business Unit: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46FA0D91" w14:textId="77777777" w:rsidR="00107115" w:rsidRPr="00C50C67" w:rsidRDefault="00107115" w:rsidP="000A138C"/>
        </w:tc>
        <w:tc>
          <w:tcPr>
            <w:tcW w:w="2610" w:type="dxa"/>
            <w:vMerge/>
            <w:tcBorders>
              <w:left w:val="single" w:sz="8" w:space="0" w:color="999999"/>
              <w:right w:val="single" w:sz="8" w:space="0" w:color="999999"/>
            </w:tcBorders>
          </w:tcPr>
          <w:p w14:paraId="01E75E4E"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241975A8" w14:textId="77777777" w:rsidR="00107115" w:rsidRPr="00C50C67" w:rsidRDefault="00107115" w:rsidP="000A138C"/>
        </w:tc>
      </w:tr>
      <w:tr w:rsidR="00107115" w:rsidRPr="002429B0" w14:paraId="614842C5" w14:textId="77777777" w:rsidTr="00E77373">
        <w:trPr>
          <w:trHeight w:val="357"/>
        </w:trPr>
        <w:tc>
          <w:tcPr>
            <w:tcW w:w="709" w:type="dxa"/>
            <w:vMerge/>
            <w:tcBorders>
              <w:left w:val="single" w:sz="8" w:space="0" w:color="999999"/>
              <w:right w:val="single" w:sz="8" w:space="0" w:color="999999"/>
            </w:tcBorders>
          </w:tcPr>
          <w:p w14:paraId="0AD3239B" w14:textId="77777777" w:rsidR="00107115" w:rsidRPr="00C50C67" w:rsidRDefault="00107115" w:rsidP="000A138C"/>
        </w:tc>
        <w:tc>
          <w:tcPr>
            <w:tcW w:w="1243" w:type="dxa"/>
            <w:vMerge/>
            <w:tcBorders>
              <w:left w:val="single" w:sz="8" w:space="0" w:color="999999"/>
              <w:right w:val="single" w:sz="8" w:space="0" w:color="999999"/>
            </w:tcBorders>
          </w:tcPr>
          <w:p w14:paraId="61099E7D"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49120F8E"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54EB94E0" w14:textId="77777777" w:rsidR="00107115" w:rsidRPr="00C50C67" w:rsidRDefault="00107115" w:rsidP="000A138C">
            <w:r w:rsidRPr="00C50C67">
              <w:rPr>
                <w:rStyle w:val="SAPScreenElement"/>
              </w:rPr>
              <w:t xml:space="preserve">Division: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6CBB2A7E" w14:textId="77777777" w:rsidR="00107115" w:rsidRPr="00C50C67" w:rsidRDefault="00107115" w:rsidP="000A138C"/>
        </w:tc>
        <w:tc>
          <w:tcPr>
            <w:tcW w:w="2610" w:type="dxa"/>
            <w:vMerge/>
            <w:tcBorders>
              <w:left w:val="single" w:sz="8" w:space="0" w:color="999999"/>
              <w:right w:val="single" w:sz="8" w:space="0" w:color="999999"/>
            </w:tcBorders>
          </w:tcPr>
          <w:p w14:paraId="635A0ACC"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105D2B06" w14:textId="77777777" w:rsidR="00107115" w:rsidRPr="00C50C67" w:rsidRDefault="00107115" w:rsidP="000A138C"/>
        </w:tc>
      </w:tr>
      <w:tr w:rsidR="00107115" w:rsidRPr="002429B0" w14:paraId="7641F531" w14:textId="77777777" w:rsidTr="00E77373">
        <w:trPr>
          <w:trHeight w:val="357"/>
        </w:trPr>
        <w:tc>
          <w:tcPr>
            <w:tcW w:w="709" w:type="dxa"/>
            <w:vMerge/>
            <w:tcBorders>
              <w:left w:val="single" w:sz="8" w:space="0" w:color="999999"/>
              <w:right w:val="single" w:sz="8" w:space="0" w:color="999999"/>
            </w:tcBorders>
          </w:tcPr>
          <w:p w14:paraId="2C36653F" w14:textId="77777777" w:rsidR="00107115" w:rsidRPr="00C50C67" w:rsidRDefault="00107115" w:rsidP="000A138C"/>
        </w:tc>
        <w:tc>
          <w:tcPr>
            <w:tcW w:w="1243" w:type="dxa"/>
            <w:vMerge/>
            <w:tcBorders>
              <w:left w:val="single" w:sz="8" w:space="0" w:color="999999"/>
              <w:right w:val="single" w:sz="8" w:space="0" w:color="999999"/>
            </w:tcBorders>
          </w:tcPr>
          <w:p w14:paraId="3DD6E805"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788FE240"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42E7BAAB" w14:textId="77777777" w:rsidR="00107115" w:rsidRPr="00C50C67" w:rsidRDefault="00107115" w:rsidP="000A138C">
            <w:r w:rsidRPr="00C50C67">
              <w:rPr>
                <w:rStyle w:val="SAPScreenElement"/>
              </w:rPr>
              <w:t xml:space="preserve">Department: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4EF1110E" w14:textId="77777777" w:rsidR="00107115" w:rsidRPr="00C50C67" w:rsidRDefault="00107115" w:rsidP="000A138C"/>
        </w:tc>
        <w:tc>
          <w:tcPr>
            <w:tcW w:w="2610" w:type="dxa"/>
            <w:vMerge/>
            <w:tcBorders>
              <w:left w:val="single" w:sz="8" w:space="0" w:color="999999"/>
              <w:right w:val="single" w:sz="8" w:space="0" w:color="999999"/>
            </w:tcBorders>
          </w:tcPr>
          <w:p w14:paraId="11282540"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4C29AF96" w14:textId="77777777" w:rsidR="00107115" w:rsidRPr="00C50C67" w:rsidRDefault="00107115" w:rsidP="000A138C"/>
        </w:tc>
      </w:tr>
      <w:tr w:rsidR="00107115" w:rsidRPr="002429B0" w14:paraId="53CB11CE" w14:textId="77777777" w:rsidTr="00E77373">
        <w:trPr>
          <w:trHeight w:val="357"/>
        </w:trPr>
        <w:tc>
          <w:tcPr>
            <w:tcW w:w="709" w:type="dxa"/>
            <w:vMerge/>
            <w:tcBorders>
              <w:left w:val="single" w:sz="8" w:space="0" w:color="999999"/>
              <w:right w:val="single" w:sz="8" w:space="0" w:color="999999"/>
            </w:tcBorders>
          </w:tcPr>
          <w:p w14:paraId="5B6841A0" w14:textId="77777777" w:rsidR="00107115" w:rsidRPr="00C50C67" w:rsidRDefault="00107115" w:rsidP="000A138C"/>
        </w:tc>
        <w:tc>
          <w:tcPr>
            <w:tcW w:w="1243" w:type="dxa"/>
            <w:vMerge/>
            <w:tcBorders>
              <w:left w:val="single" w:sz="8" w:space="0" w:color="999999"/>
              <w:right w:val="single" w:sz="8" w:space="0" w:color="999999"/>
            </w:tcBorders>
          </w:tcPr>
          <w:p w14:paraId="49AA7576"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2B68FDA5"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75D76B3F" w14:textId="77777777" w:rsidR="00107115" w:rsidRDefault="00107115" w:rsidP="000A138C">
            <w:pPr>
              <w:rPr>
                <w:rStyle w:val="SAPScreenElement"/>
              </w:rPr>
            </w:pPr>
            <w:r w:rsidRPr="00C50C67">
              <w:rPr>
                <w:rStyle w:val="SAPScreenElement"/>
              </w:rPr>
              <w:t xml:space="preserve">Location: </w:t>
            </w:r>
            <w:r w:rsidRPr="00C50C67">
              <w:t xml:space="preserve">defaulted based on value entered in field </w:t>
            </w:r>
            <w:r w:rsidRPr="00C50C67">
              <w:rPr>
                <w:rStyle w:val="SAPScreenElement"/>
              </w:rPr>
              <w:t>Position</w:t>
            </w:r>
          </w:p>
          <w:p w14:paraId="643A3497" w14:textId="77777777" w:rsidR="00107115" w:rsidRDefault="00107115" w:rsidP="000A138C">
            <w:pPr>
              <w:pStyle w:val="SAPNoteHeading"/>
              <w:ind w:left="0"/>
            </w:pPr>
            <w:r>
              <w:rPr>
                <w:noProof/>
              </w:rPr>
              <w:drawing>
                <wp:inline distT="0" distB="0" distL="0" distR="0" wp14:anchorId="37CCE8E2" wp14:editId="4B0EECAF">
                  <wp:extent cx="225425" cy="225425"/>
                  <wp:effectExtent l="0" t="0" r="0" b="317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2800637E" w14:textId="003F6F2E" w:rsidR="00107115" w:rsidRPr="00C50C67" w:rsidRDefault="00107115" w:rsidP="000A138C">
            <w:r w:rsidRPr="00267340">
              <w:t>This information is needed</w:t>
            </w:r>
            <w:r w:rsidR="002272E6">
              <w:t xml:space="preserve"> for some countries</w:t>
            </w:r>
            <w:r w:rsidRPr="00267340">
              <w:t xml:space="preserve">, because based on the geo zone defined for the location, the range penetration in the </w:t>
            </w:r>
            <w:r w:rsidRPr="00267340">
              <w:rPr>
                <w:rStyle w:val="SAPScreenElement"/>
              </w:rPr>
              <w:t>Compensation Information</w:t>
            </w:r>
            <w:r w:rsidRPr="00267340">
              <w:t xml:space="preserve"> </w:t>
            </w:r>
            <w:r>
              <w:t>block</w:t>
            </w:r>
            <w:r w:rsidRPr="00267340">
              <w:t xml:space="preserve"> will be determined.</w:t>
            </w:r>
          </w:p>
        </w:tc>
        <w:tc>
          <w:tcPr>
            <w:tcW w:w="3420" w:type="dxa"/>
            <w:tcBorders>
              <w:top w:val="single" w:sz="8" w:space="0" w:color="999999"/>
              <w:left w:val="single" w:sz="8" w:space="0" w:color="999999"/>
              <w:bottom w:val="single" w:sz="8" w:space="0" w:color="999999"/>
              <w:right w:val="single" w:sz="8" w:space="0" w:color="999999"/>
            </w:tcBorders>
          </w:tcPr>
          <w:p w14:paraId="3670C9A3" w14:textId="0A82E2B9" w:rsidR="00107115" w:rsidRPr="00C50C67" w:rsidRDefault="00107115" w:rsidP="000A138C"/>
        </w:tc>
        <w:tc>
          <w:tcPr>
            <w:tcW w:w="2610" w:type="dxa"/>
            <w:vMerge/>
            <w:tcBorders>
              <w:left w:val="single" w:sz="8" w:space="0" w:color="999999"/>
              <w:right w:val="single" w:sz="8" w:space="0" w:color="999999"/>
            </w:tcBorders>
          </w:tcPr>
          <w:p w14:paraId="1FF4320E"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763113A2" w14:textId="77777777" w:rsidR="00107115" w:rsidRPr="00C50C67" w:rsidRDefault="00107115" w:rsidP="000A138C"/>
        </w:tc>
      </w:tr>
      <w:tr w:rsidR="00107115" w:rsidRPr="002429B0" w14:paraId="79E33B08" w14:textId="77777777" w:rsidTr="00E77373">
        <w:trPr>
          <w:trHeight w:val="357"/>
        </w:trPr>
        <w:tc>
          <w:tcPr>
            <w:tcW w:w="709" w:type="dxa"/>
            <w:vMerge/>
            <w:tcBorders>
              <w:left w:val="single" w:sz="8" w:space="0" w:color="999999"/>
              <w:right w:val="single" w:sz="8" w:space="0" w:color="999999"/>
            </w:tcBorders>
          </w:tcPr>
          <w:p w14:paraId="3076F1AA" w14:textId="77777777" w:rsidR="00107115" w:rsidRPr="00C50C67" w:rsidRDefault="00107115" w:rsidP="000A138C"/>
        </w:tc>
        <w:tc>
          <w:tcPr>
            <w:tcW w:w="1243" w:type="dxa"/>
            <w:vMerge/>
            <w:tcBorders>
              <w:left w:val="single" w:sz="8" w:space="0" w:color="999999"/>
              <w:right w:val="single" w:sz="8" w:space="0" w:color="999999"/>
            </w:tcBorders>
          </w:tcPr>
          <w:p w14:paraId="5E21DAD3"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53D4C936"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2538006C" w14:textId="77777777" w:rsidR="00107115" w:rsidRPr="00C50C67" w:rsidRDefault="00107115" w:rsidP="000A138C">
            <w:r w:rsidRPr="00C50C67">
              <w:rPr>
                <w:rStyle w:val="SAPScreenElement"/>
              </w:rPr>
              <w:t xml:space="preserve">Timezone: </w:t>
            </w:r>
            <w:r w:rsidRPr="00C50C67">
              <w:t>enter as appropriate for value available in field</w:t>
            </w:r>
            <w:r w:rsidRPr="00C50C67">
              <w:rPr>
                <w:rStyle w:val="SAPScreenElement"/>
              </w:rPr>
              <w:t xml:space="preserve"> Location</w:t>
            </w:r>
          </w:p>
        </w:tc>
        <w:tc>
          <w:tcPr>
            <w:tcW w:w="3420" w:type="dxa"/>
            <w:tcBorders>
              <w:top w:val="single" w:sz="8" w:space="0" w:color="999999"/>
              <w:left w:val="single" w:sz="8" w:space="0" w:color="999999"/>
              <w:bottom w:val="single" w:sz="8" w:space="0" w:color="999999"/>
              <w:right w:val="single" w:sz="8" w:space="0" w:color="999999"/>
            </w:tcBorders>
          </w:tcPr>
          <w:p w14:paraId="707506F9" w14:textId="77777777" w:rsidR="00107115" w:rsidRPr="00C50C67" w:rsidRDefault="00107115" w:rsidP="000A138C"/>
        </w:tc>
        <w:tc>
          <w:tcPr>
            <w:tcW w:w="2610" w:type="dxa"/>
            <w:vMerge/>
            <w:tcBorders>
              <w:left w:val="single" w:sz="8" w:space="0" w:color="999999"/>
              <w:right w:val="single" w:sz="8" w:space="0" w:color="999999"/>
            </w:tcBorders>
          </w:tcPr>
          <w:p w14:paraId="54997332"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1DE51F01" w14:textId="77777777" w:rsidR="00107115" w:rsidRPr="00C50C67" w:rsidRDefault="00107115" w:rsidP="000A138C"/>
        </w:tc>
      </w:tr>
      <w:tr w:rsidR="00107115" w:rsidRPr="002429B0" w14:paraId="1B46D052" w14:textId="77777777" w:rsidTr="00E77373">
        <w:trPr>
          <w:trHeight w:val="357"/>
        </w:trPr>
        <w:tc>
          <w:tcPr>
            <w:tcW w:w="709" w:type="dxa"/>
            <w:vMerge/>
            <w:tcBorders>
              <w:left w:val="single" w:sz="8" w:space="0" w:color="999999"/>
              <w:right w:val="single" w:sz="8" w:space="0" w:color="999999"/>
            </w:tcBorders>
          </w:tcPr>
          <w:p w14:paraId="1D5CA1A9" w14:textId="77777777" w:rsidR="00107115" w:rsidRPr="00C50C67" w:rsidRDefault="00107115" w:rsidP="000A138C"/>
        </w:tc>
        <w:tc>
          <w:tcPr>
            <w:tcW w:w="1243" w:type="dxa"/>
            <w:vMerge/>
            <w:tcBorders>
              <w:left w:val="single" w:sz="8" w:space="0" w:color="999999"/>
              <w:right w:val="single" w:sz="8" w:space="0" w:color="999999"/>
            </w:tcBorders>
          </w:tcPr>
          <w:p w14:paraId="05B29EB3" w14:textId="77777777" w:rsidR="00107115" w:rsidRPr="00C50C67" w:rsidRDefault="00107115" w:rsidP="000A138C">
            <w:pPr>
              <w:rPr>
                <w:rStyle w:val="SAPEmphasis"/>
              </w:rPr>
            </w:pPr>
          </w:p>
        </w:tc>
        <w:tc>
          <w:tcPr>
            <w:tcW w:w="2250" w:type="dxa"/>
            <w:vMerge/>
            <w:tcBorders>
              <w:left w:val="single" w:sz="8" w:space="0" w:color="999999"/>
              <w:bottom w:val="single" w:sz="8" w:space="0" w:color="999999"/>
              <w:right w:val="single" w:sz="8" w:space="0" w:color="999999"/>
            </w:tcBorders>
          </w:tcPr>
          <w:p w14:paraId="307EE563"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0F32CED3" w14:textId="77777777" w:rsidR="00107115" w:rsidRPr="00C50C67" w:rsidRDefault="00107115" w:rsidP="000A138C">
            <w:r w:rsidRPr="00C50C67">
              <w:rPr>
                <w:rStyle w:val="SAPScreenElement"/>
              </w:rPr>
              <w:t xml:space="preserve">Cost Center: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2B352F8C" w14:textId="77777777" w:rsidR="00107115" w:rsidRPr="00C50C67" w:rsidRDefault="00107115" w:rsidP="000A138C"/>
        </w:tc>
        <w:tc>
          <w:tcPr>
            <w:tcW w:w="2610" w:type="dxa"/>
            <w:vMerge/>
            <w:tcBorders>
              <w:left w:val="single" w:sz="8" w:space="0" w:color="999999"/>
              <w:right w:val="single" w:sz="8" w:space="0" w:color="999999"/>
            </w:tcBorders>
          </w:tcPr>
          <w:p w14:paraId="326DDEDC"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3C0B5EF6" w14:textId="77777777" w:rsidR="00107115" w:rsidRPr="00C50C67" w:rsidRDefault="00107115" w:rsidP="000A138C"/>
        </w:tc>
      </w:tr>
      <w:tr w:rsidR="00107115" w:rsidRPr="002429B0" w14:paraId="34A58785" w14:textId="77777777" w:rsidTr="00E77373">
        <w:trPr>
          <w:trHeight w:val="357"/>
        </w:trPr>
        <w:tc>
          <w:tcPr>
            <w:tcW w:w="709" w:type="dxa"/>
            <w:vMerge/>
            <w:tcBorders>
              <w:left w:val="single" w:sz="8" w:space="0" w:color="999999"/>
              <w:right w:val="single" w:sz="8" w:space="0" w:color="999999"/>
            </w:tcBorders>
          </w:tcPr>
          <w:p w14:paraId="06B2A22C" w14:textId="77777777" w:rsidR="00107115" w:rsidRPr="00C50C67" w:rsidRDefault="00107115" w:rsidP="000A138C"/>
        </w:tc>
        <w:tc>
          <w:tcPr>
            <w:tcW w:w="1243" w:type="dxa"/>
            <w:vMerge/>
            <w:tcBorders>
              <w:left w:val="single" w:sz="8" w:space="0" w:color="999999"/>
              <w:right w:val="single" w:sz="8" w:space="0" w:color="999999"/>
            </w:tcBorders>
          </w:tcPr>
          <w:p w14:paraId="0E04374C" w14:textId="77777777" w:rsidR="00107115" w:rsidRPr="00C50C67" w:rsidRDefault="00107115" w:rsidP="000A138C">
            <w:pPr>
              <w:rPr>
                <w:rStyle w:val="SAPEmphasis"/>
              </w:rPr>
            </w:pPr>
          </w:p>
        </w:tc>
        <w:tc>
          <w:tcPr>
            <w:tcW w:w="2250" w:type="dxa"/>
            <w:vMerge w:val="restart"/>
            <w:tcBorders>
              <w:top w:val="single" w:sz="8" w:space="0" w:color="999999"/>
              <w:left w:val="single" w:sz="8" w:space="0" w:color="999999"/>
              <w:right w:val="single" w:sz="8" w:space="0" w:color="999999"/>
            </w:tcBorders>
          </w:tcPr>
          <w:p w14:paraId="52CA12C2" w14:textId="77777777" w:rsidR="00107115" w:rsidRDefault="00107115" w:rsidP="000A138C">
            <w:r w:rsidRPr="00C50C67">
              <w:t xml:space="preserve">in the </w:t>
            </w:r>
            <w:r w:rsidRPr="00C50C67">
              <w:rPr>
                <w:rStyle w:val="SAPScreenElement"/>
              </w:rPr>
              <w:t xml:space="preserve">Job Information </w:t>
            </w:r>
            <w:r>
              <w:t>block</w:t>
            </w:r>
            <w:r w:rsidRPr="00C50C67">
              <w:t>:</w:t>
            </w:r>
          </w:p>
          <w:p w14:paraId="2D3E8680" w14:textId="77777777" w:rsidR="00107115" w:rsidRPr="000503DC" w:rsidRDefault="00107115" w:rsidP="000A138C">
            <w:pPr>
              <w:pStyle w:val="SAPNoteHeading"/>
              <w:ind w:left="0"/>
            </w:pPr>
            <w:r w:rsidRPr="001B1341">
              <w:rPr>
                <w:noProof/>
              </w:rPr>
              <w:drawing>
                <wp:inline distT="0" distB="0" distL="0" distR="0" wp14:anchorId="7572FF31" wp14:editId="57B5039E">
                  <wp:extent cx="226060" cy="226060"/>
                  <wp:effectExtent l="0" t="0" r="0" b="0"/>
                  <wp:docPr id="1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277B48CD" w14:textId="77777777" w:rsidR="00107115" w:rsidRDefault="00107115" w:rsidP="000A138C">
            <w:r>
              <w:t xml:space="preserve">Some fields are auto-populated based on the chosen position; leave them unchanged, if not otherwise </w:t>
            </w:r>
            <w:r w:rsidRPr="00FF27FE">
              <w:t>mentioned</w:t>
            </w:r>
            <w:r>
              <w:t>.</w:t>
            </w:r>
          </w:p>
          <w:p w14:paraId="6BBBEAD9" w14:textId="77777777" w:rsidR="002272E6" w:rsidRDefault="002272E6" w:rsidP="000A138C"/>
          <w:p w14:paraId="3CF6E91C" w14:textId="77777777" w:rsidR="002272E6" w:rsidRPr="000503DC" w:rsidRDefault="002272E6" w:rsidP="002272E6">
            <w:pPr>
              <w:pStyle w:val="SAPNoteHeading"/>
              <w:ind w:left="0"/>
            </w:pPr>
            <w:r w:rsidRPr="001B1341">
              <w:rPr>
                <w:noProof/>
              </w:rPr>
              <w:drawing>
                <wp:inline distT="0" distB="0" distL="0" distR="0" wp14:anchorId="777B2B2A" wp14:editId="4B33D7A7">
                  <wp:extent cx="226060" cy="226060"/>
                  <wp:effectExtent l="0" t="0" r="0" b="0"/>
                  <wp:docPr id="2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52BAB72A" w14:textId="2318313D" w:rsidR="002272E6" w:rsidRPr="00C50C67" w:rsidRDefault="002272E6" w:rsidP="002272E6">
            <w:r>
              <w:t>In the following, only th</w:t>
            </w:r>
            <w:ins w:id="277" w:author="Author" w:date="2018-02-22T17:57:00Z">
              <w:r w:rsidR="004C473D">
                <w:t>os</w:t>
              </w:r>
            </w:ins>
            <w:r>
              <w:t xml:space="preserve">e fields are </w:t>
            </w:r>
            <w:r>
              <w:lastRenderedPageBreak/>
              <w:t>mentioned, which are relevant for every country</w:t>
            </w:r>
            <w:del w:id="278" w:author="Author" w:date="2018-02-22T17:58:00Z">
              <w:r w:rsidDel="004C473D">
                <w:delText xml:space="preserve"> </w:delText>
              </w:r>
            </w:del>
            <w:del w:id="279" w:author="Author" w:date="2018-02-22T17:57:00Z">
              <w:r w:rsidDel="004C473D">
                <w:delText>within this b</w:delText>
              </w:r>
              <w:r w:rsidRPr="008303BE" w:rsidDel="004C473D">
                <w:delText xml:space="preserve">est </w:delText>
              </w:r>
              <w:r w:rsidDel="004C473D">
                <w:delText>p</w:delText>
              </w:r>
              <w:r w:rsidRPr="008303BE" w:rsidDel="004C473D">
                <w:delText xml:space="preserve">ractices </w:delText>
              </w:r>
            </w:del>
            <w:del w:id="280" w:author="Author" w:date="2018-02-12T18:11:00Z">
              <w:r w:rsidDel="00A40415">
                <w:delText>solution</w:delText>
              </w:r>
            </w:del>
            <w:r>
              <w:t xml:space="preserve">. Dependent on the country, where the company </w:t>
            </w:r>
            <w:r w:rsidR="007E0300">
              <w:t xml:space="preserve">of the </w:t>
            </w:r>
            <w:r w:rsidR="00F4503C">
              <w:t>employee’s</w:t>
            </w:r>
            <w:r w:rsidR="007E0300">
              <w:t xml:space="preserve"> employment</w:t>
            </w:r>
            <w:r w:rsidR="00F4503C">
              <w:t>s</w:t>
            </w:r>
            <w:r w:rsidR="007E0300">
              <w:t xml:space="preserve"> </w:t>
            </w:r>
            <w:r>
              <w:t>is located, you might need to fill additional fields.</w:t>
            </w:r>
          </w:p>
        </w:tc>
        <w:tc>
          <w:tcPr>
            <w:tcW w:w="2880" w:type="dxa"/>
            <w:tcBorders>
              <w:top w:val="single" w:sz="8" w:space="0" w:color="999999"/>
              <w:left w:val="single" w:sz="8" w:space="0" w:color="999999"/>
              <w:bottom w:val="single" w:sz="8" w:space="0" w:color="999999"/>
              <w:right w:val="single" w:sz="8" w:space="0" w:color="999999"/>
            </w:tcBorders>
          </w:tcPr>
          <w:p w14:paraId="601197DA" w14:textId="77777777" w:rsidR="00107115" w:rsidRPr="00C50C67" w:rsidRDefault="00107115" w:rsidP="000A138C">
            <w:r w:rsidRPr="00C50C67">
              <w:rPr>
                <w:rStyle w:val="SAPScreenElement"/>
              </w:rPr>
              <w:lastRenderedPageBreak/>
              <w:t>Supervisor</w:t>
            </w:r>
            <w:r w:rsidRPr="00C50C67">
              <w:t xml:space="preserve">: defaulted based on value entered in field </w:t>
            </w:r>
            <w:r w:rsidRPr="00C50C67">
              <w:rPr>
                <w:rStyle w:val="SAPScreenElement"/>
              </w:rPr>
              <w:t xml:space="preserve">Position </w:t>
            </w:r>
            <w:r w:rsidRPr="00C50C67">
              <w:t>(via the higher-level position)</w:t>
            </w:r>
          </w:p>
        </w:tc>
        <w:tc>
          <w:tcPr>
            <w:tcW w:w="3420" w:type="dxa"/>
            <w:tcBorders>
              <w:top w:val="single" w:sz="8" w:space="0" w:color="999999"/>
              <w:left w:val="single" w:sz="8" w:space="0" w:color="999999"/>
              <w:bottom w:val="single" w:sz="8" w:space="0" w:color="999999"/>
              <w:right w:val="single" w:sz="8" w:space="0" w:color="999999"/>
            </w:tcBorders>
          </w:tcPr>
          <w:p w14:paraId="1DFB7EFB" w14:textId="7C0486A3" w:rsidR="00107115" w:rsidRPr="00C50C67" w:rsidRDefault="00107115" w:rsidP="000A138C">
            <w:r w:rsidRPr="00C50C67">
              <w:t xml:space="preserve">In case the higher-level position has no incumbent yet, the system determines the next available supervisor from the position hierarchy and the employee will report </w:t>
            </w:r>
            <w:r w:rsidR="00857DD5">
              <w:t xml:space="preserve">in the concurrent employment </w:t>
            </w:r>
            <w:r w:rsidRPr="00C50C67">
              <w:t>to this supervisor</w:t>
            </w:r>
            <w:r>
              <w:t xml:space="preserve"> (line manager)</w:t>
            </w:r>
            <w:r w:rsidRPr="00C50C67">
              <w:t xml:space="preserve">. </w:t>
            </w:r>
          </w:p>
        </w:tc>
        <w:tc>
          <w:tcPr>
            <w:tcW w:w="2610" w:type="dxa"/>
            <w:vMerge w:val="restart"/>
            <w:tcBorders>
              <w:left w:val="single" w:sz="8" w:space="0" w:color="999999"/>
              <w:right w:val="single" w:sz="8" w:space="0" w:color="999999"/>
            </w:tcBorders>
          </w:tcPr>
          <w:p w14:paraId="54433587"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31696DC9" w14:textId="77777777" w:rsidR="00107115" w:rsidRPr="00C50C67" w:rsidRDefault="00107115" w:rsidP="000A138C"/>
        </w:tc>
      </w:tr>
      <w:tr w:rsidR="00107115" w:rsidRPr="002429B0" w14:paraId="6637F9C6" w14:textId="77777777" w:rsidTr="00E77373">
        <w:trPr>
          <w:trHeight w:val="357"/>
        </w:trPr>
        <w:tc>
          <w:tcPr>
            <w:tcW w:w="709" w:type="dxa"/>
            <w:vMerge/>
            <w:tcBorders>
              <w:left w:val="single" w:sz="8" w:space="0" w:color="999999"/>
              <w:right w:val="single" w:sz="8" w:space="0" w:color="999999"/>
            </w:tcBorders>
          </w:tcPr>
          <w:p w14:paraId="4D4CC871" w14:textId="77777777" w:rsidR="00107115" w:rsidRPr="00C50C67" w:rsidRDefault="00107115" w:rsidP="000A138C"/>
        </w:tc>
        <w:tc>
          <w:tcPr>
            <w:tcW w:w="1243" w:type="dxa"/>
            <w:vMerge/>
            <w:tcBorders>
              <w:left w:val="single" w:sz="8" w:space="0" w:color="999999"/>
              <w:right w:val="single" w:sz="8" w:space="0" w:color="999999"/>
            </w:tcBorders>
          </w:tcPr>
          <w:p w14:paraId="15B269B3"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788DB8EA"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6FFBCE62" w14:textId="77777777" w:rsidR="00107115" w:rsidRPr="00C50C67" w:rsidRDefault="00107115" w:rsidP="000A138C">
            <w:r w:rsidRPr="00C50C67">
              <w:rPr>
                <w:rStyle w:val="SAPScreenElement"/>
              </w:rPr>
              <w:t xml:space="preserve">Job Classification: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2A297CAA" w14:textId="77777777" w:rsidR="00107115" w:rsidRPr="00C50C67" w:rsidRDefault="00107115" w:rsidP="000A138C"/>
        </w:tc>
        <w:tc>
          <w:tcPr>
            <w:tcW w:w="2610" w:type="dxa"/>
            <w:vMerge/>
            <w:tcBorders>
              <w:left w:val="single" w:sz="8" w:space="0" w:color="999999"/>
              <w:right w:val="single" w:sz="8" w:space="0" w:color="999999"/>
            </w:tcBorders>
          </w:tcPr>
          <w:p w14:paraId="14A0515D"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655E1AD3" w14:textId="77777777" w:rsidR="00107115" w:rsidRPr="00C50C67" w:rsidRDefault="00107115" w:rsidP="000A138C"/>
        </w:tc>
      </w:tr>
      <w:tr w:rsidR="00107115" w:rsidRPr="008C4EC2" w14:paraId="16E4AC6D" w14:textId="77777777" w:rsidTr="00E77373">
        <w:trPr>
          <w:trHeight w:val="357"/>
        </w:trPr>
        <w:tc>
          <w:tcPr>
            <w:tcW w:w="709" w:type="dxa"/>
            <w:vMerge/>
            <w:tcBorders>
              <w:left w:val="single" w:sz="8" w:space="0" w:color="999999"/>
              <w:right w:val="single" w:sz="8" w:space="0" w:color="999999"/>
            </w:tcBorders>
          </w:tcPr>
          <w:p w14:paraId="0C761B11" w14:textId="77777777" w:rsidR="00107115" w:rsidRPr="00C50C67" w:rsidRDefault="00107115" w:rsidP="000A138C"/>
        </w:tc>
        <w:tc>
          <w:tcPr>
            <w:tcW w:w="1243" w:type="dxa"/>
            <w:vMerge/>
            <w:tcBorders>
              <w:left w:val="single" w:sz="8" w:space="0" w:color="999999"/>
              <w:right w:val="single" w:sz="8" w:space="0" w:color="999999"/>
            </w:tcBorders>
          </w:tcPr>
          <w:p w14:paraId="29F91180"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5321296D"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3A3F10D7" w14:textId="77777777" w:rsidR="00107115" w:rsidRPr="00C50C67" w:rsidRDefault="00107115" w:rsidP="000A138C">
            <w:r w:rsidRPr="00C50C67">
              <w:rPr>
                <w:rStyle w:val="SAPScreenElement"/>
              </w:rPr>
              <w:t xml:space="preserve">Job Title: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2075E492" w14:textId="77777777" w:rsidR="00107115" w:rsidRPr="00C50C67" w:rsidRDefault="00107115" w:rsidP="000A138C">
            <w:r>
              <w:t>Read-only field</w:t>
            </w:r>
          </w:p>
        </w:tc>
        <w:tc>
          <w:tcPr>
            <w:tcW w:w="2610" w:type="dxa"/>
            <w:vMerge/>
            <w:tcBorders>
              <w:left w:val="single" w:sz="8" w:space="0" w:color="999999"/>
              <w:right w:val="single" w:sz="8" w:space="0" w:color="999999"/>
            </w:tcBorders>
          </w:tcPr>
          <w:p w14:paraId="65CE6E0F"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3B61180E" w14:textId="77777777" w:rsidR="00107115" w:rsidRPr="00C50C67" w:rsidRDefault="00107115" w:rsidP="000A138C"/>
        </w:tc>
      </w:tr>
      <w:tr w:rsidR="00107115" w:rsidRPr="002429B0" w14:paraId="7246FB09" w14:textId="77777777" w:rsidTr="00E77373">
        <w:trPr>
          <w:trHeight w:val="357"/>
        </w:trPr>
        <w:tc>
          <w:tcPr>
            <w:tcW w:w="709" w:type="dxa"/>
            <w:vMerge/>
            <w:tcBorders>
              <w:left w:val="single" w:sz="8" w:space="0" w:color="999999"/>
              <w:right w:val="single" w:sz="8" w:space="0" w:color="999999"/>
            </w:tcBorders>
          </w:tcPr>
          <w:p w14:paraId="2BA6C5AB" w14:textId="77777777" w:rsidR="00107115" w:rsidRPr="00C50C67" w:rsidRDefault="00107115" w:rsidP="000A138C"/>
        </w:tc>
        <w:tc>
          <w:tcPr>
            <w:tcW w:w="1243" w:type="dxa"/>
            <w:vMerge/>
            <w:tcBorders>
              <w:left w:val="single" w:sz="8" w:space="0" w:color="999999"/>
              <w:right w:val="single" w:sz="8" w:space="0" w:color="999999"/>
            </w:tcBorders>
          </w:tcPr>
          <w:p w14:paraId="37FA0B43"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0E8ED086"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17E26D96" w14:textId="77777777" w:rsidR="00107115" w:rsidRPr="00C50C67" w:rsidRDefault="00107115" w:rsidP="000A138C">
            <w:r w:rsidRPr="00C50C67">
              <w:rPr>
                <w:rStyle w:val="SAPScreenElement"/>
              </w:rPr>
              <w:t xml:space="preserve">Pay Grade: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6492E337" w14:textId="77777777" w:rsidR="00107115" w:rsidRPr="00C50C67" w:rsidRDefault="00107115" w:rsidP="000A138C"/>
        </w:tc>
        <w:tc>
          <w:tcPr>
            <w:tcW w:w="2610" w:type="dxa"/>
            <w:vMerge/>
            <w:tcBorders>
              <w:left w:val="single" w:sz="8" w:space="0" w:color="999999"/>
              <w:right w:val="single" w:sz="8" w:space="0" w:color="999999"/>
            </w:tcBorders>
          </w:tcPr>
          <w:p w14:paraId="72239902"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5AB1CE5F" w14:textId="77777777" w:rsidR="00107115" w:rsidRPr="00C50C67" w:rsidRDefault="00107115" w:rsidP="000A138C"/>
        </w:tc>
      </w:tr>
      <w:tr w:rsidR="00107115" w:rsidRPr="002429B0" w14:paraId="5FE67872" w14:textId="77777777" w:rsidTr="00E77373">
        <w:trPr>
          <w:trHeight w:val="357"/>
        </w:trPr>
        <w:tc>
          <w:tcPr>
            <w:tcW w:w="709" w:type="dxa"/>
            <w:vMerge/>
            <w:tcBorders>
              <w:left w:val="single" w:sz="8" w:space="0" w:color="999999"/>
              <w:right w:val="single" w:sz="8" w:space="0" w:color="999999"/>
            </w:tcBorders>
          </w:tcPr>
          <w:p w14:paraId="28197105" w14:textId="77777777" w:rsidR="00107115" w:rsidRPr="00C50C67" w:rsidRDefault="00107115" w:rsidP="000A138C"/>
        </w:tc>
        <w:tc>
          <w:tcPr>
            <w:tcW w:w="1243" w:type="dxa"/>
            <w:vMerge/>
            <w:tcBorders>
              <w:left w:val="single" w:sz="8" w:space="0" w:color="999999"/>
              <w:right w:val="single" w:sz="8" w:space="0" w:color="999999"/>
            </w:tcBorders>
          </w:tcPr>
          <w:p w14:paraId="7311A441"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06D750D8"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0D45326F" w14:textId="77777777" w:rsidR="00107115" w:rsidRPr="00C50C67" w:rsidRDefault="00107115" w:rsidP="000A138C">
            <w:r w:rsidRPr="00C50C67">
              <w:rPr>
                <w:rStyle w:val="SAPScreenElement"/>
              </w:rPr>
              <w:t xml:space="preserve">Regular/Temporary: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32AC7623" w14:textId="77777777" w:rsidR="00107115" w:rsidRPr="00C50C67" w:rsidRDefault="00107115" w:rsidP="000A138C"/>
        </w:tc>
        <w:tc>
          <w:tcPr>
            <w:tcW w:w="2610" w:type="dxa"/>
            <w:vMerge/>
            <w:tcBorders>
              <w:left w:val="single" w:sz="8" w:space="0" w:color="999999"/>
              <w:right w:val="single" w:sz="8" w:space="0" w:color="999999"/>
            </w:tcBorders>
          </w:tcPr>
          <w:p w14:paraId="1D3CDDD4"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4316E1EF" w14:textId="77777777" w:rsidR="00107115" w:rsidRPr="00C50C67" w:rsidRDefault="00107115" w:rsidP="000A138C"/>
        </w:tc>
      </w:tr>
      <w:tr w:rsidR="00107115" w:rsidRPr="002429B0" w14:paraId="553D757C" w14:textId="77777777" w:rsidTr="00E77373">
        <w:trPr>
          <w:trHeight w:val="357"/>
        </w:trPr>
        <w:tc>
          <w:tcPr>
            <w:tcW w:w="709" w:type="dxa"/>
            <w:vMerge/>
            <w:tcBorders>
              <w:left w:val="single" w:sz="8" w:space="0" w:color="999999"/>
              <w:right w:val="single" w:sz="8" w:space="0" w:color="999999"/>
            </w:tcBorders>
          </w:tcPr>
          <w:p w14:paraId="27A79976" w14:textId="77777777" w:rsidR="00107115" w:rsidRPr="00C50C67" w:rsidRDefault="00107115" w:rsidP="000A138C"/>
        </w:tc>
        <w:tc>
          <w:tcPr>
            <w:tcW w:w="1243" w:type="dxa"/>
            <w:vMerge/>
            <w:tcBorders>
              <w:left w:val="single" w:sz="8" w:space="0" w:color="999999"/>
              <w:right w:val="single" w:sz="8" w:space="0" w:color="999999"/>
            </w:tcBorders>
          </w:tcPr>
          <w:p w14:paraId="63B71ADB"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028E3F58"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2620C925" w14:textId="007E265F" w:rsidR="00107115" w:rsidRPr="00C50C67" w:rsidRDefault="00107115" w:rsidP="003B1D73">
            <w:r w:rsidRPr="00C50C67">
              <w:rPr>
                <w:rStyle w:val="SAPScreenElement"/>
              </w:rPr>
              <w:t xml:space="preserve">Standard Weekly Hours: </w:t>
            </w:r>
            <w:r w:rsidRPr="00C50C67">
              <w:t xml:space="preserve">defaulted based on value entered in field </w:t>
            </w:r>
            <w:r w:rsidRPr="00C50C67">
              <w:rPr>
                <w:rStyle w:val="SAPScreenElement"/>
              </w:rPr>
              <w:t>Position</w:t>
            </w:r>
            <w:r w:rsidR="003B1D73" w:rsidRPr="00C50C67">
              <w:rPr>
                <w:rStyle w:val="SAPScreenElement"/>
              </w:rPr>
              <w:t xml:space="preserve">; </w:t>
            </w:r>
            <w:r w:rsidR="003B1D73" w:rsidRPr="00C50C67">
              <w:t xml:space="preserve">adapt </w:t>
            </w:r>
            <w:r w:rsidR="003B1D73">
              <w:t>if</w:t>
            </w:r>
            <w:r w:rsidR="003B1D73" w:rsidRPr="00C50C67">
              <w:t xml:space="preserve"> appropriate</w:t>
            </w:r>
          </w:p>
        </w:tc>
        <w:tc>
          <w:tcPr>
            <w:tcW w:w="3420" w:type="dxa"/>
            <w:tcBorders>
              <w:top w:val="single" w:sz="8" w:space="0" w:color="999999"/>
              <w:left w:val="single" w:sz="8" w:space="0" w:color="999999"/>
              <w:bottom w:val="single" w:sz="8" w:space="0" w:color="999999"/>
              <w:right w:val="single" w:sz="8" w:space="0" w:color="999999"/>
            </w:tcBorders>
          </w:tcPr>
          <w:p w14:paraId="52D1506F" w14:textId="457227BB" w:rsidR="008C7C48" w:rsidRPr="00C50C67" w:rsidRDefault="004B4BF4" w:rsidP="008C7C48">
            <w:r>
              <w:t xml:space="preserve">You need to ensure that the sum of standard weekly hours of </w:t>
            </w:r>
            <w:r w:rsidR="008C7C48">
              <w:t>all</w:t>
            </w:r>
            <w:r>
              <w:t xml:space="preserve"> employments </w:t>
            </w:r>
            <w:r w:rsidR="008C7C48" w:rsidRPr="008C7C48">
              <w:t xml:space="preserve">of the employee </w:t>
            </w:r>
            <w:r>
              <w:t>does not exceed the maximum allowed value in your country</w:t>
            </w:r>
            <w:r w:rsidR="003B1D73" w:rsidRPr="0058789A">
              <w:t>.</w:t>
            </w:r>
          </w:p>
        </w:tc>
        <w:tc>
          <w:tcPr>
            <w:tcW w:w="2610" w:type="dxa"/>
            <w:vMerge/>
            <w:tcBorders>
              <w:left w:val="single" w:sz="8" w:space="0" w:color="999999"/>
              <w:right w:val="single" w:sz="8" w:space="0" w:color="999999"/>
            </w:tcBorders>
          </w:tcPr>
          <w:p w14:paraId="43078173"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11FDEB6D" w14:textId="77777777" w:rsidR="00107115" w:rsidRPr="00C50C67" w:rsidRDefault="00107115" w:rsidP="000A138C"/>
        </w:tc>
      </w:tr>
      <w:tr w:rsidR="00107115" w:rsidRPr="002429B0" w14:paraId="64A18E97" w14:textId="77777777" w:rsidTr="00E77373">
        <w:trPr>
          <w:trHeight w:val="357"/>
        </w:trPr>
        <w:tc>
          <w:tcPr>
            <w:tcW w:w="709" w:type="dxa"/>
            <w:vMerge/>
            <w:tcBorders>
              <w:left w:val="single" w:sz="8" w:space="0" w:color="999999"/>
              <w:right w:val="single" w:sz="8" w:space="0" w:color="999999"/>
            </w:tcBorders>
          </w:tcPr>
          <w:p w14:paraId="31D0FB6D" w14:textId="77777777" w:rsidR="00107115" w:rsidRPr="00C50C67" w:rsidRDefault="00107115" w:rsidP="000A138C"/>
        </w:tc>
        <w:tc>
          <w:tcPr>
            <w:tcW w:w="1243" w:type="dxa"/>
            <w:vMerge/>
            <w:tcBorders>
              <w:left w:val="single" w:sz="8" w:space="0" w:color="999999"/>
              <w:right w:val="single" w:sz="8" w:space="0" w:color="999999"/>
            </w:tcBorders>
          </w:tcPr>
          <w:p w14:paraId="394A5539"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73B43043"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62AC8242" w14:textId="77777777" w:rsidR="00107115" w:rsidRPr="00C50C67" w:rsidRDefault="00107115" w:rsidP="000A138C">
            <w:r w:rsidRPr="00C50C67">
              <w:rPr>
                <w:rStyle w:val="SAPScreenElement"/>
              </w:rPr>
              <w:t xml:space="preserve">Working Days Per Week: </w:t>
            </w:r>
            <w:r w:rsidRPr="00C50C67">
              <w:t xml:space="preserve">enter as appropriate, for example </w:t>
            </w:r>
            <w:r w:rsidRPr="00C50C67">
              <w:rPr>
                <w:rStyle w:val="SAPUserEntry"/>
              </w:rPr>
              <w:t>5</w:t>
            </w:r>
          </w:p>
        </w:tc>
        <w:tc>
          <w:tcPr>
            <w:tcW w:w="3420" w:type="dxa"/>
            <w:tcBorders>
              <w:top w:val="single" w:sz="8" w:space="0" w:color="999999"/>
              <w:left w:val="single" w:sz="8" w:space="0" w:color="999999"/>
              <w:bottom w:val="single" w:sz="8" w:space="0" w:color="999999"/>
              <w:right w:val="single" w:sz="8" w:space="0" w:color="999999"/>
            </w:tcBorders>
          </w:tcPr>
          <w:p w14:paraId="0F0E0B00" w14:textId="77777777" w:rsidR="00107115" w:rsidRPr="00C50C67" w:rsidRDefault="00107115" w:rsidP="000A138C"/>
        </w:tc>
        <w:tc>
          <w:tcPr>
            <w:tcW w:w="2610" w:type="dxa"/>
            <w:vMerge/>
            <w:tcBorders>
              <w:left w:val="single" w:sz="8" w:space="0" w:color="999999"/>
              <w:right w:val="single" w:sz="8" w:space="0" w:color="999999"/>
            </w:tcBorders>
          </w:tcPr>
          <w:p w14:paraId="28C8BD7E"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381A50FB" w14:textId="77777777" w:rsidR="00107115" w:rsidRPr="00C50C67" w:rsidRDefault="00107115" w:rsidP="000A138C"/>
        </w:tc>
      </w:tr>
      <w:tr w:rsidR="00107115" w:rsidRPr="002429B0" w14:paraId="4FEB5726" w14:textId="77777777" w:rsidTr="00E77373">
        <w:trPr>
          <w:trHeight w:val="357"/>
        </w:trPr>
        <w:tc>
          <w:tcPr>
            <w:tcW w:w="709" w:type="dxa"/>
            <w:vMerge/>
            <w:tcBorders>
              <w:left w:val="single" w:sz="8" w:space="0" w:color="999999"/>
              <w:right w:val="single" w:sz="8" w:space="0" w:color="999999"/>
            </w:tcBorders>
          </w:tcPr>
          <w:p w14:paraId="24E815CB" w14:textId="77777777" w:rsidR="00107115" w:rsidRPr="00C50C67" w:rsidRDefault="00107115" w:rsidP="000A138C"/>
        </w:tc>
        <w:tc>
          <w:tcPr>
            <w:tcW w:w="1243" w:type="dxa"/>
            <w:vMerge/>
            <w:tcBorders>
              <w:left w:val="single" w:sz="8" w:space="0" w:color="999999"/>
              <w:right w:val="single" w:sz="8" w:space="0" w:color="999999"/>
            </w:tcBorders>
          </w:tcPr>
          <w:p w14:paraId="7698C58A"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5DDF3332"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56BBECF0" w14:textId="77777777" w:rsidR="00107115" w:rsidRPr="00C50C67" w:rsidRDefault="00107115" w:rsidP="000A138C">
            <w:r w:rsidRPr="00C50C67">
              <w:rPr>
                <w:rStyle w:val="SAPScreenElement"/>
              </w:rPr>
              <w:t xml:space="preserve">FTE: </w:t>
            </w:r>
            <w:r w:rsidRPr="00C50C67">
              <w:t xml:space="preserve">defaulted based on value entered in field </w:t>
            </w:r>
            <w:r w:rsidRPr="00C50C67">
              <w:rPr>
                <w:rStyle w:val="SAPScreenElement"/>
              </w:rPr>
              <w:t xml:space="preserve">Position; </w:t>
            </w:r>
            <w:r w:rsidRPr="00C50C67">
              <w:t>adapt as appropriate</w:t>
            </w:r>
          </w:p>
        </w:tc>
        <w:tc>
          <w:tcPr>
            <w:tcW w:w="3420" w:type="dxa"/>
            <w:tcBorders>
              <w:top w:val="single" w:sz="8" w:space="0" w:color="999999"/>
              <w:left w:val="single" w:sz="8" w:space="0" w:color="999999"/>
              <w:bottom w:val="single" w:sz="8" w:space="0" w:color="999999"/>
              <w:right w:val="single" w:sz="8" w:space="0" w:color="999999"/>
            </w:tcBorders>
          </w:tcPr>
          <w:p w14:paraId="027DA2FC" w14:textId="1463BD7D" w:rsidR="00107115" w:rsidRPr="00C50C67" w:rsidRDefault="00E03601" w:rsidP="003B1D73">
            <w:r>
              <w:t>If</w:t>
            </w:r>
            <w:r w:rsidR="00107115" w:rsidRPr="00C50C67">
              <w:t xml:space="preserve"> the value is</w:t>
            </w:r>
            <w:r w:rsidR="003B1D73">
              <w:t xml:space="preserve"> greater or equal</w:t>
            </w:r>
            <w:r w:rsidR="00107115" w:rsidRPr="00C50C67">
              <w:t xml:space="preserve"> </w:t>
            </w:r>
            <w:r w:rsidR="00107115" w:rsidRPr="00C50C67">
              <w:rPr>
                <w:rStyle w:val="SAPUserEntry"/>
                <w:color w:val="auto"/>
              </w:rPr>
              <w:t>1</w:t>
            </w:r>
            <w:r w:rsidR="00107115" w:rsidRPr="00C50C67">
              <w:t>, you need to reduce it manually, to</w:t>
            </w:r>
            <w:r w:rsidR="003B1D73">
              <w:t xml:space="preserve"> be less than</w:t>
            </w:r>
            <w:r w:rsidR="00107115" w:rsidRPr="0058789A">
              <w:rPr>
                <w:rStyle w:val="SAPUserEntry"/>
              </w:rPr>
              <w:t xml:space="preserve"> </w:t>
            </w:r>
            <w:r w:rsidRPr="00C50C67">
              <w:rPr>
                <w:rStyle w:val="SAPUserEntry"/>
              </w:rPr>
              <w:t>1</w:t>
            </w:r>
            <w:r>
              <w:t>, for example,</w:t>
            </w:r>
            <w:r w:rsidRPr="002D15FD">
              <w:rPr>
                <w:b/>
              </w:rPr>
              <w:t xml:space="preserve"> </w:t>
            </w:r>
            <w:r>
              <w:rPr>
                <w:rStyle w:val="SAPUserEntry"/>
              </w:rPr>
              <w:t>0.5</w:t>
            </w:r>
            <w:r w:rsidR="00107115" w:rsidRPr="0058789A">
              <w:t>.</w:t>
            </w:r>
          </w:p>
        </w:tc>
        <w:tc>
          <w:tcPr>
            <w:tcW w:w="2610" w:type="dxa"/>
            <w:vMerge/>
            <w:tcBorders>
              <w:left w:val="single" w:sz="8" w:space="0" w:color="999999"/>
              <w:right w:val="single" w:sz="8" w:space="0" w:color="999999"/>
            </w:tcBorders>
          </w:tcPr>
          <w:p w14:paraId="28E25153"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0D56A457" w14:textId="77777777" w:rsidR="00107115" w:rsidRPr="00C50C67" w:rsidRDefault="00107115" w:rsidP="000A138C"/>
        </w:tc>
      </w:tr>
      <w:tr w:rsidR="00107115" w:rsidRPr="002429B0" w14:paraId="2E243055" w14:textId="77777777" w:rsidTr="00E77373">
        <w:trPr>
          <w:trHeight w:val="357"/>
        </w:trPr>
        <w:tc>
          <w:tcPr>
            <w:tcW w:w="709" w:type="dxa"/>
            <w:vMerge/>
            <w:tcBorders>
              <w:left w:val="single" w:sz="8" w:space="0" w:color="999999"/>
              <w:right w:val="single" w:sz="8" w:space="0" w:color="999999"/>
            </w:tcBorders>
          </w:tcPr>
          <w:p w14:paraId="127B39D4" w14:textId="77777777" w:rsidR="00107115" w:rsidRPr="00C50C67" w:rsidRDefault="00107115" w:rsidP="000A138C"/>
        </w:tc>
        <w:tc>
          <w:tcPr>
            <w:tcW w:w="1243" w:type="dxa"/>
            <w:vMerge/>
            <w:tcBorders>
              <w:left w:val="single" w:sz="8" w:space="0" w:color="999999"/>
              <w:right w:val="single" w:sz="8" w:space="0" w:color="999999"/>
            </w:tcBorders>
          </w:tcPr>
          <w:p w14:paraId="1C663882"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18929970" w14:textId="77777777" w:rsidR="00107115" w:rsidRPr="00D92FD5"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4B1518BB" w14:textId="6E944265" w:rsidR="00107115" w:rsidRPr="00C50C67" w:rsidRDefault="00107115">
            <w:pPr>
              <w:rPr>
                <w:rStyle w:val="SAPScreenElement"/>
              </w:rPr>
            </w:pPr>
            <w:r w:rsidRPr="00C50C67">
              <w:rPr>
                <w:rStyle w:val="SAPScreenElement"/>
              </w:rPr>
              <w:t>Is Fulltime Employee:</w:t>
            </w:r>
            <w:r w:rsidRPr="00C50C67">
              <w:t xml:space="preserve"> </w:t>
            </w:r>
            <w:r w:rsidR="004B4BF4">
              <w:t>select</w:t>
            </w:r>
            <w:r w:rsidRPr="002D15FD">
              <w:rPr>
                <w:rStyle w:val="SAPUserEntry"/>
              </w:rPr>
              <w:t xml:space="preserve"> </w:t>
            </w:r>
            <w:r w:rsidR="004B4BF4">
              <w:rPr>
                <w:rStyle w:val="SAPUserEntry"/>
              </w:rPr>
              <w:t>No</w:t>
            </w:r>
            <w:r w:rsidRPr="00591EA2">
              <w:rPr>
                <w:rStyle w:val="SAPUserEntry"/>
              </w:rPr>
              <w:t xml:space="preserve"> </w:t>
            </w:r>
            <w:r w:rsidR="004B4BF4">
              <w:t>from drop-down</w:t>
            </w:r>
          </w:p>
        </w:tc>
        <w:tc>
          <w:tcPr>
            <w:tcW w:w="3420" w:type="dxa"/>
            <w:tcBorders>
              <w:top w:val="single" w:sz="8" w:space="0" w:color="999999"/>
              <w:left w:val="single" w:sz="8" w:space="0" w:color="999999"/>
              <w:bottom w:val="single" w:sz="8" w:space="0" w:color="999999"/>
              <w:right w:val="single" w:sz="8" w:space="0" w:color="999999"/>
            </w:tcBorders>
          </w:tcPr>
          <w:p w14:paraId="03629CDF" w14:textId="440096FD" w:rsidR="00107115" w:rsidRPr="00C50C67" w:rsidRDefault="00C35D88" w:rsidP="000A138C">
            <w:r w:rsidRPr="00C50C67">
              <w:t>Pay attention to related fields</w:t>
            </w:r>
            <w:r>
              <w:t xml:space="preserve">, like for example </w:t>
            </w:r>
            <w:r w:rsidRPr="00C50C67">
              <w:rPr>
                <w:rStyle w:val="SAPScreenElement"/>
              </w:rPr>
              <w:t>Standard Weekly Hours</w:t>
            </w:r>
            <w:r>
              <w:t xml:space="preserve">, </w:t>
            </w:r>
            <w:r w:rsidRPr="00C50C67">
              <w:rPr>
                <w:rStyle w:val="SAPScreenElement"/>
              </w:rPr>
              <w:t>Working Days Per Week</w:t>
            </w:r>
            <w:r>
              <w:rPr>
                <w:rStyle w:val="SAPScreenElement"/>
              </w:rPr>
              <w:t xml:space="preserve">, FTE, </w:t>
            </w:r>
            <w:r w:rsidRPr="00281EB1">
              <w:t>etc</w:t>
            </w:r>
            <w:r>
              <w:rPr>
                <w:rStyle w:val="SAPScreenElement"/>
              </w:rPr>
              <w:t>.</w:t>
            </w:r>
          </w:p>
        </w:tc>
        <w:tc>
          <w:tcPr>
            <w:tcW w:w="2610" w:type="dxa"/>
            <w:vMerge/>
            <w:tcBorders>
              <w:left w:val="single" w:sz="8" w:space="0" w:color="999999"/>
              <w:right w:val="single" w:sz="8" w:space="0" w:color="999999"/>
            </w:tcBorders>
          </w:tcPr>
          <w:p w14:paraId="7928CFCE"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2DB905E7" w14:textId="77777777" w:rsidR="00107115" w:rsidRPr="00C50C67" w:rsidRDefault="00107115" w:rsidP="000A138C"/>
        </w:tc>
      </w:tr>
      <w:tr w:rsidR="00107115" w:rsidRPr="002429B0" w14:paraId="6EF1B39E" w14:textId="77777777" w:rsidTr="00E77373">
        <w:trPr>
          <w:trHeight w:val="357"/>
        </w:trPr>
        <w:tc>
          <w:tcPr>
            <w:tcW w:w="709" w:type="dxa"/>
            <w:vMerge/>
            <w:tcBorders>
              <w:left w:val="single" w:sz="8" w:space="0" w:color="999999"/>
              <w:right w:val="single" w:sz="8" w:space="0" w:color="999999"/>
            </w:tcBorders>
          </w:tcPr>
          <w:p w14:paraId="3D5EF64F" w14:textId="77777777" w:rsidR="00107115" w:rsidRPr="00C50C67" w:rsidRDefault="00107115" w:rsidP="000A138C"/>
        </w:tc>
        <w:tc>
          <w:tcPr>
            <w:tcW w:w="1243" w:type="dxa"/>
            <w:vMerge/>
            <w:tcBorders>
              <w:left w:val="single" w:sz="8" w:space="0" w:color="999999"/>
              <w:right w:val="single" w:sz="8" w:space="0" w:color="999999"/>
            </w:tcBorders>
          </w:tcPr>
          <w:p w14:paraId="7F1C0ED6" w14:textId="77777777" w:rsidR="00107115" w:rsidRPr="00C50C67" w:rsidRDefault="00107115" w:rsidP="000A138C">
            <w:pPr>
              <w:rPr>
                <w:rStyle w:val="SAPEmphasis"/>
              </w:rPr>
            </w:pPr>
          </w:p>
        </w:tc>
        <w:tc>
          <w:tcPr>
            <w:tcW w:w="2250" w:type="dxa"/>
            <w:vMerge w:val="restart"/>
            <w:tcBorders>
              <w:left w:val="single" w:sz="8" w:space="0" w:color="999999"/>
              <w:right w:val="single" w:sz="8" w:space="0" w:color="999999"/>
            </w:tcBorders>
          </w:tcPr>
          <w:p w14:paraId="72721549" w14:textId="77777777" w:rsidR="00107115" w:rsidRPr="00D92FD5" w:rsidRDefault="00107115" w:rsidP="000A138C">
            <w:r w:rsidRPr="00B54AD3">
              <w:t xml:space="preserve">In the </w:t>
            </w:r>
            <w:r w:rsidRPr="00B54AD3">
              <w:rPr>
                <w:rStyle w:val="SAPScreenElement"/>
              </w:rPr>
              <w:t xml:space="preserve">Job Information </w:t>
            </w:r>
            <w:r w:rsidRPr="00B54AD3">
              <w:t xml:space="preserve">block, select the </w:t>
            </w:r>
            <w:r w:rsidRPr="00B54AD3">
              <w:rPr>
                <w:rStyle w:val="SAPScreenElement"/>
              </w:rPr>
              <w:t>Show &lt;#&gt; more fields</w:t>
            </w:r>
            <w:r w:rsidRPr="00B54AD3">
              <w:t xml:space="preserve"> link </w:t>
            </w:r>
            <w:r w:rsidRPr="00D92FD5">
              <w:t>and make the following entries:</w:t>
            </w:r>
          </w:p>
          <w:p w14:paraId="1DA780F1" w14:textId="77777777" w:rsidR="00107115" w:rsidRPr="000503DC" w:rsidRDefault="00107115" w:rsidP="000A138C">
            <w:pPr>
              <w:pStyle w:val="SAPNoteHeading"/>
              <w:ind w:left="0"/>
            </w:pPr>
            <w:r w:rsidRPr="001B1341">
              <w:rPr>
                <w:noProof/>
              </w:rPr>
              <w:drawing>
                <wp:inline distT="0" distB="0" distL="0" distR="0" wp14:anchorId="5658B850" wp14:editId="24A3AED4">
                  <wp:extent cx="226060" cy="226060"/>
                  <wp:effectExtent l="0" t="0" r="0" b="0"/>
                  <wp:docPr id="2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735E4EA2" w14:textId="77777777" w:rsidR="00107115" w:rsidRDefault="00107115" w:rsidP="000A138C">
            <w:r>
              <w:t xml:space="preserve">Some fields are auto-populated based on the chosen position; leave them unchanged, if not otherwise </w:t>
            </w:r>
            <w:r w:rsidRPr="00FF27FE">
              <w:t>mentioned</w:t>
            </w:r>
            <w:r>
              <w:t>.</w:t>
            </w:r>
          </w:p>
          <w:p w14:paraId="4CA7EABE" w14:textId="77777777" w:rsidR="007E0300" w:rsidRPr="000503DC" w:rsidRDefault="007E0300" w:rsidP="007E0300">
            <w:pPr>
              <w:pStyle w:val="SAPNoteHeading"/>
              <w:ind w:left="0"/>
            </w:pPr>
            <w:r w:rsidRPr="001B1341">
              <w:rPr>
                <w:noProof/>
              </w:rPr>
              <w:drawing>
                <wp:inline distT="0" distB="0" distL="0" distR="0" wp14:anchorId="5BE3B234" wp14:editId="49384CDB">
                  <wp:extent cx="226060" cy="226060"/>
                  <wp:effectExtent l="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3E0A54EC" w14:textId="09FA31A4" w:rsidR="007E0300" w:rsidRPr="00C50C67" w:rsidRDefault="007E0300" w:rsidP="007E0300">
            <w:r>
              <w:t>In the following, only th</w:t>
            </w:r>
            <w:ins w:id="281" w:author="Author" w:date="2018-02-22T17:58:00Z">
              <w:r w:rsidR="004C473D">
                <w:t>os</w:t>
              </w:r>
            </w:ins>
            <w:r>
              <w:t xml:space="preserve">e fields </w:t>
            </w:r>
            <w:ins w:id="282" w:author="Author" w:date="2018-02-13T11:57:00Z">
              <w:r w:rsidR="00DB6186">
                <w:t>relevant for every country</w:t>
              </w:r>
              <w:del w:id="283" w:author="Author" w:date="2018-02-22T17:58:00Z">
                <w:r w:rsidR="00DB6186" w:rsidDel="004C473D">
                  <w:delText xml:space="preserve"> within this b</w:delText>
                </w:r>
                <w:r w:rsidR="00DB6186" w:rsidRPr="008303BE" w:rsidDel="004C473D">
                  <w:delText xml:space="preserve">est </w:delText>
                </w:r>
                <w:r w:rsidR="00DB6186" w:rsidDel="004C473D">
                  <w:delText>p</w:delText>
                </w:r>
                <w:r w:rsidR="00DB6186" w:rsidRPr="008303BE" w:rsidDel="004C473D">
                  <w:delText>ractices</w:delText>
                </w:r>
                <w:r w:rsidR="00DB6186" w:rsidDel="004C473D">
                  <w:delText xml:space="preserve"> </w:delText>
                </w:r>
              </w:del>
            </w:ins>
            <w:del w:id="284" w:author="Author" w:date="2018-02-22T17:58:00Z">
              <w:r w:rsidDel="004C473D">
                <w:delText>are mentioned</w:delText>
              </w:r>
            </w:del>
            <w:del w:id="285" w:author="Author" w:date="2018-02-13T11:57:00Z">
              <w:r w:rsidDel="00DB6186">
                <w:delText>, which are relevant for every country within this b</w:delText>
              </w:r>
              <w:r w:rsidRPr="008303BE" w:rsidDel="00DB6186">
                <w:delText xml:space="preserve">est </w:delText>
              </w:r>
              <w:r w:rsidDel="00DB6186">
                <w:delText>p</w:delText>
              </w:r>
              <w:r w:rsidRPr="008303BE" w:rsidDel="00DB6186">
                <w:delText xml:space="preserve">ractices </w:delText>
              </w:r>
            </w:del>
            <w:del w:id="286" w:author="Author" w:date="2018-02-12T18:11:00Z">
              <w:r w:rsidDel="00A40415">
                <w:delText>solution</w:delText>
              </w:r>
            </w:del>
            <w:r>
              <w:t xml:space="preserve">. </w:t>
            </w:r>
            <w:r>
              <w:lastRenderedPageBreak/>
              <w:t xml:space="preserve">Dependent on the country, where the company of the </w:t>
            </w:r>
            <w:r w:rsidR="00F4503C">
              <w:t xml:space="preserve">employee’s employments </w:t>
            </w:r>
            <w:r>
              <w:t>is located, you might need to fill additional fields.</w:t>
            </w:r>
          </w:p>
        </w:tc>
        <w:tc>
          <w:tcPr>
            <w:tcW w:w="2880" w:type="dxa"/>
            <w:tcBorders>
              <w:top w:val="single" w:sz="8" w:space="0" w:color="999999"/>
              <w:left w:val="single" w:sz="8" w:space="0" w:color="999999"/>
              <w:bottom w:val="single" w:sz="8" w:space="0" w:color="999999"/>
              <w:right w:val="single" w:sz="8" w:space="0" w:color="999999"/>
            </w:tcBorders>
          </w:tcPr>
          <w:p w14:paraId="2D68C47E" w14:textId="672B3D0B" w:rsidR="00107115" w:rsidRDefault="00E77373" w:rsidP="000A138C">
            <w:pPr>
              <w:rPr>
                <w:rStyle w:val="SAPScreenElement"/>
              </w:rPr>
            </w:pPr>
            <w:r w:rsidRPr="00C50C67">
              <w:rPr>
                <w:rStyle w:val="SAPScreenElement"/>
              </w:rPr>
              <w:lastRenderedPageBreak/>
              <w:t xml:space="preserve">Employee Class: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2746D8B0" w14:textId="769EC6ED" w:rsidR="00107115" w:rsidRDefault="00107115" w:rsidP="000A138C"/>
        </w:tc>
        <w:tc>
          <w:tcPr>
            <w:tcW w:w="2610" w:type="dxa"/>
            <w:vMerge/>
            <w:tcBorders>
              <w:left w:val="single" w:sz="8" w:space="0" w:color="999999"/>
              <w:right w:val="single" w:sz="8" w:space="0" w:color="999999"/>
            </w:tcBorders>
          </w:tcPr>
          <w:p w14:paraId="63F39347"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1266059B" w14:textId="77777777" w:rsidR="00107115" w:rsidRPr="00C50C67" w:rsidRDefault="00107115" w:rsidP="000A138C"/>
        </w:tc>
      </w:tr>
      <w:tr w:rsidR="00107115" w:rsidRPr="002429B0" w14:paraId="14189231" w14:textId="77777777" w:rsidTr="00E77373">
        <w:trPr>
          <w:trHeight w:val="357"/>
        </w:trPr>
        <w:tc>
          <w:tcPr>
            <w:tcW w:w="709" w:type="dxa"/>
            <w:vMerge/>
            <w:tcBorders>
              <w:left w:val="single" w:sz="8" w:space="0" w:color="999999"/>
              <w:right w:val="single" w:sz="8" w:space="0" w:color="999999"/>
            </w:tcBorders>
          </w:tcPr>
          <w:p w14:paraId="2482F55A" w14:textId="77777777" w:rsidR="00107115" w:rsidRPr="00C50C67" w:rsidRDefault="00107115" w:rsidP="000A138C"/>
        </w:tc>
        <w:tc>
          <w:tcPr>
            <w:tcW w:w="1243" w:type="dxa"/>
            <w:vMerge/>
            <w:tcBorders>
              <w:left w:val="single" w:sz="8" w:space="0" w:color="999999"/>
              <w:right w:val="single" w:sz="8" w:space="0" w:color="999999"/>
            </w:tcBorders>
          </w:tcPr>
          <w:p w14:paraId="4F0B3E82"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7D69DFA2"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61B544F5" w14:textId="77777777" w:rsidR="00107115" w:rsidRPr="00C50C67" w:rsidRDefault="00107115" w:rsidP="000A138C">
            <w:r w:rsidRPr="00C50C67">
              <w:rPr>
                <w:rStyle w:val="SAPScreenElement"/>
              </w:rPr>
              <w:t xml:space="preserve">Employment Type: </w:t>
            </w:r>
            <w:r w:rsidRPr="00C50C67">
              <w:t xml:space="preserve">defaulted based on value entered in field </w:t>
            </w:r>
            <w:r w:rsidRPr="00C50C67">
              <w:rPr>
                <w:rStyle w:val="SAPScreenElement"/>
              </w:rPr>
              <w:t>Position</w:t>
            </w:r>
            <w:r>
              <w:rPr>
                <w:rStyle w:val="SAPScreenElement"/>
              </w:rPr>
              <w:t xml:space="preserve"> </w:t>
            </w:r>
            <w:r w:rsidRPr="00B17319">
              <w:t>in case the</w:t>
            </w:r>
            <w:r>
              <w:t xml:space="preserve"> </w:t>
            </w:r>
            <w:r w:rsidRPr="00B17319">
              <w:rPr>
                <w:rStyle w:val="SAPScreenElement"/>
                <w:color w:val="auto"/>
              </w:rPr>
              <w:t>Employment Type</w:t>
            </w:r>
            <w:r w:rsidRPr="00B17319">
              <w:t xml:space="preserve"> field has been set up and maintained for the </w:t>
            </w:r>
            <w:r w:rsidRPr="00B17319">
              <w:rPr>
                <w:rStyle w:val="SAPScreenElement"/>
                <w:color w:val="auto"/>
              </w:rPr>
              <w:t>Position</w:t>
            </w:r>
            <w:r w:rsidRPr="00B17319">
              <w:t xml:space="preserve"> object. If this is not the case, you need to select a value from the value help.</w:t>
            </w:r>
          </w:p>
        </w:tc>
        <w:tc>
          <w:tcPr>
            <w:tcW w:w="3420" w:type="dxa"/>
            <w:tcBorders>
              <w:top w:val="single" w:sz="8" w:space="0" w:color="999999"/>
              <w:left w:val="single" w:sz="8" w:space="0" w:color="999999"/>
              <w:bottom w:val="single" w:sz="8" w:space="0" w:color="999999"/>
              <w:right w:val="single" w:sz="8" w:space="0" w:color="999999"/>
            </w:tcBorders>
          </w:tcPr>
          <w:p w14:paraId="022355A2" w14:textId="77777777" w:rsidR="00107115" w:rsidRPr="00C50C67" w:rsidRDefault="00107115" w:rsidP="000A138C">
            <w:pPr>
              <w:pStyle w:val="SAPNoteHeading"/>
              <w:ind w:left="0"/>
            </w:pPr>
            <w:r w:rsidRPr="00C50C67">
              <w:rPr>
                <w:noProof/>
              </w:rPr>
              <w:drawing>
                <wp:inline distT="0" distB="0" distL="0" distR="0" wp14:anchorId="3CF241F4" wp14:editId="34D90CA7">
                  <wp:extent cx="228600" cy="228600"/>
                  <wp:effectExtent l="0" t="0" r="0" b="0"/>
                  <wp:docPr id="2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Recommendation</w:t>
            </w:r>
          </w:p>
          <w:p w14:paraId="2F74983E" w14:textId="5AC4F039" w:rsidR="007E0300" w:rsidRPr="00C50C67" w:rsidRDefault="00107115">
            <w:r>
              <w:t xml:space="preserve">In case </w:t>
            </w:r>
            <w:r w:rsidRPr="0023554D">
              <w:rPr>
                <w:rStyle w:val="SAPEmphasis"/>
              </w:rPr>
              <w:t xml:space="preserve">Contingent Workforce Management </w:t>
            </w:r>
            <w:r>
              <w:t xml:space="preserve">has been </w:t>
            </w:r>
            <w:r w:rsidR="00FD3C6A">
              <w:t xml:space="preserve">implemented </w:t>
            </w:r>
            <w:r>
              <w:t xml:space="preserve">in the instance, avoid using </w:t>
            </w:r>
            <w:r w:rsidR="007E0300">
              <w:t xml:space="preserve">the </w:t>
            </w:r>
            <w:r>
              <w:t>employee class</w:t>
            </w:r>
            <w:r w:rsidRPr="00F42C3E">
              <w:t xml:space="preserve"> </w:t>
            </w:r>
            <w:r>
              <w:t>and employment type</w:t>
            </w:r>
            <w:r w:rsidR="007E0300">
              <w:t xml:space="preserve"> as </w:t>
            </w:r>
            <w:r w:rsidR="007E0300" w:rsidRPr="00C41CC2">
              <w:t xml:space="preserve">defined </w:t>
            </w:r>
            <w:r w:rsidR="007E0300">
              <w:t>in</w:t>
            </w:r>
            <w:r w:rsidR="007E0300" w:rsidRPr="00C41CC2">
              <w:t xml:space="preserve"> the selected country</w:t>
            </w:r>
            <w:r w:rsidR="007E0300">
              <w:t xml:space="preserve"> for contingent workers</w:t>
            </w:r>
            <w:r w:rsidR="007E0300" w:rsidRPr="00C41CC2">
              <w:t>.</w:t>
            </w:r>
          </w:p>
        </w:tc>
        <w:tc>
          <w:tcPr>
            <w:tcW w:w="2610" w:type="dxa"/>
            <w:vMerge/>
            <w:tcBorders>
              <w:left w:val="single" w:sz="8" w:space="0" w:color="999999"/>
              <w:right w:val="single" w:sz="8" w:space="0" w:color="999999"/>
            </w:tcBorders>
          </w:tcPr>
          <w:p w14:paraId="270155FF"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794CD872" w14:textId="77777777" w:rsidR="00107115" w:rsidRPr="00C50C67" w:rsidRDefault="00107115" w:rsidP="000A138C"/>
        </w:tc>
      </w:tr>
      <w:tr w:rsidR="00107115" w:rsidRPr="002429B0" w14:paraId="698CFBDE" w14:textId="77777777" w:rsidTr="00E77373">
        <w:trPr>
          <w:trHeight w:val="357"/>
        </w:trPr>
        <w:tc>
          <w:tcPr>
            <w:tcW w:w="709" w:type="dxa"/>
            <w:vMerge/>
            <w:tcBorders>
              <w:left w:val="single" w:sz="8" w:space="0" w:color="999999"/>
              <w:right w:val="single" w:sz="8" w:space="0" w:color="999999"/>
            </w:tcBorders>
          </w:tcPr>
          <w:p w14:paraId="17DB03D4" w14:textId="77777777" w:rsidR="00107115" w:rsidRPr="00C50C67" w:rsidRDefault="00107115" w:rsidP="000A138C"/>
        </w:tc>
        <w:tc>
          <w:tcPr>
            <w:tcW w:w="1243" w:type="dxa"/>
            <w:vMerge/>
            <w:tcBorders>
              <w:left w:val="single" w:sz="8" w:space="0" w:color="999999"/>
              <w:right w:val="single" w:sz="8" w:space="0" w:color="999999"/>
            </w:tcBorders>
          </w:tcPr>
          <w:p w14:paraId="482E9017"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3D5AA569"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59888BED" w14:textId="77777777" w:rsidR="00107115" w:rsidRPr="00C50C67" w:rsidRDefault="00107115" w:rsidP="000A138C">
            <w:pPr>
              <w:rPr>
                <w:rStyle w:val="SAPScreenElement"/>
              </w:rPr>
            </w:pPr>
            <w:r w:rsidRPr="00C50C67">
              <w:rPr>
                <w:rStyle w:val="SAPScreenElement"/>
              </w:rPr>
              <w:t xml:space="preserve">Pay Scale Type: </w:t>
            </w:r>
            <w:r w:rsidRPr="00C50C67">
              <w:t xml:space="preserve">select from drop-down; the selected value should fit to the value </w:t>
            </w:r>
            <w:r>
              <w:t>of</w:t>
            </w:r>
            <w:r w:rsidRPr="00C50C67">
              <w:t xml:space="preserve"> field</w:t>
            </w:r>
            <w:r w:rsidRPr="00C50C67">
              <w:rPr>
                <w:rStyle w:val="SAPScreenElement"/>
              </w:rPr>
              <w:t xml:space="preserve"> Employment Type</w:t>
            </w:r>
          </w:p>
        </w:tc>
        <w:tc>
          <w:tcPr>
            <w:tcW w:w="3420" w:type="dxa"/>
            <w:tcBorders>
              <w:top w:val="single" w:sz="8" w:space="0" w:color="999999"/>
              <w:left w:val="single" w:sz="8" w:space="0" w:color="999999"/>
              <w:bottom w:val="single" w:sz="8" w:space="0" w:color="999999"/>
              <w:right w:val="single" w:sz="8" w:space="0" w:color="999999"/>
            </w:tcBorders>
          </w:tcPr>
          <w:p w14:paraId="7DD9E183" w14:textId="0CEF866D" w:rsidR="00107115" w:rsidRPr="00C50C67" w:rsidRDefault="00107115" w:rsidP="000A138C">
            <w:pPr>
              <w:rPr>
                <w:noProof/>
                <w:lang w:eastAsia="zh-CN"/>
              </w:rPr>
            </w:pPr>
          </w:p>
        </w:tc>
        <w:tc>
          <w:tcPr>
            <w:tcW w:w="2610" w:type="dxa"/>
            <w:vMerge/>
            <w:tcBorders>
              <w:left w:val="single" w:sz="8" w:space="0" w:color="999999"/>
              <w:right w:val="single" w:sz="8" w:space="0" w:color="999999"/>
            </w:tcBorders>
          </w:tcPr>
          <w:p w14:paraId="2AAD6BE8"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5A116CEF" w14:textId="77777777" w:rsidR="00107115" w:rsidRPr="00C50C67" w:rsidRDefault="00107115" w:rsidP="000A138C"/>
        </w:tc>
      </w:tr>
      <w:tr w:rsidR="00107115" w:rsidRPr="002429B0" w14:paraId="4AF5406D" w14:textId="77777777" w:rsidTr="00E77373">
        <w:trPr>
          <w:trHeight w:val="357"/>
        </w:trPr>
        <w:tc>
          <w:tcPr>
            <w:tcW w:w="709" w:type="dxa"/>
            <w:vMerge/>
            <w:tcBorders>
              <w:left w:val="single" w:sz="8" w:space="0" w:color="999999"/>
              <w:right w:val="single" w:sz="8" w:space="0" w:color="999999"/>
            </w:tcBorders>
          </w:tcPr>
          <w:p w14:paraId="60A754D4" w14:textId="77777777" w:rsidR="00107115" w:rsidRPr="00C50C67" w:rsidRDefault="00107115" w:rsidP="000A138C"/>
        </w:tc>
        <w:tc>
          <w:tcPr>
            <w:tcW w:w="1243" w:type="dxa"/>
            <w:vMerge/>
            <w:tcBorders>
              <w:left w:val="single" w:sz="8" w:space="0" w:color="999999"/>
              <w:right w:val="single" w:sz="8" w:space="0" w:color="999999"/>
            </w:tcBorders>
          </w:tcPr>
          <w:p w14:paraId="0E6E3969" w14:textId="77777777" w:rsidR="00107115" w:rsidRPr="00C50C67" w:rsidRDefault="00107115" w:rsidP="000A138C">
            <w:pPr>
              <w:rPr>
                <w:rStyle w:val="SAPEmphasis"/>
              </w:rPr>
            </w:pPr>
          </w:p>
        </w:tc>
        <w:tc>
          <w:tcPr>
            <w:tcW w:w="2250" w:type="dxa"/>
            <w:vMerge/>
            <w:tcBorders>
              <w:left w:val="single" w:sz="8" w:space="0" w:color="999999"/>
              <w:right w:val="single" w:sz="8" w:space="0" w:color="999999"/>
            </w:tcBorders>
          </w:tcPr>
          <w:p w14:paraId="359D364E"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6B391AE9" w14:textId="3A111C22" w:rsidR="00107115" w:rsidRPr="00C50C67" w:rsidRDefault="00107115" w:rsidP="000A138C">
            <w:pPr>
              <w:rPr>
                <w:rStyle w:val="SAPScreenElement"/>
              </w:rPr>
            </w:pPr>
            <w:r w:rsidRPr="00C50C67">
              <w:rPr>
                <w:rStyle w:val="SAPScreenElement"/>
              </w:rPr>
              <w:t xml:space="preserve">Pay Scale Area: </w:t>
            </w:r>
            <w:r w:rsidRPr="00C50C67">
              <w:t>select</w:t>
            </w:r>
            <w:r w:rsidR="007E0300">
              <w:t xml:space="preserve"> </w:t>
            </w:r>
            <w:r w:rsidRPr="00C50C67">
              <w:t>from drop-down</w:t>
            </w:r>
            <w:r w:rsidRPr="0058789A">
              <w:rPr>
                <w:rStyle w:val="SAPUserEntry"/>
              </w:rPr>
              <w:t xml:space="preserve"> </w:t>
            </w:r>
          </w:p>
        </w:tc>
        <w:tc>
          <w:tcPr>
            <w:tcW w:w="3420" w:type="dxa"/>
            <w:tcBorders>
              <w:top w:val="single" w:sz="8" w:space="0" w:color="999999"/>
              <w:left w:val="single" w:sz="8" w:space="0" w:color="999999"/>
              <w:bottom w:val="single" w:sz="8" w:space="0" w:color="999999"/>
              <w:right w:val="single" w:sz="8" w:space="0" w:color="999999"/>
            </w:tcBorders>
          </w:tcPr>
          <w:p w14:paraId="54421AA2" w14:textId="7B1E096D" w:rsidR="00107115" w:rsidRPr="00C50C67" w:rsidRDefault="00107115" w:rsidP="000A138C">
            <w:pPr>
              <w:rPr>
                <w:noProof/>
                <w:lang w:eastAsia="zh-CN"/>
              </w:rPr>
            </w:pPr>
          </w:p>
        </w:tc>
        <w:tc>
          <w:tcPr>
            <w:tcW w:w="2610" w:type="dxa"/>
            <w:vMerge/>
            <w:tcBorders>
              <w:left w:val="single" w:sz="8" w:space="0" w:color="999999"/>
              <w:right w:val="single" w:sz="8" w:space="0" w:color="999999"/>
            </w:tcBorders>
          </w:tcPr>
          <w:p w14:paraId="07049877"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5659B803" w14:textId="77777777" w:rsidR="00107115" w:rsidRPr="00C50C67" w:rsidRDefault="00107115" w:rsidP="000A138C"/>
        </w:tc>
      </w:tr>
      <w:tr w:rsidR="007E0300" w:rsidRPr="002429B0" w14:paraId="04FDF140" w14:textId="77777777" w:rsidTr="00E77373">
        <w:trPr>
          <w:trHeight w:val="357"/>
        </w:trPr>
        <w:tc>
          <w:tcPr>
            <w:tcW w:w="709" w:type="dxa"/>
            <w:vMerge/>
            <w:tcBorders>
              <w:left w:val="single" w:sz="8" w:space="0" w:color="999999"/>
              <w:right w:val="single" w:sz="8" w:space="0" w:color="999999"/>
            </w:tcBorders>
          </w:tcPr>
          <w:p w14:paraId="657072D0" w14:textId="77777777" w:rsidR="007E0300" w:rsidRPr="00C50C67" w:rsidRDefault="007E0300" w:rsidP="00AE30B4"/>
        </w:tc>
        <w:tc>
          <w:tcPr>
            <w:tcW w:w="1243" w:type="dxa"/>
            <w:vMerge/>
            <w:tcBorders>
              <w:left w:val="single" w:sz="8" w:space="0" w:color="999999"/>
              <w:right w:val="single" w:sz="8" w:space="0" w:color="999999"/>
            </w:tcBorders>
          </w:tcPr>
          <w:p w14:paraId="25F17B04" w14:textId="77777777" w:rsidR="007E0300" w:rsidRPr="00C50C67" w:rsidRDefault="007E0300" w:rsidP="00AE30B4">
            <w:pPr>
              <w:rPr>
                <w:rStyle w:val="SAPEmphasis"/>
              </w:rPr>
            </w:pPr>
          </w:p>
        </w:tc>
        <w:tc>
          <w:tcPr>
            <w:tcW w:w="2250" w:type="dxa"/>
            <w:vMerge/>
            <w:tcBorders>
              <w:left w:val="single" w:sz="8" w:space="0" w:color="999999"/>
              <w:right w:val="single" w:sz="8" w:space="0" w:color="999999"/>
            </w:tcBorders>
          </w:tcPr>
          <w:p w14:paraId="3C09200B" w14:textId="77777777" w:rsidR="007E0300" w:rsidRPr="00C50C67" w:rsidRDefault="007E0300" w:rsidP="00AE30B4"/>
        </w:tc>
        <w:tc>
          <w:tcPr>
            <w:tcW w:w="2880" w:type="dxa"/>
            <w:tcBorders>
              <w:top w:val="single" w:sz="8" w:space="0" w:color="999999"/>
              <w:left w:val="single" w:sz="8" w:space="0" w:color="999999"/>
              <w:bottom w:val="single" w:sz="8" w:space="0" w:color="999999"/>
              <w:right w:val="single" w:sz="8" w:space="0" w:color="999999"/>
            </w:tcBorders>
          </w:tcPr>
          <w:p w14:paraId="451F2CCC" w14:textId="0CE9A876" w:rsidR="007E0300" w:rsidRPr="00C50C67" w:rsidRDefault="007E0300" w:rsidP="00AE30B4">
            <w:pPr>
              <w:rPr>
                <w:rStyle w:val="SAPScreenElement"/>
              </w:rPr>
            </w:pPr>
            <w:r w:rsidRPr="004A42B2">
              <w:t xml:space="preserve">Enter other </w:t>
            </w:r>
            <w:r>
              <w:t>data as required in the country where the company of the employee’s concurrent employment is located.</w:t>
            </w:r>
          </w:p>
        </w:tc>
        <w:tc>
          <w:tcPr>
            <w:tcW w:w="3420" w:type="dxa"/>
            <w:tcBorders>
              <w:top w:val="single" w:sz="8" w:space="0" w:color="999999"/>
              <w:left w:val="single" w:sz="8" w:space="0" w:color="999999"/>
              <w:bottom w:val="single" w:sz="8" w:space="0" w:color="999999"/>
              <w:right w:val="single" w:sz="8" w:space="0" w:color="999999"/>
            </w:tcBorders>
          </w:tcPr>
          <w:p w14:paraId="5806700A" w14:textId="77777777" w:rsidR="007E0300" w:rsidRPr="00C50C67" w:rsidRDefault="007E0300" w:rsidP="00AE30B4">
            <w:pPr>
              <w:pStyle w:val="SAPNoteHeading"/>
              <w:ind w:left="0"/>
              <w:rPr>
                <w:noProof/>
              </w:rPr>
            </w:pPr>
          </w:p>
        </w:tc>
        <w:tc>
          <w:tcPr>
            <w:tcW w:w="2610" w:type="dxa"/>
            <w:vMerge/>
            <w:tcBorders>
              <w:left w:val="single" w:sz="8" w:space="0" w:color="999999"/>
              <w:bottom w:val="single" w:sz="8" w:space="0" w:color="999999"/>
              <w:right w:val="single" w:sz="8" w:space="0" w:color="999999"/>
            </w:tcBorders>
          </w:tcPr>
          <w:p w14:paraId="0A0518FC" w14:textId="77777777" w:rsidR="007E0300" w:rsidRPr="00C50C67" w:rsidRDefault="007E0300" w:rsidP="00AE30B4">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009C3DDD" w14:textId="77777777" w:rsidR="007E0300" w:rsidRPr="00C50C67" w:rsidRDefault="007E0300" w:rsidP="00AE30B4"/>
        </w:tc>
      </w:tr>
      <w:tr w:rsidR="00C83A4A" w:rsidRPr="002429B0" w14:paraId="32FA0F0F" w14:textId="77777777" w:rsidTr="00E77373">
        <w:trPr>
          <w:trHeight w:val="357"/>
        </w:trPr>
        <w:tc>
          <w:tcPr>
            <w:tcW w:w="709" w:type="dxa"/>
            <w:vMerge/>
            <w:tcBorders>
              <w:left w:val="single" w:sz="8" w:space="0" w:color="999999"/>
              <w:right w:val="single" w:sz="8" w:space="0" w:color="999999"/>
            </w:tcBorders>
          </w:tcPr>
          <w:p w14:paraId="62EFEA73" w14:textId="77777777" w:rsidR="00C83A4A" w:rsidRPr="00C50C67" w:rsidRDefault="00C83A4A" w:rsidP="00C83A4A"/>
        </w:tc>
        <w:tc>
          <w:tcPr>
            <w:tcW w:w="1243" w:type="dxa"/>
            <w:vMerge/>
            <w:tcBorders>
              <w:left w:val="single" w:sz="8" w:space="0" w:color="999999"/>
              <w:right w:val="single" w:sz="8" w:space="0" w:color="999999"/>
            </w:tcBorders>
          </w:tcPr>
          <w:p w14:paraId="29022E2C" w14:textId="77777777" w:rsidR="00C83A4A" w:rsidRPr="00C50C67" w:rsidRDefault="00C83A4A" w:rsidP="00C83A4A">
            <w:pPr>
              <w:rPr>
                <w:rStyle w:val="SAPEmphasis"/>
              </w:rPr>
            </w:pPr>
          </w:p>
        </w:tc>
        <w:tc>
          <w:tcPr>
            <w:tcW w:w="2250" w:type="dxa"/>
            <w:tcBorders>
              <w:top w:val="single" w:sz="8" w:space="0" w:color="999999"/>
              <w:left w:val="single" w:sz="8" w:space="0" w:color="999999"/>
              <w:right w:val="single" w:sz="8" w:space="0" w:color="999999"/>
            </w:tcBorders>
          </w:tcPr>
          <w:p w14:paraId="0C21C089" w14:textId="04C4F0AD" w:rsidR="00C83A4A" w:rsidRDefault="00C83A4A" w:rsidP="00C83A4A">
            <w:pPr>
              <w:rPr>
                <w:noProof/>
              </w:rPr>
            </w:pPr>
            <w:r>
              <w:t xml:space="preserve">In case the </w:t>
            </w:r>
            <w:r w:rsidRPr="004C67B0">
              <w:rPr>
                <w:rStyle w:val="SAPEmphasis"/>
              </w:rPr>
              <w:t>Time Off</w:t>
            </w:r>
            <w:r>
              <w:t xml:space="preserve"> content has </w:t>
            </w:r>
            <w:ins w:id="287" w:author="Author" w:date="2018-02-13T11:58:00Z">
              <w:r w:rsidR="00DB6186">
                <w:t xml:space="preserve">already </w:t>
              </w:r>
            </w:ins>
            <w:r>
              <w:t xml:space="preserve">been implemented in the instance, the </w:t>
            </w:r>
            <w:r w:rsidRPr="00B11C25">
              <w:rPr>
                <w:rStyle w:val="SAPScreenElement"/>
              </w:rPr>
              <w:t xml:space="preserve">Time Information </w:t>
            </w:r>
            <w:r w:rsidRPr="00B11C25">
              <w:t>block</w:t>
            </w:r>
            <w:r>
              <w:t xml:space="preserve"> </w:t>
            </w:r>
            <w:r w:rsidRPr="00B11C25">
              <w:rPr>
                <w:noProof/>
              </w:rPr>
              <w:t>will be available for maintenance</w:t>
            </w:r>
            <w:r>
              <w:rPr>
                <w:noProof/>
              </w:rPr>
              <w:t xml:space="preserve">, too, containing fields </w:t>
            </w:r>
            <w:r w:rsidRPr="00C50C67">
              <w:rPr>
                <w:rStyle w:val="SAPScreenElement"/>
              </w:rPr>
              <w:t>Time Profile</w:t>
            </w:r>
            <w:r>
              <w:rPr>
                <w:rStyle w:val="SAPScreenElement"/>
              </w:rPr>
              <w:t>,</w:t>
            </w:r>
            <w:r w:rsidRPr="00C50C67">
              <w:rPr>
                <w:rStyle w:val="SAPScreenElement"/>
              </w:rPr>
              <w:t xml:space="preserve"> Holiday Calendar Code</w:t>
            </w:r>
            <w:r>
              <w:rPr>
                <w:rStyle w:val="SAPScreenElement"/>
              </w:rPr>
              <w:t xml:space="preserve">, </w:t>
            </w:r>
            <w:ins w:id="288" w:author="Author" w:date="2018-02-09T14:12:00Z">
              <w:r w:rsidR="00876634">
                <w:rPr>
                  <w:noProof/>
                </w:rPr>
                <w:t>and</w:t>
              </w:r>
              <w:r w:rsidR="00876634" w:rsidRPr="00C50C67">
                <w:rPr>
                  <w:rStyle w:val="SAPScreenElement"/>
                </w:rPr>
                <w:t xml:space="preserve"> </w:t>
              </w:r>
            </w:ins>
            <w:r w:rsidRPr="00C50C67">
              <w:rPr>
                <w:rStyle w:val="SAPScreenElement"/>
              </w:rPr>
              <w:t>Work Schedule</w:t>
            </w:r>
            <w:del w:id="289" w:author="Author" w:date="2018-02-09T14:12:00Z">
              <w:r w:rsidDel="00876634">
                <w:rPr>
                  <w:rStyle w:val="SAPScreenElement"/>
                </w:rPr>
                <w:delText xml:space="preserve"> </w:delText>
              </w:r>
              <w:r w:rsidDel="00876634">
                <w:rPr>
                  <w:noProof/>
                </w:rPr>
                <w:delText>and</w:delText>
              </w:r>
              <w:r w:rsidRPr="002564F3" w:rsidDel="00876634">
                <w:rPr>
                  <w:rStyle w:val="SAPScreenElement"/>
                </w:rPr>
                <w:delText xml:space="preserve"> Time Recording Variant</w:delText>
              </w:r>
            </w:del>
            <w:r>
              <w:rPr>
                <w:rStyle w:val="SAPScreenElement"/>
              </w:rPr>
              <w:t>.</w:t>
            </w:r>
          </w:p>
          <w:p w14:paraId="53B21324" w14:textId="36AE1170" w:rsidR="00C83A4A" w:rsidRDefault="00C83A4A" w:rsidP="00C83A4A">
            <w:r>
              <w:rPr>
                <w:noProof/>
              </w:rPr>
              <w:t xml:space="preserve">In case also the </w:t>
            </w:r>
            <w:r w:rsidRPr="009F5286">
              <w:rPr>
                <w:rStyle w:val="SAPEmphasis"/>
              </w:rPr>
              <w:t>Payroll Time Sheet</w:t>
            </w:r>
            <w:r>
              <w:t xml:space="preserve"> content has </w:t>
            </w:r>
            <w:ins w:id="290" w:author="Author" w:date="2018-02-13T11:58:00Z">
              <w:r w:rsidR="00DB6186">
                <w:t xml:space="preserve">already </w:t>
              </w:r>
            </w:ins>
            <w:r>
              <w:t xml:space="preserve">been implemented in the instance, in addition to the above-mentioned fields, following fields are displayed for maintenance: </w:t>
            </w:r>
            <w:r w:rsidRPr="00C50C67">
              <w:rPr>
                <w:rStyle w:val="SAPScreenElement"/>
              </w:rPr>
              <w:t>Time Recording Profile</w:t>
            </w:r>
            <w:r>
              <w:t xml:space="preserve">, </w:t>
            </w:r>
            <w:ins w:id="291" w:author="Author" w:date="2018-02-09T14:12:00Z">
              <w:r w:rsidR="00876634" w:rsidRPr="002564F3">
                <w:rPr>
                  <w:rStyle w:val="SAPScreenElement"/>
                </w:rPr>
                <w:t>Time Recording Variant</w:t>
              </w:r>
              <w:r w:rsidR="00876634">
                <w:rPr>
                  <w:rStyle w:val="SAPScreenElement"/>
                </w:rPr>
                <w:t>,</w:t>
              </w:r>
              <w:r w:rsidR="00876634" w:rsidRPr="00C50C67">
                <w:rPr>
                  <w:rStyle w:val="SAPScreenElement"/>
                </w:rPr>
                <w:t xml:space="preserve"> </w:t>
              </w:r>
            </w:ins>
            <w:r w:rsidRPr="00C50C67">
              <w:rPr>
                <w:rStyle w:val="SAPScreenElement"/>
              </w:rPr>
              <w:t>Time Recording Admissibility</w:t>
            </w:r>
            <w:r>
              <w:t xml:space="preserve"> and </w:t>
            </w:r>
            <w:r w:rsidRPr="000E26A4">
              <w:rPr>
                <w:rStyle w:val="SAPScreenElement"/>
              </w:rPr>
              <w:t>Default Overtime Compensation Variant</w:t>
            </w:r>
            <w:r>
              <w:t>.</w:t>
            </w:r>
          </w:p>
        </w:tc>
        <w:tc>
          <w:tcPr>
            <w:tcW w:w="2880" w:type="dxa"/>
            <w:tcBorders>
              <w:top w:val="single" w:sz="8" w:space="0" w:color="999999"/>
              <w:left w:val="single" w:sz="8" w:space="0" w:color="999999"/>
              <w:bottom w:val="single" w:sz="8" w:space="0" w:color="999999"/>
              <w:right w:val="single" w:sz="8" w:space="0" w:color="999999"/>
            </w:tcBorders>
          </w:tcPr>
          <w:p w14:paraId="71953F04" w14:textId="6C87BD00" w:rsidR="00C83A4A" w:rsidRPr="00C50C67" w:rsidRDefault="00C83A4A">
            <w:pPr>
              <w:rPr>
                <w:rStyle w:val="SAPScreenElement"/>
              </w:rPr>
            </w:pPr>
            <w:r>
              <w:t>Enter data as appropriate.</w:t>
            </w:r>
          </w:p>
        </w:tc>
        <w:tc>
          <w:tcPr>
            <w:tcW w:w="3420" w:type="dxa"/>
            <w:tcBorders>
              <w:top w:val="single" w:sz="8" w:space="0" w:color="999999"/>
              <w:left w:val="single" w:sz="8" w:space="0" w:color="999999"/>
              <w:right w:val="single" w:sz="8" w:space="0" w:color="999999"/>
            </w:tcBorders>
          </w:tcPr>
          <w:p w14:paraId="05BAB041" w14:textId="7483E1A9" w:rsidR="00ED38E5" w:rsidRPr="008759A3" w:rsidRDefault="00DB6186" w:rsidP="00C83A4A">
            <w:pPr>
              <w:rPr>
                <w:ins w:id="292" w:author="Author" w:date="2018-02-13T12:01:00Z"/>
                <w:strike/>
                <w:lang w:eastAsia="de-DE"/>
                <w:rPrChange w:id="293" w:author="Author" w:date="2018-03-05T16:40:00Z">
                  <w:rPr>
                    <w:ins w:id="294" w:author="Author" w:date="2018-02-13T12:01:00Z"/>
                    <w:lang w:eastAsia="de-DE"/>
                  </w:rPr>
                </w:rPrChange>
              </w:rPr>
            </w:pPr>
            <w:commentRangeStart w:id="295"/>
            <w:commentRangeStart w:id="296"/>
            <w:commentRangeStart w:id="297"/>
            <w:ins w:id="298" w:author="Author" w:date="2018-02-13T12:01:00Z">
              <w:r w:rsidRPr="008759A3">
                <w:rPr>
                  <w:strike/>
                  <w:rPrChange w:id="299" w:author="Author" w:date="2018-03-05T16:40:00Z">
                    <w:rPr/>
                  </w:rPrChange>
                </w:rPr>
                <w:t xml:space="preserve">In case </w:t>
              </w:r>
              <w:del w:id="300" w:author="Author" w:date="2018-02-13T12:22:00Z">
                <w:r w:rsidRPr="008759A3" w:rsidDel="007D483F">
                  <w:rPr>
                    <w:strike/>
                    <w:rPrChange w:id="301" w:author="Author" w:date="2018-03-05T16:40:00Z">
                      <w:rPr/>
                    </w:rPrChange>
                  </w:rPr>
                  <w:delText xml:space="preserve">you have implemented </w:delText>
                </w:r>
              </w:del>
              <w:r w:rsidRPr="008759A3">
                <w:rPr>
                  <w:strike/>
                  <w:rPrChange w:id="302" w:author="Author" w:date="2018-03-05T16:40:00Z">
                    <w:rPr/>
                  </w:rPrChange>
                </w:rPr>
                <w:t xml:space="preserve">the </w:t>
              </w:r>
              <w:r w:rsidR="00ED38E5" w:rsidRPr="008759A3">
                <w:rPr>
                  <w:rStyle w:val="SAPEmphasis"/>
                  <w:strike/>
                  <w:rPrChange w:id="303" w:author="Author" w:date="2018-03-05T16:40:00Z">
                    <w:rPr>
                      <w:rStyle w:val="SAPEmphasis"/>
                    </w:rPr>
                  </w:rPrChange>
                </w:rPr>
                <w:t>Time Off</w:t>
              </w:r>
              <w:r w:rsidR="00ED38E5" w:rsidRPr="008759A3">
                <w:rPr>
                  <w:strike/>
                  <w:noProof/>
                  <w:rPrChange w:id="304" w:author="Author" w:date="2018-03-05T16:40:00Z">
                    <w:rPr>
                      <w:noProof/>
                    </w:rPr>
                  </w:rPrChange>
                </w:rPr>
                <w:t xml:space="preserve"> </w:t>
              </w:r>
              <w:r w:rsidRPr="008759A3">
                <w:rPr>
                  <w:strike/>
                  <w:rPrChange w:id="305" w:author="Author" w:date="2018-03-05T16:40:00Z">
                    <w:rPr/>
                  </w:rPrChange>
                </w:rPr>
                <w:t xml:space="preserve">content </w:t>
              </w:r>
            </w:ins>
            <w:ins w:id="306" w:author="Author" w:date="2018-02-13T12:22:00Z">
              <w:r w:rsidR="007D483F" w:rsidRPr="008759A3">
                <w:rPr>
                  <w:strike/>
                  <w:rPrChange w:id="307" w:author="Author" w:date="2018-03-05T16:40:00Z">
                    <w:rPr/>
                  </w:rPrChange>
                </w:rPr>
                <w:t xml:space="preserve">has been </w:t>
              </w:r>
            </w:ins>
            <w:ins w:id="308" w:author="Author" w:date="2018-02-13T15:52:00Z">
              <w:r w:rsidR="00EE1CE6" w:rsidRPr="008759A3">
                <w:rPr>
                  <w:strike/>
                  <w:rPrChange w:id="309" w:author="Author" w:date="2018-03-05T16:40:00Z">
                    <w:rPr/>
                  </w:rPrChange>
                </w:rPr>
                <w:t xml:space="preserve">deployed with </w:t>
              </w:r>
            </w:ins>
            <w:ins w:id="310" w:author="Author" w:date="2018-02-13T12:22:00Z">
              <w:del w:id="311" w:author="Author" w:date="2018-02-13T15:52:00Z">
                <w:r w:rsidR="007D483F" w:rsidRPr="008759A3" w:rsidDel="00EE1CE6">
                  <w:rPr>
                    <w:strike/>
                    <w:rPrChange w:id="312" w:author="Author" w:date="2018-03-05T16:40:00Z">
                      <w:rPr/>
                    </w:rPrChange>
                  </w:rPr>
                  <w:delText xml:space="preserve">implemented </w:delText>
                </w:r>
              </w:del>
            </w:ins>
            <w:ins w:id="313" w:author="Author" w:date="2018-02-13T12:01:00Z">
              <w:del w:id="314" w:author="Author" w:date="2018-02-13T15:52:00Z">
                <w:r w:rsidRPr="008759A3" w:rsidDel="00EE1CE6">
                  <w:rPr>
                    <w:strike/>
                    <w:rPrChange w:id="315" w:author="Author" w:date="2018-03-05T16:40:00Z">
                      <w:rPr/>
                    </w:rPrChange>
                  </w:rPr>
                  <w:delText xml:space="preserve">from </w:delText>
                </w:r>
              </w:del>
              <w:r w:rsidRPr="008759A3">
                <w:rPr>
                  <w:strike/>
                  <w:rPrChange w:id="316" w:author="Author" w:date="2018-03-05T16:40:00Z">
                    <w:rPr/>
                  </w:rPrChange>
                </w:rPr>
                <w:t xml:space="preserve">the SAP Best Practices, you can refer </w:t>
              </w:r>
              <w:r w:rsidR="00ED38E5" w:rsidRPr="008759A3">
                <w:rPr>
                  <w:strike/>
                  <w:rPrChange w:id="317" w:author="Author" w:date="2018-03-05T16:40:00Z">
                    <w:rPr/>
                  </w:rPrChange>
                </w:rPr>
                <w:t xml:space="preserve">to </w:t>
              </w:r>
            </w:ins>
            <w:ins w:id="318" w:author="Author" w:date="2018-02-22T12:28:00Z">
              <w:r w:rsidR="00D26938" w:rsidRPr="008759A3">
                <w:rPr>
                  <w:strike/>
                  <w:rPrChange w:id="319" w:author="Author" w:date="2018-03-05T16:40:00Z">
                    <w:rPr/>
                  </w:rPrChange>
                </w:rPr>
                <w:t xml:space="preserve">chapter </w:t>
              </w:r>
              <w:r w:rsidR="00D26938" w:rsidRPr="008759A3">
                <w:rPr>
                  <w:rStyle w:val="SAPScreenElement"/>
                  <w:strike/>
                  <w:color w:val="auto"/>
                  <w:rPrChange w:id="320" w:author="Author" w:date="2018-03-05T16:40:00Z">
                    <w:rPr>
                      <w:rStyle w:val="SAPScreenElement"/>
                      <w:color w:val="auto"/>
                    </w:rPr>
                  </w:rPrChange>
                </w:rPr>
                <w:t>Preliminary Steps</w:t>
              </w:r>
              <w:r w:rsidR="00D26938" w:rsidRPr="008759A3">
                <w:rPr>
                  <w:strike/>
                  <w:rPrChange w:id="321" w:author="Author" w:date="2018-03-05T16:40:00Z">
                    <w:rPr/>
                  </w:rPrChange>
                </w:rPr>
                <w:t xml:space="preserve"> of </w:t>
              </w:r>
            </w:ins>
            <w:ins w:id="322" w:author="Author" w:date="2018-02-13T12:01:00Z">
              <w:r w:rsidR="00ED38E5" w:rsidRPr="008759A3">
                <w:rPr>
                  <w:strike/>
                  <w:rPrChange w:id="323" w:author="Author" w:date="2018-03-05T16:40:00Z">
                    <w:rPr/>
                  </w:rPrChange>
                </w:rPr>
                <w:t xml:space="preserve">test script </w:t>
              </w:r>
              <w:r w:rsidR="00ED38E5" w:rsidRPr="008759A3">
                <w:rPr>
                  <w:rStyle w:val="SAPScreenElement"/>
                  <w:strike/>
                  <w:color w:val="auto"/>
                  <w:rPrChange w:id="324" w:author="Author" w:date="2018-03-05T16:40:00Z">
                    <w:rPr>
                      <w:rStyle w:val="SAPScreenElement"/>
                      <w:color w:val="auto"/>
                    </w:rPr>
                  </w:rPrChange>
                </w:rPr>
                <w:t>Request and Manage Time Off (FJ7)</w:t>
              </w:r>
              <w:del w:id="325" w:author="Author" w:date="2018-02-22T12:28:00Z">
                <w:r w:rsidR="00ED38E5" w:rsidRPr="008759A3" w:rsidDel="00D26938">
                  <w:rPr>
                    <w:strike/>
                    <w:rPrChange w:id="326" w:author="Author" w:date="2018-03-05T16:40:00Z">
                      <w:rPr/>
                    </w:rPrChange>
                  </w:rPr>
                  <w:delText>,</w:delText>
                </w:r>
              </w:del>
            </w:ins>
            <w:ins w:id="327" w:author="Author" w:date="2018-02-22T12:28:00Z">
              <w:r w:rsidR="00D26938" w:rsidRPr="008759A3">
                <w:rPr>
                  <w:strike/>
                  <w:rPrChange w:id="328" w:author="Author" w:date="2018-03-05T16:40:00Z">
                    <w:rPr/>
                  </w:rPrChange>
                </w:rPr>
                <w:t xml:space="preserve"> appropriate for your country</w:t>
              </w:r>
            </w:ins>
            <w:ins w:id="329" w:author="Author" w:date="2018-02-13T12:01:00Z">
              <w:del w:id="330" w:author="Author" w:date="2018-02-22T12:28:00Z">
                <w:r w:rsidR="00ED38E5" w:rsidRPr="008759A3" w:rsidDel="00D26938">
                  <w:rPr>
                    <w:strike/>
                    <w:rPrChange w:id="331" w:author="Author" w:date="2018-03-05T16:40:00Z">
                      <w:rPr/>
                    </w:rPrChange>
                  </w:rPr>
                  <w:delText xml:space="preserve"> chapter </w:delText>
                </w:r>
                <w:r w:rsidR="00ED38E5" w:rsidRPr="008759A3" w:rsidDel="00D26938">
                  <w:rPr>
                    <w:rStyle w:val="SAPScreenElement"/>
                    <w:strike/>
                    <w:color w:val="auto"/>
                    <w:rPrChange w:id="332" w:author="Author" w:date="2018-03-05T16:40:00Z">
                      <w:rPr>
                        <w:rStyle w:val="SAPScreenElement"/>
                        <w:color w:val="auto"/>
                      </w:rPr>
                    </w:rPrChange>
                  </w:rPr>
                  <w:delText>Preliminary Steps</w:delText>
                </w:r>
              </w:del>
              <w:r w:rsidR="00ED38E5" w:rsidRPr="008759A3">
                <w:rPr>
                  <w:rStyle w:val="SAPScreenElement"/>
                  <w:strike/>
                  <w:color w:val="auto"/>
                  <w:rPrChange w:id="333" w:author="Author" w:date="2018-03-05T16:40:00Z">
                    <w:rPr>
                      <w:rStyle w:val="SAPScreenElement"/>
                      <w:color w:val="auto"/>
                    </w:rPr>
                  </w:rPrChange>
                </w:rPr>
                <w:t>,</w:t>
              </w:r>
            </w:ins>
            <w:ins w:id="334" w:author="Author" w:date="2018-02-13T12:02:00Z">
              <w:r w:rsidR="00ED38E5" w:rsidRPr="008759A3">
                <w:rPr>
                  <w:rStyle w:val="SAPScreenElement"/>
                  <w:strike/>
                  <w:color w:val="auto"/>
                  <w:rPrChange w:id="335" w:author="Author" w:date="2018-03-05T16:40:00Z">
                    <w:rPr>
                      <w:rStyle w:val="SAPScreenElement"/>
                      <w:color w:val="auto"/>
                    </w:rPr>
                  </w:rPrChange>
                </w:rPr>
                <w:t xml:space="preserve"> </w:t>
              </w:r>
              <w:r w:rsidR="00ED38E5" w:rsidRPr="008759A3">
                <w:rPr>
                  <w:strike/>
                  <w:noProof/>
                  <w:rPrChange w:id="336" w:author="Author" w:date="2018-03-05T16:40:00Z">
                    <w:rPr>
                      <w:noProof/>
                    </w:rPr>
                  </w:rPrChange>
                </w:rPr>
                <w:t>f</w:t>
              </w:r>
            </w:ins>
            <w:ins w:id="337" w:author="Author" w:date="2018-02-13T12:01:00Z">
              <w:r w:rsidR="00ED38E5" w:rsidRPr="008759A3">
                <w:rPr>
                  <w:strike/>
                  <w:noProof/>
                  <w:rPrChange w:id="338" w:author="Author" w:date="2018-03-05T16:40:00Z">
                    <w:rPr>
                      <w:noProof/>
                    </w:rPr>
                  </w:rPrChange>
                </w:rPr>
                <w:t>or details in maintaining the</w:t>
              </w:r>
            </w:ins>
            <w:ins w:id="339" w:author="Author" w:date="2018-02-13T12:03:00Z">
              <w:r w:rsidR="00ED38E5" w:rsidRPr="008759A3">
                <w:rPr>
                  <w:strike/>
                  <w:noProof/>
                  <w:rPrChange w:id="340" w:author="Author" w:date="2018-03-05T16:40:00Z">
                    <w:rPr>
                      <w:noProof/>
                    </w:rPr>
                  </w:rPrChange>
                </w:rPr>
                <w:t xml:space="preserve"> time off relevant</w:t>
              </w:r>
            </w:ins>
            <w:ins w:id="341" w:author="Author" w:date="2018-02-13T12:01:00Z">
              <w:r w:rsidR="00ED38E5" w:rsidRPr="008759A3">
                <w:rPr>
                  <w:strike/>
                  <w:noProof/>
                  <w:rPrChange w:id="342" w:author="Author" w:date="2018-03-05T16:40:00Z">
                    <w:rPr>
                      <w:noProof/>
                    </w:rPr>
                  </w:rPrChange>
                </w:rPr>
                <w:t xml:space="preserve"> fields in the </w:t>
              </w:r>
              <w:r w:rsidR="00ED38E5" w:rsidRPr="008759A3">
                <w:rPr>
                  <w:rStyle w:val="SAPScreenElement"/>
                  <w:strike/>
                  <w:rPrChange w:id="343" w:author="Author" w:date="2018-03-05T16:40:00Z">
                    <w:rPr>
                      <w:rStyle w:val="SAPScreenElement"/>
                    </w:rPr>
                  </w:rPrChange>
                </w:rPr>
                <w:t xml:space="preserve">Time Information </w:t>
              </w:r>
              <w:r w:rsidR="00ED38E5" w:rsidRPr="008759A3">
                <w:rPr>
                  <w:strike/>
                  <w:rPrChange w:id="344" w:author="Author" w:date="2018-03-05T16:40:00Z">
                    <w:rPr/>
                  </w:rPrChange>
                </w:rPr>
                <w:t>block</w:t>
              </w:r>
            </w:ins>
            <w:ins w:id="345" w:author="Author" w:date="2018-02-13T12:03:00Z">
              <w:r w:rsidR="00ED38E5" w:rsidRPr="008759A3">
                <w:rPr>
                  <w:strike/>
                  <w:rPrChange w:id="346" w:author="Author" w:date="2018-03-05T16:40:00Z">
                    <w:rPr/>
                  </w:rPrChange>
                </w:rPr>
                <w:t>.</w:t>
              </w:r>
            </w:ins>
          </w:p>
          <w:p w14:paraId="31F96DA3" w14:textId="40028C4C" w:rsidR="00C83A4A" w:rsidRPr="008759A3" w:rsidDel="00ED38E5" w:rsidRDefault="00ED38E5" w:rsidP="00C83A4A">
            <w:pPr>
              <w:rPr>
                <w:del w:id="347" w:author="Author" w:date="2018-02-13T12:02:00Z"/>
                <w:strike/>
                <w:lang w:eastAsia="de-DE"/>
                <w:rPrChange w:id="348" w:author="Author" w:date="2018-03-05T16:40:00Z">
                  <w:rPr>
                    <w:del w:id="349" w:author="Author" w:date="2018-02-13T12:02:00Z"/>
                    <w:lang w:eastAsia="de-DE"/>
                  </w:rPr>
                </w:rPrChange>
              </w:rPr>
            </w:pPr>
            <w:ins w:id="350" w:author="Author" w:date="2018-02-13T12:02:00Z">
              <w:r w:rsidRPr="008759A3">
                <w:rPr>
                  <w:strike/>
                  <w:rPrChange w:id="351" w:author="Author" w:date="2018-03-05T16:40:00Z">
                    <w:rPr/>
                  </w:rPrChange>
                </w:rPr>
                <w:t xml:space="preserve">In case </w:t>
              </w:r>
              <w:del w:id="352" w:author="Author" w:date="2018-02-13T12:22:00Z">
                <w:r w:rsidRPr="008759A3" w:rsidDel="007D483F">
                  <w:rPr>
                    <w:strike/>
                    <w:rPrChange w:id="353" w:author="Author" w:date="2018-03-05T16:40:00Z">
                      <w:rPr/>
                    </w:rPrChange>
                  </w:rPr>
                  <w:delText xml:space="preserve">you have implemented </w:delText>
                </w:r>
              </w:del>
              <w:r w:rsidRPr="008759A3">
                <w:rPr>
                  <w:strike/>
                  <w:rPrChange w:id="354" w:author="Author" w:date="2018-03-05T16:40:00Z">
                    <w:rPr/>
                  </w:rPrChange>
                </w:rPr>
                <w:t xml:space="preserve">the </w:t>
              </w:r>
              <w:r w:rsidRPr="008759A3">
                <w:rPr>
                  <w:rStyle w:val="SAPEmphasis"/>
                  <w:strike/>
                  <w:rPrChange w:id="355" w:author="Author" w:date="2018-03-05T16:40:00Z">
                    <w:rPr>
                      <w:rStyle w:val="SAPEmphasis"/>
                    </w:rPr>
                  </w:rPrChange>
                </w:rPr>
                <w:t>Payroll Time Sheet</w:t>
              </w:r>
              <w:r w:rsidRPr="008759A3">
                <w:rPr>
                  <w:strike/>
                  <w:rPrChange w:id="356" w:author="Author" w:date="2018-03-05T16:40:00Z">
                    <w:rPr/>
                  </w:rPrChange>
                </w:rPr>
                <w:t xml:space="preserve"> content </w:t>
              </w:r>
            </w:ins>
            <w:ins w:id="357" w:author="Author" w:date="2018-02-13T12:22:00Z">
              <w:r w:rsidR="007D483F" w:rsidRPr="008759A3">
                <w:rPr>
                  <w:strike/>
                  <w:rPrChange w:id="358" w:author="Author" w:date="2018-03-05T16:40:00Z">
                    <w:rPr/>
                  </w:rPrChange>
                </w:rPr>
                <w:t xml:space="preserve">has been </w:t>
              </w:r>
            </w:ins>
            <w:ins w:id="359" w:author="Author" w:date="2018-02-13T15:52:00Z">
              <w:r w:rsidR="00EE1CE6" w:rsidRPr="008759A3">
                <w:rPr>
                  <w:strike/>
                  <w:rPrChange w:id="360" w:author="Author" w:date="2018-03-05T16:40:00Z">
                    <w:rPr/>
                  </w:rPrChange>
                </w:rPr>
                <w:t xml:space="preserve">deployed with </w:t>
              </w:r>
            </w:ins>
            <w:ins w:id="361" w:author="Author" w:date="2018-02-13T12:22:00Z">
              <w:del w:id="362" w:author="Author" w:date="2018-02-13T15:52:00Z">
                <w:r w:rsidR="007D483F" w:rsidRPr="008759A3" w:rsidDel="00EE1CE6">
                  <w:rPr>
                    <w:strike/>
                    <w:rPrChange w:id="363" w:author="Author" w:date="2018-03-05T16:40:00Z">
                      <w:rPr/>
                    </w:rPrChange>
                  </w:rPr>
                  <w:delText xml:space="preserve">implemented </w:delText>
                </w:r>
              </w:del>
            </w:ins>
            <w:ins w:id="364" w:author="Author" w:date="2018-02-13T12:02:00Z">
              <w:del w:id="365" w:author="Author" w:date="2018-02-13T15:52:00Z">
                <w:r w:rsidRPr="008759A3" w:rsidDel="00EE1CE6">
                  <w:rPr>
                    <w:strike/>
                    <w:rPrChange w:id="366" w:author="Author" w:date="2018-03-05T16:40:00Z">
                      <w:rPr/>
                    </w:rPrChange>
                  </w:rPr>
                  <w:delText xml:space="preserve">from </w:delText>
                </w:r>
              </w:del>
              <w:r w:rsidRPr="008759A3">
                <w:rPr>
                  <w:strike/>
                  <w:rPrChange w:id="367" w:author="Author" w:date="2018-03-05T16:40:00Z">
                    <w:rPr/>
                  </w:rPrChange>
                </w:rPr>
                <w:t xml:space="preserve">the SAP Best Practices, you can refer to test script </w:t>
              </w:r>
            </w:ins>
            <w:ins w:id="368" w:author="Author" w:date="2018-02-13T12:03:00Z">
              <w:r w:rsidRPr="008759A3">
                <w:rPr>
                  <w:rStyle w:val="SAPScreenElement"/>
                  <w:strike/>
                  <w:color w:val="auto"/>
                  <w:rPrChange w:id="369" w:author="Author" w:date="2018-03-05T16:40:00Z">
                    <w:rPr>
                      <w:rStyle w:val="SAPScreenElement"/>
                      <w:color w:val="auto"/>
                    </w:rPr>
                  </w:rPrChange>
                </w:rPr>
                <w:t>Record Working Time (15S)</w:t>
              </w:r>
            </w:ins>
            <w:ins w:id="370" w:author="Author" w:date="2018-02-13T12:02:00Z">
              <w:r w:rsidRPr="008759A3">
                <w:rPr>
                  <w:strike/>
                  <w:rPrChange w:id="371" w:author="Author" w:date="2018-03-05T16:40:00Z">
                    <w:rPr/>
                  </w:rPrChange>
                </w:rPr>
                <w:t xml:space="preserve">, chapter </w:t>
              </w:r>
              <w:r w:rsidRPr="008759A3">
                <w:rPr>
                  <w:rStyle w:val="SAPScreenElement"/>
                  <w:strike/>
                  <w:color w:val="auto"/>
                  <w:rPrChange w:id="372" w:author="Author" w:date="2018-03-05T16:40:00Z">
                    <w:rPr>
                      <w:rStyle w:val="SAPScreenElement"/>
                      <w:color w:val="auto"/>
                    </w:rPr>
                  </w:rPrChange>
                </w:rPr>
                <w:t xml:space="preserve">Preliminary Steps, </w:t>
              </w:r>
              <w:r w:rsidRPr="008759A3">
                <w:rPr>
                  <w:strike/>
                  <w:noProof/>
                  <w:rPrChange w:id="373" w:author="Author" w:date="2018-03-05T16:40:00Z">
                    <w:rPr>
                      <w:noProof/>
                    </w:rPr>
                  </w:rPrChange>
                </w:rPr>
                <w:t xml:space="preserve">for details in maintaining the </w:t>
              </w:r>
            </w:ins>
            <w:ins w:id="374" w:author="Author" w:date="2018-02-13T12:03:00Z">
              <w:r w:rsidRPr="008759A3">
                <w:rPr>
                  <w:strike/>
                  <w:noProof/>
                  <w:rPrChange w:id="375" w:author="Author" w:date="2018-03-05T16:40:00Z">
                    <w:rPr>
                      <w:noProof/>
                    </w:rPr>
                  </w:rPrChange>
                </w:rPr>
                <w:t xml:space="preserve">time sheet relevant </w:t>
              </w:r>
            </w:ins>
            <w:ins w:id="376" w:author="Author" w:date="2018-02-13T12:02:00Z">
              <w:r w:rsidRPr="008759A3">
                <w:rPr>
                  <w:strike/>
                  <w:noProof/>
                  <w:rPrChange w:id="377" w:author="Author" w:date="2018-03-05T16:40:00Z">
                    <w:rPr>
                      <w:noProof/>
                    </w:rPr>
                  </w:rPrChange>
                </w:rPr>
                <w:t xml:space="preserve">fields in the </w:t>
              </w:r>
              <w:r w:rsidRPr="008759A3">
                <w:rPr>
                  <w:rStyle w:val="SAPScreenElement"/>
                  <w:strike/>
                  <w:rPrChange w:id="378" w:author="Author" w:date="2018-03-05T16:40:00Z">
                    <w:rPr>
                      <w:rStyle w:val="SAPScreenElement"/>
                    </w:rPr>
                  </w:rPrChange>
                </w:rPr>
                <w:t xml:space="preserve">Time Information </w:t>
              </w:r>
              <w:r w:rsidRPr="008759A3">
                <w:rPr>
                  <w:strike/>
                  <w:rPrChange w:id="379" w:author="Author" w:date="2018-03-05T16:40:00Z">
                    <w:rPr/>
                  </w:rPrChange>
                </w:rPr>
                <w:t>block</w:t>
              </w:r>
            </w:ins>
            <w:ins w:id="380" w:author="Author" w:date="2018-02-13T12:03:00Z">
              <w:r w:rsidRPr="008759A3">
                <w:rPr>
                  <w:strike/>
                  <w:rPrChange w:id="381" w:author="Author" w:date="2018-03-05T16:40:00Z">
                    <w:rPr/>
                  </w:rPrChange>
                </w:rPr>
                <w:t>.</w:t>
              </w:r>
            </w:ins>
            <w:del w:id="382" w:author="Author" w:date="2018-02-13T12:02:00Z">
              <w:r w:rsidR="00C83A4A" w:rsidRPr="008759A3" w:rsidDel="00ED38E5">
                <w:rPr>
                  <w:strike/>
                  <w:noProof/>
                  <w:rPrChange w:id="383" w:author="Author" w:date="2018-03-05T16:40:00Z">
                    <w:rPr>
                      <w:noProof/>
                    </w:rPr>
                  </w:rPrChange>
                </w:rPr>
                <w:delText xml:space="preserve">For details in maintaining the </w:delText>
              </w:r>
              <w:r w:rsidR="00C83A4A" w:rsidRPr="008759A3" w:rsidDel="00ED38E5">
                <w:rPr>
                  <w:rStyle w:val="SAPEmphasis"/>
                  <w:strike/>
                  <w:rPrChange w:id="384" w:author="Author" w:date="2018-03-05T16:40:00Z">
                    <w:rPr>
                      <w:rStyle w:val="SAPEmphasis"/>
                    </w:rPr>
                  </w:rPrChange>
                </w:rPr>
                <w:delText>Time Off</w:delText>
              </w:r>
              <w:r w:rsidR="00C83A4A" w:rsidRPr="008759A3" w:rsidDel="00ED38E5">
                <w:rPr>
                  <w:strike/>
                  <w:noProof/>
                  <w:rPrChange w:id="385" w:author="Author" w:date="2018-03-05T16:40:00Z">
                    <w:rPr>
                      <w:noProof/>
                    </w:rPr>
                  </w:rPrChange>
                </w:rPr>
                <w:delText xml:space="preserve"> relevant fields in the </w:delText>
              </w:r>
              <w:r w:rsidR="00C83A4A" w:rsidRPr="008759A3" w:rsidDel="00ED38E5">
                <w:rPr>
                  <w:rStyle w:val="SAPScreenElement"/>
                  <w:strike/>
                  <w:rPrChange w:id="386" w:author="Author" w:date="2018-03-05T16:40:00Z">
                    <w:rPr>
                      <w:rStyle w:val="SAPScreenElement"/>
                    </w:rPr>
                  </w:rPrChange>
                </w:rPr>
                <w:delText xml:space="preserve">Time Information </w:delText>
              </w:r>
              <w:r w:rsidR="00C83A4A" w:rsidRPr="008759A3" w:rsidDel="00ED38E5">
                <w:rPr>
                  <w:strike/>
                  <w:rPrChange w:id="387" w:author="Author" w:date="2018-03-05T16:40:00Z">
                    <w:rPr/>
                  </w:rPrChange>
                </w:rPr>
                <w:delText xml:space="preserve">block, refer to test script </w:delText>
              </w:r>
              <w:r w:rsidR="00C83A4A" w:rsidRPr="008759A3" w:rsidDel="00ED38E5">
                <w:rPr>
                  <w:rStyle w:val="SAPScreenElement"/>
                  <w:strike/>
                  <w:color w:val="auto"/>
                  <w:rPrChange w:id="388" w:author="Author" w:date="2018-03-05T16:40:00Z">
                    <w:rPr>
                      <w:rStyle w:val="SAPScreenElement"/>
                      <w:color w:val="auto"/>
                    </w:rPr>
                  </w:rPrChange>
                </w:rPr>
                <w:delText>Request and Manage Time Off (FJ7)</w:delText>
              </w:r>
              <w:r w:rsidR="00C83A4A" w:rsidRPr="008759A3" w:rsidDel="00ED38E5">
                <w:rPr>
                  <w:strike/>
                  <w:rPrChange w:id="389" w:author="Author" w:date="2018-03-05T16:40:00Z">
                    <w:rPr/>
                  </w:rPrChange>
                </w:rPr>
                <w:delText xml:space="preserve">, chapter </w:delText>
              </w:r>
              <w:r w:rsidR="00C83A4A" w:rsidRPr="008759A3" w:rsidDel="00ED38E5">
                <w:rPr>
                  <w:rStyle w:val="SAPScreenElement"/>
                  <w:strike/>
                  <w:color w:val="auto"/>
                  <w:rPrChange w:id="390" w:author="Author" w:date="2018-03-05T16:40:00Z">
                    <w:rPr>
                      <w:rStyle w:val="SAPScreenElement"/>
                      <w:color w:val="auto"/>
                    </w:rPr>
                  </w:rPrChange>
                </w:rPr>
                <w:delText>Preliminary Steps</w:delText>
              </w:r>
              <w:r w:rsidR="00C83A4A" w:rsidRPr="008759A3" w:rsidDel="00ED38E5">
                <w:rPr>
                  <w:strike/>
                  <w:rPrChange w:id="391" w:author="Author" w:date="2018-03-05T16:40:00Z">
                    <w:rPr/>
                  </w:rPrChange>
                </w:rPr>
                <w:delText>.</w:delText>
              </w:r>
            </w:del>
            <w:commentRangeEnd w:id="295"/>
            <w:r w:rsidR="008759A3" w:rsidRPr="008759A3">
              <w:rPr>
                <w:rStyle w:val="CommentReference"/>
                <w:strike/>
                <w:rPrChange w:id="392" w:author="Author" w:date="2018-03-05T16:40:00Z">
                  <w:rPr>
                    <w:rStyle w:val="CommentReference"/>
                  </w:rPr>
                </w:rPrChange>
              </w:rPr>
              <w:commentReference w:id="295"/>
            </w:r>
            <w:commentRangeEnd w:id="296"/>
            <w:r w:rsidR="001957E1">
              <w:rPr>
                <w:rStyle w:val="CommentReference"/>
              </w:rPr>
              <w:commentReference w:id="296"/>
            </w:r>
          </w:p>
          <w:p w14:paraId="059F6EB9" w14:textId="7AEA96B6" w:rsidR="00C83A4A" w:rsidRPr="009058EC" w:rsidRDefault="00C83A4A" w:rsidP="00F42C3E">
            <w:del w:id="393" w:author="Author" w:date="2018-02-13T12:03:00Z">
              <w:r w:rsidDel="00ED38E5">
                <w:rPr>
                  <w:noProof/>
                </w:rPr>
                <w:delText xml:space="preserve">For details in maintaining the </w:delText>
              </w:r>
              <w:r w:rsidRPr="004C67B0" w:rsidDel="00ED38E5">
                <w:rPr>
                  <w:rStyle w:val="SAPEmphasis"/>
                </w:rPr>
                <w:delText>Payroll Time Sheet</w:delText>
              </w:r>
              <w:r w:rsidDel="00ED38E5">
                <w:rPr>
                  <w:noProof/>
                </w:rPr>
                <w:delText xml:space="preserve"> relevant fields in the </w:delText>
              </w:r>
              <w:r w:rsidRPr="00B11C25" w:rsidDel="00ED38E5">
                <w:rPr>
                  <w:rStyle w:val="SAPScreenElement"/>
                </w:rPr>
                <w:delText xml:space="preserve">Time Information </w:delText>
              </w:r>
              <w:r w:rsidRPr="00B11C25" w:rsidDel="00ED38E5">
                <w:delText>block</w:delText>
              </w:r>
              <w:r w:rsidDel="00ED38E5">
                <w:delText xml:space="preserve">, refer to test script </w:delText>
              </w:r>
              <w:r w:rsidDel="00ED38E5">
                <w:rPr>
                  <w:rStyle w:val="SAPScreenElement"/>
                  <w:color w:val="auto"/>
                </w:rPr>
                <w:delText>Record Working Time</w:delText>
              </w:r>
              <w:r w:rsidRPr="00096338" w:rsidDel="00ED38E5">
                <w:rPr>
                  <w:rStyle w:val="SAPScreenElement"/>
                  <w:color w:val="auto"/>
                </w:rPr>
                <w:delText xml:space="preserve"> </w:delText>
              </w:r>
              <w:r w:rsidRPr="00C50C67" w:rsidDel="00ED38E5">
                <w:rPr>
                  <w:rStyle w:val="SAPScreenElement"/>
                  <w:color w:val="auto"/>
                </w:rPr>
                <w:delText>(</w:delText>
              </w:r>
              <w:r w:rsidDel="00ED38E5">
                <w:rPr>
                  <w:rStyle w:val="SAPScreenElement"/>
                  <w:color w:val="auto"/>
                </w:rPr>
                <w:delText>15S</w:delText>
              </w:r>
              <w:r w:rsidRPr="00C50C67" w:rsidDel="00ED38E5">
                <w:rPr>
                  <w:rStyle w:val="SAPScreenElement"/>
                  <w:color w:val="auto"/>
                </w:rPr>
                <w:delText>)</w:delText>
              </w:r>
              <w:r w:rsidRPr="00D249EA" w:rsidDel="00ED38E5">
                <w:delText>,</w:delText>
              </w:r>
              <w:r w:rsidDel="00ED38E5">
                <w:delText xml:space="preserve"> c</w:delText>
              </w:r>
              <w:r w:rsidRPr="00D249EA" w:rsidDel="00ED38E5">
                <w:delText xml:space="preserve">hapter </w:delText>
              </w:r>
              <w:r w:rsidDel="00ED38E5">
                <w:rPr>
                  <w:rStyle w:val="SAPScreenElement"/>
                  <w:color w:val="auto"/>
                </w:rPr>
                <w:delText>Preliminary Steps</w:delText>
              </w:r>
              <w:r w:rsidDel="00ED38E5">
                <w:delText>.</w:delText>
              </w:r>
            </w:del>
            <w:commentRangeEnd w:id="297"/>
            <w:r w:rsidR="00ED38E5">
              <w:rPr>
                <w:rStyle w:val="CommentReference"/>
              </w:rPr>
              <w:commentReference w:id="297"/>
            </w:r>
          </w:p>
        </w:tc>
        <w:tc>
          <w:tcPr>
            <w:tcW w:w="2610" w:type="dxa"/>
            <w:tcBorders>
              <w:top w:val="single" w:sz="8" w:space="0" w:color="999999"/>
              <w:left w:val="single" w:sz="8" w:space="0" w:color="999999"/>
              <w:right w:val="single" w:sz="8" w:space="0" w:color="999999"/>
            </w:tcBorders>
          </w:tcPr>
          <w:p w14:paraId="506762D5" w14:textId="77777777" w:rsidR="00C83A4A" w:rsidRDefault="00C83A4A" w:rsidP="00C83A4A">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294764FD" w14:textId="77777777" w:rsidR="00C83A4A" w:rsidRPr="00C50C67" w:rsidRDefault="00C83A4A" w:rsidP="00C83A4A"/>
        </w:tc>
      </w:tr>
      <w:tr w:rsidR="00C83A4A" w:rsidRPr="002429B0" w14:paraId="30A2E899" w14:textId="77777777" w:rsidTr="00E77373">
        <w:trPr>
          <w:trHeight w:val="357"/>
        </w:trPr>
        <w:tc>
          <w:tcPr>
            <w:tcW w:w="709" w:type="dxa"/>
            <w:vMerge/>
            <w:tcBorders>
              <w:left w:val="single" w:sz="8" w:space="0" w:color="999999"/>
              <w:right w:val="single" w:sz="8" w:space="0" w:color="999999"/>
            </w:tcBorders>
          </w:tcPr>
          <w:p w14:paraId="11525A63" w14:textId="77777777" w:rsidR="00C83A4A" w:rsidRPr="00C50C67" w:rsidRDefault="00C83A4A" w:rsidP="00C83A4A"/>
        </w:tc>
        <w:tc>
          <w:tcPr>
            <w:tcW w:w="1243" w:type="dxa"/>
            <w:vMerge/>
            <w:tcBorders>
              <w:left w:val="single" w:sz="8" w:space="0" w:color="999999"/>
              <w:right w:val="single" w:sz="8" w:space="0" w:color="999999"/>
            </w:tcBorders>
          </w:tcPr>
          <w:p w14:paraId="1F623C91" w14:textId="77777777" w:rsidR="00C83A4A" w:rsidRPr="00C50C67" w:rsidRDefault="00C83A4A" w:rsidP="00C83A4A">
            <w:pPr>
              <w:rPr>
                <w:rStyle w:val="SAPEmphasis"/>
              </w:rPr>
            </w:pPr>
          </w:p>
        </w:tc>
        <w:tc>
          <w:tcPr>
            <w:tcW w:w="2250" w:type="dxa"/>
            <w:tcBorders>
              <w:top w:val="single" w:sz="8" w:space="0" w:color="999999"/>
              <w:left w:val="single" w:sz="8" w:space="0" w:color="999999"/>
              <w:right w:val="single" w:sz="8" w:space="0" w:color="999999"/>
            </w:tcBorders>
          </w:tcPr>
          <w:p w14:paraId="16BA4DC9" w14:textId="0B30554F" w:rsidR="00C83A4A" w:rsidRPr="003D3176" w:rsidRDefault="00C83A4A" w:rsidP="00C83A4A">
            <w:pPr>
              <w:rPr>
                <w:highlight w:val="yellow"/>
              </w:rPr>
            </w:pPr>
            <w:r>
              <w:t>Enter data in other blocks if applicable.</w:t>
            </w:r>
          </w:p>
        </w:tc>
        <w:tc>
          <w:tcPr>
            <w:tcW w:w="2880" w:type="dxa"/>
            <w:tcBorders>
              <w:top w:val="single" w:sz="8" w:space="0" w:color="999999"/>
              <w:left w:val="single" w:sz="8" w:space="0" w:color="999999"/>
              <w:bottom w:val="single" w:sz="8" w:space="0" w:color="999999"/>
              <w:right w:val="single" w:sz="8" w:space="0" w:color="999999"/>
            </w:tcBorders>
          </w:tcPr>
          <w:p w14:paraId="0446D9F6" w14:textId="77777777" w:rsidR="00C83A4A" w:rsidRPr="00C50C67" w:rsidRDefault="00C83A4A" w:rsidP="00C83A4A">
            <w:pPr>
              <w:rPr>
                <w:rStyle w:val="SAPScreenElement"/>
              </w:rPr>
            </w:pPr>
          </w:p>
        </w:tc>
        <w:tc>
          <w:tcPr>
            <w:tcW w:w="3420" w:type="dxa"/>
            <w:tcBorders>
              <w:top w:val="single" w:sz="8" w:space="0" w:color="999999"/>
              <w:left w:val="single" w:sz="8" w:space="0" w:color="999999"/>
              <w:right w:val="single" w:sz="8" w:space="0" w:color="999999"/>
            </w:tcBorders>
          </w:tcPr>
          <w:p w14:paraId="59422FAD" w14:textId="4E6E60C2" w:rsidR="00C83A4A" w:rsidRPr="009058EC" w:rsidDel="002D1428" w:rsidRDefault="00C83A4A" w:rsidP="00C83A4A">
            <w:pPr>
              <w:pStyle w:val="SAPNoteHeading"/>
              <w:ind w:left="0"/>
              <w:rPr>
                <w:del w:id="394" w:author="Author" w:date="2018-02-13T12:15:00Z"/>
              </w:rPr>
            </w:pPr>
            <w:del w:id="395" w:author="Author" w:date="2018-02-13T12:15:00Z">
              <w:r w:rsidRPr="009058EC" w:rsidDel="002D1428">
                <w:rPr>
                  <w:noProof/>
                </w:rPr>
                <w:drawing>
                  <wp:inline distT="0" distB="0" distL="0" distR="0" wp14:anchorId="3F2525C3" wp14:editId="0F26784B">
                    <wp:extent cx="228600" cy="228600"/>
                    <wp:effectExtent l="0" t="0" r="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058EC" w:rsidDel="002D1428">
                <w:delText> Recommendation</w:delText>
              </w:r>
            </w:del>
          </w:p>
          <w:p w14:paraId="2D245FDA" w14:textId="139D1F8E" w:rsidR="00C83A4A" w:rsidRPr="00C50C67" w:rsidRDefault="00ED38E5" w:rsidP="00C83A4A">
            <w:ins w:id="396" w:author="Author" w:date="2018-02-13T12:04:00Z">
              <w:r>
                <w:t xml:space="preserve">In case </w:t>
              </w:r>
              <w:del w:id="397" w:author="Author" w:date="2018-02-13T12:21:00Z">
                <w:r w:rsidDel="007D483F">
                  <w:delText xml:space="preserve">you have implemented </w:delText>
                </w:r>
              </w:del>
              <w:r>
                <w:t xml:space="preserve">the </w:t>
              </w:r>
              <w:r>
                <w:rPr>
                  <w:rStyle w:val="SAPEmphasis"/>
                </w:rPr>
                <w:t>Core</w:t>
              </w:r>
              <w:r>
                <w:rPr>
                  <w:noProof/>
                </w:rPr>
                <w:t xml:space="preserve"> </w:t>
              </w:r>
              <w:r>
                <w:t>content</w:t>
              </w:r>
            </w:ins>
            <w:ins w:id="398" w:author="Author" w:date="2018-02-13T12:21:00Z">
              <w:r w:rsidR="007D483F">
                <w:t xml:space="preserve"> has been </w:t>
              </w:r>
            </w:ins>
            <w:ins w:id="399" w:author="Author" w:date="2018-02-13T15:51:00Z">
              <w:r w:rsidR="00EE1CE6">
                <w:t xml:space="preserve">deployed with </w:t>
              </w:r>
            </w:ins>
            <w:ins w:id="400" w:author="Author" w:date="2018-02-13T12:21:00Z">
              <w:del w:id="401" w:author="Author" w:date="2018-02-13T15:51:00Z">
                <w:r w:rsidR="007D483F" w:rsidDel="00EE1CE6">
                  <w:delText>implemented</w:delText>
                </w:r>
              </w:del>
            </w:ins>
            <w:ins w:id="402" w:author="Author" w:date="2018-02-13T12:04:00Z">
              <w:del w:id="403" w:author="Author" w:date="2018-02-13T15:51:00Z">
                <w:r w:rsidDel="00EE1CE6">
                  <w:delText xml:space="preserve"> from </w:delText>
                </w:r>
              </w:del>
              <w:r>
                <w:t xml:space="preserve">the SAP Best Practices, </w:t>
              </w:r>
            </w:ins>
            <w:del w:id="404" w:author="Author" w:date="2018-02-13T12:04:00Z">
              <w:r w:rsidR="00C83A4A" w:rsidDel="00ED38E5">
                <w:delText>Y</w:delText>
              </w:r>
            </w:del>
            <w:ins w:id="405" w:author="Author" w:date="2018-02-13T12:04:00Z">
              <w:r>
                <w:t>y</w:t>
              </w:r>
            </w:ins>
            <w:r w:rsidR="00C83A4A">
              <w:t xml:space="preserve">ou can refer to </w:t>
            </w:r>
            <w:r w:rsidR="00C83A4A" w:rsidRPr="00F66945">
              <w:t>process s</w:t>
            </w:r>
            <w:r w:rsidR="00C83A4A" w:rsidRPr="00F4503C">
              <w:t xml:space="preserve">tep </w:t>
            </w:r>
            <w:r w:rsidR="00C83A4A" w:rsidRPr="00F42C3E">
              <w:rPr>
                <w:rStyle w:val="SAPScreenElement"/>
                <w:color w:val="auto"/>
              </w:rPr>
              <w:t>Entering Hiring Data</w:t>
            </w:r>
            <w:r w:rsidR="00C83A4A" w:rsidRPr="00F4503C">
              <w:t xml:space="preserve"> of scope item </w:t>
            </w:r>
            <w:r w:rsidR="00C83A4A" w:rsidRPr="00F42C3E">
              <w:rPr>
                <w:rStyle w:val="SAPScreenElement"/>
                <w:color w:val="auto"/>
              </w:rPr>
              <w:t>Add New Employee / Rehire (FJ0)</w:t>
            </w:r>
            <w:del w:id="406" w:author="Author" w:date="2018-03-06T07:23:00Z">
              <w:r w:rsidR="00C83A4A" w:rsidRPr="00F4503C" w:rsidDel="00500E9A">
                <w:delText xml:space="preserve"> </w:delText>
              </w:r>
              <w:commentRangeStart w:id="407"/>
              <w:r w:rsidR="00C83A4A" w:rsidRPr="001957E1" w:rsidDel="00500E9A">
                <w:rPr>
                  <w:strike/>
                  <w:rPrChange w:id="408" w:author="Author" w:date="2018-03-06T06:54:00Z">
                    <w:rPr/>
                  </w:rPrChange>
                </w:rPr>
                <w:delText>relevant for the country, where the company of the employee’s employments is located</w:delText>
              </w:r>
              <w:commentRangeEnd w:id="407"/>
              <w:r w:rsidR="001957E1" w:rsidDel="00500E9A">
                <w:rPr>
                  <w:rStyle w:val="CommentReference"/>
                </w:rPr>
                <w:commentReference w:id="407"/>
              </w:r>
            </w:del>
            <w:r w:rsidR="00C83A4A" w:rsidRPr="00A61DA7">
              <w:t>.</w:t>
            </w:r>
            <w:r w:rsidR="00C83A4A" w:rsidRPr="000D65BA">
              <w:t xml:space="preserve"> </w:t>
            </w:r>
          </w:p>
        </w:tc>
        <w:tc>
          <w:tcPr>
            <w:tcW w:w="2610" w:type="dxa"/>
            <w:tcBorders>
              <w:top w:val="single" w:sz="8" w:space="0" w:color="999999"/>
              <w:left w:val="single" w:sz="8" w:space="0" w:color="999999"/>
              <w:right w:val="single" w:sz="8" w:space="0" w:color="999999"/>
            </w:tcBorders>
          </w:tcPr>
          <w:p w14:paraId="677DEB7C" w14:textId="2B803CAE" w:rsidR="00C83A4A" w:rsidRDefault="00C83A4A" w:rsidP="00C83A4A">
            <w:pPr>
              <w:rPr>
                <w:lang w:eastAsia="zh-SG"/>
              </w:rPr>
            </w:pPr>
            <w:r>
              <w:rPr>
                <w:lang w:eastAsia="zh-SG"/>
              </w:rPr>
              <w:t>Continue with test step # 9.</w:t>
            </w:r>
          </w:p>
        </w:tc>
        <w:tc>
          <w:tcPr>
            <w:tcW w:w="1174" w:type="dxa"/>
            <w:tcBorders>
              <w:top w:val="single" w:sz="8" w:space="0" w:color="999999"/>
              <w:left w:val="single" w:sz="8" w:space="0" w:color="999999"/>
              <w:bottom w:val="single" w:sz="8" w:space="0" w:color="999999"/>
              <w:right w:val="single" w:sz="8" w:space="0" w:color="999999"/>
            </w:tcBorders>
          </w:tcPr>
          <w:p w14:paraId="64BFE436" w14:textId="77777777" w:rsidR="00C83A4A" w:rsidRPr="00C50C67" w:rsidRDefault="00C83A4A" w:rsidP="00C83A4A"/>
        </w:tc>
      </w:tr>
    </w:tbl>
    <w:p w14:paraId="08FF2772" w14:textId="1B5C050F" w:rsidR="001919FC" w:rsidRDefault="001919FC"/>
    <w:p w14:paraId="3FEFC76E" w14:textId="39E67D59" w:rsidR="001919FC" w:rsidRPr="0069150E" w:rsidRDefault="001919FC" w:rsidP="001919FC">
      <w:pPr>
        <w:rPr>
          <w:b/>
          <w:sz w:val="20"/>
        </w:rPr>
      </w:pPr>
      <w:r w:rsidRPr="0069150E">
        <w:rPr>
          <w:b/>
          <w:sz w:val="20"/>
        </w:rPr>
        <w:lastRenderedPageBreak/>
        <w:t xml:space="preserve">Option 2: Position Management is </w:t>
      </w:r>
      <w:r w:rsidR="006D1B4D">
        <w:rPr>
          <w:b/>
          <w:sz w:val="20"/>
        </w:rPr>
        <w:t xml:space="preserve">not </w:t>
      </w:r>
      <w:r w:rsidR="00C83A4A">
        <w:rPr>
          <w:b/>
          <w:sz w:val="20"/>
        </w:rPr>
        <w:t>implemented</w:t>
      </w:r>
      <w:r w:rsidRPr="0069150E">
        <w:rPr>
          <w:b/>
          <w:sz w:val="20"/>
        </w:rPr>
        <w: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243"/>
        <w:gridCol w:w="2610"/>
        <w:gridCol w:w="3870"/>
        <w:gridCol w:w="3510"/>
        <w:gridCol w:w="1170"/>
        <w:gridCol w:w="1174"/>
      </w:tblGrid>
      <w:tr w:rsidR="001919FC" w:rsidRPr="00C50C67" w14:paraId="79860C73" w14:textId="77777777" w:rsidTr="00591EA2">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6CC2AF55" w14:textId="77777777" w:rsidR="001919FC" w:rsidRPr="00C50C67" w:rsidRDefault="001919FC" w:rsidP="003E7B7C">
            <w:pPr>
              <w:pStyle w:val="SAPTableHeader"/>
            </w:pPr>
            <w:r w:rsidRPr="00C50C67">
              <w:t>Test Step #</w:t>
            </w:r>
          </w:p>
        </w:tc>
        <w:tc>
          <w:tcPr>
            <w:tcW w:w="1243" w:type="dxa"/>
            <w:tcBorders>
              <w:top w:val="single" w:sz="8" w:space="0" w:color="999999"/>
              <w:left w:val="single" w:sz="8" w:space="0" w:color="999999"/>
              <w:bottom w:val="single" w:sz="8" w:space="0" w:color="999999"/>
              <w:right w:val="single" w:sz="8" w:space="0" w:color="999999"/>
            </w:tcBorders>
            <w:shd w:val="clear" w:color="auto" w:fill="999999"/>
            <w:hideMark/>
          </w:tcPr>
          <w:p w14:paraId="03CD510F" w14:textId="77777777" w:rsidR="001919FC" w:rsidRPr="00C50C67" w:rsidRDefault="001919FC" w:rsidP="003E7B7C">
            <w:pPr>
              <w:pStyle w:val="SAPTableHeader"/>
            </w:pPr>
            <w:r w:rsidRPr="00C50C67">
              <w:t>Test Step Name</w:t>
            </w:r>
          </w:p>
        </w:tc>
        <w:tc>
          <w:tcPr>
            <w:tcW w:w="2610" w:type="dxa"/>
            <w:tcBorders>
              <w:top w:val="single" w:sz="8" w:space="0" w:color="999999"/>
              <w:left w:val="single" w:sz="8" w:space="0" w:color="999999"/>
              <w:bottom w:val="single" w:sz="8" w:space="0" w:color="999999"/>
              <w:right w:val="single" w:sz="8" w:space="0" w:color="999999"/>
            </w:tcBorders>
            <w:shd w:val="clear" w:color="auto" w:fill="999999"/>
            <w:hideMark/>
          </w:tcPr>
          <w:p w14:paraId="76AB659E" w14:textId="77777777" w:rsidR="001919FC" w:rsidRPr="00C50C67" w:rsidRDefault="001919FC" w:rsidP="003E7B7C">
            <w:pPr>
              <w:pStyle w:val="SAPTableHeader"/>
            </w:pPr>
            <w:r w:rsidRPr="00C50C67">
              <w:t>Instruction</w:t>
            </w:r>
          </w:p>
        </w:tc>
        <w:tc>
          <w:tcPr>
            <w:tcW w:w="3870" w:type="dxa"/>
            <w:tcBorders>
              <w:top w:val="single" w:sz="8" w:space="0" w:color="999999"/>
              <w:left w:val="single" w:sz="8" w:space="0" w:color="999999"/>
              <w:bottom w:val="single" w:sz="8" w:space="0" w:color="999999"/>
              <w:right w:val="single" w:sz="8" w:space="0" w:color="999999"/>
            </w:tcBorders>
            <w:shd w:val="clear" w:color="auto" w:fill="999999"/>
            <w:hideMark/>
          </w:tcPr>
          <w:p w14:paraId="28664EF1" w14:textId="77777777" w:rsidR="001919FC" w:rsidRPr="00C50C67" w:rsidRDefault="001919FC" w:rsidP="003E7B7C">
            <w:pPr>
              <w:pStyle w:val="SAPTableHeader"/>
            </w:pPr>
            <w:r w:rsidRPr="00C50C67">
              <w:t>User Entries:</w:t>
            </w:r>
            <w:r w:rsidRPr="00C50C67">
              <w:br/>
              <w:t>Field Name: User Action and Value</w:t>
            </w:r>
          </w:p>
        </w:tc>
        <w:tc>
          <w:tcPr>
            <w:tcW w:w="3510" w:type="dxa"/>
            <w:tcBorders>
              <w:top w:val="single" w:sz="8" w:space="0" w:color="999999"/>
              <w:left w:val="single" w:sz="8" w:space="0" w:color="999999"/>
              <w:bottom w:val="single" w:sz="8" w:space="0" w:color="999999"/>
              <w:right w:val="single" w:sz="8" w:space="0" w:color="999999"/>
            </w:tcBorders>
            <w:shd w:val="clear" w:color="auto" w:fill="999999"/>
            <w:hideMark/>
          </w:tcPr>
          <w:p w14:paraId="77EF46CB" w14:textId="77777777" w:rsidR="001919FC" w:rsidRPr="00C50C67" w:rsidRDefault="001919FC" w:rsidP="003E7B7C">
            <w:pPr>
              <w:pStyle w:val="SAPTableHeader"/>
            </w:pPr>
            <w:r w:rsidRPr="00C50C67">
              <w:t>Additional Information</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317BD262" w14:textId="77777777" w:rsidR="001919FC" w:rsidRPr="00C50C67" w:rsidRDefault="001919FC" w:rsidP="003E7B7C">
            <w:pPr>
              <w:pStyle w:val="SAPTableHeader"/>
            </w:pPr>
            <w:r w:rsidRPr="00C50C67">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7642BE28" w14:textId="77777777" w:rsidR="001919FC" w:rsidRPr="00C50C67" w:rsidRDefault="001919FC" w:rsidP="003E7B7C">
            <w:pPr>
              <w:pStyle w:val="SAPTableHeader"/>
            </w:pPr>
            <w:r w:rsidRPr="00C50C67">
              <w:t>Pass / Fail / Comment</w:t>
            </w:r>
          </w:p>
        </w:tc>
      </w:tr>
      <w:tr w:rsidR="00300776" w:rsidRPr="007711C0" w14:paraId="3745CDB5" w14:textId="77777777" w:rsidTr="00591EA2">
        <w:trPr>
          <w:trHeight w:val="357"/>
        </w:trPr>
        <w:tc>
          <w:tcPr>
            <w:tcW w:w="709" w:type="dxa"/>
            <w:vMerge w:val="restart"/>
            <w:tcBorders>
              <w:top w:val="single" w:sz="8" w:space="0" w:color="999999"/>
              <w:left w:val="single" w:sz="8" w:space="0" w:color="999999"/>
              <w:right w:val="single" w:sz="8" w:space="0" w:color="999999"/>
            </w:tcBorders>
            <w:hideMark/>
          </w:tcPr>
          <w:p w14:paraId="269884CD" w14:textId="77777777" w:rsidR="00300776" w:rsidRPr="00C50C67" w:rsidRDefault="00300776" w:rsidP="003E7B7C">
            <w:r w:rsidRPr="00C50C67">
              <w:t>8</w:t>
            </w:r>
          </w:p>
        </w:tc>
        <w:tc>
          <w:tcPr>
            <w:tcW w:w="1243" w:type="dxa"/>
            <w:vMerge w:val="restart"/>
            <w:tcBorders>
              <w:top w:val="single" w:sz="8" w:space="0" w:color="999999"/>
              <w:left w:val="single" w:sz="8" w:space="0" w:color="999999"/>
              <w:right w:val="single" w:sz="8" w:space="0" w:color="999999"/>
            </w:tcBorders>
            <w:hideMark/>
          </w:tcPr>
          <w:p w14:paraId="442B6B0A" w14:textId="77777777" w:rsidR="00300776" w:rsidRPr="00C50C67" w:rsidRDefault="00300776" w:rsidP="003E7B7C">
            <w:r w:rsidRPr="00C50C67">
              <w:rPr>
                <w:rStyle w:val="SAPEmphasis"/>
              </w:rPr>
              <w:t xml:space="preserve">Enter Job Information </w:t>
            </w:r>
          </w:p>
        </w:tc>
        <w:tc>
          <w:tcPr>
            <w:tcW w:w="2610" w:type="dxa"/>
            <w:tcBorders>
              <w:top w:val="single" w:sz="8" w:space="0" w:color="999999"/>
              <w:left w:val="single" w:sz="8" w:space="0" w:color="999999"/>
              <w:bottom w:val="single" w:sz="8" w:space="0" w:color="999999"/>
              <w:right w:val="single" w:sz="8" w:space="0" w:color="999999"/>
            </w:tcBorders>
            <w:hideMark/>
          </w:tcPr>
          <w:p w14:paraId="50B62BCF" w14:textId="77777777" w:rsidR="00300776" w:rsidRPr="00C50C67" w:rsidRDefault="00300776" w:rsidP="003E7B7C">
            <w:r w:rsidRPr="00C50C67">
              <w:t xml:space="preserve">In the </w:t>
            </w:r>
            <w:r w:rsidRPr="00C50C67">
              <w:rPr>
                <w:rStyle w:val="SAPScreenElement"/>
              </w:rPr>
              <w:t xml:space="preserve">Job Information </w:t>
            </w:r>
            <w:r>
              <w:t>section</w:t>
            </w:r>
            <w:r w:rsidRPr="00C50C67">
              <w:t xml:space="preserve"> make the following entries:</w:t>
            </w:r>
          </w:p>
        </w:tc>
        <w:tc>
          <w:tcPr>
            <w:tcW w:w="3870" w:type="dxa"/>
            <w:tcBorders>
              <w:top w:val="single" w:sz="8" w:space="0" w:color="999999"/>
              <w:left w:val="single" w:sz="8" w:space="0" w:color="999999"/>
              <w:bottom w:val="single" w:sz="8" w:space="0" w:color="999999"/>
              <w:right w:val="single" w:sz="8" w:space="0" w:color="999999"/>
            </w:tcBorders>
          </w:tcPr>
          <w:p w14:paraId="77BB817B" w14:textId="77777777" w:rsidR="00300776" w:rsidRPr="00C50C67" w:rsidRDefault="00300776" w:rsidP="003E7B7C"/>
        </w:tc>
        <w:tc>
          <w:tcPr>
            <w:tcW w:w="3510" w:type="dxa"/>
            <w:tcBorders>
              <w:top w:val="single" w:sz="8" w:space="0" w:color="999999"/>
              <w:left w:val="single" w:sz="8" w:space="0" w:color="999999"/>
              <w:bottom w:val="single" w:sz="8" w:space="0" w:color="999999"/>
              <w:right w:val="single" w:sz="8" w:space="0" w:color="999999"/>
            </w:tcBorders>
          </w:tcPr>
          <w:p w14:paraId="6F63515A" w14:textId="77777777" w:rsidR="00300776" w:rsidRPr="00C50C67" w:rsidRDefault="00300776" w:rsidP="003E7B7C"/>
        </w:tc>
        <w:tc>
          <w:tcPr>
            <w:tcW w:w="1170" w:type="dxa"/>
            <w:vMerge w:val="restart"/>
            <w:tcBorders>
              <w:top w:val="single" w:sz="8" w:space="0" w:color="999999"/>
              <w:left w:val="single" w:sz="8" w:space="0" w:color="999999"/>
              <w:bottom w:val="single" w:sz="8" w:space="0" w:color="999999"/>
              <w:right w:val="single" w:sz="8" w:space="0" w:color="999999"/>
            </w:tcBorders>
          </w:tcPr>
          <w:p w14:paraId="5034EBB2" w14:textId="77777777" w:rsidR="00300776" w:rsidRPr="00C50C67" w:rsidRDefault="00300776" w:rsidP="003E7B7C"/>
        </w:tc>
        <w:tc>
          <w:tcPr>
            <w:tcW w:w="1174" w:type="dxa"/>
            <w:tcBorders>
              <w:top w:val="single" w:sz="8" w:space="0" w:color="999999"/>
              <w:left w:val="single" w:sz="8" w:space="0" w:color="999999"/>
              <w:bottom w:val="single" w:sz="8" w:space="0" w:color="999999"/>
              <w:right w:val="single" w:sz="8" w:space="0" w:color="999999"/>
            </w:tcBorders>
          </w:tcPr>
          <w:p w14:paraId="1942EB33" w14:textId="77777777" w:rsidR="00300776" w:rsidRPr="00C50C67" w:rsidRDefault="00300776" w:rsidP="003E7B7C"/>
        </w:tc>
      </w:tr>
      <w:tr w:rsidR="00300776" w:rsidRPr="007711C0" w14:paraId="1798B0CC" w14:textId="77777777" w:rsidTr="00591EA2">
        <w:trPr>
          <w:trHeight w:val="357"/>
        </w:trPr>
        <w:tc>
          <w:tcPr>
            <w:tcW w:w="709" w:type="dxa"/>
            <w:vMerge/>
            <w:tcBorders>
              <w:left w:val="single" w:sz="8" w:space="0" w:color="999999"/>
              <w:right w:val="single" w:sz="8" w:space="0" w:color="999999"/>
            </w:tcBorders>
            <w:vAlign w:val="center"/>
            <w:hideMark/>
          </w:tcPr>
          <w:p w14:paraId="0BF16BDA"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47C34E88" w14:textId="77777777" w:rsidR="00300776" w:rsidRPr="00C50C67" w:rsidRDefault="00300776" w:rsidP="003E7B7C">
            <w:pPr>
              <w:spacing w:before="0" w:after="0" w:line="240" w:lineRule="auto"/>
            </w:pPr>
          </w:p>
        </w:tc>
        <w:tc>
          <w:tcPr>
            <w:tcW w:w="2610" w:type="dxa"/>
            <w:vMerge w:val="restart"/>
            <w:tcBorders>
              <w:top w:val="single" w:sz="8" w:space="0" w:color="999999"/>
              <w:left w:val="single" w:sz="8" w:space="0" w:color="999999"/>
              <w:bottom w:val="single" w:sz="8" w:space="0" w:color="999999"/>
              <w:right w:val="single" w:sz="8" w:space="0" w:color="999999"/>
            </w:tcBorders>
            <w:hideMark/>
          </w:tcPr>
          <w:p w14:paraId="2AA8840F" w14:textId="77777777" w:rsidR="00300776" w:rsidRPr="00C50C67" w:rsidRDefault="00300776" w:rsidP="003E7B7C">
            <w:r w:rsidRPr="00C50C67">
              <w:t xml:space="preserve">in the </w:t>
            </w:r>
            <w:r w:rsidRPr="00C50C67">
              <w:rPr>
                <w:rStyle w:val="SAPScreenElement"/>
              </w:rPr>
              <w:t xml:space="preserve">Organizational Information </w:t>
            </w:r>
            <w:r>
              <w:t>block</w:t>
            </w:r>
            <w:r w:rsidRPr="00C50C67">
              <w:t>:</w:t>
            </w:r>
          </w:p>
        </w:tc>
        <w:tc>
          <w:tcPr>
            <w:tcW w:w="3870" w:type="dxa"/>
            <w:tcBorders>
              <w:top w:val="single" w:sz="8" w:space="0" w:color="999999"/>
              <w:left w:val="single" w:sz="8" w:space="0" w:color="999999"/>
              <w:bottom w:val="single" w:sz="8" w:space="0" w:color="999999"/>
              <w:right w:val="single" w:sz="8" w:space="0" w:color="999999"/>
            </w:tcBorders>
            <w:hideMark/>
          </w:tcPr>
          <w:p w14:paraId="1DDF0653" w14:textId="77777777" w:rsidR="00300776" w:rsidRPr="00C50C67" w:rsidRDefault="00300776" w:rsidP="003E7B7C">
            <w:r w:rsidRPr="00C50C67">
              <w:rPr>
                <w:rStyle w:val="SAPScreenElement"/>
              </w:rPr>
              <w:t xml:space="preserve">Company: </w:t>
            </w:r>
            <w:r w:rsidRPr="00C50C67">
              <w:t xml:space="preserve">value selected </w:t>
            </w:r>
            <w:r>
              <w:t>for field</w:t>
            </w:r>
            <w:r w:rsidRPr="00C50C67">
              <w:t xml:space="preserve"> </w:t>
            </w:r>
            <w:r w:rsidRPr="00870962">
              <w:rPr>
                <w:rStyle w:val="SAPScreenElement"/>
              </w:rPr>
              <w:t>New Concurrent Employment</w:t>
            </w:r>
            <w:r w:rsidRPr="00C50C67">
              <w:t xml:space="preserve"> is defaulted; leave as is</w:t>
            </w:r>
          </w:p>
        </w:tc>
        <w:tc>
          <w:tcPr>
            <w:tcW w:w="3510" w:type="dxa"/>
            <w:tcBorders>
              <w:top w:val="single" w:sz="8" w:space="0" w:color="999999"/>
              <w:left w:val="single" w:sz="8" w:space="0" w:color="999999"/>
              <w:bottom w:val="single" w:sz="8" w:space="0" w:color="999999"/>
              <w:right w:val="single" w:sz="8" w:space="0" w:color="999999"/>
            </w:tcBorders>
          </w:tcPr>
          <w:p w14:paraId="10024D96" w14:textId="77777777" w:rsidR="00300776" w:rsidRPr="00C50C67" w:rsidRDefault="00300776" w:rsidP="003E7B7C"/>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43672625"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72F2B30" w14:textId="77777777" w:rsidR="00300776" w:rsidRPr="00C50C67" w:rsidRDefault="00300776" w:rsidP="003E7B7C"/>
        </w:tc>
      </w:tr>
      <w:tr w:rsidR="00300776" w:rsidRPr="007711C0" w14:paraId="2E9BB2DC" w14:textId="77777777" w:rsidTr="00591EA2">
        <w:trPr>
          <w:trHeight w:val="357"/>
        </w:trPr>
        <w:tc>
          <w:tcPr>
            <w:tcW w:w="709" w:type="dxa"/>
            <w:vMerge/>
            <w:tcBorders>
              <w:left w:val="single" w:sz="8" w:space="0" w:color="999999"/>
              <w:right w:val="single" w:sz="8" w:space="0" w:color="999999"/>
            </w:tcBorders>
            <w:vAlign w:val="center"/>
            <w:hideMark/>
          </w:tcPr>
          <w:p w14:paraId="57C34C36"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7A4FA61B" w14:textId="77777777" w:rsidR="00300776" w:rsidRPr="00C50C67" w:rsidRDefault="00300776" w:rsidP="003E7B7C">
            <w:pPr>
              <w:spacing w:before="0" w:after="0" w:line="240" w:lineRule="auto"/>
            </w:pPr>
          </w:p>
        </w:tc>
        <w:tc>
          <w:tcPr>
            <w:tcW w:w="2610" w:type="dxa"/>
            <w:vMerge/>
            <w:tcBorders>
              <w:top w:val="single" w:sz="8" w:space="0" w:color="999999"/>
              <w:left w:val="single" w:sz="8" w:space="0" w:color="999999"/>
              <w:bottom w:val="single" w:sz="8" w:space="0" w:color="999999"/>
              <w:right w:val="single" w:sz="8" w:space="0" w:color="999999"/>
            </w:tcBorders>
            <w:vAlign w:val="center"/>
            <w:hideMark/>
          </w:tcPr>
          <w:p w14:paraId="5CA448A0"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258314D8" w14:textId="77777777" w:rsidR="00300776" w:rsidRPr="00C50C67" w:rsidRDefault="00300776" w:rsidP="003E7B7C">
            <w:r w:rsidRPr="00C50C67">
              <w:rPr>
                <w:rStyle w:val="SAPScreenElement"/>
              </w:rPr>
              <w:t xml:space="preserve">Business Unit: </w:t>
            </w:r>
            <w:r w:rsidRPr="00C50C67">
              <w:t>select from drop-down</w:t>
            </w:r>
          </w:p>
        </w:tc>
        <w:tc>
          <w:tcPr>
            <w:tcW w:w="3510" w:type="dxa"/>
            <w:tcBorders>
              <w:top w:val="single" w:sz="8" w:space="0" w:color="999999"/>
              <w:left w:val="single" w:sz="8" w:space="0" w:color="999999"/>
              <w:bottom w:val="single" w:sz="8" w:space="0" w:color="999999"/>
              <w:right w:val="single" w:sz="8" w:space="0" w:color="999999"/>
            </w:tcBorders>
          </w:tcPr>
          <w:p w14:paraId="30C35978" w14:textId="77777777" w:rsidR="00300776" w:rsidRPr="00C50C67" w:rsidRDefault="00300776" w:rsidP="003E7B7C"/>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514C1082"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E2222BE" w14:textId="77777777" w:rsidR="00300776" w:rsidRPr="00C50C67" w:rsidRDefault="00300776" w:rsidP="003E7B7C"/>
        </w:tc>
      </w:tr>
      <w:tr w:rsidR="00300776" w:rsidRPr="007711C0" w14:paraId="5BB97029" w14:textId="77777777" w:rsidTr="00591EA2">
        <w:trPr>
          <w:trHeight w:val="357"/>
        </w:trPr>
        <w:tc>
          <w:tcPr>
            <w:tcW w:w="709" w:type="dxa"/>
            <w:vMerge/>
            <w:tcBorders>
              <w:left w:val="single" w:sz="8" w:space="0" w:color="999999"/>
              <w:right w:val="single" w:sz="8" w:space="0" w:color="999999"/>
            </w:tcBorders>
            <w:vAlign w:val="center"/>
            <w:hideMark/>
          </w:tcPr>
          <w:p w14:paraId="262961B0"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1C956685" w14:textId="77777777" w:rsidR="00300776" w:rsidRPr="00C50C67" w:rsidRDefault="00300776" w:rsidP="003E7B7C">
            <w:pPr>
              <w:spacing w:before="0" w:after="0" w:line="240" w:lineRule="auto"/>
            </w:pPr>
          </w:p>
        </w:tc>
        <w:tc>
          <w:tcPr>
            <w:tcW w:w="2610" w:type="dxa"/>
            <w:vMerge/>
            <w:tcBorders>
              <w:top w:val="single" w:sz="8" w:space="0" w:color="999999"/>
              <w:left w:val="single" w:sz="8" w:space="0" w:color="999999"/>
              <w:bottom w:val="single" w:sz="8" w:space="0" w:color="999999"/>
              <w:right w:val="single" w:sz="8" w:space="0" w:color="999999"/>
            </w:tcBorders>
            <w:vAlign w:val="center"/>
            <w:hideMark/>
          </w:tcPr>
          <w:p w14:paraId="2A8ABE08"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27A8F7D9" w14:textId="77777777" w:rsidR="00300776" w:rsidRPr="00C50C67" w:rsidRDefault="00300776" w:rsidP="003E7B7C">
            <w:r w:rsidRPr="00C50C67">
              <w:rPr>
                <w:rStyle w:val="SAPScreenElement"/>
              </w:rPr>
              <w:t xml:space="preserve">Division: </w:t>
            </w:r>
            <w:r w:rsidRPr="00C50C67">
              <w:t>select from drop-down</w:t>
            </w:r>
          </w:p>
        </w:tc>
        <w:tc>
          <w:tcPr>
            <w:tcW w:w="3510" w:type="dxa"/>
            <w:tcBorders>
              <w:top w:val="single" w:sz="8" w:space="0" w:color="999999"/>
              <w:left w:val="single" w:sz="8" w:space="0" w:color="999999"/>
              <w:bottom w:val="single" w:sz="8" w:space="0" w:color="999999"/>
              <w:right w:val="single" w:sz="8" w:space="0" w:color="999999"/>
            </w:tcBorders>
            <w:hideMark/>
          </w:tcPr>
          <w:p w14:paraId="1839097D" w14:textId="77777777" w:rsidR="00300776" w:rsidRPr="00C50C67" w:rsidRDefault="00300776" w:rsidP="003E7B7C">
            <w:r w:rsidRPr="00C50C67">
              <w:t>Optional field, but meaningful for a complete master data record.</w:t>
            </w:r>
          </w:p>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5F2DC917"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7A885889" w14:textId="77777777" w:rsidR="00300776" w:rsidRPr="00C50C67" w:rsidRDefault="00300776" w:rsidP="003E7B7C"/>
        </w:tc>
      </w:tr>
      <w:tr w:rsidR="00300776" w:rsidRPr="007711C0" w14:paraId="4C858F32" w14:textId="77777777" w:rsidTr="00591EA2">
        <w:trPr>
          <w:trHeight w:val="357"/>
        </w:trPr>
        <w:tc>
          <w:tcPr>
            <w:tcW w:w="709" w:type="dxa"/>
            <w:vMerge/>
            <w:tcBorders>
              <w:left w:val="single" w:sz="8" w:space="0" w:color="999999"/>
              <w:right w:val="single" w:sz="8" w:space="0" w:color="999999"/>
            </w:tcBorders>
            <w:vAlign w:val="center"/>
            <w:hideMark/>
          </w:tcPr>
          <w:p w14:paraId="7410C06A"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41B29573" w14:textId="77777777" w:rsidR="00300776" w:rsidRPr="00C50C67" w:rsidRDefault="00300776" w:rsidP="003E7B7C">
            <w:pPr>
              <w:spacing w:before="0" w:after="0" w:line="240" w:lineRule="auto"/>
            </w:pPr>
          </w:p>
        </w:tc>
        <w:tc>
          <w:tcPr>
            <w:tcW w:w="2610" w:type="dxa"/>
            <w:vMerge/>
            <w:tcBorders>
              <w:top w:val="single" w:sz="8" w:space="0" w:color="999999"/>
              <w:left w:val="single" w:sz="8" w:space="0" w:color="999999"/>
              <w:bottom w:val="single" w:sz="8" w:space="0" w:color="999999"/>
              <w:right w:val="single" w:sz="8" w:space="0" w:color="999999"/>
            </w:tcBorders>
            <w:vAlign w:val="center"/>
            <w:hideMark/>
          </w:tcPr>
          <w:p w14:paraId="7B1C28D4"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025734DF" w14:textId="77777777" w:rsidR="00300776" w:rsidRPr="00C50C67" w:rsidRDefault="00300776" w:rsidP="003E7B7C">
            <w:r w:rsidRPr="00C50C67">
              <w:rPr>
                <w:rStyle w:val="SAPScreenElement"/>
              </w:rPr>
              <w:t xml:space="preserve">Department: </w:t>
            </w:r>
            <w:r w:rsidRPr="00C50C67">
              <w:t>select from drop-down</w:t>
            </w:r>
          </w:p>
        </w:tc>
        <w:tc>
          <w:tcPr>
            <w:tcW w:w="3510" w:type="dxa"/>
            <w:tcBorders>
              <w:top w:val="single" w:sz="8" w:space="0" w:color="999999"/>
              <w:left w:val="single" w:sz="8" w:space="0" w:color="999999"/>
              <w:bottom w:val="single" w:sz="8" w:space="0" w:color="999999"/>
              <w:right w:val="single" w:sz="8" w:space="0" w:color="999999"/>
            </w:tcBorders>
            <w:hideMark/>
          </w:tcPr>
          <w:p w14:paraId="6693F932" w14:textId="77777777" w:rsidR="00300776" w:rsidRPr="00C50C67" w:rsidRDefault="00300776" w:rsidP="003E7B7C">
            <w:r w:rsidRPr="00C50C67">
              <w:t>Optional field, but meaningful for a complete master data record.</w:t>
            </w:r>
          </w:p>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55CBD71F"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08089695" w14:textId="77777777" w:rsidR="00300776" w:rsidRPr="00C50C67" w:rsidRDefault="00300776" w:rsidP="003E7B7C"/>
        </w:tc>
      </w:tr>
      <w:tr w:rsidR="00300776" w:rsidRPr="007711C0" w14:paraId="242D0642" w14:textId="77777777" w:rsidTr="00591EA2">
        <w:trPr>
          <w:trHeight w:val="357"/>
        </w:trPr>
        <w:tc>
          <w:tcPr>
            <w:tcW w:w="709" w:type="dxa"/>
            <w:vMerge/>
            <w:tcBorders>
              <w:left w:val="single" w:sz="8" w:space="0" w:color="999999"/>
              <w:right w:val="single" w:sz="8" w:space="0" w:color="999999"/>
            </w:tcBorders>
            <w:vAlign w:val="center"/>
            <w:hideMark/>
          </w:tcPr>
          <w:p w14:paraId="3AD34C6D"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5727D494" w14:textId="77777777" w:rsidR="00300776" w:rsidRPr="00C50C67" w:rsidRDefault="00300776" w:rsidP="003E7B7C">
            <w:pPr>
              <w:spacing w:before="0" w:after="0" w:line="240" w:lineRule="auto"/>
            </w:pPr>
          </w:p>
        </w:tc>
        <w:tc>
          <w:tcPr>
            <w:tcW w:w="2610" w:type="dxa"/>
            <w:vMerge/>
            <w:tcBorders>
              <w:top w:val="single" w:sz="8" w:space="0" w:color="999999"/>
              <w:left w:val="single" w:sz="8" w:space="0" w:color="999999"/>
              <w:bottom w:val="single" w:sz="8" w:space="0" w:color="999999"/>
              <w:right w:val="single" w:sz="8" w:space="0" w:color="999999"/>
            </w:tcBorders>
            <w:vAlign w:val="center"/>
            <w:hideMark/>
          </w:tcPr>
          <w:p w14:paraId="2E130995"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2B636E79" w14:textId="77777777" w:rsidR="00300776" w:rsidRDefault="00300776" w:rsidP="003E7B7C">
            <w:r w:rsidRPr="00C50C67">
              <w:rPr>
                <w:rStyle w:val="SAPScreenElement"/>
              </w:rPr>
              <w:t xml:space="preserve">Location: </w:t>
            </w:r>
            <w:r w:rsidRPr="00C50C67">
              <w:t>select from drop-down</w:t>
            </w:r>
          </w:p>
          <w:p w14:paraId="2091ED87" w14:textId="77777777" w:rsidR="00300776" w:rsidRPr="00C50C67" w:rsidRDefault="00300776" w:rsidP="003E7B7C">
            <w:pPr>
              <w:pStyle w:val="SAPNoteHeading"/>
              <w:ind w:left="0"/>
            </w:pPr>
            <w:r w:rsidRPr="00C50C67">
              <w:rPr>
                <w:noProof/>
              </w:rPr>
              <w:drawing>
                <wp:inline distT="0" distB="0" distL="0" distR="0" wp14:anchorId="4B03B785" wp14:editId="68A44CE5">
                  <wp:extent cx="228600" cy="228600"/>
                  <wp:effectExtent l="0" t="0" r="0" b="0"/>
                  <wp:docPr id="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Caution</w:t>
            </w:r>
          </w:p>
          <w:p w14:paraId="19521828" w14:textId="20704E64" w:rsidR="00300776" w:rsidRPr="00C50C67" w:rsidRDefault="00F4503C" w:rsidP="003E7B7C">
            <w:pPr>
              <w:pStyle w:val="NoteParagraph"/>
              <w:ind w:left="0"/>
            </w:pPr>
            <w:r>
              <w:t>For some countries, y</w:t>
            </w:r>
            <w:r w:rsidR="00300776">
              <w:t xml:space="preserve">ou need to fill this field, because based on the geo zone defined for the location, the range penetration in the </w:t>
            </w:r>
            <w:r w:rsidR="00300776" w:rsidRPr="00070513">
              <w:rPr>
                <w:rStyle w:val="SAPScreenElement"/>
              </w:rPr>
              <w:t>Compensation Information</w:t>
            </w:r>
            <w:r w:rsidR="00300776">
              <w:t xml:space="preserve"> block</w:t>
            </w:r>
            <w:r w:rsidR="00300776" w:rsidRPr="00C50C67">
              <w:t xml:space="preserve"> </w:t>
            </w:r>
            <w:r w:rsidR="00300776">
              <w:t>will be determined.</w:t>
            </w:r>
          </w:p>
        </w:tc>
        <w:tc>
          <w:tcPr>
            <w:tcW w:w="3510" w:type="dxa"/>
            <w:tcBorders>
              <w:top w:val="single" w:sz="8" w:space="0" w:color="999999"/>
              <w:left w:val="single" w:sz="8" w:space="0" w:color="999999"/>
              <w:bottom w:val="single" w:sz="8" w:space="0" w:color="999999"/>
              <w:right w:val="single" w:sz="8" w:space="0" w:color="999999"/>
            </w:tcBorders>
          </w:tcPr>
          <w:p w14:paraId="1D147907" w14:textId="6E9F8BF0" w:rsidR="00300776" w:rsidRPr="00C50C67" w:rsidRDefault="00300776" w:rsidP="003E7B7C">
            <w:pPr>
              <w:pStyle w:val="NoteParagraph"/>
              <w:ind w:left="0"/>
            </w:pPr>
          </w:p>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3573D64A"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7F09912" w14:textId="77777777" w:rsidR="00300776" w:rsidRPr="00C50C67" w:rsidRDefault="00300776" w:rsidP="003E7B7C"/>
        </w:tc>
      </w:tr>
      <w:tr w:rsidR="00300776" w:rsidRPr="007711C0" w14:paraId="77F9C1E3" w14:textId="77777777" w:rsidTr="00591EA2">
        <w:trPr>
          <w:trHeight w:val="357"/>
        </w:trPr>
        <w:tc>
          <w:tcPr>
            <w:tcW w:w="709" w:type="dxa"/>
            <w:vMerge/>
            <w:tcBorders>
              <w:left w:val="single" w:sz="8" w:space="0" w:color="999999"/>
              <w:right w:val="single" w:sz="8" w:space="0" w:color="999999"/>
            </w:tcBorders>
            <w:vAlign w:val="center"/>
            <w:hideMark/>
          </w:tcPr>
          <w:p w14:paraId="6E55C6B9"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6BB5A29D" w14:textId="77777777" w:rsidR="00300776" w:rsidRPr="00C50C67" w:rsidRDefault="00300776" w:rsidP="003E7B7C">
            <w:pPr>
              <w:spacing w:before="0" w:after="0" w:line="240" w:lineRule="auto"/>
            </w:pPr>
          </w:p>
        </w:tc>
        <w:tc>
          <w:tcPr>
            <w:tcW w:w="2610" w:type="dxa"/>
            <w:vMerge/>
            <w:tcBorders>
              <w:top w:val="single" w:sz="8" w:space="0" w:color="999999"/>
              <w:left w:val="single" w:sz="8" w:space="0" w:color="999999"/>
              <w:bottom w:val="single" w:sz="8" w:space="0" w:color="999999"/>
              <w:right w:val="single" w:sz="8" w:space="0" w:color="999999"/>
            </w:tcBorders>
            <w:vAlign w:val="center"/>
            <w:hideMark/>
          </w:tcPr>
          <w:p w14:paraId="322C412B"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66CCEA42" w14:textId="77777777" w:rsidR="00300776" w:rsidRPr="00C50C67" w:rsidRDefault="00300776" w:rsidP="003E7B7C">
            <w:r w:rsidRPr="00C50C67">
              <w:rPr>
                <w:rStyle w:val="SAPScreenElement"/>
              </w:rPr>
              <w:t xml:space="preserve">Timezone: </w:t>
            </w:r>
            <w:r w:rsidRPr="00C50C67">
              <w:t xml:space="preserve">defaulted based on value entered in field </w:t>
            </w:r>
            <w:r w:rsidRPr="00C50C67">
              <w:rPr>
                <w:rStyle w:val="SAPScreenElement"/>
              </w:rPr>
              <w:t>Location</w:t>
            </w:r>
          </w:p>
        </w:tc>
        <w:tc>
          <w:tcPr>
            <w:tcW w:w="3510" w:type="dxa"/>
            <w:tcBorders>
              <w:top w:val="single" w:sz="8" w:space="0" w:color="999999"/>
              <w:left w:val="single" w:sz="8" w:space="0" w:color="999999"/>
              <w:bottom w:val="single" w:sz="8" w:space="0" w:color="999999"/>
              <w:right w:val="single" w:sz="8" w:space="0" w:color="999999"/>
            </w:tcBorders>
          </w:tcPr>
          <w:p w14:paraId="5E43C56F" w14:textId="77777777" w:rsidR="00300776" w:rsidRPr="00C50C67" w:rsidRDefault="00300776" w:rsidP="003E7B7C"/>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68FA1CE5"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5E337AC5" w14:textId="77777777" w:rsidR="00300776" w:rsidRPr="00C50C67" w:rsidRDefault="00300776" w:rsidP="003E7B7C"/>
        </w:tc>
      </w:tr>
      <w:tr w:rsidR="00300776" w:rsidRPr="007711C0" w14:paraId="3AEA12AA" w14:textId="77777777" w:rsidTr="00591EA2">
        <w:trPr>
          <w:trHeight w:val="357"/>
        </w:trPr>
        <w:tc>
          <w:tcPr>
            <w:tcW w:w="709" w:type="dxa"/>
            <w:vMerge/>
            <w:tcBorders>
              <w:left w:val="single" w:sz="8" w:space="0" w:color="999999"/>
              <w:right w:val="single" w:sz="8" w:space="0" w:color="999999"/>
            </w:tcBorders>
            <w:vAlign w:val="center"/>
            <w:hideMark/>
          </w:tcPr>
          <w:p w14:paraId="43901800"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09F59FA1" w14:textId="77777777" w:rsidR="00300776" w:rsidRPr="00C50C67" w:rsidRDefault="00300776" w:rsidP="003E7B7C">
            <w:pPr>
              <w:spacing w:before="0" w:after="0" w:line="240" w:lineRule="auto"/>
            </w:pPr>
          </w:p>
        </w:tc>
        <w:tc>
          <w:tcPr>
            <w:tcW w:w="2610" w:type="dxa"/>
            <w:vMerge/>
            <w:tcBorders>
              <w:top w:val="single" w:sz="8" w:space="0" w:color="999999"/>
              <w:left w:val="single" w:sz="8" w:space="0" w:color="999999"/>
              <w:bottom w:val="single" w:sz="8" w:space="0" w:color="999999"/>
              <w:right w:val="single" w:sz="8" w:space="0" w:color="999999"/>
            </w:tcBorders>
            <w:vAlign w:val="center"/>
            <w:hideMark/>
          </w:tcPr>
          <w:p w14:paraId="2EF99EFC"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tcPr>
          <w:p w14:paraId="3954E591" w14:textId="77777777" w:rsidR="00300776" w:rsidRPr="00C50C67" w:rsidRDefault="00300776" w:rsidP="003E7B7C">
            <w:r w:rsidRPr="00C50C67">
              <w:rPr>
                <w:rStyle w:val="SAPScreenElement"/>
              </w:rPr>
              <w:t xml:space="preserve">Cost Center: </w:t>
            </w:r>
            <w:r w:rsidRPr="00C50C67">
              <w:t>select from drop-down</w:t>
            </w:r>
          </w:p>
        </w:tc>
        <w:tc>
          <w:tcPr>
            <w:tcW w:w="3510" w:type="dxa"/>
            <w:tcBorders>
              <w:top w:val="single" w:sz="8" w:space="0" w:color="999999"/>
              <w:left w:val="single" w:sz="8" w:space="0" w:color="999999"/>
              <w:bottom w:val="single" w:sz="8" w:space="0" w:color="999999"/>
              <w:right w:val="single" w:sz="8" w:space="0" w:color="999999"/>
            </w:tcBorders>
          </w:tcPr>
          <w:p w14:paraId="08F7B21D" w14:textId="77777777" w:rsidR="00300776" w:rsidRPr="00C50C67" w:rsidRDefault="00300776" w:rsidP="003E7B7C">
            <w:pPr>
              <w:pStyle w:val="NoteParagraph"/>
              <w:ind w:left="0"/>
            </w:pPr>
          </w:p>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2178AC1F"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2D6FF3D6" w14:textId="77777777" w:rsidR="00300776" w:rsidRPr="00C50C67" w:rsidRDefault="00300776" w:rsidP="003E7B7C"/>
        </w:tc>
      </w:tr>
      <w:tr w:rsidR="00300776" w:rsidRPr="007711C0" w14:paraId="2DF2225E" w14:textId="77777777" w:rsidTr="00591EA2">
        <w:trPr>
          <w:trHeight w:val="357"/>
        </w:trPr>
        <w:tc>
          <w:tcPr>
            <w:tcW w:w="709" w:type="dxa"/>
            <w:vMerge/>
            <w:tcBorders>
              <w:left w:val="single" w:sz="8" w:space="0" w:color="999999"/>
              <w:right w:val="single" w:sz="8" w:space="0" w:color="999999"/>
            </w:tcBorders>
            <w:vAlign w:val="center"/>
            <w:hideMark/>
          </w:tcPr>
          <w:p w14:paraId="40DAC6E5"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240D0F71" w14:textId="77777777" w:rsidR="00300776" w:rsidRPr="00C50C67" w:rsidRDefault="00300776" w:rsidP="003E7B7C">
            <w:pPr>
              <w:spacing w:before="0" w:after="0" w:line="240" w:lineRule="auto"/>
            </w:pPr>
          </w:p>
        </w:tc>
        <w:tc>
          <w:tcPr>
            <w:tcW w:w="2610" w:type="dxa"/>
            <w:vMerge w:val="restart"/>
            <w:tcBorders>
              <w:top w:val="single" w:sz="8" w:space="0" w:color="999999"/>
              <w:left w:val="single" w:sz="8" w:space="0" w:color="999999"/>
              <w:right w:val="single" w:sz="8" w:space="0" w:color="999999"/>
            </w:tcBorders>
            <w:hideMark/>
          </w:tcPr>
          <w:p w14:paraId="422758B5" w14:textId="77777777" w:rsidR="00300776" w:rsidRDefault="00300776" w:rsidP="003E7B7C">
            <w:r w:rsidRPr="00C50C67">
              <w:t xml:space="preserve">in the </w:t>
            </w:r>
            <w:r w:rsidRPr="00C50C67">
              <w:rPr>
                <w:rStyle w:val="SAPScreenElement"/>
              </w:rPr>
              <w:t xml:space="preserve">Job Information </w:t>
            </w:r>
            <w:r>
              <w:t>block</w:t>
            </w:r>
            <w:r w:rsidRPr="00C50C67">
              <w:t>:</w:t>
            </w:r>
          </w:p>
          <w:p w14:paraId="11D34566" w14:textId="77777777" w:rsidR="00F4503C" w:rsidRDefault="00F4503C" w:rsidP="003E7B7C"/>
          <w:p w14:paraId="52387C9C" w14:textId="3D1A6A1F" w:rsidR="00F4503C" w:rsidRDefault="00F4503C" w:rsidP="00F4503C">
            <w:pPr>
              <w:pStyle w:val="SAPNoteHeading"/>
              <w:ind w:left="0"/>
            </w:pPr>
            <w:r>
              <w:rPr>
                <w:noProof/>
              </w:rPr>
              <w:drawing>
                <wp:inline distT="0" distB="0" distL="0" distR="0" wp14:anchorId="3A93C6A5" wp14:editId="755AF29D">
                  <wp:extent cx="225425" cy="2254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24162A22" w14:textId="5F2BC354" w:rsidR="00F4503C" w:rsidRPr="00C50C67" w:rsidRDefault="00F4503C" w:rsidP="00F4503C">
            <w:r>
              <w:t>In the following, only th</w:t>
            </w:r>
            <w:ins w:id="409" w:author="Author" w:date="2018-02-22T17:58:00Z">
              <w:r w:rsidR="004C473D">
                <w:t>os</w:t>
              </w:r>
            </w:ins>
            <w:r>
              <w:t>e fields are mentioned, which are relevant for every country</w:t>
            </w:r>
            <w:del w:id="410" w:author="Author" w:date="2018-02-22T17:58:00Z">
              <w:r w:rsidDel="004C473D">
                <w:delText xml:space="preserve"> within this best practices </w:delText>
              </w:r>
            </w:del>
            <w:del w:id="411" w:author="Author" w:date="2018-02-12T18:11:00Z">
              <w:r w:rsidDel="00A40415">
                <w:delText>solution</w:delText>
              </w:r>
            </w:del>
            <w:r>
              <w:t xml:space="preserve">. Dependent on the </w:t>
            </w:r>
            <w:r>
              <w:lastRenderedPageBreak/>
              <w:t>country, where the company of the employee’s employments is located, you might need to fill additional fields.</w:t>
            </w:r>
          </w:p>
        </w:tc>
        <w:tc>
          <w:tcPr>
            <w:tcW w:w="3870" w:type="dxa"/>
            <w:tcBorders>
              <w:top w:val="single" w:sz="8" w:space="0" w:color="999999"/>
              <w:left w:val="single" w:sz="8" w:space="0" w:color="999999"/>
              <w:bottom w:val="single" w:sz="8" w:space="0" w:color="999999"/>
              <w:right w:val="single" w:sz="8" w:space="0" w:color="999999"/>
            </w:tcBorders>
            <w:hideMark/>
          </w:tcPr>
          <w:p w14:paraId="015B2A28" w14:textId="77777777" w:rsidR="00300776" w:rsidRPr="00C50C67" w:rsidRDefault="00300776" w:rsidP="003E7B7C">
            <w:r w:rsidRPr="00C50C67">
              <w:rPr>
                <w:rStyle w:val="SAPScreenElement"/>
              </w:rPr>
              <w:lastRenderedPageBreak/>
              <w:t>Supervisor</w:t>
            </w:r>
            <w:r w:rsidRPr="00C50C67">
              <w:t xml:space="preserve">: select </w:t>
            </w:r>
            <w:r>
              <w:t xml:space="preserve">name of line manager </w:t>
            </w:r>
            <w:r w:rsidRPr="00C50C67">
              <w:t>from drop-down</w:t>
            </w:r>
          </w:p>
        </w:tc>
        <w:tc>
          <w:tcPr>
            <w:tcW w:w="3510" w:type="dxa"/>
            <w:tcBorders>
              <w:top w:val="single" w:sz="8" w:space="0" w:color="999999"/>
              <w:left w:val="single" w:sz="8" w:space="0" w:color="999999"/>
              <w:bottom w:val="single" w:sz="8" w:space="0" w:color="999999"/>
              <w:right w:val="single" w:sz="8" w:space="0" w:color="999999"/>
            </w:tcBorders>
          </w:tcPr>
          <w:p w14:paraId="216CDECE" w14:textId="327F4202" w:rsidR="00300776" w:rsidRPr="00C50C67" w:rsidRDefault="00300776" w:rsidP="003E7B7C">
            <w:pPr>
              <w:pStyle w:val="NoteParagraph"/>
              <w:ind w:left="0"/>
            </w:pPr>
          </w:p>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68AC46FF"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42C98E4" w14:textId="77777777" w:rsidR="00300776" w:rsidRPr="00C50C67" w:rsidRDefault="00300776" w:rsidP="003E7B7C"/>
        </w:tc>
      </w:tr>
      <w:tr w:rsidR="00300776" w:rsidRPr="007711C0" w14:paraId="09ED8AD3" w14:textId="77777777" w:rsidTr="00591EA2">
        <w:trPr>
          <w:trHeight w:val="357"/>
        </w:trPr>
        <w:tc>
          <w:tcPr>
            <w:tcW w:w="709" w:type="dxa"/>
            <w:vMerge/>
            <w:tcBorders>
              <w:left w:val="single" w:sz="8" w:space="0" w:color="999999"/>
              <w:right w:val="single" w:sz="8" w:space="0" w:color="999999"/>
            </w:tcBorders>
            <w:vAlign w:val="center"/>
            <w:hideMark/>
          </w:tcPr>
          <w:p w14:paraId="3D1D4B30"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27DA3E84" w14:textId="77777777" w:rsidR="00300776" w:rsidRPr="00C50C67" w:rsidRDefault="00300776" w:rsidP="003E7B7C">
            <w:pPr>
              <w:spacing w:before="0" w:after="0" w:line="240" w:lineRule="auto"/>
            </w:pPr>
          </w:p>
        </w:tc>
        <w:tc>
          <w:tcPr>
            <w:tcW w:w="2610" w:type="dxa"/>
            <w:vMerge/>
            <w:tcBorders>
              <w:left w:val="single" w:sz="8" w:space="0" w:color="999999"/>
              <w:right w:val="single" w:sz="8" w:space="0" w:color="999999"/>
            </w:tcBorders>
            <w:vAlign w:val="center"/>
            <w:hideMark/>
          </w:tcPr>
          <w:p w14:paraId="7A9D0BC4"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75D958C8" w14:textId="77777777" w:rsidR="00300776" w:rsidRPr="00C50C67" w:rsidRDefault="00300776" w:rsidP="003E7B7C">
            <w:r w:rsidRPr="00C50C67">
              <w:rPr>
                <w:rStyle w:val="SAPScreenElement"/>
              </w:rPr>
              <w:t xml:space="preserve">Job Classification: </w:t>
            </w:r>
            <w:r w:rsidRPr="00C50C67">
              <w:t>select from drop-down</w:t>
            </w:r>
          </w:p>
        </w:tc>
        <w:tc>
          <w:tcPr>
            <w:tcW w:w="3510" w:type="dxa"/>
            <w:tcBorders>
              <w:top w:val="single" w:sz="8" w:space="0" w:color="999999"/>
              <w:left w:val="single" w:sz="8" w:space="0" w:color="999999"/>
              <w:bottom w:val="single" w:sz="8" w:space="0" w:color="999999"/>
              <w:right w:val="single" w:sz="8" w:space="0" w:color="999999"/>
            </w:tcBorders>
          </w:tcPr>
          <w:p w14:paraId="2E2FF727" w14:textId="77777777" w:rsidR="00300776" w:rsidRPr="00C50C67" w:rsidRDefault="00300776" w:rsidP="003E7B7C"/>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01296ECF"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2D8CB44C" w14:textId="77777777" w:rsidR="00300776" w:rsidRPr="00C50C67" w:rsidRDefault="00300776" w:rsidP="003E7B7C"/>
        </w:tc>
      </w:tr>
      <w:tr w:rsidR="00300776" w:rsidRPr="007711C0" w14:paraId="19E03CC1" w14:textId="77777777" w:rsidTr="00591EA2">
        <w:trPr>
          <w:trHeight w:val="357"/>
        </w:trPr>
        <w:tc>
          <w:tcPr>
            <w:tcW w:w="709" w:type="dxa"/>
            <w:vMerge/>
            <w:tcBorders>
              <w:left w:val="single" w:sz="8" w:space="0" w:color="999999"/>
              <w:right w:val="single" w:sz="8" w:space="0" w:color="999999"/>
            </w:tcBorders>
            <w:vAlign w:val="center"/>
            <w:hideMark/>
          </w:tcPr>
          <w:p w14:paraId="78F37D01"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300F8856" w14:textId="77777777" w:rsidR="00300776" w:rsidRPr="00C50C67" w:rsidRDefault="00300776" w:rsidP="003E7B7C">
            <w:pPr>
              <w:spacing w:before="0" w:after="0" w:line="240" w:lineRule="auto"/>
            </w:pPr>
          </w:p>
        </w:tc>
        <w:tc>
          <w:tcPr>
            <w:tcW w:w="2610" w:type="dxa"/>
            <w:vMerge/>
            <w:tcBorders>
              <w:left w:val="single" w:sz="8" w:space="0" w:color="999999"/>
              <w:right w:val="single" w:sz="8" w:space="0" w:color="999999"/>
            </w:tcBorders>
            <w:vAlign w:val="center"/>
            <w:hideMark/>
          </w:tcPr>
          <w:p w14:paraId="5EEE1BF0"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6FB2B813" w14:textId="77777777" w:rsidR="00300776" w:rsidRPr="00C50C67" w:rsidRDefault="00300776" w:rsidP="003E7B7C">
            <w:r w:rsidRPr="00C50C67">
              <w:rPr>
                <w:rStyle w:val="SAPScreenElement"/>
              </w:rPr>
              <w:t xml:space="preserve">Job Title: </w:t>
            </w:r>
            <w:r w:rsidRPr="00C50C67">
              <w:t xml:space="preserve">defaulted based on value entered in field </w:t>
            </w:r>
            <w:r w:rsidRPr="00C50C67">
              <w:rPr>
                <w:rStyle w:val="SAPScreenElement"/>
              </w:rPr>
              <w:t>Job Classification</w:t>
            </w:r>
            <w:r w:rsidRPr="00C50C67">
              <w:t xml:space="preserve">; </w:t>
            </w:r>
            <w:r>
              <w:t>read-only field</w:t>
            </w:r>
          </w:p>
        </w:tc>
        <w:tc>
          <w:tcPr>
            <w:tcW w:w="3510" w:type="dxa"/>
            <w:tcBorders>
              <w:top w:val="single" w:sz="8" w:space="0" w:color="999999"/>
              <w:left w:val="single" w:sz="8" w:space="0" w:color="999999"/>
              <w:bottom w:val="single" w:sz="8" w:space="0" w:color="999999"/>
              <w:right w:val="single" w:sz="8" w:space="0" w:color="999999"/>
            </w:tcBorders>
          </w:tcPr>
          <w:p w14:paraId="364CB4B4" w14:textId="77777777" w:rsidR="00300776" w:rsidRPr="00C50C67" w:rsidRDefault="00300776" w:rsidP="003E7B7C"/>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37BD2459"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E2844B1" w14:textId="77777777" w:rsidR="00300776" w:rsidRPr="00C50C67" w:rsidRDefault="00300776" w:rsidP="003E7B7C"/>
        </w:tc>
      </w:tr>
      <w:tr w:rsidR="00300776" w:rsidRPr="007711C0" w14:paraId="59C2DD32" w14:textId="77777777" w:rsidTr="00591EA2">
        <w:trPr>
          <w:trHeight w:val="357"/>
        </w:trPr>
        <w:tc>
          <w:tcPr>
            <w:tcW w:w="709" w:type="dxa"/>
            <w:vMerge/>
            <w:tcBorders>
              <w:left w:val="single" w:sz="8" w:space="0" w:color="999999"/>
              <w:right w:val="single" w:sz="8" w:space="0" w:color="999999"/>
            </w:tcBorders>
            <w:vAlign w:val="center"/>
            <w:hideMark/>
          </w:tcPr>
          <w:p w14:paraId="5CC159B9"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009BF769" w14:textId="77777777" w:rsidR="00300776" w:rsidRPr="00C50C67" w:rsidRDefault="00300776" w:rsidP="003E7B7C">
            <w:pPr>
              <w:spacing w:before="0" w:after="0" w:line="240" w:lineRule="auto"/>
            </w:pPr>
          </w:p>
        </w:tc>
        <w:tc>
          <w:tcPr>
            <w:tcW w:w="2610" w:type="dxa"/>
            <w:vMerge/>
            <w:tcBorders>
              <w:left w:val="single" w:sz="8" w:space="0" w:color="999999"/>
              <w:right w:val="single" w:sz="8" w:space="0" w:color="999999"/>
            </w:tcBorders>
            <w:vAlign w:val="center"/>
            <w:hideMark/>
          </w:tcPr>
          <w:p w14:paraId="7A6F36FB"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179D3219" w14:textId="77777777" w:rsidR="00300776" w:rsidRPr="00C50C67" w:rsidRDefault="00300776" w:rsidP="003E7B7C">
            <w:r w:rsidRPr="00C50C67">
              <w:rPr>
                <w:rStyle w:val="SAPScreenElement"/>
              </w:rPr>
              <w:t xml:space="preserve">Pay Grade: </w:t>
            </w:r>
            <w:r w:rsidRPr="00C50C67">
              <w:t xml:space="preserve">defaulted based on value entered in field </w:t>
            </w:r>
            <w:r w:rsidRPr="00C50C67">
              <w:rPr>
                <w:rStyle w:val="SAPScreenElement"/>
              </w:rPr>
              <w:t>Job Classification</w:t>
            </w:r>
            <w:r w:rsidRPr="00C50C67">
              <w:t>; leave as is</w:t>
            </w:r>
          </w:p>
        </w:tc>
        <w:tc>
          <w:tcPr>
            <w:tcW w:w="3510" w:type="dxa"/>
            <w:tcBorders>
              <w:top w:val="single" w:sz="8" w:space="0" w:color="999999"/>
              <w:left w:val="single" w:sz="8" w:space="0" w:color="999999"/>
              <w:bottom w:val="single" w:sz="8" w:space="0" w:color="999999"/>
              <w:right w:val="single" w:sz="8" w:space="0" w:color="999999"/>
            </w:tcBorders>
          </w:tcPr>
          <w:p w14:paraId="0497B24A" w14:textId="77777777" w:rsidR="00300776" w:rsidRPr="00C50C67" w:rsidRDefault="00300776" w:rsidP="003E7B7C"/>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4A9F861E"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4E90071" w14:textId="77777777" w:rsidR="00300776" w:rsidRPr="00C50C67" w:rsidRDefault="00300776" w:rsidP="003E7B7C"/>
        </w:tc>
      </w:tr>
      <w:tr w:rsidR="00300776" w:rsidRPr="007711C0" w14:paraId="78A6BF06" w14:textId="77777777" w:rsidTr="00591EA2">
        <w:trPr>
          <w:trHeight w:val="357"/>
        </w:trPr>
        <w:tc>
          <w:tcPr>
            <w:tcW w:w="709" w:type="dxa"/>
            <w:vMerge/>
            <w:tcBorders>
              <w:left w:val="single" w:sz="8" w:space="0" w:color="999999"/>
              <w:right w:val="single" w:sz="8" w:space="0" w:color="999999"/>
            </w:tcBorders>
            <w:vAlign w:val="center"/>
            <w:hideMark/>
          </w:tcPr>
          <w:p w14:paraId="23ACA174"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30BAB443" w14:textId="77777777" w:rsidR="00300776" w:rsidRPr="00C50C67" w:rsidRDefault="00300776" w:rsidP="003E7B7C">
            <w:pPr>
              <w:spacing w:before="0" w:after="0" w:line="240" w:lineRule="auto"/>
            </w:pPr>
          </w:p>
        </w:tc>
        <w:tc>
          <w:tcPr>
            <w:tcW w:w="2610" w:type="dxa"/>
            <w:vMerge/>
            <w:tcBorders>
              <w:left w:val="single" w:sz="8" w:space="0" w:color="999999"/>
              <w:right w:val="single" w:sz="8" w:space="0" w:color="999999"/>
            </w:tcBorders>
            <w:vAlign w:val="center"/>
            <w:hideMark/>
          </w:tcPr>
          <w:p w14:paraId="05A22F02"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39F209D6" w14:textId="77777777" w:rsidR="00300776" w:rsidRPr="00C50C67" w:rsidRDefault="00300776" w:rsidP="003E7B7C">
            <w:r w:rsidRPr="00C50C67">
              <w:rPr>
                <w:rStyle w:val="SAPScreenElement"/>
              </w:rPr>
              <w:t xml:space="preserve">Regular/Temporary: </w:t>
            </w:r>
            <w:r w:rsidRPr="00C50C67">
              <w:t xml:space="preserve">defaulted based on value entered in field </w:t>
            </w:r>
            <w:r w:rsidRPr="00C50C67">
              <w:rPr>
                <w:rStyle w:val="SAPScreenElement"/>
              </w:rPr>
              <w:t>Job Classification</w:t>
            </w:r>
            <w:r w:rsidRPr="00C50C67">
              <w:t>; adapt if required</w:t>
            </w:r>
          </w:p>
        </w:tc>
        <w:tc>
          <w:tcPr>
            <w:tcW w:w="3510" w:type="dxa"/>
            <w:tcBorders>
              <w:top w:val="single" w:sz="8" w:space="0" w:color="999999"/>
              <w:left w:val="single" w:sz="8" w:space="0" w:color="999999"/>
              <w:bottom w:val="single" w:sz="8" w:space="0" w:color="999999"/>
              <w:right w:val="single" w:sz="8" w:space="0" w:color="999999"/>
            </w:tcBorders>
          </w:tcPr>
          <w:p w14:paraId="157033BB" w14:textId="77777777" w:rsidR="00300776" w:rsidRPr="00C50C67" w:rsidRDefault="00300776" w:rsidP="003E7B7C"/>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0C7D505F"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E811245" w14:textId="77777777" w:rsidR="00300776" w:rsidRPr="00C50C67" w:rsidRDefault="00300776" w:rsidP="003E7B7C"/>
        </w:tc>
      </w:tr>
      <w:tr w:rsidR="00300776" w:rsidRPr="007711C0" w14:paraId="464C2F5E" w14:textId="77777777" w:rsidTr="00591EA2">
        <w:trPr>
          <w:trHeight w:val="357"/>
        </w:trPr>
        <w:tc>
          <w:tcPr>
            <w:tcW w:w="709" w:type="dxa"/>
            <w:vMerge/>
            <w:tcBorders>
              <w:left w:val="single" w:sz="8" w:space="0" w:color="999999"/>
              <w:right w:val="single" w:sz="8" w:space="0" w:color="999999"/>
            </w:tcBorders>
            <w:vAlign w:val="center"/>
            <w:hideMark/>
          </w:tcPr>
          <w:p w14:paraId="2FFB40D7"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54F35517" w14:textId="77777777" w:rsidR="00300776" w:rsidRPr="00C50C67" w:rsidRDefault="00300776" w:rsidP="003E7B7C">
            <w:pPr>
              <w:spacing w:before="0" w:after="0" w:line="240" w:lineRule="auto"/>
            </w:pPr>
          </w:p>
        </w:tc>
        <w:tc>
          <w:tcPr>
            <w:tcW w:w="2610" w:type="dxa"/>
            <w:vMerge/>
            <w:tcBorders>
              <w:left w:val="single" w:sz="8" w:space="0" w:color="999999"/>
              <w:right w:val="single" w:sz="8" w:space="0" w:color="999999"/>
            </w:tcBorders>
            <w:vAlign w:val="center"/>
            <w:hideMark/>
          </w:tcPr>
          <w:p w14:paraId="16143D28"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217AED4B" w14:textId="77777777" w:rsidR="00300776" w:rsidRPr="00C50C67" w:rsidRDefault="00300776" w:rsidP="003E7B7C">
            <w:r w:rsidRPr="00C50C67">
              <w:rPr>
                <w:rStyle w:val="SAPScreenElement"/>
              </w:rPr>
              <w:t xml:space="preserve">Standard Weekly Hours: </w:t>
            </w:r>
            <w:r w:rsidRPr="00C50C67">
              <w:t xml:space="preserve">defaulted based on value entered in field </w:t>
            </w:r>
            <w:r w:rsidRPr="00C50C67">
              <w:rPr>
                <w:rStyle w:val="SAPScreenElement"/>
              </w:rPr>
              <w:t>Location</w:t>
            </w:r>
            <w:r w:rsidRPr="00C50C67">
              <w:t>; adapt if required</w:t>
            </w:r>
          </w:p>
        </w:tc>
        <w:tc>
          <w:tcPr>
            <w:tcW w:w="3510" w:type="dxa"/>
            <w:tcBorders>
              <w:top w:val="single" w:sz="8" w:space="0" w:color="999999"/>
              <w:left w:val="single" w:sz="8" w:space="0" w:color="999999"/>
              <w:bottom w:val="single" w:sz="8" w:space="0" w:color="999999"/>
              <w:right w:val="single" w:sz="8" w:space="0" w:color="999999"/>
            </w:tcBorders>
          </w:tcPr>
          <w:p w14:paraId="03EE0DD9" w14:textId="3C1CDB83" w:rsidR="00ED3B8B" w:rsidRPr="00C50C67" w:rsidRDefault="004B4BF4" w:rsidP="003E7B7C">
            <w:r>
              <w:t xml:space="preserve">You need to ensure that the sum of standard weekly hours of </w:t>
            </w:r>
            <w:r w:rsidR="00ED3B8B">
              <w:t xml:space="preserve">all </w:t>
            </w:r>
            <w:r>
              <w:t>employments</w:t>
            </w:r>
            <w:r w:rsidR="00ED3B8B" w:rsidRPr="008C7C48">
              <w:t xml:space="preserve"> of the employee</w:t>
            </w:r>
            <w:r>
              <w:t xml:space="preserve"> does not exceed the maximum allowed value in your country</w:t>
            </w:r>
            <w:r w:rsidRPr="0058789A">
              <w:t>.</w:t>
            </w:r>
          </w:p>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5E95E8C4"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80F841D" w14:textId="77777777" w:rsidR="00300776" w:rsidRPr="00C50C67" w:rsidRDefault="00300776" w:rsidP="003E7B7C"/>
        </w:tc>
      </w:tr>
      <w:tr w:rsidR="00300776" w:rsidRPr="007711C0" w14:paraId="1642B8F8" w14:textId="77777777" w:rsidTr="00591EA2">
        <w:trPr>
          <w:trHeight w:val="357"/>
        </w:trPr>
        <w:tc>
          <w:tcPr>
            <w:tcW w:w="709" w:type="dxa"/>
            <w:vMerge/>
            <w:tcBorders>
              <w:left w:val="single" w:sz="8" w:space="0" w:color="999999"/>
              <w:right w:val="single" w:sz="8" w:space="0" w:color="999999"/>
            </w:tcBorders>
            <w:vAlign w:val="center"/>
            <w:hideMark/>
          </w:tcPr>
          <w:p w14:paraId="73C1F306"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72953120" w14:textId="77777777" w:rsidR="00300776" w:rsidRPr="00C50C67" w:rsidRDefault="00300776" w:rsidP="003E7B7C">
            <w:pPr>
              <w:spacing w:before="0" w:after="0" w:line="240" w:lineRule="auto"/>
            </w:pPr>
          </w:p>
        </w:tc>
        <w:tc>
          <w:tcPr>
            <w:tcW w:w="2610" w:type="dxa"/>
            <w:vMerge/>
            <w:tcBorders>
              <w:left w:val="single" w:sz="8" w:space="0" w:color="999999"/>
              <w:right w:val="single" w:sz="8" w:space="0" w:color="999999"/>
            </w:tcBorders>
            <w:vAlign w:val="center"/>
            <w:hideMark/>
          </w:tcPr>
          <w:p w14:paraId="608A93E1"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tcPr>
          <w:p w14:paraId="3F58174C" w14:textId="77777777" w:rsidR="00300776" w:rsidRPr="00C50C67" w:rsidRDefault="00300776" w:rsidP="003E7B7C">
            <w:r w:rsidRPr="00C50C67">
              <w:rPr>
                <w:rStyle w:val="SAPScreenElement"/>
              </w:rPr>
              <w:t xml:space="preserve">Working Days Per Week: </w:t>
            </w:r>
            <w:r w:rsidRPr="00C50C67">
              <w:t>enter as appropriate, for example</w:t>
            </w:r>
            <w:r w:rsidRPr="006820E6">
              <w:rPr>
                <w:rStyle w:val="SAPUserEntry"/>
              </w:rPr>
              <w:t xml:space="preserve"> </w:t>
            </w:r>
            <w:r w:rsidRPr="00C50C67">
              <w:rPr>
                <w:rStyle w:val="SAPUserEntry"/>
              </w:rPr>
              <w:t>5</w:t>
            </w:r>
          </w:p>
        </w:tc>
        <w:tc>
          <w:tcPr>
            <w:tcW w:w="3510" w:type="dxa"/>
            <w:tcBorders>
              <w:top w:val="single" w:sz="8" w:space="0" w:color="999999"/>
              <w:left w:val="single" w:sz="8" w:space="0" w:color="999999"/>
              <w:bottom w:val="single" w:sz="8" w:space="0" w:color="999999"/>
              <w:right w:val="single" w:sz="8" w:space="0" w:color="999999"/>
            </w:tcBorders>
          </w:tcPr>
          <w:p w14:paraId="3182A26A" w14:textId="77777777" w:rsidR="00300776" w:rsidRPr="00C50C67" w:rsidRDefault="00300776" w:rsidP="003E7B7C"/>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7B9D943F"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74D299F" w14:textId="77777777" w:rsidR="00300776" w:rsidRPr="00C50C67" w:rsidRDefault="00300776" w:rsidP="003E7B7C"/>
        </w:tc>
      </w:tr>
      <w:tr w:rsidR="00300776" w:rsidRPr="007711C0" w14:paraId="743CD00A" w14:textId="77777777" w:rsidTr="00591EA2">
        <w:trPr>
          <w:trHeight w:val="357"/>
        </w:trPr>
        <w:tc>
          <w:tcPr>
            <w:tcW w:w="709" w:type="dxa"/>
            <w:vMerge/>
            <w:tcBorders>
              <w:left w:val="single" w:sz="8" w:space="0" w:color="999999"/>
              <w:right w:val="single" w:sz="8" w:space="0" w:color="999999"/>
            </w:tcBorders>
            <w:vAlign w:val="center"/>
            <w:hideMark/>
          </w:tcPr>
          <w:p w14:paraId="18BEAD68"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hideMark/>
          </w:tcPr>
          <w:p w14:paraId="660F21CE" w14:textId="77777777" w:rsidR="00300776" w:rsidRPr="00C50C67" w:rsidRDefault="00300776" w:rsidP="003E7B7C">
            <w:pPr>
              <w:spacing w:before="0" w:after="0" w:line="240" w:lineRule="auto"/>
            </w:pPr>
          </w:p>
        </w:tc>
        <w:tc>
          <w:tcPr>
            <w:tcW w:w="2610" w:type="dxa"/>
            <w:vMerge/>
            <w:tcBorders>
              <w:left w:val="single" w:sz="8" w:space="0" w:color="999999"/>
              <w:right w:val="single" w:sz="8" w:space="0" w:color="999999"/>
            </w:tcBorders>
            <w:vAlign w:val="center"/>
            <w:hideMark/>
          </w:tcPr>
          <w:p w14:paraId="6D90D06C" w14:textId="77777777" w:rsidR="00300776" w:rsidRPr="00C50C67" w:rsidRDefault="00300776" w:rsidP="003E7B7C">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6798B159" w14:textId="136B46B9" w:rsidR="00300776" w:rsidRPr="00C50C67" w:rsidRDefault="00300776">
            <w:r w:rsidRPr="00C50C67">
              <w:rPr>
                <w:rStyle w:val="SAPScreenElement"/>
              </w:rPr>
              <w:t xml:space="preserve">FTE: </w:t>
            </w:r>
            <w:r w:rsidR="0057641E" w:rsidRPr="00C35D88">
              <w:t xml:space="preserve">in </w:t>
            </w:r>
            <w:r w:rsidR="0057641E" w:rsidRPr="0024549A">
              <w:t>general,</w:t>
            </w:r>
            <w:r w:rsidR="0057641E">
              <w:rPr>
                <w:rStyle w:val="SAPScreenElement"/>
              </w:rPr>
              <w:t xml:space="preserve"> </w:t>
            </w:r>
            <w:r w:rsidRPr="00C50C67">
              <w:t xml:space="preserve">defaulted based on value entered in field </w:t>
            </w:r>
            <w:r w:rsidRPr="00C50C67">
              <w:rPr>
                <w:rStyle w:val="SAPScreenElement"/>
              </w:rPr>
              <w:t>Location</w:t>
            </w:r>
            <w:r w:rsidRPr="00C50C67">
              <w:t>;</w:t>
            </w:r>
            <w:r w:rsidR="0057641E">
              <w:t xml:space="preserve"> in case you have adapted the </w:t>
            </w:r>
            <w:r w:rsidR="0057641E" w:rsidRPr="00C50C67">
              <w:rPr>
                <w:rStyle w:val="SAPScreenElement"/>
              </w:rPr>
              <w:t>Standard Weekly Hours</w:t>
            </w:r>
            <w:r w:rsidR="0057641E">
              <w:t>, this value is adapted automatically accordingly</w:t>
            </w:r>
          </w:p>
        </w:tc>
        <w:tc>
          <w:tcPr>
            <w:tcW w:w="3510" w:type="dxa"/>
            <w:tcBorders>
              <w:top w:val="single" w:sz="8" w:space="0" w:color="999999"/>
              <w:left w:val="single" w:sz="8" w:space="0" w:color="999999"/>
              <w:bottom w:val="single" w:sz="8" w:space="0" w:color="999999"/>
              <w:right w:val="single" w:sz="8" w:space="0" w:color="999999"/>
            </w:tcBorders>
          </w:tcPr>
          <w:p w14:paraId="67D895BF" w14:textId="5EDB4115" w:rsidR="00300776" w:rsidRPr="00C50C67" w:rsidRDefault="00300776"/>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7AF5A83C"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D43FC8F" w14:textId="77777777" w:rsidR="00300776" w:rsidRPr="00C50C67" w:rsidRDefault="00300776" w:rsidP="003E7B7C"/>
        </w:tc>
      </w:tr>
      <w:tr w:rsidR="00300776" w:rsidRPr="007711C0" w14:paraId="40C7AB9B" w14:textId="77777777" w:rsidTr="00591EA2">
        <w:trPr>
          <w:trHeight w:val="357"/>
        </w:trPr>
        <w:tc>
          <w:tcPr>
            <w:tcW w:w="709" w:type="dxa"/>
            <w:vMerge/>
            <w:tcBorders>
              <w:left w:val="single" w:sz="8" w:space="0" w:color="999999"/>
              <w:right w:val="single" w:sz="8" w:space="0" w:color="999999"/>
            </w:tcBorders>
            <w:vAlign w:val="center"/>
          </w:tcPr>
          <w:p w14:paraId="5C060485" w14:textId="77777777" w:rsidR="00300776" w:rsidRPr="00C50C67" w:rsidRDefault="00300776" w:rsidP="003E7B7C">
            <w:pPr>
              <w:spacing w:before="0" w:after="0" w:line="240" w:lineRule="auto"/>
            </w:pPr>
          </w:p>
        </w:tc>
        <w:tc>
          <w:tcPr>
            <w:tcW w:w="1243" w:type="dxa"/>
            <w:vMerge/>
            <w:tcBorders>
              <w:left w:val="single" w:sz="8" w:space="0" w:color="999999"/>
              <w:right w:val="single" w:sz="8" w:space="0" w:color="999999"/>
            </w:tcBorders>
            <w:vAlign w:val="center"/>
          </w:tcPr>
          <w:p w14:paraId="6DE849F1" w14:textId="77777777" w:rsidR="00300776" w:rsidRPr="00C50C67" w:rsidRDefault="00300776" w:rsidP="003E7B7C">
            <w:pPr>
              <w:spacing w:before="0" w:after="0" w:line="240" w:lineRule="auto"/>
            </w:pPr>
          </w:p>
        </w:tc>
        <w:tc>
          <w:tcPr>
            <w:tcW w:w="2610" w:type="dxa"/>
            <w:vMerge/>
            <w:tcBorders>
              <w:left w:val="single" w:sz="8" w:space="0" w:color="999999"/>
              <w:right w:val="single" w:sz="8" w:space="0" w:color="999999"/>
            </w:tcBorders>
          </w:tcPr>
          <w:p w14:paraId="03698469" w14:textId="77777777" w:rsidR="00300776" w:rsidRDefault="00300776" w:rsidP="003E7B7C"/>
        </w:tc>
        <w:tc>
          <w:tcPr>
            <w:tcW w:w="3870" w:type="dxa"/>
            <w:tcBorders>
              <w:top w:val="single" w:sz="8" w:space="0" w:color="999999"/>
              <w:left w:val="single" w:sz="8" w:space="0" w:color="999999"/>
              <w:bottom w:val="single" w:sz="8" w:space="0" w:color="999999"/>
              <w:right w:val="single" w:sz="8" w:space="0" w:color="999999"/>
            </w:tcBorders>
          </w:tcPr>
          <w:p w14:paraId="02096C51" w14:textId="103A59F6" w:rsidR="00300776" w:rsidRPr="00C50C67" w:rsidRDefault="00300776">
            <w:pPr>
              <w:rPr>
                <w:rStyle w:val="SAPScreenElement"/>
              </w:rPr>
            </w:pPr>
            <w:r w:rsidRPr="00C50C67">
              <w:rPr>
                <w:rStyle w:val="SAPScreenElement"/>
              </w:rPr>
              <w:t>Is Fulltime Employee:</w:t>
            </w:r>
            <w:r w:rsidRPr="00C50C67">
              <w:t xml:space="preserve"> </w:t>
            </w:r>
            <w:r w:rsidR="0057641E">
              <w:t>select</w:t>
            </w:r>
            <w:r w:rsidRPr="00C35D88">
              <w:rPr>
                <w:rStyle w:val="SAPUserEntry"/>
              </w:rPr>
              <w:t xml:space="preserve"> </w:t>
            </w:r>
            <w:r w:rsidR="0057641E">
              <w:rPr>
                <w:rStyle w:val="SAPUserEntry"/>
              </w:rPr>
              <w:t>No</w:t>
            </w:r>
            <w:r w:rsidRPr="00C50C67">
              <w:t xml:space="preserve"> </w:t>
            </w:r>
            <w:r w:rsidR="0057641E">
              <w:t>from drop-down</w:t>
            </w:r>
          </w:p>
        </w:tc>
        <w:tc>
          <w:tcPr>
            <w:tcW w:w="3510" w:type="dxa"/>
            <w:tcBorders>
              <w:top w:val="single" w:sz="8" w:space="0" w:color="999999"/>
              <w:left w:val="single" w:sz="8" w:space="0" w:color="999999"/>
              <w:bottom w:val="single" w:sz="8" w:space="0" w:color="999999"/>
              <w:right w:val="single" w:sz="8" w:space="0" w:color="999999"/>
            </w:tcBorders>
          </w:tcPr>
          <w:p w14:paraId="3E8D0D6F" w14:textId="3268AF8B" w:rsidR="00C35D88" w:rsidRPr="00C50C67" w:rsidRDefault="00300776" w:rsidP="00C35D88">
            <w:r w:rsidRPr="00C50C67">
              <w:t>Pay attention to related fields</w:t>
            </w:r>
            <w:r w:rsidR="00C35D88">
              <w:t xml:space="preserve">, like for example </w:t>
            </w:r>
            <w:r w:rsidR="00C35D88" w:rsidRPr="00C50C67">
              <w:rPr>
                <w:rStyle w:val="SAPScreenElement"/>
              </w:rPr>
              <w:t>Standard Weekly Hours</w:t>
            </w:r>
            <w:r w:rsidR="00C35D88">
              <w:t xml:space="preserve">, </w:t>
            </w:r>
            <w:r w:rsidR="00C35D88" w:rsidRPr="00C50C67">
              <w:rPr>
                <w:rStyle w:val="SAPScreenElement"/>
              </w:rPr>
              <w:t>Working Days Per Week</w:t>
            </w:r>
            <w:r w:rsidR="00C35D88">
              <w:rPr>
                <w:rStyle w:val="SAPScreenElement"/>
              </w:rPr>
              <w:t xml:space="preserve">, FTE, </w:t>
            </w:r>
            <w:r w:rsidR="00C35D88" w:rsidRPr="00281EB1">
              <w:t>etc</w:t>
            </w:r>
            <w:r w:rsidR="00C35D88">
              <w:rPr>
                <w:rStyle w:val="SAPScreenElement"/>
              </w:rPr>
              <w:t>.</w:t>
            </w:r>
          </w:p>
        </w:tc>
        <w:tc>
          <w:tcPr>
            <w:tcW w:w="1170" w:type="dxa"/>
            <w:vMerge/>
            <w:tcBorders>
              <w:top w:val="single" w:sz="8" w:space="0" w:color="999999"/>
              <w:left w:val="single" w:sz="8" w:space="0" w:color="999999"/>
              <w:bottom w:val="single" w:sz="8" w:space="0" w:color="999999"/>
              <w:right w:val="single" w:sz="8" w:space="0" w:color="999999"/>
            </w:tcBorders>
            <w:vAlign w:val="center"/>
          </w:tcPr>
          <w:p w14:paraId="44492308" w14:textId="77777777" w:rsidR="00300776" w:rsidRPr="00C50C67" w:rsidRDefault="00300776" w:rsidP="003E7B7C">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44D1D43B" w14:textId="77777777" w:rsidR="00300776" w:rsidRPr="00C50C67" w:rsidRDefault="00300776" w:rsidP="003E7B7C"/>
        </w:tc>
      </w:tr>
      <w:tr w:rsidR="00E77373" w:rsidRPr="007711C0" w14:paraId="651D0987" w14:textId="77777777" w:rsidTr="00591EA2">
        <w:trPr>
          <w:trHeight w:val="357"/>
        </w:trPr>
        <w:tc>
          <w:tcPr>
            <w:tcW w:w="709" w:type="dxa"/>
            <w:vMerge/>
            <w:tcBorders>
              <w:left w:val="single" w:sz="8" w:space="0" w:color="999999"/>
              <w:right w:val="single" w:sz="8" w:space="0" w:color="999999"/>
            </w:tcBorders>
            <w:vAlign w:val="center"/>
          </w:tcPr>
          <w:p w14:paraId="470F40C9" w14:textId="77777777" w:rsidR="00E77373" w:rsidRPr="00C50C67" w:rsidRDefault="00E77373" w:rsidP="00E77373">
            <w:pPr>
              <w:spacing w:before="0" w:after="0" w:line="240" w:lineRule="auto"/>
            </w:pPr>
          </w:p>
        </w:tc>
        <w:tc>
          <w:tcPr>
            <w:tcW w:w="1243" w:type="dxa"/>
            <w:vMerge/>
            <w:tcBorders>
              <w:left w:val="single" w:sz="8" w:space="0" w:color="999999"/>
              <w:right w:val="single" w:sz="8" w:space="0" w:color="999999"/>
            </w:tcBorders>
            <w:vAlign w:val="center"/>
          </w:tcPr>
          <w:p w14:paraId="2F3532F1" w14:textId="77777777" w:rsidR="00E77373" w:rsidRPr="00C50C67" w:rsidRDefault="00E77373" w:rsidP="00E77373">
            <w:pPr>
              <w:spacing w:before="0" w:after="0" w:line="240" w:lineRule="auto"/>
            </w:pPr>
          </w:p>
        </w:tc>
        <w:tc>
          <w:tcPr>
            <w:tcW w:w="2610" w:type="dxa"/>
            <w:vMerge w:val="restart"/>
            <w:tcBorders>
              <w:left w:val="single" w:sz="8" w:space="0" w:color="999999"/>
              <w:right w:val="single" w:sz="8" w:space="0" w:color="999999"/>
            </w:tcBorders>
          </w:tcPr>
          <w:p w14:paraId="2222AA6A" w14:textId="77777777" w:rsidR="00E77373" w:rsidRDefault="00E77373" w:rsidP="00E77373">
            <w:pPr>
              <w:rPr>
                <w:rStyle w:val="SAPScreenElement"/>
              </w:rPr>
            </w:pPr>
            <w:r>
              <w:t>I</w:t>
            </w:r>
            <w:r w:rsidRPr="00C50C67">
              <w:t xml:space="preserve">n the </w:t>
            </w:r>
            <w:r w:rsidRPr="00C50C67">
              <w:rPr>
                <w:rStyle w:val="SAPScreenElement"/>
              </w:rPr>
              <w:t xml:space="preserve">Job Information </w:t>
            </w:r>
            <w:r>
              <w:t>block, s</w:t>
            </w:r>
            <w:r w:rsidRPr="00B54AD3">
              <w:t xml:space="preserve">elect the </w:t>
            </w:r>
            <w:r w:rsidRPr="00B54AD3">
              <w:rPr>
                <w:rStyle w:val="SAPScreenElement"/>
              </w:rPr>
              <w:t>Show &lt;#&gt; more fields</w:t>
            </w:r>
            <w:r w:rsidRPr="00B54AD3">
              <w:t xml:space="preserve"> link and make the following entries: </w:t>
            </w:r>
            <w:r w:rsidRPr="00B54AD3">
              <w:rPr>
                <w:rStyle w:val="SAPScreenElement"/>
              </w:rPr>
              <w:t xml:space="preserve"> </w:t>
            </w:r>
          </w:p>
          <w:p w14:paraId="373D20D0" w14:textId="77777777" w:rsidR="00E77373" w:rsidRDefault="00E77373" w:rsidP="00E77373">
            <w:pPr>
              <w:rPr>
                <w:rStyle w:val="SAPScreenElement"/>
              </w:rPr>
            </w:pPr>
          </w:p>
          <w:p w14:paraId="22C32C24" w14:textId="273B15BB" w:rsidR="00E77373" w:rsidRDefault="00E77373" w:rsidP="00E77373">
            <w:pPr>
              <w:pStyle w:val="SAPNoteHeading"/>
              <w:ind w:left="0"/>
            </w:pPr>
            <w:r>
              <w:rPr>
                <w:noProof/>
              </w:rPr>
              <w:drawing>
                <wp:inline distT="0" distB="0" distL="0" distR="0" wp14:anchorId="78D1C6C3" wp14:editId="72F7CB31">
                  <wp:extent cx="225425" cy="225425"/>
                  <wp:effectExtent l="0" t="0" r="0" b="317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26F00BD0" w14:textId="1F0FF984" w:rsidR="00E77373" w:rsidRPr="00C50C67" w:rsidRDefault="00E77373" w:rsidP="00E77373">
            <w:r>
              <w:t>In the following, only th</w:t>
            </w:r>
            <w:ins w:id="412" w:author="Author" w:date="2018-02-22T17:58:00Z">
              <w:r w:rsidR="004C473D">
                <w:t>os</w:t>
              </w:r>
            </w:ins>
            <w:r>
              <w:t>e fields are mentioned, which are relevant for every country</w:t>
            </w:r>
            <w:del w:id="413" w:author="Author" w:date="2018-02-22T17:58:00Z">
              <w:r w:rsidDel="004C473D">
                <w:delText xml:space="preserve"> within this best practices</w:delText>
              </w:r>
            </w:del>
            <w:del w:id="414" w:author="Author" w:date="2018-02-12T18:11:00Z">
              <w:r w:rsidDel="00A40415">
                <w:delText xml:space="preserve"> solution</w:delText>
              </w:r>
            </w:del>
            <w:r>
              <w:t>. Dependent on the country, where the company of the employee’s employments is located, you might need to fill additional fields.</w:t>
            </w:r>
          </w:p>
        </w:tc>
        <w:tc>
          <w:tcPr>
            <w:tcW w:w="3870" w:type="dxa"/>
            <w:tcBorders>
              <w:top w:val="single" w:sz="8" w:space="0" w:color="999999"/>
              <w:left w:val="single" w:sz="8" w:space="0" w:color="999999"/>
              <w:bottom w:val="single" w:sz="8" w:space="0" w:color="999999"/>
              <w:right w:val="single" w:sz="8" w:space="0" w:color="999999"/>
            </w:tcBorders>
          </w:tcPr>
          <w:p w14:paraId="6201F03E" w14:textId="0682D80C" w:rsidR="00E77373" w:rsidRPr="00C96367" w:rsidRDefault="00E77373" w:rsidP="00E77373">
            <w:pPr>
              <w:rPr>
                <w:rStyle w:val="SAPScreenElement"/>
              </w:rPr>
            </w:pPr>
            <w:r w:rsidRPr="00C50C67">
              <w:rPr>
                <w:rStyle w:val="SAPScreenElement"/>
              </w:rPr>
              <w:t xml:space="preserve">Employee Class: </w:t>
            </w:r>
            <w:r w:rsidRPr="00C50C67">
              <w:t xml:space="preserve">select from drop-down </w:t>
            </w:r>
          </w:p>
        </w:tc>
        <w:tc>
          <w:tcPr>
            <w:tcW w:w="3510" w:type="dxa"/>
            <w:tcBorders>
              <w:top w:val="single" w:sz="8" w:space="0" w:color="999999"/>
              <w:left w:val="single" w:sz="8" w:space="0" w:color="999999"/>
              <w:bottom w:val="single" w:sz="8" w:space="0" w:color="999999"/>
              <w:right w:val="single" w:sz="8" w:space="0" w:color="999999"/>
            </w:tcBorders>
          </w:tcPr>
          <w:p w14:paraId="64A6FF07" w14:textId="77777777" w:rsidR="00E77373" w:rsidRPr="00C50C67" w:rsidRDefault="00E77373" w:rsidP="00E77373">
            <w:pPr>
              <w:pStyle w:val="SAPNoteHeading"/>
              <w:ind w:left="0"/>
            </w:pPr>
            <w:r w:rsidRPr="00C50C67">
              <w:rPr>
                <w:noProof/>
              </w:rPr>
              <w:drawing>
                <wp:inline distT="0" distB="0" distL="0" distR="0" wp14:anchorId="12F7D767" wp14:editId="490F5652">
                  <wp:extent cx="228600" cy="228600"/>
                  <wp:effectExtent l="0" t="0" r="0" b="0"/>
                  <wp:docPr id="2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Recommendation</w:t>
            </w:r>
          </w:p>
          <w:p w14:paraId="7F6A77E0" w14:textId="759291FF" w:rsidR="00E77373" w:rsidRPr="00C50C67" w:rsidRDefault="00E77373" w:rsidP="00E77373">
            <w:pPr>
              <w:rPr>
                <w:noProof/>
              </w:rPr>
            </w:pPr>
            <w:r>
              <w:t xml:space="preserve">In case </w:t>
            </w:r>
            <w:r w:rsidRPr="0023554D">
              <w:rPr>
                <w:rStyle w:val="SAPEmphasis"/>
              </w:rPr>
              <w:t xml:space="preserve">Contingent Workforce Management </w:t>
            </w:r>
            <w:r>
              <w:t>has been implemented in the instance, avoid using the employee class as defined in the selected country for contingent workers.</w:t>
            </w:r>
          </w:p>
        </w:tc>
        <w:tc>
          <w:tcPr>
            <w:tcW w:w="1170" w:type="dxa"/>
            <w:vMerge/>
            <w:tcBorders>
              <w:top w:val="single" w:sz="8" w:space="0" w:color="999999"/>
              <w:left w:val="single" w:sz="8" w:space="0" w:color="999999"/>
              <w:bottom w:val="single" w:sz="8" w:space="0" w:color="999999"/>
              <w:right w:val="single" w:sz="8" w:space="0" w:color="999999"/>
            </w:tcBorders>
            <w:vAlign w:val="center"/>
          </w:tcPr>
          <w:p w14:paraId="3285C828" w14:textId="77777777" w:rsidR="00E77373" w:rsidRPr="00C50C67" w:rsidRDefault="00E77373" w:rsidP="00E77373">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515C8311" w14:textId="77777777" w:rsidR="00E77373" w:rsidRPr="00C50C67" w:rsidRDefault="00E77373" w:rsidP="00E77373"/>
        </w:tc>
      </w:tr>
      <w:tr w:rsidR="00E77373" w:rsidRPr="007711C0" w14:paraId="2C3855C5" w14:textId="77777777" w:rsidTr="00591EA2">
        <w:trPr>
          <w:trHeight w:val="357"/>
        </w:trPr>
        <w:tc>
          <w:tcPr>
            <w:tcW w:w="709" w:type="dxa"/>
            <w:vMerge/>
            <w:tcBorders>
              <w:left w:val="single" w:sz="8" w:space="0" w:color="999999"/>
              <w:right w:val="single" w:sz="8" w:space="0" w:color="999999"/>
            </w:tcBorders>
            <w:vAlign w:val="center"/>
            <w:hideMark/>
          </w:tcPr>
          <w:p w14:paraId="63C135F7" w14:textId="77777777" w:rsidR="00E77373" w:rsidRPr="00C50C67" w:rsidRDefault="00E77373" w:rsidP="00E77373">
            <w:pPr>
              <w:spacing w:before="0" w:after="0" w:line="240" w:lineRule="auto"/>
            </w:pPr>
          </w:p>
        </w:tc>
        <w:tc>
          <w:tcPr>
            <w:tcW w:w="1243" w:type="dxa"/>
            <w:vMerge/>
            <w:tcBorders>
              <w:left w:val="single" w:sz="8" w:space="0" w:color="999999"/>
              <w:right w:val="single" w:sz="8" w:space="0" w:color="999999"/>
            </w:tcBorders>
            <w:vAlign w:val="center"/>
            <w:hideMark/>
          </w:tcPr>
          <w:p w14:paraId="06401F2C" w14:textId="77777777" w:rsidR="00E77373" w:rsidRPr="00C50C67" w:rsidRDefault="00E77373" w:rsidP="00E77373">
            <w:pPr>
              <w:spacing w:before="0" w:after="0" w:line="240" w:lineRule="auto"/>
            </w:pPr>
          </w:p>
        </w:tc>
        <w:tc>
          <w:tcPr>
            <w:tcW w:w="2610" w:type="dxa"/>
            <w:vMerge/>
            <w:tcBorders>
              <w:left w:val="single" w:sz="8" w:space="0" w:color="999999"/>
              <w:right w:val="single" w:sz="8" w:space="0" w:color="999999"/>
            </w:tcBorders>
            <w:vAlign w:val="center"/>
            <w:hideMark/>
          </w:tcPr>
          <w:p w14:paraId="64F897AD" w14:textId="77777777" w:rsidR="00E77373" w:rsidRPr="00C50C67" w:rsidRDefault="00E77373" w:rsidP="00E77373">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hideMark/>
          </w:tcPr>
          <w:p w14:paraId="2FDFA6A2" w14:textId="77777777" w:rsidR="00E77373" w:rsidRPr="00C50C67" w:rsidRDefault="00E77373" w:rsidP="00E77373">
            <w:r w:rsidRPr="00C50C67">
              <w:rPr>
                <w:rStyle w:val="SAPScreenElement"/>
              </w:rPr>
              <w:t xml:space="preserve">Employment Type: </w:t>
            </w:r>
            <w:r w:rsidRPr="00C50C67">
              <w:t>select from drop-down</w:t>
            </w:r>
          </w:p>
        </w:tc>
        <w:tc>
          <w:tcPr>
            <w:tcW w:w="3510" w:type="dxa"/>
            <w:tcBorders>
              <w:top w:val="single" w:sz="8" w:space="0" w:color="999999"/>
              <w:left w:val="single" w:sz="8" w:space="0" w:color="999999"/>
              <w:bottom w:val="single" w:sz="8" w:space="0" w:color="999999"/>
              <w:right w:val="single" w:sz="8" w:space="0" w:color="999999"/>
            </w:tcBorders>
          </w:tcPr>
          <w:p w14:paraId="32086613" w14:textId="77777777" w:rsidR="00E77373" w:rsidRPr="00C50C67" w:rsidRDefault="00E77373" w:rsidP="00E77373">
            <w:pPr>
              <w:pStyle w:val="SAPNoteHeading"/>
              <w:ind w:left="0"/>
            </w:pPr>
            <w:r w:rsidRPr="00C50C67">
              <w:rPr>
                <w:noProof/>
              </w:rPr>
              <w:drawing>
                <wp:inline distT="0" distB="0" distL="0" distR="0" wp14:anchorId="5BB7C511" wp14:editId="341010DE">
                  <wp:extent cx="228600" cy="228600"/>
                  <wp:effectExtent l="0" t="0" r="0" b="0"/>
                  <wp:docPr id="2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Recommendation</w:t>
            </w:r>
          </w:p>
          <w:p w14:paraId="736CA5BC" w14:textId="66D9C756" w:rsidR="00E77373" w:rsidRPr="00C50C67" w:rsidRDefault="00E77373" w:rsidP="00E77373">
            <w:r>
              <w:t xml:space="preserve">In case </w:t>
            </w:r>
            <w:r w:rsidRPr="0023554D">
              <w:rPr>
                <w:rStyle w:val="SAPEmphasis"/>
              </w:rPr>
              <w:t xml:space="preserve">Contingent Workforce Management </w:t>
            </w:r>
            <w:r>
              <w:t>has been implemented in the instance, avoid using the employee class</w:t>
            </w:r>
            <w:r>
              <w:rPr>
                <w:b/>
              </w:rPr>
              <w:t xml:space="preserve"> </w:t>
            </w:r>
            <w:r>
              <w:t>and employment type as defined in the selected country for contingent workers.</w:t>
            </w:r>
          </w:p>
        </w:tc>
        <w:tc>
          <w:tcPr>
            <w:tcW w:w="1170" w:type="dxa"/>
            <w:vMerge/>
            <w:tcBorders>
              <w:top w:val="single" w:sz="8" w:space="0" w:color="999999"/>
              <w:left w:val="single" w:sz="8" w:space="0" w:color="999999"/>
              <w:bottom w:val="single" w:sz="8" w:space="0" w:color="999999"/>
              <w:right w:val="single" w:sz="8" w:space="0" w:color="999999"/>
            </w:tcBorders>
            <w:vAlign w:val="center"/>
            <w:hideMark/>
          </w:tcPr>
          <w:p w14:paraId="2A1F24C5" w14:textId="77777777" w:rsidR="00E77373" w:rsidRPr="00C50C67" w:rsidRDefault="00E77373" w:rsidP="00E77373">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07D25CA2" w14:textId="77777777" w:rsidR="00E77373" w:rsidRPr="00C50C67" w:rsidRDefault="00E77373" w:rsidP="00E77373"/>
        </w:tc>
      </w:tr>
      <w:tr w:rsidR="00E77373" w:rsidRPr="007711C0" w14:paraId="687DBB8F" w14:textId="77777777" w:rsidTr="00591EA2">
        <w:trPr>
          <w:trHeight w:val="357"/>
        </w:trPr>
        <w:tc>
          <w:tcPr>
            <w:tcW w:w="709" w:type="dxa"/>
            <w:vMerge/>
            <w:tcBorders>
              <w:left w:val="single" w:sz="8" w:space="0" w:color="999999"/>
              <w:right w:val="single" w:sz="8" w:space="0" w:color="999999"/>
            </w:tcBorders>
            <w:vAlign w:val="center"/>
          </w:tcPr>
          <w:p w14:paraId="6EACE988" w14:textId="77777777" w:rsidR="00E77373" w:rsidRPr="00C50C67" w:rsidRDefault="00E77373" w:rsidP="00E77373">
            <w:pPr>
              <w:spacing w:before="0" w:after="0" w:line="240" w:lineRule="auto"/>
            </w:pPr>
          </w:p>
        </w:tc>
        <w:tc>
          <w:tcPr>
            <w:tcW w:w="1243" w:type="dxa"/>
            <w:vMerge/>
            <w:tcBorders>
              <w:left w:val="single" w:sz="8" w:space="0" w:color="999999"/>
              <w:right w:val="single" w:sz="8" w:space="0" w:color="999999"/>
            </w:tcBorders>
            <w:vAlign w:val="center"/>
          </w:tcPr>
          <w:p w14:paraId="7A87E915" w14:textId="77777777" w:rsidR="00E77373" w:rsidRPr="00C50C67" w:rsidRDefault="00E77373" w:rsidP="00E77373">
            <w:pPr>
              <w:spacing w:before="0" w:after="0" w:line="240" w:lineRule="auto"/>
            </w:pPr>
          </w:p>
        </w:tc>
        <w:tc>
          <w:tcPr>
            <w:tcW w:w="2610" w:type="dxa"/>
            <w:vMerge/>
            <w:tcBorders>
              <w:left w:val="single" w:sz="8" w:space="0" w:color="999999"/>
              <w:right w:val="single" w:sz="8" w:space="0" w:color="999999"/>
            </w:tcBorders>
            <w:vAlign w:val="center"/>
          </w:tcPr>
          <w:p w14:paraId="4B05D35F" w14:textId="77777777" w:rsidR="00E77373" w:rsidRPr="00C50C67" w:rsidRDefault="00E77373" w:rsidP="00E77373">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tcPr>
          <w:p w14:paraId="398AD062" w14:textId="77777777" w:rsidR="00E77373" w:rsidRPr="00A840D9" w:rsidRDefault="00E77373" w:rsidP="00E77373">
            <w:pPr>
              <w:rPr>
                <w:rStyle w:val="SAPScreenElement"/>
              </w:rPr>
            </w:pPr>
            <w:r w:rsidRPr="00C50C67">
              <w:rPr>
                <w:rStyle w:val="SAPScreenElement"/>
              </w:rPr>
              <w:t xml:space="preserve">Pay Scale Type: </w:t>
            </w:r>
            <w:r w:rsidRPr="00C50C67">
              <w:t>select from drop-down; the selected value should fit to the value selected for field</w:t>
            </w:r>
            <w:r w:rsidRPr="00C50C67">
              <w:rPr>
                <w:rStyle w:val="SAPScreenElement"/>
              </w:rPr>
              <w:t xml:space="preserve"> Employment Type</w:t>
            </w:r>
          </w:p>
        </w:tc>
        <w:tc>
          <w:tcPr>
            <w:tcW w:w="3510" w:type="dxa"/>
            <w:tcBorders>
              <w:top w:val="single" w:sz="8" w:space="0" w:color="999999"/>
              <w:left w:val="single" w:sz="8" w:space="0" w:color="999999"/>
              <w:bottom w:val="single" w:sz="8" w:space="0" w:color="999999"/>
              <w:right w:val="single" w:sz="8" w:space="0" w:color="999999"/>
            </w:tcBorders>
          </w:tcPr>
          <w:p w14:paraId="6391BAC4" w14:textId="7A68322F" w:rsidR="00E77373" w:rsidRPr="00C50C67" w:rsidRDefault="00E77373" w:rsidP="00E77373">
            <w:pPr>
              <w:pStyle w:val="NoteParagraph"/>
              <w:ind w:left="0"/>
              <w:rPr>
                <w:noProof/>
              </w:rPr>
            </w:pPr>
          </w:p>
        </w:tc>
        <w:tc>
          <w:tcPr>
            <w:tcW w:w="1170" w:type="dxa"/>
            <w:vMerge/>
            <w:tcBorders>
              <w:top w:val="single" w:sz="8" w:space="0" w:color="999999"/>
              <w:left w:val="single" w:sz="8" w:space="0" w:color="999999"/>
              <w:bottom w:val="single" w:sz="8" w:space="0" w:color="999999"/>
              <w:right w:val="single" w:sz="8" w:space="0" w:color="999999"/>
            </w:tcBorders>
            <w:vAlign w:val="center"/>
          </w:tcPr>
          <w:p w14:paraId="68B6D1DC" w14:textId="77777777" w:rsidR="00E77373" w:rsidRPr="00C50C67" w:rsidRDefault="00E77373" w:rsidP="00E77373">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489DCAE6" w14:textId="77777777" w:rsidR="00E77373" w:rsidRPr="00C50C67" w:rsidRDefault="00E77373" w:rsidP="00E77373"/>
        </w:tc>
      </w:tr>
      <w:tr w:rsidR="00E77373" w:rsidRPr="007711C0" w14:paraId="211637B8" w14:textId="77777777" w:rsidTr="00591EA2">
        <w:trPr>
          <w:trHeight w:val="357"/>
        </w:trPr>
        <w:tc>
          <w:tcPr>
            <w:tcW w:w="709" w:type="dxa"/>
            <w:vMerge/>
            <w:tcBorders>
              <w:left w:val="single" w:sz="8" w:space="0" w:color="999999"/>
              <w:right w:val="single" w:sz="8" w:space="0" w:color="999999"/>
            </w:tcBorders>
            <w:vAlign w:val="center"/>
          </w:tcPr>
          <w:p w14:paraId="3A914D44" w14:textId="77777777" w:rsidR="00E77373" w:rsidRPr="00C50C67" w:rsidRDefault="00E77373" w:rsidP="00E77373">
            <w:pPr>
              <w:spacing w:before="0" w:after="0" w:line="240" w:lineRule="auto"/>
            </w:pPr>
          </w:p>
        </w:tc>
        <w:tc>
          <w:tcPr>
            <w:tcW w:w="1243" w:type="dxa"/>
            <w:vMerge/>
            <w:tcBorders>
              <w:left w:val="single" w:sz="8" w:space="0" w:color="999999"/>
              <w:right w:val="single" w:sz="8" w:space="0" w:color="999999"/>
            </w:tcBorders>
            <w:vAlign w:val="center"/>
          </w:tcPr>
          <w:p w14:paraId="734E0E41" w14:textId="77777777" w:rsidR="00E77373" w:rsidRPr="00C50C67" w:rsidRDefault="00E77373" w:rsidP="00E77373">
            <w:pPr>
              <w:spacing w:before="0" w:after="0" w:line="240" w:lineRule="auto"/>
            </w:pPr>
          </w:p>
        </w:tc>
        <w:tc>
          <w:tcPr>
            <w:tcW w:w="2610" w:type="dxa"/>
            <w:vMerge/>
            <w:tcBorders>
              <w:left w:val="single" w:sz="8" w:space="0" w:color="999999"/>
              <w:right w:val="single" w:sz="8" w:space="0" w:color="999999"/>
            </w:tcBorders>
            <w:vAlign w:val="center"/>
          </w:tcPr>
          <w:p w14:paraId="1485CAAD" w14:textId="77777777" w:rsidR="00E77373" w:rsidRPr="00C50C67" w:rsidRDefault="00E77373" w:rsidP="00E77373">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tcPr>
          <w:p w14:paraId="6BBD1A73" w14:textId="591C7392" w:rsidR="00E77373" w:rsidRPr="00A840D9" w:rsidRDefault="00E77373" w:rsidP="00E77373">
            <w:pPr>
              <w:rPr>
                <w:rStyle w:val="SAPScreenElement"/>
              </w:rPr>
            </w:pPr>
            <w:r w:rsidRPr="00C50C67">
              <w:rPr>
                <w:rStyle w:val="SAPScreenElement"/>
              </w:rPr>
              <w:t xml:space="preserve">Pay Scale Area: </w:t>
            </w:r>
            <w:r w:rsidRPr="00C50C67">
              <w:t>select</w:t>
            </w:r>
            <w:r>
              <w:t xml:space="preserve"> </w:t>
            </w:r>
            <w:r w:rsidRPr="00C50C67">
              <w:t>from drop-down</w:t>
            </w:r>
            <w:r w:rsidRPr="0058789A">
              <w:rPr>
                <w:rStyle w:val="SAPUserEntry"/>
              </w:rPr>
              <w:t xml:space="preserve"> </w:t>
            </w:r>
          </w:p>
        </w:tc>
        <w:tc>
          <w:tcPr>
            <w:tcW w:w="3510" w:type="dxa"/>
            <w:tcBorders>
              <w:top w:val="single" w:sz="8" w:space="0" w:color="999999"/>
              <w:left w:val="single" w:sz="8" w:space="0" w:color="999999"/>
              <w:bottom w:val="single" w:sz="8" w:space="0" w:color="999999"/>
              <w:right w:val="single" w:sz="8" w:space="0" w:color="999999"/>
            </w:tcBorders>
          </w:tcPr>
          <w:p w14:paraId="0770D7D7" w14:textId="5B46A69B" w:rsidR="00E77373" w:rsidRPr="00C50C67" w:rsidRDefault="00E77373" w:rsidP="00E77373">
            <w:pPr>
              <w:pStyle w:val="NoteParagraph"/>
              <w:ind w:left="0"/>
              <w:rPr>
                <w:noProof/>
              </w:rPr>
            </w:pPr>
          </w:p>
        </w:tc>
        <w:tc>
          <w:tcPr>
            <w:tcW w:w="1170" w:type="dxa"/>
            <w:vMerge/>
            <w:tcBorders>
              <w:top w:val="single" w:sz="8" w:space="0" w:color="999999"/>
              <w:left w:val="single" w:sz="8" w:space="0" w:color="999999"/>
              <w:bottom w:val="single" w:sz="8" w:space="0" w:color="999999"/>
              <w:right w:val="single" w:sz="8" w:space="0" w:color="999999"/>
            </w:tcBorders>
            <w:vAlign w:val="center"/>
          </w:tcPr>
          <w:p w14:paraId="0F150084" w14:textId="77777777" w:rsidR="00E77373" w:rsidRPr="00C50C67" w:rsidRDefault="00E77373" w:rsidP="00E77373">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3C17E47" w14:textId="77777777" w:rsidR="00E77373" w:rsidRPr="00C50C67" w:rsidRDefault="00E77373" w:rsidP="00E77373"/>
        </w:tc>
      </w:tr>
      <w:tr w:rsidR="00E77373" w:rsidRPr="007711C0" w14:paraId="2D66D4DF" w14:textId="77777777" w:rsidTr="00591EA2">
        <w:trPr>
          <w:trHeight w:val="357"/>
        </w:trPr>
        <w:tc>
          <w:tcPr>
            <w:tcW w:w="709" w:type="dxa"/>
            <w:vMerge/>
            <w:tcBorders>
              <w:left w:val="single" w:sz="8" w:space="0" w:color="999999"/>
              <w:right w:val="single" w:sz="8" w:space="0" w:color="999999"/>
            </w:tcBorders>
            <w:vAlign w:val="center"/>
          </w:tcPr>
          <w:p w14:paraId="338C3934" w14:textId="77777777" w:rsidR="00E77373" w:rsidRPr="00C50C67" w:rsidRDefault="00E77373" w:rsidP="00E77373">
            <w:pPr>
              <w:spacing w:before="0" w:after="0" w:line="240" w:lineRule="auto"/>
            </w:pPr>
          </w:p>
        </w:tc>
        <w:tc>
          <w:tcPr>
            <w:tcW w:w="1243" w:type="dxa"/>
            <w:vMerge/>
            <w:tcBorders>
              <w:left w:val="single" w:sz="8" w:space="0" w:color="999999"/>
              <w:right w:val="single" w:sz="8" w:space="0" w:color="999999"/>
            </w:tcBorders>
            <w:vAlign w:val="center"/>
          </w:tcPr>
          <w:p w14:paraId="257B614D" w14:textId="77777777" w:rsidR="00E77373" w:rsidRPr="00C50C67" w:rsidRDefault="00E77373" w:rsidP="00E77373">
            <w:pPr>
              <w:spacing w:before="0" w:after="0" w:line="240" w:lineRule="auto"/>
            </w:pPr>
          </w:p>
        </w:tc>
        <w:tc>
          <w:tcPr>
            <w:tcW w:w="2610" w:type="dxa"/>
            <w:vMerge/>
            <w:tcBorders>
              <w:left w:val="single" w:sz="8" w:space="0" w:color="999999"/>
              <w:right w:val="single" w:sz="8" w:space="0" w:color="999999"/>
            </w:tcBorders>
            <w:vAlign w:val="center"/>
          </w:tcPr>
          <w:p w14:paraId="09507F8C" w14:textId="77777777" w:rsidR="00E77373" w:rsidRPr="00C50C67" w:rsidRDefault="00E77373" w:rsidP="00E77373">
            <w:pPr>
              <w:spacing w:before="0" w:after="0" w:line="240" w:lineRule="auto"/>
            </w:pPr>
          </w:p>
        </w:tc>
        <w:tc>
          <w:tcPr>
            <w:tcW w:w="3870" w:type="dxa"/>
            <w:tcBorders>
              <w:top w:val="single" w:sz="8" w:space="0" w:color="999999"/>
              <w:left w:val="single" w:sz="8" w:space="0" w:color="999999"/>
              <w:bottom w:val="single" w:sz="8" w:space="0" w:color="999999"/>
              <w:right w:val="single" w:sz="8" w:space="0" w:color="999999"/>
            </w:tcBorders>
          </w:tcPr>
          <w:p w14:paraId="7039D6A7" w14:textId="2219C66B" w:rsidR="00E77373" w:rsidRPr="00C50C67" w:rsidRDefault="00E77373" w:rsidP="00E77373">
            <w:pPr>
              <w:rPr>
                <w:rStyle w:val="SAPScreenElement"/>
              </w:rPr>
            </w:pPr>
            <w:r>
              <w:t>Enter other data as required in the country where the company of the employee’s concurrent employment is located.</w:t>
            </w:r>
          </w:p>
        </w:tc>
        <w:tc>
          <w:tcPr>
            <w:tcW w:w="3510" w:type="dxa"/>
            <w:tcBorders>
              <w:top w:val="single" w:sz="8" w:space="0" w:color="999999"/>
              <w:left w:val="single" w:sz="8" w:space="0" w:color="999999"/>
              <w:bottom w:val="single" w:sz="8" w:space="0" w:color="999999"/>
              <w:right w:val="single" w:sz="8" w:space="0" w:color="999999"/>
            </w:tcBorders>
          </w:tcPr>
          <w:p w14:paraId="75ECB8BB" w14:textId="77777777" w:rsidR="00E77373" w:rsidRPr="00C50C67" w:rsidRDefault="00E77373" w:rsidP="00E77373">
            <w:pPr>
              <w:pStyle w:val="NoteParagraph"/>
              <w:ind w:left="0"/>
              <w:rPr>
                <w:noProof/>
              </w:rPr>
            </w:pPr>
          </w:p>
        </w:tc>
        <w:tc>
          <w:tcPr>
            <w:tcW w:w="1170" w:type="dxa"/>
            <w:vMerge/>
            <w:tcBorders>
              <w:top w:val="single" w:sz="8" w:space="0" w:color="999999"/>
              <w:left w:val="single" w:sz="8" w:space="0" w:color="999999"/>
              <w:bottom w:val="single" w:sz="8" w:space="0" w:color="999999"/>
              <w:right w:val="single" w:sz="8" w:space="0" w:color="999999"/>
            </w:tcBorders>
            <w:vAlign w:val="center"/>
          </w:tcPr>
          <w:p w14:paraId="1577C5B6" w14:textId="77777777" w:rsidR="00E77373" w:rsidRPr="00C50C67" w:rsidRDefault="00E77373" w:rsidP="00E77373">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2EE8A0A0" w14:textId="77777777" w:rsidR="00E77373" w:rsidRPr="00C50C67" w:rsidRDefault="00E77373" w:rsidP="00E77373"/>
        </w:tc>
      </w:tr>
      <w:tr w:rsidR="00E77373" w:rsidRPr="007711C0" w14:paraId="141CD97D" w14:textId="77777777" w:rsidTr="00591EA2">
        <w:trPr>
          <w:trHeight w:val="357"/>
        </w:trPr>
        <w:tc>
          <w:tcPr>
            <w:tcW w:w="709" w:type="dxa"/>
            <w:vMerge/>
            <w:tcBorders>
              <w:left w:val="single" w:sz="8" w:space="0" w:color="999999"/>
              <w:right w:val="single" w:sz="8" w:space="0" w:color="999999"/>
            </w:tcBorders>
            <w:vAlign w:val="center"/>
          </w:tcPr>
          <w:p w14:paraId="44EA8B91" w14:textId="77777777" w:rsidR="00E77373" w:rsidRPr="00C50C67" w:rsidRDefault="00E77373" w:rsidP="00E77373">
            <w:pPr>
              <w:spacing w:before="0" w:after="0" w:line="240" w:lineRule="auto"/>
            </w:pPr>
          </w:p>
        </w:tc>
        <w:tc>
          <w:tcPr>
            <w:tcW w:w="1243" w:type="dxa"/>
            <w:vMerge/>
            <w:tcBorders>
              <w:left w:val="single" w:sz="8" w:space="0" w:color="999999"/>
              <w:right w:val="single" w:sz="8" w:space="0" w:color="999999"/>
            </w:tcBorders>
            <w:vAlign w:val="center"/>
          </w:tcPr>
          <w:p w14:paraId="74F9166F" w14:textId="77777777" w:rsidR="00E77373" w:rsidRPr="00C50C67" w:rsidRDefault="00E77373" w:rsidP="00E77373">
            <w:pPr>
              <w:spacing w:before="0" w:after="0" w:line="240" w:lineRule="auto"/>
            </w:pPr>
          </w:p>
        </w:tc>
        <w:tc>
          <w:tcPr>
            <w:tcW w:w="2610" w:type="dxa"/>
            <w:tcBorders>
              <w:left w:val="single" w:sz="8" w:space="0" w:color="999999"/>
              <w:right w:val="single" w:sz="8" w:space="0" w:color="999999"/>
            </w:tcBorders>
          </w:tcPr>
          <w:p w14:paraId="66137243" w14:textId="42598077" w:rsidR="00E77373" w:rsidRDefault="00E77373" w:rsidP="00E77373">
            <w:pPr>
              <w:rPr>
                <w:noProof/>
              </w:rPr>
            </w:pPr>
            <w:r>
              <w:t xml:space="preserve">In case the </w:t>
            </w:r>
            <w:r w:rsidRPr="004C67B0">
              <w:rPr>
                <w:rStyle w:val="SAPEmphasis"/>
              </w:rPr>
              <w:t>Time Off</w:t>
            </w:r>
            <w:r>
              <w:t xml:space="preserve"> content has </w:t>
            </w:r>
            <w:ins w:id="415" w:author="Author" w:date="2018-02-13T12:05:00Z">
              <w:r w:rsidR="00ED38E5">
                <w:t xml:space="preserve">already </w:t>
              </w:r>
            </w:ins>
            <w:r>
              <w:t xml:space="preserve">been implemented in the instance, the </w:t>
            </w:r>
            <w:r w:rsidRPr="00B11C25">
              <w:rPr>
                <w:rStyle w:val="SAPScreenElement"/>
              </w:rPr>
              <w:t xml:space="preserve">Time Information </w:t>
            </w:r>
            <w:r w:rsidRPr="00B11C25">
              <w:t>block</w:t>
            </w:r>
            <w:r>
              <w:t xml:space="preserve"> </w:t>
            </w:r>
            <w:r w:rsidRPr="00B11C25">
              <w:rPr>
                <w:noProof/>
              </w:rPr>
              <w:t>will be available for maintenance</w:t>
            </w:r>
            <w:r>
              <w:rPr>
                <w:noProof/>
              </w:rPr>
              <w:t xml:space="preserve">, too, containing fields </w:t>
            </w:r>
            <w:r w:rsidRPr="00C50C67">
              <w:rPr>
                <w:rStyle w:val="SAPScreenElement"/>
              </w:rPr>
              <w:t>Time Profile</w:t>
            </w:r>
            <w:r>
              <w:rPr>
                <w:rStyle w:val="SAPScreenElement"/>
              </w:rPr>
              <w:t>,</w:t>
            </w:r>
            <w:r w:rsidRPr="00C50C67">
              <w:rPr>
                <w:rStyle w:val="SAPScreenElement"/>
              </w:rPr>
              <w:t xml:space="preserve"> Holiday Calendar Code</w:t>
            </w:r>
            <w:r>
              <w:rPr>
                <w:rStyle w:val="SAPScreenElement"/>
              </w:rPr>
              <w:t xml:space="preserve">, </w:t>
            </w:r>
            <w:del w:id="416" w:author="Author" w:date="2018-02-09T14:12:00Z">
              <w:r w:rsidRPr="00C50C67" w:rsidDel="00876634">
                <w:rPr>
                  <w:rStyle w:val="SAPScreenElement"/>
                </w:rPr>
                <w:delText>Work Schedule</w:delText>
              </w:r>
              <w:r w:rsidDel="00876634">
                <w:rPr>
                  <w:rStyle w:val="SAPScreenElement"/>
                </w:rPr>
                <w:delText xml:space="preserve"> </w:delText>
              </w:r>
            </w:del>
            <w:r>
              <w:rPr>
                <w:noProof/>
              </w:rPr>
              <w:t>and</w:t>
            </w:r>
            <w:ins w:id="417" w:author="Author" w:date="2018-02-09T14:12:00Z">
              <w:r w:rsidR="00876634" w:rsidRPr="00C50C67">
                <w:rPr>
                  <w:rStyle w:val="SAPScreenElement"/>
                </w:rPr>
                <w:t xml:space="preserve"> Work Schedule</w:t>
              </w:r>
            </w:ins>
            <w:del w:id="418" w:author="Author" w:date="2018-02-09T14:12:00Z">
              <w:r w:rsidRPr="002564F3" w:rsidDel="00876634">
                <w:rPr>
                  <w:rStyle w:val="SAPScreenElement"/>
                </w:rPr>
                <w:delText xml:space="preserve"> Time Recording Variant</w:delText>
              </w:r>
            </w:del>
            <w:r>
              <w:rPr>
                <w:rStyle w:val="SAPScreenElement"/>
              </w:rPr>
              <w:t>.</w:t>
            </w:r>
          </w:p>
          <w:p w14:paraId="12DE9B96" w14:textId="64A42D04" w:rsidR="00E77373" w:rsidRDefault="00E77373" w:rsidP="00E77373">
            <w:r>
              <w:rPr>
                <w:noProof/>
              </w:rPr>
              <w:t xml:space="preserve">In case also the </w:t>
            </w:r>
            <w:r w:rsidRPr="009F5286">
              <w:rPr>
                <w:rStyle w:val="SAPEmphasis"/>
              </w:rPr>
              <w:t>Payroll Time Sheet</w:t>
            </w:r>
            <w:r>
              <w:t xml:space="preserve"> content has </w:t>
            </w:r>
            <w:ins w:id="419" w:author="Author" w:date="2018-02-13T12:05:00Z">
              <w:r w:rsidR="00ED38E5">
                <w:t xml:space="preserve">already </w:t>
              </w:r>
            </w:ins>
            <w:r>
              <w:t xml:space="preserve">been implemented in the instance, in addition to the above-mentioned fields, following fields are displayed for maintenance: </w:t>
            </w:r>
            <w:r w:rsidRPr="00C50C67">
              <w:rPr>
                <w:rStyle w:val="SAPScreenElement"/>
              </w:rPr>
              <w:t>Time Recording Profile</w:t>
            </w:r>
            <w:r>
              <w:t xml:space="preserve">, </w:t>
            </w:r>
            <w:ins w:id="420" w:author="Author" w:date="2018-02-09T14:12:00Z">
              <w:r w:rsidR="00876634" w:rsidRPr="002564F3">
                <w:rPr>
                  <w:rStyle w:val="SAPScreenElement"/>
                </w:rPr>
                <w:t>Time Recording Variant</w:t>
              </w:r>
              <w:r w:rsidR="00876634">
                <w:rPr>
                  <w:rStyle w:val="SAPScreenElement"/>
                </w:rPr>
                <w:t>,</w:t>
              </w:r>
              <w:r w:rsidR="00876634" w:rsidRPr="00C50C67">
                <w:rPr>
                  <w:rStyle w:val="SAPScreenElement"/>
                </w:rPr>
                <w:t xml:space="preserve"> </w:t>
              </w:r>
            </w:ins>
            <w:r w:rsidRPr="00C50C67">
              <w:rPr>
                <w:rStyle w:val="SAPScreenElement"/>
              </w:rPr>
              <w:t>Time Recording Admissibility</w:t>
            </w:r>
            <w:r>
              <w:t xml:space="preserve"> and </w:t>
            </w:r>
            <w:r w:rsidRPr="000E26A4">
              <w:rPr>
                <w:rStyle w:val="SAPScreenElement"/>
              </w:rPr>
              <w:t>Default Overtime Compensation Variant</w:t>
            </w:r>
            <w:r>
              <w:t>.</w:t>
            </w:r>
          </w:p>
        </w:tc>
        <w:tc>
          <w:tcPr>
            <w:tcW w:w="3870" w:type="dxa"/>
            <w:tcBorders>
              <w:top w:val="single" w:sz="8" w:space="0" w:color="999999"/>
              <w:left w:val="single" w:sz="8" w:space="0" w:color="999999"/>
              <w:bottom w:val="single" w:sz="8" w:space="0" w:color="999999"/>
              <w:right w:val="single" w:sz="8" w:space="0" w:color="999999"/>
            </w:tcBorders>
          </w:tcPr>
          <w:p w14:paraId="01037554" w14:textId="68CA53F0" w:rsidR="00E77373" w:rsidRPr="00C50C67" w:rsidRDefault="00E77373" w:rsidP="00E77373">
            <w:pPr>
              <w:rPr>
                <w:rStyle w:val="SAPScreenElement"/>
              </w:rPr>
            </w:pPr>
            <w:r>
              <w:t>Enter data as appropriate.</w:t>
            </w:r>
          </w:p>
        </w:tc>
        <w:tc>
          <w:tcPr>
            <w:tcW w:w="3510" w:type="dxa"/>
            <w:tcBorders>
              <w:top w:val="single" w:sz="8" w:space="0" w:color="999999"/>
              <w:left w:val="single" w:sz="8" w:space="0" w:color="999999"/>
              <w:bottom w:val="single" w:sz="8" w:space="0" w:color="999999"/>
              <w:right w:val="single" w:sz="8" w:space="0" w:color="999999"/>
            </w:tcBorders>
          </w:tcPr>
          <w:p w14:paraId="44A6D03B" w14:textId="611AE7BB" w:rsidR="00ED38E5" w:rsidRPr="008759A3" w:rsidRDefault="00ED38E5" w:rsidP="00ED38E5">
            <w:pPr>
              <w:rPr>
                <w:ins w:id="421" w:author="Author" w:date="2018-02-13T12:05:00Z"/>
                <w:strike/>
                <w:lang w:eastAsia="de-DE"/>
                <w:rPrChange w:id="422" w:author="Author" w:date="2018-03-05T16:40:00Z">
                  <w:rPr>
                    <w:ins w:id="423" w:author="Author" w:date="2018-02-13T12:05:00Z"/>
                    <w:lang w:eastAsia="de-DE"/>
                  </w:rPr>
                </w:rPrChange>
              </w:rPr>
            </w:pPr>
            <w:commentRangeStart w:id="424"/>
            <w:commentRangeStart w:id="425"/>
            <w:ins w:id="426" w:author="Author" w:date="2018-02-13T12:05:00Z">
              <w:r w:rsidRPr="008759A3">
                <w:rPr>
                  <w:strike/>
                  <w:rPrChange w:id="427" w:author="Author" w:date="2018-03-05T16:40:00Z">
                    <w:rPr/>
                  </w:rPrChange>
                </w:rPr>
                <w:t xml:space="preserve">In case </w:t>
              </w:r>
              <w:del w:id="428" w:author="Author" w:date="2018-02-13T12:22:00Z">
                <w:r w:rsidRPr="008759A3" w:rsidDel="007D483F">
                  <w:rPr>
                    <w:strike/>
                    <w:rPrChange w:id="429" w:author="Author" w:date="2018-03-05T16:40:00Z">
                      <w:rPr/>
                    </w:rPrChange>
                  </w:rPr>
                  <w:delText xml:space="preserve">you have implemented </w:delText>
                </w:r>
              </w:del>
              <w:r w:rsidRPr="008759A3">
                <w:rPr>
                  <w:strike/>
                  <w:rPrChange w:id="430" w:author="Author" w:date="2018-03-05T16:40:00Z">
                    <w:rPr/>
                  </w:rPrChange>
                </w:rPr>
                <w:t xml:space="preserve">the </w:t>
              </w:r>
              <w:r w:rsidRPr="008759A3">
                <w:rPr>
                  <w:rStyle w:val="SAPEmphasis"/>
                  <w:strike/>
                  <w:rPrChange w:id="431" w:author="Author" w:date="2018-03-05T16:40:00Z">
                    <w:rPr>
                      <w:rStyle w:val="SAPEmphasis"/>
                    </w:rPr>
                  </w:rPrChange>
                </w:rPr>
                <w:t>Time Off</w:t>
              </w:r>
              <w:r w:rsidRPr="008759A3">
                <w:rPr>
                  <w:strike/>
                  <w:noProof/>
                  <w:rPrChange w:id="432" w:author="Author" w:date="2018-03-05T16:40:00Z">
                    <w:rPr>
                      <w:noProof/>
                    </w:rPr>
                  </w:rPrChange>
                </w:rPr>
                <w:t xml:space="preserve"> </w:t>
              </w:r>
              <w:r w:rsidRPr="008759A3">
                <w:rPr>
                  <w:strike/>
                  <w:rPrChange w:id="433" w:author="Author" w:date="2018-03-05T16:40:00Z">
                    <w:rPr/>
                  </w:rPrChange>
                </w:rPr>
                <w:t>content</w:t>
              </w:r>
            </w:ins>
            <w:ins w:id="434" w:author="Author" w:date="2018-02-13T12:22:00Z">
              <w:r w:rsidR="007D483F" w:rsidRPr="008759A3">
                <w:rPr>
                  <w:strike/>
                  <w:rPrChange w:id="435" w:author="Author" w:date="2018-03-05T16:40:00Z">
                    <w:rPr/>
                  </w:rPrChange>
                </w:rPr>
                <w:t xml:space="preserve"> has been </w:t>
              </w:r>
            </w:ins>
            <w:ins w:id="436" w:author="Author" w:date="2018-02-13T15:52:00Z">
              <w:r w:rsidR="00EE1CE6" w:rsidRPr="008759A3">
                <w:rPr>
                  <w:strike/>
                  <w:rPrChange w:id="437" w:author="Author" w:date="2018-03-05T16:40:00Z">
                    <w:rPr/>
                  </w:rPrChange>
                </w:rPr>
                <w:t xml:space="preserve">deployed with </w:t>
              </w:r>
            </w:ins>
            <w:ins w:id="438" w:author="Author" w:date="2018-02-13T12:22:00Z">
              <w:del w:id="439" w:author="Author" w:date="2018-02-13T15:52:00Z">
                <w:r w:rsidR="007D483F" w:rsidRPr="008759A3" w:rsidDel="00EE1CE6">
                  <w:rPr>
                    <w:strike/>
                    <w:rPrChange w:id="440" w:author="Author" w:date="2018-03-05T16:40:00Z">
                      <w:rPr/>
                    </w:rPrChange>
                  </w:rPr>
                  <w:delText>implemented</w:delText>
                </w:r>
              </w:del>
            </w:ins>
            <w:ins w:id="441" w:author="Author" w:date="2018-02-13T12:05:00Z">
              <w:del w:id="442" w:author="Author" w:date="2018-02-13T15:52:00Z">
                <w:r w:rsidRPr="008759A3" w:rsidDel="00EE1CE6">
                  <w:rPr>
                    <w:strike/>
                    <w:rPrChange w:id="443" w:author="Author" w:date="2018-03-05T16:40:00Z">
                      <w:rPr/>
                    </w:rPrChange>
                  </w:rPr>
                  <w:delText xml:space="preserve"> from </w:delText>
                </w:r>
              </w:del>
              <w:r w:rsidRPr="008759A3">
                <w:rPr>
                  <w:strike/>
                  <w:rPrChange w:id="444" w:author="Author" w:date="2018-03-05T16:40:00Z">
                    <w:rPr/>
                  </w:rPrChange>
                </w:rPr>
                <w:t xml:space="preserve">the SAP Best Practices, you can refer to </w:t>
              </w:r>
            </w:ins>
            <w:ins w:id="445" w:author="Author" w:date="2018-02-22T12:28:00Z">
              <w:r w:rsidR="00D26938" w:rsidRPr="008759A3">
                <w:rPr>
                  <w:strike/>
                  <w:rPrChange w:id="446" w:author="Author" w:date="2018-03-05T16:40:00Z">
                    <w:rPr/>
                  </w:rPrChange>
                </w:rPr>
                <w:t xml:space="preserve">chapter </w:t>
              </w:r>
              <w:r w:rsidR="00D26938" w:rsidRPr="008759A3">
                <w:rPr>
                  <w:rStyle w:val="SAPScreenElement"/>
                  <w:strike/>
                  <w:color w:val="auto"/>
                  <w:rPrChange w:id="447" w:author="Author" w:date="2018-03-05T16:40:00Z">
                    <w:rPr>
                      <w:rStyle w:val="SAPScreenElement"/>
                      <w:color w:val="auto"/>
                    </w:rPr>
                  </w:rPrChange>
                </w:rPr>
                <w:t>Preliminary Steps</w:t>
              </w:r>
              <w:r w:rsidR="00D26938" w:rsidRPr="008759A3">
                <w:rPr>
                  <w:strike/>
                  <w:rPrChange w:id="448" w:author="Author" w:date="2018-03-05T16:40:00Z">
                    <w:rPr/>
                  </w:rPrChange>
                </w:rPr>
                <w:t xml:space="preserve"> of </w:t>
              </w:r>
            </w:ins>
            <w:ins w:id="449" w:author="Author" w:date="2018-02-13T12:05:00Z">
              <w:r w:rsidRPr="008759A3">
                <w:rPr>
                  <w:strike/>
                  <w:rPrChange w:id="450" w:author="Author" w:date="2018-03-05T16:40:00Z">
                    <w:rPr/>
                  </w:rPrChange>
                </w:rPr>
                <w:t xml:space="preserve">test script </w:t>
              </w:r>
              <w:r w:rsidRPr="008759A3">
                <w:rPr>
                  <w:rStyle w:val="SAPScreenElement"/>
                  <w:strike/>
                  <w:color w:val="auto"/>
                  <w:rPrChange w:id="451" w:author="Author" w:date="2018-03-05T16:40:00Z">
                    <w:rPr>
                      <w:rStyle w:val="SAPScreenElement"/>
                      <w:color w:val="auto"/>
                    </w:rPr>
                  </w:rPrChange>
                </w:rPr>
                <w:t>Request and Manage Time Off (FJ7)</w:t>
              </w:r>
            </w:ins>
            <w:ins w:id="452" w:author="Author" w:date="2018-02-22T12:28:00Z">
              <w:r w:rsidR="00D26938" w:rsidRPr="008759A3">
                <w:rPr>
                  <w:strike/>
                  <w:rPrChange w:id="453" w:author="Author" w:date="2018-03-05T16:40:00Z">
                    <w:rPr/>
                  </w:rPrChange>
                </w:rPr>
                <w:t xml:space="preserve"> appropriate for your co</w:t>
              </w:r>
            </w:ins>
            <w:ins w:id="454" w:author="Author" w:date="2018-02-22T12:29:00Z">
              <w:r w:rsidR="00D26938" w:rsidRPr="008759A3">
                <w:rPr>
                  <w:strike/>
                  <w:rPrChange w:id="455" w:author="Author" w:date="2018-03-05T16:40:00Z">
                    <w:rPr/>
                  </w:rPrChange>
                </w:rPr>
                <w:t>untry</w:t>
              </w:r>
            </w:ins>
            <w:ins w:id="456" w:author="Author" w:date="2018-02-13T12:05:00Z">
              <w:del w:id="457" w:author="Author" w:date="2018-02-22T12:28:00Z">
                <w:r w:rsidRPr="008759A3" w:rsidDel="00D26938">
                  <w:rPr>
                    <w:strike/>
                    <w:rPrChange w:id="458" w:author="Author" w:date="2018-03-05T16:40:00Z">
                      <w:rPr/>
                    </w:rPrChange>
                  </w:rPr>
                  <w:delText>,</w:delText>
                </w:r>
              </w:del>
              <w:del w:id="459" w:author="Author" w:date="2018-02-22T12:29:00Z">
                <w:r w:rsidRPr="008759A3" w:rsidDel="00D26938">
                  <w:rPr>
                    <w:strike/>
                    <w:rPrChange w:id="460" w:author="Author" w:date="2018-03-05T16:40:00Z">
                      <w:rPr/>
                    </w:rPrChange>
                  </w:rPr>
                  <w:delText xml:space="preserve"> </w:delText>
                </w:r>
              </w:del>
              <w:del w:id="461" w:author="Author" w:date="2018-02-22T12:28:00Z">
                <w:r w:rsidRPr="008759A3" w:rsidDel="00D26938">
                  <w:rPr>
                    <w:strike/>
                    <w:rPrChange w:id="462" w:author="Author" w:date="2018-03-05T16:40:00Z">
                      <w:rPr/>
                    </w:rPrChange>
                  </w:rPr>
                  <w:delText xml:space="preserve">chapter </w:delText>
                </w:r>
                <w:r w:rsidRPr="008759A3" w:rsidDel="00D26938">
                  <w:rPr>
                    <w:rStyle w:val="SAPScreenElement"/>
                    <w:strike/>
                    <w:color w:val="auto"/>
                    <w:rPrChange w:id="463" w:author="Author" w:date="2018-03-05T16:40:00Z">
                      <w:rPr>
                        <w:rStyle w:val="SAPScreenElement"/>
                        <w:color w:val="auto"/>
                      </w:rPr>
                    </w:rPrChange>
                  </w:rPr>
                  <w:delText>Preliminary Steps</w:delText>
                </w:r>
              </w:del>
              <w:r w:rsidRPr="008759A3">
                <w:rPr>
                  <w:rStyle w:val="SAPScreenElement"/>
                  <w:strike/>
                  <w:color w:val="auto"/>
                  <w:rPrChange w:id="464" w:author="Author" w:date="2018-03-05T16:40:00Z">
                    <w:rPr>
                      <w:rStyle w:val="SAPScreenElement"/>
                      <w:color w:val="auto"/>
                    </w:rPr>
                  </w:rPrChange>
                </w:rPr>
                <w:t xml:space="preserve">, </w:t>
              </w:r>
              <w:r w:rsidRPr="008759A3">
                <w:rPr>
                  <w:strike/>
                  <w:noProof/>
                  <w:rPrChange w:id="465" w:author="Author" w:date="2018-03-05T16:40:00Z">
                    <w:rPr>
                      <w:noProof/>
                    </w:rPr>
                  </w:rPrChange>
                </w:rPr>
                <w:t xml:space="preserve">for details in maintaining the time off relevant fields in the </w:t>
              </w:r>
              <w:r w:rsidRPr="008759A3">
                <w:rPr>
                  <w:rStyle w:val="SAPScreenElement"/>
                  <w:strike/>
                  <w:rPrChange w:id="466" w:author="Author" w:date="2018-03-05T16:40:00Z">
                    <w:rPr>
                      <w:rStyle w:val="SAPScreenElement"/>
                    </w:rPr>
                  </w:rPrChange>
                </w:rPr>
                <w:t xml:space="preserve">Time Information </w:t>
              </w:r>
              <w:r w:rsidRPr="008759A3">
                <w:rPr>
                  <w:strike/>
                  <w:rPrChange w:id="467" w:author="Author" w:date="2018-03-05T16:40:00Z">
                    <w:rPr/>
                  </w:rPrChange>
                </w:rPr>
                <w:t>block.</w:t>
              </w:r>
            </w:ins>
          </w:p>
          <w:p w14:paraId="35031254" w14:textId="6DA0ADBE" w:rsidR="00E77373" w:rsidRPr="008759A3" w:rsidDel="00ED38E5" w:rsidRDefault="00ED38E5" w:rsidP="00ED38E5">
            <w:pPr>
              <w:rPr>
                <w:del w:id="468" w:author="Author" w:date="2018-02-13T12:05:00Z"/>
                <w:strike/>
                <w:rPrChange w:id="469" w:author="Author" w:date="2018-03-05T16:40:00Z">
                  <w:rPr>
                    <w:del w:id="470" w:author="Author" w:date="2018-02-13T12:05:00Z"/>
                  </w:rPr>
                </w:rPrChange>
              </w:rPr>
            </w:pPr>
            <w:ins w:id="471" w:author="Author" w:date="2018-02-13T12:05:00Z">
              <w:r w:rsidRPr="008759A3">
                <w:rPr>
                  <w:strike/>
                  <w:rPrChange w:id="472" w:author="Author" w:date="2018-03-05T16:40:00Z">
                    <w:rPr/>
                  </w:rPrChange>
                </w:rPr>
                <w:t xml:space="preserve">In case </w:t>
              </w:r>
              <w:del w:id="473" w:author="Author" w:date="2018-02-13T12:22:00Z">
                <w:r w:rsidRPr="008759A3" w:rsidDel="007D483F">
                  <w:rPr>
                    <w:strike/>
                    <w:rPrChange w:id="474" w:author="Author" w:date="2018-03-05T16:40:00Z">
                      <w:rPr/>
                    </w:rPrChange>
                  </w:rPr>
                  <w:delText xml:space="preserve">you have implemented </w:delText>
                </w:r>
              </w:del>
              <w:r w:rsidRPr="008759A3">
                <w:rPr>
                  <w:strike/>
                  <w:rPrChange w:id="475" w:author="Author" w:date="2018-03-05T16:40:00Z">
                    <w:rPr/>
                  </w:rPrChange>
                </w:rPr>
                <w:t xml:space="preserve">the </w:t>
              </w:r>
              <w:r w:rsidRPr="008759A3">
                <w:rPr>
                  <w:rStyle w:val="SAPEmphasis"/>
                  <w:strike/>
                  <w:rPrChange w:id="476" w:author="Author" w:date="2018-03-05T16:40:00Z">
                    <w:rPr>
                      <w:rStyle w:val="SAPEmphasis"/>
                    </w:rPr>
                  </w:rPrChange>
                </w:rPr>
                <w:t>Payroll Time Sheet</w:t>
              </w:r>
              <w:r w:rsidRPr="008759A3">
                <w:rPr>
                  <w:strike/>
                  <w:rPrChange w:id="477" w:author="Author" w:date="2018-03-05T16:40:00Z">
                    <w:rPr/>
                  </w:rPrChange>
                </w:rPr>
                <w:t xml:space="preserve"> content </w:t>
              </w:r>
            </w:ins>
            <w:ins w:id="478" w:author="Author" w:date="2018-02-13T12:22:00Z">
              <w:r w:rsidR="007D483F" w:rsidRPr="008759A3">
                <w:rPr>
                  <w:strike/>
                  <w:rPrChange w:id="479" w:author="Author" w:date="2018-03-05T16:40:00Z">
                    <w:rPr/>
                  </w:rPrChange>
                </w:rPr>
                <w:t xml:space="preserve">has been </w:t>
              </w:r>
            </w:ins>
            <w:ins w:id="480" w:author="Author" w:date="2018-02-13T15:53:00Z">
              <w:r w:rsidR="00EE1CE6" w:rsidRPr="008759A3">
                <w:rPr>
                  <w:strike/>
                  <w:rPrChange w:id="481" w:author="Author" w:date="2018-03-05T16:40:00Z">
                    <w:rPr/>
                  </w:rPrChange>
                </w:rPr>
                <w:t xml:space="preserve">deployed with </w:t>
              </w:r>
            </w:ins>
            <w:ins w:id="482" w:author="Author" w:date="2018-02-13T12:22:00Z">
              <w:del w:id="483" w:author="Author" w:date="2018-02-13T15:53:00Z">
                <w:r w:rsidR="007D483F" w:rsidRPr="008759A3" w:rsidDel="00EE1CE6">
                  <w:rPr>
                    <w:strike/>
                    <w:rPrChange w:id="484" w:author="Author" w:date="2018-03-05T16:40:00Z">
                      <w:rPr/>
                    </w:rPrChange>
                  </w:rPr>
                  <w:delText xml:space="preserve">implemented </w:delText>
                </w:r>
              </w:del>
            </w:ins>
            <w:ins w:id="485" w:author="Author" w:date="2018-02-13T12:05:00Z">
              <w:del w:id="486" w:author="Author" w:date="2018-02-13T15:53:00Z">
                <w:r w:rsidRPr="008759A3" w:rsidDel="00EE1CE6">
                  <w:rPr>
                    <w:strike/>
                    <w:rPrChange w:id="487" w:author="Author" w:date="2018-03-05T16:40:00Z">
                      <w:rPr/>
                    </w:rPrChange>
                  </w:rPr>
                  <w:delText xml:space="preserve">from </w:delText>
                </w:r>
              </w:del>
              <w:r w:rsidRPr="008759A3">
                <w:rPr>
                  <w:strike/>
                  <w:rPrChange w:id="488" w:author="Author" w:date="2018-03-05T16:40:00Z">
                    <w:rPr/>
                  </w:rPrChange>
                </w:rPr>
                <w:t xml:space="preserve">the SAP Best Practices, you can refer to test script </w:t>
              </w:r>
              <w:r w:rsidRPr="008759A3">
                <w:rPr>
                  <w:rStyle w:val="SAPScreenElement"/>
                  <w:strike/>
                  <w:color w:val="auto"/>
                  <w:rPrChange w:id="489" w:author="Author" w:date="2018-03-05T16:40:00Z">
                    <w:rPr>
                      <w:rStyle w:val="SAPScreenElement"/>
                      <w:color w:val="auto"/>
                    </w:rPr>
                  </w:rPrChange>
                </w:rPr>
                <w:t>Record Working Time (15S)</w:t>
              </w:r>
              <w:r w:rsidRPr="008759A3">
                <w:rPr>
                  <w:strike/>
                  <w:rPrChange w:id="490" w:author="Author" w:date="2018-03-05T16:40:00Z">
                    <w:rPr/>
                  </w:rPrChange>
                </w:rPr>
                <w:t xml:space="preserve">, chapter </w:t>
              </w:r>
              <w:r w:rsidRPr="008759A3">
                <w:rPr>
                  <w:rStyle w:val="SAPScreenElement"/>
                  <w:strike/>
                  <w:color w:val="auto"/>
                  <w:rPrChange w:id="491" w:author="Author" w:date="2018-03-05T16:40:00Z">
                    <w:rPr>
                      <w:rStyle w:val="SAPScreenElement"/>
                      <w:color w:val="auto"/>
                    </w:rPr>
                  </w:rPrChange>
                </w:rPr>
                <w:t xml:space="preserve">Preliminary Steps, </w:t>
              </w:r>
              <w:r w:rsidRPr="008759A3">
                <w:rPr>
                  <w:strike/>
                  <w:noProof/>
                  <w:rPrChange w:id="492" w:author="Author" w:date="2018-03-05T16:40:00Z">
                    <w:rPr>
                      <w:noProof/>
                    </w:rPr>
                  </w:rPrChange>
                </w:rPr>
                <w:t xml:space="preserve">for details in maintaining the time sheet relevant fields in the </w:t>
              </w:r>
              <w:r w:rsidRPr="008759A3">
                <w:rPr>
                  <w:rStyle w:val="SAPScreenElement"/>
                  <w:strike/>
                  <w:rPrChange w:id="493" w:author="Author" w:date="2018-03-05T16:40:00Z">
                    <w:rPr>
                      <w:rStyle w:val="SAPScreenElement"/>
                    </w:rPr>
                  </w:rPrChange>
                </w:rPr>
                <w:t xml:space="preserve">Time Information </w:t>
              </w:r>
              <w:r w:rsidRPr="008759A3">
                <w:rPr>
                  <w:strike/>
                  <w:rPrChange w:id="494" w:author="Author" w:date="2018-03-05T16:40:00Z">
                    <w:rPr/>
                  </w:rPrChange>
                </w:rPr>
                <w:t>block.</w:t>
              </w:r>
            </w:ins>
            <w:del w:id="495" w:author="Author" w:date="2018-02-13T12:05:00Z">
              <w:r w:rsidR="00E77373" w:rsidRPr="008759A3" w:rsidDel="00ED38E5">
                <w:rPr>
                  <w:strike/>
                  <w:noProof/>
                  <w:rPrChange w:id="496" w:author="Author" w:date="2018-03-05T16:40:00Z">
                    <w:rPr>
                      <w:noProof/>
                    </w:rPr>
                  </w:rPrChange>
                </w:rPr>
                <w:delText xml:space="preserve">For details in maintaining the </w:delText>
              </w:r>
              <w:r w:rsidR="00E77373" w:rsidRPr="008759A3" w:rsidDel="00ED38E5">
                <w:rPr>
                  <w:rStyle w:val="SAPEmphasis"/>
                  <w:strike/>
                  <w:rPrChange w:id="497" w:author="Author" w:date="2018-03-05T16:40:00Z">
                    <w:rPr>
                      <w:rStyle w:val="SAPEmphasis"/>
                    </w:rPr>
                  </w:rPrChange>
                </w:rPr>
                <w:delText>Time Off</w:delText>
              </w:r>
              <w:r w:rsidR="00E77373" w:rsidRPr="008759A3" w:rsidDel="00ED38E5">
                <w:rPr>
                  <w:strike/>
                  <w:noProof/>
                  <w:rPrChange w:id="498" w:author="Author" w:date="2018-03-05T16:40:00Z">
                    <w:rPr>
                      <w:noProof/>
                    </w:rPr>
                  </w:rPrChange>
                </w:rPr>
                <w:delText xml:space="preserve"> relevant fields in the </w:delText>
              </w:r>
              <w:r w:rsidR="00E77373" w:rsidRPr="008759A3" w:rsidDel="00ED38E5">
                <w:rPr>
                  <w:rStyle w:val="SAPScreenElement"/>
                  <w:strike/>
                  <w:rPrChange w:id="499" w:author="Author" w:date="2018-03-05T16:40:00Z">
                    <w:rPr>
                      <w:rStyle w:val="SAPScreenElement"/>
                    </w:rPr>
                  </w:rPrChange>
                </w:rPr>
                <w:delText xml:space="preserve">Time Information </w:delText>
              </w:r>
              <w:r w:rsidR="00E77373" w:rsidRPr="008759A3" w:rsidDel="00ED38E5">
                <w:rPr>
                  <w:strike/>
                  <w:rPrChange w:id="500" w:author="Author" w:date="2018-03-05T16:40:00Z">
                    <w:rPr/>
                  </w:rPrChange>
                </w:rPr>
                <w:delText xml:space="preserve">block, refer to test script </w:delText>
              </w:r>
              <w:r w:rsidR="00E77373" w:rsidRPr="008759A3" w:rsidDel="00ED38E5">
                <w:rPr>
                  <w:rStyle w:val="SAPScreenElement"/>
                  <w:strike/>
                  <w:color w:val="auto"/>
                  <w:rPrChange w:id="501" w:author="Author" w:date="2018-03-05T16:40:00Z">
                    <w:rPr>
                      <w:rStyle w:val="SAPScreenElement"/>
                      <w:color w:val="auto"/>
                    </w:rPr>
                  </w:rPrChange>
                </w:rPr>
                <w:delText>Request and Manage Time Off (FJ7)</w:delText>
              </w:r>
              <w:r w:rsidR="00E77373" w:rsidRPr="008759A3" w:rsidDel="00ED38E5">
                <w:rPr>
                  <w:strike/>
                  <w:rPrChange w:id="502" w:author="Author" w:date="2018-03-05T16:40:00Z">
                    <w:rPr/>
                  </w:rPrChange>
                </w:rPr>
                <w:delText xml:space="preserve">, chapter </w:delText>
              </w:r>
              <w:r w:rsidR="00E77373" w:rsidRPr="008759A3" w:rsidDel="00ED38E5">
                <w:rPr>
                  <w:rStyle w:val="SAPScreenElement"/>
                  <w:strike/>
                  <w:color w:val="auto"/>
                  <w:rPrChange w:id="503" w:author="Author" w:date="2018-03-05T16:40:00Z">
                    <w:rPr>
                      <w:rStyle w:val="SAPScreenElement"/>
                      <w:color w:val="auto"/>
                    </w:rPr>
                  </w:rPrChange>
                </w:rPr>
                <w:delText>Preliminary Steps</w:delText>
              </w:r>
              <w:r w:rsidR="00E77373" w:rsidRPr="008759A3" w:rsidDel="00ED38E5">
                <w:rPr>
                  <w:strike/>
                  <w:rPrChange w:id="504" w:author="Author" w:date="2018-03-05T16:40:00Z">
                    <w:rPr/>
                  </w:rPrChange>
                </w:rPr>
                <w:delText>.</w:delText>
              </w:r>
            </w:del>
            <w:commentRangeEnd w:id="424"/>
            <w:r w:rsidR="008759A3">
              <w:rPr>
                <w:rStyle w:val="CommentReference"/>
              </w:rPr>
              <w:commentReference w:id="424"/>
            </w:r>
            <w:commentRangeEnd w:id="425"/>
            <w:r w:rsidR="001957E1">
              <w:rPr>
                <w:rStyle w:val="CommentReference"/>
              </w:rPr>
              <w:commentReference w:id="425"/>
            </w:r>
          </w:p>
          <w:p w14:paraId="7CB8D4F4" w14:textId="71DCF4C3" w:rsidR="00E77373" w:rsidRDefault="00E77373" w:rsidP="00E77373">
            <w:pPr>
              <w:rPr>
                <w:noProof/>
              </w:rPr>
            </w:pPr>
            <w:del w:id="505" w:author="Author" w:date="2018-02-13T12:05:00Z">
              <w:r w:rsidDel="00ED38E5">
                <w:rPr>
                  <w:noProof/>
                </w:rPr>
                <w:delText xml:space="preserve">For details </w:delText>
              </w:r>
              <w:r w:rsidDel="00ED38E5">
                <w:delText>in</w:delText>
              </w:r>
              <w:r w:rsidDel="00ED38E5">
                <w:rPr>
                  <w:noProof/>
                </w:rPr>
                <w:delText xml:space="preserve"> maintaining the </w:delText>
              </w:r>
              <w:r w:rsidRPr="004C67B0" w:rsidDel="00ED38E5">
                <w:rPr>
                  <w:rStyle w:val="SAPEmphasis"/>
                </w:rPr>
                <w:delText>Payroll Time Sheet</w:delText>
              </w:r>
              <w:r w:rsidDel="00ED38E5">
                <w:rPr>
                  <w:noProof/>
                </w:rPr>
                <w:delText xml:space="preserve"> relevant fields in the </w:delText>
              </w:r>
              <w:r w:rsidRPr="00B11C25" w:rsidDel="00ED38E5">
                <w:rPr>
                  <w:rStyle w:val="SAPScreenElement"/>
                </w:rPr>
                <w:delText xml:space="preserve">Time Information </w:delText>
              </w:r>
              <w:r w:rsidRPr="00B11C25" w:rsidDel="00ED38E5">
                <w:delText>block</w:delText>
              </w:r>
              <w:r w:rsidDel="00ED38E5">
                <w:delText xml:space="preserve">, refer to test script </w:delText>
              </w:r>
              <w:r w:rsidDel="00ED38E5">
                <w:rPr>
                  <w:rStyle w:val="SAPScreenElement"/>
                  <w:color w:val="auto"/>
                </w:rPr>
                <w:delText>Record Working Time</w:delText>
              </w:r>
              <w:r w:rsidRPr="00096338" w:rsidDel="00ED38E5">
                <w:rPr>
                  <w:rStyle w:val="SAPScreenElement"/>
                  <w:color w:val="auto"/>
                </w:rPr>
                <w:delText xml:space="preserve"> </w:delText>
              </w:r>
              <w:r w:rsidRPr="00C50C67" w:rsidDel="00ED38E5">
                <w:rPr>
                  <w:rStyle w:val="SAPScreenElement"/>
                  <w:color w:val="auto"/>
                </w:rPr>
                <w:delText>(</w:delText>
              </w:r>
              <w:r w:rsidDel="00ED38E5">
                <w:rPr>
                  <w:rStyle w:val="SAPScreenElement"/>
                  <w:color w:val="auto"/>
                </w:rPr>
                <w:delText>15S</w:delText>
              </w:r>
              <w:r w:rsidRPr="00C50C67" w:rsidDel="00ED38E5">
                <w:rPr>
                  <w:rStyle w:val="SAPScreenElement"/>
                  <w:color w:val="auto"/>
                </w:rPr>
                <w:delText>)</w:delText>
              </w:r>
              <w:r w:rsidRPr="00D249EA" w:rsidDel="00ED38E5">
                <w:delText>,</w:delText>
              </w:r>
              <w:r w:rsidDel="00ED38E5">
                <w:delText xml:space="preserve"> c</w:delText>
              </w:r>
              <w:r w:rsidRPr="00D249EA" w:rsidDel="00ED38E5">
                <w:delText xml:space="preserve">hapter </w:delText>
              </w:r>
              <w:r w:rsidDel="00ED38E5">
                <w:rPr>
                  <w:rStyle w:val="SAPScreenElement"/>
                  <w:color w:val="auto"/>
                </w:rPr>
                <w:delText>Preliminary Steps</w:delText>
              </w:r>
              <w:r w:rsidDel="00ED38E5">
                <w:delText>.</w:delText>
              </w:r>
            </w:del>
          </w:p>
        </w:tc>
        <w:tc>
          <w:tcPr>
            <w:tcW w:w="1170" w:type="dxa"/>
            <w:tcBorders>
              <w:top w:val="single" w:sz="8" w:space="0" w:color="999999"/>
              <w:left w:val="single" w:sz="8" w:space="0" w:color="999999"/>
              <w:right w:val="single" w:sz="8" w:space="0" w:color="999999"/>
            </w:tcBorders>
          </w:tcPr>
          <w:p w14:paraId="59CE92BF" w14:textId="77777777" w:rsidR="00E77373" w:rsidRDefault="00E77373" w:rsidP="00E77373">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64E08360" w14:textId="77777777" w:rsidR="00E77373" w:rsidRPr="00C50C67" w:rsidRDefault="00E77373" w:rsidP="00E77373"/>
        </w:tc>
      </w:tr>
      <w:tr w:rsidR="00E77373" w:rsidRPr="007711C0" w14:paraId="0AF44262" w14:textId="77777777" w:rsidTr="00591EA2">
        <w:trPr>
          <w:trHeight w:val="357"/>
        </w:trPr>
        <w:tc>
          <w:tcPr>
            <w:tcW w:w="709" w:type="dxa"/>
            <w:vMerge/>
            <w:tcBorders>
              <w:left w:val="single" w:sz="8" w:space="0" w:color="999999"/>
              <w:right w:val="single" w:sz="8" w:space="0" w:color="999999"/>
            </w:tcBorders>
            <w:vAlign w:val="center"/>
          </w:tcPr>
          <w:p w14:paraId="76FDFCD3" w14:textId="77777777" w:rsidR="00E77373" w:rsidRPr="00C50C67" w:rsidRDefault="00E77373" w:rsidP="00E77373">
            <w:pPr>
              <w:spacing w:before="0" w:after="0" w:line="240" w:lineRule="auto"/>
            </w:pPr>
          </w:p>
        </w:tc>
        <w:tc>
          <w:tcPr>
            <w:tcW w:w="1243" w:type="dxa"/>
            <w:vMerge/>
            <w:tcBorders>
              <w:left w:val="single" w:sz="8" w:space="0" w:color="999999"/>
              <w:right w:val="single" w:sz="8" w:space="0" w:color="999999"/>
            </w:tcBorders>
            <w:vAlign w:val="center"/>
          </w:tcPr>
          <w:p w14:paraId="08D91761" w14:textId="77777777" w:rsidR="00E77373" w:rsidRPr="00C50C67" w:rsidRDefault="00E77373" w:rsidP="00E77373">
            <w:pPr>
              <w:spacing w:before="0" w:after="0" w:line="240" w:lineRule="auto"/>
            </w:pPr>
          </w:p>
        </w:tc>
        <w:tc>
          <w:tcPr>
            <w:tcW w:w="2610" w:type="dxa"/>
            <w:tcBorders>
              <w:left w:val="single" w:sz="8" w:space="0" w:color="999999"/>
              <w:right w:val="single" w:sz="8" w:space="0" w:color="999999"/>
            </w:tcBorders>
          </w:tcPr>
          <w:p w14:paraId="0B6286EF" w14:textId="483195D5" w:rsidR="00E77373" w:rsidRPr="00C50C67" w:rsidRDefault="00E77373" w:rsidP="00E77373">
            <w:r>
              <w:t>Enter data in other blocks if applicable.</w:t>
            </w:r>
          </w:p>
        </w:tc>
        <w:tc>
          <w:tcPr>
            <w:tcW w:w="3870" w:type="dxa"/>
            <w:tcBorders>
              <w:top w:val="single" w:sz="8" w:space="0" w:color="999999"/>
              <w:left w:val="single" w:sz="8" w:space="0" w:color="999999"/>
              <w:bottom w:val="single" w:sz="8" w:space="0" w:color="999999"/>
              <w:right w:val="single" w:sz="8" w:space="0" w:color="999999"/>
            </w:tcBorders>
          </w:tcPr>
          <w:p w14:paraId="5DDF361F" w14:textId="77777777" w:rsidR="00E77373" w:rsidRPr="00C50C67" w:rsidRDefault="00E77373" w:rsidP="00E77373">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149FA2DB" w14:textId="75A7D72D" w:rsidR="00E77373" w:rsidDel="002D1428" w:rsidRDefault="007E34FD" w:rsidP="00E77373">
            <w:pPr>
              <w:pStyle w:val="SAPNoteHeading"/>
              <w:ind w:left="0"/>
              <w:rPr>
                <w:del w:id="506" w:author="Author" w:date="2018-02-13T12:15:00Z"/>
              </w:rPr>
            </w:pPr>
            <w:del w:id="507" w:author="Author" w:date="2018-02-13T12:15:00Z">
              <w:r>
                <w:rPr>
                  <w:noProof/>
                </w:rPr>
                <w:pict w14:anchorId="314DE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5pt;height:17.75pt;visibility:visible;mso-wrap-style:square">
                    <v:imagedata r:id="rId16" o:title=""/>
                  </v:shape>
                </w:pict>
              </w:r>
              <w:r w:rsidR="00E77373" w:rsidDel="002D1428">
                <w:delText> Recommendation</w:delText>
              </w:r>
            </w:del>
          </w:p>
          <w:p w14:paraId="572C1F0C" w14:textId="7987B5EF" w:rsidR="00E77373" w:rsidRPr="002A01B1" w:rsidRDefault="00ED38E5" w:rsidP="00E77373">
            <w:ins w:id="508" w:author="Author" w:date="2018-02-13T12:05:00Z">
              <w:r>
                <w:t xml:space="preserve">In case </w:t>
              </w:r>
              <w:del w:id="509" w:author="Author" w:date="2018-02-13T12:21:00Z">
                <w:r w:rsidDel="007D483F">
                  <w:delText xml:space="preserve">you have implemented </w:delText>
                </w:r>
              </w:del>
              <w:r>
                <w:t xml:space="preserve">the </w:t>
              </w:r>
              <w:r>
                <w:rPr>
                  <w:rStyle w:val="SAPEmphasis"/>
                </w:rPr>
                <w:t xml:space="preserve">Core </w:t>
              </w:r>
              <w:r>
                <w:t xml:space="preserve">content </w:t>
              </w:r>
            </w:ins>
            <w:ins w:id="510" w:author="Author" w:date="2018-02-13T12:21:00Z">
              <w:r w:rsidR="007D483F">
                <w:t xml:space="preserve">has been </w:t>
              </w:r>
            </w:ins>
            <w:ins w:id="511" w:author="Author" w:date="2018-02-13T15:51:00Z">
              <w:r w:rsidR="00EE1CE6">
                <w:t xml:space="preserve">deployed with </w:t>
              </w:r>
            </w:ins>
            <w:ins w:id="512" w:author="Author" w:date="2018-02-13T12:21:00Z">
              <w:del w:id="513" w:author="Author" w:date="2018-02-13T15:51:00Z">
                <w:r w:rsidR="007D483F" w:rsidDel="00EE1CE6">
                  <w:delText xml:space="preserve">implemented </w:delText>
                </w:r>
              </w:del>
            </w:ins>
            <w:ins w:id="514" w:author="Author" w:date="2018-02-13T12:05:00Z">
              <w:del w:id="515" w:author="Author" w:date="2018-02-13T15:51:00Z">
                <w:r w:rsidDel="00EE1CE6">
                  <w:delText xml:space="preserve">from </w:delText>
                </w:r>
              </w:del>
              <w:r>
                <w:t xml:space="preserve">the SAP Best Practices, you </w:t>
              </w:r>
            </w:ins>
            <w:del w:id="516" w:author="Author" w:date="2018-02-13T12:05:00Z">
              <w:r w:rsidR="00E77373" w:rsidDel="00ED38E5">
                <w:delText xml:space="preserve">You </w:delText>
              </w:r>
            </w:del>
            <w:r w:rsidR="00E77373">
              <w:t xml:space="preserve">can refer to process </w:t>
            </w:r>
            <w:r w:rsidR="00E77373" w:rsidRPr="00F4503C">
              <w:t xml:space="preserve">step </w:t>
            </w:r>
            <w:r w:rsidR="00E77373" w:rsidRPr="00E77373">
              <w:rPr>
                <w:rStyle w:val="SAPScreenElement"/>
                <w:color w:val="auto"/>
              </w:rPr>
              <w:t>Entering Hiring Data</w:t>
            </w:r>
            <w:r w:rsidR="00E77373" w:rsidRPr="00F4503C">
              <w:t xml:space="preserve"> of scope item </w:t>
            </w:r>
            <w:r w:rsidR="00E77373" w:rsidRPr="00E77373">
              <w:rPr>
                <w:rStyle w:val="SAPScreenElement"/>
                <w:color w:val="auto"/>
              </w:rPr>
              <w:t>Add New Employee / Rehire (FJ0)</w:t>
            </w:r>
            <w:del w:id="517" w:author="Author" w:date="2018-03-06T07:23:00Z">
              <w:r w:rsidR="00E77373" w:rsidRPr="00F4503C" w:rsidDel="00500E9A">
                <w:delText xml:space="preserve"> </w:delText>
              </w:r>
              <w:commentRangeStart w:id="518"/>
              <w:r w:rsidR="00E77373" w:rsidRPr="001957E1" w:rsidDel="00500E9A">
                <w:rPr>
                  <w:strike/>
                  <w:rPrChange w:id="519" w:author="Author" w:date="2018-03-06T06:55:00Z">
                    <w:rPr/>
                  </w:rPrChange>
                </w:rPr>
                <w:delText>relevant for the country where the company of the employee’s employments, is located</w:delText>
              </w:r>
              <w:commentRangeEnd w:id="518"/>
              <w:r w:rsidR="001957E1" w:rsidDel="00500E9A">
                <w:rPr>
                  <w:rStyle w:val="CommentReference"/>
                </w:rPr>
                <w:commentReference w:id="518"/>
              </w:r>
            </w:del>
            <w:r w:rsidR="00E77373">
              <w:t xml:space="preserve">. </w:t>
            </w:r>
          </w:p>
        </w:tc>
        <w:tc>
          <w:tcPr>
            <w:tcW w:w="1170" w:type="dxa"/>
            <w:tcBorders>
              <w:top w:val="single" w:sz="8" w:space="0" w:color="999999"/>
              <w:left w:val="single" w:sz="8" w:space="0" w:color="999999"/>
              <w:right w:val="single" w:sz="8" w:space="0" w:color="999999"/>
            </w:tcBorders>
          </w:tcPr>
          <w:p w14:paraId="52AFFCC1" w14:textId="26654C85" w:rsidR="00E77373" w:rsidRDefault="00E77373" w:rsidP="00E77373">
            <w:r>
              <w:rPr>
                <w:lang w:eastAsia="zh-SG"/>
              </w:rPr>
              <w:t>Continue with test step # 9.</w:t>
            </w:r>
          </w:p>
        </w:tc>
        <w:tc>
          <w:tcPr>
            <w:tcW w:w="1174" w:type="dxa"/>
            <w:tcBorders>
              <w:top w:val="single" w:sz="8" w:space="0" w:color="999999"/>
              <w:left w:val="single" w:sz="8" w:space="0" w:color="999999"/>
              <w:bottom w:val="single" w:sz="8" w:space="0" w:color="999999"/>
              <w:right w:val="single" w:sz="8" w:space="0" w:color="999999"/>
            </w:tcBorders>
          </w:tcPr>
          <w:p w14:paraId="44805972" w14:textId="77777777" w:rsidR="00E77373" w:rsidRPr="00C50C67" w:rsidRDefault="00E77373" w:rsidP="00E77373"/>
        </w:tc>
      </w:tr>
    </w:tbl>
    <w:p w14:paraId="343AD4B6" w14:textId="236FD774" w:rsidR="001919FC" w:rsidRDefault="001919FC"/>
    <w:tbl>
      <w:tblPr>
        <w:tblW w:w="14286" w:type="dxa"/>
        <w:tblInd w:w="11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513"/>
        <w:gridCol w:w="2330"/>
        <w:gridCol w:w="2700"/>
        <w:gridCol w:w="3060"/>
        <w:gridCol w:w="2790"/>
        <w:gridCol w:w="1184"/>
      </w:tblGrid>
      <w:tr w:rsidR="001919FC" w:rsidRPr="00C50C67" w14:paraId="7246E139" w14:textId="77777777" w:rsidTr="00E77373">
        <w:trPr>
          <w:trHeight w:val="357"/>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tcPr>
          <w:p w14:paraId="45144D94" w14:textId="77777777" w:rsidR="001919FC" w:rsidRPr="00C50C67" w:rsidRDefault="001919FC" w:rsidP="001919FC">
            <w:pPr>
              <w:pStyle w:val="SAPTableHeader"/>
            </w:pPr>
            <w:r w:rsidRPr="00C50C67">
              <w:lastRenderedPageBreak/>
              <w:t>Test Step #</w:t>
            </w:r>
          </w:p>
        </w:tc>
        <w:tc>
          <w:tcPr>
            <w:tcW w:w="1513" w:type="dxa"/>
            <w:tcBorders>
              <w:top w:val="single" w:sz="8" w:space="0" w:color="999999"/>
              <w:left w:val="single" w:sz="8" w:space="0" w:color="999999"/>
              <w:bottom w:val="single" w:sz="8" w:space="0" w:color="999999"/>
              <w:right w:val="single" w:sz="8" w:space="0" w:color="999999"/>
            </w:tcBorders>
            <w:shd w:val="clear" w:color="auto" w:fill="999999"/>
          </w:tcPr>
          <w:p w14:paraId="36F0EE06" w14:textId="77777777" w:rsidR="001919FC" w:rsidRPr="001919FC" w:rsidRDefault="001919FC" w:rsidP="001919FC">
            <w:pPr>
              <w:pStyle w:val="SAPTableHeader"/>
            </w:pPr>
            <w:r w:rsidRPr="001919FC">
              <w:t>Test Step Name</w:t>
            </w:r>
          </w:p>
        </w:tc>
        <w:tc>
          <w:tcPr>
            <w:tcW w:w="2330" w:type="dxa"/>
            <w:tcBorders>
              <w:top w:val="single" w:sz="8" w:space="0" w:color="999999"/>
              <w:left w:val="single" w:sz="8" w:space="0" w:color="999999"/>
              <w:bottom w:val="single" w:sz="8" w:space="0" w:color="999999"/>
              <w:right w:val="single" w:sz="8" w:space="0" w:color="999999"/>
            </w:tcBorders>
            <w:shd w:val="clear" w:color="auto" w:fill="999999"/>
          </w:tcPr>
          <w:p w14:paraId="53E82C0D" w14:textId="77777777" w:rsidR="001919FC" w:rsidRPr="00C50C67" w:rsidRDefault="001919FC" w:rsidP="001919FC">
            <w:pPr>
              <w:pStyle w:val="SAPTableHeader"/>
            </w:pPr>
            <w:r w:rsidRPr="00C50C67">
              <w:t>Instruction</w:t>
            </w:r>
          </w:p>
        </w:tc>
        <w:tc>
          <w:tcPr>
            <w:tcW w:w="2700" w:type="dxa"/>
            <w:tcBorders>
              <w:top w:val="single" w:sz="8" w:space="0" w:color="999999"/>
              <w:left w:val="single" w:sz="8" w:space="0" w:color="999999"/>
              <w:bottom w:val="single" w:sz="8" w:space="0" w:color="999999"/>
              <w:right w:val="single" w:sz="8" w:space="0" w:color="999999"/>
            </w:tcBorders>
            <w:shd w:val="clear" w:color="auto" w:fill="999999"/>
          </w:tcPr>
          <w:p w14:paraId="0CEEE0B1" w14:textId="77777777" w:rsidR="001919FC" w:rsidRPr="001919FC" w:rsidRDefault="001919FC" w:rsidP="001919FC">
            <w:pPr>
              <w:pStyle w:val="SAPTableHeader"/>
            </w:pPr>
            <w:r w:rsidRPr="001919FC">
              <w:t>User Entries:</w:t>
            </w:r>
            <w:r w:rsidRPr="001919FC">
              <w:br/>
              <w:t>Field Name: User Action and Value</w:t>
            </w:r>
          </w:p>
        </w:tc>
        <w:tc>
          <w:tcPr>
            <w:tcW w:w="3060" w:type="dxa"/>
            <w:tcBorders>
              <w:top w:val="single" w:sz="8" w:space="0" w:color="999999"/>
              <w:left w:val="single" w:sz="8" w:space="0" w:color="999999"/>
              <w:bottom w:val="single" w:sz="8" w:space="0" w:color="999999"/>
              <w:right w:val="single" w:sz="8" w:space="0" w:color="999999"/>
            </w:tcBorders>
            <w:shd w:val="clear" w:color="auto" w:fill="999999"/>
          </w:tcPr>
          <w:p w14:paraId="432EA457" w14:textId="77777777" w:rsidR="001919FC" w:rsidRPr="00C50C67" w:rsidRDefault="001919FC" w:rsidP="001919FC">
            <w:pPr>
              <w:pStyle w:val="SAPTableHeader"/>
            </w:pPr>
            <w:r w:rsidRPr="00C50C67">
              <w:t>Additional Information</w:t>
            </w:r>
          </w:p>
        </w:tc>
        <w:tc>
          <w:tcPr>
            <w:tcW w:w="2790" w:type="dxa"/>
            <w:tcBorders>
              <w:top w:val="single" w:sz="8" w:space="0" w:color="999999"/>
              <w:left w:val="single" w:sz="8" w:space="0" w:color="999999"/>
              <w:bottom w:val="single" w:sz="8" w:space="0" w:color="999999"/>
              <w:right w:val="single" w:sz="8" w:space="0" w:color="999999"/>
            </w:tcBorders>
            <w:shd w:val="clear" w:color="auto" w:fill="999999"/>
          </w:tcPr>
          <w:p w14:paraId="6F6386BA" w14:textId="77777777" w:rsidR="001919FC" w:rsidRPr="00C50C67" w:rsidRDefault="001919FC" w:rsidP="001919FC">
            <w:pPr>
              <w:pStyle w:val="SAPTableHeader"/>
            </w:pPr>
            <w:r w:rsidRPr="00C50C67">
              <w:t>Expected Result</w:t>
            </w:r>
          </w:p>
        </w:tc>
        <w:tc>
          <w:tcPr>
            <w:tcW w:w="1184" w:type="dxa"/>
            <w:tcBorders>
              <w:top w:val="single" w:sz="8" w:space="0" w:color="999999"/>
              <w:left w:val="single" w:sz="8" w:space="0" w:color="999999"/>
              <w:bottom w:val="single" w:sz="8" w:space="0" w:color="999999"/>
              <w:right w:val="single" w:sz="8" w:space="0" w:color="999999"/>
            </w:tcBorders>
            <w:shd w:val="clear" w:color="auto" w:fill="999999"/>
          </w:tcPr>
          <w:p w14:paraId="583487B4" w14:textId="77777777" w:rsidR="001919FC" w:rsidRPr="00C50C67" w:rsidRDefault="001919FC" w:rsidP="001919FC">
            <w:pPr>
              <w:pStyle w:val="SAPTableHeader"/>
            </w:pPr>
            <w:r w:rsidRPr="00C50C67">
              <w:t>Pass / Fail / Comment</w:t>
            </w:r>
          </w:p>
        </w:tc>
      </w:tr>
      <w:tr w:rsidR="005634B5" w:rsidRPr="002429B0" w14:paraId="7EB1E606" w14:textId="77777777" w:rsidTr="00E77373">
        <w:trPr>
          <w:trHeight w:val="357"/>
        </w:trPr>
        <w:tc>
          <w:tcPr>
            <w:tcW w:w="709" w:type="dxa"/>
            <w:vMerge w:val="restart"/>
            <w:tcBorders>
              <w:left w:val="single" w:sz="8" w:space="0" w:color="999999"/>
              <w:right w:val="single" w:sz="8" w:space="0" w:color="999999"/>
            </w:tcBorders>
          </w:tcPr>
          <w:p w14:paraId="1157C9E3" w14:textId="10326189" w:rsidR="005634B5" w:rsidRPr="00C50C67" w:rsidRDefault="005634B5" w:rsidP="000A138C">
            <w:r>
              <w:t>9</w:t>
            </w:r>
          </w:p>
        </w:tc>
        <w:tc>
          <w:tcPr>
            <w:tcW w:w="1513" w:type="dxa"/>
            <w:vMerge w:val="restart"/>
            <w:tcBorders>
              <w:left w:val="single" w:sz="8" w:space="0" w:color="999999"/>
              <w:right w:val="single" w:sz="8" w:space="0" w:color="999999"/>
            </w:tcBorders>
          </w:tcPr>
          <w:p w14:paraId="6FE8CCAC" w14:textId="03C891E7" w:rsidR="005634B5" w:rsidRPr="00C50C67" w:rsidRDefault="005634B5" w:rsidP="00107115">
            <w:pPr>
              <w:rPr>
                <w:rStyle w:val="SAPEmphasis"/>
              </w:rPr>
            </w:pPr>
            <w:r w:rsidRPr="00C50C67">
              <w:rPr>
                <w:rStyle w:val="SAPEmphasis"/>
              </w:rPr>
              <w:t xml:space="preserve">Enter Job </w:t>
            </w:r>
            <w:r>
              <w:rPr>
                <w:rStyle w:val="SAPEmphasis"/>
              </w:rPr>
              <w:t>Relationships</w:t>
            </w:r>
            <w:r w:rsidRPr="00C50C67">
              <w:rPr>
                <w:rStyle w:val="SAPEmphasis"/>
              </w:rPr>
              <w:t xml:space="preserve"> </w:t>
            </w:r>
          </w:p>
        </w:tc>
        <w:tc>
          <w:tcPr>
            <w:tcW w:w="2330" w:type="dxa"/>
            <w:vMerge w:val="restart"/>
            <w:tcBorders>
              <w:top w:val="single" w:sz="8" w:space="0" w:color="999999"/>
              <w:left w:val="single" w:sz="8" w:space="0" w:color="999999"/>
              <w:right w:val="single" w:sz="8" w:space="0" w:color="999999"/>
            </w:tcBorders>
          </w:tcPr>
          <w:p w14:paraId="5100E010" w14:textId="75D8BA27" w:rsidR="005634B5" w:rsidRPr="00C50C67" w:rsidRDefault="005634B5" w:rsidP="000A138C">
            <w:r>
              <w:t>I</w:t>
            </w:r>
            <w:r w:rsidRPr="00C50C67">
              <w:t xml:space="preserve">n the </w:t>
            </w:r>
            <w:r w:rsidRPr="00C50C67">
              <w:rPr>
                <w:rStyle w:val="SAPScreenElement"/>
              </w:rPr>
              <w:t xml:space="preserve">Job Relationships </w:t>
            </w:r>
            <w:r w:rsidRPr="00CD5BCE">
              <w:t>block,</w:t>
            </w:r>
            <w:r>
              <w:t xml:space="preserve"> located in the </w:t>
            </w:r>
            <w:r w:rsidRPr="00C50C67">
              <w:rPr>
                <w:rStyle w:val="SAPScreenElement"/>
              </w:rPr>
              <w:t xml:space="preserve">Job Relationships </w:t>
            </w:r>
            <w:r>
              <w:t>section,</w:t>
            </w:r>
            <w:r w:rsidRPr="00CD5BCE">
              <w:t xml:space="preserve"> select the </w:t>
            </w:r>
            <w:r>
              <w:rPr>
                <w:rStyle w:val="SAPScreenElement"/>
              </w:rPr>
              <w:sym w:font="Symbol" w:char="F0C5"/>
            </w:r>
            <w:r w:rsidRPr="00CD5BCE">
              <w:rPr>
                <w:rStyle w:val="SAPScreenElement"/>
              </w:rPr>
              <w:t xml:space="preserve"> Add</w:t>
            </w:r>
            <w:r w:rsidRPr="00CD5BCE">
              <w:t xml:space="preserve"> link. The editable fields show up and you can enter following information:</w:t>
            </w:r>
          </w:p>
        </w:tc>
        <w:tc>
          <w:tcPr>
            <w:tcW w:w="2700" w:type="dxa"/>
            <w:tcBorders>
              <w:top w:val="single" w:sz="8" w:space="0" w:color="999999"/>
              <w:left w:val="single" w:sz="8" w:space="0" w:color="999999"/>
              <w:bottom w:val="single" w:sz="8" w:space="0" w:color="999999"/>
              <w:right w:val="single" w:sz="8" w:space="0" w:color="999999"/>
            </w:tcBorders>
          </w:tcPr>
          <w:p w14:paraId="29A0B023" w14:textId="77777777" w:rsidR="005634B5" w:rsidRPr="00C50C67" w:rsidRDefault="005634B5" w:rsidP="000A138C">
            <w:r w:rsidRPr="00C50C67">
              <w:rPr>
                <w:rStyle w:val="SAPScreenElement"/>
              </w:rPr>
              <w:t>Relationship Type:</w:t>
            </w:r>
            <w:r w:rsidRPr="00C50C67">
              <w:t xml:space="preserve"> select</w:t>
            </w:r>
            <w:r w:rsidRPr="0058789A">
              <w:rPr>
                <w:rStyle w:val="SAPUserEntry"/>
              </w:rPr>
              <w:t xml:space="preserve"> </w:t>
            </w:r>
            <w:r w:rsidRPr="00C50C67">
              <w:rPr>
                <w:rStyle w:val="SAPUserEntry"/>
              </w:rPr>
              <w:t>HR Manager</w:t>
            </w:r>
            <w:r w:rsidRPr="0058789A">
              <w:rPr>
                <w:rStyle w:val="SAPUserEntry"/>
              </w:rPr>
              <w:t xml:space="preserve"> </w:t>
            </w:r>
            <w:r w:rsidRPr="00C50C67">
              <w:t>from drop-down</w:t>
            </w:r>
          </w:p>
        </w:tc>
        <w:tc>
          <w:tcPr>
            <w:tcW w:w="3060" w:type="dxa"/>
            <w:vMerge w:val="restart"/>
            <w:tcBorders>
              <w:top w:val="single" w:sz="8" w:space="0" w:color="999999"/>
              <w:left w:val="single" w:sz="8" w:space="0" w:color="999999"/>
              <w:right w:val="single" w:sz="8" w:space="0" w:color="999999"/>
            </w:tcBorders>
          </w:tcPr>
          <w:p w14:paraId="1491FEE4" w14:textId="77777777" w:rsidR="005634B5" w:rsidRDefault="005634B5" w:rsidP="000A138C">
            <w:r w:rsidRPr="00C50C67">
              <w:t xml:space="preserve">In </w:t>
            </w:r>
            <w:r>
              <w:t>several</w:t>
            </w:r>
            <w:r w:rsidRPr="00C50C67">
              <w:t xml:space="preserve"> of the workflows started for the employee, the approval of the </w:t>
            </w:r>
            <w:r>
              <w:t xml:space="preserve">employee’s </w:t>
            </w:r>
            <w:r w:rsidRPr="00C50C67">
              <w:t xml:space="preserve">HR </w:t>
            </w:r>
            <w:r>
              <w:t xml:space="preserve">business partner </w:t>
            </w:r>
            <w:r w:rsidRPr="00C50C67">
              <w:t>is required.</w:t>
            </w:r>
          </w:p>
          <w:p w14:paraId="3FEC31F1" w14:textId="7DF151D4" w:rsidR="005634B5" w:rsidRPr="00C50C67" w:rsidRDefault="005634B5" w:rsidP="00C74B40">
            <w:r>
              <w:t>It is recommended to select, if possible, an HR manager from the same location as the employee.</w:t>
            </w:r>
          </w:p>
        </w:tc>
        <w:tc>
          <w:tcPr>
            <w:tcW w:w="2790" w:type="dxa"/>
            <w:vMerge w:val="restart"/>
            <w:tcBorders>
              <w:top w:val="single" w:sz="8" w:space="0" w:color="999999"/>
              <w:left w:val="single" w:sz="8" w:space="0" w:color="999999"/>
              <w:right w:val="single" w:sz="8" w:space="0" w:color="999999"/>
            </w:tcBorders>
          </w:tcPr>
          <w:p w14:paraId="6344BE78" w14:textId="77777777" w:rsidR="005634B5" w:rsidRPr="00C50C67" w:rsidRDefault="005634B5" w:rsidP="000A138C">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5F4BEC37" w14:textId="77777777" w:rsidR="005634B5" w:rsidRPr="00C50C67" w:rsidRDefault="005634B5" w:rsidP="000A138C"/>
        </w:tc>
      </w:tr>
      <w:tr w:rsidR="005634B5" w:rsidRPr="002429B0" w14:paraId="53DF0C85" w14:textId="77777777" w:rsidTr="00E77373">
        <w:trPr>
          <w:trHeight w:val="357"/>
        </w:trPr>
        <w:tc>
          <w:tcPr>
            <w:tcW w:w="709" w:type="dxa"/>
            <w:vMerge/>
            <w:tcBorders>
              <w:left w:val="single" w:sz="8" w:space="0" w:color="999999"/>
              <w:right w:val="single" w:sz="8" w:space="0" w:color="999999"/>
            </w:tcBorders>
          </w:tcPr>
          <w:p w14:paraId="09D2718A" w14:textId="77777777" w:rsidR="005634B5" w:rsidRPr="00C50C67" w:rsidRDefault="005634B5" w:rsidP="000A138C"/>
        </w:tc>
        <w:tc>
          <w:tcPr>
            <w:tcW w:w="1513" w:type="dxa"/>
            <w:vMerge/>
            <w:tcBorders>
              <w:left w:val="single" w:sz="8" w:space="0" w:color="999999"/>
              <w:right w:val="single" w:sz="8" w:space="0" w:color="999999"/>
            </w:tcBorders>
          </w:tcPr>
          <w:p w14:paraId="695A6A43" w14:textId="77777777" w:rsidR="005634B5" w:rsidRPr="00C50C67" w:rsidRDefault="005634B5" w:rsidP="000A138C">
            <w:pPr>
              <w:rPr>
                <w:rStyle w:val="SAPEmphasis"/>
              </w:rPr>
            </w:pPr>
          </w:p>
        </w:tc>
        <w:tc>
          <w:tcPr>
            <w:tcW w:w="2330" w:type="dxa"/>
            <w:vMerge/>
            <w:tcBorders>
              <w:left w:val="single" w:sz="8" w:space="0" w:color="999999"/>
              <w:bottom w:val="single" w:sz="8" w:space="0" w:color="999999"/>
              <w:right w:val="single" w:sz="8" w:space="0" w:color="999999"/>
            </w:tcBorders>
            <w:vAlign w:val="center"/>
          </w:tcPr>
          <w:p w14:paraId="4CAB6FD8" w14:textId="77777777" w:rsidR="005634B5" w:rsidRPr="00C50C67" w:rsidRDefault="005634B5" w:rsidP="000A138C"/>
        </w:tc>
        <w:tc>
          <w:tcPr>
            <w:tcW w:w="2700" w:type="dxa"/>
            <w:tcBorders>
              <w:top w:val="single" w:sz="8" w:space="0" w:color="999999"/>
              <w:left w:val="single" w:sz="8" w:space="0" w:color="999999"/>
              <w:bottom w:val="single" w:sz="8" w:space="0" w:color="999999"/>
              <w:right w:val="single" w:sz="8" w:space="0" w:color="999999"/>
            </w:tcBorders>
          </w:tcPr>
          <w:p w14:paraId="67EE93B3" w14:textId="77777777" w:rsidR="005634B5" w:rsidRPr="00C50C67" w:rsidRDefault="005634B5" w:rsidP="000A138C">
            <w:r w:rsidRPr="00C50C67">
              <w:rPr>
                <w:rStyle w:val="SAPScreenElement"/>
              </w:rPr>
              <w:t xml:space="preserve">Name: </w:t>
            </w:r>
            <w:r w:rsidRPr="00C50C67">
              <w:t>select from drop-down</w:t>
            </w:r>
          </w:p>
        </w:tc>
        <w:tc>
          <w:tcPr>
            <w:tcW w:w="3060" w:type="dxa"/>
            <w:vMerge/>
            <w:tcBorders>
              <w:left w:val="single" w:sz="8" w:space="0" w:color="999999"/>
              <w:bottom w:val="single" w:sz="8" w:space="0" w:color="999999"/>
              <w:right w:val="single" w:sz="8" w:space="0" w:color="999999"/>
            </w:tcBorders>
            <w:vAlign w:val="center"/>
          </w:tcPr>
          <w:p w14:paraId="46A518E3" w14:textId="77777777" w:rsidR="005634B5" w:rsidRPr="00C50C67" w:rsidRDefault="005634B5" w:rsidP="000A138C"/>
        </w:tc>
        <w:tc>
          <w:tcPr>
            <w:tcW w:w="2790" w:type="dxa"/>
            <w:vMerge/>
            <w:tcBorders>
              <w:left w:val="single" w:sz="8" w:space="0" w:color="999999"/>
              <w:bottom w:val="single" w:sz="8" w:space="0" w:color="999999"/>
              <w:right w:val="single" w:sz="8" w:space="0" w:color="999999"/>
            </w:tcBorders>
          </w:tcPr>
          <w:p w14:paraId="46B894A8" w14:textId="77777777" w:rsidR="005634B5" w:rsidRPr="00C50C67" w:rsidRDefault="005634B5" w:rsidP="000A138C">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322BC2DB" w14:textId="77777777" w:rsidR="005634B5" w:rsidRPr="00C50C67" w:rsidRDefault="005634B5" w:rsidP="000A138C"/>
        </w:tc>
      </w:tr>
      <w:tr w:rsidR="00AF42CC" w:rsidRPr="002429B0" w14:paraId="58C0739F" w14:textId="77777777" w:rsidTr="00E77373">
        <w:trPr>
          <w:trHeight w:val="357"/>
        </w:trPr>
        <w:tc>
          <w:tcPr>
            <w:tcW w:w="709" w:type="dxa"/>
            <w:vMerge w:val="restart"/>
            <w:tcBorders>
              <w:left w:val="single" w:sz="8" w:space="0" w:color="999999"/>
              <w:right w:val="single" w:sz="8" w:space="0" w:color="999999"/>
            </w:tcBorders>
          </w:tcPr>
          <w:p w14:paraId="5A8DD948" w14:textId="02D75CF8" w:rsidR="00AF42CC" w:rsidRPr="00C50C67" w:rsidRDefault="00300776" w:rsidP="00107115">
            <w:r>
              <w:t>10</w:t>
            </w:r>
          </w:p>
        </w:tc>
        <w:tc>
          <w:tcPr>
            <w:tcW w:w="1513" w:type="dxa"/>
            <w:vMerge w:val="restart"/>
            <w:tcBorders>
              <w:left w:val="single" w:sz="8" w:space="0" w:color="999999"/>
              <w:right w:val="single" w:sz="8" w:space="0" w:color="999999"/>
            </w:tcBorders>
          </w:tcPr>
          <w:p w14:paraId="22144754" w14:textId="4E9043BE" w:rsidR="00AF42CC" w:rsidRPr="00C50C67" w:rsidRDefault="00AF42CC" w:rsidP="00107115">
            <w:r>
              <w:rPr>
                <w:rStyle w:val="SAPEmphasis"/>
              </w:rPr>
              <w:t>Enter Compensation Information</w:t>
            </w:r>
          </w:p>
          <w:p w14:paraId="0ED58D9B" w14:textId="77777777" w:rsidR="00AF42CC" w:rsidRPr="00C50C67" w:rsidRDefault="00AF42CC" w:rsidP="00107115">
            <w:pPr>
              <w:rPr>
                <w:rStyle w:val="SAPEmphasis"/>
              </w:rPr>
            </w:pPr>
          </w:p>
        </w:tc>
        <w:tc>
          <w:tcPr>
            <w:tcW w:w="2330" w:type="dxa"/>
            <w:tcBorders>
              <w:left w:val="single" w:sz="8" w:space="0" w:color="999999"/>
              <w:bottom w:val="single" w:sz="8" w:space="0" w:color="999999"/>
              <w:right w:val="single" w:sz="8" w:space="0" w:color="999999"/>
            </w:tcBorders>
          </w:tcPr>
          <w:p w14:paraId="31A61CBF" w14:textId="7793BB3F" w:rsidR="00AF42CC" w:rsidRPr="00C50C67" w:rsidRDefault="00AF42CC" w:rsidP="00107115">
            <w:r w:rsidRPr="00C50C67">
              <w:t xml:space="preserve">In the </w:t>
            </w:r>
            <w:r>
              <w:rPr>
                <w:rStyle w:val="SAPScreenElement"/>
              </w:rPr>
              <w:t xml:space="preserve">Compensation </w:t>
            </w:r>
            <w:r w:rsidRPr="00C50C67">
              <w:rPr>
                <w:rStyle w:val="SAPScreenElement"/>
              </w:rPr>
              <w:t xml:space="preserve">Information </w:t>
            </w:r>
            <w:r>
              <w:t>section</w:t>
            </w:r>
            <w:r w:rsidRPr="00C50C67">
              <w:t xml:space="preserve"> make the following entries:</w:t>
            </w:r>
          </w:p>
        </w:tc>
        <w:tc>
          <w:tcPr>
            <w:tcW w:w="2700" w:type="dxa"/>
            <w:tcBorders>
              <w:top w:val="single" w:sz="8" w:space="0" w:color="999999"/>
              <w:left w:val="single" w:sz="8" w:space="0" w:color="999999"/>
              <w:bottom w:val="single" w:sz="8" w:space="0" w:color="999999"/>
              <w:right w:val="single" w:sz="8" w:space="0" w:color="999999"/>
            </w:tcBorders>
          </w:tcPr>
          <w:p w14:paraId="4CA99005" w14:textId="77777777" w:rsidR="00AF42CC" w:rsidRPr="00C50C67" w:rsidRDefault="00AF42CC" w:rsidP="00107115">
            <w:pPr>
              <w:rPr>
                <w:rStyle w:val="SAPScreenElement"/>
              </w:rPr>
            </w:pPr>
          </w:p>
        </w:tc>
        <w:tc>
          <w:tcPr>
            <w:tcW w:w="3060" w:type="dxa"/>
            <w:tcBorders>
              <w:left w:val="single" w:sz="8" w:space="0" w:color="999999"/>
              <w:bottom w:val="single" w:sz="8" w:space="0" w:color="999999"/>
              <w:right w:val="single" w:sz="8" w:space="0" w:color="999999"/>
            </w:tcBorders>
            <w:vAlign w:val="center"/>
          </w:tcPr>
          <w:p w14:paraId="2006F858" w14:textId="77777777" w:rsidR="00AF42CC" w:rsidRPr="00C50C67" w:rsidRDefault="00AF42CC" w:rsidP="00107115"/>
        </w:tc>
        <w:tc>
          <w:tcPr>
            <w:tcW w:w="2790" w:type="dxa"/>
            <w:tcBorders>
              <w:top w:val="single" w:sz="8" w:space="0" w:color="999999"/>
              <w:left w:val="single" w:sz="8" w:space="0" w:color="999999"/>
              <w:bottom w:val="single" w:sz="8" w:space="0" w:color="999999"/>
              <w:right w:val="single" w:sz="8" w:space="0" w:color="999999"/>
            </w:tcBorders>
          </w:tcPr>
          <w:p w14:paraId="46720A5B" w14:textId="77777777" w:rsidR="00AF42CC" w:rsidRPr="00C50C67" w:rsidRDefault="00AF42CC"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20041C5A" w14:textId="77777777" w:rsidR="00AF42CC" w:rsidRPr="00C50C67" w:rsidRDefault="00AF42CC" w:rsidP="00107115"/>
        </w:tc>
      </w:tr>
      <w:tr w:rsidR="005634B5" w:rsidRPr="002429B0" w14:paraId="7713A587" w14:textId="77777777" w:rsidTr="00E77373">
        <w:trPr>
          <w:trHeight w:val="357"/>
        </w:trPr>
        <w:tc>
          <w:tcPr>
            <w:tcW w:w="709" w:type="dxa"/>
            <w:vMerge/>
            <w:tcBorders>
              <w:left w:val="single" w:sz="8" w:space="0" w:color="999999"/>
              <w:right w:val="single" w:sz="8" w:space="0" w:color="999999"/>
            </w:tcBorders>
          </w:tcPr>
          <w:p w14:paraId="6D8DB383" w14:textId="77777777" w:rsidR="005634B5" w:rsidRPr="00C50C67" w:rsidRDefault="005634B5" w:rsidP="00107115"/>
        </w:tc>
        <w:tc>
          <w:tcPr>
            <w:tcW w:w="1513" w:type="dxa"/>
            <w:vMerge/>
            <w:tcBorders>
              <w:left w:val="single" w:sz="8" w:space="0" w:color="999999"/>
              <w:right w:val="single" w:sz="8" w:space="0" w:color="999999"/>
            </w:tcBorders>
          </w:tcPr>
          <w:p w14:paraId="702C97DB" w14:textId="77777777" w:rsidR="005634B5" w:rsidRPr="00C50C67" w:rsidRDefault="005634B5" w:rsidP="00107115">
            <w:pPr>
              <w:rPr>
                <w:rStyle w:val="SAPEmphasis"/>
              </w:rPr>
            </w:pPr>
          </w:p>
        </w:tc>
        <w:tc>
          <w:tcPr>
            <w:tcW w:w="2330" w:type="dxa"/>
            <w:vMerge w:val="restart"/>
            <w:tcBorders>
              <w:left w:val="single" w:sz="8" w:space="0" w:color="999999"/>
              <w:right w:val="single" w:sz="8" w:space="0" w:color="999999"/>
            </w:tcBorders>
          </w:tcPr>
          <w:p w14:paraId="79CAA2B8" w14:textId="7DE900EF" w:rsidR="005634B5" w:rsidRPr="00C50C67" w:rsidRDefault="005634B5" w:rsidP="00107115">
            <w:r w:rsidRPr="00C50C67">
              <w:t xml:space="preserve">In the </w:t>
            </w:r>
            <w:r w:rsidRPr="00C50C67">
              <w:rPr>
                <w:rStyle w:val="SAPScreenElement"/>
              </w:rPr>
              <w:t xml:space="preserve">Compensation Information </w:t>
            </w:r>
            <w:r>
              <w:t>block,</w:t>
            </w:r>
            <w:r w:rsidRPr="00C50C67">
              <w:t xml:space="preserve"> make the following entries</w:t>
            </w:r>
            <w:r>
              <w:t>:</w:t>
            </w:r>
          </w:p>
        </w:tc>
        <w:tc>
          <w:tcPr>
            <w:tcW w:w="2700" w:type="dxa"/>
            <w:tcBorders>
              <w:top w:val="single" w:sz="8" w:space="0" w:color="999999"/>
              <w:left w:val="single" w:sz="8" w:space="0" w:color="999999"/>
              <w:bottom w:val="single" w:sz="8" w:space="0" w:color="999999"/>
              <w:right w:val="single" w:sz="8" w:space="0" w:color="999999"/>
            </w:tcBorders>
          </w:tcPr>
          <w:p w14:paraId="6DD157EA" w14:textId="643FE9C6" w:rsidR="005634B5" w:rsidRPr="00C50C67" w:rsidRDefault="005634B5" w:rsidP="00107115">
            <w:pPr>
              <w:rPr>
                <w:rStyle w:val="SAPScreenElement"/>
              </w:rPr>
            </w:pPr>
            <w:r w:rsidRPr="00C50C67">
              <w:rPr>
                <w:rStyle w:val="SAPScreenElement"/>
              </w:rPr>
              <w:t xml:space="preserve">Pay Group: </w:t>
            </w:r>
            <w:r w:rsidRPr="00C50C67">
              <w:t xml:space="preserve">select from drop-down </w:t>
            </w:r>
          </w:p>
        </w:tc>
        <w:tc>
          <w:tcPr>
            <w:tcW w:w="3060" w:type="dxa"/>
            <w:tcBorders>
              <w:left w:val="single" w:sz="8" w:space="0" w:color="999999"/>
              <w:bottom w:val="single" w:sz="8" w:space="0" w:color="999999"/>
              <w:right w:val="single" w:sz="8" w:space="0" w:color="999999"/>
            </w:tcBorders>
          </w:tcPr>
          <w:p w14:paraId="13269B94" w14:textId="070D5A92" w:rsidR="005634B5" w:rsidRPr="00C50C67" w:rsidRDefault="005634B5" w:rsidP="00107115"/>
        </w:tc>
        <w:tc>
          <w:tcPr>
            <w:tcW w:w="2790" w:type="dxa"/>
            <w:vMerge w:val="restart"/>
            <w:tcBorders>
              <w:top w:val="single" w:sz="8" w:space="0" w:color="999999"/>
              <w:left w:val="single" w:sz="8" w:space="0" w:color="999999"/>
              <w:right w:val="single" w:sz="8" w:space="0" w:color="999999"/>
            </w:tcBorders>
          </w:tcPr>
          <w:p w14:paraId="4B2B4213" w14:textId="77777777" w:rsidR="005634B5" w:rsidRPr="00C50C67" w:rsidRDefault="005634B5"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5592AD6A" w14:textId="77777777" w:rsidR="005634B5" w:rsidRPr="00C50C67" w:rsidRDefault="005634B5" w:rsidP="00107115"/>
        </w:tc>
      </w:tr>
      <w:tr w:rsidR="005634B5" w:rsidRPr="002429B0" w14:paraId="71867A55" w14:textId="77777777" w:rsidTr="00E77373">
        <w:trPr>
          <w:trHeight w:val="357"/>
        </w:trPr>
        <w:tc>
          <w:tcPr>
            <w:tcW w:w="709" w:type="dxa"/>
            <w:vMerge/>
            <w:tcBorders>
              <w:left w:val="single" w:sz="8" w:space="0" w:color="999999"/>
              <w:right w:val="single" w:sz="8" w:space="0" w:color="999999"/>
            </w:tcBorders>
          </w:tcPr>
          <w:p w14:paraId="660FC448" w14:textId="77777777" w:rsidR="005634B5" w:rsidRPr="00C50C67" w:rsidRDefault="005634B5" w:rsidP="00107115"/>
        </w:tc>
        <w:tc>
          <w:tcPr>
            <w:tcW w:w="1513" w:type="dxa"/>
            <w:vMerge/>
            <w:tcBorders>
              <w:left w:val="single" w:sz="8" w:space="0" w:color="999999"/>
              <w:right w:val="single" w:sz="8" w:space="0" w:color="999999"/>
            </w:tcBorders>
          </w:tcPr>
          <w:p w14:paraId="05E9DCDF" w14:textId="77777777" w:rsidR="005634B5" w:rsidRPr="00C50C67" w:rsidRDefault="005634B5" w:rsidP="00107115">
            <w:pPr>
              <w:rPr>
                <w:rStyle w:val="SAPEmphasis"/>
              </w:rPr>
            </w:pPr>
          </w:p>
        </w:tc>
        <w:tc>
          <w:tcPr>
            <w:tcW w:w="2330" w:type="dxa"/>
            <w:vMerge/>
            <w:tcBorders>
              <w:left w:val="single" w:sz="8" w:space="0" w:color="999999"/>
              <w:bottom w:val="single" w:sz="8" w:space="0" w:color="999999"/>
              <w:right w:val="single" w:sz="8" w:space="0" w:color="999999"/>
            </w:tcBorders>
            <w:vAlign w:val="center"/>
          </w:tcPr>
          <w:p w14:paraId="77CAFAE6" w14:textId="77777777" w:rsidR="005634B5" w:rsidRPr="00C50C67" w:rsidRDefault="005634B5" w:rsidP="00107115"/>
        </w:tc>
        <w:tc>
          <w:tcPr>
            <w:tcW w:w="2700" w:type="dxa"/>
            <w:tcBorders>
              <w:top w:val="single" w:sz="8" w:space="0" w:color="999999"/>
              <w:left w:val="single" w:sz="8" w:space="0" w:color="999999"/>
              <w:bottom w:val="single" w:sz="8" w:space="0" w:color="999999"/>
              <w:right w:val="single" w:sz="8" w:space="0" w:color="999999"/>
            </w:tcBorders>
          </w:tcPr>
          <w:p w14:paraId="410849FB" w14:textId="5EDDEEF5" w:rsidR="005634B5" w:rsidRPr="00C50C67" w:rsidRDefault="005634B5" w:rsidP="00107115">
            <w:pPr>
              <w:rPr>
                <w:rStyle w:val="SAPScreenElement"/>
              </w:rPr>
            </w:pPr>
            <w:r w:rsidRPr="00C50C67">
              <w:rPr>
                <w:rStyle w:val="SAPScreenElement"/>
              </w:rPr>
              <w:t xml:space="preserve">Is Eligible For Car: </w:t>
            </w:r>
            <w:r w:rsidRPr="00C50C67">
              <w:t>select from drop-down</w:t>
            </w:r>
          </w:p>
        </w:tc>
        <w:tc>
          <w:tcPr>
            <w:tcW w:w="3060" w:type="dxa"/>
            <w:tcBorders>
              <w:left w:val="single" w:sz="8" w:space="0" w:color="999999"/>
              <w:bottom w:val="single" w:sz="8" w:space="0" w:color="999999"/>
              <w:right w:val="single" w:sz="8" w:space="0" w:color="999999"/>
            </w:tcBorders>
          </w:tcPr>
          <w:p w14:paraId="760B08E8" w14:textId="77777777" w:rsidR="005634B5" w:rsidRPr="00C50C67" w:rsidRDefault="005634B5" w:rsidP="00107115"/>
        </w:tc>
        <w:tc>
          <w:tcPr>
            <w:tcW w:w="2790" w:type="dxa"/>
            <w:vMerge/>
            <w:tcBorders>
              <w:left w:val="single" w:sz="8" w:space="0" w:color="999999"/>
              <w:bottom w:val="single" w:sz="8" w:space="0" w:color="999999"/>
              <w:right w:val="single" w:sz="8" w:space="0" w:color="999999"/>
            </w:tcBorders>
          </w:tcPr>
          <w:p w14:paraId="2061AD9C" w14:textId="77777777" w:rsidR="005634B5" w:rsidRPr="00C50C67" w:rsidRDefault="005634B5"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5E4E00ED" w14:textId="77777777" w:rsidR="005634B5" w:rsidRPr="00C50C67" w:rsidRDefault="005634B5" w:rsidP="00107115"/>
        </w:tc>
      </w:tr>
      <w:tr w:rsidR="005634B5" w:rsidRPr="002429B0" w14:paraId="7256713F" w14:textId="77777777" w:rsidTr="00E77373">
        <w:trPr>
          <w:trHeight w:val="357"/>
        </w:trPr>
        <w:tc>
          <w:tcPr>
            <w:tcW w:w="709" w:type="dxa"/>
            <w:vMerge/>
            <w:tcBorders>
              <w:left w:val="single" w:sz="8" w:space="0" w:color="999999"/>
              <w:right w:val="single" w:sz="8" w:space="0" w:color="999999"/>
            </w:tcBorders>
          </w:tcPr>
          <w:p w14:paraId="2568C424" w14:textId="77777777" w:rsidR="005634B5" w:rsidRPr="00C50C67" w:rsidRDefault="005634B5" w:rsidP="00107115"/>
        </w:tc>
        <w:tc>
          <w:tcPr>
            <w:tcW w:w="1513" w:type="dxa"/>
            <w:vMerge/>
            <w:tcBorders>
              <w:left w:val="single" w:sz="8" w:space="0" w:color="999999"/>
              <w:right w:val="single" w:sz="8" w:space="0" w:color="999999"/>
            </w:tcBorders>
          </w:tcPr>
          <w:p w14:paraId="3F3953E6" w14:textId="77777777" w:rsidR="005634B5" w:rsidRPr="00C50C67" w:rsidRDefault="005634B5" w:rsidP="00107115">
            <w:pPr>
              <w:rPr>
                <w:rStyle w:val="SAPEmphasis"/>
              </w:rPr>
            </w:pPr>
          </w:p>
        </w:tc>
        <w:tc>
          <w:tcPr>
            <w:tcW w:w="2330" w:type="dxa"/>
            <w:vMerge w:val="restart"/>
            <w:tcBorders>
              <w:left w:val="single" w:sz="8" w:space="0" w:color="999999"/>
              <w:right w:val="single" w:sz="8" w:space="0" w:color="999999"/>
            </w:tcBorders>
          </w:tcPr>
          <w:p w14:paraId="771C750E" w14:textId="77777777" w:rsidR="005634B5" w:rsidRPr="00C50C67" w:rsidRDefault="005634B5" w:rsidP="00107115">
            <w:r w:rsidRPr="00ED538F">
              <w:t xml:space="preserve">In the </w:t>
            </w:r>
            <w:r w:rsidRPr="00C50C67">
              <w:rPr>
                <w:rStyle w:val="SAPScreenElement"/>
              </w:rPr>
              <w:t xml:space="preserve">Compensation </w:t>
            </w:r>
            <w:r w:rsidRPr="00ED538F">
              <w:t xml:space="preserve">block, select the </w:t>
            </w:r>
            <w:r w:rsidRPr="00A21C46">
              <w:rPr>
                <w:rStyle w:val="SAPScreenElement"/>
              </w:rPr>
              <w:sym w:font="Symbol" w:char="F0C5"/>
            </w:r>
            <w:r w:rsidRPr="00ED538F">
              <w:rPr>
                <w:rStyle w:val="SAPScreenElement"/>
              </w:rPr>
              <w:t xml:space="preserve"> Add</w:t>
            </w:r>
            <w:r w:rsidRPr="00ED538F">
              <w:t xml:space="preserve"> link. The editable fields show up and you can enter following information:</w:t>
            </w:r>
          </w:p>
          <w:p w14:paraId="19C38F5A" w14:textId="77777777" w:rsidR="005634B5" w:rsidRPr="00C50C67" w:rsidRDefault="005634B5" w:rsidP="00107115">
            <w:pPr>
              <w:pStyle w:val="SAPNoteHeading"/>
              <w:ind w:left="0"/>
            </w:pPr>
            <w:r w:rsidRPr="00C50C67">
              <w:rPr>
                <w:noProof/>
              </w:rPr>
              <w:drawing>
                <wp:inline distT="0" distB="0" distL="0" distR="0" wp14:anchorId="2461CED0" wp14:editId="5747BB55">
                  <wp:extent cx="228600" cy="228600"/>
                  <wp:effectExtent l="0" t="0" r="0" b="0"/>
                  <wp:docPr id="3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15546896" w14:textId="2987D57C" w:rsidR="005634B5" w:rsidRPr="00C50C67" w:rsidRDefault="005634B5" w:rsidP="00107115">
            <w:r w:rsidRPr="00C50C67">
              <w:t xml:space="preserve">Information needed to have a meaningful employee master data record. </w:t>
            </w:r>
          </w:p>
        </w:tc>
        <w:tc>
          <w:tcPr>
            <w:tcW w:w="2700" w:type="dxa"/>
            <w:tcBorders>
              <w:top w:val="single" w:sz="8" w:space="0" w:color="999999"/>
              <w:left w:val="single" w:sz="8" w:space="0" w:color="999999"/>
              <w:bottom w:val="single" w:sz="8" w:space="0" w:color="999999"/>
              <w:right w:val="single" w:sz="8" w:space="0" w:color="999999"/>
            </w:tcBorders>
          </w:tcPr>
          <w:p w14:paraId="623D07A6" w14:textId="7A6DAC2B" w:rsidR="005634B5" w:rsidRPr="00C50C67" w:rsidRDefault="005634B5" w:rsidP="00107115">
            <w:pPr>
              <w:rPr>
                <w:rStyle w:val="SAPScreenElement"/>
              </w:rPr>
            </w:pPr>
            <w:r w:rsidRPr="00C50C67">
              <w:rPr>
                <w:rStyle w:val="SAPScreenElement"/>
              </w:rPr>
              <w:t xml:space="preserve">Pay Component: </w:t>
            </w:r>
            <w:r w:rsidRPr="00C50C67">
              <w:t>select from drop-down</w:t>
            </w:r>
          </w:p>
        </w:tc>
        <w:tc>
          <w:tcPr>
            <w:tcW w:w="3060" w:type="dxa"/>
            <w:tcBorders>
              <w:left w:val="single" w:sz="8" w:space="0" w:color="999999"/>
              <w:bottom w:val="single" w:sz="8" w:space="0" w:color="999999"/>
              <w:right w:val="single" w:sz="8" w:space="0" w:color="999999"/>
            </w:tcBorders>
          </w:tcPr>
          <w:p w14:paraId="5A5B5E3E" w14:textId="15530326" w:rsidR="005634B5" w:rsidRPr="002A01B1" w:rsidRDefault="005634B5" w:rsidP="00107115">
            <w:r w:rsidRPr="00A12FAB">
              <w:t>The</w:t>
            </w:r>
            <w:r w:rsidRPr="00A12FAB">
              <w:rPr>
                <w:rStyle w:val="SAPScreenElement"/>
              </w:rPr>
              <w:t xml:space="preserve"> Pay Component</w:t>
            </w:r>
            <w:r w:rsidRPr="00A12FAB">
              <w:t xml:space="preserve"> entered needs to fit to the selected </w:t>
            </w:r>
            <w:r w:rsidRPr="00A12FAB">
              <w:rPr>
                <w:rStyle w:val="SAPScreenElement"/>
              </w:rPr>
              <w:t>Pay Group</w:t>
            </w:r>
            <w:r w:rsidRPr="00A12FAB">
              <w:t>.</w:t>
            </w:r>
          </w:p>
        </w:tc>
        <w:tc>
          <w:tcPr>
            <w:tcW w:w="2790" w:type="dxa"/>
            <w:vMerge w:val="restart"/>
            <w:tcBorders>
              <w:top w:val="single" w:sz="8" w:space="0" w:color="999999"/>
              <w:left w:val="single" w:sz="8" w:space="0" w:color="999999"/>
              <w:right w:val="single" w:sz="8" w:space="0" w:color="999999"/>
            </w:tcBorders>
          </w:tcPr>
          <w:p w14:paraId="7E3B62C9" w14:textId="77777777" w:rsidR="005634B5" w:rsidRPr="00C50C67" w:rsidRDefault="005634B5"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4749B94C" w14:textId="77777777" w:rsidR="005634B5" w:rsidRPr="00C50C67" w:rsidRDefault="005634B5" w:rsidP="00107115"/>
        </w:tc>
      </w:tr>
      <w:tr w:rsidR="005634B5" w:rsidRPr="002429B0" w14:paraId="339A4184" w14:textId="77777777" w:rsidTr="00E77373">
        <w:trPr>
          <w:trHeight w:val="357"/>
        </w:trPr>
        <w:tc>
          <w:tcPr>
            <w:tcW w:w="709" w:type="dxa"/>
            <w:vMerge/>
            <w:tcBorders>
              <w:left w:val="single" w:sz="8" w:space="0" w:color="999999"/>
              <w:right w:val="single" w:sz="8" w:space="0" w:color="999999"/>
            </w:tcBorders>
          </w:tcPr>
          <w:p w14:paraId="77DB4DE4" w14:textId="77777777" w:rsidR="005634B5" w:rsidRPr="00C50C67" w:rsidRDefault="005634B5" w:rsidP="00107115"/>
        </w:tc>
        <w:tc>
          <w:tcPr>
            <w:tcW w:w="1513" w:type="dxa"/>
            <w:vMerge/>
            <w:tcBorders>
              <w:left w:val="single" w:sz="8" w:space="0" w:color="999999"/>
              <w:right w:val="single" w:sz="8" w:space="0" w:color="999999"/>
            </w:tcBorders>
          </w:tcPr>
          <w:p w14:paraId="3348180B" w14:textId="77777777" w:rsidR="005634B5" w:rsidRPr="00C50C67" w:rsidRDefault="005634B5" w:rsidP="00107115">
            <w:pPr>
              <w:rPr>
                <w:rStyle w:val="SAPEmphasis"/>
              </w:rPr>
            </w:pPr>
          </w:p>
        </w:tc>
        <w:tc>
          <w:tcPr>
            <w:tcW w:w="2330" w:type="dxa"/>
            <w:vMerge/>
            <w:tcBorders>
              <w:left w:val="single" w:sz="8" w:space="0" w:color="999999"/>
              <w:right w:val="single" w:sz="8" w:space="0" w:color="999999"/>
            </w:tcBorders>
            <w:vAlign w:val="center"/>
          </w:tcPr>
          <w:p w14:paraId="6FCF2D58" w14:textId="77777777" w:rsidR="005634B5" w:rsidRPr="00C50C67" w:rsidRDefault="005634B5" w:rsidP="00107115"/>
        </w:tc>
        <w:tc>
          <w:tcPr>
            <w:tcW w:w="2700" w:type="dxa"/>
            <w:tcBorders>
              <w:top w:val="single" w:sz="8" w:space="0" w:color="999999"/>
              <w:left w:val="single" w:sz="8" w:space="0" w:color="999999"/>
              <w:bottom w:val="single" w:sz="8" w:space="0" w:color="999999"/>
              <w:right w:val="single" w:sz="8" w:space="0" w:color="999999"/>
            </w:tcBorders>
          </w:tcPr>
          <w:p w14:paraId="7A0B7084" w14:textId="4E6D73F9" w:rsidR="005634B5" w:rsidRPr="00C50C67" w:rsidRDefault="005634B5" w:rsidP="00107115">
            <w:pPr>
              <w:rPr>
                <w:rStyle w:val="SAPScreenElement"/>
              </w:rPr>
            </w:pPr>
            <w:r w:rsidRPr="00C50C67">
              <w:rPr>
                <w:rStyle w:val="SAPScreenElement"/>
              </w:rPr>
              <w:t xml:space="preserve">Amount: </w:t>
            </w:r>
            <w:r w:rsidRPr="00C50C67">
              <w:t>enter as appropriate</w:t>
            </w:r>
          </w:p>
        </w:tc>
        <w:tc>
          <w:tcPr>
            <w:tcW w:w="3060" w:type="dxa"/>
            <w:tcBorders>
              <w:left w:val="single" w:sz="8" w:space="0" w:color="999999"/>
              <w:bottom w:val="single" w:sz="8" w:space="0" w:color="999999"/>
              <w:right w:val="single" w:sz="8" w:space="0" w:color="999999"/>
            </w:tcBorders>
          </w:tcPr>
          <w:p w14:paraId="23E8795B" w14:textId="687A60C5" w:rsidR="005634B5" w:rsidRPr="002A01B1" w:rsidRDefault="005634B5" w:rsidP="00107115"/>
        </w:tc>
        <w:tc>
          <w:tcPr>
            <w:tcW w:w="2790" w:type="dxa"/>
            <w:vMerge/>
            <w:tcBorders>
              <w:left w:val="single" w:sz="8" w:space="0" w:color="999999"/>
              <w:right w:val="single" w:sz="8" w:space="0" w:color="999999"/>
            </w:tcBorders>
          </w:tcPr>
          <w:p w14:paraId="28846636" w14:textId="77777777" w:rsidR="005634B5" w:rsidRPr="00C50C67" w:rsidRDefault="005634B5"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7A51EA66" w14:textId="77777777" w:rsidR="005634B5" w:rsidRPr="00C50C67" w:rsidRDefault="005634B5" w:rsidP="00107115"/>
        </w:tc>
      </w:tr>
      <w:tr w:rsidR="005634B5" w:rsidRPr="002429B0" w14:paraId="1CFF86EC" w14:textId="77777777" w:rsidTr="00E77373">
        <w:trPr>
          <w:trHeight w:val="357"/>
        </w:trPr>
        <w:tc>
          <w:tcPr>
            <w:tcW w:w="709" w:type="dxa"/>
            <w:vMerge/>
            <w:tcBorders>
              <w:left w:val="single" w:sz="8" w:space="0" w:color="999999"/>
              <w:right w:val="single" w:sz="8" w:space="0" w:color="999999"/>
            </w:tcBorders>
          </w:tcPr>
          <w:p w14:paraId="5C66A288" w14:textId="77777777" w:rsidR="005634B5" w:rsidRPr="00C50C67" w:rsidRDefault="005634B5" w:rsidP="00107115"/>
        </w:tc>
        <w:tc>
          <w:tcPr>
            <w:tcW w:w="1513" w:type="dxa"/>
            <w:vMerge/>
            <w:tcBorders>
              <w:left w:val="single" w:sz="8" w:space="0" w:color="999999"/>
              <w:right w:val="single" w:sz="8" w:space="0" w:color="999999"/>
            </w:tcBorders>
          </w:tcPr>
          <w:p w14:paraId="68761312" w14:textId="77777777" w:rsidR="005634B5" w:rsidRPr="00C50C67" w:rsidRDefault="005634B5" w:rsidP="00107115">
            <w:pPr>
              <w:rPr>
                <w:rStyle w:val="SAPEmphasis"/>
              </w:rPr>
            </w:pPr>
          </w:p>
        </w:tc>
        <w:tc>
          <w:tcPr>
            <w:tcW w:w="2330" w:type="dxa"/>
            <w:vMerge/>
            <w:tcBorders>
              <w:left w:val="single" w:sz="8" w:space="0" w:color="999999"/>
              <w:right w:val="single" w:sz="8" w:space="0" w:color="999999"/>
            </w:tcBorders>
            <w:vAlign w:val="center"/>
          </w:tcPr>
          <w:p w14:paraId="14C68750" w14:textId="77777777" w:rsidR="005634B5" w:rsidRPr="00C50C67" w:rsidRDefault="005634B5" w:rsidP="00107115"/>
        </w:tc>
        <w:tc>
          <w:tcPr>
            <w:tcW w:w="2700" w:type="dxa"/>
            <w:tcBorders>
              <w:top w:val="single" w:sz="8" w:space="0" w:color="999999"/>
              <w:left w:val="single" w:sz="8" w:space="0" w:color="999999"/>
              <w:bottom w:val="single" w:sz="8" w:space="0" w:color="999999"/>
              <w:right w:val="single" w:sz="8" w:space="0" w:color="999999"/>
            </w:tcBorders>
          </w:tcPr>
          <w:p w14:paraId="1F41BF83" w14:textId="3D79E7A9" w:rsidR="005634B5" w:rsidRPr="00C50C67" w:rsidRDefault="005634B5" w:rsidP="00107115">
            <w:pPr>
              <w:rPr>
                <w:rStyle w:val="SAPScreenElement"/>
              </w:rPr>
            </w:pPr>
            <w:r w:rsidRPr="00C50C67">
              <w:rPr>
                <w:rStyle w:val="SAPScreenElement"/>
              </w:rPr>
              <w:t xml:space="preserve">Currency: </w:t>
            </w:r>
            <w:r w:rsidR="002272E6" w:rsidRPr="00E77373">
              <w:t xml:space="preserve">currency of the country, where the company is located, </w:t>
            </w:r>
            <w:r w:rsidRPr="006D1211">
              <w:t>is defaulted</w:t>
            </w:r>
            <w:r>
              <w:t>; leave as is</w:t>
            </w:r>
          </w:p>
        </w:tc>
        <w:tc>
          <w:tcPr>
            <w:tcW w:w="3060" w:type="dxa"/>
            <w:tcBorders>
              <w:left w:val="single" w:sz="8" w:space="0" w:color="999999"/>
              <w:bottom w:val="single" w:sz="8" w:space="0" w:color="999999"/>
              <w:right w:val="single" w:sz="8" w:space="0" w:color="999999"/>
            </w:tcBorders>
          </w:tcPr>
          <w:p w14:paraId="385CC7F4" w14:textId="1D4DF02A" w:rsidR="005634B5" w:rsidRPr="002A01B1" w:rsidRDefault="005634B5" w:rsidP="00107115"/>
        </w:tc>
        <w:tc>
          <w:tcPr>
            <w:tcW w:w="2790" w:type="dxa"/>
            <w:vMerge/>
            <w:tcBorders>
              <w:left w:val="single" w:sz="8" w:space="0" w:color="999999"/>
              <w:right w:val="single" w:sz="8" w:space="0" w:color="999999"/>
            </w:tcBorders>
          </w:tcPr>
          <w:p w14:paraId="5A6F9A6E" w14:textId="77777777" w:rsidR="005634B5" w:rsidRPr="00C50C67" w:rsidRDefault="005634B5"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0684500C" w14:textId="77777777" w:rsidR="005634B5" w:rsidRPr="00C50C67" w:rsidRDefault="005634B5" w:rsidP="00107115"/>
        </w:tc>
      </w:tr>
      <w:tr w:rsidR="005634B5" w:rsidRPr="002429B0" w14:paraId="651B2F3F" w14:textId="77777777" w:rsidTr="00E77373">
        <w:trPr>
          <w:trHeight w:val="357"/>
        </w:trPr>
        <w:tc>
          <w:tcPr>
            <w:tcW w:w="709" w:type="dxa"/>
            <w:vMerge/>
            <w:tcBorders>
              <w:left w:val="single" w:sz="8" w:space="0" w:color="999999"/>
              <w:right w:val="single" w:sz="8" w:space="0" w:color="999999"/>
            </w:tcBorders>
          </w:tcPr>
          <w:p w14:paraId="12A3E0AA" w14:textId="77777777" w:rsidR="005634B5" w:rsidRPr="00C50C67" w:rsidRDefault="005634B5" w:rsidP="00107115"/>
        </w:tc>
        <w:tc>
          <w:tcPr>
            <w:tcW w:w="1513" w:type="dxa"/>
            <w:vMerge/>
            <w:tcBorders>
              <w:left w:val="single" w:sz="8" w:space="0" w:color="999999"/>
              <w:right w:val="single" w:sz="8" w:space="0" w:color="999999"/>
            </w:tcBorders>
          </w:tcPr>
          <w:p w14:paraId="33EE8691" w14:textId="77777777" w:rsidR="005634B5" w:rsidRPr="00C50C67" w:rsidRDefault="005634B5" w:rsidP="00107115">
            <w:pPr>
              <w:rPr>
                <w:rStyle w:val="SAPEmphasis"/>
              </w:rPr>
            </w:pPr>
          </w:p>
        </w:tc>
        <w:tc>
          <w:tcPr>
            <w:tcW w:w="2330" w:type="dxa"/>
            <w:vMerge/>
            <w:tcBorders>
              <w:left w:val="single" w:sz="8" w:space="0" w:color="999999"/>
              <w:right w:val="single" w:sz="8" w:space="0" w:color="999999"/>
            </w:tcBorders>
            <w:vAlign w:val="center"/>
          </w:tcPr>
          <w:p w14:paraId="60AD33FA" w14:textId="77777777" w:rsidR="005634B5" w:rsidRPr="00C50C67" w:rsidRDefault="005634B5" w:rsidP="00107115"/>
        </w:tc>
        <w:tc>
          <w:tcPr>
            <w:tcW w:w="2700" w:type="dxa"/>
            <w:tcBorders>
              <w:top w:val="single" w:sz="8" w:space="0" w:color="999999"/>
              <w:left w:val="single" w:sz="8" w:space="0" w:color="999999"/>
              <w:bottom w:val="single" w:sz="8" w:space="0" w:color="999999"/>
              <w:right w:val="single" w:sz="8" w:space="0" w:color="999999"/>
            </w:tcBorders>
          </w:tcPr>
          <w:p w14:paraId="6FAFECB6" w14:textId="4BCEB514" w:rsidR="005634B5" w:rsidRPr="00C50C67" w:rsidRDefault="005634B5" w:rsidP="00107115">
            <w:pPr>
              <w:rPr>
                <w:rStyle w:val="SAPScreenElement"/>
              </w:rPr>
            </w:pPr>
            <w:r w:rsidRPr="00C50C67">
              <w:rPr>
                <w:rStyle w:val="SAPScreenElement"/>
              </w:rPr>
              <w:t xml:space="preserve">Frequency: </w:t>
            </w:r>
            <w:r w:rsidRPr="00C50C67">
              <w:t xml:space="preserve">defaulted based on chosen </w:t>
            </w:r>
            <w:r w:rsidRPr="00C50C67">
              <w:rPr>
                <w:rStyle w:val="SAPScreenElement"/>
              </w:rPr>
              <w:t>Pay Component</w:t>
            </w:r>
            <w:r>
              <w:t>; leave as is</w:t>
            </w:r>
          </w:p>
        </w:tc>
        <w:tc>
          <w:tcPr>
            <w:tcW w:w="3060" w:type="dxa"/>
            <w:tcBorders>
              <w:left w:val="single" w:sz="8" w:space="0" w:color="999999"/>
              <w:bottom w:val="single" w:sz="8" w:space="0" w:color="999999"/>
              <w:right w:val="single" w:sz="8" w:space="0" w:color="999999"/>
            </w:tcBorders>
          </w:tcPr>
          <w:p w14:paraId="4B18FBBA" w14:textId="0929F8A7" w:rsidR="005634B5" w:rsidRPr="002A01B1" w:rsidRDefault="005634B5" w:rsidP="00107115"/>
        </w:tc>
        <w:tc>
          <w:tcPr>
            <w:tcW w:w="2790" w:type="dxa"/>
            <w:vMerge/>
            <w:tcBorders>
              <w:left w:val="single" w:sz="8" w:space="0" w:color="999999"/>
              <w:right w:val="single" w:sz="8" w:space="0" w:color="999999"/>
            </w:tcBorders>
          </w:tcPr>
          <w:p w14:paraId="187DE0EB" w14:textId="77777777" w:rsidR="005634B5" w:rsidRPr="00C50C67" w:rsidRDefault="005634B5"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302A62C0" w14:textId="77777777" w:rsidR="005634B5" w:rsidRPr="00C50C67" w:rsidRDefault="005634B5" w:rsidP="00107115"/>
        </w:tc>
      </w:tr>
      <w:tr w:rsidR="005634B5" w:rsidRPr="002429B0" w14:paraId="1E16684A" w14:textId="77777777" w:rsidTr="00E77373">
        <w:trPr>
          <w:trHeight w:val="357"/>
        </w:trPr>
        <w:tc>
          <w:tcPr>
            <w:tcW w:w="709" w:type="dxa"/>
            <w:vMerge/>
            <w:tcBorders>
              <w:left w:val="single" w:sz="8" w:space="0" w:color="999999"/>
              <w:right w:val="single" w:sz="8" w:space="0" w:color="999999"/>
            </w:tcBorders>
          </w:tcPr>
          <w:p w14:paraId="292C844A" w14:textId="77777777" w:rsidR="005634B5" w:rsidRPr="00C50C67" w:rsidRDefault="005634B5" w:rsidP="00107115"/>
        </w:tc>
        <w:tc>
          <w:tcPr>
            <w:tcW w:w="1513" w:type="dxa"/>
            <w:vMerge/>
            <w:tcBorders>
              <w:left w:val="single" w:sz="8" w:space="0" w:color="999999"/>
              <w:right w:val="single" w:sz="8" w:space="0" w:color="999999"/>
            </w:tcBorders>
          </w:tcPr>
          <w:p w14:paraId="2BDBE1CD" w14:textId="77777777" w:rsidR="005634B5" w:rsidRPr="00C50C67" w:rsidRDefault="005634B5" w:rsidP="00107115">
            <w:pPr>
              <w:rPr>
                <w:rStyle w:val="SAPEmphasis"/>
              </w:rPr>
            </w:pPr>
          </w:p>
        </w:tc>
        <w:tc>
          <w:tcPr>
            <w:tcW w:w="2330" w:type="dxa"/>
            <w:vMerge/>
            <w:tcBorders>
              <w:left w:val="single" w:sz="8" w:space="0" w:color="999999"/>
              <w:bottom w:val="single" w:sz="8" w:space="0" w:color="999999"/>
              <w:right w:val="single" w:sz="8" w:space="0" w:color="999999"/>
            </w:tcBorders>
            <w:vAlign w:val="center"/>
          </w:tcPr>
          <w:p w14:paraId="2D7243ED" w14:textId="77777777" w:rsidR="005634B5" w:rsidRPr="00C50C67" w:rsidRDefault="005634B5" w:rsidP="00107115"/>
        </w:tc>
        <w:tc>
          <w:tcPr>
            <w:tcW w:w="2700" w:type="dxa"/>
            <w:tcBorders>
              <w:top w:val="single" w:sz="8" w:space="0" w:color="999999"/>
              <w:left w:val="single" w:sz="8" w:space="0" w:color="999999"/>
              <w:bottom w:val="single" w:sz="8" w:space="0" w:color="999999"/>
              <w:right w:val="single" w:sz="8" w:space="0" w:color="999999"/>
            </w:tcBorders>
          </w:tcPr>
          <w:p w14:paraId="13A49565" w14:textId="0D7B7755" w:rsidR="005634B5" w:rsidRPr="00C50C67" w:rsidRDefault="005634B5" w:rsidP="00107115">
            <w:pPr>
              <w:rPr>
                <w:rStyle w:val="SAPScreenElement"/>
              </w:rPr>
            </w:pPr>
            <w:r w:rsidRPr="00C50C67">
              <w:t>If appropriate, add a</w:t>
            </w:r>
            <w:r w:rsidRPr="00C50C67">
              <w:rPr>
                <w:rStyle w:val="SAPScreenElement"/>
              </w:rPr>
              <w:t xml:space="preserve"> Pay Component </w:t>
            </w:r>
            <w:r w:rsidRPr="00C50C67">
              <w:t>related to recurring payments</w:t>
            </w:r>
            <w:r>
              <w:t xml:space="preserve">. For this select in the </w:t>
            </w:r>
            <w:r w:rsidRPr="00C50C67">
              <w:rPr>
                <w:rStyle w:val="SAPScreenElement"/>
              </w:rPr>
              <w:t xml:space="preserve">Compensation </w:t>
            </w:r>
            <w:r w:rsidRPr="00ED538F">
              <w:t xml:space="preserve">block the </w:t>
            </w:r>
            <w:r w:rsidRPr="00A21C46">
              <w:rPr>
                <w:rStyle w:val="SAPScreenElement"/>
              </w:rPr>
              <w:sym w:font="Symbol" w:char="F0C5"/>
            </w:r>
            <w:r w:rsidRPr="00ED538F">
              <w:rPr>
                <w:rStyle w:val="SAPScreenElement"/>
              </w:rPr>
              <w:t xml:space="preserve"> Add</w:t>
            </w:r>
            <w:r w:rsidRPr="00ED538F">
              <w:t xml:space="preserve"> lin</w:t>
            </w:r>
            <w:r>
              <w:t>k, select a</w:t>
            </w:r>
            <w:r w:rsidR="002272E6">
              <w:t>n appropriate</w:t>
            </w:r>
            <w:r>
              <w:t xml:space="preserve"> </w:t>
            </w:r>
            <w:r w:rsidRPr="00C50C67">
              <w:rPr>
                <w:rStyle w:val="SAPScreenElement"/>
              </w:rPr>
              <w:t>Pay Component</w:t>
            </w:r>
            <w:r w:rsidRPr="00C50C67">
              <w:t>, and enter data as appropriate</w:t>
            </w:r>
            <w:r>
              <w:t>.</w:t>
            </w:r>
          </w:p>
        </w:tc>
        <w:tc>
          <w:tcPr>
            <w:tcW w:w="3060" w:type="dxa"/>
            <w:tcBorders>
              <w:left w:val="single" w:sz="8" w:space="0" w:color="999999"/>
              <w:bottom w:val="single" w:sz="8" w:space="0" w:color="999999"/>
              <w:right w:val="single" w:sz="8" w:space="0" w:color="999999"/>
            </w:tcBorders>
          </w:tcPr>
          <w:p w14:paraId="2C04034F" w14:textId="77777777" w:rsidR="005634B5" w:rsidRPr="002A01B1" w:rsidRDefault="005634B5" w:rsidP="00107115"/>
        </w:tc>
        <w:tc>
          <w:tcPr>
            <w:tcW w:w="2790" w:type="dxa"/>
            <w:vMerge/>
            <w:tcBorders>
              <w:left w:val="single" w:sz="8" w:space="0" w:color="999999"/>
              <w:bottom w:val="single" w:sz="8" w:space="0" w:color="999999"/>
              <w:right w:val="single" w:sz="8" w:space="0" w:color="999999"/>
            </w:tcBorders>
          </w:tcPr>
          <w:p w14:paraId="30FFA958" w14:textId="77777777" w:rsidR="005634B5" w:rsidRPr="00C50C67" w:rsidRDefault="005634B5"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5B105EEC" w14:textId="77777777" w:rsidR="005634B5" w:rsidRPr="00C50C67" w:rsidRDefault="005634B5" w:rsidP="00107115"/>
        </w:tc>
      </w:tr>
      <w:tr w:rsidR="00AF42CC" w:rsidRPr="002429B0" w14:paraId="0866BBF7" w14:textId="77777777" w:rsidTr="00E77373">
        <w:trPr>
          <w:trHeight w:val="357"/>
        </w:trPr>
        <w:tc>
          <w:tcPr>
            <w:tcW w:w="709" w:type="dxa"/>
            <w:tcBorders>
              <w:left w:val="single" w:sz="8" w:space="0" w:color="999999"/>
              <w:right w:val="single" w:sz="8" w:space="0" w:color="999999"/>
            </w:tcBorders>
          </w:tcPr>
          <w:p w14:paraId="2A0F19F8" w14:textId="209E93FF" w:rsidR="00AF42CC" w:rsidRPr="00C50C67" w:rsidRDefault="00323D93" w:rsidP="00AF42CC">
            <w:r>
              <w:lastRenderedPageBreak/>
              <w:t>11</w:t>
            </w:r>
          </w:p>
        </w:tc>
        <w:tc>
          <w:tcPr>
            <w:tcW w:w="1513" w:type="dxa"/>
            <w:tcBorders>
              <w:left w:val="single" w:sz="8" w:space="0" w:color="999999"/>
              <w:right w:val="single" w:sz="8" w:space="0" w:color="999999"/>
            </w:tcBorders>
          </w:tcPr>
          <w:p w14:paraId="2063FDD0" w14:textId="394B59E8" w:rsidR="00AF42CC" w:rsidRPr="00C50C67" w:rsidRDefault="00AF42CC" w:rsidP="00AF42CC">
            <w:pPr>
              <w:rPr>
                <w:rStyle w:val="SAPEmphasis"/>
              </w:rPr>
            </w:pPr>
            <w:r w:rsidRPr="002F2044">
              <w:rPr>
                <w:rStyle w:val="SAPEmphasis"/>
              </w:rPr>
              <w:t>Submit</w:t>
            </w:r>
            <w:r w:rsidRPr="001C0C6E">
              <w:rPr>
                <w:rStyle w:val="SAPEmphasis"/>
              </w:rPr>
              <w:t xml:space="preserve"> Data</w:t>
            </w:r>
          </w:p>
        </w:tc>
        <w:tc>
          <w:tcPr>
            <w:tcW w:w="2330" w:type="dxa"/>
            <w:tcBorders>
              <w:left w:val="single" w:sz="8" w:space="0" w:color="999999"/>
              <w:right w:val="single" w:sz="8" w:space="0" w:color="999999"/>
            </w:tcBorders>
          </w:tcPr>
          <w:p w14:paraId="370CC950" w14:textId="51555B81" w:rsidR="00AF42CC" w:rsidRPr="00C50C67" w:rsidRDefault="00AF42CC" w:rsidP="00FC3A69">
            <w:r w:rsidRPr="002F2044">
              <w:t xml:space="preserve">Choose the </w:t>
            </w:r>
            <w:r w:rsidRPr="002F2044">
              <w:rPr>
                <w:rStyle w:val="SAPScreenElement"/>
              </w:rPr>
              <w:t>Submit</w:t>
            </w:r>
            <w:r w:rsidRPr="002F2044">
              <w:t xml:space="preserve"> pushbutton.</w:t>
            </w:r>
          </w:p>
        </w:tc>
        <w:tc>
          <w:tcPr>
            <w:tcW w:w="2700" w:type="dxa"/>
            <w:tcBorders>
              <w:top w:val="single" w:sz="8" w:space="0" w:color="999999"/>
              <w:left w:val="single" w:sz="8" w:space="0" w:color="999999"/>
              <w:bottom w:val="single" w:sz="8" w:space="0" w:color="999999"/>
              <w:right w:val="single" w:sz="8" w:space="0" w:color="999999"/>
            </w:tcBorders>
          </w:tcPr>
          <w:p w14:paraId="0093D71C" w14:textId="77777777" w:rsidR="00AF42CC" w:rsidRPr="00C50C67" w:rsidRDefault="00AF42CC" w:rsidP="00AF42CC">
            <w:pPr>
              <w:rPr>
                <w:rStyle w:val="SAPScreenElement"/>
              </w:rPr>
            </w:pPr>
          </w:p>
        </w:tc>
        <w:tc>
          <w:tcPr>
            <w:tcW w:w="3060" w:type="dxa"/>
            <w:tcBorders>
              <w:left w:val="single" w:sz="8" w:space="0" w:color="999999"/>
              <w:right w:val="single" w:sz="8" w:space="0" w:color="999999"/>
            </w:tcBorders>
            <w:vAlign w:val="center"/>
          </w:tcPr>
          <w:p w14:paraId="42B006DE" w14:textId="77777777" w:rsidR="00AF42CC" w:rsidRPr="00C50C67" w:rsidRDefault="00AF42CC" w:rsidP="00AF42CC"/>
        </w:tc>
        <w:tc>
          <w:tcPr>
            <w:tcW w:w="2790" w:type="dxa"/>
            <w:tcBorders>
              <w:top w:val="single" w:sz="8" w:space="0" w:color="999999"/>
              <w:left w:val="single" w:sz="8" w:space="0" w:color="999999"/>
              <w:bottom w:val="single" w:sz="8" w:space="0" w:color="999999"/>
              <w:right w:val="single" w:sz="8" w:space="0" w:color="999999"/>
            </w:tcBorders>
          </w:tcPr>
          <w:p w14:paraId="7604473E" w14:textId="6F086751" w:rsidR="00AF42CC" w:rsidRPr="00C50C67" w:rsidRDefault="00C74B40" w:rsidP="00C74B40">
            <w:pPr>
              <w:rPr>
                <w:lang w:eastAsia="zh-SG"/>
              </w:rPr>
            </w:pPr>
            <w:r>
              <w:rPr>
                <w:rFonts w:cs="Arial"/>
                <w:bCs/>
              </w:rPr>
              <w:t>A</w:t>
            </w:r>
            <w:r w:rsidRPr="000023C8">
              <w:rPr>
                <w:rFonts w:cs="Arial"/>
                <w:bCs/>
              </w:rPr>
              <w:t xml:space="preserve"> </w:t>
            </w:r>
            <w:r w:rsidRPr="0026486C">
              <w:rPr>
                <w:rStyle w:val="SAPScreenElement"/>
              </w:rPr>
              <w:t>Concurrent Hire</w:t>
            </w:r>
            <w:r w:rsidRPr="00C61233">
              <w:rPr>
                <w:rFonts w:cs="Arial"/>
                <w:bCs/>
              </w:rPr>
              <w:t xml:space="preserve"> event</w:t>
            </w:r>
            <w:r w:rsidR="0026486C">
              <w:rPr>
                <w:rFonts w:cs="Arial"/>
                <w:bCs/>
              </w:rPr>
              <w:t xml:space="preserve"> reason</w:t>
            </w:r>
            <w:r w:rsidRPr="00C61233">
              <w:rPr>
                <w:rFonts w:cs="Arial"/>
                <w:bCs/>
              </w:rPr>
              <w:t xml:space="preserve"> triggers a workflow. </w:t>
            </w:r>
            <w:r w:rsidRPr="00C61233">
              <w:t xml:space="preserve">The </w:t>
            </w:r>
            <w:r w:rsidRPr="00C61233">
              <w:rPr>
                <w:rStyle w:val="SAPScreenElement"/>
              </w:rPr>
              <w:t>Please confirm your request</w:t>
            </w:r>
            <w:r w:rsidRPr="00C61233">
              <w:t xml:space="preserve"> dialog box appears on the screen.</w:t>
            </w:r>
          </w:p>
        </w:tc>
        <w:tc>
          <w:tcPr>
            <w:tcW w:w="1184" w:type="dxa"/>
            <w:tcBorders>
              <w:top w:val="single" w:sz="8" w:space="0" w:color="999999"/>
              <w:left w:val="single" w:sz="8" w:space="0" w:color="999999"/>
              <w:bottom w:val="single" w:sz="8" w:space="0" w:color="999999"/>
              <w:right w:val="single" w:sz="8" w:space="0" w:color="999999"/>
            </w:tcBorders>
          </w:tcPr>
          <w:p w14:paraId="1D2DFD9A" w14:textId="77777777" w:rsidR="00AF42CC" w:rsidRPr="00C50C67" w:rsidRDefault="00AF42CC" w:rsidP="00AF42CC"/>
        </w:tc>
      </w:tr>
      <w:tr w:rsidR="006C5EB3" w:rsidRPr="002429B0" w14:paraId="21B910ED" w14:textId="77777777" w:rsidTr="00E77373">
        <w:trPr>
          <w:trHeight w:val="357"/>
        </w:trPr>
        <w:tc>
          <w:tcPr>
            <w:tcW w:w="709" w:type="dxa"/>
            <w:tcBorders>
              <w:left w:val="single" w:sz="8" w:space="0" w:color="999999"/>
              <w:right w:val="single" w:sz="8" w:space="0" w:color="999999"/>
            </w:tcBorders>
          </w:tcPr>
          <w:p w14:paraId="3810B26E" w14:textId="0904D4DD" w:rsidR="006C5EB3" w:rsidRPr="00C50C67" w:rsidRDefault="00323D93" w:rsidP="006C5EB3">
            <w:r>
              <w:t>12</w:t>
            </w:r>
          </w:p>
        </w:tc>
        <w:tc>
          <w:tcPr>
            <w:tcW w:w="1513" w:type="dxa"/>
            <w:tcBorders>
              <w:left w:val="single" w:sz="8" w:space="0" w:color="999999"/>
              <w:right w:val="single" w:sz="8" w:space="0" w:color="999999"/>
            </w:tcBorders>
          </w:tcPr>
          <w:p w14:paraId="739A0A83" w14:textId="33421CA6" w:rsidR="006C5EB3" w:rsidRPr="002F2044" w:rsidRDefault="006C5EB3" w:rsidP="006C5EB3">
            <w:pPr>
              <w:rPr>
                <w:rStyle w:val="SAPEmphasis"/>
              </w:rPr>
            </w:pPr>
            <w:r w:rsidRPr="00C61233">
              <w:rPr>
                <w:rStyle w:val="SAPEmphasis"/>
              </w:rPr>
              <w:t>Enter Comment to Request</w:t>
            </w:r>
          </w:p>
        </w:tc>
        <w:tc>
          <w:tcPr>
            <w:tcW w:w="2330" w:type="dxa"/>
            <w:tcBorders>
              <w:left w:val="single" w:sz="8" w:space="0" w:color="999999"/>
              <w:bottom w:val="single" w:sz="8" w:space="0" w:color="999999"/>
              <w:right w:val="single" w:sz="8" w:space="0" w:color="999999"/>
            </w:tcBorders>
          </w:tcPr>
          <w:p w14:paraId="77923AA6" w14:textId="0A51D2E4" w:rsidR="006C5EB3" w:rsidRPr="002F2044" w:rsidRDefault="006C5EB3" w:rsidP="006C5EB3">
            <w:r w:rsidRPr="00C61233">
              <w:t xml:space="preserve">In the dialog box, </w:t>
            </w:r>
            <w:r w:rsidRPr="00C61233">
              <w:rPr>
                <w:rFonts w:cs="Arial"/>
                <w:bCs/>
              </w:rPr>
              <w:t>enter an appropriate comment to your request.</w:t>
            </w:r>
          </w:p>
        </w:tc>
        <w:tc>
          <w:tcPr>
            <w:tcW w:w="2700" w:type="dxa"/>
            <w:tcBorders>
              <w:top w:val="single" w:sz="8" w:space="0" w:color="999999"/>
              <w:left w:val="single" w:sz="8" w:space="0" w:color="999999"/>
              <w:bottom w:val="single" w:sz="8" w:space="0" w:color="999999"/>
              <w:right w:val="single" w:sz="8" w:space="0" w:color="999999"/>
            </w:tcBorders>
          </w:tcPr>
          <w:p w14:paraId="3FE0E445" w14:textId="77777777" w:rsidR="006C5EB3" w:rsidRPr="00C50C67" w:rsidRDefault="006C5EB3" w:rsidP="006C5EB3">
            <w:pPr>
              <w:rPr>
                <w:rStyle w:val="SAPScreenElement"/>
              </w:rPr>
            </w:pPr>
          </w:p>
        </w:tc>
        <w:tc>
          <w:tcPr>
            <w:tcW w:w="3060" w:type="dxa"/>
            <w:tcBorders>
              <w:left w:val="single" w:sz="8" w:space="0" w:color="999999"/>
              <w:bottom w:val="single" w:sz="8" w:space="0" w:color="999999"/>
              <w:right w:val="single" w:sz="8" w:space="0" w:color="999999"/>
            </w:tcBorders>
            <w:vAlign w:val="center"/>
          </w:tcPr>
          <w:p w14:paraId="31A20F8C" w14:textId="77777777" w:rsidR="006C5EB3" w:rsidRPr="00C50C67" w:rsidRDefault="006C5EB3" w:rsidP="006C5EB3"/>
        </w:tc>
        <w:tc>
          <w:tcPr>
            <w:tcW w:w="2790" w:type="dxa"/>
            <w:tcBorders>
              <w:top w:val="single" w:sz="8" w:space="0" w:color="999999"/>
              <w:left w:val="single" w:sz="8" w:space="0" w:color="999999"/>
              <w:bottom w:val="single" w:sz="8" w:space="0" w:color="999999"/>
              <w:right w:val="single" w:sz="8" w:space="0" w:color="999999"/>
            </w:tcBorders>
          </w:tcPr>
          <w:p w14:paraId="313B3797" w14:textId="77777777" w:rsidR="006C5EB3" w:rsidRPr="000023C8" w:rsidRDefault="006C5EB3" w:rsidP="006C5EB3">
            <w:pPr>
              <w:rPr>
                <w:rFonts w:cs="Arial"/>
                <w:bCs/>
              </w:rPr>
            </w:pPr>
          </w:p>
        </w:tc>
        <w:tc>
          <w:tcPr>
            <w:tcW w:w="1184" w:type="dxa"/>
            <w:tcBorders>
              <w:top w:val="single" w:sz="8" w:space="0" w:color="999999"/>
              <w:left w:val="single" w:sz="8" w:space="0" w:color="999999"/>
              <w:bottom w:val="single" w:sz="8" w:space="0" w:color="999999"/>
              <w:right w:val="single" w:sz="8" w:space="0" w:color="999999"/>
            </w:tcBorders>
          </w:tcPr>
          <w:p w14:paraId="47D06B81" w14:textId="77777777" w:rsidR="006C5EB3" w:rsidRPr="00C50C67" w:rsidRDefault="006C5EB3" w:rsidP="006C5EB3"/>
        </w:tc>
      </w:tr>
      <w:tr w:rsidR="006C5EB3" w:rsidRPr="002429B0" w14:paraId="789A38EA" w14:textId="77777777" w:rsidTr="00E77373">
        <w:trPr>
          <w:trHeight w:val="357"/>
        </w:trPr>
        <w:tc>
          <w:tcPr>
            <w:tcW w:w="709" w:type="dxa"/>
            <w:tcBorders>
              <w:left w:val="single" w:sz="8" w:space="0" w:color="999999"/>
              <w:right w:val="single" w:sz="8" w:space="0" w:color="999999"/>
            </w:tcBorders>
          </w:tcPr>
          <w:p w14:paraId="76846150" w14:textId="3CE59451" w:rsidR="006C5EB3" w:rsidRPr="00C50C67" w:rsidRDefault="00323D93" w:rsidP="006C5EB3">
            <w:r>
              <w:t>13</w:t>
            </w:r>
          </w:p>
        </w:tc>
        <w:tc>
          <w:tcPr>
            <w:tcW w:w="1513" w:type="dxa"/>
            <w:tcBorders>
              <w:left w:val="single" w:sz="8" w:space="0" w:color="999999"/>
              <w:right w:val="single" w:sz="8" w:space="0" w:color="999999"/>
            </w:tcBorders>
          </w:tcPr>
          <w:p w14:paraId="4F963AA4" w14:textId="00142C5B" w:rsidR="006C5EB3" w:rsidRPr="002F2044" w:rsidRDefault="006C5EB3" w:rsidP="006C5EB3">
            <w:pPr>
              <w:rPr>
                <w:rStyle w:val="SAPEmphasis"/>
              </w:rPr>
            </w:pPr>
            <w:r w:rsidRPr="00C61233">
              <w:rPr>
                <w:rStyle w:val="SAPEmphasis"/>
              </w:rPr>
              <w:t>Check Approver(s)</w:t>
            </w:r>
          </w:p>
        </w:tc>
        <w:tc>
          <w:tcPr>
            <w:tcW w:w="2330" w:type="dxa"/>
            <w:tcBorders>
              <w:left w:val="single" w:sz="8" w:space="0" w:color="999999"/>
              <w:bottom w:val="single" w:sz="8" w:space="0" w:color="999999"/>
              <w:right w:val="single" w:sz="8" w:space="0" w:color="999999"/>
            </w:tcBorders>
          </w:tcPr>
          <w:p w14:paraId="51548ACE" w14:textId="20F64307" w:rsidR="006C5EB3" w:rsidRPr="002F2044" w:rsidRDefault="006C5EB3" w:rsidP="006C5EB3">
            <w:r w:rsidRPr="00C61233">
              <w:t xml:space="preserve">In the dialog box, </w:t>
            </w:r>
            <w:r w:rsidRPr="00C61233">
              <w:rPr>
                <w:rFonts w:cs="Arial"/>
                <w:bCs/>
              </w:rPr>
              <w:t xml:space="preserve">select the </w:t>
            </w:r>
            <w:r>
              <w:rPr>
                <w:rStyle w:val="SAPScreenElement"/>
              </w:rPr>
              <w:t>Show</w:t>
            </w:r>
            <w:r w:rsidRPr="00C61233">
              <w:rPr>
                <w:rStyle w:val="SAPScreenElement"/>
              </w:rPr>
              <w:t xml:space="preserve"> </w:t>
            </w:r>
            <w:r>
              <w:rPr>
                <w:rStyle w:val="SAPScreenElement"/>
              </w:rPr>
              <w:t>w</w:t>
            </w:r>
            <w:r w:rsidRPr="00C61233">
              <w:rPr>
                <w:rStyle w:val="SAPScreenElement"/>
              </w:rPr>
              <w:t xml:space="preserve">orkflow </w:t>
            </w:r>
            <w:r>
              <w:rPr>
                <w:rStyle w:val="SAPScreenElement"/>
              </w:rPr>
              <w:t>p</w:t>
            </w:r>
            <w:r w:rsidRPr="00C61233">
              <w:rPr>
                <w:rStyle w:val="SAPScreenElement"/>
              </w:rPr>
              <w:t>articipants</w:t>
            </w:r>
            <w:r w:rsidRPr="00C61233">
              <w:rPr>
                <w:rFonts w:cs="Arial"/>
                <w:bCs/>
              </w:rPr>
              <w:t xml:space="preserve"> link to verify the approver(s) of the request.</w:t>
            </w:r>
          </w:p>
        </w:tc>
        <w:tc>
          <w:tcPr>
            <w:tcW w:w="2700" w:type="dxa"/>
            <w:tcBorders>
              <w:top w:val="single" w:sz="8" w:space="0" w:color="999999"/>
              <w:left w:val="single" w:sz="8" w:space="0" w:color="999999"/>
              <w:bottom w:val="single" w:sz="8" w:space="0" w:color="999999"/>
              <w:right w:val="single" w:sz="8" w:space="0" w:color="999999"/>
            </w:tcBorders>
          </w:tcPr>
          <w:p w14:paraId="335DE9E3" w14:textId="77777777" w:rsidR="006C5EB3" w:rsidRPr="00C50C67" w:rsidRDefault="006C5EB3" w:rsidP="006C5EB3">
            <w:pPr>
              <w:rPr>
                <w:rStyle w:val="SAPScreenElement"/>
              </w:rPr>
            </w:pPr>
          </w:p>
        </w:tc>
        <w:tc>
          <w:tcPr>
            <w:tcW w:w="3060" w:type="dxa"/>
            <w:tcBorders>
              <w:left w:val="single" w:sz="8" w:space="0" w:color="999999"/>
              <w:bottom w:val="single" w:sz="8" w:space="0" w:color="999999"/>
              <w:right w:val="single" w:sz="8" w:space="0" w:color="999999"/>
            </w:tcBorders>
          </w:tcPr>
          <w:p w14:paraId="34E27644" w14:textId="7C826E9B" w:rsidR="006C5EB3" w:rsidRPr="00C50C67" w:rsidRDefault="006C5EB3" w:rsidP="006C5EB3"/>
        </w:tc>
        <w:tc>
          <w:tcPr>
            <w:tcW w:w="2790" w:type="dxa"/>
            <w:tcBorders>
              <w:top w:val="single" w:sz="8" w:space="0" w:color="999999"/>
              <w:left w:val="single" w:sz="8" w:space="0" w:color="999999"/>
              <w:bottom w:val="single" w:sz="8" w:space="0" w:color="999999"/>
              <w:right w:val="single" w:sz="8" w:space="0" w:color="999999"/>
            </w:tcBorders>
          </w:tcPr>
          <w:p w14:paraId="22761E37" w14:textId="45044C81" w:rsidR="009E5083" w:rsidRPr="00A12FAB" w:rsidRDefault="009E5083" w:rsidP="009E5083">
            <w:r w:rsidRPr="009E5083">
              <w:t>The</w:t>
            </w:r>
            <w:r>
              <w:t xml:space="preserve"> employee’s</w:t>
            </w:r>
            <w:r w:rsidRPr="009E5083">
              <w:t xml:space="preserve"> line manager </w:t>
            </w:r>
            <w:r>
              <w:t>in</w:t>
            </w:r>
            <w:r w:rsidRPr="009E5083">
              <w:t xml:space="preserve"> the</w:t>
            </w:r>
            <w:r>
              <w:t xml:space="preserve"> </w:t>
            </w:r>
            <w:r w:rsidRPr="00A12FAB">
              <w:t>secondary employment</w:t>
            </w:r>
            <w:r w:rsidR="00FE20BC" w:rsidRPr="00A12FAB">
              <w:t>, which is to be created with this request,</w:t>
            </w:r>
            <w:r w:rsidRPr="00A12FAB">
              <w:t xml:space="preserve"> is shown as approver.</w:t>
            </w:r>
          </w:p>
          <w:p w14:paraId="6EDFEF82" w14:textId="1B06EB02" w:rsidR="006C5EB3" w:rsidRPr="009E5083" w:rsidRDefault="009E5083" w:rsidP="006C5EB3">
            <w:r w:rsidRPr="00A12FAB">
              <w:t>The employee’s line manager in the primary employment will receive</w:t>
            </w:r>
            <w:r>
              <w:t xml:space="preserve"> an email notification once the request has been approved.</w:t>
            </w:r>
          </w:p>
        </w:tc>
        <w:tc>
          <w:tcPr>
            <w:tcW w:w="1184" w:type="dxa"/>
            <w:tcBorders>
              <w:top w:val="single" w:sz="8" w:space="0" w:color="999999"/>
              <w:left w:val="single" w:sz="8" w:space="0" w:color="999999"/>
              <w:bottom w:val="single" w:sz="8" w:space="0" w:color="999999"/>
              <w:right w:val="single" w:sz="8" w:space="0" w:color="999999"/>
            </w:tcBorders>
          </w:tcPr>
          <w:p w14:paraId="1FF44225" w14:textId="77777777" w:rsidR="006C5EB3" w:rsidRPr="00C50C67" w:rsidRDefault="006C5EB3" w:rsidP="006C5EB3"/>
        </w:tc>
      </w:tr>
      <w:tr w:rsidR="006C5EB3" w:rsidRPr="002429B0" w14:paraId="47C5E517" w14:textId="77777777" w:rsidTr="00E77373">
        <w:trPr>
          <w:trHeight w:val="357"/>
        </w:trPr>
        <w:tc>
          <w:tcPr>
            <w:tcW w:w="709" w:type="dxa"/>
            <w:tcBorders>
              <w:left w:val="single" w:sz="8" w:space="0" w:color="999999"/>
              <w:right w:val="single" w:sz="8" w:space="0" w:color="999999"/>
            </w:tcBorders>
          </w:tcPr>
          <w:p w14:paraId="375DA88E" w14:textId="2D0DBA70" w:rsidR="006C5EB3" w:rsidRPr="00C50C67" w:rsidRDefault="00323D93" w:rsidP="006C5EB3">
            <w:r>
              <w:t>14</w:t>
            </w:r>
          </w:p>
        </w:tc>
        <w:tc>
          <w:tcPr>
            <w:tcW w:w="1513" w:type="dxa"/>
            <w:tcBorders>
              <w:left w:val="single" w:sz="8" w:space="0" w:color="999999"/>
              <w:right w:val="single" w:sz="8" w:space="0" w:color="999999"/>
            </w:tcBorders>
          </w:tcPr>
          <w:p w14:paraId="1F182CE0" w14:textId="35B92EC4" w:rsidR="006C5EB3" w:rsidRPr="002F2044" w:rsidRDefault="006C5EB3" w:rsidP="006C5EB3">
            <w:pPr>
              <w:rPr>
                <w:rStyle w:val="SAPEmphasis"/>
              </w:rPr>
            </w:pPr>
            <w:r w:rsidRPr="00C61233">
              <w:rPr>
                <w:rStyle w:val="SAPEmphasis"/>
              </w:rPr>
              <w:t>Confirm Workflow</w:t>
            </w:r>
          </w:p>
        </w:tc>
        <w:tc>
          <w:tcPr>
            <w:tcW w:w="2330" w:type="dxa"/>
            <w:tcBorders>
              <w:left w:val="single" w:sz="8" w:space="0" w:color="999999"/>
              <w:right w:val="single" w:sz="8" w:space="0" w:color="999999"/>
            </w:tcBorders>
          </w:tcPr>
          <w:p w14:paraId="7D7E4651" w14:textId="1C43F244" w:rsidR="006C5EB3" w:rsidRPr="002F2044" w:rsidRDefault="006C5EB3" w:rsidP="006C5EB3">
            <w:r w:rsidRPr="002F2044">
              <w:t xml:space="preserve">Choose </w:t>
            </w:r>
            <w:r w:rsidRPr="00C61233">
              <w:rPr>
                <w:rFonts w:cs="Arial"/>
                <w:bCs/>
              </w:rPr>
              <w:t xml:space="preserve">the </w:t>
            </w:r>
            <w:r w:rsidRPr="00C61233">
              <w:rPr>
                <w:rStyle w:val="SAPScreenElement"/>
              </w:rPr>
              <w:t>Confirm</w:t>
            </w:r>
            <w:r w:rsidRPr="00C61233">
              <w:rPr>
                <w:rFonts w:cs="Arial"/>
                <w:bCs/>
              </w:rPr>
              <w:t xml:space="preserve"> button.</w:t>
            </w:r>
          </w:p>
        </w:tc>
        <w:tc>
          <w:tcPr>
            <w:tcW w:w="2700" w:type="dxa"/>
            <w:tcBorders>
              <w:top w:val="single" w:sz="8" w:space="0" w:color="999999"/>
              <w:left w:val="single" w:sz="8" w:space="0" w:color="999999"/>
              <w:bottom w:val="single" w:sz="8" w:space="0" w:color="999999"/>
              <w:right w:val="single" w:sz="8" w:space="0" w:color="999999"/>
            </w:tcBorders>
          </w:tcPr>
          <w:p w14:paraId="705C936C" w14:textId="77777777" w:rsidR="006C5EB3" w:rsidRPr="00C50C67" w:rsidRDefault="006C5EB3" w:rsidP="006C5EB3">
            <w:pPr>
              <w:rPr>
                <w:rStyle w:val="SAPScreenElement"/>
              </w:rPr>
            </w:pPr>
          </w:p>
        </w:tc>
        <w:tc>
          <w:tcPr>
            <w:tcW w:w="3060" w:type="dxa"/>
            <w:tcBorders>
              <w:left w:val="single" w:sz="8" w:space="0" w:color="999999"/>
              <w:right w:val="single" w:sz="8" w:space="0" w:color="999999"/>
            </w:tcBorders>
          </w:tcPr>
          <w:p w14:paraId="2A909C22" w14:textId="77777777" w:rsidR="006C5EB3" w:rsidRPr="00C50C67" w:rsidRDefault="006C5EB3" w:rsidP="006C5EB3"/>
        </w:tc>
        <w:tc>
          <w:tcPr>
            <w:tcW w:w="2790" w:type="dxa"/>
            <w:tcBorders>
              <w:top w:val="single" w:sz="8" w:space="0" w:color="999999"/>
              <w:left w:val="single" w:sz="8" w:space="0" w:color="999999"/>
              <w:bottom w:val="single" w:sz="8" w:space="0" w:color="999999"/>
              <w:right w:val="single" w:sz="8" w:space="0" w:color="999999"/>
            </w:tcBorders>
          </w:tcPr>
          <w:p w14:paraId="08C28E9C" w14:textId="75B1E51B" w:rsidR="006C5EB3" w:rsidRPr="000023C8" w:rsidRDefault="006C5EB3" w:rsidP="006C5EB3">
            <w:pPr>
              <w:rPr>
                <w:rFonts w:cs="Arial"/>
                <w:bCs/>
              </w:rPr>
            </w:pPr>
            <w:r w:rsidRPr="00C61233">
              <w:t xml:space="preserve">The </w:t>
            </w:r>
            <w:r w:rsidRPr="000023C8">
              <w:rPr>
                <w:rStyle w:val="SAPScreenElement"/>
              </w:rPr>
              <w:t xml:space="preserve">Your changes were successfully saved </w:t>
            </w:r>
            <w:r w:rsidRPr="00C61233">
              <w:t>dialog box appears on the screen</w:t>
            </w:r>
            <w:r>
              <w:t>.</w:t>
            </w:r>
          </w:p>
        </w:tc>
        <w:tc>
          <w:tcPr>
            <w:tcW w:w="1184" w:type="dxa"/>
            <w:tcBorders>
              <w:top w:val="single" w:sz="8" w:space="0" w:color="999999"/>
              <w:left w:val="single" w:sz="8" w:space="0" w:color="999999"/>
              <w:bottom w:val="single" w:sz="8" w:space="0" w:color="999999"/>
              <w:right w:val="single" w:sz="8" w:space="0" w:color="999999"/>
            </w:tcBorders>
          </w:tcPr>
          <w:p w14:paraId="2AE5AA60" w14:textId="77777777" w:rsidR="006C5EB3" w:rsidRPr="00C50C67" w:rsidRDefault="006C5EB3" w:rsidP="006C5EB3"/>
        </w:tc>
      </w:tr>
      <w:tr w:rsidR="006C5EB3" w:rsidRPr="002429B0" w14:paraId="32BB84DD" w14:textId="77777777" w:rsidTr="00E77373">
        <w:trPr>
          <w:trHeight w:val="357"/>
        </w:trPr>
        <w:tc>
          <w:tcPr>
            <w:tcW w:w="709" w:type="dxa"/>
            <w:tcBorders>
              <w:left w:val="single" w:sz="8" w:space="0" w:color="999999"/>
              <w:right w:val="single" w:sz="8" w:space="0" w:color="999999"/>
            </w:tcBorders>
          </w:tcPr>
          <w:p w14:paraId="42FB8785" w14:textId="55C6A447" w:rsidR="006C5EB3" w:rsidRPr="00C50C67" w:rsidRDefault="00323D93" w:rsidP="006C5EB3">
            <w:r>
              <w:t>15</w:t>
            </w:r>
          </w:p>
        </w:tc>
        <w:tc>
          <w:tcPr>
            <w:tcW w:w="1513" w:type="dxa"/>
            <w:tcBorders>
              <w:left w:val="single" w:sz="8" w:space="0" w:color="999999"/>
              <w:right w:val="single" w:sz="8" w:space="0" w:color="999999"/>
            </w:tcBorders>
          </w:tcPr>
          <w:p w14:paraId="468AC285" w14:textId="58BF18C0" w:rsidR="006C5EB3" w:rsidRPr="002F2044" w:rsidRDefault="007A3D5F" w:rsidP="006C5EB3">
            <w:pPr>
              <w:rPr>
                <w:rStyle w:val="SAPEmphasis"/>
              </w:rPr>
            </w:pPr>
            <w:r>
              <w:rPr>
                <w:rStyle w:val="SAPEmphasis"/>
              </w:rPr>
              <w:t>Return to Employee Profile</w:t>
            </w:r>
          </w:p>
        </w:tc>
        <w:tc>
          <w:tcPr>
            <w:tcW w:w="2330" w:type="dxa"/>
            <w:tcBorders>
              <w:left w:val="single" w:sz="8" w:space="0" w:color="999999"/>
              <w:bottom w:val="single" w:sz="8" w:space="0" w:color="999999"/>
              <w:right w:val="single" w:sz="8" w:space="0" w:color="999999"/>
            </w:tcBorders>
          </w:tcPr>
          <w:p w14:paraId="545553EA" w14:textId="44AF24CF" w:rsidR="006C5EB3" w:rsidRPr="002F2044" w:rsidRDefault="006C5EB3" w:rsidP="006C5EB3">
            <w:r w:rsidRPr="002F2044">
              <w:t xml:space="preserve">Choose </w:t>
            </w:r>
            <w:r w:rsidRPr="00C61233">
              <w:rPr>
                <w:rFonts w:cs="Arial"/>
                <w:bCs/>
              </w:rPr>
              <w:t xml:space="preserve">the </w:t>
            </w:r>
            <w:r>
              <w:rPr>
                <w:rStyle w:val="SAPScreenElement"/>
              </w:rPr>
              <w:t>OK</w:t>
            </w:r>
            <w:r w:rsidRPr="00C61233">
              <w:rPr>
                <w:rFonts w:cs="Arial"/>
                <w:bCs/>
              </w:rPr>
              <w:t xml:space="preserve"> button.</w:t>
            </w:r>
          </w:p>
        </w:tc>
        <w:tc>
          <w:tcPr>
            <w:tcW w:w="2700" w:type="dxa"/>
            <w:tcBorders>
              <w:top w:val="single" w:sz="8" w:space="0" w:color="999999"/>
              <w:left w:val="single" w:sz="8" w:space="0" w:color="999999"/>
              <w:bottom w:val="single" w:sz="8" w:space="0" w:color="999999"/>
              <w:right w:val="single" w:sz="8" w:space="0" w:color="999999"/>
            </w:tcBorders>
          </w:tcPr>
          <w:p w14:paraId="68810B8D" w14:textId="77777777" w:rsidR="006C5EB3" w:rsidRPr="00C50C67" w:rsidRDefault="006C5EB3" w:rsidP="006C5EB3">
            <w:pPr>
              <w:rPr>
                <w:rStyle w:val="SAPScreenElement"/>
              </w:rPr>
            </w:pPr>
          </w:p>
        </w:tc>
        <w:tc>
          <w:tcPr>
            <w:tcW w:w="3060" w:type="dxa"/>
            <w:tcBorders>
              <w:left w:val="single" w:sz="8" w:space="0" w:color="999999"/>
              <w:bottom w:val="single" w:sz="8" w:space="0" w:color="999999"/>
              <w:right w:val="single" w:sz="8" w:space="0" w:color="999999"/>
            </w:tcBorders>
            <w:vAlign w:val="center"/>
          </w:tcPr>
          <w:p w14:paraId="39A50E5E" w14:textId="77777777" w:rsidR="006C5EB3" w:rsidRPr="00C50C67" w:rsidRDefault="006C5EB3" w:rsidP="006C5EB3"/>
        </w:tc>
        <w:tc>
          <w:tcPr>
            <w:tcW w:w="2790" w:type="dxa"/>
            <w:tcBorders>
              <w:top w:val="single" w:sz="8" w:space="0" w:color="999999"/>
              <w:left w:val="single" w:sz="8" w:space="0" w:color="999999"/>
              <w:bottom w:val="single" w:sz="8" w:space="0" w:color="999999"/>
              <w:right w:val="single" w:sz="8" w:space="0" w:color="999999"/>
            </w:tcBorders>
          </w:tcPr>
          <w:p w14:paraId="695CED96" w14:textId="722CBAF8" w:rsidR="007A3D5F" w:rsidRDefault="006C5EB3" w:rsidP="007A3D5F">
            <w:r>
              <w:t>Y</w:t>
            </w:r>
            <w:r w:rsidRPr="000023C8">
              <w:t xml:space="preserve">ou return to the employee’s profile. </w:t>
            </w:r>
            <w:r w:rsidR="00EF517D">
              <w:t>The</w:t>
            </w:r>
            <w:r w:rsidR="00A873A8" w:rsidRPr="00C61233">
              <w:t xml:space="preserve"> message </w:t>
            </w:r>
            <w:r w:rsidR="00A873A8">
              <w:rPr>
                <w:rStyle w:val="SAPScreenElement"/>
              </w:rPr>
              <w:t>Concurrent Hire</w:t>
            </w:r>
            <w:r w:rsidR="00A873A8" w:rsidRPr="00C61233">
              <w:rPr>
                <w:rStyle w:val="SAPScreenElement"/>
              </w:rPr>
              <w:t xml:space="preserve"> pending approval (mm/dd/yy)</w:t>
            </w:r>
            <w:r w:rsidR="00A873A8" w:rsidRPr="00C61233">
              <w:t xml:space="preserve"> is displayed</w:t>
            </w:r>
            <w:r w:rsidR="00A873A8">
              <w:t xml:space="preserve"> in </w:t>
            </w:r>
            <w:r w:rsidR="009E5083">
              <w:t xml:space="preserve">several subsections, in which data for the concurrent employment has been maintained, like for example. </w:t>
            </w:r>
            <w:r w:rsidR="00A873A8">
              <w:rPr>
                <w:rStyle w:val="SAPScreenElement"/>
              </w:rPr>
              <w:t>Job</w:t>
            </w:r>
            <w:r w:rsidR="00A873A8" w:rsidRPr="005C02C0">
              <w:rPr>
                <w:rStyle w:val="SAPScreenElement"/>
              </w:rPr>
              <w:t xml:space="preserve"> Information</w:t>
            </w:r>
            <w:r w:rsidR="009E5083">
              <w:rPr>
                <w:rStyle w:val="SAPScreenElement"/>
              </w:rPr>
              <w:t>,</w:t>
            </w:r>
            <w:r w:rsidR="00A873A8">
              <w:t xml:space="preserve"> </w:t>
            </w:r>
            <w:r w:rsidR="009E5083">
              <w:rPr>
                <w:rStyle w:val="SAPScreenElement"/>
              </w:rPr>
              <w:t>Organizational</w:t>
            </w:r>
            <w:r w:rsidR="009E5083" w:rsidRPr="005C02C0">
              <w:rPr>
                <w:rStyle w:val="SAPScreenElement"/>
              </w:rPr>
              <w:t xml:space="preserve"> Information</w:t>
            </w:r>
            <w:r w:rsidR="009E5083">
              <w:t xml:space="preserve"> </w:t>
            </w:r>
            <w:r w:rsidR="00A873A8">
              <w:t>and</w:t>
            </w:r>
            <w:r w:rsidR="00A873A8">
              <w:rPr>
                <w:rStyle w:val="SAPScreenElement"/>
              </w:rPr>
              <w:t xml:space="preserve"> </w:t>
            </w:r>
            <w:r w:rsidR="009E5083">
              <w:rPr>
                <w:rStyle w:val="SAPScreenElement"/>
              </w:rPr>
              <w:t>Compensation</w:t>
            </w:r>
            <w:r w:rsidR="00A873A8" w:rsidRPr="005C02C0">
              <w:rPr>
                <w:rStyle w:val="SAPScreenElement"/>
              </w:rPr>
              <w:t xml:space="preserve"> Information</w:t>
            </w:r>
            <w:r w:rsidR="00A873A8">
              <w:t xml:space="preserve"> subsections.</w:t>
            </w:r>
          </w:p>
          <w:p w14:paraId="0C250671" w14:textId="4360ED8C" w:rsidR="006C5EB3" w:rsidRPr="000023C8" w:rsidRDefault="006C5EB3" w:rsidP="00A873A8">
            <w:pPr>
              <w:rPr>
                <w:rFonts w:cs="Arial"/>
                <w:bCs/>
              </w:rPr>
            </w:pPr>
            <w:r w:rsidRPr="000023C8">
              <w:t>The workflow has been sent to the next processor</w:t>
            </w:r>
            <w:r w:rsidR="00A873A8">
              <w:t>.</w:t>
            </w:r>
          </w:p>
        </w:tc>
        <w:tc>
          <w:tcPr>
            <w:tcW w:w="1184" w:type="dxa"/>
            <w:tcBorders>
              <w:top w:val="single" w:sz="8" w:space="0" w:color="999999"/>
              <w:left w:val="single" w:sz="8" w:space="0" w:color="999999"/>
              <w:bottom w:val="single" w:sz="8" w:space="0" w:color="999999"/>
              <w:right w:val="single" w:sz="8" w:space="0" w:color="999999"/>
            </w:tcBorders>
          </w:tcPr>
          <w:p w14:paraId="0374CBCF" w14:textId="77777777" w:rsidR="006C5EB3" w:rsidRPr="00C50C67" w:rsidRDefault="006C5EB3" w:rsidP="006C5EB3"/>
        </w:tc>
      </w:tr>
    </w:tbl>
    <w:p w14:paraId="69B7699F" w14:textId="2843AF38" w:rsidR="00D9173B" w:rsidRPr="00C61233" w:rsidRDefault="00D27898" w:rsidP="00D9173B">
      <w:pPr>
        <w:ind w:left="630"/>
        <w:rPr>
          <w:rFonts w:ascii="Calibri" w:eastAsia="Times New Roman" w:hAnsi="Calibri"/>
          <w:sz w:val="22"/>
          <w:szCs w:val="22"/>
        </w:rPr>
      </w:pPr>
      <w:bookmarkStart w:id="520" w:name="_Toc391586501"/>
      <w:bookmarkStart w:id="521" w:name="_Toc391586876"/>
      <w:r w:rsidRPr="00C61233">
        <w:rPr>
          <w:noProof/>
        </w:rPr>
        <w:drawing>
          <wp:inline distT="0" distB="0" distL="0" distR="0" wp14:anchorId="377C6CB4" wp14:editId="3B6312AD">
            <wp:extent cx="228600" cy="22860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9173B" w:rsidRPr="00C61233">
        <w:t> </w:t>
      </w:r>
      <w:r w:rsidR="00D9173B" w:rsidRPr="00C61233">
        <w:rPr>
          <w:rFonts w:ascii="BentonSans Regular" w:hAnsi="BentonSans Regular"/>
          <w:color w:val="666666"/>
          <w:sz w:val="22"/>
        </w:rPr>
        <w:t>Note</w:t>
      </w:r>
    </w:p>
    <w:p w14:paraId="0221B678" w14:textId="543A39EE" w:rsidR="00D108F8" w:rsidRDefault="00D9173B" w:rsidP="00A12FAB">
      <w:pPr>
        <w:ind w:left="630"/>
      </w:pPr>
      <w:r w:rsidRPr="00C61233">
        <w:lastRenderedPageBreak/>
        <w:t xml:space="preserve">In case email is configured and the email address of the </w:t>
      </w:r>
      <w:r w:rsidRPr="00A12FAB">
        <w:t>employee’s line manager in the secondary employment is maintained in the system, he or she receives an automatic email about the workflow item needing his or her attention.</w:t>
      </w:r>
    </w:p>
    <w:p w14:paraId="31ED5302" w14:textId="75FA1BC7" w:rsidR="00E46480" w:rsidRPr="00C61233" w:rsidRDefault="00E46480" w:rsidP="00EF517D">
      <w:pPr>
        <w:pStyle w:val="Heading3"/>
      </w:pPr>
      <w:bookmarkStart w:id="522" w:name="_Toc478394203"/>
      <w:bookmarkStart w:id="523" w:name="_Toc478395464"/>
      <w:bookmarkStart w:id="524" w:name="_Toc478396847"/>
      <w:bookmarkStart w:id="525" w:name="_Toc478399543"/>
      <w:bookmarkStart w:id="526" w:name="_Toc478458707"/>
      <w:bookmarkStart w:id="527" w:name="_Toc478485100"/>
      <w:bookmarkStart w:id="528" w:name="_Toc478623181"/>
      <w:bookmarkStart w:id="529" w:name="_Toc478623224"/>
      <w:bookmarkStart w:id="530" w:name="_Toc478634648"/>
      <w:bookmarkStart w:id="531" w:name="_Toc478637242"/>
      <w:bookmarkStart w:id="532" w:name="_Toc478720175"/>
      <w:bookmarkStart w:id="533" w:name="_Toc478721782"/>
      <w:bookmarkStart w:id="534" w:name="_Toc479572150"/>
      <w:bookmarkStart w:id="535" w:name="_Toc478394204"/>
      <w:bookmarkStart w:id="536" w:name="_Toc478395465"/>
      <w:bookmarkStart w:id="537" w:name="_Toc478396848"/>
      <w:bookmarkStart w:id="538" w:name="_Toc478399544"/>
      <w:bookmarkStart w:id="539" w:name="_Toc478458708"/>
      <w:bookmarkStart w:id="540" w:name="_Toc478485101"/>
      <w:bookmarkStart w:id="541" w:name="_Toc478623182"/>
      <w:bookmarkStart w:id="542" w:name="_Toc478623225"/>
      <w:bookmarkStart w:id="543" w:name="_Toc478634649"/>
      <w:bookmarkStart w:id="544" w:name="_Toc478637243"/>
      <w:bookmarkStart w:id="545" w:name="_Toc478720176"/>
      <w:bookmarkStart w:id="546" w:name="_Toc478721783"/>
      <w:bookmarkStart w:id="547" w:name="_Toc479572151"/>
      <w:bookmarkStart w:id="548" w:name="_Toc478394205"/>
      <w:bookmarkStart w:id="549" w:name="_Toc478395466"/>
      <w:bookmarkStart w:id="550" w:name="_Toc478396849"/>
      <w:bookmarkStart w:id="551" w:name="_Toc478399545"/>
      <w:bookmarkStart w:id="552" w:name="_Toc478458709"/>
      <w:bookmarkStart w:id="553" w:name="_Toc478485102"/>
      <w:bookmarkStart w:id="554" w:name="_Toc478623183"/>
      <w:bookmarkStart w:id="555" w:name="_Toc478623226"/>
      <w:bookmarkStart w:id="556" w:name="_Toc478634650"/>
      <w:bookmarkStart w:id="557" w:name="_Toc478637244"/>
      <w:bookmarkStart w:id="558" w:name="_Toc478720177"/>
      <w:bookmarkStart w:id="559" w:name="_Toc478721784"/>
      <w:bookmarkStart w:id="560" w:name="_Toc479572152"/>
      <w:bookmarkStart w:id="561" w:name="_Toc478394207"/>
      <w:bookmarkStart w:id="562" w:name="_Toc478395468"/>
      <w:bookmarkStart w:id="563" w:name="_Toc478396851"/>
      <w:bookmarkStart w:id="564" w:name="_Toc478399547"/>
      <w:bookmarkStart w:id="565" w:name="_Toc478458711"/>
      <w:bookmarkStart w:id="566" w:name="_Toc478485104"/>
      <w:bookmarkStart w:id="567" w:name="_Toc478623185"/>
      <w:bookmarkStart w:id="568" w:name="_Toc478623228"/>
      <w:bookmarkStart w:id="569" w:name="_Toc478634652"/>
      <w:bookmarkStart w:id="570" w:name="_Toc478637246"/>
      <w:bookmarkStart w:id="571" w:name="_Toc478720179"/>
      <w:bookmarkStart w:id="572" w:name="_Toc478721786"/>
      <w:bookmarkStart w:id="573" w:name="_Toc479572154"/>
      <w:bookmarkStart w:id="574" w:name="_Toc465946814"/>
      <w:bookmarkStart w:id="575" w:name="_Toc476069380"/>
      <w:bookmarkStart w:id="576" w:name="_Toc507321703"/>
      <w:bookmarkStart w:id="577" w:name="_Toc476069385"/>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C61233">
        <w:t xml:space="preserve">Approving </w:t>
      </w:r>
      <w:bookmarkEnd w:id="574"/>
      <w:r>
        <w:t>Concurrent Employment Creation</w:t>
      </w:r>
      <w:bookmarkEnd w:id="575"/>
      <w:bookmarkEnd w:id="576"/>
    </w:p>
    <w:p w14:paraId="78964219" w14:textId="77777777" w:rsidR="00E46480" w:rsidRPr="00C61233" w:rsidRDefault="00E46480" w:rsidP="00E46480">
      <w:pPr>
        <w:pStyle w:val="SAPKeyblockTitle"/>
      </w:pPr>
      <w:r w:rsidRPr="00C61233">
        <w:t>Test Administration</w:t>
      </w:r>
    </w:p>
    <w:p w14:paraId="3772B923" w14:textId="77777777" w:rsidR="00E46480" w:rsidRPr="00C61233" w:rsidRDefault="00E46480" w:rsidP="00E46480">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E46480" w:rsidRPr="00C61233" w14:paraId="07FC4DB5" w14:textId="77777777" w:rsidTr="000E7095">
        <w:tc>
          <w:tcPr>
            <w:tcW w:w="2280" w:type="dxa"/>
            <w:tcBorders>
              <w:top w:val="single" w:sz="8" w:space="0" w:color="999999"/>
              <w:left w:val="single" w:sz="8" w:space="0" w:color="999999"/>
              <w:bottom w:val="single" w:sz="8" w:space="0" w:color="999999"/>
              <w:right w:val="single" w:sz="8" w:space="0" w:color="999999"/>
            </w:tcBorders>
            <w:hideMark/>
          </w:tcPr>
          <w:p w14:paraId="47353786" w14:textId="77777777" w:rsidR="00E46480" w:rsidRPr="00C61233" w:rsidRDefault="00E46480" w:rsidP="000E7095">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F9FF847" w14:textId="77777777" w:rsidR="00E46480" w:rsidRPr="00C61233" w:rsidRDefault="00E46480" w:rsidP="000E7095">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1704AB84" w14:textId="77777777" w:rsidR="00E46480" w:rsidRPr="00C61233" w:rsidRDefault="00E46480" w:rsidP="000E7095">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93493C3" w14:textId="77777777" w:rsidR="00E46480" w:rsidRPr="00C61233" w:rsidRDefault="00E46480" w:rsidP="000E7095">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1156B24" w14:textId="77777777" w:rsidR="00E46480" w:rsidRPr="00C61233" w:rsidRDefault="00E46480" w:rsidP="000E7095">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DBC32FA" w14:textId="560FE857" w:rsidR="00E46480" w:rsidRPr="00C61233" w:rsidRDefault="00F65573" w:rsidP="000E7095">
            <w:r>
              <w:t>&lt;date&gt;</w:t>
            </w:r>
          </w:p>
        </w:tc>
      </w:tr>
      <w:tr w:rsidR="00E46480" w:rsidRPr="00C61233" w14:paraId="085EAF52" w14:textId="77777777" w:rsidTr="000E7095">
        <w:tc>
          <w:tcPr>
            <w:tcW w:w="2280" w:type="dxa"/>
            <w:tcBorders>
              <w:top w:val="single" w:sz="8" w:space="0" w:color="999999"/>
              <w:left w:val="single" w:sz="8" w:space="0" w:color="999999"/>
              <w:bottom w:val="single" w:sz="8" w:space="0" w:color="999999"/>
              <w:right w:val="single" w:sz="8" w:space="0" w:color="999999"/>
            </w:tcBorders>
            <w:hideMark/>
          </w:tcPr>
          <w:p w14:paraId="753DC4A9" w14:textId="77777777" w:rsidR="00E46480" w:rsidRPr="00C61233" w:rsidRDefault="00E46480" w:rsidP="000E7095">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DAE722A" w14:textId="702F7E94" w:rsidR="00E46480" w:rsidRPr="00C61233" w:rsidRDefault="00E46480" w:rsidP="00EF517D">
            <w:r>
              <w:t xml:space="preserve">Line Manager </w:t>
            </w:r>
            <w:r w:rsidR="00EF517D">
              <w:t>(of</w:t>
            </w:r>
            <w:r w:rsidR="00CE0965">
              <w:t xml:space="preserve"> employee in</w:t>
            </w:r>
            <w:r w:rsidR="00EF517D">
              <w:t xml:space="preserve"> concurrent employment to be created)</w:t>
            </w:r>
          </w:p>
        </w:tc>
      </w:tr>
      <w:tr w:rsidR="0088242F" w:rsidRPr="00C61233" w14:paraId="45BF2CEB" w14:textId="77777777" w:rsidTr="000E7095">
        <w:tc>
          <w:tcPr>
            <w:tcW w:w="2280" w:type="dxa"/>
            <w:tcBorders>
              <w:top w:val="single" w:sz="8" w:space="0" w:color="999999"/>
              <w:left w:val="single" w:sz="8" w:space="0" w:color="999999"/>
              <w:bottom w:val="single" w:sz="8" w:space="0" w:color="999999"/>
              <w:right w:val="single" w:sz="8" w:space="0" w:color="999999"/>
            </w:tcBorders>
            <w:hideMark/>
          </w:tcPr>
          <w:p w14:paraId="33788C25" w14:textId="77777777" w:rsidR="0088242F" w:rsidRPr="00C61233" w:rsidRDefault="0088242F" w:rsidP="0088242F">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2A5397D" w14:textId="77777777" w:rsidR="0088242F" w:rsidRPr="00C61233" w:rsidRDefault="0088242F" w:rsidP="0088242F">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79B4648" w14:textId="77777777" w:rsidR="0088242F" w:rsidRPr="00C61233" w:rsidRDefault="0088242F" w:rsidP="0088242F">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AE3F1C6" w14:textId="04F9DB5B" w:rsidR="0088242F" w:rsidRPr="00C61233" w:rsidRDefault="0088242F" w:rsidP="0088242F">
            <w:r>
              <w:t>&lt;duration&gt;</w:t>
            </w:r>
          </w:p>
        </w:tc>
      </w:tr>
    </w:tbl>
    <w:p w14:paraId="522B141A" w14:textId="77777777" w:rsidR="00E46480" w:rsidRPr="00C61233" w:rsidRDefault="00E46480" w:rsidP="00E46480">
      <w:pPr>
        <w:pStyle w:val="SAPKeyblockTitle"/>
      </w:pPr>
      <w:commentRangeStart w:id="578"/>
      <w:r w:rsidRPr="00C61233">
        <w:t>Purpose</w:t>
      </w:r>
      <w:commentRangeEnd w:id="578"/>
      <w:r w:rsidR="00802F2B">
        <w:rPr>
          <w:rStyle w:val="CommentReference"/>
          <w:rFonts w:ascii="BentonSans Book" w:hAnsi="BentonSans Book"/>
          <w:color w:val="auto"/>
        </w:rPr>
        <w:commentReference w:id="578"/>
      </w:r>
    </w:p>
    <w:p w14:paraId="754C25A0" w14:textId="601B1E0B" w:rsidR="00371042" w:rsidRDefault="009E1411" w:rsidP="00E46480">
      <w:pPr>
        <w:rPr>
          <w:ins w:id="579" w:author="Author" w:date="2018-02-23T13:45:00Z"/>
        </w:rPr>
      </w:pPr>
      <w:ins w:id="580" w:author="Author" w:date="2018-02-23T13:45:00Z">
        <w:r>
          <w:t>The Line Manager of the employee in the new employment approves the concurrent employment added for th</w:t>
        </w:r>
        <w:del w:id="581" w:author="Author" w:date="2018-02-23T14:05:00Z">
          <w:r w:rsidDel="00371042">
            <w:delText>e</w:delText>
          </w:r>
        </w:del>
      </w:ins>
      <w:ins w:id="582" w:author="Author" w:date="2018-02-23T14:05:00Z">
        <w:r w:rsidR="00371042">
          <w:t>at</w:t>
        </w:r>
      </w:ins>
      <w:ins w:id="583" w:author="Author" w:date="2018-02-23T13:45:00Z">
        <w:r>
          <w:t xml:space="preserve"> employee</w:t>
        </w:r>
        <w:del w:id="584" w:author="Author" w:date="2018-02-23T14:00:00Z">
          <w:r w:rsidDel="00371042">
            <w:delText>,</w:delText>
          </w:r>
        </w:del>
      </w:ins>
      <w:ins w:id="585" w:author="Author" w:date="2018-02-23T14:00:00Z">
        <w:r w:rsidR="00371042">
          <w:t xml:space="preserve">. </w:t>
        </w:r>
      </w:ins>
      <w:ins w:id="586" w:author="Author" w:date="2018-02-23T13:45:00Z">
        <w:del w:id="587" w:author="Author" w:date="2018-02-23T14:00:00Z">
          <w:r w:rsidDel="00371042">
            <w:delText xml:space="preserve"> in order for it to take effect in the system.</w:delText>
          </w:r>
        </w:del>
      </w:ins>
      <w:ins w:id="588" w:author="Author" w:date="2018-02-23T14:00:00Z">
        <w:r w:rsidR="00371042">
          <w:t xml:space="preserve">The approval is needed in order for the </w:t>
        </w:r>
      </w:ins>
      <w:ins w:id="589" w:author="Author" w:date="2018-02-23T14:01:00Z">
        <w:r w:rsidR="00371042">
          <w:t xml:space="preserve">concurrent employment </w:t>
        </w:r>
      </w:ins>
      <w:ins w:id="590" w:author="Author" w:date="2018-02-23T14:00:00Z">
        <w:r w:rsidR="00371042">
          <w:t>to take effect in the system.</w:t>
        </w:r>
      </w:ins>
    </w:p>
    <w:p w14:paraId="59AF1664" w14:textId="137A71C1" w:rsidR="00E46480" w:rsidDel="009E1411" w:rsidRDefault="00E46480" w:rsidP="00E46480">
      <w:pPr>
        <w:rPr>
          <w:del w:id="591" w:author="Author" w:date="2018-02-23T13:46:00Z"/>
        </w:rPr>
      </w:pPr>
      <w:del w:id="592" w:author="Author" w:date="2018-02-23T13:46:00Z">
        <w:r w:rsidRPr="00C61233" w:rsidDel="009E1411">
          <w:delText>If a workflow is configured in the system for a</w:delText>
        </w:r>
        <w:r w:rsidR="001634BD" w:rsidDel="009E1411">
          <w:delText>dding a concurrent employment for an employee</w:delText>
        </w:r>
        <w:r w:rsidRPr="00C61233" w:rsidDel="009E1411">
          <w:delText xml:space="preserve">, the approver (i.e. </w:delText>
        </w:r>
        <w:r w:rsidR="001634BD" w:rsidDel="009E1411">
          <w:delText xml:space="preserve">the </w:delText>
        </w:r>
        <w:r w:rsidRPr="00C61233" w:rsidDel="009E1411">
          <w:delText xml:space="preserve">employee’s </w:delText>
        </w:r>
        <w:r w:rsidR="00FE20BC" w:rsidDel="009E1411">
          <w:delText>line manager in this new employment</w:delText>
        </w:r>
        <w:r w:rsidRPr="00C61233" w:rsidDel="009E1411">
          <w:delText xml:space="preserve">) will need to approve the </w:delText>
        </w:r>
        <w:r w:rsidR="001634BD" w:rsidDel="009E1411">
          <w:delText>proposal made</w:delText>
        </w:r>
        <w:r w:rsidRPr="00C61233" w:rsidDel="009E1411">
          <w:delText xml:space="preserve"> for the employee in order for </w:delText>
        </w:r>
        <w:r w:rsidR="001634BD" w:rsidDel="009E1411">
          <w:delText>it</w:delText>
        </w:r>
        <w:r w:rsidRPr="00C61233" w:rsidDel="009E1411">
          <w:delText xml:space="preserve"> to take effect in the system. </w:delText>
        </w:r>
      </w:del>
    </w:p>
    <w:p w14:paraId="6ECF26ED" w14:textId="66490FE7" w:rsidR="009E1411" w:rsidRPr="00C61233" w:rsidDel="009E1411" w:rsidRDefault="00E46480" w:rsidP="00E46480">
      <w:pPr>
        <w:rPr>
          <w:del w:id="593" w:author="Author" w:date="2018-02-23T13:46:00Z"/>
        </w:rPr>
      </w:pPr>
      <w:del w:id="594" w:author="Author" w:date="2018-02-23T13:46:00Z">
        <w:r w:rsidRPr="00C61233" w:rsidDel="009E1411">
          <w:delText xml:space="preserve">In this process step, the </w:delText>
        </w:r>
        <w:r w:rsidR="0057641E" w:rsidDel="009E1411">
          <w:delText xml:space="preserve">Line Manager of </w:delText>
        </w:r>
        <w:r w:rsidR="000C6736" w:rsidDel="009E1411">
          <w:delText>the employee in the new</w:delText>
        </w:r>
        <w:r w:rsidR="0057641E" w:rsidDel="009E1411">
          <w:delText xml:space="preserve"> concurrent (secondary) employment</w:delText>
        </w:r>
        <w:r w:rsidRPr="00C61233" w:rsidDel="009E1411">
          <w:delText xml:space="preserve"> will need to process the workflow by selecting the request, reviewing </w:delText>
        </w:r>
        <w:r w:rsidR="001634BD" w:rsidDel="009E1411">
          <w:delText>it</w:delText>
        </w:r>
        <w:r w:rsidRPr="00C61233" w:rsidDel="009E1411">
          <w:delText xml:space="preserve"> and then lastly approving the request.</w:delText>
        </w:r>
      </w:del>
    </w:p>
    <w:p w14:paraId="2E458050" w14:textId="77777777" w:rsidR="00E46480" w:rsidRPr="00C61233" w:rsidRDefault="00E46480" w:rsidP="00E46480">
      <w:pPr>
        <w:pStyle w:val="SAPKeyblockTitle"/>
      </w:pPr>
      <w:r w:rsidRPr="00C61233">
        <w:t>Procedure</w:t>
      </w:r>
    </w:p>
    <w:tbl>
      <w:tblPr>
        <w:tblW w:w="14284"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28"/>
        <w:gridCol w:w="1142"/>
        <w:gridCol w:w="5220"/>
        <w:gridCol w:w="5760"/>
        <w:gridCol w:w="1334"/>
      </w:tblGrid>
      <w:tr w:rsidR="00E46480" w:rsidRPr="007A3D5F" w14:paraId="3FCB53C8" w14:textId="77777777" w:rsidTr="00E50585">
        <w:trPr>
          <w:trHeight w:val="576"/>
          <w:tblHeader/>
        </w:trPr>
        <w:tc>
          <w:tcPr>
            <w:tcW w:w="828" w:type="dxa"/>
            <w:shd w:val="solid" w:color="999999" w:fill="FFFFFF"/>
            <w:hideMark/>
          </w:tcPr>
          <w:p w14:paraId="3B5837BB" w14:textId="77777777" w:rsidR="00E46480" w:rsidRPr="007A3D5F" w:rsidRDefault="00E46480" w:rsidP="000E7095">
            <w:pPr>
              <w:rPr>
                <w:rFonts w:ascii="BentonSans Bold" w:hAnsi="BentonSans Bold"/>
                <w:color w:val="FFFFFF"/>
              </w:rPr>
            </w:pPr>
            <w:r w:rsidRPr="007A3D5F">
              <w:rPr>
                <w:rFonts w:ascii="BentonSans Bold" w:hAnsi="BentonSans Bold"/>
                <w:color w:val="FFFFFF"/>
              </w:rPr>
              <w:t>Test Step #</w:t>
            </w:r>
          </w:p>
        </w:tc>
        <w:tc>
          <w:tcPr>
            <w:tcW w:w="1142" w:type="dxa"/>
            <w:shd w:val="solid" w:color="999999" w:fill="FFFFFF"/>
            <w:hideMark/>
          </w:tcPr>
          <w:p w14:paraId="425EE364" w14:textId="77777777" w:rsidR="00E46480" w:rsidRPr="007A3D5F" w:rsidRDefault="00E46480" w:rsidP="000E7095">
            <w:pPr>
              <w:rPr>
                <w:rFonts w:ascii="BentonSans Bold" w:hAnsi="BentonSans Bold"/>
                <w:color w:val="FFFFFF"/>
              </w:rPr>
            </w:pPr>
            <w:r w:rsidRPr="007A3D5F">
              <w:rPr>
                <w:rFonts w:ascii="BentonSans Bold" w:hAnsi="BentonSans Bold"/>
                <w:color w:val="FFFFFF"/>
              </w:rPr>
              <w:t>Test Step Name</w:t>
            </w:r>
          </w:p>
        </w:tc>
        <w:tc>
          <w:tcPr>
            <w:tcW w:w="5220" w:type="dxa"/>
            <w:shd w:val="solid" w:color="999999" w:fill="FFFFFF"/>
            <w:hideMark/>
          </w:tcPr>
          <w:p w14:paraId="4D4640BB" w14:textId="77777777" w:rsidR="00E46480" w:rsidRPr="007A3D5F" w:rsidRDefault="00E46480" w:rsidP="000E7095">
            <w:pPr>
              <w:rPr>
                <w:rFonts w:ascii="BentonSans Bold" w:hAnsi="BentonSans Bold"/>
                <w:color w:val="FFFFFF"/>
              </w:rPr>
            </w:pPr>
            <w:r w:rsidRPr="007A3D5F">
              <w:rPr>
                <w:rFonts w:ascii="BentonSans Bold" w:hAnsi="BentonSans Bold"/>
                <w:color w:val="FFFFFF"/>
              </w:rPr>
              <w:t>Instruction</w:t>
            </w:r>
          </w:p>
        </w:tc>
        <w:tc>
          <w:tcPr>
            <w:tcW w:w="5760" w:type="dxa"/>
            <w:shd w:val="solid" w:color="999999" w:fill="FFFFFF"/>
            <w:hideMark/>
          </w:tcPr>
          <w:p w14:paraId="1B2E11C3" w14:textId="77777777" w:rsidR="00E46480" w:rsidRPr="007A3D5F" w:rsidRDefault="00E46480" w:rsidP="000E7095">
            <w:pPr>
              <w:rPr>
                <w:rFonts w:ascii="BentonSans Bold" w:hAnsi="BentonSans Bold"/>
                <w:color w:val="FFFFFF"/>
              </w:rPr>
            </w:pPr>
            <w:r w:rsidRPr="007A3D5F">
              <w:rPr>
                <w:rFonts w:ascii="BentonSans Bold" w:hAnsi="BentonSans Bold"/>
                <w:color w:val="FFFFFF"/>
              </w:rPr>
              <w:t>Expected Result</w:t>
            </w:r>
          </w:p>
        </w:tc>
        <w:tc>
          <w:tcPr>
            <w:tcW w:w="1334" w:type="dxa"/>
            <w:shd w:val="solid" w:color="999999" w:fill="FFFFFF"/>
            <w:hideMark/>
          </w:tcPr>
          <w:p w14:paraId="516C38C9" w14:textId="77777777" w:rsidR="00E46480" w:rsidRPr="007A3D5F" w:rsidRDefault="00E46480" w:rsidP="000E7095">
            <w:pPr>
              <w:rPr>
                <w:rFonts w:ascii="BentonSans Bold" w:hAnsi="BentonSans Bold"/>
                <w:color w:val="FFFFFF"/>
              </w:rPr>
            </w:pPr>
            <w:r w:rsidRPr="007A3D5F">
              <w:rPr>
                <w:rFonts w:ascii="BentonSans Bold" w:hAnsi="BentonSans Bold"/>
                <w:color w:val="FFFFFF"/>
              </w:rPr>
              <w:t>Pass / Fail / Comment</w:t>
            </w:r>
          </w:p>
        </w:tc>
      </w:tr>
      <w:tr w:rsidR="00E46480" w:rsidRPr="007A3D5F" w14:paraId="191C5DA6" w14:textId="77777777" w:rsidTr="00D27898">
        <w:trPr>
          <w:trHeight w:val="288"/>
        </w:trPr>
        <w:tc>
          <w:tcPr>
            <w:tcW w:w="828" w:type="dxa"/>
            <w:hideMark/>
          </w:tcPr>
          <w:p w14:paraId="7659F48C" w14:textId="77777777" w:rsidR="00E46480" w:rsidRPr="007A3D5F" w:rsidRDefault="00E46480" w:rsidP="000E7095">
            <w:r w:rsidRPr="007A3D5F">
              <w:t>1</w:t>
            </w:r>
          </w:p>
        </w:tc>
        <w:tc>
          <w:tcPr>
            <w:tcW w:w="1142" w:type="dxa"/>
            <w:hideMark/>
          </w:tcPr>
          <w:p w14:paraId="74079757" w14:textId="77777777" w:rsidR="00E46480" w:rsidRPr="007A3D5F" w:rsidRDefault="00E46480" w:rsidP="000E7095">
            <w:pPr>
              <w:rPr>
                <w:rStyle w:val="SAPEmphasis"/>
              </w:rPr>
            </w:pPr>
            <w:r w:rsidRPr="007A3D5F">
              <w:rPr>
                <w:rStyle w:val="SAPEmphasis"/>
              </w:rPr>
              <w:t>Log on</w:t>
            </w:r>
          </w:p>
        </w:tc>
        <w:tc>
          <w:tcPr>
            <w:tcW w:w="5220" w:type="dxa"/>
            <w:hideMark/>
          </w:tcPr>
          <w:p w14:paraId="6245E7CE" w14:textId="23C507AB" w:rsidR="00E46480" w:rsidRPr="007A3D5F" w:rsidRDefault="00E46480" w:rsidP="0057641E">
            <w:r w:rsidRPr="007A3D5F">
              <w:t xml:space="preserve">Log on to </w:t>
            </w:r>
            <w:r w:rsidRPr="007A3D5F">
              <w:rPr>
                <w:rStyle w:val="SAPTextReference"/>
              </w:rPr>
              <w:t>Employee Central</w:t>
            </w:r>
            <w:r w:rsidRPr="007A3D5F">
              <w:t xml:space="preserve"> as </w:t>
            </w:r>
            <w:r w:rsidR="0057641E">
              <w:t>Line Manager of the employee in the new concurrent employment to be created.</w:t>
            </w:r>
          </w:p>
        </w:tc>
        <w:tc>
          <w:tcPr>
            <w:tcW w:w="5760" w:type="dxa"/>
            <w:hideMark/>
          </w:tcPr>
          <w:p w14:paraId="2EDAA5C6" w14:textId="77777777" w:rsidR="00E46480" w:rsidRPr="007A3D5F" w:rsidRDefault="00E46480" w:rsidP="000E7095">
            <w:r w:rsidRPr="007A3D5F">
              <w:t xml:space="preserve">The </w:t>
            </w:r>
            <w:r w:rsidRPr="007A3D5F">
              <w:rPr>
                <w:rStyle w:val="SAPScreenElement"/>
              </w:rPr>
              <w:t xml:space="preserve">Home </w:t>
            </w:r>
            <w:r w:rsidRPr="007A3D5F">
              <w:t>page is displayed.</w:t>
            </w:r>
          </w:p>
        </w:tc>
        <w:tc>
          <w:tcPr>
            <w:tcW w:w="1334" w:type="dxa"/>
          </w:tcPr>
          <w:p w14:paraId="151671E7" w14:textId="77777777" w:rsidR="00E46480" w:rsidRPr="007A3D5F" w:rsidRDefault="00E46480" w:rsidP="000E7095">
            <w:pPr>
              <w:rPr>
                <w:rFonts w:cs="Arial"/>
                <w:bCs/>
              </w:rPr>
            </w:pPr>
          </w:p>
        </w:tc>
      </w:tr>
      <w:tr w:rsidR="0057641E" w:rsidRPr="007A3D5F" w14:paraId="1E52F180" w14:textId="77777777" w:rsidTr="00D27898">
        <w:trPr>
          <w:trHeight w:val="288"/>
        </w:trPr>
        <w:tc>
          <w:tcPr>
            <w:tcW w:w="828" w:type="dxa"/>
          </w:tcPr>
          <w:p w14:paraId="794331EF" w14:textId="7563DE43" w:rsidR="0057641E" w:rsidRPr="007A3D5F" w:rsidRDefault="0057641E" w:rsidP="0057641E">
            <w:r>
              <w:t>2</w:t>
            </w:r>
          </w:p>
        </w:tc>
        <w:tc>
          <w:tcPr>
            <w:tcW w:w="1142" w:type="dxa"/>
          </w:tcPr>
          <w:p w14:paraId="21DF9C61" w14:textId="2809E398" w:rsidR="0057641E" w:rsidRPr="007A3D5F" w:rsidRDefault="0057641E" w:rsidP="0057641E">
            <w:pPr>
              <w:rPr>
                <w:rStyle w:val="SAPEmphasis"/>
              </w:rPr>
            </w:pPr>
            <w:r>
              <w:rPr>
                <w:rStyle w:val="SAPEmphasis"/>
              </w:rPr>
              <w:t>Access Requests Tile</w:t>
            </w:r>
          </w:p>
        </w:tc>
        <w:tc>
          <w:tcPr>
            <w:tcW w:w="5220" w:type="dxa"/>
          </w:tcPr>
          <w:p w14:paraId="1A7F0723" w14:textId="1E6D1404" w:rsidR="0057641E" w:rsidRPr="007A3D5F" w:rsidRDefault="0057641E" w:rsidP="0057641E">
            <w:r w:rsidRPr="006947A0">
              <w:t xml:space="preserve">On the </w:t>
            </w:r>
            <w:r w:rsidRPr="006947A0">
              <w:rPr>
                <w:rStyle w:val="SAPScreenElement"/>
              </w:rPr>
              <w:t xml:space="preserve">Home </w:t>
            </w:r>
            <w:r w:rsidRPr="006947A0">
              <w:rPr>
                <w:rFonts w:cs="Arial"/>
                <w:bCs/>
              </w:rPr>
              <w:t>page</w:t>
            </w:r>
            <w:r w:rsidRPr="006947A0">
              <w:rPr>
                <w:rStyle w:val="SAPScreenElement"/>
              </w:rPr>
              <w:t>,</w:t>
            </w:r>
            <w:r w:rsidRPr="006947A0">
              <w:t xml:space="preserve"> go to the</w:t>
            </w:r>
            <w:r w:rsidRPr="006947A0">
              <w:rPr>
                <w:i/>
              </w:rPr>
              <w:t xml:space="preserve"> </w:t>
            </w:r>
            <w:r w:rsidRPr="006947A0">
              <w:rPr>
                <w:rStyle w:val="SAPScreenElement"/>
              </w:rPr>
              <w:t>To Do</w:t>
            </w:r>
            <w:r w:rsidRPr="006947A0">
              <w:rPr>
                <w:i/>
                <w:lang w:eastAsia="zh-CN"/>
              </w:rPr>
              <w:t xml:space="preserve"> </w:t>
            </w:r>
            <w:r w:rsidRPr="006947A0">
              <w:rPr>
                <w:lang w:eastAsia="zh-CN"/>
              </w:rPr>
              <w:t>section</w:t>
            </w:r>
            <w:r w:rsidRPr="006947A0">
              <w:rPr>
                <w:i/>
                <w:lang w:eastAsia="zh-CN"/>
              </w:rPr>
              <w:t xml:space="preserve"> </w:t>
            </w:r>
            <w:r w:rsidRPr="006947A0">
              <w:rPr>
                <w:lang w:eastAsia="zh-CN"/>
              </w:rPr>
              <w:t xml:space="preserve">and click on the </w:t>
            </w:r>
            <w:r w:rsidRPr="006947A0">
              <w:rPr>
                <w:rStyle w:val="SAPScreenElement"/>
              </w:rPr>
              <w:t>Approve Requests</w:t>
            </w:r>
            <w:r w:rsidRPr="006947A0">
              <w:t xml:space="preserve"> tile.</w:t>
            </w:r>
          </w:p>
        </w:tc>
        <w:tc>
          <w:tcPr>
            <w:tcW w:w="5760" w:type="dxa"/>
          </w:tcPr>
          <w:p w14:paraId="164191A6" w14:textId="59A5901A" w:rsidR="0057641E" w:rsidRPr="007A3D5F" w:rsidRDefault="0057641E" w:rsidP="0057641E">
            <w:r w:rsidRPr="006947A0">
              <w:rPr>
                <w:rFonts w:cs="Arial"/>
                <w:bCs/>
              </w:rPr>
              <w:t xml:space="preserve">The </w:t>
            </w:r>
            <w:r w:rsidRPr="006947A0">
              <w:rPr>
                <w:rStyle w:val="SAPScreenElement"/>
              </w:rPr>
              <w:t>Approve Requests</w:t>
            </w:r>
            <w:r w:rsidRPr="006947A0">
              <w:t xml:space="preserve"> </w:t>
            </w:r>
            <w:r w:rsidRPr="006947A0">
              <w:rPr>
                <w:rFonts w:cs="Arial"/>
                <w:bCs/>
              </w:rPr>
              <w:t>dialog box is displayed, containing a list of all the request</w:t>
            </w:r>
            <w:r>
              <w:rPr>
                <w:rFonts w:cs="Arial"/>
                <w:bCs/>
              </w:rPr>
              <w:t>s</w:t>
            </w:r>
            <w:r w:rsidRPr="006947A0">
              <w:rPr>
                <w:rFonts w:cs="Arial"/>
                <w:bCs/>
              </w:rPr>
              <w:t xml:space="preserve"> you need to approve. For each request, high level details are given, which depend on the request type.</w:t>
            </w:r>
            <w:r>
              <w:rPr>
                <w:rFonts w:cs="Arial"/>
                <w:bCs/>
              </w:rPr>
              <w:t xml:space="preserve"> </w:t>
            </w:r>
          </w:p>
        </w:tc>
        <w:tc>
          <w:tcPr>
            <w:tcW w:w="1334" w:type="dxa"/>
          </w:tcPr>
          <w:p w14:paraId="6C7D4F2A" w14:textId="77777777" w:rsidR="0057641E" w:rsidRPr="007A3D5F" w:rsidRDefault="0057641E" w:rsidP="0057641E">
            <w:pPr>
              <w:rPr>
                <w:rFonts w:cs="Arial"/>
                <w:bCs/>
              </w:rPr>
            </w:pPr>
          </w:p>
        </w:tc>
      </w:tr>
      <w:tr w:rsidR="0057641E" w:rsidRPr="007A3D5F" w14:paraId="4D9EDF93" w14:textId="77777777" w:rsidTr="00D27898">
        <w:trPr>
          <w:trHeight w:val="357"/>
        </w:trPr>
        <w:tc>
          <w:tcPr>
            <w:tcW w:w="828" w:type="dxa"/>
            <w:hideMark/>
          </w:tcPr>
          <w:p w14:paraId="70415BA7" w14:textId="35E2F7F6" w:rsidR="0057641E" w:rsidRPr="007A3D5F" w:rsidRDefault="00A13CD0" w:rsidP="0057641E">
            <w:r>
              <w:t>3</w:t>
            </w:r>
          </w:p>
        </w:tc>
        <w:tc>
          <w:tcPr>
            <w:tcW w:w="1142" w:type="dxa"/>
            <w:hideMark/>
          </w:tcPr>
          <w:p w14:paraId="16661845" w14:textId="64212B68" w:rsidR="0057641E" w:rsidRPr="007A3D5F" w:rsidRDefault="0057641E" w:rsidP="0057641E">
            <w:pPr>
              <w:rPr>
                <w:rStyle w:val="SAPEmphasis"/>
              </w:rPr>
            </w:pPr>
            <w:r w:rsidRPr="007A3D5F">
              <w:rPr>
                <w:rStyle w:val="SAPEmphasis"/>
              </w:rPr>
              <w:t>Select Request</w:t>
            </w:r>
          </w:p>
        </w:tc>
        <w:tc>
          <w:tcPr>
            <w:tcW w:w="5220" w:type="dxa"/>
            <w:hideMark/>
          </w:tcPr>
          <w:p w14:paraId="2BE9C45C" w14:textId="29725CD0" w:rsidR="00A13CD0" w:rsidRDefault="00A13CD0" w:rsidP="00A13CD0">
            <w:r>
              <w:t xml:space="preserve">In the </w:t>
            </w:r>
            <w:r>
              <w:rPr>
                <w:rStyle w:val="SAPScreenElement"/>
              </w:rPr>
              <w:t>Approve Requests</w:t>
            </w:r>
            <w:r w:rsidRPr="00A9515A">
              <w:t xml:space="preserve"> </w:t>
            </w:r>
            <w:r>
              <w:rPr>
                <w:rFonts w:cs="Arial"/>
                <w:bCs/>
              </w:rPr>
              <w:t>dialog box,</w:t>
            </w:r>
            <w:r>
              <w:t xml:space="preserve"> c</w:t>
            </w:r>
            <w:r w:rsidRPr="00C61233">
              <w:t xml:space="preserve">lick on the </w:t>
            </w:r>
            <w:r>
              <w:rPr>
                <w:rStyle w:val="SAPScreenElement"/>
              </w:rPr>
              <w:t>Concurrent Hire For</w:t>
            </w:r>
            <w:r w:rsidRPr="00C61233">
              <w:rPr>
                <w:rStyle w:val="SAPScreenElement"/>
              </w:rPr>
              <w:t xml:space="preserve"> &lt;</w:t>
            </w:r>
            <w:r>
              <w:rPr>
                <w:rStyle w:val="SAPScreenElement"/>
              </w:rPr>
              <w:t>E</w:t>
            </w:r>
            <w:r w:rsidRPr="00C61233">
              <w:rPr>
                <w:rStyle w:val="SAPScreenElement"/>
              </w:rPr>
              <w:t xml:space="preserve">mployee </w:t>
            </w:r>
            <w:r>
              <w:rPr>
                <w:rStyle w:val="SAPScreenElement"/>
              </w:rPr>
              <w:t>N</w:t>
            </w:r>
            <w:r w:rsidRPr="00C61233">
              <w:rPr>
                <w:rStyle w:val="SAPScreenElement"/>
              </w:rPr>
              <w:t xml:space="preserve">ame&gt; </w:t>
            </w:r>
            <w:r w:rsidRPr="00C61233">
              <w:t>link.</w:t>
            </w:r>
          </w:p>
          <w:p w14:paraId="421ED6F6" w14:textId="77777777" w:rsidR="00A13CD0" w:rsidRPr="00C61233" w:rsidRDefault="00A13CD0" w:rsidP="00D27898">
            <w:pPr>
              <w:pStyle w:val="SAPNoteHeading"/>
              <w:ind w:left="255"/>
            </w:pPr>
            <w:r w:rsidRPr="00C61233">
              <w:rPr>
                <w:noProof/>
              </w:rPr>
              <w:lastRenderedPageBreak/>
              <w:drawing>
                <wp:inline distT="0" distB="0" distL="0" distR="0" wp14:anchorId="35DB5FEB" wp14:editId="3BFB8719">
                  <wp:extent cx="228600" cy="228600"/>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65BDD99E" w14:textId="3C357E37" w:rsidR="00A13CD0" w:rsidRPr="007A3D5F" w:rsidRDefault="00A13CD0" w:rsidP="00D27898">
            <w:pPr>
              <w:ind w:left="255"/>
            </w:pPr>
            <w:r>
              <w:t xml:space="preserve">In case you have several requests in the tile, select the </w:t>
            </w:r>
            <w:r w:rsidRPr="00171828">
              <w:rPr>
                <w:rStyle w:val="SAPScreenElement"/>
              </w:rPr>
              <w:t>Go to Workflow Requests</w:t>
            </w:r>
            <w:r>
              <w:t xml:space="preserve"> link located at the bottom right of the </w:t>
            </w:r>
            <w:r>
              <w:rPr>
                <w:rStyle w:val="SAPScreenElement"/>
              </w:rPr>
              <w:t>Approve Requests</w:t>
            </w:r>
            <w:r w:rsidRPr="00A9515A">
              <w:t xml:space="preserve"> </w:t>
            </w:r>
            <w:r>
              <w:rPr>
                <w:rFonts w:cs="Arial"/>
                <w:bCs/>
              </w:rPr>
              <w:t>dialog box</w:t>
            </w:r>
            <w:r>
              <w:t xml:space="preserve">. </w:t>
            </w:r>
            <w:r>
              <w:rPr>
                <w:rFonts w:cs="Arial"/>
                <w:bCs/>
              </w:rPr>
              <w:t xml:space="preserve">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is displayed. If appropriate, click </w:t>
            </w:r>
            <w:r w:rsidRPr="000E1168">
              <w:rPr>
                <w:rStyle w:val="SAPScreenElement"/>
              </w:rPr>
              <w:t>More</w:t>
            </w:r>
            <w:r>
              <w:rPr>
                <w:rFonts w:cs="Arial"/>
                <w:bCs/>
              </w:rPr>
              <w:t>, to have the complete list of requests.</w:t>
            </w:r>
            <w:r>
              <w:t xml:space="preserve"> </w:t>
            </w:r>
            <w:r w:rsidR="001E49EC">
              <w:t>S</w:t>
            </w:r>
            <w:r w:rsidR="001E49EC" w:rsidRPr="0064693D">
              <w:t xml:space="preserve">elect the </w:t>
            </w:r>
            <w:r w:rsidR="001E49EC" w:rsidRPr="0064693D">
              <w:rPr>
                <w:rStyle w:val="SAPScreenElement"/>
              </w:rPr>
              <w:t>Filter</w:t>
            </w:r>
            <w:r w:rsidR="00721B52">
              <w:rPr>
                <w:rStyle w:val="SAPScreenElement"/>
              </w:rPr>
              <w:t xml:space="preserve"> </w:t>
            </w:r>
            <w:r w:rsidR="001E49EC" w:rsidRPr="0064693D">
              <w:t xml:space="preserve"> </w:t>
            </w:r>
            <w:r w:rsidR="001E49EC" w:rsidRPr="0064693D">
              <w:rPr>
                <w:noProof/>
              </w:rPr>
              <w:drawing>
                <wp:inline distT="0" distB="0" distL="0" distR="0" wp14:anchorId="47BD7F67" wp14:editId="4BCD5A80">
                  <wp:extent cx="333375" cy="27622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001E49EC" w:rsidRPr="0064693D">
              <w:t xml:space="preserve"> icon</w:t>
            </w:r>
            <w:r w:rsidR="001E49EC">
              <w:t xml:space="preserve"> to search for the request you need to approve</w:t>
            </w:r>
            <w:r w:rsidR="001E49EC" w:rsidRPr="0064693D">
              <w:t>.</w:t>
            </w:r>
            <w:r w:rsidR="001E49EC">
              <w:t xml:space="preserve"> In the filter criteria fields, which show up, make entries as appropriate. For example, enter for </w:t>
            </w:r>
            <w:r w:rsidR="001E49EC" w:rsidRPr="0064693D">
              <w:rPr>
                <w:rStyle w:val="SAPScreenElement"/>
              </w:rPr>
              <w:t>Request Type</w:t>
            </w:r>
            <w:r w:rsidR="001E49EC" w:rsidRPr="0064693D">
              <w:t xml:space="preserve"> value</w:t>
            </w:r>
            <w:r w:rsidR="001E49EC" w:rsidRPr="0064693D">
              <w:rPr>
                <w:rStyle w:val="SAPUserEntry"/>
              </w:rPr>
              <w:t xml:space="preserve"> </w:t>
            </w:r>
            <w:r w:rsidR="00CE0965">
              <w:rPr>
                <w:rStyle w:val="SAPUserEntry"/>
              </w:rPr>
              <w:t>Add Employment Details</w:t>
            </w:r>
            <w:r w:rsidR="001E49EC" w:rsidRPr="00BF124E">
              <w:rPr>
                <w:rStyle w:val="SAPUserEntry"/>
              </w:rPr>
              <w:t xml:space="preserve"> </w:t>
            </w:r>
            <w:r w:rsidR="001E49EC">
              <w:t xml:space="preserve">and in </w:t>
            </w:r>
            <w:r w:rsidR="001E49EC" w:rsidRPr="0064693D">
              <w:rPr>
                <w:rStyle w:val="SAPScreenElement"/>
              </w:rPr>
              <w:t>Request</w:t>
            </w:r>
            <w:r w:rsidR="001E49EC">
              <w:rPr>
                <w:rStyle w:val="SAPScreenElement"/>
              </w:rPr>
              <w:t>ed For</w:t>
            </w:r>
            <w:r w:rsidR="001E49EC">
              <w:t xml:space="preserve"> the name of the employee for whom the concurrent employment is to be created. Then choose the </w:t>
            </w:r>
            <w:r w:rsidR="001E49EC" w:rsidRPr="0064693D">
              <w:rPr>
                <w:rStyle w:val="SAPScreenElement"/>
              </w:rPr>
              <w:t>Go</w:t>
            </w:r>
            <w:r w:rsidR="001E49EC" w:rsidRPr="0064693D">
              <w:t xml:space="preserve"> button</w:t>
            </w:r>
            <w:r w:rsidR="001E49EC">
              <w:t xml:space="preserve">. </w:t>
            </w:r>
            <w:r>
              <w:t xml:space="preserve">In the </w:t>
            </w:r>
            <w:r w:rsidR="001E49EC">
              <w:t xml:space="preserve">result </w:t>
            </w:r>
            <w:r>
              <w:t xml:space="preserve">list, click on the appropriate </w:t>
            </w:r>
            <w:r>
              <w:rPr>
                <w:rStyle w:val="SAPScreenElement"/>
              </w:rPr>
              <w:t>Concurrent Hire For</w:t>
            </w:r>
            <w:r w:rsidRPr="00C61233">
              <w:rPr>
                <w:rStyle w:val="SAPScreenElement"/>
              </w:rPr>
              <w:t xml:space="preserve"> &lt;</w:t>
            </w:r>
            <w:r>
              <w:rPr>
                <w:rStyle w:val="SAPScreenElement"/>
              </w:rPr>
              <w:t>E</w:t>
            </w:r>
            <w:r w:rsidRPr="00C61233">
              <w:rPr>
                <w:rStyle w:val="SAPScreenElement"/>
              </w:rPr>
              <w:t xml:space="preserve">mployee </w:t>
            </w:r>
            <w:r>
              <w:rPr>
                <w:rStyle w:val="SAPScreenElement"/>
              </w:rPr>
              <w:t>N</w:t>
            </w:r>
            <w:r w:rsidRPr="00C61233">
              <w:rPr>
                <w:rStyle w:val="SAPScreenElement"/>
              </w:rPr>
              <w:t xml:space="preserve">ame&gt; </w:t>
            </w:r>
            <w:r w:rsidRPr="00C61233">
              <w:t>link</w:t>
            </w:r>
            <w:r>
              <w:t>.</w:t>
            </w:r>
          </w:p>
        </w:tc>
        <w:tc>
          <w:tcPr>
            <w:tcW w:w="5760" w:type="dxa"/>
            <w:hideMark/>
          </w:tcPr>
          <w:p w14:paraId="3F527856" w14:textId="77777777" w:rsidR="0057641E" w:rsidRPr="007A3D5F" w:rsidRDefault="0057641E" w:rsidP="0057641E">
            <w:r w:rsidRPr="007A3D5F">
              <w:lastRenderedPageBreak/>
              <w:t xml:space="preserve">The </w:t>
            </w:r>
            <w:r w:rsidRPr="007A3D5F">
              <w:rPr>
                <w:rStyle w:val="SAPScreenElement"/>
              </w:rPr>
              <w:t xml:space="preserve">Employee Files &gt; Workflow Details </w:t>
            </w:r>
            <w:r w:rsidRPr="007A3D5F">
              <w:t>screen is displayed; it is divided in several sections:</w:t>
            </w:r>
          </w:p>
          <w:p w14:paraId="59DF5155" w14:textId="77777777" w:rsidR="0057641E" w:rsidRPr="007A3D5F" w:rsidRDefault="0057641E" w:rsidP="0057641E">
            <w:pPr>
              <w:pStyle w:val="ListBullet"/>
            </w:pPr>
            <w:r w:rsidRPr="007A3D5F">
              <w:t xml:space="preserve">The </w:t>
            </w:r>
            <w:r w:rsidRPr="007A3D5F">
              <w:rPr>
                <w:rStyle w:val="SAPScreenElement"/>
              </w:rPr>
              <w:t xml:space="preserve">Do you approve this request? </w:t>
            </w:r>
            <w:r w:rsidRPr="007A3D5F">
              <w:t>section contains a short overview of the request, its initiator, and the workflow participants.</w:t>
            </w:r>
          </w:p>
          <w:p w14:paraId="67401EC4" w14:textId="75C3AA0B" w:rsidR="0057641E" w:rsidRPr="007A3D5F" w:rsidRDefault="0057641E" w:rsidP="0057641E">
            <w:pPr>
              <w:pStyle w:val="ListBullet"/>
            </w:pPr>
            <w:r w:rsidRPr="007A3D5F">
              <w:lastRenderedPageBreak/>
              <w:t xml:space="preserve">The </w:t>
            </w:r>
            <w:r w:rsidRPr="007A3D5F">
              <w:rPr>
                <w:rStyle w:val="SAPScreenElement"/>
              </w:rPr>
              <w:t xml:space="preserve">Employment Details </w:t>
            </w:r>
            <w:r w:rsidRPr="007A3D5F">
              <w:t xml:space="preserve">section contains details to the </w:t>
            </w:r>
            <w:r>
              <w:t>start date and company of the concurrent employment.</w:t>
            </w:r>
          </w:p>
          <w:p w14:paraId="21E92CD5" w14:textId="704C8051" w:rsidR="0057641E" w:rsidRPr="007A3D5F" w:rsidRDefault="0057641E" w:rsidP="0057641E">
            <w:pPr>
              <w:pStyle w:val="ListBullet"/>
              <w:numPr>
                <w:ilvl w:val="0"/>
                <w:numId w:val="0"/>
              </w:numPr>
              <w:ind w:left="341"/>
            </w:pPr>
            <w:r w:rsidRPr="007A3D5F">
              <w:t xml:space="preserve">Below this section, several sections are </w:t>
            </w:r>
            <w:r>
              <w:t>collapsed</w:t>
            </w:r>
            <w:r w:rsidRPr="007A3D5F">
              <w:t xml:space="preserve"> together, where </w:t>
            </w:r>
            <w:r>
              <w:t xml:space="preserve">data has been entered during process step </w:t>
            </w:r>
            <w:r w:rsidRPr="005E0471">
              <w:rPr>
                <w:rStyle w:val="SAPScreenElement"/>
                <w:color w:val="auto"/>
              </w:rPr>
              <w:t>Creating Concurrent Employment</w:t>
            </w:r>
            <w:r>
              <w:t xml:space="preserve">. These sections are, </w:t>
            </w:r>
            <w:r w:rsidRPr="007A3D5F">
              <w:t>for example</w:t>
            </w:r>
            <w:r>
              <w:t>,</w:t>
            </w:r>
            <w:r w:rsidRPr="007A3D5F">
              <w:t xml:space="preserve"> </w:t>
            </w:r>
            <w:r w:rsidRPr="005E0471">
              <w:rPr>
                <w:rStyle w:val="SAPScreenElement"/>
              </w:rPr>
              <w:t>Secondary Employment Information</w:t>
            </w:r>
            <w:r>
              <w:t xml:space="preserve">, </w:t>
            </w:r>
            <w:r w:rsidRPr="005E0471">
              <w:rPr>
                <w:rStyle w:val="SAPScreenElement"/>
              </w:rPr>
              <w:t>Job Information</w:t>
            </w:r>
            <w:r w:rsidRPr="007A3D5F">
              <w:t xml:space="preserve">, </w:t>
            </w:r>
            <w:r w:rsidRPr="005E0471">
              <w:rPr>
                <w:rStyle w:val="SAPScreenElement"/>
              </w:rPr>
              <w:t>Job Relationships</w:t>
            </w:r>
            <w:r w:rsidRPr="007A3D5F">
              <w:t xml:space="preserve">, </w:t>
            </w:r>
            <w:r w:rsidRPr="005E0471">
              <w:rPr>
                <w:rStyle w:val="SAPScreenElement"/>
              </w:rPr>
              <w:t>Compensation Information</w:t>
            </w:r>
            <w:r w:rsidRPr="007A3D5F">
              <w:t>, etc.</w:t>
            </w:r>
          </w:p>
          <w:p w14:paraId="0969A2E0" w14:textId="56B2EA08" w:rsidR="0057641E" w:rsidRPr="007A3D5F" w:rsidRDefault="0057641E" w:rsidP="0057641E">
            <w:pPr>
              <w:pStyle w:val="ListBullet"/>
            </w:pPr>
            <w:r w:rsidRPr="007A3D5F">
              <w:t xml:space="preserve">In the </w:t>
            </w:r>
            <w:r w:rsidRPr="007A3D5F">
              <w:rPr>
                <w:rStyle w:val="SAPScreenElement"/>
              </w:rPr>
              <w:t xml:space="preserve">Comment </w:t>
            </w:r>
            <w:r w:rsidRPr="007A3D5F">
              <w:t>section, you can post your remarks to the request.</w:t>
            </w:r>
          </w:p>
          <w:p w14:paraId="349A2765" w14:textId="506B6686" w:rsidR="0057641E" w:rsidRPr="007A3D5F" w:rsidRDefault="0057641E" w:rsidP="0057641E">
            <w:pPr>
              <w:pStyle w:val="ListBullet"/>
            </w:pPr>
            <w:r w:rsidRPr="007A3D5F">
              <w:t>On the right part of the screen a short profile of the employee</w:t>
            </w:r>
            <w:r>
              <w:t>, for</w:t>
            </w:r>
            <w:r w:rsidRPr="007A3D5F">
              <w:t xml:space="preserve"> who</w:t>
            </w:r>
            <w:r>
              <w:t>m a concurrent employment</w:t>
            </w:r>
            <w:r w:rsidRPr="007A3D5F">
              <w:t xml:space="preserve"> should </w:t>
            </w:r>
            <w:r>
              <w:t>be created</w:t>
            </w:r>
            <w:r w:rsidRPr="007A3D5F">
              <w:t xml:space="preserve"> is given, as well as administrative details to the request initiation.</w:t>
            </w:r>
          </w:p>
        </w:tc>
        <w:tc>
          <w:tcPr>
            <w:tcW w:w="1334" w:type="dxa"/>
          </w:tcPr>
          <w:p w14:paraId="18E61420" w14:textId="77777777" w:rsidR="0057641E" w:rsidRPr="007A3D5F" w:rsidRDefault="0057641E" w:rsidP="0057641E">
            <w:pPr>
              <w:rPr>
                <w:rFonts w:cs="Arial"/>
                <w:bCs/>
              </w:rPr>
            </w:pPr>
          </w:p>
        </w:tc>
      </w:tr>
      <w:tr w:rsidR="0057641E" w:rsidRPr="007A3D5F" w14:paraId="586FE364" w14:textId="77777777" w:rsidTr="00D27898">
        <w:trPr>
          <w:trHeight w:val="288"/>
        </w:trPr>
        <w:tc>
          <w:tcPr>
            <w:tcW w:w="828" w:type="dxa"/>
            <w:hideMark/>
          </w:tcPr>
          <w:p w14:paraId="62F3DCF9" w14:textId="1C0E8392" w:rsidR="0057641E" w:rsidRPr="007A3D5F" w:rsidRDefault="00E50585" w:rsidP="0057641E">
            <w:r>
              <w:t>4</w:t>
            </w:r>
          </w:p>
        </w:tc>
        <w:tc>
          <w:tcPr>
            <w:tcW w:w="1142" w:type="dxa"/>
            <w:hideMark/>
          </w:tcPr>
          <w:p w14:paraId="40711CBD" w14:textId="1F833294" w:rsidR="0057641E" w:rsidRPr="007A3D5F" w:rsidRDefault="0057641E" w:rsidP="0057641E">
            <w:pPr>
              <w:rPr>
                <w:rStyle w:val="SAPEmphasis"/>
              </w:rPr>
            </w:pPr>
            <w:r>
              <w:rPr>
                <w:rStyle w:val="SAPEmphasis"/>
              </w:rPr>
              <w:t>Review Request</w:t>
            </w:r>
          </w:p>
        </w:tc>
        <w:tc>
          <w:tcPr>
            <w:tcW w:w="5220" w:type="dxa"/>
            <w:hideMark/>
          </w:tcPr>
          <w:p w14:paraId="4E686829" w14:textId="24B44B80" w:rsidR="0057641E" w:rsidRPr="007A3D5F" w:rsidRDefault="0057641E" w:rsidP="0057641E">
            <w:r w:rsidRPr="007A3D5F">
              <w:t>Review the details in the other secti</w:t>
            </w:r>
            <w:r>
              <w:t>on(s), where data has been maintained</w:t>
            </w:r>
            <w:r w:rsidRPr="007A3D5F">
              <w:t>.</w:t>
            </w:r>
          </w:p>
          <w:p w14:paraId="1670BD25" w14:textId="77777777" w:rsidR="0057641E" w:rsidRPr="007A3D5F" w:rsidRDefault="0057641E" w:rsidP="0057641E">
            <w:r w:rsidRPr="007A3D5F">
              <w:t xml:space="preserve">For this, you can either expand the appropriate sections one by one, or choose the </w:t>
            </w:r>
            <w:r w:rsidRPr="007A3D5F">
              <w:rPr>
                <w:rStyle w:val="SAPScreenElement"/>
              </w:rPr>
              <w:t>Show details for all...</w:t>
            </w:r>
            <w:r w:rsidRPr="007A3D5F">
              <w:t xml:space="preserve"> link, to expand all sections at once.</w:t>
            </w:r>
          </w:p>
        </w:tc>
        <w:tc>
          <w:tcPr>
            <w:tcW w:w="5760" w:type="dxa"/>
            <w:hideMark/>
          </w:tcPr>
          <w:p w14:paraId="7E14FC85" w14:textId="3BB1C991" w:rsidR="0057641E" w:rsidRPr="007A3D5F" w:rsidRDefault="0057641E" w:rsidP="0057641E">
            <w:r w:rsidRPr="007A3D5F">
              <w:t xml:space="preserve">The data related to the </w:t>
            </w:r>
            <w:r>
              <w:t>concurrent employment</w:t>
            </w:r>
            <w:r w:rsidRPr="007A3D5F">
              <w:t xml:space="preserve"> has been reviewed and is ready for approval.</w:t>
            </w:r>
          </w:p>
        </w:tc>
        <w:tc>
          <w:tcPr>
            <w:tcW w:w="1334" w:type="dxa"/>
          </w:tcPr>
          <w:p w14:paraId="0628707B" w14:textId="77777777" w:rsidR="0057641E" w:rsidRPr="007A3D5F" w:rsidRDefault="0057641E" w:rsidP="0057641E">
            <w:pPr>
              <w:rPr>
                <w:rFonts w:cs="Arial"/>
                <w:bCs/>
              </w:rPr>
            </w:pPr>
          </w:p>
        </w:tc>
      </w:tr>
      <w:tr w:rsidR="0057641E" w:rsidRPr="00C61233" w14:paraId="1B2ABDF7" w14:textId="77777777" w:rsidTr="00D27898">
        <w:trPr>
          <w:trHeight w:val="357"/>
        </w:trPr>
        <w:tc>
          <w:tcPr>
            <w:tcW w:w="828" w:type="dxa"/>
            <w:hideMark/>
          </w:tcPr>
          <w:p w14:paraId="577362D2" w14:textId="435C6DDC" w:rsidR="0057641E" w:rsidRPr="007A3D5F" w:rsidRDefault="00E50585" w:rsidP="0057641E">
            <w:r>
              <w:t>5</w:t>
            </w:r>
          </w:p>
        </w:tc>
        <w:tc>
          <w:tcPr>
            <w:tcW w:w="1142" w:type="dxa"/>
            <w:hideMark/>
          </w:tcPr>
          <w:p w14:paraId="00A2F6EC" w14:textId="77777777" w:rsidR="0057641E" w:rsidRPr="007A3D5F" w:rsidRDefault="0057641E" w:rsidP="0057641E">
            <w:pPr>
              <w:rPr>
                <w:rStyle w:val="SAPEmphasis"/>
              </w:rPr>
            </w:pPr>
            <w:r w:rsidRPr="007A3D5F">
              <w:rPr>
                <w:rStyle w:val="SAPEmphasis"/>
              </w:rPr>
              <w:t>Approve Request</w:t>
            </w:r>
          </w:p>
        </w:tc>
        <w:tc>
          <w:tcPr>
            <w:tcW w:w="5220" w:type="dxa"/>
            <w:hideMark/>
          </w:tcPr>
          <w:p w14:paraId="06E76D0A" w14:textId="399C4CCA" w:rsidR="0057641E" w:rsidRPr="007A3D5F" w:rsidRDefault="0057641E" w:rsidP="0057641E">
            <w:r w:rsidRPr="007A3D5F">
              <w:t xml:space="preserve">If </w:t>
            </w:r>
            <w:r w:rsidRPr="007A3D5F">
              <w:rPr>
                <w:lang w:eastAsia="zh-CN"/>
              </w:rPr>
              <w:t>everything is fine</w:t>
            </w:r>
            <w:r w:rsidRPr="007A3D5F">
              <w:t xml:space="preserve">, choose the </w:t>
            </w:r>
            <w:r w:rsidRPr="007A3D5F">
              <w:rPr>
                <w:rStyle w:val="SAPScreenElement"/>
              </w:rPr>
              <w:t xml:space="preserve">Approve </w:t>
            </w:r>
            <w:r w:rsidRPr="007A3D5F">
              <w:rPr>
                <w:lang w:eastAsia="zh-CN"/>
              </w:rPr>
              <w:t>button</w:t>
            </w:r>
            <w:r w:rsidRPr="007A3D5F">
              <w:t xml:space="preserve"> to approve the </w:t>
            </w:r>
            <w:r>
              <w:t>concurrent employment</w:t>
            </w:r>
            <w:r w:rsidRPr="007A3D5F">
              <w:t xml:space="preserve"> for the employee. </w:t>
            </w:r>
          </w:p>
        </w:tc>
        <w:tc>
          <w:tcPr>
            <w:tcW w:w="5760" w:type="dxa"/>
            <w:hideMark/>
          </w:tcPr>
          <w:p w14:paraId="6FA770C6" w14:textId="77777777" w:rsidR="009D3394" w:rsidRDefault="0057641E" w:rsidP="0057641E">
            <w:pPr>
              <w:rPr>
                <w:lang w:eastAsia="zh-CN"/>
              </w:rPr>
            </w:pPr>
            <w:r w:rsidRPr="007A3D5F">
              <w:t>The system generates a message about the successful saving of the changes. Y</w:t>
            </w:r>
            <w:r w:rsidRPr="007A3D5F">
              <w:rPr>
                <w:lang w:eastAsia="zh-CN"/>
              </w:rPr>
              <w:t xml:space="preserve">ou are directed back to your </w:t>
            </w:r>
            <w:r w:rsidRPr="007A3D5F">
              <w:rPr>
                <w:rStyle w:val="SAPScreenElement"/>
              </w:rPr>
              <w:t xml:space="preserve">Home </w:t>
            </w:r>
            <w:r w:rsidRPr="007A3D5F">
              <w:rPr>
                <w:lang w:eastAsia="zh-CN"/>
              </w:rPr>
              <w:t xml:space="preserve">page. The </w:t>
            </w:r>
            <w:r>
              <w:t>concurrent employment</w:t>
            </w:r>
            <w:r w:rsidRPr="007A3D5F">
              <w:rPr>
                <w:lang w:eastAsia="zh-CN"/>
              </w:rPr>
              <w:t xml:space="preserve"> becomes effective the date as entered in the system and can be viewed by the </w:t>
            </w:r>
            <w:r w:rsidRPr="008A1259">
              <w:rPr>
                <w:lang w:eastAsia="zh-CN"/>
              </w:rPr>
              <w:t xml:space="preserve">HR </w:t>
            </w:r>
            <w:r w:rsidRPr="008A1259">
              <w:t>a</w:t>
            </w:r>
            <w:r w:rsidRPr="008A1259">
              <w:rPr>
                <w:color w:val="000000"/>
              </w:rPr>
              <w:t>dministrator</w:t>
            </w:r>
            <w:r w:rsidRPr="008A1259">
              <w:rPr>
                <w:lang w:eastAsia="zh-CN"/>
              </w:rPr>
              <w:t>.</w:t>
            </w:r>
            <w:r w:rsidRPr="007A3D5F">
              <w:rPr>
                <w:lang w:eastAsia="zh-CN"/>
              </w:rPr>
              <w:t xml:space="preserve"> </w:t>
            </w:r>
          </w:p>
          <w:p w14:paraId="59B40B21" w14:textId="77777777" w:rsidR="009D3394" w:rsidRPr="00C61233" w:rsidRDefault="009D3394" w:rsidP="00D27898">
            <w:pPr>
              <w:pStyle w:val="SAPNoteHeading"/>
              <w:ind w:left="255"/>
            </w:pPr>
            <w:r w:rsidRPr="00C61233">
              <w:rPr>
                <w:noProof/>
              </w:rPr>
              <w:drawing>
                <wp:inline distT="0" distB="0" distL="0" distR="0" wp14:anchorId="23CDFDDD" wp14:editId="3090C5DA">
                  <wp:extent cx="228600" cy="22860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5E7805D9" w14:textId="6B1BC7D4" w:rsidR="009D3394" w:rsidRDefault="009D3394" w:rsidP="00D27898">
            <w:pPr>
              <w:ind w:left="255"/>
              <w:rPr>
                <w:lang w:eastAsia="zh-CN"/>
              </w:rPr>
            </w:pPr>
            <w:r w:rsidRPr="004B1FA6">
              <w:t>In case you have approved the request starting from</w:t>
            </w:r>
            <w:r>
              <w:t xml:space="preserve"> 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(see </w:t>
            </w:r>
            <w:r w:rsidRPr="002E7578">
              <w:rPr>
                <w:rFonts w:ascii="BentonSans Regular" w:hAnsi="BentonSans Regular"/>
                <w:color w:val="666666"/>
              </w:rPr>
              <w:t>Note</w:t>
            </w:r>
            <w:r>
              <w:rPr>
                <w:rFonts w:cs="Arial"/>
                <w:bCs/>
              </w:rPr>
              <w:t xml:space="preserve"> in test step # 3), you </w:t>
            </w:r>
            <w:r w:rsidRPr="00C61233">
              <w:rPr>
                <w:lang w:eastAsia="zh-CN"/>
              </w:rPr>
              <w:t>are directed back</w:t>
            </w:r>
            <w:r>
              <w:rPr>
                <w:lang w:eastAsia="zh-CN"/>
              </w:rPr>
              <w:t xml:space="preserve"> to this page; the number of requests you still need to approve has decreased by 1. If appropriate, you can process other requests as per your requirement. Once there is no request left for you to approve, </w:t>
            </w:r>
            <w:r>
              <w:t xml:space="preserve">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will have no entry anymore and</w:t>
            </w:r>
            <w:r>
              <w:rPr>
                <w:lang w:eastAsia="zh-CN"/>
              </w:rPr>
              <w:t xml:space="preserve"> the</w:t>
            </w:r>
            <w:r w:rsidRPr="006947A0">
              <w:rPr>
                <w:rStyle w:val="SAPScreenElement"/>
              </w:rPr>
              <w:t xml:space="preserve"> Approve Requests</w:t>
            </w:r>
            <w:r w:rsidRPr="006947A0">
              <w:t xml:space="preserve"> tile</w:t>
            </w:r>
            <w:r>
              <w:t xml:space="preserve"> will no longer be visible in the </w:t>
            </w:r>
            <w:r w:rsidRPr="006947A0">
              <w:rPr>
                <w:rStyle w:val="SAPScreenElement"/>
              </w:rPr>
              <w:t>To Do</w:t>
            </w:r>
            <w:r w:rsidRPr="006947A0">
              <w:rPr>
                <w:i/>
                <w:lang w:eastAsia="zh-CN"/>
              </w:rPr>
              <w:t xml:space="preserve"> </w:t>
            </w:r>
            <w:r w:rsidRPr="006947A0">
              <w:rPr>
                <w:lang w:eastAsia="zh-CN"/>
              </w:rPr>
              <w:t>section</w:t>
            </w:r>
            <w:r>
              <w:rPr>
                <w:lang w:eastAsia="zh-CN"/>
              </w:rPr>
              <w:t xml:space="preserve"> of </w:t>
            </w:r>
            <w:r w:rsidRPr="00C61233">
              <w:rPr>
                <w:lang w:eastAsia="zh-CN"/>
              </w:rPr>
              <w:t xml:space="preserve">your </w:t>
            </w:r>
            <w:r w:rsidRPr="00C61233">
              <w:rPr>
                <w:rStyle w:val="SAPScreenElement"/>
              </w:rPr>
              <w:t>Home</w:t>
            </w:r>
            <w:r w:rsidRPr="00C61233">
              <w:rPr>
                <w:lang w:eastAsia="zh-CN"/>
              </w:rPr>
              <w:t xml:space="preserve"> page</w:t>
            </w:r>
            <w:r>
              <w:rPr>
                <w:lang w:eastAsia="zh-CN"/>
              </w:rPr>
              <w:t>.</w:t>
            </w:r>
          </w:p>
          <w:p w14:paraId="499CA247" w14:textId="77777777" w:rsidR="009D3394" w:rsidRDefault="009D3394" w:rsidP="0057641E">
            <w:pPr>
              <w:rPr>
                <w:lang w:eastAsia="zh-CN"/>
              </w:rPr>
            </w:pPr>
          </w:p>
          <w:p w14:paraId="774EE00A" w14:textId="5AD083A7" w:rsidR="0057641E" w:rsidRPr="007A3D5F" w:rsidRDefault="0057641E" w:rsidP="0057641E">
            <w:pPr>
              <w:rPr>
                <w:rFonts w:cs="Arial"/>
                <w:bCs/>
              </w:rPr>
            </w:pPr>
            <w:r w:rsidRPr="007A3D5F">
              <w:rPr>
                <w:lang w:eastAsia="zh-CN"/>
              </w:rPr>
              <w:lastRenderedPageBreak/>
              <w:t>T</w:t>
            </w:r>
            <w:r w:rsidRPr="007A3D5F">
              <w:t>he system automatically assigns another user name and user ID to the employee. The person ID (external) remains unchanged.</w:t>
            </w:r>
          </w:p>
        </w:tc>
        <w:tc>
          <w:tcPr>
            <w:tcW w:w="1334" w:type="dxa"/>
          </w:tcPr>
          <w:p w14:paraId="27F5C8F2" w14:textId="77777777" w:rsidR="0057641E" w:rsidRPr="00C61233" w:rsidRDefault="0057641E" w:rsidP="0057641E">
            <w:pPr>
              <w:rPr>
                <w:rFonts w:cs="Arial"/>
                <w:bCs/>
              </w:rPr>
            </w:pPr>
          </w:p>
        </w:tc>
      </w:tr>
    </w:tbl>
    <w:p w14:paraId="51C65C3C" w14:textId="77777777" w:rsidR="00E46480" w:rsidRPr="005E0471" w:rsidRDefault="00E46480" w:rsidP="00D27898">
      <w:pPr>
        <w:pStyle w:val="SAPNoteHeading"/>
      </w:pPr>
      <w:r w:rsidRPr="005E0471">
        <w:rPr>
          <w:noProof/>
        </w:rPr>
        <w:drawing>
          <wp:inline distT="0" distB="0" distL="0" distR="0" wp14:anchorId="00E13635" wp14:editId="5AE94833">
            <wp:extent cx="228600" cy="228600"/>
            <wp:effectExtent l="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E0471">
        <w:t> Note</w:t>
      </w:r>
    </w:p>
    <w:p w14:paraId="0ABEFC31" w14:textId="00F0D626" w:rsidR="008A1259" w:rsidRPr="005E0471" w:rsidRDefault="00E46480" w:rsidP="00D27898">
      <w:pPr>
        <w:pStyle w:val="NoteParagraph"/>
        <w:ind w:left="624"/>
      </w:pPr>
      <w:r w:rsidRPr="005E0471">
        <w:t xml:space="preserve">If required, you can also send the request back to the </w:t>
      </w:r>
      <w:r w:rsidR="005E0471" w:rsidRPr="005E0471">
        <w:t>HR administrator</w:t>
      </w:r>
      <w:r w:rsidRPr="005E0471">
        <w:t xml:space="preserve"> for further details. In this case, it is recommended to add a comment explaining your decision. The </w:t>
      </w:r>
      <w:r w:rsidR="005E0471" w:rsidRPr="005E0471">
        <w:t xml:space="preserve">HR administrator </w:t>
      </w:r>
      <w:r w:rsidRPr="005E0471">
        <w:t>can then either adapt the request and resubmit it for approval, or cancel it.</w:t>
      </w:r>
    </w:p>
    <w:p w14:paraId="20172E64" w14:textId="243F37EE" w:rsidR="00CC6176" w:rsidRPr="00121F36" w:rsidRDefault="00CC6176" w:rsidP="00CC6176">
      <w:pPr>
        <w:pStyle w:val="Heading4"/>
      </w:pPr>
      <w:bookmarkStart w:id="595" w:name="_Toc466970075"/>
      <w:bookmarkStart w:id="596" w:name="_Toc476069378"/>
      <w:bookmarkStart w:id="597" w:name="_Toc507321704"/>
      <w:r>
        <w:t>Sending</w:t>
      </w:r>
      <w:r w:rsidRPr="00121F36">
        <w:t xml:space="preserve"> </w:t>
      </w:r>
      <w:r>
        <w:t>E-mail Notification</w:t>
      </w:r>
      <w:bookmarkEnd w:id="595"/>
      <w:r>
        <w:t xml:space="preserve"> about </w:t>
      </w:r>
      <w:r>
        <w:rPr>
          <w:rStyle w:val="SAPEmphasis"/>
          <w:rFonts w:ascii="BentonSans Bold" w:hAnsi="BentonSans Bold"/>
        </w:rPr>
        <w:t xml:space="preserve">Concurrent Employment </w:t>
      </w:r>
      <w:r>
        <w:t>Creation</w:t>
      </w:r>
      <w:bookmarkEnd w:id="596"/>
      <w:bookmarkEnd w:id="597"/>
    </w:p>
    <w:p w14:paraId="345B7039" w14:textId="77777777" w:rsidR="00CC6176" w:rsidRPr="00121F36" w:rsidRDefault="00CC6176" w:rsidP="00CC6176">
      <w:pPr>
        <w:pStyle w:val="SAPKeyblockTitle"/>
      </w:pPr>
      <w:r w:rsidRPr="00121F36">
        <w:t>Purpose</w:t>
      </w:r>
    </w:p>
    <w:p w14:paraId="4A82612B" w14:textId="06D6861D" w:rsidR="008A1259" w:rsidRDefault="008A1259" w:rsidP="008A1259">
      <w:r>
        <w:t xml:space="preserve">After the concurrent employment creation induced by the HR administrator for an </w:t>
      </w:r>
      <w:r w:rsidR="0073533A">
        <w:t>employee</w:t>
      </w:r>
      <w:r>
        <w:t xml:space="preserve"> has been approved</w:t>
      </w:r>
      <w:r w:rsidRPr="00121F36">
        <w:t xml:space="preserve">, </w:t>
      </w:r>
      <w:r>
        <w:t xml:space="preserve">an email </w:t>
      </w:r>
      <w:r w:rsidR="00FB5357">
        <w:t xml:space="preserve">notification with subject </w:t>
      </w:r>
      <w:r w:rsidR="00FB5357" w:rsidRPr="00B002DD">
        <w:rPr>
          <w:rStyle w:val="SAPUserEntry"/>
          <w:color w:val="auto"/>
        </w:rPr>
        <w:t>“</w:t>
      </w:r>
      <w:r w:rsidR="00FB5357" w:rsidRPr="00EA7DC1">
        <w:rPr>
          <w:rStyle w:val="SAPUserEntry"/>
          <w:b w:val="0"/>
          <w:color w:val="auto"/>
        </w:rPr>
        <w:t xml:space="preserve">The Add </w:t>
      </w:r>
      <w:r w:rsidR="00FB5357">
        <w:rPr>
          <w:rStyle w:val="SAPUserEntry"/>
          <w:b w:val="0"/>
          <w:color w:val="auto"/>
        </w:rPr>
        <w:t>Employment Details</w:t>
      </w:r>
      <w:r w:rsidR="00FB5357" w:rsidRPr="00EA7DC1">
        <w:rPr>
          <w:rStyle w:val="SAPUserEntry"/>
          <w:b w:val="0"/>
          <w:color w:val="auto"/>
        </w:rPr>
        <w:t xml:space="preserve"> action for </w:t>
      </w:r>
      <w:r w:rsidR="00FB5357" w:rsidRPr="00B002DD">
        <w:rPr>
          <w:rStyle w:val="SAPUserEntry"/>
          <w:b w:val="0"/>
          <w:color w:val="auto"/>
        </w:rPr>
        <w:t xml:space="preserve">&lt;employee name&gt; </w:t>
      </w:r>
      <w:r w:rsidR="00FB5357" w:rsidRPr="00EA7DC1">
        <w:rPr>
          <w:rStyle w:val="SAPUserEntry"/>
          <w:b w:val="0"/>
          <w:color w:val="auto"/>
        </w:rPr>
        <w:t xml:space="preserve">has </w:t>
      </w:r>
      <w:r w:rsidR="00FB5357">
        <w:rPr>
          <w:rStyle w:val="SAPUserEntry"/>
          <w:b w:val="0"/>
          <w:color w:val="auto"/>
        </w:rPr>
        <w:t xml:space="preserve">completed.” </w:t>
      </w:r>
      <w:r>
        <w:t xml:space="preserve">is sent out to </w:t>
      </w:r>
      <w:r w:rsidR="0073533A">
        <w:t>the Line Manager of the employee in his or her the primary employment</w:t>
      </w:r>
      <w:r>
        <w:t>.</w:t>
      </w:r>
    </w:p>
    <w:p w14:paraId="48674C91" w14:textId="77777777" w:rsidR="00CC6176" w:rsidRPr="00C50C67" w:rsidRDefault="00CC6176" w:rsidP="00CC6176">
      <w:pPr>
        <w:pStyle w:val="SAPKeyblockTitle"/>
      </w:pPr>
      <w:r w:rsidRPr="00C50C67">
        <w:t>P</w:t>
      </w:r>
      <w:r>
        <w:t>r</w:t>
      </w:r>
      <w:r w:rsidRPr="00C50C67">
        <w:t>e</w:t>
      </w:r>
      <w:r>
        <w:t>requisites</w:t>
      </w:r>
    </w:p>
    <w:p w14:paraId="3DF13306" w14:textId="71B26157" w:rsidR="00CC6176" w:rsidRDefault="00CC6176" w:rsidP="00CC6176">
      <w:r>
        <w:t xml:space="preserve">The email address of the </w:t>
      </w:r>
      <w:r w:rsidRPr="0073533A">
        <w:t xml:space="preserve">line manager </w:t>
      </w:r>
      <w:r w:rsidR="0073533A">
        <w:t>of the</w:t>
      </w:r>
      <w:r w:rsidR="0073533A" w:rsidRPr="0073533A">
        <w:t xml:space="preserve"> employee</w:t>
      </w:r>
      <w:r w:rsidR="0073533A">
        <w:t xml:space="preserve">’s </w:t>
      </w:r>
      <w:r w:rsidRPr="0073533A">
        <w:t>primary employment needs</w:t>
      </w:r>
      <w:r>
        <w:t xml:space="preserve"> to be maintained in the employee file in the </w:t>
      </w:r>
      <w:r w:rsidRPr="00C50C67">
        <w:rPr>
          <w:rStyle w:val="SAPScreenElement"/>
        </w:rPr>
        <w:t xml:space="preserve">Contact Information </w:t>
      </w:r>
      <w:r>
        <w:t xml:space="preserve">block (located in the </w:t>
      </w:r>
      <w:r w:rsidRPr="00C50C67">
        <w:rPr>
          <w:rStyle w:val="SAPScreenElement"/>
        </w:rPr>
        <w:t xml:space="preserve">Contact Information </w:t>
      </w:r>
      <w:r w:rsidRPr="00C50C67">
        <w:t>s</w:t>
      </w:r>
      <w:r>
        <w:t>ubs</w:t>
      </w:r>
      <w:r w:rsidRPr="00C50C67">
        <w:t>ection</w:t>
      </w:r>
      <w:r>
        <w:t>).</w:t>
      </w:r>
    </w:p>
    <w:p w14:paraId="693F5554" w14:textId="77777777" w:rsidR="00CC6176" w:rsidRPr="00C50C67" w:rsidRDefault="00CC6176" w:rsidP="00CC6176">
      <w:pPr>
        <w:pStyle w:val="SAPKeyblockTitle"/>
      </w:pPr>
      <w:r w:rsidRPr="00C50C67">
        <w:t>Pro</w:t>
      </w:r>
      <w:r>
        <w:t>c</w:t>
      </w:r>
      <w:r w:rsidRPr="00C50C67">
        <w:t>e</w:t>
      </w:r>
      <w:r>
        <w:t>dure</w:t>
      </w:r>
    </w:p>
    <w:p w14:paraId="3DB963CA" w14:textId="77777777" w:rsidR="00CC6176" w:rsidRPr="00121F36" w:rsidRDefault="00CC6176" w:rsidP="00CC6176">
      <w:r w:rsidRPr="00C61233">
        <w:t>This is an automated step, and no manual execution is required.</w:t>
      </w:r>
    </w:p>
    <w:p w14:paraId="0C3601EB" w14:textId="67480F32" w:rsidR="00CC6176" w:rsidRPr="00121F36" w:rsidRDefault="00CC6176" w:rsidP="00CC6176">
      <w:pPr>
        <w:pStyle w:val="Heading4"/>
      </w:pPr>
      <w:bookmarkStart w:id="598" w:name="_Toc466970076"/>
      <w:bookmarkStart w:id="599" w:name="_Toc476069379"/>
      <w:bookmarkStart w:id="600" w:name="_Toc507321705"/>
      <w:r w:rsidRPr="00121F36">
        <w:t xml:space="preserve">Receiving </w:t>
      </w:r>
      <w:bookmarkEnd w:id="598"/>
      <w:r>
        <w:t xml:space="preserve">E-mail Notification about </w:t>
      </w:r>
      <w:r>
        <w:rPr>
          <w:rStyle w:val="SAPEmphasis"/>
          <w:rFonts w:ascii="BentonSans Bold" w:hAnsi="BentonSans Bold"/>
        </w:rPr>
        <w:t xml:space="preserve">Concurrent Employment </w:t>
      </w:r>
      <w:r>
        <w:t>Creation</w:t>
      </w:r>
      <w:bookmarkEnd w:id="599"/>
      <w:bookmarkEnd w:id="600"/>
    </w:p>
    <w:p w14:paraId="0EF45D6E" w14:textId="77777777" w:rsidR="00CC6176" w:rsidRPr="00121F36" w:rsidRDefault="00CC6176" w:rsidP="00CC6176">
      <w:pPr>
        <w:pStyle w:val="SAPKeyblockTitle"/>
      </w:pPr>
      <w:r w:rsidRPr="00121F36">
        <w:t>Purpose</w:t>
      </w:r>
    </w:p>
    <w:p w14:paraId="7F7577A4" w14:textId="5660ADEF" w:rsidR="00FB5357" w:rsidRDefault="0073533A" w:rsidP="00FB5357">
      <w:r>
        <w:t xml:space="preserve">The </w:t>
      </w:r>
      <w:r w:rsidRPr="0073533A">
        <w:t xml:space="preserve">line manager </w:t>
      </w:r>
      <w:r>
        <w:t>of the</w:t>
      </w:r>
      <w:r w:rsidRPr="0073533A">
        <w:t xml:space="preserve"> employee</w:t>
      </w:r>
      <w:r>
        <w:t xml:space="preserve"> in his or her </w:t>
      </w:r>
      <w:r w:rsidRPr="0073533A">
        <w:t xml:space="preserve">primary employment </w:t>
      </w:r>
      <w:r>
        <w:t>has</w:t>
      </w:r>
      <w:r w:rsidRPr="001A7854">
        <w:t xml:space="preserve"> receive</w:t>
      </w:r>
      <w:r>
        <w:t>d a</w:t>
      </w:r>
      <w:r w:rsidR="00FB5357">
        <w:t>n</w:t>
      </w:r>
      <w:r>
        <w:t xml:space="preserve"> </w:t>
      </w:r>
      <w:r w:rsidR="00FB5357">
        <w:t xml:space="preserve">email </w:t>
      </w:r>
      <w:r>
        <w:t>notification</w:t>
      </w:r>
      <w:r w:rsidRPr="001A7854">
        <w:t xml:space="preserve"> </w:t>
      </w:r>
      <w:r w:rsidR="00FB5357">
        <w:t xml:space="preserve">informing that the </w:t>
      </w:r>
      <w:r w:rsidR="00FB5357" w:rsidRPr="00B002DD">
        <w:rPr>
          <w:rStyle w:val="SAPScreenElement"/>
          <w:color w:val="auto"/>
        </w:rPr>
        <w:t xml:space="preserve">Add </w:t>
      </w:r>
      <w:r w:rsidR="00FB5357">
        <w:rPr>
          <w:rStyle w:val="SAPScreenElement"/>
          <w:color w:val="auto"/>
        </w:rPr>
        <w:t>Concurrent Hire</w:t>
      </w:r>
      <w:r w:rsidR="00FB5357" w:rsidRPr="00AF74AB">
        <w:t xml:space="preserve"> </w:t>
      </w:r>
      <w:r w:rsidR="00FB5357">
        <w:t>action has been completed for a direct report.</w:t>
      </w:r>
    </w:p>
    <w:p w14:paraId="61CDAF39" w14:textId="6AD03065" w:rsidR="00CC6176" w:rsidRDefault="00CC6176" w:rsidP="0073533A">
      <w:r w:rsidRPr="0073533A">
        <w:lastRenderedPageBreak/>
        <w:t>This is an automated step, and no manual execution is required.</w:t>
      </w:r>
    </w:p>
    <w:p w14:paraId="0F8C9BED" w14:textId="01E02B3F" w:rsidR="00B95B19" w:rsidRPr="00A12FAB" w:rsidRDefault="00B95B19" w:rsidP="00B95B19">
      <w:pPr>
        <w:pStyle w:val="Heading4"/>
      </w:pPr>
      <w:bookmarkStart w:id="601" w:name="_Toc474514932"/>
      <w:bookmarkStart w:id="602" w:name="_Toc507321706"/>
      <w:r w:rsidRPr="00A12FAB">
        <w:t xml:space="preserve">Updating </w:t>
      </w:r>
      <w:r w:rsidR="00661E81" w:rsidRPr="00A12FAB">
        <w:t xml:space="preserve">Employee </w:t>
      </w:r>
      <w:r w:rsidR="0069150E" w:rsidRPr="00A12FAB">
        <w:t xml:space="preserve">Concurrent Employment </w:t>
      </w:r>
      <w:r w:rsidRPr="00A12FAB">
        <w:t>Position (</w:t>
      </w:r>
      <w:ins w:id="603" w:author="Author" w:date="2018-01-29T15:11:00Z">
        <w:r w:rsidR="00CA6F26">
          <w:t>if Position Management implemented</w:t>
        </w:r>
      </w:ins>
      <w:del w:id="604" w:author="Author" w:date="2018-01-29T15:11:00Z">
        <w:r w:rsidRPr="00A12FAB" w:rsidDel="00CA6F26">
          <w:delText>Optional</w:delText>
        </w:r>
      </w:del>
      <w:r w:rsidRPr="00A12FAB">
        <w:t>)</w:t>
      </w:r>
      <w:bookmarkEnd w:id="601"/>
      <w:bookmarkEnd w:id="602"/>
    </w:p>
    <w:p w14:paraId="20469064" w14:textId="77777777" w:rsidR="00B95B19" w:rsidRPr="00C50C67" w:rsidRDefault="00B95B19" w:rsidP="00B95B19">
      <w:pPr>
        <w:pStyle w:val="SAPKeyblockTitle"/>
      </w:pPr>
      <w:r w:rsidRPr="00C50C67">
        <w:t>Purpose</w:t>
      </w:r>
    </w:p>
    <w:p w14:paraId="4E1E1622" w14:textId="105B69EA" w:rsidR="00B95B19" w:rsidRPr="00C50C67" w:rsidRDefault="00B95B19" w:rsidP="00B95B19">
      <w:r w:rsidRPr="00C50C67">
        <w:rPr>
          <w:b/>
          <w:u w:val="single"/>
        </w:rPr>
        <w:t xml:space="preserve">Only if Position Management </w:t>
      </w:r>
      <w:r w:rsidR="003A0405" w:rsidRPr="0019498D">
        <w:rPr>
          <w:b/>
          <w:u w:val="single"/>
        </w:rPr>
        <w:t xml:space="preserve">has been implemented </w:t>
      </w:r>
      <w:r w:rsidRPr="00C50C67">
        <w:rPr>
          <w:b/>
          <w:u w:val="single"/>
        </w:rPr>
        <w:t>in your Employee Central instance:</w:t>
      </w:r>
      <w:r w:rsidRPr="00C50C67">
        <w:rPr>
          <w:b/>
        </w:rPr>
        <w:t xml:space="preserve"> </w:t>
      </w:r>
      <w:r w:rsidR="0069150E">
        <w:t>After the concurrent employment creation induced by the HR administrator for an employee has been approved</w:t>
      </w:r>
      <w:r w:rsidRPr="00C50C67">
        <w:t>, the position he or she is assigned to</w:t>
      </w:r>
      <w:r w:rsidR="0069150E">
        <w:t xml:space="preserve"> in the concurrent employment</w:t>
      </w:r>
      <w:r w:rsidRPr="00C50C67">
        <w:t>, is updated automatically with high-level information of the incumbent. This is visible in the position org chart.</w:t>
      </w:r>
    </w:p>
    <w:p w14:paraId="7343ECF7" w14:textId="77777777" w:rsidR="00B95B19" w:rsidRPr="00C50C67" w:rsidRDefault="00B95B19" w:rsidP="00B95B19">
      <w:r w:rsidRPr="00C50C67">
        <w:t>This is an automated step, and no manual execution is required.</w:t>
      </w:r>
    </w:p>
    <w:p w14:paraId="5A32A8FE" w14:textId="49C8190A" w:rsidR="0069150E" w:rsidRPr="00A12FAB" w:rsidRDefault="0069150E" w:rsidP="0069150E">
      <w:pPr>
        <w:pStyle w:val="Heading3"/>
        <w:rPr>
          <w:rStyle w:val="SAPEmphasis"/>
          <w:rFonts w:ascii="BentonSans Bold" w:hAnsi="BentonSans Bold"/>
        </w:rPr>
      </w:pPr>
      <w:bookmarkStart w:id="605" w:name="_Toc434239004"/>
      <w:bookmarkStart w:id="606" w:name="_Toc474514933"/>
      <w:bookmarkStart w:id="607" w:name="_Toc507321707"/>
      <w:r w:rsidRPr="00A12FAB">
        <w:rPr>
          <w:rStyle w:val="SAPEmphasis"/>
          <w:rFonts w:ascii="BentonSans Bold" w:hAnsi="BentonSans Bold"/>
        </w:rPr>
        <w:t xml:space="preserve">Viewing Employee </w:t>
      </w:r>
      <w:r w:rsidRPr="00A12FAB">
        <w:t xml:space="preserve">Concurrent Employment </w:t>
      </w:r>
      <w:r w:rsidRPr="00A12FAB">
        <w:rPr>
          <w:rStyle w:val="SAPEmphasis"/>
          <w:rFonts w:ascii="BentonSans Bold" w:hAnsi="BentonSans Bold"/>
        </w:rPr>
        <w:t>Position Details (</w:t>
      </w:r>
      <w:ins w:id="608" w:author="Author" w:date="2018-01-29T15:11:00Z">
        <w:r w:rsidR="00CA6F26">
          <w:t>if Position Management implemented</w:t>
        </w:r>
      </w:ins>
      <w:del w:id="609" w:author="Author" w:date="2018-01-29T15:11:00Z">
        <w:r w:rsidRPr="00A12FAB" w:rsidDel="00CA6F26">
          <w:rPr>
            <w:rStyle w:val="SAPEmphasis"/>
            <w:rFonts w:ascii="BentonSans Bold" w:hAnsi="BentonSans Bold"/>
          </w:rPr>
          <w:delText>Optional</w:delText>
        </w:r>
      </w:del>
      <w:r w:rsidRPr="00A12FAB">
        <w:rPr>
          <w:rStyle w:val="SAPEmphasis"/>
          <w:rFonts w:ascii="BentonSans Bold" w:hAnsi="BentonSans Bold"/>
        </w:rPr>
        <w:t>)</w:t>
      </w:r>
      <w:bookmarkEnd w:id="605"/>
      <w:bookmarkEnd w:id="606"/>
      <w:bookmarkEnd w:id="607"/>
    </w:p>
    <w:p w14:paraId="648A1195" w14:textId="77777777" w:rsidR="0069150E" w:rsidRPr="00C50C67" w:rsidRDefault="0069150E" w:rsidP="0069150E">
      <w:pPr>
        <w:pStyle w:val="SAPKeyblockTitle"/>
      </w:pPr>
      <w:r w:rsidRPr="00C50C67">
        <w:t>Test Administration</w:t>
      </w:r>
    </w:p>
    <w:p w14:paraId="1FD15DE4" w14:textId="77777777" w:rsidR="0069150E" w:rsidRPr="00C50C67" w:rsidRDefault="0069150E" w:rsidP="0069150E">
      <w:r w:rsidRPr="00C50C67">
        <w:t>Customer project: Fill in the project-specific parts (</w:t>
      </w:r>
      <w:r w:rsidRPr="003D1C11">
        <w:t>between &lt;brackets&gt;</w:t>
      </w:r>
      <w:r w:rsidRPr="00C50C6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69150E" w:rsidRPr="004F3A28" w14:paraId="3495639F" w14:textId="77777777" w:rsidTr="0069150E">
        <w:tc>
          <w:tcPr>
            <w:tcW w:w="2280" w:type="dxa"/>
            <w:tcBorders>
              <w:top w:val="single" w:sz="8" w:space="0" w:color="999999"/>
              <w:left w:val="single" w:sz="8" w:space="0" w:color="999999"/>
              <w:bottom w:val="single" w:sz="8" w:space="0" w:color="999999"/>
              <w:right w:val="single" w:sz="8" w:space="0" w:color="999999"/>
            </w:tcBorders>
            <w:hideMark/>
          </w:tcPr>
          <w:p w14:paraId="3E0BC8B9" w14:textId="77777777" w:rsidR="0069150E" w:rsidRPr="00C50C67" w:rsidRDefault="0069150E" w:rsidP="0069150E">
            <w:pPr>
              <w:rPr>
                <w:rStyle w:val="SAPEmphasis"/>
              </w:rPr>
            </w:pPr>
            <w:r w:rsidRPr="00C50C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5203354" w14:textId="77777777" w:rsidR="0069150E" w:rsidRPr="00C50C67" w:rsidRDefault="0069150E" w:rsidP="0069150E">
            <w:r w:rsidRPr="00C50C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1F5DFA5B" w14:textId="77777777" w:rsidR="0069150E" w:rsidRPr="00C50C67" w:rsidRDefault="0069150E" w:rsidP="0069150E">
            <w:pPr>
              <w:rPr>
                <w:rStyle w:val="SAPEmphasis"/>
              </w:rPr>
            </w:pPr>
            <w:r w:rsidRPr="00C50C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35A2A8E" w14:textId="77777777" w:rsidR="0069150E" w:rsidRPr="00C50C67" w:rsidRDefault="0069150E" w:rsidP="0069150E">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51F7DF3" w14:textId="77777777" w:rsidR="0069150E" w:rsidRPr="00C50C67" w:rsidRDefault="0069150E" w:rsidP="0069150E">
            <w:pPr>
              <w:rPr>
                <w:rStyle w:val="SAPEmphasis"/>
              </w:rPr>
            </w:pPr>
            <w:r w:rsidRPr="00C50C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42FB091" w14:textId="68F575B9" w:rsidR="0069150E" w:rsidRPr="00C50C67" w:rsidRDefault="00F65573" w:rsidP="0069150E">
            <w:r>
              <w:t>&lt;date&gt;</w:t>
            </w:r>
          </w:p>
        </w:tc>
      </w:tr>
      <w:tr w:rsidR="0069150E" w:rsidRPr="00C50C67" w14:paraId="6D8E6929" w14:textId="77777777" w:rsidTr="0069150E">
        <w:tc>
          <w:tcPr>
            <w:tcW w:w="2280" w:type="dxa"/>
            <w:tcBorders>
              <w:top w:val="single" w:sz="8" w:space="0" w:color="999999"/>
              <w:left w:val="single" w:sz="8" w:space="0" w:color="999999"/>
              <w:bottom w:val="single" w:sz="8" w:space="0" w:color="999999"/>
              <w:right w:val="single" w:sz="8" w:space="0" w:color="999999"/>
            </w:tcBorders>
            <w:hideMark/>
          </w:tcPr>
          <w:p w14:paraId="621BA666" w14:textId="77777777" w:rsidR="0069150E" w:rsidRPr="00C50C67" w:rsidRDefault="0069150E" w:rsidP="0069150E">
            <w:pPr>
              <w:rPr>
                <w:rStyle w:val="SAPEmphasis"/>
              </w:rPr>
            </w:pPr>
            <w:r w:rsidRPr="00C50C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9CB7683" w14:textId="77777777" w:rsidR="0069150E" w:rsidRPr="00C50C67" w:rsidRDefault="0069150E" w:rsidP="0069150E">
            <w:r w:rsidRPr="00C50C67">
              <w:t xml:space="preserve">HR </w:t>
            </w:r>
            <w:r w:rsidRPr="00A13E94">
              <w:t>Administrator</w:t>
            </w:r>
          </w:p>
        </w:tc>
      </w:tr>
      <w:tr w:rsidR="0088242F" w:rsidRPr="00C50C67" w14:paraId="6E786A31" w14:textId="77777777" w:rsidTr="0069150E">
        <w:tc>
          <w:tcPr>
            <w:tcW w:w="2280" w:type="dxa"/>
            <w:tcBorders>
              <w:top w:val="single" w:sz="8" w:space="0" w:color="999999"/>
              <w:left w:val="single" w:sz="8" w:space="0" w:color="999999"/>
              <w:bottom w:val="single" w:sz="8" w:space="0" w:color="999999"/>
              <w:right w:val="single" w:sz="8" w:space="0" w:color="999999"/>
            </w:tcBorders>
            <w:hideMark/>
          </w:tcPr>
          <w:p w14:paraId="0B65477A" w14:textId="77777777" w:rsidR="0088242F" w:rsidRPr="00C50C67" w:rsidRDefault="0088242F" w:rsidP="0088242F">
            <w:pPr>
              <w:rPr>
                <w:rStyle w:val="SAPEmphasis"/>
              </w:rPr>
            </w:pPr>
            <w:r w:rsidRPr="00C50C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773D748" w14:textId="77777777" w:rsidR="0088242F" w:rsidRPr="00C50C67" w:rsidRDefault="0088242F" w:rsidP="0088242F">
            <w:r w:rsidRPr="00C50C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216B554" w14:textId="77777777" w:rsidR="0088242F" w:rsidRPr="00C50C67" w:rsidRDefault="0088242F" w:rsidP="0088242F">
            <w:pPr>
              <w:rPr>
                <w:rStyle w:val="SAPEmphasis"/>
              </w:rPr>
            </w:pPr>
            <w:r w:rsidRPr="00C50C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C373EFD" w14:textId="186A65E4" w:rsidR="0088242F" w:rsidRPr="00C50C67" w:rsidRDefault="0088242F" w:rsidP="0088242F">
            <w:r>
              <w:t>&lt;duration&gt;</w:t>
            </w:r>
          </w:p>
        </w:tc>
      </w:tr>
    </w:tbl>
    <w:p w14:paraId="1C8EC46D" w14:textId="77777777" w:rsidR="0069150E" w:rsidRPr="00C50C67" w:rsidRDefault="0069150E" w:rsidP="0069150E">
      <w:pPr>
        <w:pStyle w:val="SAPKeyblockTitle"/>
      </w:pPr>
      <w:r w:rsidRPr="00C50C67">
        <w:t>Purpose</w:t>
      </w:r>
    </w:p>
    <w:p w14:paraId="2C124F5C" w14:textId="77777777" w:rsidR="0069150E" w:rsidRPr="00C50C67" w:rsidRDefault="0069150E" w:rsidP="00FD02CF">
      <w:pPr>
        <w:pStyle w:val="SAPNoteHeading"/>
      </w:pPr>
      <w:r w:rsidRPr="00C50C67">
        <w:rPr>
          <w:noProof/>
        </w:rPr>
        <w:drawing>
          <wp:inline distT="0" distB="0" distL="0" distR="0" wp14:anchorId="0E3F85A2" wp14:editId="35F6518C">
            <wp:extent cx="228600" cy="228600"/>
            <wp:effectExtent l="0" t="0" r="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Caution</w:t>
      </w:r>
    </w:p>
    <w:p w14:paraId="557B3405" w14:textId="2293B9ED" w:rsidR="0069150E" w:rsidRPr="00C50C67" w:rsidRDefault="0069150E" w:rsidP="00FD02CF">
      <w:pPr>
        <w:pStyle w:val="NoteParagraph"/>
        <w:ind w:left="624"/>
      </w:pPr>
      <w:r w:rsidRPr="00C50C67">
        <w:t xml:space="preserve">This process step is relevant only if </w:t>
      </w:r>
      <w:r w:rsidRPr="001A0AD6">
        <w:rPr>
          <w:rStyle w:val="SAPEmphasis"/>
        </w:rPr>
        <w:t>Position Management</w:t>
      </w:r>
      <w:r w:rsidRPr="00C50C67">
        <w:t xml:space="preserve"> </w:t>
      </w:r>
      <w:r w:rsidR="003A0405" w:rsidRPr="009C0F94">
        <w:t xml:space="preserve">has been implemented </w:t>
      </w:r>
      <w:r>
        <w:t>in your Employee Central instance</w:t>
      </w:r>
      <w:r w:rsidRPr="00C50C67">
        <w:t>!</w:t>
      </w:r>
      <w:r w:rsidRPr="00C50C67">
        <w:br/>
        <w:t xml:space="preserve">In case you do not use </w:t>
      </w:r>
      <w:r w:rsidRPr="001A0AD6">
        <w:rPr>
          <w:rStyle w:val="SAPEmphasis"/>
        </w:rPr>
        <w:t>Position Management</w:t>
      </w:r>
      <w:r w:rsidRPr="00C50C67">
        <w:t>, you may ignore this chapter!</w:t>
      </w:r>
    </w:p>
    <w:p w14:paraId="7287751C" w14:textId="77777777" w:rsidR="0069150E" w:rsidRPr="00C50C67" w:rsidRDefault="0069150E" w:rsidP="0069150E">
      <w:pPr>
        <w:rPr>
          <w:b/>
          <w:u w:val="single"/>
        </w:rPr>
      </w:pPr>
    </w:p>
    <w:p w14:paraId="51A4B672" w14:textId="44AE6349" w:rsidR="0069150E" w:rsidRPr="00C50C67" w:rsidRDefault="0069150E" w:rsidP="0069150E">
      <w:r w:rsidRPr="00C50C67">
        <w:t xml:space="preserve">The HR </w:t>
      </w:r>
      <w:r w:rsidRPr="00A13E94">
        <w:t xml:space="preserve">Administrator </w:t>
      </w:r>
      <w:r w:rsidRPr="00C50C67">
        <w:t>views if the position</w:t>
      </w:r>
      <w:r>
        <w:t>,</w:t>
      </w:r>
      <w:r w:rsidRPr="00C50C67">
        <w:t xml:space="preserve"> to which the employee has been assigned</w:t>
      </w:r>
      <w:r>
        <w:t xml:space="preserve"> in his or her concurrent employment,</w:t>
      </w:r>
      <w:r w:rsidRPr="00C50C67">
        <w:t xml:space="preserve"> has been updated as expected.</w:t>
      </w:r>
    </w:p>
    <w:p w14:paraId="36F8163F" w14:textId="77777777" w:rsidR="0069150E" w:rsidRPr="00C50C67" w:rsidRDefault="0069150E" w:rsidP="0069150E">
      <w:pPr>
        <w:pStyle w:val="SAPKeyblockTitle"/>
      </w:pPr>
      <w:r w:rsidRPr="00C50C67">
        <w:lastRenderedPageBreak/>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92"/>
        <w:gridCol w:w="6030"/>
        <w:gridCol w:w="4528"/>
        <w:gridCol w:w="1260"/>
      </w:tblGrid>
      <w:tr w:rsidR="0069150E" w:rsidRPr="00C50C67" w14:paraId="75503620" w14:textId="77777777" w:rsidTr="0069150E">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667A38C4" w14:textId="77777777" w:rsidR="0069150E" w:rsidRPr="00C50C67" w:rsidRDefault="0069150E" w:rsidP="0069150E">
            <w:pPr>
              <w:pStyle w:val="SAPTableHeader"/>
            </w:pPr>
            <w:r w:rsidRPr="00C50C67">
              <w:t>Test Step #</w:t>
            </w:r>
          </w:p>
        </w:tc>
        <w:tc>
          <w:tcPr>
            <w:tcW w:w="1592" w:type="dxa"/>
            <w:tcBorders>
              <w:top w:val="single" w:sz="8" w:space="0" w:color="999999"/>
              <w:left w:val="single" w:sz="8" w:space="0" w:color="999999"/>
              <w:bottom w:val="single" w:sz="8" w:space="0" w:color="999999"/>
              <w:right w:val="single" w:sz="8" w:space="0" w:color="999999"/>
            </w:tcBorders>
            <w:shd w:val="clear" w:color="auto" w:fill="999999"/>
            <w:hideMark/>
          </w:tcPr>
          <w:p w14:paraId="79E094C9" w14:textId="77777777" w:rsidR="0069150E" w:rsidRPr="00C50C67" w:rsidRDefault="0069150E" w:rsidP="0069150E">
            <w:pPr>
              <w:pStyle w:val="SAPTableHeader"/>
            </w:pPr>
            <w:r w:rsidRPr="00C50C67">
              <w:t>Test Step Name</w:t>
            </w:r>
          </w:p>
        </w:tc>
        <w:tc>
          <w:tcPr>
            <w:tcW w:w="6030" w:type="dxa"/>
            <w:tcBorders>
              <w:top w:val="single" w:sz="8" w:space="0" w:color="999999"/>
              <w:left w:val="single" w:sz="8" w:space="0" w:color="999999"/>
              <w:bottom w:val="single" w:sz="8" w:space="0" w:color="999999"/>
              <w:right w:val="single" w:sz="8" w:space="0" w:color="999999"/>
            </w:tcBorders>
            <w:shd w:val="clear" w:color="auto" w:fill="999999"/>
            <w:hideMark/>
          </w:tcPr>
          <w:p w14:paraId="37B8DE34" w14:textId="77777777" w:rsidR="0069150E" w:rsidRPr="00C50C67" w:rsidRDefault="0069150E" w:rsidP="0069150E">
            <w:pPr>
              <w:pStyle w:val="SAPTableHeader"/>
            </w:pPr>
            <w:r w:rsidRPr="00C50C67">
              <w:t>Instruction</w:t>
            </w:r>
          </w:p>
        </w:tc>
        <w:tc>
          <w:tcPr>
            <w:tcW w:w="4528" w:type="dxa"/>
            <w:tcBorders>
              <w:top w:val="single" w:sz="8" w:space="0" w:color="999999"/>
              <w:left w:val="single" w:sz="8" w:space="0" w:color="999999"/>
              <w:bottom w:val="single" w:sz="8" w:space="0" w:color="999999"/>
              <w:right w:val="single" w:sz="8" w:space="0" w:color="999999"/>
            </w:tcBorders>
            <w:shd w:val="clear" w:color="auto" w:fill="999999"/>
            <w:hideMark/>
          </w:tcPr>
          <w:p w14:paraId="4A313C0B" w14:textId="77777777" w:rsidR="0069150E" w:rsidRPr="00C50C67" w:rsidRDefault="0069150E" w:rsidP="0069150E">
            <w:pPr>
              <w:pStyle w:val="SAPTableHeader"/>
            </w:pPr>
            <w:r w:rsidRPr="00C50C67">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5DD952F4" w14:textId="77777777" w:rsidR="0069150E" w:rsidRPr="00C50C67" w:rsidRDefault="0069150E" w:rsidP="0069150E">
            <w:pPr>
              <w:pStyle w:val="SAPTableHeader"/>
            </w:pPr>
            <w:r w:rsidRPr="00C50C67">
              <w:t>Pass / Fail / Comment</w:t>
            </w:r>
          </w:p>
        </w:tc>
      </w:tr>
      <w:tr w:rsidR="0069150E" w:rsidRPr="004F3A28" w14:paraId="26FB9BA8" w14:textId="77777777" w:rsidTr="0069150E">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21396183" w14:textId="77777777" w:rsidR="0069150E" w:rsidRPr="00C50C67" w:rsidRDefault="0069150E" w:rsidP="0069150E">
            <w:r w:rsidRPr="00C50C67">
              <w:t>1</w:t>
            </w:r>
          </w:p>
        </w:tc>
        <w:tc>
          <w:tcPr>
            <w:tcW w:w="1592" w:type="dxa"/>
            <w:tcBorders>
              <w:top w:val="single" w:sz="8" w:space="0" w:color="999999"/>
              <w:left w:val="single" w:sz="8" w:space="0" w:color="999999"/>
              <w:bottom w:val="single" w:sz="8" w:space="0" w:color="999999"/>
              <w:right w:val="single" w:sz="8" w:space="0" w:color="999999"/>
            </w:tcBorders>
            <w:hideMark/>
          </w:tcPr>
          <w:p w14:paraId="315EAA0B" w14:textId="77777777" w:rsidR="0069150E" w:rsidRPr="00C50C67" w:rsidRDefault="0069150E" w:rsidP="0069150E">
            <w:r w:rsidRPr="00C50C67">
              <w:rPr>
                <w:rStyle w:val="SAPEmphasis"/>
              </w:rPr>
              <w:t>Log on</w:t>
            </w:r>
          </w:p>
        </w:tc>
        <w:tc>
          <w:tcPr>
            <w:tcW w:w="6030" w:type="dxa"/>
            <w:tcBorders>
              <w:top w:val="single" w:sz="8" w:space="0" w:color="999999"/>
              <w:left w:val="single" w:sz="8" w:space="0" w:color="999999"/>
              <w:bottom w:val="single" w:sz="8" w:space="0" w:color="999999"/>
              <w:right w:val="single" w:sz="8" w:space="0" w:color="999999"/>
            </w:tcBorders>
            <w:hideMark/>
          </w:tcPr>
          <w:p w14:paraId="17AE3E77" w14:textId="1261366A" w:rsidR="0069150E" w:rsidRPr="00C50C67" w:rsidRDefault="0069150E" w:rsidP="0069150E">
            <w:r w:rsidRPr="00C50C67">
              <w:t xml:space="preserve">Log on to </w:t>
            </w:r>
            <w:r w:rsidRPr="001A0AD6">
              <w:rPr>
                <w:rStyle w:val="SAPScreenElement"/>
                <w:color w:val="auto"/>
              </w:rPr>
              <w:t>Employee Central</w:t>
            </w:r>
            <w:r w:rsidRPr="00C50C67" w:rsidDel="00A15639">
              <w:t xml:space="preserve"> </w:t>
            </w:r>
            <w:r w:rsidRPr="00C50C67">
              <w:t xml:space="preserve">as HR </w:t>
            </w:r>
            <w:r w:rsidRPr="00A13E94">
              <w:t>Administrator</w:t>
            </w:r>
            <w:r w:rsidRPr="00C50C67">
              <w:t>.</w:t>
            </w:r>
          </w:p>
        </w:tc>
        <w:tc>
          <w:tcPr>
            <w:tcW w:w="4528" w:type="dxa"/>
            <w:tcBorders>
              <w:top w:val="single" w:sz="8" w:space="0" w:color="999999"/>
              <w:left w:val="single" w:sz="8" w:space="0" w:color="999999"/>
              <w:bottom w:val="single" w:sz="8" w:space="0" w:color="999999"/>
              <w:right w:val="single" w:sz="8" w:space="0" w:color="999999"/>
            </w:tcBorders>
            <w:hideMark/>
          </w:tcPr>
          <w:p w14:paraId="129F263D" w14:textId="77777777" w:rsidR="0069150E" w:rsidRPr="00C50C67" w:rsidRDefault="0069150E" w:rsidP="0069150E">
            <w:r w:rsidRPr="00C50C67">
              <w:t xml:space="preserve">The </w:t>
            </w:r>
            <w:r w:rsidRPr="00C50C67">
              <w:rPr>
                <w:rStyle w:val="SAPScreenElement"/>
              </w:rPr>
              <w:t xml:space="preserve">Home </w:t>
            </w:r>
            <w:r w:rsidRPr="00C50C67">
              <w:t>page is displayed.</w:t>
            </w:r>
          </w:p>
        </w:tc>
        <w:tc>
          <w:tcPr>
            <w:tcW w:w="1260" w:type="dxa"/>
            <w:tcBorders>
              <w:top w:val="single" w:sz="8" w:space="0" w:color="999999"/>
              <w:left w:val="single" w:sz="8" w:space="0" w:color="999999"/>
              <w:bottom w:val="single" w:sz="8" w:space="0" w:color="999999"/>
              <w:right w:val="single" w:sz="8" w:space="0" w:color="999999"/>
            </w:tcBorders>
          </w:tcPr>
          <w:p w14:paraId="7E8A9ED0" w14:textId="77777777" w:rsidR="0069150E" w:rsidRPr="00C50C67" w:rsidRDefault="0069150E" w:rsidP="0069150E"/>
        </w:tc>
      </w:tr>
      <w:tr w:rsidR="0069150E" w:rsidRPr="004F3A28" w14:paraId="0AC0DBAF" w14:textId="77777777" w:rsidTr="0069150E">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1D8F4CE2" w14:textId="77777777" w:rsidR="0069150E" w:rsidRPr="00C50C67" w:rsidRDefault="0069150E" w:rsidP="0069150E">
            <w:r w:rsidRPr="00C50C67">
              <w:t>2</w:t>
            </w:r>
          </w:p>
        </w:tc>
        <w:tc>
          <w:tcPr>
            <w:tcW w:w="1592" w:type="dxa"/>
            <w:tcBorders>
              <w:top w:val="single" w:sz="8" w:space="0" w:color="999999"/>
              <w:left w:val="single" w:sz="8" w:space="0" w:color="999999"/>
              <w:bottom w:val="single" w:sz="8" w:space="0" w:color="999999"/>
              <w:right w:val="single" w:sz="8" w:space="0" w:color="999999"/>
            </w:tcBorders>
            <w:hideMark/>
          </w:tcPr>
          <w:p w14:paraId="1D852D35" w14:textId="77777777" w:rsidR="0069150E" w:rsidRPr="00C50C67" w:rsidRDefault="0069150E" w:rsidP="0069150E">
            <w:pPr>
              <w:rPr>
                <w:rStyle w:val="SAPEmphasis"/>
              </w:rPr>
            </w:pPr>
            <w:r w:rsidRPr="00C50C67">
              <w:rPr>
                <w:rStyle w:val="SAPEmphasis"/>
              </w:rPr>
              <w:t>Go to Company Info</w:t>
            </w:r>
          </w:p>
        </w:tc>
        <w:tc>
          <w:tcPr>
            <w:tcW w:w="6030" w:type="dxa"/>
            <w:tcBorders>
              <w:top w:val="single" w:sz="8" w:space="0" w:color="999999"/>
              <w:left w:val="single" w:sz="8" w:space="0" w:color="999999"/>
              <w:bottom w:val="single" w:sz="8" w:space="0" w:color="999999"/>
              <w:right w:val="single" w:sz="8" w:space="0" w:color="999999"/>
            </w:tcBorders>
            <w:hideMark/>
          </w:tcPr>
          <w:p w14:paraId="1923F916" w14:textId="77777777" w:rsidR="0069150E" w:rsidRPr="00C50C67" w:rsidRDefault="0069150E" w:rsidP="0069150E">
            <w:r w:rsidRPr="00C50C67">
              <w:t xml:space="preserve">From the </w:t>
            </w:r>
            <w:r w:rsidRPr="00C50C67">
              <w:rPr>
                <w:rStyle w:val="SAPScreenElement"/>
              </w:rPr>
              <w:t xml:space="preserve">Home </w:t>
            </w:r>
            <w:r w:rsidRPr="00C50C67">
              <w:t xml:space="preserve">drop-down, select </w:t>
            </w:r>
            <w:r w:rsidRPr="00C50C67">
              <w:rPr>
                <w:rStyle w:val="SAPScreenElement"/>
              </w:rPr>
              <w:t>Company Info</w:t>
            </w:r>
            <w:r w:rsidRPr="00C50C67">
              <w:t>.</w:t>
            </w:r>
          </w:p>
        </w:tc>
        <w:tc>
          <w:tcPr>
            <w:tcW w:w="4528" w:type="dxa"/>
            <w:tcBorders>
              <w:top w:val="single" w:sz="8" w:space="0" w:color="999999"/>
              <w:left w:val="single" w:sz="8" w:space="0" w:color="999999"/>
              <w:bottom w:val="single" w:sz="8" w:space="0" w:color="999999"/>
              <w:right w:val="single" w:sz="8" w:space="0" w:color="999999"/>
            </w:tcBorders>
          </w:tcPr>
          <w:p w14:paraId="141788A0" w14:textId="77777777" w:rsidR="0069150E" w:rsidRPr="00C50C67" w:rsidRDefault="0069150E" w:rsidP="0069150E">
            <w:r w:rsidRPr="00C50C67">
              <w:t xml:space="preserve">The </w:t>
            </w:r>
            <w:r w:rsidRPr="00C50C67">
              <w:rPr>
                <w:rStyle w:val="SAPScreenElement"/>
              </w:rPr>
              <w:t>Company Info</w:t>
            </w:r>
            <w:r w:rsidRPr="00C50C67">
              <w:t xml:space="preserve"> screen is displayed containing by default the </w:t>
            </w:r>
            <w:r w:rsidRPr="00C50C67">
              <w:rPr>
                <w:rStyle w:val="SAPScreenElement"/>
              </w:rPr>
              <w:t>Org Chart</w:t>
            </w:r>
            <w:r w:rsidRPr="00C50C67">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65E12E7A" w14:textId="77777777" w:rsidR="0069150E" w:rsidRPr="00C50C67" w:rsidRDefault="0069150E" w:rsidP="0069150E"/>
        </w:tc>
      </w:tr>
      <w:tr w:rsidR="0069150E" w:rsidRPr="004F3A28" w14:paraId="2E5D536D" w14:textId="77777777" w:rsidTr="0069150E">
        <w:trPr>
          <w:trHeight w:val="357"/>
        </w:trPr>
        <w:tc>
          <w:tcPr>
            <w:tcW w:w="900" w:type="dxa"/>
            <w:tcBorders>
              <w:top w:val="single" w:sz="8" w:space="0" w:color="999999"/>
              <w:left w:val="single" w:sz="8" w:space="0" w:color="999999"/>
              <w:right w:val="single" w:sz="8" w:space="0" w:color="999999"/>
            </w:tcBorders>
          </w:tcPr>
          <w:p w14:paraId="23B8887D" w14:textId="77777777" w:rsidR="0069150E" w:rsidRPr="00C50C67" w:rsidRDefault="0069150E" w:rsidP="0069150E">
            <w:r w:rsidRPr="00C50C67">
              <w:t>3</w:t>
            </w:r>
          </w:p>
        </w:tc>
        <w:tc>
          <w:tcPr>
            <w:tcW w:w="1592" w:type="dxa"/>
            <w:tcBorders>
              <w:top w:val="single" w:sz="8" w:space="0" w:color="999999"/>
              <w:left w:val="single" w:sz="8" w:space="0" w:color="999999"/>
              <w:right w:val="single" w:sz="8" w:space="0" w:color="999999"/>
            </w:tcBorders>
          </w:tcPr>
          <w:p w14:paraId="7958FAEC" w14:textId="77777777" w:rsidR="0069150E" w:rsidRPr="00C50C67" w:rsidRDefault="0069150E" w:rsidP="0069150E">
            <w:pPr>
              <w:rPr>
                <w:rStyle w:val="SAPEmphasis"/>
              </w:rPr>
            </w:pPr>
            <w:r w:rsidRPr="00C50C67">
              <w:rPr>
                <w:rStyle w:val="SAPEmphasis"/>
              </w:rPr>
              <w:t>Search Employee Position</w:t>
            </w:r>
          </w:p>
        </w:tc>
        <w:tc>
          <w:tcPr>
            <w:tcW w:w="6030" w:type="dxa"/>
            <w:tcBorders>
              <w:top w:val="single" w:sz="8" w:space="0" w:color="999999"/>
              <w:left w:val="single" w:sz="8" w:space="0" w:color="999999"/>
              <w:right w:val="single" w:sz="8" w:space="0" w:color="999999"/>
            </w:tcBorders>
          </w:tcPr>
          <w:p w14:paraId="659F35EE" w14:textId="77777777" w:rsidR="0069150E" w:rsidRDefault="0069150E" w:rsidP="0069150E">
            <w:r w:rsidRPr="00C50C67">
              <w:t xml:space="preserve">Go to the </w:t>
            </w:r>
            <w:r w:rsidRPr="00C50C67">
              <w:rPr>
                <w:rStyle w:val="SAPScreenElement"/>
              </w:rPr>
              <w:t>Position Org Chart</w:t>
            </w:r>
            <w:r w:rsidRPr="00C50C67">
              <w:t xml:space="preserve"> tab</w:t>
            </w:r>
            <w:r>
              <w:t>.</w:t>
            </w:r>
          </w:p>
          <w:p w14:paraId="27E4D197" w14:textId="77777777" w:rsidR="0069150E" w:rsidRPr="00C50C67" w:rsidRDefault="0069150E" w:rsidP="0069150E">
            <w:r>
              <w:t>To</w:t>
            </w:r>
            <w:r w:rsidRPr="00C50C67">
              <w:t xml:space="preserve"> search for the position the employee is assigned to</w:t>
            </w:r>
            <w:r>
              <w:t>, p</w:t>
            </w:r>
            <w:r w:rsidRPr="00C50C67">
              <w:t>roceed using one of the options below:</w:t>
            </w:r>
          </w:p>
          <w:p w14:paraId="10495770" w14:textId="77777777" w:rsidR="0069150E" w:rsidRPr="00C50C67" w:rsidRDefault="0069150E" w:rsidP="0069150E">
            <w:r w:rsidRPr="00C50C67">
              <w:rPr>
                <w:u w:val="single"/>
              </w:rPr>
              <w:t>Option 1</w:t>
            </w:r>
            <w:r w:rsidRPr="00C50C67">
              <w:t xml:space="preserve">: </w:t>
            </w:r>
          </w:p>
          <w:p w14:paraId="68AC2566" w14:textId="77777777" w:rsidR="0069150E" w:rsidRPr="00936FCC" w:rsidRDefault="0069150E" w:rsidP="0069150E">
            <w:r w:rsidRPr="00936FCC">
              <w:t xml:space="preserve">In the </w:t>
            </w:r>
            <w:r w:rsidRPr="00936FCC">
              <w:rPr>
                <w:rStyle w:val="SAPScreenElement"/>
              </w:rPr>
              <w:t>Search By</w:t>
            </w:r>
            <w:r w:rsidRPr="00936FCC">
              <w:t xml:space="preserve"> field, select value</w:t>
            </w:r>
            <w:r w:rsidRPr="00936FCC">
              <w:rPr>
                <w:rStyle w:val="SAPUserEntry"/>
              </w:rPr>
              <w:t xml:space="preserve"> Positions </w:t>
            </w:r>
            <w:r w:rsidRPr="00936FCC">
              <w:t xml:space="preserve">from the drop-down. </w:t>
            </w:r>
          </w:p>
          <w:p w14:paraId="2F239F5C" w14:textId="2F681B69" w:rsidR="0069150E" w:rsidRPr="007C206B" w:rsidRDefault="0069150E" w:rsidP="0069150E">
            <w:r w:rsidRPr="00936FCC">
              <w:t xml:space="preserve">In the </w:t>
            </w:r>
            <w:r w:rsidRPr="00936FCC">
              <w:rPr>
                <w:rStyle w:val="SAPScreenElement"/>
              </w:rPr>
              <w:t>Search</w:t>
            </w:r>
            <w:r w:rsidRPr="00936FCC">
              <w:t xml:space="preserve"> field, select </w:t>
            </w:r>
            <w:r w:rsidRPr="002D445F">
              <w:t>from the drop-down</w:t>
            </w:r>
            <w:r w:rsidRPr="00745FE7">
              <w:t xml:space="preserve"> </w:t>
            </w:r>
            <w:r w:rsidRPr="00936FCC">
              <w:t>the position</w:t>
            </w:r>
            <w:r>
              <w:t xml:space="preserve"> </w:t>
            </w:r>
            <w:r w:rsidRPr="00C50C67">
              <w:t>on which the employee has been hired</w:t>
            </w:r>
            <w:r>
              <w:t xml:space="preserve"> as concurrent employment. </w:t>
            </w:r>
          </w:p>
          <w:p w14:paraId="04A55615" w14:textId="77777777" w:rsidR="0069150E" w:rsidRPr="00C50C67" w:rsidRDefault="0069150E" w:rsidP="0069150E">
            <w:r w:rsidRPr="00C50C67">
              <w:rPr>
                <w:u w:val="single"/>
              </w:rPr>
              <w:t>Option 2</w:t>
            </w:r>
            <w:r w:rsidRPr="00C50C67">
              <w:t xml:space="preserve">: </w:t>
            </w:r>
          </w:p>
          <w:p w14:paraId="55E405F2" w14:textId="77777777" w:rsidR="0069150E" w:rsidRPr="00936FCC" w:rsidRDefault="0069150E" w:rsidP="0069150E">
            <w:r w:rsidRPr="00936FCC">
              <w:t xml:space="preserve">In the </w:t>
            </w:r>
            <w:r w:rsidRPr="00936FCC">
              <w:rPr>
                <w:rStyle w:val="SAPScreenElement"/>
              </w:rPr>
              <w:t>Search By</w:t>
            </w:r>
            <w:r w:rsidRPr="00936FCC">
              <w:t xml:space="preserve"> field, select value</w:t>
            </w:r>
            <w:r w:rsidRPr="00936FCC">
              <w:rPr>
                <w:rStyle w:val="SAPUserEntry"/>
              </w:rPr>
              <w:t xml:space="preserve"> People </w:t>
            </w:r>
            <w:r w:rsidRPr="00936FCC">
              <w:t xml:space="preserve">from the drop-down. </w:t>
            </w:r>
          </w:p>
          <w:p w14:paraId="27C4F619" w14:textId="3C8907D9" w:rsidR="0069150E" w:rsidRPr="007C206B" w:rsidRDefault="0069150E" w:rsidP="0069150E">
            <w:r w:rsidRPr="00936FCC">
              <w:t xml:space="preserve">In the </w:t>
            </w:r>
            <w:r w:rsidRPr="00936FCC">
              <w:rPr>
                <w:rStyle w:val="SAPScreenElement"/>
              </w:rPr>
              <w:t xml:space="preserve">Search </w:t>
            </w:r>
            <w:r w:rsidRPr="00936FCC">
              <w:t>field, enter name or name parts of the employee. Select the appropriate employee from the list of suggested persons</w:t>
            </w:r>
            <w:del w:id="610" w:author="Author" w:date="2018-02-22T13:57:00Z">
              <w:r w:rsidRPr="00C50C67" w:rsidDel="00D265FC">
                <w:delText>,</w:delText>
              </w:r>
            </w:del>
            <w:ins w:id="611" w:author="Author" w:date="2018-02-22T13:57:00Z">
              <w:r w:rsidR="00D265FC">
                <w:t>.</w:t>
              </w:r>
            </w:ins>
          </w:p>
          <w:p w14:paraId="4A21E71C" w14:textId="74022112" w:rsidR="0069150E" w:rsidRPr="00C50C67" w:rsidRDefault="0069150E" w:rsidP="0069150E">
            <w:r w:rsidRPr="00C50C67">
              <w:t xml:space="preserve">For </w:t>
            </w:r>
            <w:r w:rsidRPr="00315537">
              <w:rPr>
                <w:u w:val="single"/>
              </w:rPr>
              <w:t>both options</w:t>
            </w:r>
            <w:r w:rsidRPr="00C50C67">
              <w:t xml:space="preserve">, </w:t>
            </w:r>
            <w:r>
              <w:t>c</w:t>
            </w:r>
            <w:r w:rsidRPr="002260D8">
              <w:t xml:space="preserve">lick on the calendar icon </w:t>
            </w:r>
            <w:r>
              <w:rPr>
                <w:noProof/>
              </w:rPr>
              <w:drawing>
                <wp:inline distT="0" distB="0" distL="0" distR="0" wp14:anchorId="45A33C74" wp14:editId="22530AC1">
                  <wp:extent cx="628650" cy="2286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650" cy="228600"/>
                          </a:xfrm>
                          <a:prstGeom prst="rect">
                            <a:avLst/>
                          </a:prstGeom>
                        </pic:spPr>
                      </pic:pic>
                    </a:graphicData>
                  </a:graphic>
                </wp:inline>
              </w:drawing>
            </w:r>
            <w:r w:rsidRPr="002260D8">
              <w:t xml:space="preserve"> located in the top right corner of the screen and </w:t>
            </w:r>
            <w:r w:rsidRPr="00C50C67">
              <w:t>select from calendar help the hire date of the employee</w:t>
            </w:r>
            <w:r>
              <w:t xml:space="preserve"> on the concurrent employment</w:t>
            </w:r>
            <w:r w:rsidRPr="00C50C67">
              <w:t xml:space="preserve"> (or any other date after that date).</w:t>
            </w:r>
          </w:p>
        </w:tc>
        <w:tc>
          <w:tcPr>
            <w:tcW w:w="4528" w:type="dxa"/>
            <w:tcBorders>
              <w:top w:val="single" w:sz="8" w:space="0" w:color="999999"/>
              <w:left w:val="single" w:sz="8" w:space="0" w:color="999999"/>
              <w:right w:val="single" w:sz="8" w:space="0" w:color="999999"/>
            </w:tcBorders>
          </w:tcPr>
          <w:p w14:paraId="11AC08B2" w14:textId="77777777" w:rsidR="0069150E" w:rsidRPr="007C206B" w:rsidRDefault="0069150E" w:rsidP="0069150E">
            <w:pPr>
              <w:pStyle w:val="ListBullet"/>
              <w:numPr>
                <w:ilvl w:val="0"/>
                <w:numId w:val="0"/>
              </w:numPr>
              <w:ind w:left="-18"/>
            </w:pPr>
            <w:r w:rsidRPr="00C50C67">
              <w:t>The position hierarchy starting from the selected position and containing one level below, if existing, is displayed.</w:t>
            </w:r>
          </w:p>
        </w:tc>
        <w:tc>
          <w:tcPr>
            <w:tcW w:w="1260" w:type="dxa"/>
            <w:tcBorders>
              <w:top w:val="single" w:sz="8" w:space="0" w:color="999999"/>
              <w:left w:val="single" w:sz="8" w:space="0" w:color="999999"/>
              <w:bottom w:val="single" w:sz="8" w:space="0" w:color="999999"/>
              <w:right w:val="single" w:sz="8" w:space="0" w:color="999999"/>
            </w:tcBorders>
          </w:tcPr>
          <w:p w14:paraId="0FD6613E" w14:textId="77777777" w:rsidR="0069150E" w:rsidRPr="00C50C67" w:rsidRDefault="0069150E" w:rsidP="0069150E"/>
        </w:tc>
      </w:tr>
      <w:tr w:rsidR="0069150E" w:rsidRPr="004F3A28" w14:paraId="564A7D99" w14:textId="77777777" w:rsidTr="0069150E">
        <w:trPr>
          <w:trHeight w:val="357"/>
        </w:trPr>
        <w:tc>
          <w:tcPr>
            <w:tcW w:w="900" w:type="dxa"/>
            <w:tcBorders>
              <w:top w:val="single" w:sz="8" w:space="0" w:color="999999"/>
              <w:left w:val="single" w:sz="8" w:space="0" w:color="999999"/>
              <w:right w:val="single" w:sz="8" w:space="0" w:color="999999"/>
            </w:tcBorders>
          </w:tcPr>
          <w:p w14:paraId="4D565683" w14:textId="77777777" w:rsidR="0069150E" w:rsidRPr="00C50C67" w:rsidRDefault="0069150E" w:rsidP="0069150E">
            <w:r w:rsidRPr="00C50C67">
              <w:t>4</w:t>
            </w:r>
          </w:p>
        </w:tc>
        <w:tc>
          <w:tcPr>
            <w:tcW w:w="1592" w:type="dxa"/>
            <w:tcBorders>
              <w:top w:val="single" w:sz="8" w:space="0" w:color="999999"/>
              <w:left w:val="single" w:sz="8" w:space="0" w:color="999999"/>
              <w:right w:val="single" w:sz="8" w:space="0" w:color="999999"/>
            </w:tcBorders>
          </w:tcPr>
          <w:p w14:paraId="0441B83C" w14:textId="77777777" w:rsidR="0069150E" w:rsidRPr="00C50C67" w:rsidRDefault="0069150E" w:rsidP="0069150E">
            <w:pPr>
              <w:rPr>
                <w:rStyle w:val="SAPEmphasis"/>
              </w:rPr>
            </w:pPr>
            <w:r w:rsidRPr="00C50C67">
              <w:rPr>
                <w:rStyle w:val="SAPEmphasis"/>
              </w:rPr>
              <w:t>View Employee Position High-Level Data</w:t>
            </w:r>
          </w:p>
        </w:tc>
        <w:tc>
          <w:tcPr>
            <w:tcW w:w="6030" w:type="dxa"/>
            <w:tcBorders>
              <w:top w:val="single" w:sz="8" w:space="0" w:color="999999"/>
              <w:left w:val="single" w:sz="8" w:space="0" w:color="999999"/>
              <w:right w:val="single" w:sz="8" w:space="0" w:color="999999"/>
            </w:tcBorders>
          </w:tcPr>
          <w:p w14:paraId="684584B3" w14:textId="5CAAC7C8" w:rsidR="0069150E" w:rsidRPr="00C50C67" w:rsidRDefault="0069150E" w:rsidP="0069150E">
            <w:r w:rsidRPr="00C50C67">
              <w:t>Verify that</w:t>
            </w:r>
            <w:r>
              <w:t xml:space="preserve"> the</w:t>
            </w:r>
            <w:r w:rsidRPr="00C50C67">
              <w:t xml:space="preserve"> number of </w:t>
            </w:r>
            <w:r>
              <w:t xml:space="preserve">current </w:t>
            </w:r>
            <w:r w:rsidRPr="00C50C67">
              <w:t>incumbents (</w:t>
            </w:r>
            <w:r>
              <w:t xml:space="preserve">visible in </w:t>
            </w:r>
            <w:r w:rsidRPr="00314F49">
              <w:rPr>
                <w:rStyle w:val="SAPScreenElement"/>
              </w:rPr>
              <w:t>&lt;current #&gt;</w:t>
            </w:r>
            <w:r>
              <w:rPr>
                <w:rStyle w:val="SAPScreenElement"/>
              </w:rPr>
              <w:t xml:space="preserve"> </w:t>
            </w:r>
            <w:r w:rsidRPr="00314F49">
              <w:rPr>
                <w:rStyle w:val="SAPScreenElement"/>
              </w:rPr>
              <w:t>/</w:t>
            </w:r>
            <w:r>
              <w:rPr>
                <w:rStyle w:val="SAPScreenElement"/>
              </w:rPr>
              <w:t xml:space="preserve"> </w:t>
            </w:r>
            <w:r w:rsidRPr="00314F49">
              <w:rPr>
                <w:rStyle w:val="SAPScreenElement"/>
              </w:rPr>
              <w:t>&lt;target #&gt;</w:t>
            </w:r>
            <w:r>
              <w:t xml:space="preserve"> </w:t>
            </w:r>
            <w:r w:rsidRPr="00C50C67">
              <w:rPr>
                <w:rStyle w:val="SAPScreenElement"/>
              </w:rPr>
              <w:t>FTE</w:t>
            </w:r>
            <w:r w:rsidRPr="00C50C67">
              <w:t xml:space="preserve">) has increased accordingly, for example by </w:t>
            </w:r>
            <w:r>
              <w:rPr>
                <w:rStyle w:val="SAPUserEntry"/>
                <w:color w:val="auto"/>
              </w:rPr>
              <w:t>0.5</w:t>
            </w:r>
            <w:r w:rsidRPr="00C50C67">
              <w:t>, and the employee’s name is visible in the position rectangle. In addition, in case the number of</w:t>
            </w:r>
            <w:r>
              <w:t xml:space="preserve"> target</w:t>
            </w:r>
            <w:r w:rsidRPr="00C50C67">
              <w:t xml:space="preserve"> FTEs has been reached, the icon </w:t>
            </w:r>
            <w:r w:rsidRPr="00C50C67">
              <w:rPr>
                <w:noProof/>
              </w:rPr>
              <w:drawing>
                <wp:inline distT="0" distB="0" distL="0" distR="0" wp14:anchorId="66D05511" wp14:editId="615C6DE7">
                  <wp:extent cx="219075" cy="180975"/>
                  <wp:effectExtent l="0" t="0" r="9525" b="9525"/>
                  <wp:docPr id="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C50C67">
              <w:rPr>
                <w:noProof/>
                <w:lang w:eastAsia="de-DE"/>
              </w:rPr>
              <w:t xml:space="preserve"> (</w:t>
            </w:r>
            <w:r w:rsidRPr="00C50C67">
              <w:rPr>
                <w:rStyle w:val="SAPUserEntry"/>
                <w:color w:val="auto"/>
              </w:rPr>
              <w:t>To be hired)</w:t>
            </w:r>
            <w:r w:rsidRPr="00C50C67">
              <w:t xml:space="preserve"> should not be visible anymore.</w:t>
            </w:r>
          </w:p>
        </w:tc>
        <w:tc>
          <w:tcPr>
            <w:tcW w:w="4528" w:type="dxa"/>
            <w:tcBorders>
              <w:top w:val="single" w:sz="8" w:space="0" w:color="999999"/>
              <w:left w:val="single" w:sz="8" w:space="0" w:color="999999"/>
              <w:right w:val="single" w:sz="8" w:space="0" w:color="999999"/>
            </w:tcBorders>
          </w:tcPr>
          <w:p w14:paraId="4E00BBFD" w14:textId="77777777" w:rsidR="0069150E" w:rsidRPr="00C50C67" w:rsidRDefault="0069150E" w:rsidP="0069150E">
            <w:pPr>
              <w:pStyle w:val="ListBullet"/>
              <w:numPr>
                <w:ilvl w:val="0"/>
                <w:numId w:val="0"/>
              </w:numPr>
              <w:ind w:left="57"/>
            </w:pPr>
          </w:p>
        </w:tc>
        <w:tc>
          <w:tcPr>
            <w:tcW w:w="1260" w:type="dxa"/>
            <w:tcBorders>
              <w:top w:val="single" w:sz="8" w:space="0" w:color="999999"/>
              <w:left w:val="single" w:sz="8" w:space="0" w:color="999999"/>
              <w:bottom w:val="single" w:sz="8" w:space="0" w:color="999999"/>
              <w:right w:val="single" w:sz="8" w:space="0" w:color="999999"/>
            </w:tcBorders>
          </w:tcPr>
          <w:p w14:paraId="0D38C782" w14:textId="77777777" w:rsidR="0069150E" w:rsidRPr="00C50C67" w:rsidRDefault="0069150E" w:rsidP="0069150E"/>
        </w:tc>
      </w:tr>
      <w:tr w:rsidR="0069150E" w:rsidRPr="004F3A28" w14:paraId="4B4E036C" w14:textId="77777777" w:rsidTr="0069150E">
        <w:trPr>
          <w:trHeight w:val="357"/>
        </w:trPr>
        <w:tc>
          <w:tcPr>
            <w:tcW w:w="900" w:type="dxa"/>
            <w:tcBorders>
              <w:top w:val="single" w:sz="8" w:space="0" w:color="999999"/>
              <w:left w:val="single" w:sz="8" w:space="0" w:color="999999"/>
              <w:right w:val="single" w:sz="8" w:space="0" w:color="999999"/>
            </w:tcBorders>
          </w:tcPr>
          <w:p w14:paraId="02C13957" w14:textId="77777777" w:rsidR="0069150E" w:rsidRPr="00C50C67" w:rsidRDefault="0069150E" w:rsidP="0069150E">
            <w:r w:rsidRPr="00C50C67">
              <w:t>5</w:t>
            </w:r>
          </w:p>
        </w:tc>
        <w:tc>
          <w:tcPr>
            <w:tcW w:w="1592" w:type="dxa"/>
            <w:tcBorders>
              <w:top w:val="single" w:sz="8" w:space="0" w:color="999999"/>
              <w:left w:val="single" w:sz="8" w:space="0" w:color="999999"/>
              <w:right w:val="single" w:sz="8" w:space="0" w:color="999999"/>
            </w:tcBorders>
          </w:tcPr>
          <w:p w14:paraId="49C18184" w14:textId="77777777" w:rsidR="0069150E" w:rsidRPr="00C50C67" w:rsidRDefault="0069150E" w:rsidP="0069150E">
            <w:pPr>
              <w:rPr>
                <w:rStyle w:val="SAPEmphasis"/>
              </w:rPr>
            </w:pPr>
            <w:r w:rsidRPr="00C50C67">
              <w:rPr>
                <w:rStyle w:val="SAPEmphasis"/>
              </w:rPr>
              <w:t>View Employee Position Data</w:t>
            </w:r>
          </w:p>
        </w:tc>
        <w:tc>
          <w:tcPr>
            <w:tcW w:w="6030" w:type="dxa"/>
            <w:tcBorders>
              <w:top w:val="single" w:sz="8" w:space="0" w:color="999999"/>
              <w:left w:val="single" w:sz="8" w:space="0" w:color="999999"/>
              <w:right w:val="single" w:sz="8" w:space="0" w:color="999999"/>
            </w:tcBorders>
          </w:tcPr>
          <w:p w14:paraId="1F9286AA" w14:textId="0A00F48A" w:rsidR="0069150E" w:rsidRPr="00C50C67" w:rsidRDefault="0069150E" w:rsidP="0069150E">
            <w:r w:rsidRPr="00C50C67">
              <w:t>To view data of the position, click in the position org chart on the position</w:t>
            </w:r>
            <w:r>
              <w:t>.</w:t>
            </w:r>
            <w:r w:rsidRPr="00C50C67">
              <w:t xml:space="preserve"> </w:t>
            </w:r>
            <w:r w:rsidRPr="00FA6607">
              <w:t>In the upcoming side panel</w:t>
            </w:r>
            <w:r w:rsidR="001F5D2A">
              <w:t>,</w:t>
            </w:r>
            <w:r w:rsidRPr="00FA6607">
              <w:t xml:space="preserve"> next to the position, choose the </w:t>
            </w:r>
            <w:r w:rsidRPr="00FA6607">
              <w:rPr>
                <w:rStyle w:val="SAPScreenElement"/>
              </w:rPr>
              <w:t>Show Position</w:t>
            </w:r>
            <w:r>
              <w:rPr>
                <w:rStyle w:val="SAPScreenElement"/>
              </w:rPr>
              <w:t xml:space="preserve"> </w:t>
            </w:r>
            <w:r>
              <w:rPr>
                <w:noProof/>
              </w:rPr>
              <w:drawing>
                <wp:inline distT="0" distB="0" distL="0" distR="0" wp14:anchorId="31F11302" wp14:editId="0872F046">
                  <wp:extent cx="201930" cy="166370"/>
                  <wp:effectExtent l="0" t="0" r="7620" b="508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FA6607">
              <w:rPr>
                <w:rStyle w:val="SAPScreenElement"/>
              </w:rPr>
              <w:t xml:space="preserve"> </w:t>
            </w:r>
            <w:r w:rsidRPr="00FA6607">
              <w:t xml:space="preserve">icon located below </w:t>
            </w:r>
            <w:r w:rsidRPr="00FA6607">
              <w:rPr>
                <w:rStyle w:val="SAPScreenElement"/>
              </w:rPr>
              <w:t xml:space="preserve">&lt;position title (code)&gt; </w:t>
            </w:r>
            <w:r w:rsidRPr="00FA6607">
              <w:t>and</w:t>
            </w:r>
            <w:r w:rsidRPr="00FA6607">
              <w:rPr>
                <w:rStyle w:val="SAPScreenElement"/>
              </w:rPr>
              <w:t xml:space="preserve"> </w:t>
            </w:r>
            <w:r w:rsidRPr="00FA6607">
              <w:t>next to</w:t>
            </w:r>
            <w:r w:rsidRPr="00FA6607">
              <w:rPr>
                <w:rStyle w:val="SAPScreenElement"/>
              </w:rPr>
              <w:t xml:space="preserve"> as of &lt;selected date&gt;</w:t>
            </w:r>
            <w:r w:rsidRPr="00C50C67">
              <w:t>.</w:t>
            </w:r>
          </w:p>
        </w:tc>
        <w:tc>
          <w:tcPr>
            <w:tcW w:w="4528" w:type="dxa"/>
            <w:tcBorders>
              <w:top w:val="single" w:sz="8" w:space="0" w:color="999999"/>
              <w:left w:val="single" w:sz="8" w:space="0" w:color="999999"/>
              <w:right w:val="single" w:sz="8" w:space="0" w:color="999999"/>
            </w:tcBorders>
          </w:tcPr>
          <w:p w14:paraId="5344ECD7" w14:textId="77777777" w:rsidR="0069150E" w:rsidRDefault="0069150E" w:rsidP="0069150E">
            <w:r w:rsidRPr="00C50C67">
              <w:t xml:space="preserve">The </w:t>
            </w:r>
            <w:r w:rsidRPr="00C50C67">
              <w:rPr>
                <w:rStyle w:val="SAPScreenElement"/>
              </w:rPr>
              <w:t>Position: &lt;position title (code)&gt;</w:t>
            </w:r>
            <w:r w:rsidRPr="00C50C67">
              <w:t xml:space="preserve"> window shows up containing the position details. </w:t>
            </w:r>
          </w:p>
          <w:p w14:paraId="163EE014" w14:textId="7873D686" w:rsidR="0069150E" w:rsidRPr="00C50C67" w:rsidRDefault="0069150E" w:rsidP="0069150E">
            <w:r>
              <w:t>I</w:t>
            </w:r>
            <w:r w:rsidRPr="00C50C67">
              <w:t xml:space="preserve">f the </w:t>
            </w:r>
            <w:r w:rsidRPr="00C50C67">
              <w:rPr>
                <w:rStyle w:val="SAPScreenElement"/>
              </w:rPr>
              <w:t>FTE</w:t>
            </w:r>
            <w:r w:rsidRPr="00C50C67">
              <w:t xml:space="preserve"> value has been reached by hiring the employee</w:t>
            </w:r>
            <w:r>
              <w:t>, t</w:t>
            </w:r>
            <w:r w:rsidRPr="00C50C67">
              <w:t xml:space="preserve">he field </w:t>
            </w:r>
            <w:r w:rsidRPr="00C50C67">
              <w:rPr>
                <w:rStyle w:val="SAPScreenElement"/>
              </w:rPr>
              <w:t>To Be Hired</w:t>
            </w:r>
            <w:r w:rsidRPr="00C50C67">
              <w:t xml:space="preserve"> has turned automatically to</w:t>
            </w:r>
            <w:r w:rsidRPr="00005A44">
              <w:rPr>
                <w:rStyle w:val="SAPUserEntry"/>
              </w:rPr>
              <w:t xml:space="preserve"> </w:t>
            </w:r>
            <w:r w:rsidRPr="00C50C67">
              <w:rPr>
                <w:rStyle w:val="SAPUserEntry"/>
                <w:color w:val="auto"/>
              </w:rPr>
              <w:t>No</w:t>
            </w:r>
            <w:r w:rsidRPr="00C50C67">
              <w:t xml:space="preserve">. The date of change (visible in field </w:t>
            </w:r>
            <w:r w:rsidRPr="00C50C67">
              <w:rPr>
                <w:rStyle w:val="SAPScreenElement"/>
              </w:rPr>
              <w:t>Start Date</w:t>
            </w:r>
            <w:r w:rsidRPr="00C50C67">
              <w:t>) coincides with the hiring date of the employee</w:t>
            </w:r>
            <w:r w:rsidR="00857DD5">
              <w:t xml:space="preserve"> in the concurrent employment</w:t>
            </w:r>
            <w:r w:rsidRPr="00C50C67">
              <w:t>.</w:t>
            </w:r>
          </w:p>
        </w:tc>
        <w:tc>
          <w:tcPr>
            <w:tcW w:w="1260" w:type="dxa"/>
            <w:tcBorders>
              <w:top w:val="single" w:sz="8" w:space="0" w:color="999999"/>
              <w:left w:val="single" w:sz="8" w:space="0" w:color="999999"/>
              <w:bottom w:val="single" w:sz="8" w:space="0" w:color="999999"/>
              <w:right w:val="single" w:sz="8" w:space="0" w:color="999999"/>
            </w:tcBorders>
          </w:tcPr>
          <w:p w14:paraId="05272F4B" w14:textId="77777777" w:rsidR="0069150E" w:rsidRPr="00C50C67" w:rsidRDefault="0069150E" w:rsidP="0069150E"/>
        </w:tc>
      </w:tr>
      <w:tr w:rsidR="0069150E" w:rsidRPr="004F3A28" w14:paraId="58449490" w14:textId="77777777" w:rsidTr="0069150E">
        <w:trPr>
          <w:trHeight w:val="357"/>
        </w:trPr>
        <w:tc>
          <w:tcPr>
            <w:tcW w:w="900" w:type="dxa"/>
            <w:tcBorders>
              <w:top w:val="single" w:sz="8" w:space="0" w:color="999999"/>
              <w:left w:val="single" w:sz="8" w:space="0" w:color="999999"/>
              <w:right w:val="single" w:sz="8" w:space="0" w:color="999999"/>
            </w:tcBorders>
          </w:tcPr>
          <w:p w14:paraId="0AE62266" w14:textId="77777777" w:rsidR="0069150E" w:rsidRPr="00C50C67" w:rsidRDefault="0069150E" w:rsidP="0069150E">
            <w:r w:rsidRPr="00C50C67">
              <w:t>6</w:t>
            </w:r>
          </w:p>
        </w:tc>
        <w:tc>
          <w:tcPr>
            <w:tcW w:w="1592" w:type="dxa"/>
            <w:tcBorders>
              <w:top w:val="single" w:sz="8" w:space="0" w:color="999999"/>
              <w:left w:val="single" w:sz="8" w:space="0" w:color="999999"/>
              <w:right w:val="single" w:sz="8" w:space="0" w:color="999999"/>
            </w:tcBorders>
          </w:tcPr>
          <w:p w14:paraId="39C26691" w14:textId="2ABC660F" w:rsidR="0069150E" w:rsidRPr="00C50C67" w:rsidRDefault="0069150E" w:rsidP="0069150E">
            <w:pPr>
              <w:rPr>
                <w:rStyle w:val="SAPEmphasis"/>
              </w:rPr>
            </w:pPr>
            <w:r w:rsidRPr="00C50C67">
              <w:rPr>
                <w:rStyle w:val="SAPEmphasis"/>
              </w:rPr>
              <w:t>Close Window</w:t>
            </w:r>
          </w:p>
        </w:tc>
        <w:tc>
          <w:tcPr>
            <w:tcW w:w="6030" w:type="dxa"/>
            <w:tcBorders>
              <w:top w:val="single" w:sz="8" w:space="0" w:color="999999"/>
              <w:left w:val="single" w:sz="8" w:space="0" w:color="999999"/>
              <w:right w:val="single" w:sz="8" w:space="0" w:color="999999"/>
            </w:tcBorders>
          </w:tcPr>
          <w:p w14:paraId="71E59566" w14:textId="77777777" w:rsidR="0069150E" w:rsidRPr="00C50C67" w:rsidRDefault="0069150E" w:rsidP="0069150E">
            <w:r w:rsidRPr="00C50C67">
              <w:t xml:space="preserve">When done, choose </w:t>
            </w:r>
            <w:r w:rsidRPr="00C50C67">
              <w:rPr>
                <w:rStyle w:val="SAPScreenElement"/>
              </w:rPr>
              <w:t>X (Cancel)</w:t>
            </w:r>
            <w:r w:rsidRPr="00C50C67">
              <w:t>.</w:t>
            </w:r>
          </w:p>
        </w:tc>
        <w:tc>
          <w:tcPr>
            <w:tcW w:w="4528" w:type="dxa"/>
            <w:tcBorders>
              <w:top w:val="single" w:sz="8" w:space="0" w:color="999999"/>
              <w:left w:val="single" w:sz="8" w:space="0" w:color="999999"/>
              <w:right w:val="single" w:sz="8" w:space="0" w:color="999999"/>
            </w:tcBorders>
          </w:tcPr>
          <w:p w14:paraId="0FA16A43" w14:textId="77777777" w:rsidR="0069150E" w:rsidRPr="00C50C67" w:rsidRDefault="0069150E" w:rsidP="0069150E"/>
        </w:tc>
        <w:tc>
          <w:tcPr>
            <w:tcW w:w="1260" w:type="dxa"/>
            <w:tcBorders>
              <w:top w:val="single" w:sz="8" w:space="0" w:color="999999"/>
              <w:left w:val="single" w:sz="8" w:space="0" w:color="999999"/>
              <w:bottom w:val="single" w:sz="8" w:space="0" w:color="999999"/>
              <w:right w:val="single" w:sz="8" w:space="0" w:color="999999"/>
            </w:tcBorders>
          </w:tcPr>
          <w:p w14:paraId="3E7637B9" w14:textId="77777777" w:rsidR="0069150E" w:rsidRPr="00C50C67" w:rsidRDefault="0069150E" w:rsidP="0069150E"/>
        </w:tc>
      </w:tr>
      <w:tr w:rsidR="0069150E" w:rsidRPr="004F3A28" w14:paraId="1C7E5EE6" w14:textId="77777777" w:rsidTr="0069150E">
        <w:trPr>
          <w:trHeight w:val="357"/>
        </w:trPr>
        <w:tc>
          <w:tcPr>
            <w:tcW w:w="900" w:type="dxa"/>
            <w:tcBorders>
              <w:top w:val="single" w:sz="8" w:space="0" w:color="999999"/>
              <w:left w:val="single" w:sz="8" w:space="0" w:color="999999"/>
              <w:bottom w:val="single" w:sz="8" w:space="0" w:color="999999"/>
              <w:right w:val="single" w:sz="8" w:space="0" w:color="999999"/>
            </w:tcBorders>
          </w:tcPr>
          <w:p w14:paraId="5A0448C7" w14:textId="77777777" w:rsidR="0069150E" w:rsidRPr="00C50C67" w:rsidRDefault="0069150E" w:rsidP="0069150E">
            <w:r w:rsidRPr="00C50C67">
              <w:lastRenderedPageBreak/>
              <w:t>7</w:t>
            </w:r>
          </w:p>
        </w:tc>
        <w:tc>
          <w:tcPr>
            <w:tcW w:w="1592" w:type="dxa"/>
            <w:tcBorders>
              <w:top w:val="single" w:sz="8" w:space="0" w:color="999999"/>
              <w:left w:val="single" w:sz="8" w:space="0" w:color="999999"/>
              <w:bottom w:val="single" w:sz="8" w:space="0" w:color="999999"/>
              <w:right w:val="single" w:sz="8" w:space="0" w:color="999999"/>
            </w:tcBorders>
          </w:tcPr>
          <w:p w14:paraId="7168ECC8" w14:textId="77777777" w:rsidR="0069150E" w:rsidRPr="00C50C67" w:rsidRDefault="0069150E" w:rsidP="0069150E">
            <w:pPr>
              <w:rPr>
                <w:rStyle w:val="SAPEmphasis"/>
              </w:rPr>
            </w:pPr>
            <w:r w:rsidRPr="00C50C67">
              <w:rPr>
                <w:rStyle w:val="SAPEmphasis"/>
              </w:rPr>
              <w:t>View Current Incumbent</w:t>
            </w:r>
          </w:p>
        </w:tc>
        <w:tc>
          <w:tcPr>
            <w:tcW w:w="6030" w:type="dxa"/>
            <w:tcBorders>
              <w:top w:val="single" w:sz="8" w:space="0" w:color="999999"/>
              <w:left w:val="single" w:sz="8" w:space="0" w:color="999999"/>
              <w:bottom w:val="single" w:sz="8" w:space="0" w:color="999999"/>
              <w:right w:val="single" w:sz="8" w:space="0" w:color="999999"/>
            </w:tcBorders>
          </w:tcPr>
          <w:p w14:paraId="6150A379" w14:textId="77777777" w:rsidR="0069150E" w:rsidRPr="00C50C67" w:rsidRDefault="0069150E" w:rsidP="0069150E">
            <w:r w:rsidRPr="00C50C67">
              <w:t xml:space="preserve">To view the current holder of the position, click in the position org chart on that position and in the upcoming </w:t>
            </w:r>
            <w:r>
              <w:t>side panel</w:t>
            </w:r>
            <w:r w:rsidRPr="00C50C67">
              <w:t xml:space="preserve"> next to it </w:t>
            </w:r>
            <w:r>
              <w:t>click on</w:t>
            </w:r>
            <w:r w:rsidRPr="00C50C67">
              <w:t xml:space="preserve"> </w:t>
            </w:r>
            <w:r w:rsidRPr="00C50C67">
              <w:rPr>
                <w:rStyle w:val="SAPScreenElement"/>
              </w:rPr>
              <w:t>Incumbent</w:t>
            </w:r>
            <w:r>
              <w:rPr>
                <w:rStyle w:val="SAPScreenElement"/>
              </w:rPr>
              <w:t xml:space="preserve"> Detail</w:t>
            </w:r>
            <w:r w:rsidRPr="00C50C67">
              <w:rPr>
                <w:rStyle w:val="SAPScreenElement"/>
              </w:rPr>
              <w:t>s</w:t>
            </w:r>
            <w:r w:rsidRPr="00C50C67">
              <w:t>.</w:t>
            </w:r>
          </w:p>
        </w:tc>
        <w:tc>
          <w:tcPr>
            <w:tcW w:w="4528" w:type="dxa"/>
            <w:tcBorders>
              <w:top w:val="single" w:sz="8" w:space="0" w:color="999999"/>
              <w:left w:val="single" w:sz="8" w:space="0" w:color="999999"/>
              <w:bottom w:val="single" w:sz="8" w:space="0" w:color="999999"/>
              <w:right w:val="single" w:sz="8" w:space="0" w:color="999999"/>
            </w:tcBorders>
          </w:tcPr>
          <w:p w14:paraId="6D9C4BAB" w14:textId="77777777" w:rsidR="0069150E" w:rsidRPr="00C50C67" w:rsidRDefault="0069150E" w:rsidP="0069150E">
            <w:r w:rsidRPr="00FA6607">
              <w:t xml:space="preserve">The menu is expanded and </w:t>
            </w:r>
            <w:r>
              <w:t>high-level</w:t>
            </w:r>
            <w:r w:rsidRPr="00FA6607">
              <w:t xml:space="preserve"> details of the incumbent are shown.</w:t>
            </w:r>
          </w:p>
        </w:tc>
        <w:tc>
          <w:tcPr>
            <w:tcW w:w="1260" w:type="dxa"/>
            <w:tcBorders>
              <w:top w:val="single" w:sz="8" w:space="0" w:color="999999"/>
              <w:left w:val="single" w:sz="8" w:space="0" w:color="999999"/>
              <w:bottom w:val="single" w:sz="8" w:space="0" w:color="999999"/>
              <w:right w:val="single" w:sz="8" w:space="0" w:color="999999"/>
            </w:tcBorders>
          </w:tcPr>
          <w:p w14:paraId="200FE2D9" w14:textId="77777777" w:rsidR="0069150E" w:rsidRPr="00C50C67" w:rsidRDefault="0069150E" w:rsidP="0069150E"/>
        </w:tc>
      </w:tr>
      <w:tr w:rsidR="0069150E" w:rsidRPr="004F3A28" w14:paraId="13B25BEA" w14:textId="77777777" w:rsidTr="0069150E">
        <w:trPr>
          <w:trHeight w:val="357"/>
        </w:trPr>
        <w:tc>
          <w:tcPr>
            <w:tcW w:w="900" w:type="dxa"/>
            <w:tcBorders>
              <w:top w:val="single" w:sz="8" w:space="0" w:color="999999"/>
              <w:left w:val="single" w:sz="8" w:space="0" w:color="999999"/>
              <w:bottom w:val="single" w:sz="8" w:space="0" w:color="999999"/>
              <w:right w:val="single" w:sz="8" w:space="0" w:color="999999"/>
            </w:tcBorders>
          </w:tcPr>
          <w:p w14:paraId="370B5CA5" w14:textId="77777777" w:rsidR="0069150E" w:rsidRPr="00C50C67" w:rsidRDefault="0069150E" w:rsidP="0069150E">
            <w:r w:rsidRPr="00C50C67">
              <w:t>8</w:t>
            </w:r>
          </w:p>
        </w:tc>
        <w:tc>
          <w:tcPr>
            <w:tcW w:w="1592" w:type="dxa"/>
            <w:tcBorders>
              <w:top w:val="single" w:sz="8" w:space="0" w:color="999999"/>
              <w:left w:val="single" w:sz="8" w:space="0" w:color="999999"/>
              <w:bottom w:val="single" w:sz="8" w:space="0" w:color="999999"/>
              <w:right w:val="single" w:sz="8" w:space="0" w:color="999999"/>
            </w:tcBorders>
          </w:tcPr>
          <w:p w14:paraId="49EDFD88" w14:textId="77777777" w:rsidR="0069150E" w:rsidRPr="00C50C67" w:rsidRDefault="0069150E" w:rsidP="0069150E">
            <w:pPr>
              <w:rPr>
                <w:rStyle w:val="SAPEmphasis"/>
              </w:rPr>
            </w:pPr>
            <w:r w:rsidRPr="00C50C67">
              <w:rPr>
                <w:rStyle w:val="SAPEmphasis"/>
              </w:rPr>
              <w:t xml:space="preserve">Close </w:t>
            </w:r>
            <w:r>
              <w:rPr>
                <w:rStyle w:val="SAPEmphasis"/>
              </w:rPr>
              <w:t>Side Panel</w:t>
            </w:r>
          </w:p>
        </w:tc>
        <w:tc>
          <w:tcPr>
            <w:tcW w:w="6030" w:type="dxa"/>
            <w:tcBorders>
              <w:top w:val="single" w:sz="8" w:space="0" w:color="999999"/>
              <w:left w:val="single" w:sz="8" w:space="0" w:color="999999"/>
              <w:bottom w:val="single" w:sz="8" w:space="0" w:color="999999"/>
              <w:right w:val="single" w:sz="8" w:space="0" w:color="999999"/>
            </w:tcBorders>
          </w:tcPr>
          <w:p w14:paraId="4A243135" w14:textId="77777777" w:rsidR="0069150E" w:rsidRPr="00C50C67" w:rsidRDefault="0069150E" w:rsidP="0069150E">
            <w:r w:rsidRPr="00C50C67">
              <w:t xml:space="preserve">When done, choose </w:t>
            </w:r>
            <w:r w:rsidRPr="00C50C67">
              <w:rPr>
                <w:rStyle w:val="SAPScreenElement"/>
              </w:rPr>
              <w:t>X (</w:t>
            </w:r>
            <w:r>
              <w:rPr>
                <w:rStyle w:val="SAPScreenElement"/>
              </w:rPr>
              <w:t>Close</w:t>
            </w:r>
            <w:r w:rsidRPr="00C50C67">
              <w:rPr>
                <w:rStyle w:val="SAPScreenElement"/>
              </w:rPr>
              <w:t>)</w:t>
            </w:r>
            <w:r w:rsidRPr="00C50C67">
              <w:t>.</w:t>
            </w:r>
          </w:p>
        </w:tc>
        <w:tc>
          <w:tcPr>
            <w:tcW w:w="4528" w:type="dxa"/>
            <w:tcBorders>
              <w:top w:val="single" w:sz="8" w:space="0" w:color="999999"/>
              <w:left w:val="single" w:sz="8" w:space="0" w:color="999999"/>
              <w:bottom w:val="single" w:sz="8" w:space="0" w:color="999999"/>
              <w:right w:val="single" w:sz="8" w:space="0" w:color="999999"/>
            </w:tcBorders>
          </w:tcPr>
          <w:p w14:paraId="6980A02F" w14:textId="77777777" w:rsidR="0069150E" w:rsidRPr="00C50C67" w:rsidRDefault="0069150E" w:rsidP="0069150E"/>
        </w:tc>
        <w:tc>
          <w:tcPr>
            <w:tcW w:w="1260" w:type="dxa"/>
            <w:tcBorders>
              <w:top w:val="single" w:sz="8" w:space="0" w:color="999999"/>
              <w:left w:val="single" w:sz="8" w:space="0" w:color="999999"/>
              <w:bottom w:val="single" w:sz="8" w:space="0" w:color="999999"/>
              <w:right w:val="single" w:sz="8" w:space="0" w:color="999999"/>
            </w:tcBorders>
          </w:tcPr>
          <w:p w14:paraId="068E146D" w14:textId="77777777" w:rsidR="0069150E" w:rsidRPr="00C50C67" w:rsidRDefault="0069150E" w:rsidP="0069150E"/>
        </w:tc>
      </w:tr>
      <w:tr w:rsidR="0069150E" w:rsidRPr="004F3A28" w14:paraId="57CA7D8E" w14:textId="77777777" w:rsidTr="0069150E">
        <w:trPr>
          <w:trHeight w:val="357"/>
        </w:trPr>
        <w:tc>
          <w:tcPr>
            <w:tcW w:w="900" w:type="dxa"/>
            <w:tcBorders>
              <w:top w:val="single" w:sz="8" w:space="0" w:color="999999"/>
              <w:left w:val="single" w:sz="8" w:space="0" w:color="999999"/>
              <w:bottom w:val="single" w:sz="8" w:space="0" w:color="999999"/>
              <w:right w:val="single" w:sz="8" w:space="0" w:color="999999"/>
            </w:tcBorders>
          </w:tcPr>
          <w:p w14:paraId="3C7CC9F8" w14:textId="77777777" w:rsidR="0069150E" w:rsidRPr="00C50C67" w:rsidRDefault="0069150E" w:rsidP="0069150E">
            <w:r w:rsidRPr="00C50C67">
              <w:t>9</w:t>
            </w:r>
          </w:p>
        </w:tc>
        <w:tc>
          <w:tcPr>
            <w:tcW w:w="1592" w:type="dxa"/>
            <w:tcBorders>
              <w:top w:val="single" w:sz="8" w:space="0" w:color="999999"/>
              <w:left w:val="single" w:sz="8" w:space="0" w:color="999999"/>
              <w:bottom w:val="single" w:sz="8" w:space="0" w:color="999999"/>
              <w:right w:val="single" w:sz="8" w:space="0" w:color="999999"/>
            </w:tcBorders>
          </w:tcPr>
          <w:p w14:paraId="1A5CFE25" w14:textId="77777777" w:rsidR="0069150E" w:rsidRPr="00C50C67" w:rsidRDefault="0069150E" w:rsidP="0069150E">
            <w:pPr>
              <w:rPr>
                <w:rStyle w:val="SAPEmphasis"/>
              </w:rPr>
            </w:pPr>
            <w:r w:rsidRPr="00C50C67">
              <w:rPr>
                <w:rStyle w:val="SAPEmphasis"/>
              </w:rPr>
              <w:t xml:space="preserve">View Employee Org Chart </w:t>
            </w:r>
          </w:p>
        </w:tc>
        <w:tc>
          <w:tcPr>
            <w:tcW w:w="6030" w:type="dxa"/>
            <w:tcBorders>
              <w:top w:val="single" w:sz="8" w:space="0" w:color="999999"/>
              <w:left w:val="single" w:sz="8" w:space="0" w:color="999999"/>
              <w:bottom w:val="single" w:sz="8" w:space="0" w:color="999999"/>
              <w:right w:val="single" w:sz="8" w:space="0" w:color="999999"/>
            </w:tcBorders>
          </w:tcPr>
          <w:p w14:paraId="7C8E9D1E" w14:textId="5D6E3CAF" w:rsidR="0069150E" w:rsidRPr="00C50C67" w:rsidRDefault="0069150E" w:rsidP="0069150E">
            <w:r w:rsidRPr="00C50C67">
              <w:rPr>
                <w:noProof/>
                <w:lang w:eastAsia="de-DE"/>
              </w:rPr>
              <w:t xml:space="preserve">Go to the </w:t>
            </w:r>
            <w:r w:rsidRPr="00C50C67">
              <w:rPr>
                <w:rStyle w:val="SAPScreenElement"/>
              </w:rPr>
              <w:t>Org Chart</w:t>
            </w:r>
            <w:r w:rsidRPr="00C50C67">
              <w:rPr>
                <w:noProof/>
                <w:lang w:eastAsia="de-DE"/>
              </w:rPr>
              <w:t xml:space="preserve"> tab. The employee is shown in a graphical mode. </w:t>
            </w:r>
            <w:r w:rsidRPr="00C50C67">
              <w:t xml:space="preserve">If needed, you can go several levels up in the hierarchy to see the employee’s </w:t>
            </w:r>
            <w:r>
              <w:t>line manager</w:t>
            </w:r>
            <w:r w:rsidRPr="00D2429E">
              <w:t xml:space="preserve"> </w:t>
            </w:r>
            <w:r w:rsidRPr="00C50C67">
              <w:t xml:space="preserve">and peers. </w:t>
            </w:r>
            <w:r w:rsidRPr="00C50C67">
              <w:rPr>
                <w:noProof/>
                <w:lang w:eastAsia="de-DE"/>
              </w:rPr>
              <w:t>The existence of a mat</w:t>
            </w:r>
            <w:r>
              <w:rPr>
                <w:noProof/>
                <w:lang w:eastAsia="de-DE"/>
              </w:rPr>
              <w:t>r</w:t>
            </w:r>
            <w:r w:rsidRPr="00C50C67">
              <w:rPr>
                <w:noProof/>
                <w:lang w:eastAsia="de-DE"/>
              </w:rPr>
              <w:t xml:space="preserve">ix manager of the employee is marked by a Gamma sign </w:t>
            </w:r>
            <w:r w:rsidRPr="00C50C67">
              <w:rPr>
                <w:noProof/>
              </w:rPr>
              <w:drawing>
                <wp:inline distT="0" distB="0" distL="0" distR="0" wp14:anchorId="3C7857EA" wp14:editId="6FD18578">
                  <wp:extent cx="1114425" cy="161925"/>
                  <wp:effectExtent l="0" t="0" r="9525" b="9525"/>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161925"/>
                          </a:xfrm>
                          <a:prstGeom prst="rect">
                            <a:avLst/>
                          </a:prstGeom>
                          <a:noFill/>
                          <a:ln>
                            <a:noFill/>
                          </a:ln>
                        </pic:spPr>
                      </pic:pic>
                    </a:graphicData>
                  </a:graphic>
                </wp:inline>
              </w:drawing>
            </w:r>
            <w:r w:rsidRPr="00C50C67">
              <w:rPr>
                <w:noProof/>
                <w:lang w:eastAsia="de-DE"/>
              </w:rPr>
              <w:t xml:space="preserve">. When you click on this Gamma sign, the matrix manager’s name is shown in an upcoming callout. When clicking </w:t>
            </w:r>
            <w:r w:rsidRPr="00C50C67">
              <w:rPr>
                <w:rStyle w:val="SAPScreenElement"/>
              </w:rPr>
              <w:t>View Org Chart</w:t>
            </w:r>
            <w:r w:rsidRPr="00C50C67">
              <w:rPr>
                <w:noProof/>
                <w:lang w:eastAsia="de-DE"/>
              </w:rPr>
              <w:t xml:space="preserve"> link in this callout, you are directed to the organizational chart of this person. The matrix relationship between the matrix manager and the employee is represented by a dotted line</w:t>
            </w:r>
            <w:r w:rsidRPr="00C50C67">
              <w:t>.</w:t>
            </w:r>
          </w:p>
        </w:tc>
        <w:tc>
          <w:tcPr>
            <w:tcW w:w="4528" w:type="dxa"/>
            <w:tcBorders>
              <w:top w:val="single" w:sz="8" w:space="0" w:color="999999"/>
              <w:left w:val="single" w:sz="8" w:space="0" w:color="999999"/>
              <w:bottom w:val="single" w:sz="8" w:space="0" w:color="999999"/>
              <w:right w:val="single" w:sz="8" w:space="0" w:color="999999"/>
            </w:tcBorders>
          </w:tcPr>
          <w:p w14:paraId="062E7346" w14:textId="77777777" w:rsidR="0069150E" w:rsidRPr="00C50C67" w:rsidRDefault="0069150E" w:rsidP="0069150E"/>
        </w:tc>
        <w:tc>
          <w:tcPr>
            <w:tcW w:w="1260" w:type="dxa"/>
            <w:tcBorders>
              <w:top w:val="single" w:sz="8" w:space="0" w:color="999999"/>
              <w:left w:val="single" w:sz="8" w:space="0" w:color="999999"/>
              <w:bottom w:val="single" w:sz="8" w:space="0" w:color="999999"/>
              <w:right w:val="single" w:sz="8" w:space="0" w:color="999999"/>
            </w:tcBorders>
          </w:tcPr>
          <w:p w14:paraId="3F090325" w14:textId="77777777" w:rsidR="0069150E" w:rsidRPr="00C50C67" w:rsidRDefault="0069150E" w:rsidP="0069150E"/>
        </w:tc>
      </w:tr>
    </w:tbl>
    <w:p w14:paraId="6E34D5FE" w14:textId="183AC411" w:rsidR="006E7BF9" w:rsidRPr="00C61233" w:rsidRDefault="006E7BF9" w:rsidP="00CC6176">
      <w:pPr>
        <w:pStyle w:val="Heading3"/>
        <w:rPr>
          <w:rStyle w:val="SAPEmphasis"/>
          <w:rFonts w:ascii="BentonSans Bold" w:hAnsi="BentonSans Bold"/>
        </w:rPr>
      </w:pPr>
      <w:bookmarkStart w:id="612" w:name="_Toc507321708"/>
      <w:r w:rsidRPr="00C61233">
        <w:rPr>
          <w:rStyle w:val="SAPEmphasis"/>
          <w:rFonts w:ascii="BentonSans Bold" w:hAnsi="BentonSans Bold"/>
        </w:rPr>
        <w:t>Viewin</w:t>
      </w:r>
      <w:r>
        <w:rPr>
          <w:rStyle w:val="SAPEmphasis"/>
          <w:rFonts w:ascii="BentonSans Bold" w:hAnsi="BentonSans Bold"/>
        </w:rPr>
        <w:t>g</w:t>
      </w:r>
      <w:r w:rsidRPr="00C61233">
        <w:rPr>
          <w:rStyle w:val="SAPEmphasis"/>
          <w:rFonts w:ascii="BentonSans Bold" w:hAnsi="BentonSans Bold"/>
        </w:rPr>
        <w:t xml:space="preserve"> </w:t>
      </w:r>
      <w:r>
        <w:rPr>
          <w:rStyle w:val="SAPEmphasis"/>
          <w:rFonts w:ascii="BentonSans Bold" w:hAnsi="BentonSans Bold"/>
        </w:rPr>
        <w:t>Employee Concurrent Employment Details</w:t>
      </w:r>
      <w:bookmarkEnd w:id="577"/>
      <w:bookmarkEnd w:id="612"/>
    </w:p>
    <w:p w14:paraId="7C026BC7" w14:textId="77777777" w:rsidR="006E7BF9" w:rsidRPr="00C61233" w:rsidRDefault="006E7BF9" w:rsidP="006E7BF9">
      <w:pPr>
        <w:pStyle w:val="SAPKeyblockTitle"/>
      </w:pPr>
      <w:r w:rsidRPr="00C61233">
        <w:t>Test Administration</w:t>
      </w:r>
    </w:p>
    <w:p w14:paraId="03EDB0E6" w14:textId="77777777" w:rsidR="006E7BF9" w:rsidRPr="00C61233" w:rsidRDefault="006E7BF9" w:rsidP="006E7BF9">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6E7BF9" w:rsidRPr="00C61233" w14:paraId="3F4D4698" w14:textId="77777777" w:rsidTr="006E7BF9">
        <w:tc>
          <w:tcPr>
            <w:tcW w:w="2280" w:type="dxa"/>
            <w:tcBorders>
              <w:top w:val="single" w:sz="8" w:space="0" w:color="999999"/>
              <w:left w:val="single" w:sz="8" w:space="0" w:color="999999"/>
              <w:bottom w:val="single" w:sz="8" w:space="0" w:color="999999"/>
              <w:right w:val="single" w:sz="8" w:space="0" w:color="999999"/>
            </w:tcBorders>
            <w:hideMark/>
          </w:tcPr>
          <w:p w14:paraId="50A827EB" w14:textId="77777777" w:rsidR="006E7BF9" w:rsidRPr="00C61233" w:rsidRDefault="006E7BF9" w:rsidP="006E7BF9">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E103D55" w14:textId="77777777" w:rsidR="006E7BF9" w:rsidRPr="00C61233" w:rsidRDefault="006E7BF9" w:rsidP="006E7BF9">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300DD35A" w14:textId="77777777" w:rsidR="006E7BF9" w:rsidRPr="00C61233" w:rsidRDefault="006E7BF9" w:rsidP="006E7BF9">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D71E5A2" w14:textId="77777777" w:rsidR="006E7BF9" w:rsidRPr="00C61233" w:rsidRDefault="006E7BF9" w:rsidP="006E7BF9">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5834BB3" w14:textId="77777777" w:rsidR="006E7BF9" w:rsidRPr="00C61233" w:rsidRDefault="006E7BF9" w:rsidP="006E7BF9">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8FBCF53" w14:textId="39A4D100" w:rsidR="006E7BF9" w:rsidRPr="00C61233" w:rsidRDefault="00F65573" w:rsidP="006E7BF9">
            <w:r>
              <w:t>&lt;date&gt;</w:t>
            </w:r>
          </w:p>
        </w:tc>
      </w:tr>
      <w:tr w:rsidR="006E7BF9" w:rsidRPr="00C61233" w14:paraId="2F45A95B" w14:textId="77777777" w:rsidTr="006E7BF9">
        <w:tc>
          <w:tcPr>
            <w:tcW w:w="2280" w:type="dxa"/>
            <w:tcBorders>
              <w:top w:val="single" w:sz="8" w:space="0" w:color="999999"/>
              <w:left w:val="single" w:sz="8" w:space="0" w:color="999999"/>
              <w:bottom w:val="single" w:sz="8" w:space="0" w:color="999999"/>
              <w:right w:val="single" w:sz="8" w:space="0" w:color="999999"/>
            </w:tcBorders>
            <w:hideMark/>
          </w:tcPr>
          <w:p w14:paraId="129A0BD7" w14:textId="77777777" w:rsidR="006E7BF9" w:rsidRPr="00C61233" w:rsidRDefault="006E7BF9" w:rsidP="006E7BF9">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AC4E9AF" w14:textId="08E30C14" w:rsidR="006E7BF9" w:rsidRPr="00C61233" w:rsidRDefault="00A13CD0" w:rsidP="00CE3699">
            <w:r>
              <w:t>HR Administrator</w:t>
            </w:r>
          </w:p>
        </w:tc>
      </w:tr>
      <w:tr w:rsidR="0088242F" w:rsidRPr="00C61233" w14:paraId="3E170A72" w14:textId="77777777" w:rsidTr="006E7BF9">
        <w:tc>
          <w:tcPr>
            <w:tcW w:w="2280" w:type="dxa"/>
            <w:tcBorders>
              <w:top w:val="single" w:sz="8" w:space="0" w:color="999999"/>
              <w:left w:val="single" w:sz="8" w:space="0" w:color="999999"/>
              <w:bottom w:val="single" w:sz="8" w:space="0" w:color="999999"/>
              <w:right w:val="single" w:sz="8" w:space="0" w:color="999999"/>
            </w:tcBorders>
            <w:hideMark/>
          </w:tcPr>
          <w:p w14:paraId="1E7EC62D" w14:textId="77777777" w:rsidR="0088242F" w:rsidRPr="00C61233" w:rsidRDefault="0088242F" w:rsidP="0088242F">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0857615" w14:textId="77777777" w:rsidR="0088242F" w:rsidRPr="00C61233" w:rsidRDefault="0088242F" w:rsidP="0088242F">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B0FACEB" w14:textId="77777777" w:rsidR="0088242F" w:rsidRPr="00C61233" w:rsidRDefault="0088242F" w:rsidP="0088242F">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3696A12" w14:textId="57038D88" w:rsidR="0088242F" w:rsidRPr="00C61233" w:rsidRDefault="0088242F" w:rsidP="0088242F">
            <w:r>
              <w:t>&lt;duration&gt;</w:t>
            </w:r>
          </w:p>
        </w:tc>
      </w:tr>
    </w:tbl>
    <w:p w14:paraId="14F887BD" w14:textId="77777777" w:rsidR="006E7BF9" w:rsidRPr="00C61233" w:rsidRDefault="006E7BF9" w:rsidP="006E7BF9">
      <w:pPr>
        <w:pStyle w:val="SAPKeyblockTitle"/>
      </w:pPr>
      <w:r w:rsidRPr="00C61233">
        <w:t>Purpose</w:t>
      </w:r>
    </w:p>
    <w:p w14:paraId="1D7C2CB6" w14:textId="5F1A8F2D" w:rsidR="006E7BF9" w:rsidRPr="00C61233" w:rsidRDefault="006E7BF9" w:rsidP="006E7BF9">
      <w:r w:rsidRPr="00C61233">
        <w:t xml:space="preserve">The </w:t>
      </w:r>
      <w:r w:rsidR="00CE3699">
        <w:t>HR Administrator</w:t>
      </w:r>
      <w:r w:rsidRPr="00C61233">
        <w:t xml:space="preserve"> view</w:t>
      </w:r>
      <w:r>
        <w:t>s</w:t>
      </w:r>
      <w:r w:rsidRPr="00C61233">
        <w:t xml:space="preserve"> </w:t>
      </w:r>
      <w:r>
        <w:t>the</w:t>
      </w:r>
      <w:r w:rsidR="00A13CD0">
        <w:t xml:space="preserve"> details of the newly created</w:t>
      </w:r>
      <w:r>
        <w:t xml:space="preserve"> </w:t>
      </w:r>
      <w:r w:rsidR="00CE3699">
        <w:t>concurrent employment</w:t>
      </w:r>
      <w:r>
        <w:t xml:space="preserve"> of the employee.</w:t>
      </w:r>
    </w:p>
    <w:p w14:paraId="3FCC0DCC" w14:textId="77777777" w:rsidR="006E7BF9" w:rsidRDefault="006E7BF9" w:rsidP="006E7BF9">
      <w:pPr>
        <w:pStyle w:val="SAPKeyblockTitle"/>
      </w:pPr>
      <w:r w:rsidRPr="00C61233">
        <w:lastRenderedPageBreak/>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613" w:author="Author" w:date="2018-02-22T13:59:00Z">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692"/>
        <w:gridCol w:w="1350"/>
        <w:gridCol w:w="4410"/>
        <w:gridCol w:w="3330"/>
        <w:gridCol w:w="3330"/>
        <w:gridCol w:w="1174"/>
        <w:tblGridChange w:id="614">
          <w:tblGrid>
            <w:gridCol w:w="692"/>
            <w:gridCol w:w="1350"/>
            <w:gridCol w:w="4230"/>
            <w:gridCol w:w="3420"/>
            <w:gridCol w:w="3420"/>
            <w:gridCol w:w="1174"/>
          </w:tblGrid>
        </w:tblGridChange>
      </w:tblGrid>
      <w:tr w:rsidR="006E7BF9" w:rsidRPr="00873ACA" w14:paraId="5F3C6909" w14:textId="77777777" w:rsidTr="006421FE">
        <w:trPr>
          <w:trHeight w:val="432"/>
          <w:tblHeader/>
          <w:trPrChange w:id="615" w:author="Author" w:date="2018-02-22T13:59:00Z">
            <w:trPr>
              <w:trHeight w:val="432"/>
              <w:tblHeader/>
            </w:trPr>
          </w:trPrChange>
        </w:trPr>
        <w:tc>
          <w:tcPr>
            <w:tcW w:w="692" w:type="dxa"/>
            <w:shd w:val="clear" w:color="auto" w:fill="999999"/>
            <w:tcPrChange w:id="616" w:author="Author" w:date="2018-02-22T13:59:00Z">
              <w:tcPr>
                <w:tcW w:w="692" w:type="dxa"/>
                <w:shd w:val="clear" w:color="auto" w:fill="999999"/>
              </w:tcPr>
            </w:tcPrChange>
          </w:tcPr>
          <w:p w14:paraId="123A101F" w14:textId="77777777" w:rsidR="006E7BF9" w:rsidRPr="00873ACA" w:rsidRDefault="006E7BF9" w:rsidP="006E7BF9">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350" w:type="dxa"/>
            <w:shd w:val="clear" w:color="auto" w:fill="999999"/>
            <w:tcPrChange w:id="617" w:author="Author" w:date="2018-02-22T13:59:00Z">
              <w:tcPr>
                <w:tcW w:w="1350" w:type="dxa"/>
                <w:shd w:val="clear" w:color="auto" w:fill="999999"/>
              </w:tcPr>
            </w:tcPrChange>
          </w:tcPr>
          <w:p w14:paraId="588933E7" w14:textId="77777777" w:rsidR="006E7BF9" w:rsidRPr="00873ACA" w:rsidRDefault="006E7BF9" w:rsidP="006E7BF9">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4410" w:type="dxa"/>
            <w:shd w:val="clear" w:color="auto" w:fill="999999"/>
            <w:tcPrChange w:id="618" w:author="Author" w:date="2018-02-22T13:59:00Z">
              <w:tcPr>
                <w:tcW w:w="4230" w:type="dxa"/>
                <w:shd w:val="clear" w:color="auto" w:fill="999999"/>
              </w:tcPr>
            </w:tcPrChange>
          </w:tcPr>
          <w:p w14:paraId="2298F911" w14:textId="77777777" w:rsidR="006E7BF9" w:rsidRPr="00873ACA" w:rsidRDefault="006E7BF9" w:rsidP="006E7BF9">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3330" w:type="dxa"/>
            <w:shd w:val="clear" w:color="auto" w:fill="999999"/>
            <w:tcPrChange w:id="619" w:author="Author" w:date="2018-02-22T13:59:00Z">
              <w:tcPr>
                <w:tcW w:w="3420" w:type="dxa"/>
                <w:shd w:val="clear" w:color="auto" w:fill="999999"/>
              </w:tcPr>
            </w:tcPrChange>
          </w:tcPr>
          <w:p w14:paraId="6197B3FA" w14:textId="77777777" w:rsidR="006E7BF9" w:rsidRPr="00873ACA" w:rsidRDefault="006E7BF9" w:rsidP="006E7BF9">
            <w:pPr>
              <w:pStyle w:val="TableHeading"/>
              <w:rPr>
                <w:rFonts w:ascii="BentonSans Bold" w:hAnsi="BentonSans Bold"/>
                <w:bCs/>
                <w:color w:val="FFFFFF"/>
                <w:sz w:val="18"/>
              </w:rPr>
            </w:pPr>
            <w:r>
              <w:rPr>
                <w:rFonts w:ascii="BentonSans Bold" w:hAnsi="BentonSans Bold"/>
                <w:bCs/>
                <w:color w:val="FFFFFF"/>
                <w:sz w:val="18"/>
              </w:rPr>
              <w:t>Additional Information</w:t>
            </w:r>
          </w:p>
        </w:tc>
        <w:tc>
          <w:tcPr>
            <w:tcW w:w="3330" w:type="dxa"/>
            <w:shd w:val="clear" w:color="auto" w:fill="999999"/>
            <w:tcPrChange w:id="620" w:author="Author" w:date="2018-02-22T13:59:00Z">
              <w:tcPr>
                <w:tcW w:w="3420" w:type="dxa"/>
                <w:shd w:val="clear" w:color="auto" w:fill="999999"/>
              </w:tcPr>
            </w:tcPrChange>
          </w:tcPr>
          <w:p w14:paraId="13E05D82" w14:textId="77777777" w:rsidR="006E7BF9" w:rsidRPr="00873ACA" w:rsidRDefault="006E7BF9" w:rsidP="006E7BF9">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174" w:type="dxa"/>
            <w:shd w:val="clear" w:color="auto" w:fill="999999"/>
            <w:tcPrChange w:id="621" w:author="Author" w:date="2018-02-22T13:59:00Z">
              <w:tcPr>
                <w:tcW w:w="1174" w:type="dxa"/>
                <w:shd w:val="clear" w:color="auto" w:fill="999999"/>
              </w:tcPr>
            </w:tcPrChange>
          </w:tcPr>
          <w:p w14:paraId="216FF5FB" w14:textId="77777777" w:rsidR="006E7BF9" w:rsidRPr="00873ACA" w:rsidRDefault="006E7BF9" w:rsidP="006E7BF9">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6E7BF9" w:rsidRPr="00873ACA" w14:paraId="27B0C75B" w14:textId="77777777" w:rsidTr="006421FE">
        <w:trPr>
          <w:trHeight w:val="288"/>
          <w:trPrChange w:id="622" w:author="Author" w:date="2018-02-22T13:59:00Z">
            <w:trPr>
              <w:trHeight w:val="288"/>
            </w:trPr>
          </w:trPrChange>
        </w:trPr>
        <w:tc>
          <w:tcPr>
            <w:tcW w:w="692" w:type="dxa"/>
            <w:shd w:val="clear" w:color="auto" w:fill="auto"/>
            <w:tcPrChange w:id="623" w:author="Author" w:date="2018-02-22T13:59:00Z">
              <w:tcPr>
                <w:tcW w:w="692" w:type="dxa"/>
                <w:shd w:val="clear" w:color="auto" w:fill="auto"/>
              </w:tcPr>
            </w:tcPrChange>
          </w:tcPr>
          <w:p w14:paraId="2B9669B8" w14:textId="77777777" w:rsidR="006E7BF9" w:rsidRPr="00873ACA" w:rsidRDefault="006E7BF9" w:rsidP="006E7BF9">
            <w:r w:rsidRPr="00873ACA">
              <w:t>1</w:t>
            </w:r>
          </w:p>
        </w:tc>
        <w:tc>
          <w:tcPr>
            <w:tcW w:w="1350" w:type="dxa"/>
            <w:shd w:val="clear" w:color="auto" w:fill="auto"/>
            <w:tcPrChange w:id="624" w:author="Author" w:date="2018-02-22T13:59:00Z">
              <w:tcPr>
                <w:tcW w:w="1350" w:type="dxa"/>
                <w:shd w:val="clear" w:color="auto" w:fill="auto"/>
              </w:tcPr>
            </w:tcPrChange>
          </w:tcPr>
          <w:p w14:paraId="44627D74" w14:textId="77777777" w:rsidR="006E7BF9" w:rsidRPr="00242B2D" w:rsidRDefault="006E7BF9" w:rsidP="006E7BF9">
            <w:pPr>
              <w:rPr>
                <w:rStyle w:val="SAPEmphasis"/>
              </w:rPr>
            </w:pPr>
            <w:r w:rsidRPr="00242B2D">
              <w:rPr>
                <w:rStyle w:val="SAPEmphasis"/>
              </w:rPr>
              <w:t>Log on</w:t>
            </w:r>
          </w:p>
        </w:tc>
        <w:tc>
          <w:tcPr>
            <w:tcW w:w="4410" w:type="dxa"/>
            <w:shd w:val="clear" w:color="auto" w:fill="auto"/>
            <w:tcPrChange w:id="625" w:author="Author" w:date="2018-02-22T13:59:00Z">
              <w:tcPr>
                <w:tcW w:w="4230" w:type="dxa"/>
                <w:shd w:val="clear" w:color="auto" w:fill="auto"/>
              </w:tcPr>
            </w:tcPrChange>
          </w:tcPr>
          <w:p w14:paraId="11739B2B" w14:textId="77777777" w:rsidR="006E7BF9" w:rsidRPr="00873ACA" w:rsidRDefault="006E7BF9" w:rsidP="006E7BF9">
            <w:r w:rsidRPr="00873ACA">
              <w:t xml:space="preserve">Log on to </w:t>
            </w:r>
            <w:r w:rsidRPr="00DB2A2F">
              <w:rPr>
                <w:rStyle w:val="SAPScreenElement"/>
                <w:color w:val="auto"/>
              </w:rPr>
              <w:t>Employee Central</w:t>
            </w:r>
            <w:r w:rsidRPr="00307CA9">
              <w:t xml:space="preserve"> </w:t>
            </w:r>
            <w:r w:rsidRPr="00DB2A2F">
              <w:t xml:space="preserve">as </w:t>
            </w:r>
            <w:r w:rsidRPr="00A13CD0">
              <w:t>HR Administrator</w:t>
            </w:r>
            <w:r w:rsidRPr="00307CA9">
              <w:t>.</w:t>
            </w:r>
          </w:p>
        </w:tc>
        <w:tc>
          <w:tcPr>
            <w:tcW w:w="3330" w:type="dxa"/>
            <w:tcPrChange w:id="626" w:author="Author" w:date="2018-02-22T13:59:00Z">
              <w:tcPr>
                <w:tcW w:w="3420" w:type="dxa"/>
              </w:tcPr>
            </w:tcPrChange>
          </w:tcPr>
          <w:p w14:paraId="1B1473CD" w14:textId="77777777" w:rsidR="006E7BF9" w:rsidRPr="00873ACA" w:rsidRDefault="006E7BF9" w:rsidP="006E7BF9">
            <w:pPr>
              <w:rPr>
                <w:rFonts w:cs="Arial"/>
                <w:bCs/>
              </w:rPr>
            </w:pPr>
          </w:p>
        </w:tc>
        <w:tc>
          <w:tcPr>
            <w:tcW w:w="3330" w:type="dxa"/>
            <w:shd w:val="clear" w:color="auto" w:fill="auto"/>
            <w:tcPrChange w:id="627" w:author="Author" w:date="2018-02-22T13:59:00Z">
              <w:tcPr>
                <w:tcW w:w="3420" w:type="dxa"/>
                <w:shd w:val="clear" w:color="auto" w:fill="auto"/>
              </w:tcPr>
            </w:tcPrChange>
          </w:tcPr>
          <w:p w14:paraId="7AAB3545" w14:textId="77777777" w:rsidR="006E7BF9" w:rsidRPr="00873ACA" w:rsidRDefault="006E7BF9" w:rsidP="006E7BF9">
            <w:r w:rsidRPr="00873ACA">
              <w:t xml:space="preserve">The </w:t>
            </w:r>
            <w:r w:rsidRPr="00873ACA">
              <w:rPr>
                <w:rStyle w:val="SAPScreenElement"/>
              </w:rPr>
              <w:t>Home</w:t>
            </w:r>
            <w:r w:rsidRPr="00873ACA">
              <w:t xml:space="preserve"> page is displayed.</w:t>
            </w:r>
          </w:p>
        </w:tc>
        <w:tc>
          <w:tcPr>
            <w:tcW w:w="1174" w:type="dxa"/>
            <w:tcPrChange w:id="628" w:author="Author" w:date="2018-02-22T13:59:00Z">
              <w:tcPr>
                <w:tcW w:w="1174" w:type="dxa"/>
              </w:tcPr>
            </w:tcPrChange>
          </w:tcPr>
          <w:p w14:paraId="152781F1" w14:textId="77777777" w:rsidR="006E7BF9" w:rsidRPr="00873ACA" w:rsidRDefault="006E7BF9" w:rsidP="006E7BF9">
            <w:pPr>
              <w:rPr>
                <w:rFonts w:cs="Arial"/>
                <w:bCs/>
              </w:rPr>
            </w:pPr>
          </w:p>
        </w:tc>
      </w:tr>
      <w:tr w:rsidR="006E7BF9" w:rsidRPr="00873ACA" w14:paraId="1CC5E96D" w14:textId="77777777" w:rsidTr="006421FE">
        <w:trPr>
          <w:trHeight w:val="357"/>
          <w:trPrChange w:id="629" w:author="Author" w:date="2018-02-22T13:59:00Z">
            <w:trPr>
              <w:trHeight w:val="357"/>
            </w:trPr>
          </w:trPrChange>
        </w:trPr>
        <w:tc>
          <w:tcPr>
            <w:tcW w:w="692" w:type="dxa"/>
            <w:shd w:val="clear" w:color="auto" w:fill="auto"/>
            <w:tcPrChange w:id="630" w:author="Author" w:date="2018-02-22T13:59:00Z">
              <w:tcPr>
                <w:tcW w:w="692" w:type="dxa"/>
                <w:shd w:val="clear" w:color="auto" w:fill="auto"/>
              </w:tcPr>
            </w:tcPrChange>
          </w:tcPr>
          <w:p w14:paraId="43DCA881" w14:textId="77777777" w:rsidR="006E7BF9" w:rsidRPr="00873ACA" w:rsidRDefault="006E7BF9" w:rsidP="006E7BF9">
            <w:r>
              <w:t>2</w:t>
            </w:r>
          </w:p>
        </w:tc>
        <w:tc>
          <w:tcPr>
            <w:tcW w:w="1350" w:type="dxa"/>
            <w:shd w:val="clear" w:color="auto" w:fill="auto"/>
            <w:tcPrChange w:id="631" w:author="Author" w:date="2018-02-22T13:59:00Z">
              <w:tcPr>
                <w:tcW w:w="1350" w:type="dxa"/>
                <w:shd w:val="clear" w:color="auto" w:fill="auto"/>
              </w:tcPr>
            </w:tcPrChange>
          </w:tcPr>
          <w:p w14:paraId="03392A6B" w14:textId="77777777" w:rsidR="006E7BF9" w:rsidRPr="00242B2D" w:rsidRDefault="006E7BF9" w:rsidP="006E7BF9">
            <w:pPr>
              <w:rPr>
                <w:rStyle w:val="SAPEmphasis"/>
              </w:rPr>
            </w:pPr>
            <w:r w:rsidRPr="00FF7AA5">
              <w:rPr>
                <w:rStyle w:val="SAPEmphasis"/>
              </w:rPr>
              <w:t>Search Employee</w:t>
            </w:r>
          </w:p>
        </w:tc>
        <w:tc>
          <w:tcPr>
            <w:tcW w:w="4410" w:type="dxa"/>
            <w:shd w:val="clear" w:color="auto" w:fill="auto"/>
            <w:tcPrChange w:id="632" w:author="Author" w:date="2018-02-22T13:59:00Z">
              <w:tcPr>
                <w:tcW w:w="4230" w:type="dxa"/>
                <w:shd w:val="clear" w:color="auto" w:fill="auto"/>
              </w:tcPr>
            </w:tcPrChange>
          </w:tcPr>
          <w:p w14:paraId="431CFE46" w14:textId="4B397FF0" w:rsidR="006E7BF9" w:rsidRPr="00873ACA" w:rsidRDefault="006E7BF9" w:rsidP="00361196">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whose </w:t>
            </w:r>
            <w:r w:rsidR="00361196" w:rsidRPr="00361196">
              <w:t>concurrent employment</w:t>
            </w:r>
            <w:r w:rsidRPr="00361196">
              <w:t xml:space="preserve"> data you want to view.</w:t>
            </w:r>
          </w:p>
        </w:tc>
        <w:tc>
          <w:tcPr>
            <w:tcW w:w="3330" w:type="dxa"/>
            <w:tcPrChange w:id="633" w:author="Author" w:date="2018-02-22T13:59:00Z">
              <w:tcPr>
                <w:tcW w:w="3420" w:type="dxa"/>
              </w:tcPr>
            </w:tcPrChange>
          </w:tcPr>
          <w:p w14:paraId="4A538E23" w14:textId="77777777" w:rsidR="006E7BF9" w:rsidRPr="00873ACA" w:rsidRDefault="006E7BF9" w:rsidP="006E7BF9">
            <w:pPr>
              <w:rPr>
                <w:rFonts w:cs="Arial"/>
                <w:bCs/>
                <w:i/>
              </w:rPr>
            </w:pPr>
          </w:p>
        </w:tc>
        <w:tc>
          <w:tcPr>
            <w:tcW w:w="3330" w:type="dxa"/>
            <w:shd w:val="clear" w:color="auto" w:fill="auto"/>
            <w:tcPrChange w:id="634" w:author="Author" w:date="2018-02-22T13:59:00Z">
              <w:tcPr>
                <w:tcW w:w="3420" w:type="dxa"/>
                <w:shd w:val="clear" w:color="auto" w:fill="auto"/>
              </w:tcPr>
            </w:tcPrChange>
          </w:tcPr>
          <w:p w14:paraId="0280A2DE" w14:textId="35262086" w:rsidR="006E7BF9" w:rsidRPr="00873ACA" w:rsidRDefault="00FD02CF" w:rsidP="006E7BF9">
            <w:r w:rsidRPr="00C27ACA">
              <w:t>The autocomplete functionality suggests a list of employees matching your search criteria</w:t>
            </w:r>
            <w:r w:rsidR="006E7BF9" w:rsidRPr="007E7C28">
              <w:t>.</w:t>
            </w:r>
          </w:p>
        </w:tc>
        <w:tc>
          <w:tcPr>
            <w:tcW w:w="1174" w:type="dxa"/>
            <w:tcPrChange w:id="635" w:author="Author" w:date="2018-02-22T13:59:00Z">
              <w:tcPr>
                <w:tcW w:w="1174" w:type="dxa"/>
              </w:tcPr>
            </w:tcPrChange>
          </w:tcPr>
          <w:p w14:paraId="1BF4E36F" w14:textId="77777777" w:rsidR="006E7BF9" w:rsidRPr="00873ACA" w:rsidRDefault="006E7BF9" w:rsidP="006E7BF9">
            <w:pPr>
              <w:rPr>
                <w:rFonts w:cs="Arial"/>
                <w:bCs/>
              </w:rPr>
            </w:pPr>
          </w:p>
        </w:tc>
      </w:tr>
      <w:tr w:rsidR="006E7BF9" w:rsidRPr="00873ACA" w14:paraId="1B57F985" w14:textId="77777777" w:rsidTr="006421FE">
        <w:trPr>
          <w:trHeight w:val="357"/>
          <w:trPrChange w:id="636" w:author="Author" w:date="2018-02-22T13:59:00Z">
            <w:trPr>
              <w:trHeight w:val="357"/>
            </w:trPr>
          </w:trPrChange>
        </w:trPr>
        <w:tc>
          <w:tcPr>
            <w:tcW w:w="692" w:type="dxa"/>
            <w:shd w:val="clear" w:color="auto" w:fill="auto"/>
            <w:tcPrChange w:id="637" w:author="Author" w:date="2018-02-22T13:59:00Z">
              <w:tcPr>
                <w:tcW w:w="692" w:type="dxa"/>
                <w:shd w:val="clear" w:color="auto" w:fill="auto"/>
              </w:tcPr>
            </w:tcPrChange>
          </w:tcPr>
          <w:p w14:paraId="6F98CBBE" w14:textId="77777777" w:rsidR="006E7BF9" w:rsidRPr="00873ACA" w:rsidRDefault="006E7BF9" w:rsidP="006E7BF9">
            <w:r>
              <w:t>3</w:t>
            </w:r>
          </w:p>
        </w:tc>
        <w:tc>
          <w:tcPr>
            <w:tcW w:w="1350" w:type="dxa"/>
            <w:shd w:val="clear" w:color="auto" w:fill="auto"/>
            <w:tcPrChange w:id="638" w:author="Author" w:date="2018-02-22T13:59:00Z">
              <w:tcPr>
                <w:tcW w:w="1350" w:type="dxa"/>
                <w:shd w:val="clear" w:color="auto" w:fill="auto"/>
              </w:tcPr>
            </w:tcPrChange>
          </w:tcPr>
          <w:p w14:paraId="53CD2D5C" w14:textId="77777777" w:rsidR="006E7BF9" w:rsidRPr="00242B2D" w:rsidRDefault="006E7BF9" w:rsidP="006E7BF9">
            <w:pPr>
              <w:rPr>
                <w:rStyle w:val="SAPEmphasis"/>
              </w:rPr>
            </w:pPr>
            <w:r w:rsidRPr="00FF7AA5">
              <w:rPr>
                <w:rStyle w:val="SAPEmphasis"/>
              </w:rPr>
              <w:t>Select Employee</w:t>
            </w:r>
          </w:p>
        </w:tc>
        <w:tc>
          <w:tcPr>
            <w:tcW w:w="4410" w:type="dxa"/>
            <w:shd w:val="clear" w:color="auto" w:fill="auto"/>
            <w:tcPrChange w:id="639" w:author="Author" w:date="2018-02-22T13:59:00Z">
              <w:tcPr>
                <w:tcW w:w="4230" w:type="dxa"/>
                <w:shd w:val="clear" w:color="auto" w:fill="auto"/>
              </w:tcPr>
            </w:tcPrChange>
          </w:tcPr>
          <w:p w14:paraId="01520DA6" w14:textId="12BA7845" w:rsidR="006E7BF9" w:rsidRPr="00873ACA" w:rsidRDefault="00FD02CF" w:rsidP="006E7BF9">
            <w:r w:rsidRPr="00C27ACA">
              <w:t>Select the appropriate employee from the result list</w:t>
            </w:r>
            <w:r w:rsidRPr="007E7C28">
              <w:t>.</w:t>
            </w:r>
          </w:p>
        </w:tc>
        <w:tc>
          <w:tcPr>
            <w:tcW w:w="3330" w:type="dxa"/>
            <w:tcPrChange w:id="640" w:author="Author" w:date="2018-02-22T13:59:00Z">
              <w:tcPr>
                <w:tcW w:w="3420" w:type="dxa"/>
              </w:tcPr>
            </w:tcPrChange>
          </w:tcPr>
          <w:p w14:paraId="43E24A02" w14:textId="77777777" w:rsidR="006E7BF9" w:rsidRPr="00873ACA" w:rsidRDefault="006E7BF9" w:rsidP="006E7BF9">
            <w:pPr>
              <w:rPr>
                <w:rFonts w:cs="Arial"/>
                <w:bCs/>
                <w:i/>
              </w:rPr>
            </w:pPr>
          </w:p>
        </w:tc>
        <w:tc>
          <w:tcPr>
            <w:tcW w:w="3330" w:type="dxa"/>
            <w:shd w:val="clear" w:color="auto" w:fill="auto"/>
            <w:tcPrChange w:id="641" w:author="Author" w:date="2018-02-22T13:59:00Z">
              <w:tcPr>
                <w:tcW w:w="3420" w:type="dxa"/>
                <w:shd w:val="clear" w:color="auto" w:fill="auto"/>
              </w:tcPr>
            </w:tcPrChange>
          </w:tcPr>
          <w:p w14:paraId="571BCBEF" w14:textId="77777777" w:rsidR="0026685A" w:rsidRDefault="0026685A" w:rsidP="0026685A">
            <w:r w:rsidRPr="007E7C28">
              <w:t xml:space="preserve">You are directed to the </w:t>
            </w:r>
            <w:r w:rsidRPr="007E7C28">
              <w:rPr>
                <w:rStyle w:val="SAPScreenElement"/>
              </w:rPr>
              <w:t>Employee Files</w:t>
            </w:r>
            <w:r w:rsidRPr="007E7C28">
              <w:t xml:space="preserve"> page</w:t>
            </w:r>
            <w:r>
              <w:t xml:space="preserve">. </w:t>
            </w:r>
          </w:p>
          <w:p w14:paraId="7EBBFB7F" w14:textId="5A2C3498" w:rsidR="0026685A" w:rsidRDefault="0026685A" w:rsidP="0026685A">
            <w:r w:rsidRPr="00F17467">
              <w:t xml:space="preserve">In the </w:t>
            </w:r>
            <w:r w:rsidRPr="001C1279">
              <w:rPr>
                <w:rStyle w:val="SAPScreenElement"/>
              </w:rPr>
              <w:t>Header</w:t>
            </w:r>
            <w:r w:rsidRPr="00F17467">
              <w:t xml:space="preserve">, </w:t>
            </w:r>
            <w:r>
              <w:t>below</w:t>
            </w:r>
            <w:r w:rsidRPr="00F17467">
              <w:t xml:space="preserve"> the </w:t>
            </w:r>
            <w:r>
              <w:t xml:space="preserve">employee’s </w:t>
            </w:r>
            <w:r w:rsidRPr="00F17467">
              <w:t>name</w:t>
            </w:r>
            <w:r>
              <w:t xml:space="preserve">, a radio button for each employment of the employee </w:t>
            </w:r>
            <w:r w:rsidRPr="00F17467">
              <w:t>is displayed</w:t>
            </w:r>
            <w:r>
              <w:t xml:space="preserve">, which allows you to </w:t>
            </w:r>
            <w:r w:rsidRPr="00401EA9">
              <w:t xml:space="preserve">switch between the details of the </w:t>
            </w:r>
            <w:r w:rsidR="00A70147">
              <w:t>primary</w:t>
            </w:r>
            <w:r w:rsidRPr="00401EA9">
              <w:t xml:space="preserve"> and the </w:t>
            </w:r>
            <w:r w:rsidR="00A70147">
              <w:t>secondary</w:t>
            </w:r>
            <w:r w:rsidRPr="00401EA9">
              <w:t xml:space="preserve"> employments</w:t>
            </w:r>
            <w:r w:rsidRPr="00F17467">
              <w:t>.</w:t>
            </w:r>
            <w:r>
              <w:t xml:space="preserve"> </w:t>
            </w:r>
          </w:p>
          <w:p w14:paraId="48CF9E99" w14:textId="6D49A59E" w:rsidR="006E7BF9" w:rsidRPr="00873ACA" w:rsidRDefault="0026685A" w:rsidP="0026685A">
            <w:r>
              <w:t xml:space="preserve">The primary (main) employment is marked with a star and is </w:t>
            </w:r>
            <w:r w:rsidRPr="007E7C28">
              <w:t>displayed</w:t>
            </w:r>
            <w:r>
              <w:t xml:space="preserve"> per default</w:t>
            </w:r>
            <w:r w:rsidRPr="007E7C28">
              <w:t xml:space="preserve"> </w:t>
            </w:r>
            <w:r>
              <w:t>on</w:t>
            </w:r>
            <w:r w:rsidRPr="007E7C28">
              <w:t xml:space="preserve"> the </w:t>
            </w:r>
            <w:r w:rsidRPr="007E7C28">
              <w:rPr>
                <w:rStyle w:val="SAPScreenElement"/>
              </w:rPr>
              <w:t>Employee Files</w:t>
            </w:r>
            <w:r w:rsidRPr="007E7C28">
              <w:t xml:space="preserve"> page</w:t>
            </w:r>
            <w:r>
              <w:t>.</w:t>
            </w:r>
          </w:p>
        </w:tc>
        <w:tc>
          <w:tcPr>
            <w:tcW w:w="1174" w:type="dxa"/>
            <w:tcPrChange w:id="642" w:author="Author" w:date="2018-02-22T13:59:00Z">
              <w:tcPr>
                <w:tcW w:w="1174" w:type="dxa"/>
              </w:tcPr>
            </w:tcPrChange>
          </w:tcPr>
          <w:p w14:paraId="60042DA5" w14:textId="77777777" w:rsidR="006E7BF9" w:rsidRPr="00873ACA" w:rsidRDefault="006E7BF9" w:rsidP="006E7BF9">
            <w:pPr>
              <w:rPr>
                <w:rFonts w:cs="Arial"/>
                <w:bCs/>
              </w:rPr>
            </w:pPr>
          </w:p>
        </w:tc>
      </w:tr>
      <w:tr w:rsidR="006249B8" w:rsidRPr="00873ACA" w14:paraId="7EA126BC" w14:textId="77777777" w:rsidTr="006421FE">
        <w:trPr>
          <w:trHeight w:val="357"/>
          <w:trPrChange w:id="643" w:author="Author" w:date="2018-02-22T13:59:00Z">
            <w:trPr>
              <w:trHeight w:val="357"/>
            </w:trPr>
          </w:trPrChange>
        </w:trPr>
        <w:tc>
          <w:tcPr>
            <w:tcW w:w="692" w:type="dxa"/>
            <w:vMerge w:val="restart"/>
            <w:shd w:val="clear" w:color="auto" w:fill="auto"/>
            <w:tcPrChange w:id="644" w:author="Author" w:date="2018-02-22T13:59:00Z">
              <w:tcPr>
                <w:tcW w:w="692" w:type="dxa"/>
                <w:vMerge w:val="restart"/>
                <w:shd w:val="clear" w:color="auto" w:fill="auto"/>
              </w:tcPr>
            </w:tcPrChange>
          </w:tcPr>
          <w:p w14:paraId="190C3058" w14:textId="77777777" w:rsidR="006249B8" w:rsidRDefault="006249B8" w:rsidP="006E7BF9">
            <w:r>
              <w:t>4</w:t>
            </w:r>
          </w:p>
        </w:tc>
        <w:tc>
          <w:tcPr>
            <w:tcW w:w="1350" w:type="dxa"/>
            <w:vMerge w:val="restart"/>
            <w:shd w:val="clear" w:color="auto" w:fill="auto"/>
            <w:tcPrChange w:id="645" w:author="Author" w:date="2018-02-22T13:59:00Z">
              <w:tcPr>
                <w:tcW w:w="1350" w:type="dxa"/>
                <w:vMerge w:val="restart"/>
                <w:shd w:val="clear" w:color="auto" w:fill="auto"/>
              </w:tcPr>
            </w:tcPrChange>
          </w:tcPr>
          <w:p w14:paraId="03A76F52" w14:textId="3945C818" w:rsidR="006249B8" w:rsidRPr="00FF7AA5" w:rsidRDefault="006249B8" w:rsidP="002F5BCA">
            <w:pPr>
              <w:rPr>
                <w:rStyle w:val="SAPEmphasis"/>
              </w:rPr>
            </w:pPr>
            <w:r>
              <w:rPr>
                <w:rStyle w:val="SAPEmphasis"/>
              </w:rPr>
              <w:t>View Concurrent Employment Details</w:t>
            </w:r>
          </w:p>
        </w:tc>
        <w:tc>
          <w:tcPr>
            <w:tcW w:w="4410" w:type="dxa"/>
            <w:shd w:val="clear" w:color="auto" w:fill="auto"/>
            <w:tcPrChange w:id="646" w:author="Author" w:date="2018-02-22T13:59:00Z">
              <w:tcPr>
                <w:tcW w:w="4230" w:type="dxa"/>
                <w:shd w:val="clear" w:color="auto" w:fill="auto"/>
              </w:tcPr>
            </w:tcPrChange>
          </w:tcPr>
          <w:p w14:paraId="49665DFA" w14:textId="23246B8E" w:rsidR="006249B8" w:rsidRPr="007E7C28" w:rsidRDefault="006249B8" w:rsidP="00A70147">
            <w:r w:rsidRPr="00F17467">
              <w:t xml:space="preserve">In the </w:t>
            </w:r>
            <w:r w:rsidRPr="001C1279">
              <w:rPr>
                <w:rStyle w:val="SAPScreenElement"/>
              </w:rPr>
              <w:t>Header</w:t>
            </w:r>
            <w:r w:rsidRPr="00F17467">
              <w:t xml:space="preserve">, </w:t>
            </w:r>
            <w:r>
              <w:t>below</w:t>
            </w:r>
            <w:r w:rsidRPr="00F17467">
              <w:t xml:space="preserve"> the </w:t>
            </w:r>
            <w:r>
              <w:t xml:space="preserve">employee’s </w:t>
            </w:r>
            <w:r w:rsidRPr="00F17467">
              <w:t>name</w:t>
            </w:r>
            <w:r>
              <w:t xml:space="preserve">, check the radio button next to the </w:t>
            </w:r>
            <w:r w:rsidR="00A70147">
              <w:t xml:space="preserve">secondary </w:t>
            </w:r>
            <w:r>
              <w:t>(</w:t>
            </w:r>
            <w:r w:rsidR="00A70147">
              <w:t>concurrent</w:t>
            </w:r>
            <w:r>
              <w:t>) employment, for which you want to view the details.</w:t>
            </w:r>
          </w:p>
        </w:tc>
        <w:tc>
          <w:tcPr>
            <w:tcW w:w="3330" w:type="dxa"/>
            <w:tcPrChange w:id="647" w:author="Author" w:date="2018-02-22T13:59:00Z">
              <w:tcPr>
                <w:tcW w:w="3420" w:type="dxa"/>
              </w:tcPr>
            </w:tcPrChange>
          </w:tcPr>
          <w:p w14:paraId="77301AB5" w14:textId="25D5C208" w:rsidR="006249B8" w:rsidRPr="00873ACA" w:rsidRDefault="006249B8" w:rsidP="0026685A">
            <w:pPr>
              <w:rPr>
                <w:rFonts w:cs="Arial"/>
                <w:bCs/>
                <w:i/>
              </w:rPr>
            </w:pPr>
            <w:r>
              <w:t xml:space="preserve">In case the employee has several concurrent employments at the same time, not all might be visible as radio buttons. In this case, you might need to choose the </w:t>
            </w:r>
            <w:r w:rsidRPr="000F38D5">
              <w:rPr>
                <w:rStyle w:val="SAPScreenElement"/>
              </w:rPr>
              <w:t>More</w:t>
            </w:r>
            <w:r>
              <w:t xml:space="preserve"> link below the last radio-button. The </w:t>
            </w:r>
            <w:r w:rsidRPr="000F38D5">
              <w:rPr>
                <w:rStyle w:val="SAPScreenElement"/>
              </w:rPr>
              <w:t>Select Assignment For Viewing</w:t>
            </w:r>
            <w:r>
              <w:t xml:space="preserve"> dialog box is displayed, containing a radio button for each employment of the employee. To</w:t>
            </w:r>
            <w:r w:rsidR="0069150E">
              <w:t xml:space="preserve"> view a particular </w:t>
            </w:r>
            <w:r>
              <w:t xml:space="preserve">assignment of the employee, check the appropriate radio button and choose </w:t>
            </w:r>
            <w:r w:rsidRPr="000F38D5">
              <w:rPr>
                <w:rStyle w:val="SAPScreenElement"/>
              </w:rPr>
              <w:t>OK</w:t>
            </w:r>
            <w:r>
              <w:t xml:space="preserve">. </w:t>
            </w:r>
          </w:p>
        </w:tc>
        <w:tc>
          <w:tcPr>
            <w:tcW w:w="3330" w:type="dxa"/>
            <w:shd w:val="clear" w:color="auto" w:fill="auto"/>
            <w:tcPrChange w:id="648" w:author="Author" w:date="2018-02-22T13:59:00Z">
              <w:tcPr>
                <w:tcW w:w="3420" w:type="dxa"/>
                <w:shd w:val="clear" w:color="auto" w:fill="auto"/>
              </w:tcPr>
            </w:tcPrChange>
          </w:tcPr>
          <w:p w14:paraId="0B7D7842" w14:textId="090D9BDB" w:rsidR="006249B8" w:rsidRPr="007E7C28" w:rsidRDefault="006249B8" w:rsidP="0026685A">
            <w:r>
              <w:t xml:space="preserve">The new </w:t>
            </w:r>
            <w:r w:rsidRPr="009430DF">
              <w:t xml:space="preserve">user name </w:t>
            </w:r>
            <w:r>
              <w:t xml:space="preserve">assigned </w:t>
            </w:r>
            <w:r w:rsidRPr="009430DF">
              <w:t>to the employee</w:t>
            </w:r>
            <w:r>
              <w:t xml:space="preserve"> for the selected concurrent employment is visible next to the employee’s name in the </w:t>
            </w:r>
            <w:r w:rsidRPr="001C1279">
              <w:rPr>
                <w:rStyle w:val="SAPScreenElement"/>
              </w:rPr>
              <w:t>Header</w:t>
            </w:r>
            <w:r>
              <w:t>. The employee profile appropriate for the concurrent employment selected is displayed.</w:t>
            </w:r>
          </w:p>
        </w:tc>
        <w:tc>
          <w:tcPr>
            <w:tcW w:w="1174" w:type="dxa"/>
            <w:tcPrChange w:id="649" w:author="Author" w:date="2018-02-22T13:59:00Z">
              <w:tcPr>
                <w:tcW w:w="1174" w:type="dxa"/>
              </w:tcPr>
            </w:tcPrChange>
          </w:tcPr>
          <w:p w14:paraId="677B4208" w14:textId="77777777" w:rsidR="006249B8" w:rsidRPr="00873ACA" w:rsidRDefault="006249B8" w:rsidP="006E7BF9">
            <w:pPr>
              <w:rPr>
                <w:rFonts w:cs="Arial"/>
                <w:bCs/>
              </w:rPr>
            </w:pPr>
          </w:p>
        </w:tc>
      </w:tr>
      <w:tr w:rsidR="006249B8" w:rsidRPr="00873ACA" w14:paraId="0410E2A3" w14:textId="77777777" w:rsidTr="006421FE">
        <w:trPr>
          <w:trHeight w:val="357"/>
          <w:trPrChange w:id="650" w:author="Author" w:date="2018-02-22T13:59:00Z">
            <w:trPr>
              <w:trHeight w:val="357"/>
            </w:trPr>
          </w:trPrChange>
        </w:trPr>
        <w:tc>
          <w:tcPr>
            <w:tcW w:w="692" w:type="dxa"/>
            <w:vMerge/>
            <w:shd w:val="clear" w:color="auto" w:fill="auto"/>
            <w:tcPrChange w:id="651" w:author="Author" w:date="2018-02-22T13:59:00Z">
              <w:tcPr>
                <w:tcW w:w="692" w:type="dxa"/>
                <w:vMerge/>
                <w:shd w:val="clear" w:color="auto" w:fill="auto"/>
              </w:tcPr>
            </w:tcPrChange>
          </w:tcPr>
          <w:p w14:paraId="304919C8" w14:textId="77777777" w:rsidR="006249B8" w:rsidRDefault="006249B8" w:rsidP="006E7BF9"/>
        </w:tc>
        <w:tc>
          <w:tcPr>
            <w:tcW w:w="1350" w:type="dxa"/>
            <w:vMerge/>
            <w:shd w:val="clear" w:color="auto" w:fill="auto"/>
            <w:tcPrChange w:id="652" w:author="Author" w:date="2018-02-22T13:59:00Z">
              <w:tcPr>
                <w:tcW w:w="1350" w:type="dxa"/>
                <w:vMerge/>
                <w:shd w:val="clear" w:color="auto" w:fill="auto"/>
              </w:tcPr>
            </w:tcPrChange>
          </w:tcPr>
          <w:p w14:paraId="7F6EE611" w14:textId="77777777" w:rsidR="006249B8" w:rsidRPr="00FF7AA5" w:rsidRDefault="006249B8" w:rsidP="006E7BF9">
            <w:pPr>
              <w:rPr>
                <w:rStyle w:val="SAPEmphasis"/>
              </w:rPr>
            </w:pPr>
          </w:p>
        </w:tc>
        <w:tc>
          <w:tcPr>
            <w:tcW w:w="4410" w:type="dxa"/>
            <w:shd w:val="clear" w:color="auto" w:fill="auto"/>
            <w:tcPrChange w:id="653" w:author="Author" w:date="2018-02-22T13:59:00Z">
              <w:tcPr>
                <w:tcW w:w="4230" w:type="dxa"/>
                <w:shd w:val="clear" w:color="auto" w:fill="auto"/>
              </w:tcPr>
            </w:tcPrChange>
          </w:tcPr>
          <w:p w14:paraId="69F74468" w14:textId="085D22CF" w:rsidR="006249B8" w:rsidRDefault="006249B8" w:rsidP="002F5BCA">
            <w:pPr>
              <w:pStyle w:val="NoteParagraph"/>
              <w:ind w:left="0"/>
            </w:pPr>
            <w:r>
              <w:t xml:space="preserve">Check that the data visible in the </w:t>
            </w:r>
            <w:r w:rsidRPr="00FC3A69">
              <w:rPr>
                <w:rStyle w:val="SAPScreenElement"/>
              </w:rPr>
              <w:t>Employment Information</w:t>
            </w:r>
            <w:r>
              <w:t xml:space="preserve"> section and possibly </w:t>
            </w:r>
            <w:r w:rsidRPr="00FC3A69">
              <w:rPr>
                <w:rStyle w:val="SAPScreenElement"/>
              </w:rPr>
              <w:t xml:space="preserve">Time </w:t>
            </w:r>
            <w:r w:rsidR="00876ECF">
              <w:rPr>
                <w:rStyle w:val="SAPScreenElement"/>
              </w:rPr>
              <w:t xml:space="preserve">Off </w:t>
            </w:r>
            <w:r>
              <w:t xml:space="preserve">section match to what was maintained when adding the new concurrent employment. </w:t>
            </w:r>
          </w:p>
          <w:p w14:paraId="5C7D2744" w14:textId="77777777" w:rsidR="006249B8" w:rsidRDefault="006249B8" w:rsidP="006E7BF9"/>
        </w:tc>
        <w:tc>
          <w:tcPr>
            <w:tcW w:w="3330" w:type="dxa"/>
            <w:tcPrChange w:id="654" w:author="Author" w:date="2018-02-22T13:59:00Z">
              <w:tcPr>
                <w:tcW w:w="3420" w:type="dxa"/>
              </w:tcPr>
            </w:tcPrChange>
          </w:tcPr>
          <w:p w14:paraId="485836BE" w14:textId="63E6333B" w:rsidR="006249B8" w:rsidRPr="00C50C67" w:rsidRDefault="006249B8" w:rsidP="006E7BF9">
            <w:pPr>
              <w:rPr>
                <w:rStyle w:val="SAPEmphasis"/>
              </w:rPr>
            </w:pPr>
            <w:r w:rsidRPr="00C50C67">
              <w:rPr>
                <w:rStyle w:val="SAPEmphasis"/>
              </w:rPr>
              <w:t xml:space="preserve">If Position Management </w:t>
            </w:r>
            <w:r w:rsidR="003A0405" w:rsidRPr="003A0405">
              <w:rPr>
                <w:rStyle w:val="SAPEmphasis"/>
              </w:rPr>
              <w:t xml:space="preserve">has been implemented </w:t>
            </w:r>
            <w:r w:rsidRPr="00C50C67">
              <w:rPr>
                <w:rStyle w:val="SAPEmphasis"/>
              </w:rPr>
              <w:t>in your instance</w:t>
            </w:r>
            <w:r w:rsidRPr="00C50C67">
              <w:t>:</w:t>
            </w:r>
            <w:r>
              <w:t xml:space="preserve"> t</w:t>
            </w:r>
            <w:r w:rsidRPr="00C50C67">
              <w:t xml:space="preserve">he value in field </w:t>
            </w:r>
            <w:r w:rsidRPr="00C50C67">
              <w:rPr>
                <w:rStyle w:val="SAPScreenElement"/>
              </w:rPr>
              <w:t xml:space="preserve">Time In Position </w:t>
            </w:r>
            <w:r w:rsidRPr="00C50C67">
              <w:t>(located in</w:t>
            </w:r>
            <w:r>
              <w:t xml:space="preserve"> the</w:t>
            </w:r>
            <w:r w:rsidRPr="00C50C67">
              <w:rPr>
                <w:rStyle w:val="SAPScreenElement"/>
              </w:rPr>
              <w:t xml:space="preserve"> Position Information</w:t>
            </w:r>
            <w:r w:rsidRPr="00C50C67">
              <w:t xml:space="preserve"> </w:t>
            </w:r>
            <w:r>
              <w:t>block</w:t>
            </w:r>
            <w:r w:rsidRPr="00C50C67">
              <w:t xml:space="preserve"> </w:t>
            </w:r>
            <w:r>
              <w:t>of the</w:t>
            </w:r>
            <w:r w:rsidRPr="00C50C67">
              <w:t xml:space="preserve"> </w:t>
            </w:r>
            <w:r>
              <w:rPr>
                <w:rStyle w:val="SAPScreenElement"/>
              </w:rPr>
              <w:t>Organizational</w:t>
            </w:r>
            <w:r w:rsidRPr="00C50C67">
              <w:rPr>
                <w:rStyle w:val="SAPScreenElement"/>
              </w:rPr>
              <w:t xml:space="preserve"> Information</w:t>
            </w:r>
            <w:r w:rsidRPr="00C50C67">
              <w:t xml:space="preserve"> </w:t>
            </w:r>
            <w:r w:rsidRPr="00C50C67">
              <w:lastRenderedPageBreak/>
              <w:t>s</w:t>
            </w:r>
            <w:r>
              <w:t>ubs</w:t>
            </w:r>
            <w:r w:rsidRPr="00C50C67">
              <w:t>ection) has been auto-calculated by the system.</w:t>
            </w:r>
          </w:p>
        </w:tc>
        <w:tc>
          <w:tcPr>
            <w:tcW w:w="3330" w:type="dxa"/>
            <w:shd w:val="clear" w:color="auto" w:fill="auto"/>
            <w:tcPrChange w:id="655" w:author="Author" w:date="2018-02-22T13:59:00Z">
              <w:tcPr>
                <w:tcW w:w="3420" w:type="dxa"/>
                <w:shd w:val="clear" w:color="auto" w:fill="auto"/>
              </w:tcPr>
            </w:tcPrChange>
          </w:tcPr>
          <w:p w14:paraId="7B38E518" w14:textId="77777777" w:rsidR="006249B8" w:rsidRPr="00C50C67" w:rsidRDefault="006249B8" w:rsidP="006E7BF9">
            <w:pPr>
              <w:rPr>
                <w:rStyle w:val="SAPEmphasis"/>
              </w:rPr>
            </w:pPr>
          </w:p>
        </w:tc>
        <w:tc>
          <w:tcPr>
            <w:tcW w:w="1174" w:type="dxa"/>
            <w:tcPrChange w:id="656" w:author="Author" w:date="2018-02-22T13:59:00Z">
              <w:tcPr>
                <w:tcW w:w="1174" w:type="dxa"/>
              </w:tcPr>
            </w:tcPrChange>
          </w:tcPr>
          <w:p w14:paraId="50B9D443" w14:textId="77777777" w:rsidR="006249B8" w:rsidRPr="00873ACA" w:rsidRDefault="006249B8" w:rsidP="006E7BF9">
            <w:pPr>
              <w:rPr>
                <w:rFonts w:cs="Arial"/>
                <w:bCs/>
              </w:rPr>
            </w:pPr>
          </w:p>
        </w:tc>
      </w:tr>
      <w:tr w:rsidR="006249B8" w:rsidRPr="00873ACA" w14:paraId="0160A9BB" w14:textId="77777777" w:rsidTr="006421FE">
        <w:trPr>
          <w:trHeight w:val="357"/>
          <w:trPrChange w:id="657" w:author="Author" w:date="2018-02-22T13:59:00Z">
            <w:trPr>
              <w:trHeight w:val="357"/>
            </w:trPr>
          </w:trPrChange>
        </w:trPr>
        <w:tc>
          <w:tcPr>
            <w:tcW w:w="692" w:type="dxa"/>
            <w:vMerge/>
            <w:shd w:val="clear" w:color="auto" w:fill="auto"/>
            <w:tcPrChange w:id="658" w:author="Author" w:date="2018-02-22T13:59:00Z">
              <w:tcPr>
                <w:tcW w:w="692" w:type="dxa"/>
                <w:vMerge/>
                <w:shd w:val="clear" w:color="auto" w:fill="auto"/>
              </w:tcPr>
            </w:tcPrChange>
          </w:tcPr>
          <w:p w14:paraId="1B756109" w14:textId="77777777" w:rsidR="006249B8" w:rsidRDefault="006249B8" w:rsidP="006E7BF9"/>
        </w:tc>
        <w:tc>
          <w:tcPr>
            <w:tcW w:w="1350" w:type="dxa"/>
            <w:vMerge/>
            <w:shd w:val="clear" w:color="auto" w:fill="auto"/>
            <w:tcPrChange w:id="659" w:author="Author" w:date="2018-02-22T13:59:00Z">
              <w:tcPr>
                <w:tcW w:w="1350" w:type="dxa"/>
                <w:vMerge/>
                <w:shd w:val="clear" w:color="auto" w:fill="auto"/>
              </w:tcPr>
            </w:tcPrChange>
          </w:tcPr>
          <w:p w14:paraId="01185391" w14:textId="77777777" w:rsidR="006249B8" w:rsidRDefault="006249B8" w:rsidP="006E7BF9">
            <w:pPr>
              <w:rPr>
                <w:rStyle w:val="SAPEmphasis"/>
              </w:rPr>
            </w:pPr>
          </w:p>
        </w:tc>
        <w:tc>
          <w:tcPr>
            <w:tcW w:w="4410" w:type="dxa"/>
            <w:shd w:val="clear" w:color="auto" w:fill="auto"/>
            <w:tcPrChange w:id="660" w:author="Author" w:date="2018-02-22T13:59:00Z">
              <w:tcPr>
                <w:tcW w:w="4230" w:type="dxa"/>
                <w:shd w:val="clear" w:color="auto" w:fill="auto"/>
              </w:tcPr>
            </w:tcPrChange>
          </w:tcPr>
          <w:p w14:paraId="1D4A851F" w14:textId="11484430" w:rsidR="006249B8" w:rsidRDefault="006249B8" w:rsidP="00B864D9">
            <w:pPr>
              <w:rPr>
                <w:noProof/>
                <w:lang w:eastAsia="de-DE"/>
              </w:rPr>
            </w:pPr>
            <w:r>
              <w:rPr>
                <w:noProof/>
                <w:lang w:eastAsia="de-DE"/>
              </w:rPr>
              <w:t xml:space="preserve">In the </w:t>
            </w:r>
            <w:r w:rsidRPr="00FC3A69">
              <w:rPr>
                <w:rStyle w:val="SAPScreenElement"/>
              </w:rPr>
              <w:t>Employment Information</w:t>
            </w:r>
            <w:r>
              <w:t xml:space="preserve"> section, scroll to the </w:t>
            </w:r>
            <w:r w:rsidRPr="00FC3A69">
              <w:rPr>
                <w:rStyle w:val="SAPScreenElement"/>
              </w:rPr>
              <w:t xml:space="preserve">Employment </w:t>
            </w:r>
            <w:r>
              <w:rPr>
                <w:rStyle w:val="SAPScreenElement"/>
              </w:rPr>
              <w:t>Details</w:t>
            </w:r>
            <w:r>
              <w:t xml:space="preserve"> subsection. Select in the </w:t>
            </w:r>
            <w:r w:rsidRPr="00FC3A69">
              <w:rPr>
                <w:rStyle w:val="SAPScreenElement"/>
              </w:rPr>
              <w:t xml:space="preserve">Employment </w:t>
            </w:r>
            <w:r>
              <w:rPr>
                <w:rStyle w:val="SAPScreenElement"/>
              </w:rPr>
              <w:t>Details</w:t>
            </w:r>
            <w:r>
              <w:t xml:space="preserve"> block the </w:t>
            </w:r>
            <w:r w:rsidRPr="006249B8">
              <w:rPr>
                <w:rStyle w:val="SAPScreenElement"/>
              </w:rPr>
              <w:t>Show more</w:t>
            </w:r>
            <w:r>
              <w:t xml:space="preserve"> link. </w:t>
            </w:r>
            <w:r w:rsidR="001A7800">
              <w:t xml:space="preserve">Verify </w:t>
            </w:r>
            <w:r w:rsidR="00B864D9">
              <w:t xml:space="preserve">that in the </w:t>
            </w:r>
            <w:r w:rsidR="00B864D9" w:rsidRPr="00B864D9">
              <w:rPr>
                <w:rStyle w:val="SAPScreenElement"/>
              </w:rPr>
              <w:t>Primary or Secondary</w:t>
            </w:r>
            <w:r w:rsidR="00B864D9">
              <w:t xml:space="preserve"> </w:t>
            </w:r>
            <w:r w:rsidR="00B864D9" w:rsidRPr="00FC3A69">
              <w:rPr>
                <w:rStyle w:val="SAPScreenElement"/>
              </w:rPr>
              <w:t xml:space="preserve">Employment </w:t>
            </w:r>
            <w:r w:rsidR="00B864D9">
              <w:rPr>
                <w:rStyle w:val="SAPScreenElement"/>
              </w:rPr>
              <w:t>Information</w:t>
            </w:r>
            <w:r w:rsidR="00B864D9">
              <w:t xml:space="preserve"> block, field </w:t>
            </w:r>
            <w:r w:rsidR="00B864D9" w:rsidRPr="00B864D9">
              <w:rPr>
                <w:rStyle w:val="SAPScreenElement"/>
              </w:rPr>
              <w:t xml:space="preserve">Is Primary </w:t>
            </w:r>
            <w:r w:rsidR="00B864D9" w:rsidRPr="00FC3A69">
              <w:rPr>
                <w:rStyle w:val="SAPScreenElement"/>
              </w:rPr>
              <w:t xml:space="preserve">Employment </w:t>
            </w:r>
            <w:r w:rsidR="00B864D9">
              <w:rPr>
                <w:rStyle w:val="SAPScreenElement"/>
              </w:rPr>
              <w:t xml:space="preserve">for </w:t>
            </w:r>
            <w:r w:rsidR="00876ECF">
              <w:rPr>
                <w:rStyle w:val="SAPScreenElement"/>
              </w:rPr>
              <w:t>a</w:t>
            </w:r>
            <w:r w:rsidR="00B864D9">
              <w:rPr>
                <w:rStyle w:val="SAPScreenElement"/>
              </w:rPr>
              <w:t>ll SuccessFactors processes?</w:t>
            </w:r>
            <w:r w:rsidR="00B864D9">
              <w:t xml:space="preserve"> has value</w:t>
            </w:r>
            <w:r w:rsidR="00B864D9" w:rsidRPr="00B864D9">
              <w:rPr>
                <w:rStyle w:val="SAPUserEntry"/>
              </w:rPr>
              <w:t xml:space="preserve"> </w:t>
            </w:r>
            <w:r w:rsidR="00B864D9">
              <w:rPr>
                <w:rStyle w:val="SAPUserEntry"/>
              </w:rPr>
              <w:t>No</w:t>
            </w:r>
            <w:r w:rsidR="00B864D9">
              <w:t>.</w:t>
            </w:r>
          </w:p>
        </w:tc>
        <w:tc>
          <w:tcPr>
            <w:tcW w:w="3330" w:type="dxa"/>
            <w:tcPrChange w:id="661" w:author="Author" w:date="2018-02-22T13:59:00Z">
              <w:tcPr>
                <w:tcW w:w="3420" w:type="dxa"/>
              </w:tcPr>
            </w:tcPrChange>
          </w:tcPr>
          <w:p w14:paraId="4EE1A684" w14:textId="29C04FC9" w:rsidR="006249B8" w:rsidRDefault="00B864D9" w:rsidP="006E7BF9">
            <w:r>
              <w:t>For the main employment, this field has value</w:t>
            </w:r>
            <w:r w:rsidRPr="00B864D9">
              <w:rPr>
                <w:rStyle w:val="SAPUserEntry"/>
              </w:rPr>
              <w:t xml:space="preserve"> </w:t>
            </w:r>
            <w:r>
              <w:rPr>
                <w:rStyle w:val="SAPUserEntry"/>
              </w:rPr>
              <w:t>Yes</w:t>
            </w:r>
            <w:r>
              <w:t>.</w:t>
            </w:r>
          </w:p>
        </w:tc>
        <w:tc>
          <w:tcPr>
            <w:tcW w:w="3330" w:type="dxa"/>
            <w:shd w:val="clear" w:color="auto" w:fill="auto"/>
            <w:tcPrChange w:id="662" w:author="Author" w:date="2018-02-22T13:59:00Z">
              <w:tcPr>
                <w:tcW w:w="3420" w:type="dxa"/>
                <w:shd w:val="clear" w:color="auto" w:fill="auto"/>
              </w:tcPr>
            </w:tcPrChange>
          </w:tcPr>
          <w:p w14:paraId="41BDFA65" w14:textId="77777777" w:rsidR="006249B8" w:rsidRPr="00523BDB" w:rsidRDefault="006249B8" w:rsidP="006E7BF9">
            <w:pPr>
              <w:rPr>
                <w:noProof/>
                <w:lang w:eastAsia="de-DE"/>
              </w:rPr>
            </w:pPr>
          </w:p>
        </w:tc>
        <w:tc>
          <w:tcPr>
            <w:tcW w:w="1174" w:type="dxa"/>
            <w:tcPrChange w:id="663" w:author="Author" w:date="2018-02-22T13:59:00Z">
              <w:tcPr>
                <w:tcW w:w="1174" w:type="dxa"/>
              </w:tcPr>
            </w:tcPrChange>
          </w:tcPr>
          <w:p w14:paraId="303BCE28" w14:textId="77777777" w:rsidR="006249B8" w:rsidRPr="00873ACA" w:rsidRDefault="006249B8" w:rsidP="006E7BF9">
            <w:pPr>
              <w:rPr>
                <w:rFonts w:cs="Arial"/>
                <w:bCs/>
              </w:rPr>
            </w:pPr>
          </w:p>
        </w:tc>
      </w:tr>
      <w:tr w:rsidR="006E7BF9" w:rsidRPr="00873ACA" w14:paraId="0807339C" w14:textId="77777777" w:rsidTr="006421FE">
        <w:trPr>
          <w:trHeight w:val="357"/>
          <w:trPrChange w:id="664" w:author="Author" w:date="2018-02-22T13:59:00Z">
            <w:trPr>
              <w:trHeight w:val="357"/>
            </w:trPr>
          </w:trPrChange>
        </w:trPr>
        <w:tc>
          <w:tcPr>
            <w:tcW w:w="692" w:type="dxa"/>
            <w:shd w:val="clear" w:color="auto" w:fill="auto"/>
            <w:tcPrChange w:id="665" w:author="Author" w:date="2018-02-22T13:59:00Z">
              <w:tcPr>
                <w:tcW w:w="692" w:type="dxa"/>
                <w:shd w:val="clear" w:color="auto" w:fill="auto"/>
              </w:tcPr>
            </w:tcPrChange>
          </w:tcPr>
          <w:p w14:paraId="6DA71E5B" w14:textId="77777777" w:rsidR="006E7BF9" w:rsidRDefault="006E7BF9" w:rsidP="006E7BF9">
            <w:r>
              <w:t>5</w:t>
            </w:r>
          </w:p>
        </w:tc>
        <w:tc>
          <w:tcPr>
            <w:tcW w:w="1350" w:type="dxa"/>
            <w:shd w:val="clear" w:color="auto" w:fill="auto"/>
            <w:tcPrChange w:id="666" w:author="Author" w:date="2018-02-22T13:59:00Z">
              <w:tcPr>
                <w:tcW w:w="1350" w:type="dxa"/>
                <w:shd w:val="clear" w:color="auto" w:fill="auto"/>
              </w:tcPr>
            </w:tcPrChange>
          </w:tcPr>
          <w:p w14:paraId="3F448630" w14:textId="77777777" w:rsidR="006E7BF9" w:rsidRPr="00FF7AA5" w:rsidRDefault="006E7BF9" w:rsidP="006E7BF9">
            <w:pPr>
              <w:rPr>
                <w:rStyle w:val="SAPEmphasis"/>
              </w:rPr>
            </w:pPr>
            <w:r>
              <w:rPr>
                <w:rStyle w:val="SAPEmphasis"/>
              </w:rPr>
              <w:t>Jump to Org Chart</w:t>
            </w:r>
          </w:p>
        </w:tc>
        <w:tc>
          <w:tcPr>
            <w:tcW w:w="4410" w:type="dxa"/>
            <w:shd w:val="clear" w:color="auto" w:fill="auto"/>
            <w:tcPrChange w:id="667" w:author="Author" w:date="2018-02-22T13:59:00Z">
              <w:tcPr>
                <w:tcW w:w="4230" w:type="dxa"/>
                <w:shd w:val="clear" w:color="auto" w:fill="auto"/>
              </w:tcPr>
            </w:tcPrChange>
          </w:tcPr>
          <w:p w14:paraId="42DCC677" w14:textId="4EE46830" w:rsidR="006E7BF9" w:rsidRPr="007E7C28" w:rsidRDefault="006E7BF9" w:rsidP="006747F2">
            <w:r>
              <w:rPr>
                <w:noProof/>
                <w:lang w:eastAsia="de-DE"/>
              </w:rPr>
              <w:t>To view the the employee in the Org Chart</w:t>
            </w:r>
            <w:r w:rsidR="006747F2">
              <w:rPr>
                <w:noProof/>
                <w:lang w:eastAsia="de-DE"/>
              </w:rPr>
              <w:t xml:space="preserve"> of his or her concurrent employment</w:t>
            </w:r>
            <w:r>
              <w:rPr>
                <w:noProof/>
                <w:lang w:eastAsia="de-DE"/>
              </w:rPr>
              <w:t xml:space="preserve">, select </w:t>
            </w:r>
            <w:del w:id="668" w:author="Author" w:date="2018-03-07T10:43:00Z">
              <w:r w:rsidRPr="002203D9" w:rsidDel="007E34FD">
                <w:rPr>
                  <w:rStyle w:val="SAPScreenElement"/>
                </w:rPr>
                <w:delText xml:space="preserve">Take </w:delText>
              </w:r>
            </w:del>
            <w:r w:rsidRPr="002203D9">
              <w:rPr>
                <w:rStyle w:val="SAPScreenElement"/>
              </w:rPr>
              <w:t>Action</w:t>
            </w:r>
            <w:ins w:id="669" w:author="Author" w:date="2018-03-07T10:43:00Z">
              <w:r w:rsidR="007E34FD">
                <w:rPr>
                  <w:rStyle w:val="SAPScreenElement"/>
                </w:rPr>
                <w:t>s</w:t>
              </w:r>
            </w:ins>
            <w:r w:rsidRPr="002203D9">
              <w:rPr>
                <w:rStyle w:val="SAPScreenElement"/>
              </w:rPr>
              <w:t xml:space="preserve"> </w:t>
            </w:r>
            <w:r>
              <w:rPr>
                <w:rStyle w:val="SAPScreenElement"/>
              </w:rPr>
              <w:sym w:font="Symbol" w:char="F0AE"/>
            </w:r>
            <w:r w:rsidRPr="002203D9">
              <w:rPr>
                <w:rStyle w:val="SAPScreenElement"/>
              </w:rPr>
              <w:t xml:space="preserve"> Jump To </w:t>
            </w:r>
            <w:r>
              <w:rPr>
                <w:noProof/>
                <w:lang w:eastAsia="de-DE"/>
              </w:rPr>
              <w:t xml:space="preserve">section </w:t>
            </w:r>
            <w:r>
              <w:rPr>
                <w:rStyle w:val="SAPScreenElement"/>
              </w:rPr>
              <w:sym w:font="Symbol" w:char="F0AE"/>
            </w:r>
            <w:r w:rsidRPr="002203D9">
              <w:rPr>
                <w:rStyle w:val="SAPScreenElement"/>
              </w:rPr>
              <w:t xml:space="preserve"> Org Chart</w:t>
            </w:r>
            <w:r>
              <w:rPr>
                <w:noProof/>
                <w:lang w:eastAsia="de-DE"/>
              </w:rPr>
              <w:t>.</w:t>
            </w:r>
          </w:p>
        </w:tc>
        <w:tc>
          <w:tcPr>
            <w:tcW w:w="3330" w:type="dxa"/>
            <w:tcPrChange w:id="670" w:author="Author" w:date="2018-02-22T13:59:00Z">
              <w:tcPr>
                <w:tcW w:w="3420" w:type="dxa"/>
              </w:tcPr>
            </w:tcPrChange>
          </w:tcPr>
          <w:p w14:paraId="2AB693B5" w14:textId="3DD9069A" w:rsidR="006E7BF9" w:rsidRPr="00873ACA" w:rsidRDefault="006E7BF9" w:rsidP="006E7BF9">
            <w:pPr>
              <w:rPr>
                <w:rFonts w:cs="Arial"/>
                <w:bCs/>
                <w:i/>
              </w:rPr>
            </w:pPr>
            <w:r>
              <w:t xml:space="preserve">The </w:t>
            </w:r>
            <w:del w:id="671" w:author="Author" w:date="2018-03-07T10:43:00Z">
              <w:r w:rsidRPr="002203D9" w:rsidDel="007E34FD">
                <w:rPr>
                  <w:rStyle w:val="SAPScreenElement"/>
                </w:rPr>
                <w:delText xml:space="preserve">Take </w:delText>
              </w:r>
            </w:del>
            <w:r w:rsidRPr="002203D9">
              <w:rPr>
                <w:rStyle w:val="SAPScreenElement"/>
              </w:rPr>
              <w:t>Action</w:t>
            </w:r>
            <w:ins w:id="672" w:author="Author" w:date="2018-03-07T10:43:00Z">
              <w:r w:rsidR="007E34FD">
                <w:rPr>
                  <w:rStyle w:val="SAPScreenElement"/>
                </w:rPr>
                <w:t>s</w:t>
              </w:r>
            </w:ins>
            <w:r>
              <w:t xml:space="preserve"> button is located in the top right corner of the screen.</w:t>
            </w:r>
          </w:p>
        </w:tc>
        <w:tc>
          <w:tcPr>
            <w:tcW w:w="3330" w:type="dxa"/>
            <w:shd w:val="clear" w:color="auto" w:fill="auto"/>
            <w:tcPrChange w:id="673" w:author="Author" w:date="2018-02-22T13:59:00Z">
              <w:tcPr>
                <w:tcW w:w="3420" w:type="dxa"/>
                <w:shd w:val="clear" w:color="auto" w:fill="auto"/>
              </w:tcPr>
            </w:tcPrChange>
          </w:tcPr>
          <w:p w14:paraId="394D3D61" w14:textId="439B9D44" w:rsidR="006E7BF9" w:rsidRPr="00523BDB" w:rsidRDefault="006E7BF9" w:rsidP="00623B00">
            <w:r w:rsidRPr="00523BDB">
              <w:rPr>
                <w:noProof/>
                <w:lang w:eastAsia="de-DE"/>
              </w:rPr>
              <w:t xml:space="preserve">You are directed to the </w:t>
            </w:r>
            <w:r w:rsidRPr="00523BDB">
              <w:rPr>
                <w:rStyle w:val="SAPScreenElement"/>
              </w:rPr>
              <w:t>Org Chart</w:t>
            </w:r>
            <w:r w:rsidRPr="00523BDB">
              <w:rPr>
                <w:noProof/>
                <w:lang w:eastAsia="de-DE"/>
              </w:rPr>
              <w:t xml:space="preserve"> tab located in the </w:t>
            </w:r>
            <w:r w:rsidRPr="00523BDB">
              <w:rPr>
                <w:rStyle w:val="SAPScreenElement"/>
              </w:rPr>
              <w:t>Company Info</w:t>
            </w:r>
            <w:r w:rsidRPr="00523BDB">
              <w:rPr>
                <w:noProof/>
                <w:lang w:eastAsia="de-DE"/>
              </w:rPr>
              <w:t xml:space="preserve"> screen. The employee is shown in graphical mode in the organizational chart of</w:t>
            </w:r>
            <w:r w:rsidR="006747F2">
              <w:rPr>
                <w:noProof/>
                <w:lang w:eastAsia="de-DE"/>
              </w:rPr>
              <w:t xml:space="preserve"> the</w:t>
            </w:r>
            <w:r w:rsidRPr="00523BDB">
              <w:rPr>
                <w:noProof/>
                <w:lang w:eastAsia="de-DE"/>
              </w:rPr>
              <w:t xml:space="preserve"> </w:t>
            </w:r>
            <w:r w:rsidR="006747F2">
              <w:rPr>
                <w:noProof/>
                <w:lang w:eastAsia="de-DE"/>
              </w:rPr>
              <w:t>concurrent employment</w:t>
            </w:r>
            <w:r w:rsidRPr="00523BDB">
              <w:rPr>
                <w:noProof/>
                <w:lang w:eastAsia="de-DE"/>
              </w:rPr>
              <w:t xml:space="preserve">. </w:t>
            </w:r>
            <w:r w:rsidR="00623B00">
              <w:rPr>
                <w:noProof/>
                <w:lang w:eastAsia="de-DE"/>
              </w:rPr>
              <w:t xml:space="preserve">The number of concurrent employments, in addition to the one shown in the org chart, is shown on the bottom of the </w:t>
            </w:r>
            <w:r w:rsidR="00554547">
              <w:rPr>
                <w:noProof/>
                <w:lang w:eastAsia="de-DE"/>
              </w:rPr>
              <w:t>employ</w:t>
            </w:r>
            <w:r w:rsidR="00623B00">
              <w:rPr>
                <w:noProof/>
                <w:lang w:eastAsia="de-DE"/>
              </w:rPr>
              <w:t>ee card.</w:t>
            </w:r>
          </w:p>
        </w:tc>
        <w:tc>
          <w:tcPr>
            <w:tcW w:w="1174" w:type="dxa"/>
            <w:tcPrChange w:id="674" w:author="Author" w:date="2018-02-22T13:59:00Z">
              <w:tcPr>
                <w:tcW w:w="1174" w:type="dxa"/>
              </w:tcPr>
            </w:tcPrChange>
          </w:tcPr>
          <w:p w14:paraId="633875AC" w14:textId="77777777" w:rsidR="006E7BF9" w:rsidRPr="00873ACA" w:rsidRDefault="006E7BF9" w:rsidP="006E7BF9">
            <w:pPr>
              <w:rPr>
                <w:rFonts w:cs="Arial"/>
                <w:bCs/>
              </w:rPr>
            </w:pPr>
          </w:p>
        </w:tc>
      </w:tr>
      <w:tr w:rsidR="006E7BF9" w:rsidRPr="00873ACA" w14:paraId="35451732" w14:textId="77777777" w:rsidTr="006421FE">
        <w:trPr>
          <w:trHeight w:val="357"/>
          <w:trPrChange w:id="675" w:author="Author" w:date="2018-02-22T13:59:00Z">
            <w:trPr>
              <w:trHeight w:val="357"/>
            </w:trPr>
          </w:trPrChange>
        </w:trPr>
        <w:tc>
          <w:tcPr>
            <w:tcW w:w="692" w:type="dxa"/>
            <w:shd w:val="clear" w:color="auto" w:fill="auto"/>
            <w:tcPrChange w:id="676" w:author="Author" w:date="2018-02-22T13:59:00Z">
              <w:tcPr>
                <w:tcW w:w="692" w:type="dxa"/>
                <w:shd w:val="clear" w:color="auto" w:fill="auto"/>
              </w:tcPr>
            </w:tcPrChange>
          </w:tcPr>
          <w:p w14:paraId="17539F45" w14:textId="77777777" w:rsidR="006E7BF9" w:rsidRDefault="006E7BF9" w:rsidP="006E7BF9">
            <w:r>
              <w:t>6</w:t>
            </w:r>
          </w:p>
        </w:tc>
        <w:tc>
          <w:tcPr>
            <w:tcW w:w="1350" w:type="dxa"/>
            <w:shd w:val="clear" w:color="auto" w:fill="auto"/>
            <w:tcPrChange w:id="677" w:author="Author" w:date="2018-02-22T13:59:00Z">
              <w:tcPr>
                <w:tcW w:w="1350" w:type="dxa"/>
                <w:shd w:val="clear" w:color="auto" w:fill="auto"/>
              </w:tcPr>
            </w:tcPrChange>
          </w:tcPr>
          <w:p w14:paraId="7E11EB5C" w14:textId="77777777" w:rsidR="006E7BF9" w:rsidRPr="00FF7AA5" w:rsidRDefault="006E7BF9" w:rsidP="006E7BF9">
            <w:pPr>
              <w:rPr>
                <w:rStyle w:val="SAPEmphasis"/>
              </w:rPr>
            </w:pPr>
            <w:r>
              <w:rPr>
                <w:rStyle w:val="SAPEmphasis"/>
              </w:rPr>
              <w:t>Verify Org Chart</w:t>
            </w:r>
          </w:p>
        </w:tc>
        <w:tc>
          <w:tcPr>
            <w:tcW w:w="4410" w:type="dxa"/>
            <w:shd w:val="clear" w:color="auto" w:fill="auto"/>
            <w:tcPrChange w:id="678" w:author="Author" w:date="2018-02-22T13:59:00Z">
              <w:tcPr>
                <w:tcW w:w="4230" w:type="dxa"/>
                <w:shd w:val="clear" w:color="auto" w:fill="auto"/>
              </w:tcPr>
            </w:tcPrChange>
          </w:tcPr>
          <w:p w14:paraId="107F2BB3" w14:textId="6063ECDD" w:rsidR="006E7BF9" w:rsidRPr="00F1741F" w:rsidRDefault="006E7BF9" w:rsidP="006747F2">
            <w:pPr>
              <w:rPr>
                <w:highlight w:val="yellow"/>
              </w:rPr>
            </w:pPr>
            <w:r w:rsidRPr="00523BDB">
              <w:t xml:space="preserve">To view the hierarchy, in which the employee is embedded, select the </w:t>
            </w:r>
            <w:r w:rsidRPr="00523BDB">
              <w:rPr>
                <w:rStyle w:val="SAPScreenElement"/>
              </w:rPr>
              <w:t>Up One Level</w:t>
            </w:r>
            <w:r w:rsidRPr="00523BDB">
              <w:t xml:space="preserve"> button.</w:t>
            </w:r>
          </w:p>
        </w:tc>
        <w:tc>
          <w:tcPr>
            <w:tcW w:w="3330" w:type="dxa"/>
            <w:tcPrChange w:id="679" w:author="Author" w:date="2018-02-22T13:59:00Z">
              <w:tcPr>
                <w:tcW w:w="3420" w:type="dxa"/>
              </w:tcPr>
            </w:tcPrChange>
          </w:tcPr>
          <w:p w14:paraId="79BC2E7E" w14:textId="77777777" w:rsidR="006E7BF9" w:rsidRPr="002A01B1" w:rsidRDefault="006E7BF9" w:rsidP="006E7BF9">
            <w:pPr>
              <w:rPr>
                <w:rFonts w:cs="Arial"/>
                <w:bCs/>
                <w:i/>
              </w:rPr>
            </w:pPr>
          </w:p>
        </w:tc>
        <w:tc>
          <w:tcPr>
            <w:tcW w:w="3330" w:type="dxa"/>
            <w:shd w:val="clear" w:color="auto" w:fill="auto"/>
            <w:tcPrChange w:id="680" w:author="Author" w:date="2018-02-22T13:59:00Z">
              <w:tcPr>
                <w:tcW w:w="3420" w:type="dxa"/>
                <w:shd w:val="clear" w:color="auto" w:fill="auto"/>
              </w:tcPr>
            </w:tcPrChange>
          </w:tcPr>
          <w:p w14:paraId="43508804" w14:textId="0C9FA6C9" w:rsidR="006E7BF9" w:rsidRPr="00523BDB" w:rsidRDefault="006E7BF9" w:rsidP="006747F2">
            <w:r w:rsidRPr="00523BDB">
              <w:t xml:space="preserve">The line manager and peers of the employee </w:t>
            </w:r>
            <w:r w:rsidR="006747F2">
              <w:t>in his or her concurrent (secondary) employment</w:t>
            </w:r>
            <w:r w:rsidRPr="00523BDB">
              <w:t xml:space="preserve"> are displayed in the </w:t>
            </w:r>
            <w:r w:rsidRPr="00523BDB">
              <w:rPr>
                <w:noProof/>
                <w:lang w:eastAsia="de-DE"/>
              </w:rPr>
              <w:t xml:space="preserve">organizational </w:t>
            </w:r>
            <w:r w:rsidRPr="00523BDB">
              <w:t>chart.</w:t>
            </w:r>
          </w:p>
        </w:tc>
        <w:tc>
          <w:tcPr>
            <w:tcW w:w="1174" w:type="dxa"/>
            <w:tcPrChange w:id="681" w:author="Author" w:date="2018-02-22T13:59:00Z">
              <w:tcPr>
                <w:tcW w:w="1174" w:type="dxa"/>
              </w:tcPr>
            </w:tcPrChange>
          </w:tcPr>
          <w:p w14:paraId="037EDF31" w14:textId="77777777" w:rsidR="006E7BF9" w:rsidRPr="00873ACA" w:rsidRDefault="006E7BF9" w:rsidP="006E7BF9">
            <w:pPr>
              <w:rPr>
                <w:rFonts w:cs="Arial"/>
                <w:bCs/>
              </w:rPr>
            </w:pPr>
          </w:p>
        </w:tc>
      </w:tr>
      <w:tr w:rsidR="002F5BCA" w:rsidRPr="00873ACA" w14:paraId="34DC062F" w14:textId="77777777" w:rsidTr="006421FE">
        <w:trPr>
          <w:trHeight w:val="357"/>
          <w:trPrChange w:id="682" w:author="Author" w:date="2018-02-22T13:59:00Z">
            <w:trPr>
              <w:trHeight w:val="357"/>
            </w:trPr>
          </w:trPrChange>
        </w:trPr>
        <w:tc>
          <w:tcPr>
            <w:tcW w:w="692" w:type="dxa"/>
            <w:shd w:val="clear" w:color="auto" w:fill="auto"/>
            <w:tcPrChange w:id="683" w:author="Author" w:date="2018-02-22T13:59:00Z">
              <w:tcPr>
                <w:tcW w:w="692" w:type="dxa"/>
                <w:shd w:val="clear" w:color="auto" w:fill="auto"/>
              </w:tcPr>
            </w:tcPrChange>
          </w:tcPr>
          <w:p w14:paraId="1BBACD62" w14:textId="47C3B34A" w:rsidR="002F5BCA" w:rsidRDefault="006747F2" w:rsidP="006E7BF9">
            <w:r>
              <w:t>7</w:t>
            </w:r>
          </w:p>
        </w:tc>
        <w:tc>
          <w:tcPr>
            <w:tcW w:w="1350" w:type="dxa"/>
            <w:shd w:val="clear" w:color="auto" w:fill="auto"/>
            <w:tcPrChange w:id="684" w:author="Author" w:date="2018-02-22T13:59:00Z">
              <w:tcPr>
                <w:tcW w:w="1350" w:type="dxa"/>
                <w:shd w:val="clear" w:color="auto" w:fill="auto"/>
              </w:tcPr>
            </w:tcPrChange>
          </w:tcPr>
          <w:p w14:paraId="6865DF72" w14:textId="2E84E358" w:rsidR="002F5BCA" w:rsidRDefault="006747F2" w:rsidP="006747F2">
            <w:pPr>
              <w:rPr>
                <w:rStyle w:val="SAPEmphasis"/>
              </w:rPr>
            </w:pPr>
            <w:r>
              <w:rPr>
                <w:rStyle w:val="SAPEmphasis"/>
              </w:rPr>
              <w:t>View Details of other Concurrent</w:t>
            </w:r>
            <w:r w:rsidR="002F5BCA">
              <w:rPr>
                <w:rStyle w:val="SAPEmphasis"/>
              </w:rPr>
              <w:t xml:space="preserve"> Employment (Optional)</w:t>
            </w:r>
          </w:p>
        </w:tc>
        <w:tc>
          <w:tcPr>
            <w:tcW w:w="4410" w:type="dxa"/>
            <w:shd w:val="clear" w:color="auto" w:fill="auto"/>
            <w:tcPrChange w:id="685" w:author="Author" w:date="2018-02-22T13:59:00Z">
              <w:tcPr>
                <w:tcW w:w="4230" w:type="dxa"/>
                <w:shd w:val="clear" w:color="auto" w:fill="auto"/>
              </w:tcPr>
            </w:tcPrChange>
          </w:tcPr>
          <w:p w14:paraId="273A171F" w14:textId="74F8C47A" w:rsidR="002F5BCA" w:rsidRPr="00523BDB" w:rsidRDefault="006747F2" w:rsidP="006747F2">
            <w:r>
              <w:t>In case the employee has multiple secondary employments, you can opt to view their details. Check in the</w:t>
            </w:r>
            <w:r w:rsidRPr="001C1279">
              <w:rPr>
                <w:rStyle w:val="SAPScreenElement"/>
              </w:rPr>
              <w:t xml:space="preserve"> Header</w:t>
            </w:r>
            <w:r>
              <w:t xml:space="preserve"> the radio-button next to the concurrent (secondary) employment and proceed as described in test steps # 4 to # 6.</w:t>
            </w:r>
          </w:p>
        </w:tc>
        <w:tc>
          <w:tcPr>
            <w:tcW w:w="3330" w:type="dxa"/>
            <w:tcPrChange w:id="686" w:author="Author" w:date="2018-02-22T13:59:00Z">
              <w:tcPr>
                <w:tcW w:w="3420" w:type="dxa"/>
              </w:tcPr>
            </w:tcPrChange>
          </w:tcPr>
          <w:p w14:paraId="7A95B9A7" w14:textId="77777777" w:rsidR="002F5BCA" w:rsidRPr="002A01B1" w:rsidRDefault="002F5BCA" w:rsidP="006E7BF9">
            <w:pPr>
              <w:rPr>
                <w:rFonts w:cs="Arial"/>
                <w:bCs/>
                <w:i/>
              </w:rPr>
            </w:pPr>
          </w:p>
        </w:tc>
        <w:tc>
          <w:tcPr>
            <w:tcW w:w="3330" w:type="dxa"/>
            <w:shd w:val="clear" w:color="auto" w:fill="auto"/>
            <w:tcPrChange w:id="687" w:author="Author" w:date="2018-02-22T13:59:00Z">
              <w:tcPr>
                <w:tcW w:w="3420" w:type="dxa"/>
                <w:shd w:val="clear" w:color="auto" w:fill="auto"/>
              </w:tcPr>
            </w:tcPrChange>
          </w:tcPr>
          <w:p w14:paraId="5D00411D" w14:textId="77777777" w:rsidR="002F5BCA" w:rsidRPr="00523BDB" w:rsidRDefault="002F5BCA" w:rsidP="006E7BF9"/>
        </w:tc>
        <w:tc>
          <w:tcPr>
            <w:tcW w:w="1174" w:type="dxa"/>
            <w:tcPrChange w:id="688" w:author="Author" w:date="2018-02-22T13:59:00Z">
              <w:tcPr>
                <w:tcW w:w="1174" w:type="dxa"/>
              </w:tcPr>
            </w:tcPrChange>
          </w:tcPr>
          <w:p w14:paraId="6DCEE2B4" w14:textId="77777777" w:rsidR="002F5BCA" w:rsidRPr="00873ACA" w:rsidRDefault="002F5BCA" w:rsidP="006E7BF9">
            <w:pPr>
              <w:rPr>
                <w:rFonts w:cs="Arial"/>
                <w:bCs/>
              </w:rPr>
            </w:pPr>
          </w:p>
        </w:tc>
      </w:tr>
    </w:tbl>
    <w:p w14:paraId="1C0A86C8" w14:textId="7F8BCCC1" w:rsidR="0024549A" w:rsidRPr="00EE075B" w:rsidRDefault="0024549A" w:rsidP="00FD02CF">
      <w:pPr>
        <w:pStyle w:val="SAPNoteHeading"/>
      </w:pPr>
      <w:r w:rsidRPr="00EE075B">
        <w:rPr>
          <w:noProof/>
        </w:rPr>
        <w:drawing>
          <wp:inline distT="0" distB="0" distL="0" distR="0" wp14:anchorId="157ED72B" wp14:editId="3E114E69">
            <wp:extent cx="228600" cy="228600"/>
            <wp:effectExtent l="0" t="0" r="0" b="0"/>
            <wp:docPr id="2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E075B">
        <w:t> Note</w:t>
      </w:r>
    </w:p>
    <w:p w14:paraId="5E8E4B3B" w14:textId="77777777" w:rsidR="00F505C6" w:rsidRPr="00140CBB" w:rsidRDefault="0024549A" w:rsidP="00FD02CF">
      <w:pPr>
        <w:ind w:left="624"/>
      </w:pPr>
      <w:r w:rsidRPr="00F505C6">
        <w:t xml:space="preserve">For the concurrent (secondary) employment, same actions can be performed like for the main employment. </w:t>
      </w:r>
    </w:p>
    <w:p w14:paraId="4E5F2935" w14:textId="6DFACFC6" w:rsidR="00F505C6" w:rsidRPr="00F505C6" w:rsidRDefault="00F505C6" w:rsidP="00F505C6">
      <w:pPr>
        <w:ind w:left="624"/>
      </w:pPr>
      <w:r w:rsidRPr="00140CBB">
        <w:t xml:space="preserve">In case </w:t>
      </w:r>
      <w:r w:rsidRPr="00F505C6">
        <w:t xml:space="preserve">the </w:t>
      </w:r>
      <w:r w:rsidRPr="00F505C6">
        <w:rPr>
          <w:rStyle w:val="SAPEmphasis"/>
        </w:rPr>
        <w:t>Time Off</w:t>
      </w:r>
      <w:r w:rsidRPr="00F505C6">
        <w:t xml:space="preserve"> content has been implemented in the</w:t>
      </w:r>
      <w:r w:rsidRPr="00F505C6">
        <w:rPr>
          <w:rStyle w:val="SAPEmphasis"/>
        </w:rPr>
        <w:t xml:space="preserve"> SAP SuccessFactors Employee Central instance</w:t>
      </w:r>
      <w:r w:rsidRPr="00140CBB">
        <w:t>, the employee can request time off.</w:t>
      </w:r>
    </w:p>
    <w:p w14:paraId="080E5B87" w14:textId="41E2BA43" w:rsidR="000F07AC" w:rsidRDefault="00F505C6" w:rsidP="00FD02CF">
      <w:pPr>
        <w:ind w:left="624"/>
      </w:pPr>
      <w:r w:rsidRPr="00F505C6">
        <w:t xml:space="preserve">In case, in addition to the </w:t>
      </w:r>
      <w:r w:rsidRPr="00F505C6">
        <w:rPr>
          <w:rStyle w:val="SAPEmphasis"/>
        </w:rPr>
        <w:t>Time Off</w:t>
      </w:r>
      <w:r w:rsidRPr="00F505C6">
        <w:t xml:space="preserve"> content, the </w:t>
      </w:r>
      <w:r w:rsidRPr="00F505C6">
        <w:rPr>
          <w:rStyle w:val="SAPEmphasis"/>
        </w:rPr>
        <w:t>Payroll Time Sheet</w:t>
      </w:r>
      <w:r w:rsidRPr="00F505C6">
        <w:t xml:space="preserve"> content has also been implemented in the</w:t>
      </w:r>
      <w:r w:rsidRPr="00F505C6">
        <w:rPr>
          <w:rStyle w:val="SAPEmphasis"/>
        </w:rPr>
        <w:t xml:space="preserve"> SAP SuccessFactors Employee Central instance</w:t>
      </w:r>
      <w:r w:rsidRPr="00140CBB">
        <w:t>,</w:t>
      </w:r>
      <w:r w:rsidRPr="00F505C6">
        <w:rPr>
          <w:rStyle w:val="SAPEmphasis"/>
        </w:rPr>
        <w:t xml:space="preserve"> </w:t>
      </w:r>
      <w:r w:rsidRPr="00140CBB">
        <w:t>t</w:t>
      </w:r>
      <w:r w:rsidR="0024549A" w:rsidRPr="00F505C6">
        <w:t>he employee can record working time.</w:t>
      </w:r>
    </w:p>
    <w:p w14:paraId="48FB74B6" w14:textId="77777777" w:rsidR="00614D5E" w:rsidRDefault="00614D5E" w:rsidP="00614D5E">
      <w:pPr>
        <w:pStyle w:val="Heading3"/>
      </w:pPr>
      <w:bookmarkStart w:id="689" w:name="_Toc478380102"/>
      <w:bookmarkStart w:id="690" w:name="_Toc507321709"/>
      <w:r>
        <w:lastRenderedPageBreak/>
        <w:t>Viewing my Employee File</w:t>
      </w:r>
      <w:bookmarkEnd w:id="689"/>
      <w:bookmarkEnd w:id="690"/>
    </w:p>
    <w:p w14:paraId="71B9338B" w14:textId="77777777" w:rsidR="00614D5E" w:rsidRPr="00873ACA" w:rsidRDefault="00614D5E" w:rsidP="00614D5E">
      <w:pPr>
        <w:pStyle w:val="SAPKeyblockTitle"/>
      </w:pPr>
      <w:r w:rsidRPr="00873ACA">
        <w:t>Test Administration</w:t>
      </w:r>
    </w:p>
    <w:p w14:paraId="68FB5BFF" w14:textId="77777777" w:rsidR="00614D5E" w:rsidRPr="00873ACA" w:rsidRDefault="00614D5E" w:rsidP="00614D5E">
      <w:r w:rsidRPr="00873ACA">
        <w:t>Customer project: Fill in the project-specific parts (</w:t>
      </w:r>
      <w:r>
        <w:t>between &lt;brackets&gt;</w:t>
      </w:r>
      <w:r w:rsidRPr="00873ACA">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614D5E" w:rsidRPr="00873ACA" w14:paraId="36FAB424" w14:textId="77777777" w:rsidTr="00614D5E">
        <w:tc>
          <w:tcPr>
            <w:tcW w:w="2280" w:type="dxa"/>
            <w:tcBorders>
              <w:top w:val="single" w:sz="8" w:space="0" w:color="999999"/>
              <w:left w:val="single" w:sz="8" w:space="0" w:color="999999"/>
              <w:bottom w:val="single" w:sz="8" w:space="0" w:color="999999"/>
              <w:right w:val="single" w:sz="8" w:space="0" w:color="999999"/>
            </w:tcBorders>
            <w:hideMark/>
          </w:tcPr>
          <w:p w14:paraId="0E053343" w14:textId="77777777" w:rsidR="00614D5E" w:rsidRPr="00873ACA" w:rsidRDefault="00614D5E" w:rsidP="00614D5E">
            <w:pPr>
              <w:rPr>
                <w:rStyle w:val="SAPEmphasis"/>
              </w:rPr>
            </w:pPr>
            <w:r w:rsidRPr="00873ACA">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88C3AD9" w14:textId="77777777" w:rsidR="00614D5E" w:rsidRPr="00873ACA" w:rsidRDefault="00614D5E" w:rsidP="00614D5E">
            <w:r w:rsidRPr="00873ACA">
              <w:t>&lt;X.XX&gt;</w:t>
            </w:r>
          </w:p>
        </w:tc>
        <w:tc>
          <w:tcPr>
            <w:tcW w:w="2401" w:type="dxa"/>
            <w:tcBorders>
              <w:top w:val="single" w:sz="8" w:space="0" w:color="999999"/>
              <w:left w:val="single" w:sz="8" w:space="0" w:color="999999"/>
              <w:bottom w:val="single" w:sz="8" w:space="0" w:color="999999"/>
              <w:right w:val="single" w:sz="8" w:space="0" w:color="999999"/>
            </w:tcBorders>
            <w:hideMark/>
          </w:tcPr>
          <w:p w14:paraId="36BA88CD" w14:textId="77777777" w:rsidR="00614D5E" w:rsidRPr="00873ACA" w:rsidRDefault="00614D5E" w:rsidP="00614D5E">
            <w:pPr>
              <w:rPr>
                <w:rStyle w:val="SAPEmphasis"/>
              </w:rPr>
            </w:pPr>
            <w:r w:rsidRPr="00873ACA">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D1EDE97" w14:textId="77777777" w:rsidR="00614D5E" w:rsidRPr="00873ACA" w:rsidRDefault="00614D5E" w:rsidP="00614D5E">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44E1097" w14:textId="77777777" w:rsidR="00614D5E" w:rsidRPr="00873ACA" w:rsidRDefault="00614D5E" w:rsidP="00614D5E">
            <w:pPr>
              <w:rPr>
                <w:rStyle w:val="SAPEmphasis"/>
              </w:rPr>
            </w:pPr>
            <w:r w:rsidRPr="00873ACA">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1DF1A25" w14:textId="7A5765F7" w:rsidR="00614D5E" w:rsidRPr="00873ACA" w:rsidRDefault="00F65573" w:rsidP="00614D5E">
            <w:r>
              <w:t>&lt;date&gt;</w:t>
            </w:r>
          </w:p>
        </w:tc>
      </w:tr>
      <w:tr w:rsidR="00614D5E" w:rsidRPr="00873ACA" w14:paraId="26CCC0E9" w14:textId="77777777" w:rsidTr="00614D5E">
        <w:tc>
          <w:tcPr>
            <w:tcW w:w="2280" w:type="dxa"/>
            <w:tcBorders>
              <w:top w:val="single" w:sz="8" w:space="0" w:color="999999"/>
              <w:left w:val="single" w:sz="8" w:space="0" w:color="999999"/>
              <w:bottom w:val="single" w:sz="8" w:space="0" w:color="999999"/>
              <w:right w:val="single" w:sz="8" w:space="0" w:color="999999"/>
            </w:tcBorders>
            <w:hideMark/>
          </w:tcPr>
          <w:p w14:paraId="4ADD937B" w14:textId="77777777" w:rsidR="00614D5E" w:rsidRPr="00873ACA" w:rsidRDefault="00614D5E" w:rsidP="00614D5E">
            <w:pPr>
              <w:rPr>
                <w:rStyle w:val="SAPEmphasis"/>
              </w:rPr>
            </w:pPr>
            <w:r w:rsidRPr="00873ACA">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16FBDAF" w14:textId="77777777" w:rsidR="00614D5E" w:rsidRPr="00873ACA" w:rsidRDefault="00614D5E" w:rsidP="00614D5E">
            <w:r>
              <w:t>Employee</w:t>
            </w:r>
          </w:p>
        </w:tc>
      </w:tr>
      <w:tr w:rsidR="0088242F" w:rsidRPr="00873ACA" w14:paraId="1547E987" w14:textId="77777777" w:rsidTr="00614D5E">
        <w:tc>
          <w:tcPr>
            <w:tcW w:w="2280" w:type="dxa"/>
            <w:tcBorders>
              <w:top w:val="single" w:sz="8" w:space="0" w:color="999999"/>
              <w:left w:val="single" w:sz="8" w:space="0" w:color="999999"/>
              <w:bottom w:val="single" w:sz="8" w:space="0" w:color="999999"/>
              <w:right w:val="single" w:sz="8" w:space="0" w:color="999999"/>
            </w:tcBorders>
            <w:hideMark/>
          </w:tcPr>
          <w:p w14:paraId="1811786C" w14:textId="77777777" w:rsidR="0088242F" w:rsidRPr="00873ACA" w:rsidRDefault="0088242F" w:rsidP="0088242F">
            <w:pPr>
              <w:rPr>
                <w:rStyle w:val="SAPEmphasis"/>
              </w:rPr>
            </w:pPr>
            <w:r w:rsidRPr="00873ACA">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1458F8A" w14:textId="77777777" w:rsidR="0088242F" w:rsidRPr="00873ACA" w:rsidRDefault="0088242F" w:rsidP="0088242F">
            <w:r w:rsidRPr="00873ACA">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4A085D7" w14:textId="77777777" w:rsidR="0088242F" w:rsidRPr="00873ACA" w:rsidRDefault="0088242F" w:rsidP="0088242F">
            <w:pPr>
              <w:rPr>
                <w:rStyle w:val="SAPEmphasis"/>
              </w:rPr>
            </w:pPr>
            <w:r w:rsidRPr="00873ACA">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D3B4160" w14:textId="5BAAFAF4" w:rsidR="0088242F" w:rsidRPr="00873ACA" w:rsidRDefault="0088242F" w:rsidP="0088242F">
            <w:r>
              <w:t>&lt;duration&gt;</w:t>
            </w:r>
          </w:p>
        </w:tc>
      </w:tr>
    </w:tbl>
    <w:p w14:paraId="02D69805" w14:textId="77777777" w:rsidR="00614D5E" w:rsidRPr="00873ACA" w:rsidRDefault="00614D5E" w:rsidP="00614D5E">
      <w:pPr>
        <w:pStyle w:val="SAPKeyblockTitle"/>
      </w:pPr>
      <w:r w:rsidRPr="00873ACA">
        <w:t>Purpose</w:t>
      </w:r>
    </w:p>
    <w:p w14:paraId="7D929F3A" w14:textId="20A61643" w:rsidR="00614D5E" w:rsidRDefault="00614D5E" w:rsidP="00614D5E">
      <w:r w:rsidRPr="00B277FB">
        <w:t xml:space="preserve">Based on the permissions granted to the employee, the </w:t>
      </w:r>
      <w:r>
        <w:t>E</w:t>
      </w:r>
      <w:r w:rsidRPr="00B277FB">
        <w:t xml:space="preserve">mployee can view </w:t>
      </w:r>
      <w:r>
        <w:t>some of the data</w:t>
      </w:r>
      <w:r w:rsidRPr="00B277FB">
        <w:t xml:space="preserve"> </w:t>
      </w:r>
      <w:r>
        <w:t xml:space="preserve">related to his or her </w:t>
      </w:r>
      <w:r w:rsidR="00844443">
        <w:t>concurrent employment</w:t>
      </w:r>
      <w:r w:rsidRPr="00B277FB">
        <w:t>.</w:t>
      </w:r>
    </w:p>
    <w:p w14:paraId="1EB0D2D2" w14:textId="707ED30E" w:rsidR="006933D8" w:rsidRDefault="006933D8" w:rsidP="00614D5E">
      <w:r>
        <w:t xml:space="preserve">As the data in the </w:t>
      </w:r>
      <w:r w:rsidRPr="006933D8">
        <w:rPr>
          <w:rStyle w:val="SAPScreenElement"/>
        </w:rPr>
        <w:t>Personal Information</w:t>
      </w:r>
      <w:r>
        <w:t xml:space="preserve"> section is the same for all the employments, the Employee needs to mainly check the data in the </w:t>
      </w:r>
      <w:r w:rsidRPr="006933D8">
        <w:rPr>
          <w:rStyle w:val="SAPScreenElement"/>
        </w:rPr>
        <w:t>Employment Information</w:t>
      </w:r>
      <w:r>
        <w:t xml:space="preserve"> section, as it differs from employment to employment.</w:t>
      </w:r>
    </w:p>
    <w:p w14:paraId="6274E7D8" w14:textId="7CD1CEC3" w:rsidR="006933D8" w:rsidRPr="002A01B1" w:rsidRDefault="006933D8" w:rsidP="00614D5E">
      <w:r>
        <w:rPr>
          <w:lang w:eastAsia="zh-CN"/>
        </w:rPr>
        <w:t>For each employment</w:t>
      </w:r>
      <w:r w:rsidR="00E459C6">
        <w:rPr>
          <w:lang w:eastAsia="zh-CN"/>
        </w:rPr>
        <w:t xml:space="preserve"> in addition to the </w:t>
      </w:r>
      <w:r w:rsidR="00EA2D38">
        <w:rPr>
          <w:lang w:eastAsia="zh-CN"/>
        </w:rPr>
        <w:t>first</w:t>
      </w:r>
      <w:r w:rsidR="00E459C6">
        <w:rPr>
          <w:lang w:eastAsia="zh-CN"/>
        </w:rPr>
        <w:t xml:space="preserve"> </w:t>
      </w:r>
      <w:r w:rsidR="00E459C6" w:rsidRPr="00E459C6">
        <w:rPr>
          <w:lang w:eastAsia="zh-CN"/>
        </w:rPr>
        <w:t>employment, the</w:t>
      </w:r>
      <w:r w:rsidRPr="00E459C6">
        <w:t xml:space="preserve"> system automatically assigns another user name and user ID to the employee. </w:t>
      </w:r>
      <w:r w:rsidR="00E459C6" w:rsidRPr="00E459C6">
        <w:t xml:space="preserve">These can be used for single-sign on. Nevertheless, the employee can log on to the </w:t>
      </w:r>
      <w:r w:rsidR="00E459C6" w:rsidRPr="00E459C6">
        <w:rPr>
          <w:rStyle w:val="SAPScreenElement"/>
          <w:color w:val="auto"/>
        </w:rPr>
        <w:t>Employee Central</w:t>
      </w:r>
      <w:r w:rsidR="00E459C6" w:rsidRPr="00E459C6">
        <w:t xml:space="preserve"> instance with the user credentials related to his or her </w:t>
      </w:r>
      <w:r w:rsidR="00EA2D38">
        <w:t>first</w:t>
      </w:r>
      <w:r w:rsidR="00E459C6" w:rsidRPr="00E459C6">
        <w:t xml:space="preserve"> employment, and then us the switch functionality to access the other employments.</w:t>
      </w:r>
    </w:p>
    <w:p w14:paraId="201FE85E" w14:textId="77777777" w:rsidR="00614D5E" w:rsidRPr="00E459C6" w:rsidRDefault="00614D5E" w:rsidP="00E92E9C">
      <w:pPr>
        <w:pStyle w:val="SAPNoteHeading"/>
        <w:ind w:left="720"/>
      </w:pPr>
      <w:r w:rsidRPr="00E459C6">
        <w:rPr>
          <w:noProof/>
        </w:rPr>
        <w:drawing>
          <wp:inline distT="0" distB="0" distL="0" distR="0" wp14:anchorId="6E8464F1" wp14:editId="68217666">
            <wp:extent cx="225425" cy="225425"/>
            <wp:effectExtent l="0" t="0" r="0" b="3175"/>
            <wp:docPr id="2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459C6">
        <w:t> Note</w:t>
      </w:r>
    </w:p>
    <w:p w14:paraId="032233CC" w14:textId="77777777" w:rsidR="00614D5E" w:rsidRDefault="00614D5E" w:rsidP="00E92E9C">
      <w:pPr>
        <w:ind w:left="720"/>
      </w:pPr>
      <w:r w:rsidRPr="00E459C6">
        <w:t>The person ID (external) remains unchanged.</w:t>
      </w:r>
    </w:p>
    <w:p w14:paraId="5229BDD3" w14:textId="77777777" w:rsidR="00614D5E" w:rsidRDefault="00614D5E" w:rsidP="00614D5E">
      <w:pPr>
        <w:pStyle w:val="SAPKeyblockTitle"/>
      </w:pPr>
      <w:r w:rsidRPr="00C61233">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440"/>
        <w:gridCol w:w="5400"/>
        <w:gridCol w:w="5310"/>
        <w:gridCol w:w="1260"/>
      </w:tblGrid>
      <w:tr w:rsidR="00614D5E" w:rsidRPr="00873ACA" w14:paraId="35FA4AC0" w14:textId="77777777" w:rsidTr="00140CBB">
        <w:trPr>
          <w:trHeight w:val="432"/>
          <w:tblHeader/>
        </w:trPr>
        <w:tc>
          <w:tcPr>
            <w:tcW w:w="872" w:type="dxa"/>
            <w:shd w:val="clear" w:color="auto" w:fill="999999"/>
          </w:tcPr>
          <w:p w14:paraId="266421A5" w14:textId="77777777" w:rsidR="00614D5E" w:rsidRPr="00873ACA" w:rsidRDefault="00614D5E" w:rsidP="00614D5E">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440" w:type="dxa"/>
            <w:shd w:val="clear" w:color="auto" w:fill="999999"/>
          </w:tcPr>
          <w:p w14:paraId="6A6B8730" w14:textId="77777777" w:rsidR="00614D5E" w:rsidRPr="00873ACA" w:rsidRDefault="00614D5E" w:rsidP="00614D5E">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5400" w:type="dxa"/>
            <w:shd w:val="clear" w:color="auto" w:fill="999999"/>
          </w:tcPr>
          <w:p w14:paraId="3A2E2AE2" w14:textId="77777777" w:rsidR="00614D5E" w:rsidRPr="00873ACA" w:rsidRDefault="00614D5E" w:rsidP="00614D5E">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5310" w:type="dxa"/>
            <w:shd w:val="clear" w:color="auto" w:fill="999999"/>
          </w:tcPr>
          <w:p w14:paraId="182FEFE7" w14:textId="77777777" w:rsidR="00614D5E" w:rsidRPr="00873ACA" w:rsidRDefault="00614D5E" w:rsidP="00614D5E">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0" w:type="dxa"/>
            <w:shd w:val="clear" w:color="auto" w:fill="999999"/>
          </w:tcPr>
          <w:p w14:paraId="0213358E" w14:textId="77777777" w:rsidR="00614D5E" w:rsidRPr="00873ACA" w:rsidRDefault="00614D5E" w:rsidP="00614D5E">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614D5E" w:rsidRPr="00873ACA" w14:paraId="15AA6A48" w14:textId="77777777" w:rsidTr="00140CBB">
        <w:trPr>
          <w:trHeight w:val="288"/>
        </w:trPr>
        <w:tc>
          <w:tcPr>
            <w:tcW w:w="872" w:type="dxa"/>
            <w:shd w:val="clear" w:color="auto" w:fill="auto"/>
          </w:tcPr>
          <w:p w14:paraId="5E126A23" w14:textId="77777777" w:rsidR="00614D5E" w:rsidRPr="00873ACA" w:rsidRDefault="00614D5E" w:rsidP="00614D5E">
            <w:r w:rsidRPr="00873ACA">
              <w:t>1</w:t>
            </w:r>
          </w:p>
        </w:tc>
        <w:tc>
          <w:tcPr>
            <w:tcW w:w="1440" w:type="dxa"/>
            <w:shd w:val="clear" w:color="auto" w:fill="auto"/>
          </w:tcPr>
          <w:p w14:paraId="037EAF03" w14:textId="77777777" w:rsidR="00614D5E" w:rsidRPr="00242B2D" w:rsidRDefault="00614D5E" w:rsidP="00614D5E">
            <w:pPr>
              <w:rPr>
                <w:rStyle w:val="SAPEmphasis"/>
              </w:rPr>
            </w:pPr>
            <w:r w:rsidRPr="00242B2D">
              <w:rPr>
                <w:rStyle w:val="SAPEmphasis"/>
              </w:rPr>
              <w:t>Log on</w:t>
            </w:r>
          </w:p>
        </w:tc>
        <w:tc>
          <w:tcPr>
            <w:tcW w:w="5400" w:type="dxa"/>
            <w:shd w:val="clear" w:color="auto" w:fill="auto"/>
          </w:tcPr>
          <w:p w14:paraId="2E0CC7F4" w14:textId="0DB6590F" w:rsidR="00614D5E" w:rsidRPr="00873ACA" w:rsidRDefault="00614D5E" w:rsidP="00614D5E">
            <w:r w:rsidRPr="00873ACA">
              <w:t xml:space="preserve">Log on to </w:t>
            </w:r>
            <w:r w:rsidRPr="00DB2A2F">
              <w:rPr>
                <w:rStyle w:val="SAPScreenElement"/>
                <w:color w:val="auto"/>
              </w:rPr>
              <w:t>Employee Central</w:t>
            </w:r>
            <w:r w:rsidRPr="00307CA9">
              <w:t xml:space="preserve"> </w:t>
            </w:r>
            <w:r w:rsidRPr="00DB2A2F">
              <w:t xml:space="preserve">as </w:t>
            </w:r>
            <w:r>
              <w:t xml:space="preserve">Employee, for example with </w:t>
            </w:r>
            <w:r w:rsidR="00844443">
              <w:t>the</w:t>
            </w:r>
            <w:r>
              <w:t xml:space="preserve"> </w:t>
            </w:r>
            <w:r w:rsidR="00D17EAF">
              <w:t xml:space="preserve">login credentials </w:t>
            </w:r>
            <w:r>
              <w:t xml:space="preserve">related to your </w:t>
            </w:r>
            <w:r w:rsidR="00EA2D38">
              <w:t>first</w:t>
            </w:r>
            <w:r w:rsidR="00844443">
              <w:t xml:space="preserve"> employment</w:t>
            </w:r>
            <w:r>
              <w:t>.</w:t>
            </w:r>
          </w:p>
        </w:tc>
        <w:tc>
          <w:tcPr>
            <w:tcW w:w="5310" w:type="dxa"/>
            <w:shd w:val="clear" w:color="auto" w:fill="auto"/>
          </w:tcPr>
          <w:p w14:paraId="1155DDC1" w14:textId="0F581317" w:rsidR="00614D5E" w:rsidRDefault="00614D5E" w:rsidP="00844443">
            <w:r w:rsidRPr="00873ACA">
              <w:t xml:space="preserve">The </w:t>
            </w:r>
            <w:r w:rsidRPr="00873ACA">
              <w:rPr>
                <w:rStyle w:val="SAPScreenElement"/>
              </w:rPr>
              <w:t>Home</w:t>
            </w:r>
            <w:r w:rsidRPr="00873ACA">
              <w:t xml:space="preserve"> page</w:t>
            </w:r>
            <w:r>
              <w:t xml:space="preserve"> appropriate for the user name you have used,</w:t>
            </w:r>
            <w:r w:rsidRPr="00873ACA">
              <w:t xml:space="preserve"> is displayed.</w:t>
            </w:r>
            <w:r>
              <w:t xml:space="preserve"> In the top-right corner, next to your </w:t>
            </w:r>
            <w:r w:rsidR="00844443">
              <w:t>name, hover the mouse over the</w:t>
            </w:r>
            <w:r w:rsidR="00A806F1">
              <w:t xml:space="preserve"> </w:t>
            </w:r>
            <w:r w:rsidR="00A806F1" w:rsidRPr="00A806F1">
              <w:rPr>
                <w:rStyle w:val="SAPScreenElement"/>
              </w:rPr>
              <w:t>Multiple Employments</w:t>
            </w:r>
            <w:r w:rsidR="00844443">
              <w:t xml:space="preserve"> </w:t>
            </w:r>
            <w:r>
              <w:t xml:space="preserve"> </w:t>
            </w:r>
            <w:r w:rsidR="00844443">
              <w:rPr>
                <w:noProof/>
              </w:rPr>
              <w:drawing>
                <wp:inline distT="0" distB="0" distL="0" distR="0" wp14:anchorId="663F068B" wp14:editId="1AEAF750">
                  <wp:extent cx="238125" cy="219075"/>
                  <wp:effectExtent l="0" t="0" r="9525"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19075"/>
                          </a:xfrm>
                          <a:prstGeom prst="rect">
                            <a:avLst/>
                          </a:prstGeom>
                        </pic:spPr>
                      </pic:pic>
                    </a:graphicData>
                  </a:graphic>
                </wp:inline>
              </w:drawing>
            </w:r>
            <w:r w:rsidR="00EF40DA">
              <w:t xml:space="preserve"> </w:t>
            </w:r>
            <w:r w:rsidR="00844443">
              <w:t>icon, to see with which employment you are logged on to the instance.</w:t>
            </w:r>
          </w:p>
          <w:p w14:paraId="6C166BB6" w14:textId="77777777" w:rsidR="00A806F1" w:rsidRPr="007E7C28" w:rsidRDefault="00A806F1" w:rsidP="00FC4891">
            <w:pPr>
              <w:pStyle w:val="SAPNoteHeading"/>
              <w:ind w:left="360"/>
            </w:pPr>
            <w:r w:rsidRPr="007E7C28">
              <w:rPr>
                <w:noProof/>
              </w:rPr>
              <w:lastRenderedPageBreak/>
              <w:drawing>
                <wp:inline distT="0" distB="0" distL="0" distR="0" wp14:anchorId="3098450E" wp14:editId="5C9DF6A9">
                  <wp:extent cx="225425" cy="225425"/>
                  <wp:effectExtent l="0" t="0" r="0" b="3175"/>
                  <wp:docPr id="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65254A5D" w14:textId="6703F478" w:rsidR="00A806F1" w:rsidRPr="00873ACA" w:rsidRDefault="00A806F1" w:rsidP="00FC4891">
            <w:pPr>
              <w:ind w:left="360"/>
            </w:pPr>
            <w:r>
              <w:t xml:space="preserve">In case your </w:t>
            </w:r>
            <w:r w:rsidR="00EA2D38">
              <w:t>first</w:t>
            </w:r>
            <w:r>
              <w:t xml:space="preserve"> employment is the main employment, the information displayed will be</w:t>
            </w:r>
            <w:r w:rsidRPr="007368D5">
              <w:rPr>
                <w:rStyle w:val="SAPScreenElement"/>
              </w:rPr>
              <w:t xml:space="preserve"> As: &lt;Job Code&gt;, &lt;Location&gt;, (</w:t>
            </w:r>
            <w:r>
              <w:rPr>
                <w:rStyle w:val="SAPScreenElement"/>
              </w:rPr>
              <w:t>Main</w:t>
            </w:r>
            <w:r w:rsidRPr="007368D5">
              <w:rPr>
                <w:rStyle w:val="SAPScreenElement"/>
              </w:rPr>
              <w:t xml:space="preserve"> Employment)</w:t>
            </w:r>
            <w:r>
              <w:t>.</w:t>
            </w:r>
          </w:p>
        </w:tc>
        <w:tc>
          <w:tcPr>
            <w:tcW w:w="1260" w:type="dxa"/>
          </w:tcPr>
          <w:p w14:paraId="62A2ABEC" w14:textId="77777777" w:rsidR="00614D5E" w:rsidRPr="00873ACA" w:rsidRDefault="00614D5E" w:rsidP="00614D5E">
            <w:pPr>
              <w:rPr>
                <w:rFonts w:cs="Arial"/>
                <w:bCs/>
              </w:rPr>
            </w:pPr>
          </w:p>
        </w:tc>
      </w:tr>
      <w:tr w:rsidR="00614D5E" w:rsidRPr="00873ACA" w14:paraId="408314F7" w14:textId="77777777" w:rsidTr="00140CBB">
        <w:trPr>
          <w:trHeight w:val="288"/>
        </w:trPr>
        <w:tc>
          <w:tcPr>
            <w:tcW w:w="872" w:type="dxa"/>
            <w:shd w:val="clear" w:color="auto" w:fill="auto"/>
          </w:tcPr>
          <w:p w14:paraId="45BC1510" w14:textId="77777777" w:rsidR="00614D5E" w:rsidRPr="00873ACA" w:rsidRDefault="00614D5E" w:rsidP="00614D5E">
            <w:r>
              <w:t>2</w:t>
            </w:r>
          </w:p>
        </w:tc>
        <w:tc>
          <w:tcPr>
            <w:tcW w:w="1440" w:type="dxa"/>
            <w:shd w:val="clear" w:color="auto" w:fill="auto"/>
          </w:tcPr>
          <w:p w14:paraId="5B80D689" w14:textId="77777777" w:rsidR="00614D5E" w:rsidRPr="006933D8" w:rsidRDefault="00614D5E" w:rsidP="00614D5E">
            <w:pPr>
              <w:rPr>
                <w:rStyle w:val="SAPEmphasis"/>
              </w:rPr>
            </w:pPr>
            <w:r w:rsidRPr="006933D8">
              <w:rPr>
                <w:rStyle w:val="SAPEmphasis"/>
              </w:rPr>
              <w:t>Access your Employee File</w:t>
            </w:r>
          </w:p>
        </w:tc>
        <w:tc>
          <w:tcPr>
            <w:tcW w:w="5400" w:type="dxa"/>
            <w:shd w:val="clear" w:color="auto" w:fill="auto"/>
          </w:tcPr>
          <w:p w14:paraId="78B329CC" w14:textId="77777777" w:rsidR="00614D5E" w:rsidRPr="006933D8" w:rsidRDefault="00614D5E" w:rsidP="00614D5E">
            <w:r w:rsidRPr="006933D8">
              <w:t xml:space="preserve">From the </w:t>
            </w:r>
            <w:r w:rsidRPr="006933D8">
              <w:rPr>
                <w:rStyle w:val="SAPScreenElement"/>
              </w:rPr>
              <w:t>Home</w:t>
            </w:r>
            <w:r w:rsidRPr="006933D8">
              <w:t xml:space="preserve"> drop-down, select </w:t>
            </w:r>
            <w:r w:rsidRPr="006933D8">
              <w:rPr>
                <w:rStyle w:val="SAPScreenElement"/>
              </w:rPr>
              <w:t>My Employee File</w:t>
            </w:r>
            <w:r w:rsidRPr="006933D8">
              <w:t>.</w:t>
            </w:r>
          </w:p>
        </w:tc>
        <w:tc>
          <w:tcPr>
            <w:tcW w:w="5310" w:type="dxa"/>
            <w:shd w:val="clear" w:color="auto" w:fill="auto"/>
          </w:tcPr>
          <w:p w14:paraId="0C5763C2" w14:textId="77777777" w:rsidR="00614D5E" w:rsidRPr="00873ACA" w:rsidRDefault="00614D5E" w:rsidP="00614D5E">
            <w:r w:rsidRPr="001C2125">
              <w:t>Your profile is displayed.</w:t>
            </w:r>
          </w:p>
        </w:tc>
        <w:tc>
          <w:tcPr>
            <w:tcW w:w="1260" w:type="dxa"/>
          </w:tcPr>
          <w:p w14:paraId="0F9ACBA4" w14:textId="77777777" w:rsidR="00614D5E" w:rsidRPr="00873ACA" w:rsidRDefault="00614D5E" w:rsidP="00614D5E">
            <w:pPr>
              <w:rPr>
                <w:rFonts w:cs="Arial"/>
                <w:bCs/>
              </w:rPr>
            </w:pPr>
          </w:p>
        </w:tc>
      </w:tr>
      <w:tr w:rsidR="00614D5E" w:rsidRPr="00873ACA" w14:paraId="67F15E59" w14:textId="77777777" w:rsidTr="00140CBB">
        <w:trPr>
          <w:trHeight w:val="288"/>
        </w:trPr>
        <w:tc>
          <w:tcPr>
            <w:tcW w:w="872" w:type="dxa"/>
            <w:shd w:val="clear" w:color="auto" w:fill="auto"/>
          </w:tcPr>
          <w:p w14:paraId="7FC81F05" w14:textId="77777777" w:rsidR="00614D5E" w:rsidRDefault="00614D5E" w:rsidP="00614D5E">
            <w:r>
              <w:t>3</w:t>
            </w:r>
          </w:p>
        </w:tc>
        <w:tc>
          <w:tcPr>
            <w:tcW w:w="1440" w:type="dxa"/>
            <w:shd w:val="clear" w:color="auto" w:fill="auto"/>
          </w:tcPr>
          <w:p w14:paraId="3B5AF41C" w14:textId="77777777" w:rsidR="00614D5E" w:rsidRPr="006933D8" w:rsidRDefault="00614D5E" w:rsidP="00614D5E">
            <w:pPr>
              <w:rPr>
                <w:rStyle w:val="SAPEmphasis"/>
              </w:rPr>
            </w:pPr>
            <w:r w:rsidRPr="006933D8">
              <w:rPr>
                <w:rStyle w:val="SAPEmphasis"/>
              </w:rPr>
              <w:t>View your Employee File</w:t>
            </w:r>
          </w:p>
        </w:tc>
        <w:tc>
          <w:tcPr>
            <w:tcW w:w="5400" w:type="dxa"/>
            <w:shd w:val="clear" w:color="auto" w:fill="auto"/>
          </w:tcPr>
          <w:p w14:paraId="2B53A23A" w14:textId="77777777" w:rsidR="00614D5E" w:rsidRPr="006933D8" w:rsidRDefault="00614D5E" w:rsidP="00614D5E">
            <w:r w:rsidRPr="006933D8">
              <w:t xml:space="preserve">View the data available as per your permissions, for example </w:t>
            </w:r>
            <w:r w:rsidRPr="006933D8">
              <w:rPr>
                <w:rStyle w:val="SAPScreenElement"/>
              </w:rPr>
              <w:t>Personal Information</w:t>
            </w:r>
            <w:r w:rsidRPr="006933D8">
              <w:t xml:space="preserve">, </w:t>
            </w:r>
            <w:r w:rsidRPr="006933D8">
              <w:rPr>
                <w:rStyle w:val="SAPScreenElement"/>
              </w:rPr>
              <w:t>Employment Information</w:t>
            </w:r>
            <w:r w:rsidRPr="006933D8">
              <w:t>, and so on.</w:t>
            </w:r>
          </w:p>
        </w:tc>
        <w:tc>
          <w:tcPr>
            <w:tcW w:w="5310" w:type="dxa"/>
            <w:shd w:val="clear" w:color="auto" w:fill="auto"/>
          </w:tcPr>
          <w:p w14:paraId="42834C8F" w14:textId="77777777" w:rsidR="00614D5E" w:rsidRPr="001C2125" w:rsidRDefault="00614D5E" w:rsidP="00614D5E"/>
        </w:tc>
        <w:tc>
          <w:tcPr>
            <w:tcW w:w="1260" w:type="dxa"/>
          </w:tcPr>
          <w:p w14:paraId="421CDA59" w14:textId="77777777" w:rsidR="00614D5E" w:rsidRPr="00873ACA" w:rsidRDefault="00614D5E" w:rsidP="00614D5E">
            <w:pPr>
              <w:rPr>
                <w:rFonts w:cs="Arial"/>
                <w:bCs/>
              </w:rPr>
            </w:pPr>
          </w:p>
        </w:tc>
      </w:tr>
      <w:tr w:rsidR="00614D5E" w:rsidRPr="00873ACA" w14:paraId="7DE316A9" w14:textId="77777777" w:rsidTr="00140CBB">
        <w:trPr>
          <w:trHeight w:val="288"/>
        </w:trPr>
        <w:tc>
          <w:tcPr>
            <w:tcW w:w="872" w:type="dxa"/>
            <w:shd w:val="clear" w:color="auto" w:fill="auto"/>
          </w:tcPr>
          <w:p w14:paraId="31BD6A41" w14:textId="77777777" w:rsidR="00614D5E" w:rsidRPr="00873ACA" w:rsidRDefault="00614D5E" w:rsidP="00614D5E">
            <w:r>
              <w:t>4</w:t>
            </w:r>
          </w:p>
        </w:tc>
        <w:tc>
          <w:tcPr>
            <w:tcW w:w="1440" w:type="dxa"/>
            <w:shd w:val="clear" w:color="auto" w:fill="auto"/>
          </w:tcPr>
          <w:p w14:paraId="4AA204FF" w14:textId="0D347C18" w:rsidR="00614D5E" w:rsidRPr="006933D8" w:rsidRDefault="00614D5E" w:rsidP="00614D5E">
            <w:pPr>
              <w:rPr>
                <w:rStyle w:val="SAPEmphasis"/>
              </w:rPr>
            </w:pPr>
            <w:r w:rsidRPr="006933D8">
              <w:rPr>
                <w:rStyle w:val="SAPEmphasis"/>
              </w:rPr>
              <w:t xml:space="preserve">Go to </w:t>
            </w:r>
            <w:r w:rsidR="006933D8" w:rsidRPr="006933D8">
              <w:rPr>
                <w:rStyle w:val="SAPEmphasis"/>
              </w:rPr>
              <w:t xml:space="preserve">Concurrent Employment </w:t>
            </w:r>
            <w:r w:rsidRPr="006933D8">
              <w:rPr>
                <w:rStyle w:val="SAPEmphasis"/>
              </w:rPr>
              <w:t>record</w:t>
            </w:r>
          </w:p>
        </w:tc>
        <w:tc>
          <w:tcPr>
            <w:tcW w:w="5400" w:type="dxa"/>
            <w:shd w:val="clear" w:color="auto" w:fill="auto"/>
          </w:tcPr>
          <w:p w14:paraId="44A68C1E" w14:textId="376EEC4B" w:rsidR="00614D5E" w:rsidRPr="00873ACA" w:rsidRDefault="00614D5E" w:rsidP="000E0901">
            <w:r>
              <w:t xml:space="preserve">Switch to the </w:t>
            </w:r>
            <w:r w:rsidRPr="000E0901">
              <w:rPr>
                <w:rStyle w:val="SAPScreenElement"/>
              </w:rPr>
              <w:t>Home</w:t>
            </w:r>
            <w:r>
              <w:t xml:space="preserve"> page </w:t>
            </w:r>
            <w:r w:rsidR="000E0901">
              <w:t>related to</w:t>
            </w:r>
            <w:r>
              <w:t xml:space="preserve"> </w:t>
            </w:r>
            <w:r w:rsidR="000E0901">
              <w:t xml:space="preserve">another (concurrent) employment. For this click on the </w:t>
            </w:r>
            <w:r w:rsidR="000E0901" w:rsidRPr="00A806F1">
              <w:rPr>
                <w:rStyle w:val="SAPScreenElement"/>
              </w:rPr>
              <w:t>Multiple Employments</w:t>
            </w:r>
            <w:r w:rsidR="000E0901">
              <w:t xml:space="preserve">  </w:t>
            </w:r>
            <w:r w:rsidR="000E0901">
              <w:rPr>
                <w:noProof/>
              </w:rPr>
              <w:drawing>
                <wp:inline distT="0" distB="0" distL="0" distR="0" wp14:anchorId="2C25CFA0" wp14:editId="419AE7F2">
                  <wp:extent cx="238125" cy="219075"/>
                  <wp:effectExtent l="0" t="0" r="9525"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19075"/>
                          </a:xfrm>
                          <a:prstGeom prst="rect">
                            <a:avLst/>
                          </a:prstGeom>
                        </pic:spPr>
                      </pic:pic>
                    </a:graphicData>
                  </a:graphic>
                </wp:inline>
              </w:drawing>
            </w:r>
            <w:r w:rsidR="00251AA8">
              <w:t xml:space="preserve"> </w:t>
            </w:r>
            <w:r w:rsidR="000E0901">
              <w:t xml:space="preserve">icon and from the upcoming drop-down menu select the appropriate </w:t>
            </w:r>
            <w:r w:rsidR="000E0901">
              <w:rPr>
                <w:rStyle w:val="SAPScreenElement"/>
              </w:rPr>
              <w:t>Switch to</w:t>
            </w:r>
            <w:r w:rsidRPr="007368D5">
              <w:rPr>
                <w:rStyle w:val="SAPScreenElement"/>
              </w:rPr>
              <w:t xml:space="preserve"> &lt;Job Code&gt;, &lt;Location&gt;</w:t>
            </w:r>
            <w:r>
              <w:t>.</w:t>
            </w:r>
          </w:p>
        </w:tc>
        <w:tc>
          <w:tcPr>
            <w:tcW w:w="5310" w:type="dxa"/>
            <w:shd w:val="clear" w:color="auto" w:fill="auto"/>
          </w:tcPr>
          <w:p w14:paraId="445A40CD" w14:textId="5A111BBA" w:rsidR="00614D5E" w:rsidRPr="00873ACA" w:rsidRDefault="00614D5E" w:rsidP="00614D5E">
            <w:r w:rsidRPr="00873ACA">
              <w:t xml:space="preserve">The </w:t>
            </w:r>
            <w:r w:rsidRPr="00873ACA">
              <w:rPr>
                <w:rStyle w:val="SAPScreenElement"/>
              </w:rPr>
              <w:t>Home</w:t>
            </w:r>
            <w:r w:rsidRPr="00873ACA">
              <w:t xml:space="preserve"> page</w:t>
            </w:r>
            <w:r>
              <w:t xml:space="preserve"> appropriate </w:t>
            </w:r>
            <w:r w:rsidRPr="005A1D24">
              <w:t xml:space="preserve">for </w:t>
            </w:r>
            <w:r w:rsidR="000E0901">
              <w:t>the selected concurrent employment</w:t>
            </w:r>
            <w:r>
              <w:t xml:space="preserve"> is displayed.</w:t>
            </w:r>
          </w:p>
        </w:tc>
        <w:tc>
          <w:tcPr>
            <w:tcW w:w="1260" w:type="dxa"/>
          </w:tcPr>
          <w:p w14:paraId="5574D382" w14:textId="77777777" w:rsidR="00614D5E" w:rsidRPr="00873ACA" w:rsidRDefault="00614D5E" w:rsidP="00614D5E">
            <w:pPr>
              <w:rPr>
                <w:rFonts w:cs="Arial"/>
                <w:bCs/>
              </w:rPr>
            </w:pPr>
          </w:p>
        </w:tc>
      </w:tr>
      <w:tr w:rsidR="00614D5E" w:rsidRPr="00873ACA" w14:paraId="1907C442" w14:textId="77777777" w:rsidTr="00140CBB">
        <w:trPr>
          <w:trHeight w:val="288"/>
        </w:trPr>
        <w:tc>
          <w:tcPr>
            <w:tcW w:w="872" w:type="dxa"/>
            <w:vMerge w:val="restart"/>
            <w:shd w:val="clear" w:color="auto" w:fill="auto"/>
          </w:tcPr>
          <w:p w14:paraId="0BE95BF1" w14:textId="77777777" w:rsidR="00614D5E" w:rsidRPr="00873ACA" w:rsidRDefault="00614D5E" w:rsidP="00614D5E">
            <w:r>
              <w:t>5</w:t>
            </w:r>
          </w:p>
        </w:tc>
        <w:tc>
          <w:tcPr>
            <w:tcW w:w="1440" w:type="dxa"/>
            <w:vMerge w:val="restart"/>
            <w:shd w:val="clear" w:color="auto" w:fill="auto"/>
          </w:tcPr>
          <w:p w14:paraId="1278DA7C" w14:textId="5E8ED070" w:rsidR="00614D5E" w:rsidRPr="006933D8" w:rsidRDefault="006933D8" w:rsidP="00614D5E">
            <w:pPr>
              <w:rPr>
                <w:rStyle w:val="SAPEmphasis"/>
              </w:rPr>
            </w:pPr>
            <w:r w:rsidRPr="006933D8">
              <w:rPr>
                <w:rStyle w:val="SAPEmphasis"/>
              </w:rPr>
              <w:t>View Concurrent Employment Details</w:t>
            </w:r>
          </w:p>
        </w:tc>
        <w:tc>
          <w:tcPr>
            <w:tcW w:w="5400" w:type="dxa"/>
            <w:shd w:val="clear" w:color="auto" w:fill="auto"/>
          </w:tcPr>
          <w:p w14:paraId="416287C9" w14:textId="77777777" w:rsidR="00614D5E" w:rsidRPr="00873ACA" w:rsidRDefault="00614D5E" w:rsidP="00614D5E">
            <w:r w:rsidRPr="001C2125">
              <w:t xml:space="preserve">From the </w:t>
            </w:r>
            <w:r w:rsidRPr="001C2125">
              <w:rPr>
                <w:rStyle w:val="SAPScreenElement"/>
              </w:rPr>
              <w:t>Home</w:t>
            </w:r>
            <w:r w:rsidRPr="001C2125">
              <w:t xml:space="preserve"> drop-down, select </w:t>
            </w:r>
            <w:r w:rsidRPr="001C2125">
              <w:rPr>
                <w:rStyle w:val="SAPScreenElement"/>
              </w:rPr>
              <w:t>My Employee File</w:t>
            </w:r>
            <w:r w:rsidRPr="001C2125">
              <w:t>.</w:t>
            </w:r>
          </w:p>
        </w:tc>
        <w:tc>
          <w:tcPr>
            <w:tcW w:w="5310" w:type="dxa"/>
            <w:shd w:val="clear" w:color="auto" w:fill="auto"/>
          </w:tcPr>
          <w:p w14:paraId="7C000175" w14:textId="77777777" w:rsidR="00614D5E" w:rsidRPr="00873ACA" w:rsidRDefault="00614D5E" w:rsidP="00614D5E">
            <w:r w:rsidRPr="001C2125">
              <w:t>Your profile is displayed.</w:t>
            </w:r>
          </w:p>
        </w:tc>
        <w:tc>
          <w:tcPr>
            <w:tcW w:w="1260" w:type="dxa"/>
          </w:tcPr>
          <w:p w14:paraId="2744E4BC" w14:textId="77777777" w:rsidR="00614D5E" w:rsidRPr="00873ACA" w:rsidRDefault="00614D5E" w:rsidP="00614D5E">
            <w:pPr>
              <w:rPr>
                <w:rFonts w:cs="Arial"/>
                <w:bCs/>
              </w:rPr>
            </w:pPr>
          </w:p>
        </w:tc>
      </w:tr>
      <w:tr w:rsidR="00614D5E" w:rsidRPr="00873ACA" w14:paraId="153D5F79" w14:textId="77777777" w:rsidTr="00140CBB">
        <w:trPr>
          <w:trHeight w:val="288"/>
        </w:trPr>
        <w:tc>
          <w:tcPr>
            <w:tcW w:w="872" w:type="dxa"/>
            <w:vMerge/>
            <w:shd w:val="clear" w:color="auto" w:fill="auto"/>
          </w:tcPr>
          <w:p w14:paraId="5A00E826" w14:textId="77777777" w:rsidR="00614D5E" w:rsidRPr="00873ACA" w:rsidRDefault="00614D5E" w:rsidP="00614D5E"/>
        </w:tc>
        <w:tc>
          <w:tcPr>
            <w:tcW w:w="1440" w:type="dxa"/>
            <w:vMerge/>
            <w:shd w:val="clear" w:color="auto" w:fill="auto"/>
          </w:tcPr>
          <w:p w14:paraId="6FD6E147" w14:textId="77777777" w:rsidR="00614D5E" w:rsidRPr="00242B2D" w:rsidRDefault="00614D5E" w:rsidP="00614D5E">
            <w:pPr>
              <w:rPr>
                <w:rStyle w:val="SAPEmphasis"/>
              </w:rPr>
            </w:pPr>
          </w:p>
        </w:tc>
        <w:tc>
          <w:tcPr>
            <w:tcW w:w="5400" w:type="dxa"/>
            <w:shd w:val="clear" w:color="auto" w:fill="auto"/>
          </w:tcPr>
          <w:p w14:paraId="218D5B14" w14:textId="18AD4335" w:rsidR="00614D5E" w:rsidRDefault="00614D5E" w:rsidP="00614D5E">
            <w:r>
              <w:t>Go to the</w:t>
            </w:r>
            <w:r w:rsidRPr="00C50C67">
              <w:t xml:space="preserve"> </w:t>
            </w:r>
            <w:r w:rsidRPr="00C50C67">
              <w:rPr>
                <w:rStyle w:val="SAPScreenElement"/>
              </w:rPr>
              <w:t>Employment Information</w:t>
            </w:r>
            <w:r w:rsidRPr="00ED538F">
              <w:t xml:space="preserve"> section</w:t>
            </w:r>
            <w:r w:rsidRPr="00C50C67">
              <w:t xml:space="preserve"> </w:t>
            </w:r>
            <w:r>
              <w:t xml:space="preserve">and check that the </w:t>
            </w:r>
            <w:r w:rsidRPr="005A1D24">
              <w:rPr>
                <w:rStyle w:val="SAPScreenElement"/>
              </w:rPr>
              <w:t>Job Information</w:t>
            </w:r>
            <w:r>
              <w:t xml:space="preserve">, </w:t>
            </w:r>
            <w:r w:rsidRPr="005A1D24">
              <w:rPr>
                <w:rStyle w:val="SAPScreenElement"/>
              </w:rPr>
              <w:t>Organizational Information</w:t>
            </w:r>
            <w:r>
              <w:rPr>
                <w:rStyle w:val="SAPScreenElement"/>
              </w:rPr>
              <w:t>,</w:t>
            </w:r>
            <w:r>
              <w:t xml:space="preserve"> and </w:t>
            </w:r>
            <w:r w:rsidRPr="005A1D24">
              <w:rPr>
                <w:rStyle w:val="SAPScreenElement"/>
              </w:rPr>
              <w:t>Job Relationships</w:t>
            </w:r>
            <w:r>
              <w:t xml:space="preserve"> subsections reflect the data related to your </w:t>
            </w:r>
            <w:r w:rsidR="006933D8">
              <w:t>concurrent employment</w:t>
            </w:r>
            <w:r>
              <w:t>, like for example, organizational units, line manager, and HR business partner.</w:t>
            </w:r>
          </w:p>
          <w:p w14:paraId="46EBD286" w14:textId="77777777" w:rsidR="00614D5E" w:rsidRPr="0039429C" w:rsidRDefault="00614D5E" w:rsidP="00614D5E">
            <w:pPr>
              <w:pStyle w:val="SAPNoteHeading"/>
              <w:ind w:left="345"/>
            </w:pPr>
            <w:r w:rsidRPr="0039429C">
              <w:rPr>
                <w:noProof/>
              </w:rPr>
              <w:drawing>
                <wp:inline distT="0" distB="0" distL="0" distR="0" wp14:anchorId="088812D6" wp14:editId="67474D58">
                  <wp:extent cx="228600" cy="2286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9429C">
              <w:t> Recommendation</w:t>
            </w:r>
          </w:p>
          <w:p w14:paraId="5FF84ABA" w14:textId="1F75B449" w:rsidR="00614D5E" w:rsidRPr="00873ACA" w:rsidRDefault="00614D5E" w:rsidP="00614D5E">
            <w:pPr>
              <w:ind w:left="345"/>
            </w:pPr>
            <w:r w:rsidRPr="00C50C67">
              <w:rPr>
                <w:rStyle w:val="SAPEmphasis"/>
              </w:rPr>
              <w:t xml:space="preserve">If Position Management </w:t>
            </w:r>
            <w:r w:rsidR="003A0405" w:rsidRPr="003A0405">
              <w:rPr>
                <w:rStyle w:val="SAPEmphasis"/>
              </w:rPr>
              <w:t xml:space="preserve">has been implemented </w:t>
            </w:r>
            <w:r w:rsidRPr="00C50C67">
              <w:rPr>
                <w:rStyle w:val="SAPEmphasis"/>
              </w:rPr>
              <w:t>in your instance</w:t>
            </w:r>
            <w:r w:rsidRPr="00AB3789">
              <w:t xml:space="preserve">, check also the position you are assigned to </w:t>
            </w:r>
            <w:r w:rsidR="006933D8">
              <w:t>in your concurrent employment</w:t>
            </w:r>
            <w:r w:rsidRPr="00AB3789">
              <w:t>.</w:t>
            </w:r>
          </w:p>
        </w:tc>
        <w:tc>
          <w:tcPr>
            <w:tcW w:w="5310" w:type="dxa"/>
            <w:shd w:val="clear" w:color="auto" w:fill="auto"/>
          </w:tcPr>
          <w:p w14:paraId="53579890" w14:textId="77777777" w:rsidR="00614D5E" w:rsidRPr="00873ACA" w:rsidRDefault="00614D5E" w:rsidP="00614D5E"/>
        </w:tc>
        <w:tc>
          <w:tcPr>
            <w:tcW w:w="1260" w:type="dxa"/>
          </w:tcPr>
          <w:p w14:paraId="6284A1BB" w14:textId="77777777" w:rsidR="00614D5E" w:rsidRPr="00873ACA" w:rsidRDefault="00614D5E" w:rsidP="00614D5E">
            <w:pPr>
              <w:rPr>
                <w:rFonts w:cs="Arial"/>
                <w:bCs/>
              </w:rPr>
            </w:pPr>
          </w:p>
        </w:tc>
      </w:tr>
    </w:tbl>
    <w:p w14:paraId="4958DEE5" w14:textId="4F4C417D" w:rsidR="00CC6176" w:rsidRDefault="00CC6176" w:rsidP="00CC6176">
      <w:pPr>
        <w:pStyle w:val="Heading2"/>
        <w:keepNext w:val="0"/>
      </w:pPr>
      <w:bookmarkStart w:id="691" w:name="_Toc507321710"/>
      <w:r>
        <w:t>Concurrent Employment Maintenance (Sub-Process)</w:t>
      </w:r>
      <w:bookmarkEnd w:id="691"/>
    </w:p>
    <w:p w14:paraId="7F81A85F" w14:textId="4F90389E" w:rsidR="00792AE9" w:rsidRPr="00873ACA" w:rsidRDefault="00792AE9" w:rsidP="00CC6176">
      <w:pPr>
        <w:pStyle w:val="Heading3"/>
      </w:pPr>
      <w:bookmarkStart w:id="692" w:name="_Toc507321711"/>
      <w:r>
        <w:lastRenderedPageBreak/>
        <w:t>Maintaining Concurrent Employment</w:t>
      </w:r>
      <w:bookmarkEnd w:id="692"/>
    </w:p>
    <w:p w14:paraId="2C254F81" w14:textId="77777777" w:rsidR="00792AE9" w:rsidRPr="00873ACA" w:rsidRDefault="00792AE9" w:rsidP="00792AE9">
      <w:pPr>
        <w:pStyle w:val="SAPKeyblockTitle"/>
      </w:pPr>
      <w:r w:rsidRPr="00873ACA">
        <w:t>Test Administration</w:t>
      </w:r>
    </w:p>
    <w:p w14:paraId="2E67DF9B" w14:textId="77777777" w:rsidR="00792AE9" w:rsidRPr="00873ACA" w:rsidRDefault="00792AE9" w:rsidP="00792AE9">
      <w:r w:rsidRPr="00873ACA">
        <w:t>Customer project: Fill in the project-specific parts (</w:t>
      </w:r>
      <w:r>
        <w:t>between &lt;brackets&gt;</w:t>
      </w:r>
      <w:r w:rsidRPr="00873ACA">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92AE9" w:rsidRPr="00873ACA" w14:paraId="311E6181" w14:textId="77777777" w:rsidTr="00792AE9">
        <w:tc>
          <w:tcPr>
            <w:tcW w:w="2280" w:type="dxa"/>
            <w:tcBorders>
              <w:top w:val="single" w:sz="8" w:space="0" w:color="999999"/>
              <w:left w:val="single" w:sz="8" w:space="0" w:color="999999"/>
              <w:bottom w:val="single" w:sz="8" w:space="0" w:color="999999"/>
              <w:right w:val="single" w:sz="8" w:space="0" w:color="999999"/>
            </w:tcBorders>
            <w:hideMark/>
          </w:tcPr>
          <w:p w14:paraId="61FA0BAF" w14:textId="77777777" w:rsidR="00792AE9" w:rsidRPr="00873ACA" w:rsidRDefault="00792AE9" w:rsidP="00792AE9">
            <w:pPr>
              <w:rPr>
                <w:rStyle w:val="SAPEmphasis"/>
              </w:rPr>
            </w:pPr>
            <w:r w:rsidRPr="00873ACA">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09F1243" w14:textId="77777777" w:rsidR="00792AE9" w:rsidRPr="00873ACA" w:rsidRDefault="00792AE9" w:rsidP="00792AE9">
            <w:r w:rsidRPr="00873ACA">
              <w:t>&lt;X.XX&gt;</w:t>
            </w:r>
          </w:p>
        </w:tc>
        <w:tc>
          <w:tcPr>
            <w:tcW w:w="2401" w:type="dxa"/>
            <w:tcBorders>
              <w:top w:val="single" w:sz="8" w:space="0" w:color="999999"/>
              <w:left w:val="single" w:sz="8" w:space="0" w:color="999999"/>
              <w:bottom w:val="single" w:sz="8" w:space="0" w:color="999999"/>
              <w:right w:val="single" w:sz="8" w:space="0" w:color="999999"/>
            </w:tcBorders>
            <w:hideMark/>
          </w:tcPr>
          <w:p w14:paraId="018C7E71" w14:textId="77777777" w:rsidR="00792AE9" w:rsidRPr="00873ACA" w:rsidRDefault="00792AE9" w:rsidP="00792AE9">
            <w:pPr>
              <w:rPr>
                <w:rStyle w:val="SAPEmphasis"/>
              </w:rPr>
            </w:pPr>
            <w:r w:rsidRPr="00873ACA">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05DB7053" w14:textId="77777777" w:rsidR="00792AE9" w:rsidRPr="00873ACA" w:rsidRDefault="00792AE9" w:rsidP="00792AE9">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E70C744" w14:textId="77777777" w:rsidR="00792AE9" w:rsidRPr="00873ACA" w:rsidRDefault="00792AE9" w:rsidP="00792AE9">
            <w:pPr>
              <w:rPr>
                <w:rStyle w:val="SAPEmphasis"/>
              </w:rPr>
            </w:pPr>
            <w:r w:rsidRPr="00873ACA">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79959FF" w14:textId="00E9F565" w:rsidR="00792AE9" w:rsidRPr="00873ACA" w:rsidRDefault="00F65573" w:rsidP="00792AE9">
            <w:r>
              <w:t>&lt;date&gt;</w:t>
            </w:r>
          </w:p>
        </w:tc>
      </w:tr>
      <w:tr w:rsidR="00792AE9" w:rsidRPr="00873ACA" w14:paraId="37CDEC3D" w14:textId="77777777" w:rsidTr="00792AE9">
        <w:tc>
          <w:tcPr>
            <w:tcW w:w="2280" w:type="dxa"/>
            <w:tcBorders>
              <w:top w:val="single" w:sz="8" w:space="0" w:color="999999"/>
              <w:left w:val="single" w:sz="8" w:space="0" w:color="999999"/>
              <w:bottom w:val="single" w:sz="8" w:space="0" w:color="999999"/>
              <w:right w:val="single" w:sz="8" w:space="0" w:color="999999"/>
            </w:tcBorders>
            <w:hideMark/>
          </w:tcPr>
          <w:p w14:paraId="758F71D8" w14:textId="77777777" w:rsidR="00792AE9" w:rsidRPr="00873ACA" w:rsidRDefault="00792AE9" w:rsidP="00792AE9">
            <w:pPr>
              <w:rPr>
                <w:rStyle w:val="SAPEmphasis"/>
              </w:rPr>
            </w:pPr>
            <w:r w:rsidRPr="00873ACA">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B0F5F76" w14:textId="7185E58B" w:rsidR="00792AE9" w:rsidRPr="00873ACA" w:rsidRDefault="00EF517D" w:rsidP="00792AE9">
            <w:r w:rsidRPr="007E7C28">
              <w:t xml:space="preserve">HR </w:t>
            </w:r>
            <w:r>
              <w:t>Administrator</w:t>
            </w:r>
          </w:p>
        </w:tc>
      </w:tr>
      <w:tr w:rsidR="0088242F" w:rsidRPr="00873ACA" w14:paraId="683C5CC1" w14:textId="77777777" w:rsidTr="00792AE9">
        <w:tc>
          <w:tcPr>
            <w:tcW w:w="2280" w:type="dxa"/>
            <w:tcBorders>
              <w:top w:val="single" w:sz="8" w:space="0" w:color="999999"/>
              <w:left w:val="single" w:sz="8" w:space="0" w:color="999999"/>
              <w:bottom w:val="single" w:sz="8" w:space="0" w:color="999999"/>
              <w:right w:val="single" w:sz="8" w:space="0" w:color="999999"/>
            </w:tcBorders>
            <w:hideMark/>
          </w:tcPr>
          <w:p w14:paraId="71ECA6BD" w14:textId="77777777" w:rsidR="0088242F" w:rsidRPr="00873ACA" w:rsidRDefault="0088242F" w:rsidP="0088242F">
            <w:pPr>
              <w:rPr>
                <w:rStyle w:val="SAPEmphasis"/>
              </w:rPr>
            </w:pPr>
            <w:r w:rsidRPr="00873ACA">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EC5A4E9" w14:textId="77777777" w:rsidR="0088242F" w:rsidRPr="00873ACA" w:rsidRDefault="0088242F" w:rsidP="0088242F">
            <w:r w:rsidRPr="00873ACA">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F54490D" w14:textId="77777777" w:rsidR="0088242F" w:rsidRPr="00873ACA" w:rsidRDefault="0088242F" w:rsidP="0088242F">
            <w:pPr>
              <w:rPr>
                <w:rStyle w:val="SAPEmphasis"/>
              </w:rPr>
            </w:pPr>
            <w:r w:rsidRPr="00873ACA">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F83395B" w14:textId="46E27F10" w:rsidR="0088242F" w:rsidRPr="00873ACA" w:rsidRDefault="0088242F" w:rsidP="0088242F">
            <w:r>
              <w:t>&lt;duration&gt;</w:t>
            </w:r>
          </w:p>
        </w:tc>
      </w:tr>
    </w:tbl>
    <w:p w14:paraId="6EBF4C53" w14:textId="77777777" w:rsidR="00792AE9" w:rsidRPr="00873ACA" w:rsidRDefault="00792AE9" w:rsidP="00792AE9">
      <w:pPr>
        <w:pStyle w:val="SAPKeyblockTitle"/>
      </w:pPr>
      <w:r w:rsidRPr="00873ACA">
        <w:t>Purpose</w:t>
      </w:r>
    </w:p>
    <w:p w14:paraId="39B036E0" w14:textId="77777777" w:rsidR="000F07AC" w:rsidRDefault="0060796D" w:rsidP="000F07AC">
      <w:r w:rsidRPr="0060796D">
        <w:t xml:space="preserve">When an employee has multiple employments, </w:t>
      </w:r>
      <w:r w:rsidR="00B41BB3" w:rsidRPr="0060796D">
        <w:t>the employments are classified as being either the main employment or a secondary employment.</w:t>
      </w:r>
      <w:r>
        <w:t xml:space="preserve"> </w:t>
      </w:r>
      <w:r w:rsidR="000F07AC" w:rsidRPr="000F07AC">
        <w:t>Once the employee is available in the system with multiple person ids, the first person id by default is set as the main employment. This can be changed as per requirements.</w:t>
      </w:r>
    </w:p>
    <w:p w14:paraId="6E7064E7" w14:textId="4498EC5B" w:rsidR="0060796D" w:rsidRPr="0060796D" w:rsidRDefault="0060796D" w:rsidP="000F07AC">
      <w:r>
        <w:t>The HR Administrator changes the classification of a concurrent employment</w:t>
      </w:r>
      <w:r w:rsidR="000F07AC">
        <w:t>, for example from secondary to primary.</w:t>
      </w:r>
    </w:p>
    <w:p w14:paraId="54AF3AF0" w14:textId="7E33C3D3" w:rsidR="0039429C" w:rsidRPr="00873ACA" w:rsidRDefault="0039429C" w:rsidP="0039429C">
      <w:pPr>
        <w:pStyle w:val="SAPKeyblockTitle"/>
      </w:pPr>
      <w:r>
        <w:t>Prerequisite</w:t>
      </w:r>
    </w:p>
    <w:p w14:paraId="6985344E" w14:textId="0CBDE537" w:rsidR="0039429C" w:rsidRPr="00B41BB3" w:rsidRDefault="0039429C" w:rsidP="0039429C">
      <w:r w:rsidRPr="000F07AC">
        <w:t xml:space="preserve">To change the classification of a concurrent employment from </w:t>
      </w:r>
      <w:r w:rsidR="000F07AC" w:rsidRPr="000F07AC">
        <w:t>primary</w:t>
      </w:r>
      <w:r w:rsidRPr="000F07AC">
        <w:t xml:space="preserve"> to secondary, or vice versa, both employments </w:t>
      </w:r>
      <w:r w:rsidR="00770838" w:rsidRPr="000F07AC">
        <w:t>must</w:t>
      </w:r>
      <w:r w:rsidRPr="000F07AC">
        <w:t xml:space="preserve"> exist in the system</w:t>
      </w:r>
    </w:p>
    <w:p w14:paraId="4463DD2B" w14:textId="41AE62EC" w:rsidR="00792AE9" w:rsidRDefault="00792AE9" w:rsidP="00792AE9">
      <w:pPr>
        <w:pStyle w:val="SAPKeyblockTitle"/>
      </w:pPr>
      <w:r w:rsidRPr="00873ACA">
        <w:t>P</w:t>
      </w:r>
      <w:r w:rsidR="00BC192B">
        <w:t>roc</w:t>
      </w:r>
      <w:r>
        <w:t>e</w:t>
      </w:r>
      <w:r w:rsidR="00BC192B">
        <w:t>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350"/>
        <w:gridCol w:w="2520"/>
        <w:gridCol w:w="2700"/>
        <w:gridCol w:w="2970"/>
        <w:gridCol w:w="2790"/>
        <w:gridCol w:w="1264"/>
      </w:tblGrid>
      <w:tr w:rsidR="00BC192B" w:rsidRPr="00C50C67" w14:paraId="7D6C621B" w14:textId="77777777" w:rsidTr="00591EA2">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50A7C79D" w14:textId="77777777" w:rsidR="00BC192B" w:rsidRPr="00C50C67" w:rsidRDefault="00BC192B" w:rsidP="00D108F8">
            <w:pPr>
              <w:pStyle w:val="SAPTableHeader"/>
            </w:pPr>
            <w:r w:rsidRPr="00C50C67">
              <w:t>Test Step #</w:t>
            </w:r>
          </w:p>
        </w:tc>
        <w:tc>
          <w:tcPr>
            <w:tcW w:w="1350" w:type="dxa"/>
            <w:tcBorders>
              <w:top w:val="single" w:sz="8" w:space="0" w:color="999999"/>
              <w:left w:val="single" w:sz="8" w:space="0" w:color="999999"/>
              <w:bottom w:val="single" w:sz="8" w:space="0" w:color="999999"/>
              <w:right w:val="single" w:sz="8" w:space="0" w:color="999999"/>
            </w:tcBorders>
            <w:shd w:val="clear" w:color="auto" w:fill="999999"/>
            <w:hideMark/>
          </w:tcPr>
          <w:p w14:paraId="4FA1C3B3" w14:textId="77777777" w:rsidR="00BC192B" w:rsidRPr="00C50C67" w:rsidRDefault="00BC192B" w:rsidP="00D108F8">
            <w:pPr>
              <w:pStyle w:val="SAPTableHeader"/>
            </w:pPr>
            <w:r w:rsidRPr="00C50C67">
              <w:t>Test Step Name</w:t>
            </w:r>
          </w:p>
        </w:tc>
        <w:tc>
          <w:tcPr>
            <w:tcW w:w="2520" w:type="dxa"/>
            <w:tcBorders>
              <w:top w:val="single" w:sz="8" w:space="0" w:color="999999"/>
              <w:left w:val="single" w:sz="8" w:space="0" w:color="999999"/>
              <w:bottom w:val="single" w:sz="8" w:space="0" w:color="999999"/>
              <w:right w:val="single" w:sz="8" w:space="0" w:color="999999"/>
            </w:tcBorders>
            <w:shd w:val="clear" w:color="auto" w:fill="999999"/>
            <w:hideMark/>
          </w:tcPr>
          <w:p w14:paraId="0BDD98ED" w14:textId="77777777" w:rsidR="00BC192B" w:rsidRPr="00C50C67" w:rsidRDefault="00BC192B" w:rsidP="00D108F8">
            <w:pPr>
              <w:pStyle w:val="SAPTableHeader"/>
            </w:pPr>
            <w:r w:rsidRPr="00C50C67">
              <w:t>Instruction</w:t>
            </w:r>
          </w:p>
        </w:tc>
        <w:tc>
          <w:tcPr>
            <w:tcW w:w="2700" w:type="dxa"/>
            <w:tcBorders>
              <w:top w:val="single" w:sz="8" w:space="0" w:color="999999"/>
              <w:left w:val="single" w:sz="8" w:space="0" w:color="999999"/>
              <w:bottom w:val="single" w:sz="8" w:space="0" w:color="999999"/>
              <w:right w:val="single" w:sz="8" w:space="0" w:color="999999"/>
            </w:tcBorders>
            <w:shd w:val="clear" w:color="auto" w:fill="999999"/>
            <w:hideMark/>
          </w:tcPr>
          <w:p w14:paraId="4F4068FB" w14:textId="77777777" w:rsidR="00BC192B" w:rsidRPr="00C50C67" w:rsidRDefault="00BC192B" w:rsidP="00D108F8">
            <w:pPr>
              <w:pStyle w:val="SAPTableHeader"/>
            </w:pPr>
            <w:r w:rsidRPr="00C50C67">
              <w:t>User Entries:</w:t>
            </w:r>
            <w:r w:rsidRPr="00C50C67">
              <w:br/>
              <w:t>Field Name: User Action and Value</w:t>
            </w:r>
          </w:p>
        </w:tc>
        <w:tc>
          <w:tcPr>
            <w:tcW w:w="2970" w:type="dxa"/>
            <w:tcBorders>
              <w:top w:val="single" w:sz="8" w:space="0" w:color="999999"/>
              <w:left w:val="single" w:sz="8" w:space="0" w:color="999999"/>
              <w:bottom w:val="single" w:sz="8" w:space="0" w:color="999999"/>
              <w:right w:val="single" w:sz="8" w:space="0" w:color="999999"/>
            </w:tcBorders>
            <w:shd w:val="clear" w:color="auto" w:fill="999999"/>
            <w:hideMark/>
          </w:tcPr>
          <w:p w14:paraId="75083774" w14:textId="77777777" w:rsidR="00BC192B" w:rsidRPr="00C50C67" w:rsidRDefault="00BC192B" w:rsidP="00D108F8">
            <w:pPr>
              <w:pStyle w:val="SAPTableHeader"/>
            </w:pPr>
            <w:r w:rsidRPr="00C50C67">
              <w:t>Additional Information</w:t>
            </w:r>
          </w:p>
        </w:tc>
        <w:tc>
          <w:tcPr>
            <w:tcW w:w="2790" w:type="dxa"/>
            <w:tcBorders>
              <w:top w:val="single" w:sz="8" w:space="0" w:color="999999"/>
              <w:left w:val="single" w:sz="8" w:space="0" w:color="999999"/>
              <w:bottom w:val="single" w:sz="8" w:space="0" w:color="999999"/>
              <w:right w:val="single" w:sz="8" w:space="0" w:color="999999"/>
            </w:tcBorders>
            <w:shd w:val="clear" w:color="auto" w:fill="999999"/>
            <w:hideMark/>
          </w:tcPr>
          <w:p w14:paraId="574447EA" w14:textId="77777777" w:rsidR="00BC192B" w:rsidRPr="00C50C67" w:rsidRDefault="00BC192B" w:rsidP="00D108F8">
            <w:pPr>
              <w:pStyle w:val="SAPTableHeader"/>
            </w:pPr>
            <w:r w:rsidRPr="00C50C67">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7187AFB3" w14:textId="77777777" w:rsidR="00BC192B" w:rsidRPr="00C50C67" w:rsidRDefault="00BC192B" w:rsidP="00D108F8">
            <w:pPr>
              <w:pStyle w:val="SAPTableHeader"/>
            </w:pPr>
            <w:r w:rsidRPr="00C50C67">
              <w:t>Pass / Fail / Comment</w:t>
            </w:r>
          </w:p>
        </w:tc>
      </w:tr>
      <w:tr w:rsidR="00DF6DEC" w:rsidRPr="007711C0" w14:paraId="7D7ABC78" w14:textId="77777777" w:rsidTr="00591EA2">
        <w:trPr>
          <w:trHeight w:val="357"/>
        </w:trPr>
        <w:tc>
          <w:tcPr>
            <w:tcW w:w="692" w:type="dxa"/>
            <w:tcBorders>
              <w:top w:val="single" w:sz="8" w:space="0" w:color="999999"/>
              <w:left w:val="single" w:sz="8" w:space="0" w:color="999999"/>
              <w:bottom w:val="single" w:sz="8" w:space="0" w:color="999999"/>
              <w:right w:val="single" w:sz="8" w:space="0" w:color="999999"/>
            </w:tcBorders>
          </w:tcPr>
          <w:p w14:paraId="41D61108" w14:textId="2B817646" w:rsidR="00DF6DEC" w:rsidRPr="00C50C67" w:rsidRDefault="00DF6DEC" w:rsidP="00DF6DEC">
            <w:r w:rsidRPr="00873ACA">
              <w:t>1</w:t>
            </w:r>
          </w:p>
        </w:tc>
        <w:tc>
          <w:tcPr>
            <w:tcW w:w="1350" w:type="dxa"/>
            <w:tcBorders>
              <w:top w:val="single" w:sz="8" w:space="0" w:color="999999"/>
              <w:left w:val="single" w:sz="8" w:space="0" w:color="999999"/>
              <w:bottom w:val="single" w:sz="8" w:space="0" w:color="999999"/>
              <w:right w:val="single" w:sz="8" w:space="0" w:color="999999"/>
            </w:tcBorders>
          </w:tcPr>
          <w:p w14:paraId="4C5841B0" w14:textId="20A321A4" w:rsidR="00DF6DEC" w:rsidRPr="00C50C67" w:rsidRDefault="00DF6DEC" w:rsidP="00DF6DEC">
            <w:pPr>
              <w:rPr>
                <w:rStyle w:val="SAPEmphasis"/>
              </w:rPr>
            </w:pPr>
            <w:r w:rsidRPr="00242B2D">
              <w:rPr>
                <w:rStyle w:val="SAPEmphasis"/>
              </w:rPr>
              <w:t>Log on</w:t>
            </w:r>
          </w:p>
        </w:tc>
        <w:tc>
          <w:tcPr>
            <w:tcW w:w="2520" w:type="dxa"/>
            <w:tcBorders>
              <w:top w:val="single" w:sz="8" w:space="0" w:color="999999"/>
              <w:left w:val="single" w:sz="8" w:space="0" w:color="999999"/>
              <w:bottom w:val="single" w:sz="8" w:space="0" w:color="999999"/>
              <w:right w:val="single" w:sz="8" w:space="0" w:color="999999"/>
            </w:tcBorders>
          </w:tcPr>
          <w:p w14:paraId="70DCD859" w14:textId="2D4E4BA0" w:rsidR="00DF6DEC" w:rsidRPr="00C50C67" w:rsidRDefault="00DF6DEC" w:rsidP="00DF6DEC">
            <w:r w:rsidRPr="00873ACA">
              <w:t xml:space="preserve">Log on to </w:t>
            </w:r>
            <w:r w:rsidRPr="00DB2A2F">
              <w:rPr>
                <w:rStyle w:val="SAPScreenElement"/>
                <w:color w:val="auto"/>
              </w:rPr>
              <w:t>Employee Central</w:t>
            </w:r>
            <w:r w:rsidRPr="00307CA9">
              <w:t xml:space="preserve"> </w:t>
            </w:r>
            <w:r w:rsidRPr="00DB2A2F">
              <w:t xml:space="preserve">as </w:t>
            </w:r>
            <w:r w:rsidRPr="007E7C28">
              <w:t xml:space="preserve">HR </w:t>
            </w:r>
            <w:r>
              <w:t>Administrator</w:t>
            </w:r>
            <w:r w:rsidRPr="00307CA9">
              <w:t>.</w:t>
            </w:r>
          </w:p>
        </w:tc>
        <w:tc>
          <w:tcPr>
            <w:tcW w:w="2700" w:type="dxa"/>
            <w:tcBorders>
              <w:top w:val="single" w:sz="8" w:space="0" w:color="999999"/>
              <w:left w:val="single" w:sz="8" w:space="0" w:color="999999"/>
              <w:bottom w:val="single" w:sz="8" w:space="0" w:color="999999"/>
              <w:right w:val="single" w:sz="8" w:space="0" w:color="999999"/>
            </w:tcBorders>
          </w:tcPr>
          <w:p w14:paraId="6364BF3F" w14:textId="77777777" w:rsidR="00DF6DEC" w:rsidRPr="00C50C67" w:rsidRDefault="00DF6DEC" w:rsidP="00DF6DEC"/>
        </w:tc>
        <w:tc>
          <w:tcPr>
            <w:tcW w:w="2970" w:type="dxa"/>
            <w:tcBorders>
              <w:top w:val="single" w:sz="8" w:space="0" w:color="999999"/>
              <w:left w:val="single" w:sz="8" w:space="0" w:color="999999"/>
              <w:bottom w:val="single" w:sz="8" w:space="0" w:color="999999"/>
              <w:right w:val="single" w:sz="8" w:space="0" w:color="999999"/>
            </w:tcBorders>
          </w:tcPr>
          <w:p w14:paraId="2B09C9E6" w14:textId="29CAC2FC" w:rsidR="00DF6DEC" w:rsidRPr="00C50C67" w:rsidRDefault="00DF6DEC" w:rsidP="00DF6DEC"/>
        </w:tc>
        <w:tc>
          <w:tcPr>
            <w:tcW w:w="2790" w:type="dxa"/>
            <w:tcBorders>
              <w:top w:val="single" w:sz="8" w:space="0" w:color="999999"/>
              <w:left w:val="single" w:sz="8" w:space="0" w:color="999999"/>
              <w:bottom w:val="single" w:sz="8" w:space="0" w:color="999999"/>
              <w:right w:val="single" w:sz="8" w:space="0" w:color="999999"/>
            </w:tcBorders>
          </w:tcPr>
          <w:p w14:paraId="3193599E" w14:textId="62A6F85D" w:rsidR="00DF6DEC" w:rsidRPr="00C50C67" w:rsidRDefault="00DD6C9F" w:rsidP="00DF6DEC">
            <w:r w:rsidRPr="00873ACA">
              <w:t xml:space="preserve">The </w:t>
            </w:r>
            <w:r w:rsidRPr="00873ACA">
              <w:rPr>
                <w:rStyle w:val="SAPScreenElement"/>
              </w:rPr>
              <w:t>Home</w:t>
            </w:r>
            <w:r w:rsidRPr="00873ACA">
              <w:t xml:space="preserve"> page is displayed.</w:t>
            </w:r>
          </w:p>
        </w:tc>
        <w:tc>
          <w:tcPr>
            <w:tcW w:w="1264" w:type="dxa"/>
            <w:tcBorders>
              <w:top w:val="single" w:sz="8" w:space="0" w:color="999999"/>
              <w:left w:val="single" w:sz="8" w:space="0" w:color="999999"/>
              <w:bottom w:val="single" w:sz="8" w:space="0" w:color="999999"/>
              <w:right w:val="single" w:sz="8" w:space="0" w:color="999999"/>
            </w:tcBorders>
          </w:tcPr>
          <w:p w14:paraId="7CE1CCCD" w14:textId="77777777" w:rsidR="00DF6DEC" w:rsidRPr="00C50C67" w:rsidRDefault="00DF6DEC" w:rsidP="00DF6DEC"/>
        </w:tc>
      </w:tr>
      <w:tr w:rsidR="00DF6DEC" w:rsidRPr="007711C0" w14:paraId="37D4B88A" w14:textId="77777777" w:rsidTr="00591EA2">
        <w:trPr>
          <w:trHeight w:val="357"/>
        </w:trPr>
        <w:tc>
          <w:tcPr>
            <w:tcW w:w="692" w:type="dxa"/>
            <w:tcBorders>
              <w:top w:val="single" w:sz="8" w:space="0" w:color="999999"/>
              <w:left w:val="single" w:sz="8" w:space="0" w:color="999999"/>
              <w:bottom w:val="single" w:sz="8" w:space="0" w:color="999999"/>
              <w:right w:val="single" w:sz="8" w:space="0" w:color="999999"/>
            </w:tcBorders>
          </w:tcPr>
          <w:p w14:paraId="4D101AED" w14:textId="3EC018D3" w:rsidR="00DF6DEC" w:rsidRPr="00C50C67" w:rsidRDefault="00DF6DEC" w:rsidP="00DF6DEC">
            <w:r>
              <w:t>2</w:t>
            </w:r>
          </w:p>
        </w:tc>
        <w:tc>
          <w:tcPr>
            <w:tcW w:w="1350" w:type="dxa"/>
            <w:tcBorders>
              <w:top w:val="single" w:sz="8" w:space="0" w:color="999999"/>
              <w:left w:val="single" w:sz="8" w:space="0" w:color="999999"/>
              <w:bottom w:val="single" w:sz="8" w:space="0" w:color="999999"/>
              <w:right w:val="single" w:sz="8" w:space="0" w:color="999999"/>
            </w:tcBorders>
          </w:tcPr>
          <w:p w14:paraId="7DE5CD29" w14:textId="6A85245A" w:rsidR="00DF6DEC" w:rsidRPr="00C50C67" w:rsidRDefault="00DF6DEC" w:rsidP="00DF6DEC">
            <w:pPr>
              <w:rPr>
                <w:rStyle w:val="SAPEmphasis"/>
              </w:rPr>
            </w:pPr>
            <w:r w:rsidRPr="00FF7AA5">
              <w:rPr>
                <w:rStyle w:val="SAPEmphasis"/>
              </w:rPr>
              <w:t>Search Employee</w:t>
            </w:r>
          </w:p>
        </w:tc>
        <w:tc>
          <w:tcPr>
            <w:tcW w:w="2520" w:type="dxa"/>
            <w:tcBorders>
              <w:top w:val="single" w:sz="8" w:space="0" w:color="999999"/>
              <w:left w:val="single" w:sz="8" w:space="0" w:color="999999"/>
              <w:bottom w:val="single" w:sz="8" w:space="0" w:color="999999"/>
              <w:right w:val="single" w:sz="8" w:space="0" w:color="999999"/>
            </w:tcBorders>
          </w:tcPr>
          <w:p w14:paraId="73FCA0A4" w14:textId="4A7ADC45" w:rsidR="00DF6DEC" w:rsidRPr="00C50C67" w:rsidRDefault="00DF6DEC" w:rsidP="000E6FCD">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whose data you want to </w:t>
            </w:r>
            <w:r w:rsidR="000E6FCD">
              <w:t>maintain</w:t>
            </w:r>
            <w:r w:rsidRPr="007E7C28">
              <w:t>.</w:t>
            </w:r>
          </w:p>
        </w:tc>
        <w:tc>
          <w:tcPr>
            <w:tcW w:w="2700" w:type="dxa"/>
            <w:tcBorders>
              <w:top w:val="single" w:sz="8" w:space="0" w:color="999999"/>
              <w:left w:val="single" w:sz="8" w:space="0" w:color="999999"/>
              <w:bottom w:val="single" w:sz="8" w:space="0" w:color="999999"/>
              <w:right w:val="single" w:sz="8" w:space="0" w:color="999999"/>
            </w:tcBorders>
          </w:tcPr>
          <w:p w14:paraId="3DABB26F" w14:textId="3D6C5C50" w:rsidR="00DF6DEC" w:rsidRPr="00C50C67" w:rsidRDefault="00DF6DEC" w:rsidP="00DF6DEC"/>
        </w:tc>
        <w:tc>
          <w:tcPr>
            <w:tcW w:w="2970" w:type="dxa"/>
            <w:tcBorders>
              <w:top w:val="single" w:sz="8" w:space="0" w:color="999999"/>
              <w:left w:val="single" w:sz="8" w:space="0" w:color="999999"/>
              <w:bottom w:val="single" w:sz="8" w:space="0" w:color="999999"/>
              <w:right w:val="single" w:sz="8" w:space="0" w:color="999999"/>
            </w:tcBorders>
          </w:tcPr>
          <w:p w14:paraId="7EE913BA" w14:textId="77777777" w:rsidR="00DF6DEC" w:rsidRPr="00C50C67" w:rsidRDefault="00DF6DEC" w:rsidP="00DF6DEC"/>
        </w:tc>
        <w:tc>
          <w:tcPr>
            <w:tcW w:w="2790" w:type="dxa"/>
            <w:tcBorders>
              <w:top w:val="single" w:sz="8" w:space="0" w:color="999999"/>
              <w:left w:val="single" w:sz="8" w:space="0" w:color="999999"/>
              <w:bottom w:val="single" w:sz="8" w:space="0" w:color="999999"/>
              <w:right w:val="single" w:sz="8" w:space="0" w:color="999999"/>
            </w:tcBorders>
          </w:tcPr>
          <w:p w14:paraId="4EA6CABE" w14:textId="7122E39C" w:rsidR="00DF6DEC" w:rsidRPr="00C50C67" w:rsidRDefault="00FD02CF" w:rsidP="00DF6DEC">
            <w:r w:rsidRPr="00C27ACA">
              <w:t>The autocomplete functionality suggests</w:t>
            </w:r>
            <w:r>
              <w:t xml:space="preserve"> </w:t>
            </w:r>
            <w:r w:rsidR="00DD6C9F" w:rsidRPr="007E7C28">
              <w:t>a list of employees matching your search criteria.</w:t>
            </w:r>
          </w:p>
        </w:tc>
        <w:tc>
          <w:tcPr>
            <w:tcW w:w="1264" w:type="dxa"/>
            <w:tcBorders>
              <w:top w:val="single" w:sz="8" w:space="0" w:color="999999"/>
              <w:left w:val="single" w:sz="8" w:space="0" w:color="999999"/>
              <w:bottom w:val="single" w:sz="8" w:space="0" w:color="999999"/>
              <w:right w:val="single" w:sz="8" w:space="0" w:color="999999"/>
            </w:tcBorders>
          </w:tcPr>
          <w:p w14:paraId="6FBCC4BF" w14:textId="77777777" w:rsidR="00DF6DEC" w:rsidRPr="00C50C67" w:rsidRDefault="00DF6DEC" w:rsidP="00DF6DEC"/>
        </w:tc>
      </w:tr>
      <w:tr w:rsidR="00DF6DEC" w:rsidRPr="007711C0" w14:paraId="02428545" w14:textId="77777777" w:rsidTr="00591EA2">
        <w:trPr>
          <w:trHeight w:val="357"/>
        </w:trPr>
        <w:tc>
          <w:tcPr>
            <w:tcW w:w="692" w:type="dxa"/>
            <w:tcBorders>
              <w:top w:val="single" w:sz="8" w:space="0" w:color="999999"/>
              <w:left w:val="single" w:sz="8" w:space="0" w:color="999999"/>
              <w:bottom w:val="single" w:sz="8" w:space="0" w:color="999999"/>
              <w:right w:val="single" w:sz="8" w:space="0" w:color="999999"/>
            </w:tcBorders>
          </w:tcPr>
          <w:p w14:paraId="6E0D356A" w14:textId="1A8B4DCA" w:rsidR="00DF6DEC" w:rsidRPr="00C50C67" w:rsidRDefault="00DF6DEC" w:rsidP="00DF6DEC">
            <w:r>
              <w:lastRenderedPageBreak/>
              <w:t>3</w:t>
            </w:r>
          </w:p>
        </w:tc>
        <w:tc>
          <w:tcPr>
            <w:tcW w:w="1350" w:type="dxa"/>
            <w:tcBorders>
              <w:top w:val="single" w:sz="8" w:space="0" w:color="999999"/>
              <w:left w:val="single" w:sz="8" w:space="0" w:color="999999"/>
              <w:bottom w:val="single" w:sz="8" w:space="0" w:color="999999"/>
              <w:right w:val="single" w:sz="8" w:space="0" w:color="999999"/>
            </w:tcBorders>
          </w:tcPr>
          <w:p w14:paraId="0BC720F1" w14:textId="6D340ACF" w:rsidR="00DF6DEC" w:rsidRPr="00C50C67" w:rsidRDefault="00DF6DEC" w:rsidP="00DF6DEC">
            <w:pPr>
              <w:rPr>
                <w:rStyle w:val="SAPEmphasis"/>
              </w:rPr>
            </w:pPr>
            <w:r w:rsidRPr="00FF7AA5">
              <w:rPr>
                <w:rStyle w:val="SAPEmphasis"/>
              </w:rPr>
              <w:t>Select Employee</w:t>
            </w:r>
          </w:p>
        </w:tc>
        <w:tc>
          <w:tcPr>
            <w:tcW w:w="2520" w:type="dxa"/>
            <w:tcBorders>
              <w:top w:val="single" w:sz="8" w:space="0" w:color="999999"/>
              <w:left w:val="single" w:sz="8" w:space="0" w:color="999999"/>
              <w:bottom w:val="single" w:sz="8" w:space="0" w:color="999999"/>
              <w:right w:val="single" w:sz="8" w:space="0" w:color="999999"/>
            </w:tcBorders>
          </w:tcPr>
          <w:p w14:paraId="714773B9" w14:textId="50FC79FC" w:rsidR="00DF6DEC" w:rsidRPr="00C50C67" w:rsidRDefault="00FD02CF" w:rsidP="00DF6DEC">
            <w:r w:rsidRPr="00C27ACA">
              <w:t>Select the appropriate employee from the result list</w:t>
            </w:r>
            <w:r w:rsidR="00DF6DEC" w:rsidRPr="007E7C28">
              <w:t>.</w:t>
            </w:r>
          </w:p>
        </w:tc>
        <w:tc>
          <w:tcPr>
            <w:tcW w:w="2700" w:type="dxa"/>
            <w:tcBorders>
              <w:top w:val="single" w:sz="8" w:space="0" w:color="999999"/>
              <w:left w:val="single" w:sz="8" w:space="0" w:color="999999"/>
              <w:bottom w:val="single" w:sz="8" w:space="0" w:color="999999"/>
              <w:right w:val="single" w:sz="8" w:space="0" w:color="999999"/>
            </w:tcBorders>
          </w:tcPr>
          <w:p w14:paraId="5D2F668F" w14:textId="5EEA520E" w:rsidR="00DF6DEC" w:rsidRPr="00C50C67" w:rsidRDefault="00DF6DEC" w:rsidP="00DF6DEC"/>
        </w:tc>
        <w:tc>
          <w:tcPr>
            <w:tcW w:w="2970" w:type="dxa"/>
            <w:tcBorders>
              <w:top w:val="single" w:sz="8" w:space="0" w:color="999999"/>
              <w:left w:val="single" w:sz="8" w:space="0" w:color="999999"/>
              <w:bottom w:val="single" w:sz="8" w:space="0" w:color="999999"/>
              <w:right w:val="single" w:sz="8" w:space="0" w:color="999999"/>
            </w:tcBorders>
          </w:tcPr>
          <w:p w14:paraId="7E7E5A95" w14:textId="43DD607D" w:rsidR="00DF6DEC" w:rsidRPr="00C50C67" w:rsidRDefault="00DF6DEC" w:rsidP="00DF6DEC"/>
        </w:tc>
        <w:tc>
          <w:tcPr>
            <w:tcW w:w="2790" w:type="dxa"/>
            <w:tcBorders>
              <w:top w:val="single" w:sz="8" w:space="0" w:color="999999"/>
              <w:left w:val="single" w:sz="8" w:space="0" w:color="999999"/>
              <w:bottom w:val="single" w:sz="8" w:space="0" w:color="999999"/>
              <w:right w:val="single" w:sz="8" w:space="0" w:color="999999"/>
            </w:tcBorders>
          </w:tcPr>
          <w:p w14:paraId="5065EFC7" w14:textId="4CCF3E19" w:rsidR="00DF6DEC" w:rsidRPr="00C50C67" w:rsidRDefault="00DD6C9F" w:rsidP="00E46480">
            <w:r w:rsidRPr="007E7C28">
              <w:t xml:space="preserve">You are directed to the </w:t>
            </w:r>
            <w:r w:rsidRPr="007E7C28">
              <w:rPr>
                <w:rStyle w:val="SAPScreenElement"/>
              </w:rPr>
              <w:t>Employee Files</w:t>
            </w:r>
            <w:r w:rsidRPr="007E7C28">
              <w:t xml:space="preserve"> page in which the profile </w:t>
            </w:r>
            <w:r w:rsidR="00E46480">
              <w:t xml:space="preserve">related to the </w:t>
            </w:r>
            <w:r w:rsidRPr="007E7C28">
              <w:t>employee</w:t>
            </w:r>
            <w:r w:rsidR="00E46480">
              <w:t>’s main (primary) employment</w:t>
            </w:r>
            <w:r w:rsidRPr="007E7C28">
              <w:t xml:space="preserve"> is displayed.</w:t>
            </w:r>
          </w:p>
        </w:tc>
        <w:tc>
          <w:tcPr>
            <w:tcW w:w="1264" w:type="dxa"/>
            <w:tcBorders>
              <w:top w:val="single" w:sz="8" w:space="0" w:color="999999"/>
              <w:left w:val="single" w:sz="8" w:space="0" w:color="999999"/>
              <w:bottom w:val="single" w:sz="8" w:space="0" w:color="999999"/>
              <w:right w:val="single" w:sz="8" w:space="0" w:color="999999"/>
            </w:tcBorders>
          </w:tcPr>
          <w:p w14:paraId="71AC83A0" w14:textId="77777777" w:rsidR="00DF6DEC" w:rsidRPr="00C50C67" w:rsidRDefault="00DF6DEC" w:rsidP="00DF6DEC"/>
        </w:tc>
      </w:tr>
      <w:tr w:rsidR="00DF6DEC" w:rsidRPr="007711C0" w14:paraId="368C434B" w14:textId="77777777" w:rsidTr="00591EA2">
        <w:trPr>
          <w:trHeight w:val="357"/>
        </w:trPr>
        <w:tc>
          <w:tcPr>
            <w:tcW w:w="692" w:type="dxa"/>
            <w:tcBorders>
              <w:top w:val="single" w:sz="8" w:space="0" w:color="999999"/>
              <w:left w:val="single" w:sz="8" w:space="0" w:color="999999"/>
              <w:bottom w:val="single" w:sz="8" w:space="0" w:color="999999"/>
              <w:right w:val="single" w:sz="8" w:space="0" w:color="999999"/>
            </w:tcBorders>
          </w:tcPr>
          <w:p w14:paraId="337FA6F8" w14:textId="3340F731" w:rsidR="00DF6DEC" w:rsidRDefault="00B65CC4" w:rsidP="00DF6DEC">
            <w:r>
              <w:t>4</w:t>
            </w:r>
          </w:p>
        </w:tc>
        <w:tc>
          <w:tcPr>
            <w:tcW w:w="1350" w:type="dxa"/>
            <w:tcBorders>
              <w:top w:val="single" w:sz="8" w:space="0" w:color="999999"/>
              <w:left w:val="single" w:sz="8" w:space="0" w:color="999999"/>
              <w:bottom w:val="single" w:sz="8" w:space="0" w:color="999999"/>
              <w:right w:val="single" w:sz="8" w:space="0" w:color="999999"/>
            </w:tcBorders>
          </w:tcPr>
          <w:p w14:paraId="43355741" w14:textId="7939F81C" w:rsidR="00DF6DEC" w:rsidRPr="00C61233" w:rsidRDefault="00DF6DEC" w:rsidP="00DF6DEC">
            <w:pPr>
              <w:rPr>
                <w:rStyle w:val="SAPEmphasis"/>
              </w:rPr>
            </w:pPr>
            <w:r>
              <w:rPr>
                <w:rStyle w:val="SAPEmphasis"/>
              </w:rPr>
              <w:t>Select Secondary Employment to be adapted</w:t>
            </w:r>
          </w:p>
        </w:tc>
        <w:tc>
          <w:tcPr>
            <w:tcW w:w="2520" w:type="dxa"/>
            <w:tcBorders>
              <w:top w:val="single" w:sz="8" w:space="0" w:color="999999"/>
              <w:left w:val="single" w:sz="8" w:space="0" w:color="999999"/>
              <w:bottom w:val="single" w:sz="8" w:space="0" w:color="999999"/>
              <w:right w:val="single" w:sz="8" w:space="0" w:color="999999"/>
            </w:tcBorders>
          </w:tcPr>
          <w:p w14:paraId="70612650" w14:textId="2333E2EC" w:rsidR="00DF6DEC" w:rsidRPr="00B4202C" w:rsidRDefault="00DD6C9F" w:rsidP="00DD6C9F">
            <w:r w:rsidRPr="00F17467">
              <w:t xml:space="preserve">In the </w:t>
            </w:r>
            <w:r w:rsidRPr="001C1279">
              <w:rPr>
                <w:rStyle w:val="SAPScreenElement"/>
              </w:rPr>
              <w:t>Header</w:t>
            </w:r>
            <w:r w:rsidRPr="00F17467">
              <w:t xml:space="preserve">, </w:t>
            </w:r>
            <w:r>
              <w:t>below</w:t>
            </w:r>
            <w:r w:rsidRPr="00F17467">
              <w:t xml:space="preserve"> the </w:t>
            </w:r>
            <w:r>
              <w:t xml:space="preserve">employee’s </w:t>
            </w:r>
            <w:r w:rsidRPr="00F17467">
              <w:t>name</w:t>
            </w:r>
            <w:r>
              <w:t xml:space="preserve">, check the radio button next to the secondary employment you want to update. </w:t>
            </w:r>
          </w:p>
        </w:tc>
        <w:tc>
          <w:tcPr>
            <w:tcW w:w="2700" w:type="dxa"/>
            <w:tcBorders>
              <w:top w:val="single" w:sz="8" w:space="0" w:color="999999"/>
              <w:left w:val="single" w:sz="8" w:space="0" w:color="999999"/>
              <w:bottom w:val="single" w:sz="8" w:space="0" w:color="999999"/>
              <w:right w:val="single" w:sz="8" w:space="0" w:color="999999"/>
            </w:tcBorders>
          </w:tcPr>
          <w:p w14:paraId="5A07B2C3" w14:textId="77777777" w:rsidR="00DF6DEC" w:rsidRPr="00C50C67" w:rsidRDefault="00DF6DEC" w:rsidP="00DF6DEC"/>
        </w:tc>
        <w:tc>
          <w:tcPr>
            <w:tcW w:w="2970" w:type="dxa"/>
            <w:tcBorders>
              <w:top w:val="single" w:sz="8" w:space="0" w:color="999999"/>
              <w:left w:val="single" w:sz="8" w:space="0" w:color="999999"/>
              <w:bottom w:val="single" w:sz="8" w:space="0" w:color="999999"/>
              <w:right w:val="single" w:sz="8" w:space="0" w:color="999999"/>
            </w:tcBorders>
          </w:tcPr>
          <w:p w14:paraId="7461CBA9" w14:textId="6DD9BE21" w:rsidR="00DF6DEC" w:rsidRPr="00C61233" w:rsidRDefault="00DD6C9F" w:rsidP="00DD6C9F">
            <w:r>
              <w:t xml:space="preserve">In case the employee has several concurrent employments at the same time, not all might be visible as radio buttons. In this case, you might need to choose the </w:t>
            </w:r>
            <w:r w:rsidRPr="000F38D5">
              <w:rPr>
                <w:rStyle w:val="SAPScreenElement"/>
              </w:rPr>
              <w:t>More</w:t>
            </w:r>
            <w:r>
              <w:t xml:space="preserve"> link below the last radio-button. The </w:t>
            </w:r>
            <w:r w:rsidRPr="000F38D5">
              <w:rPr>
                <w:rStyle w:val="SAPScreenElement"/>
              </w:rPr>
              <w:t>Select Assignment For Viewing</w:t>
            </w:r>
            <w:r>
              <w:t xml:space="preserve"> dialog box is displayed, containing a radio button for each employment of the employee. Check the appropriate radio button next to the secondary employment you want to update and choose </w:t>
            </w:r>
            <w:r w:rsidRPr="000F38D5">
              <w:rPr>
                <w:rStyle w:val="SAPScreenElement"/>
              </w:rPr>
              <w:t>OK</w:t>
            </w:r>
            <w:r>
              <w:t>.</w:t>
            </w:r>
          </w:p>
        </w:tc>
        <w:tc>
          <w:tcPr>
            <w:tcW w:w="2790" w:type="dxa"/>
            <w:tcBorders>
              <w:top w:val="single" w:sz="8" w:space="0" w:color="999999"/>
              <w:left w:val="single" w:sz="8" w:space="0" w:color="999999"/>
              <w:bottom w:val="single" w:sz="8" w:space="0" w:color="999999"/>
              <w:right w:val="single" w:sz="8" w:space="0" w:color="999999"/>
            </w:tcBorders>
          </w:tcPr>
          <w:p w14:paraId="66CF1704" w14:textId="5AD0236E" w:rsidR="00DF6DEC" w:rsidRPr="00C50C67" w:rsidRDefault="00DD6C9F" w:rsidP="00DD6C9F">
            <w:r>
              <w:t>T</w:t>
            </w:r>
            <w:r w:rsidRPr="00401EA9">
              <w:t xml:space="preserve">he details of the </w:t>
            </w:r>
            <w:r>
              <w:t>chosen secondary</w:t>
            </w:r>
            <w:r w:rsidRPr="00401EA9">
              <w:t xml:space="preserve"> </w:t>
            </w:r>
            <w:r>
              <w:t xml:space="preserve">employment are displayed. The </w:t>
            </w:r>
            <w:r w:rsidRPr="009430DF">
              <w:t xml:space="preserve">user name </w:t>
            </w:r>
            <w:r>
              <w:t xml:space="preserve">assigned </w:t>
            </w:r>
            <w:r w:rsidRPr="009430DF">
              <w:t>to the employee</w:t>
            </w:r>
            <w:r>
              <w:t xml:space="preserve"> for the selected concurrent employment is visible next to the employee’s name in the </w:t>
            </w:r>
            <w:r w:rsidRPr="001C1279">
              <w:rPr>
                <w:rStyle w:val="SAPScreenElement"/>
              </w:rPr>
              <w:t>Header</w:t>
            </w:r>
            <w:r>
              <w:rPr>
                <w:rStyle w:val="SAPScreenElement"/>
              </w:rPr>
              <w:t>.</w:t>
            </w:r>
          </w:p>
        </w:tc>
        <w:tc>
          <w:tcPr>
            <w:tcW w:w="1264" w:type="dxa"/>
            <w:tcBorders>
              <w:top w:val="single" w:sz="8" w:space="0" w:color="999999"/>
              <w:left w:val="single" w:sz="8" w:space="0" w:color="999999"/>
              <w:bottom w:val="single" w:sz="8" w:space="0" w:color="999999"/>
              <w:right w:val="single" w:sz="8" w:space="0" w:color="999999"/>
            </w:tcBorders>
          </w:tcPr>
          <w:p w14:paraId="31B2E1C6" w14:textId="77777777" w:rsidR="00DF6DEC" w:rsidRPr="00C50C67" w:rsidRDefault="00DF6DEC" w:rsidP="00DF6DEC"/>
        </w:tc>
      </w:tr>
      <w:tr w:rsidR="000E6FCD" w:rsidRPr="007711C0" w14:paraId="25EB59FD" w14:textId="77777777" w:rsidTr="00591EA2">
        <w:trPr>
          <w:trHeight w:val="357"/>
        </w:trPr>
        <w:tc>
          <w:tcPr>
            <w:tcW w:w="692" w:type="dxa"/>
            <w:tcBorders>
              <w:top w:val="single" w:sz="8" w:space="0" w:color="999999"/>
              <w:left w:val="single" w:sz="8" w:space="0" w:color="999999"/>
              <w:right w:val="single" w:sz="8" w:space="0" w:color="999999"/>
            </w:tcBorders>
          </w:tcPr>
          <w:p w14:paraId="6E971357" w14:textId="6F51B369" w:rsidR="000E6FCD" w:rsidRPr="00C50C67" w:rsidRDefault="000E6FCD" w:rsidP="00DF6DEC">
            <w:r>
              <w:t>5</w:t>
            </w:r>
          </w:p>
        </w:tc>
        <w:tc>
          <w:tcPr>
            <w:tcW w:w="1350" w:type="dxa"/>
            <w:tcBorders>
              <w:top w:val="single" w:sz="8" w:space="0" w:color="999999"/>
              <w:left w:val="single" w:sz="8" w:space="0" w:color="999999"/>
              <w:right w:val="single" w:sz="8" w:space="0" w:color="999999"/>
            </w:tcBorders>
          </w:tcPr>
          <w:p w14:paraId="34CDDEAD" w14:textId="050AE294" w:rsidR="000E6FCD" w:rsidRPr="00C50C67" w:rsidRDefault="000E6FCD" w:rsidP="00DF6DEC">
            <w:pPr>
              <w:rPr>
                <w:rStyle w:val="SAPEmphasis"/>
              </w:rPr>
            </w:pPr>
            <w:r w:rsidRPr="00C61233">
              <w:rPr>
                <w:rStyle w:val="SAPEmphasis"/>
              </w:rPr>
              <w:t>Select Action to be Performed</w:t>
            </w:r>
          </w:p>
        </w:tc>
        <w:tc>
          <w:tcPr>
            <w:tcW w:w="2520" w:type="dxa"/>
            <w:tcBorders>
              <w:top w:val="single" w:sz="8" w:space="0" w:color="999999"/>
              <w:left w:val="single" w:sz="8" w:space="0" w:color="999999"/>
              <w:bottom w:val="single" w:sz="8" w:space="0" w:color="999999"/>
              <w:right w:val="single" w:sz="8" w:space="0" w:color="999999"/>
            </w:tcBorders>
          </w:tcPr>
          <w:p w14:paraId="58E4663E" w14:textId="183DEF5A" w:rsidR="000E6FCD" w:rsidRPr="00C50C67" w:rsidRDefault="000E6FCD" w:rsidP="00DD6C9F">
            <w:r w:rsidRPr="00B4202C">
              <w:t xml:space="preserve">Select </w:t>
            </w:r>
            <w:r w:rsidRPr="00C61233">
              <w:rPr>
                <w:rFonts w:cs="Arial"/>
                <w:bCs/>
              </w:rPr>
              <w:t xml:space="preserve">the </w:t>
            </w:r>
            <w:del w:id="693" w:author="Author" w:date="2018-03-07T10:43:00Z">
              <w:r w:rsidRPr="00C61233" w:rsidDel="007E34FD">
                <w:rPr>
                  <w:rStyle w:val="SAPScreenElement"/>
                </w:rPr>
                <w:delText xml:space="preserve">Take </w:delText>
              </w:r>
            </w:del>
            <w:r w:rsidRPr="00C61233">
              <w:rPr>
                <w:rStyle w:val="SAPScreenElement"/>
              </w:rPr>
              <w:t>Action</w:t>
            </w:r>
            <w:ins w:id="694" w:author="Author" w:date="2018-03-07T10:43:00Z">
              <w:r w:rsidR="007E34FD">
                <w:rPr>
                  <w:rStyle w:val="SAPScreenElement"/>
                </w:rPr>
                <w:t>s</w:t>
              </w:r>
            </w:ins>
            <w:r w:rsidRPr="00C61233">
              <w:rPr>
                <w:rFonts w:cs="Arial"/>
                <w:bCs/>
              </w:rPr>
              <w:t xml:space="preserve"> </w:t>
            </w:r>
            <w:r w:rsidRPr="008E6DA3">
              <w:t xml:space="preserve">button </w:t>
            </w:r>
            <w:r>
              <w:t xml:space="preserve">located in the top right corner of the screen </w:t>
            </w:r>
            <w:r w:rsidRPr="00C61233">
              <w:rPr>
                <w:rFonts w:cs="Arial"/>
                <w:bCs/>
              </w:rPr>
              <w:t>and from the value list</w:t>
            </w:r>
            <w:r>
              <w:t>,</w:t>
            </w:r>
            <w:r w:rsidRPr="008E6DA3">
              <w:t xml:space="preserve"> </w:t>
            </w:r>
            <w:r>
              <w:t>which</w:t>
            </w:r>
            <w:r w:rsidRPr="008E6DA3">
              <w:t xml:space="preserve"> appears</w:t>
            </w:r>
            <w:r>
              <w:t>,</w:t>
            </w:r>
            <w:r w:rsidRPr="00C61233">
              <w:rPr>
                <w:rFonts w:cs="Arial"/>
                <w:bCs/>
              </w:rPr>
              <w:t xml:space="preserve"> select </w:t>
            </w:r>
            <w:r>
              <w:rPr>
                <w:rStyle w:val="SAPScreenElement"/>
              </w:rPr>
              <w:t>Employment Details</w:t>
            </w:r>
            <w:r w:rsidRPr="00C61233">
              <w:rPr>
                <w:rStyle w:val="SAPScreenElement"/>
              </w:rPr>
              <w:t>.</w:t>
            </w:r>
          </w:p>
        </w:tc>
        <w:tc>
          <w:tcPr>
            <w:tcW w:w="2700" w:type="dxa"/>
            <w:tcBorders>
              <w:top w:val="single" w:sz="8" w:space="0" w:color="999999"/>
              <w:left w:val="single" w:sz="8" w:space="0" w:color="999999"/>
              <w:bottom w:val="single" w:sz="8" w:space="0" w:color="999999"/>
              <w:right w:val="single" w:sz="8" w:space="0" w:color="999999"/>
            </w:tcBorders>
          </w:tcPr>
          <w:p w14:paraId="4D3338BB" w14:textId="77777777" w:rsidR="000E6FCD" w:rsidRPr="00C50C67" w:rsidRDefault="000E6FCD" w:rsidP="00DF6DEC"/>
        </w:tc>
        <w:tc>
          <w:tcPr>
            <w:tcW w:w="2970" w:type="dxa"/>
            <w:tcBorders>
              <w:top w:val="single" w:sz="8" w:space="0" w:color="999999"/>
              <w:left w:val="single" w:sz="8" w:space="0" w:color="999999"/>
              <w:bottom w:val="single" w:sz="8" w:space="0" w:color="999999"/>
              <w:right w:val="single" w:sz="8" w:space="0" w:color="999999"/>
            </w:tcBorders>
          </w:tcPr>
          <w:p w14:paraId="41144077" w14:textId="08720C9D" w:rsidR="000E6FCD" w:rsidRPr="00C50C67" w:rsidRDefault="000E6FCD" w:rsidP="00DF6DEC">
            <w:r>
              <w:rPr>
                <w:rFonts w:cs="Arial"/>
                <w:bCs/>
              </w:rPr>
              <w:t xml:space="preserve">Alternatively, you can go to the </w:t>
            </w:r>
            <w:r>
              <w:rPr>
                <w:rStyle w:val="SAPScreenElement"/>
              </w:rPr>
              <w:t>Employment Information</w:t>
            </w:r>
            <w:r>
              <w:rPr>
                <w:rFonts w:cs="Arial"/>
                <w:bCs/>
              </w:rPr>
              <w:t xml:space="preserve"> section, scroll there to the </w:t>
            </w:r>
            <w:r>
              <w:rPr>
                <w:rStyle w:val="SAPScreenElement"/>
              </w:rPr>
              <w:t>Employment Details</w:t>
            </w:r>
            <w:r>
              <w:rPr>
                <w:rFonts w:cs="Arial"/>
                <w:bCs/>
              </w:rPr>
              <w:t xml:space="preserve"> subsection, and choose in the </w:t>
            </w:r>
            <w:r>
              <w:rPr>
                <w:rStyle w:val="SAPScreenElement"/>
              </w:rPr>
              <w:t>Employment Details</w:t>
            </w:r>
            <w:r>
              <w:rPr>
                <w:rFonts w:cs="Arial"/>
                <w:bCs/>
              </w:rPr>
              <w:t xml:space="preserve"> block the </w:t>
            </w:r>
            <w:r>
              <w:rPr>
                <w:rStyle w:val="SAPScreenElement"/>
              </w:rPr>
              <w:t>Pencil (Edit)</w:t>
            </w:r>
            <w:r>
              <w:rPr>
                <w:rFonts w:cs="Arial"/>
                <w:bCs/>
              </w:rPr>
              <w:t xml:space="preserve"> icon.</w:t>
            </w:r>
          </w:p>
        </w:tc>
        <w:tc>
          <w:tcPr>
            <w:tcW w:w="2790" w:type="dxa"/>
            <w:tcBorders>
              <w:top w:val="single" w:sz="8" w:space="0" w:color="999999"/>
              <w:left w:val="single" w:sz="8" w:space="0" w:color="999999"/>
              <w:bottom w:val="single" w:sz="8" w:space="0" w:color="999999"/>
              <w:right w:val="single" w:sz="8" w:space="0" w:color="999999"/>
            </w:tcBorders>
          </w:tcPr>
          <w:p w14:paraId="40F9E99A" w14:textId="59728487" w:rsidR="000E6FCD" w:rsidRPr="00C50C67" w:rsidRDefault="000E6FCD" w:rsidP="00F04718">
            <w:r w:rsidRPr="00C61233">
              <w:t xml:space="preserve">The </w:t>
            </w:r>
            <w:r>
              <w:rPr>
                <w:rStyle w:val="SAPScreenElement"/>
              </w:rPr>
              <w:t>Employment Details</w:t>
            </w:r>
            <w:r>
              <w:t xml:space="preserve"> dialog box</w:t>
            </w:r>
            <w:r w:rsidRPr="00C61233">
              <w:t xml:space="preserve"> is displayed.</w:t>
            </w:r>
          </w:p>
        </w:tc>
        <w:tc>
          <w:tcPr>
            <w:tcW w:w="1264" w:type="dxa"/>
            <w:tcBorders>
              <w:top w:val="single" w:sz="8" w:space="0" w:color="999999"/>
              <w:left w:val="single" w:sz="8" w:space="0" w:color="999999"/>
              <w:bottom w:val="single" w:sz="8" w:space="0" w:color="999999"/>
              <w:right w:val="single" w:sz="8" w:space="0" w:color="999999"/>
            </w:tcBorders>
          </w:tcPr>
          <w:p w14:paraId="4E8380A7" w14:textId="77777777" w:rsidR="000E6FCD" w:rsidRPr="00C50C67" w:rsidRDefault="000E6FCD" w:rsidP="00DF6DEC"/>
        </w:tc>
      </w:tr>
      <w:tr w:rsidR="000E6FCD" w:rsidRPr="007711C0" w14:paraId="6F3B33E6" w14:textId="77777777" w:rsidTr="00591EA2">
        <w:trPr>
          <w:trHeight w:val="357"/>
        </w:trPr>
        <w:tc>
          <w:tcPr>
            <w:tcW w:w="692" w:type="dxa"/>
            <w:vMerge w:val="restart"/>
            <w:tcBorders>
              <w:left w:val="single" w:sz="8" w:space="0" w:color="999999"/>
              <w:right w:val="single" w:sz="8" w:space="0" w:color="999999"/>
            </w:tcBorders>
          </w:tcPr>
          <w:p w14:paraId="385F78A5" w14:textId="04285C27" w:rsidR="000E6FCD" w:rsidRPr="00C50C67" w:rsidRDefault="000E6FCD" w:rsidP="00DF6DEC">
            <w:r>
              <w:t>6</w:t>
            </w:r>
          </w:p>
        </w:tc>
        <w:tc>
          <w:tcPr>
            <w:tcW w:w="1350" w:type="dxa"/>
            <w:vMerge w:val="restart"/>
            <w:tcBorders>
              <w:left w:val="single" w:sz="8" w:space="0" w:color="999999"/>
              <w:right w:val="single" w:sz="8" w:space="0" w:color="999999"/>
            </w:tcBorders>
          </w:tcPr>
          <w:p w14:paraId="41A41EBE" w14:textId="1F800EE0" w:rsidR="000E6FCD" w:rsidRPr="00C50C67" w:rsidRDefault="000E6FCD" w:rsidP="00DF6DEC">
            <w:pPr>
              <w:rPr>
                <w:rStyle w:val="SAPEmphasis"/>
              </w:rPr>
            </w:pPr>
            <w:r>
              <w:rPr>
                <w:rStyle w:val="SAPEmphasis"/>
              </w:rPr>
              <w:t>Enter Employment Details</w:t>
            </w:r>
          </w:p>
        </w:tc>
        <w:tc>
          <w:tcPr>
            <w:tcW w:w="2520" w:type="dxa"/>
            <w:vMerge w:val="restart"/>
            <w:tcBorders>
              <w:top w:val="single" w:sz="8" w:space="0" w:color="999999"/>
              <w:left w:val="single" w:sz="8" w:space="0" w:color="999999"/>
              <w:right w:val="single" w:sz="8" w:space="0" w:color="999999"/>
            </w:tcBorders>
          </w:tcPr>
          <w:p w14:paraId="503C3FD5" w14:textId="413169BA" w:rsidR="000E6FCD" w:rsidRPr="00C50C67" w:rsidRDefault="000E6FCD" w:rsidP="00DF6DEC">
            <w:r>
              <w:t xml:space="preserve">In the </w:t>
            </w:r>
            <w:r w:rsidRPr="00F04718">
              <w:rPr>
                <w:rStyle w:val="SAPScreenElement"/>
              </w:rPr>
              <w:t>Primary or Secondary Employment Information</w:t>
            </w:r>
            <w:r>
              <w:t xml:space="preserve"> block make following entry:</w:t>
            </w:r>
          </w:p>
        </w:tc>
        <w:tc>
          <w:tcPr>
            <w:tcW w:w="2700" w:type="dxa"/>
            <w:tcBorders>
              <w:top w:val="single" w:sz="8" w:space="0" w:color="999999"/>
              <w:left w:val="single" w:sz="8" w:space="0" w:color="999999"/>
              <w:bottom w:val="single" w:sz="8" w:space="0" w:color="999999"/>
              <w:right w:val="single" w:sz="8" w:space="0" w:color="999999"/>
            </w:tcBorders>
          </w:tcPr>
          <w:p w14:paraId="32699BEE" w14:textId="34484DC8" w:rsidR="000E6FCD" w:rsidRPr="00C50C67" w:rsidRDefault="000E6FCD" w:rsidP="00614607">
            <w:r w:rsidRPr="00F04718">
              <w:rPr>
                <w:rStyle w:val="SAPScreenElement"/>
              </w:rPr>
              <w:t>Is Primary Employment for all SuccessFactors processes?</w:t>
            </w:r>
            <w:r>
              <w:t>: select</w:t>
            </w:r>
            <w:r w:rsidRPr="00787AC1">
              <w:rPr>
                <w:rStyle w:val="SAPUserEntry"/>
              </w:rPr>
              <w:t xml:space="preserve"> </w:t>
            </w:r>
            <w:r>
              <w:rPr>
                <w:rStyle w:val="SAPUserEntry"/>
              </w:rPr>
              <w:t xml:space="preserve">Yes </w:t>
            </w:r>
            <w:r w:rsidRPr="00C50C67">
              <w:t>from drop-down</w:t>
            </w:r>
            <w:r>
              <w:t xml:space="preserve"> </w:t>
            </w:r>
          </w:p>
        </w:tc>
        <w:tc>
          <w:tcPr>
            <w:tcW w:w="2970" w:type="dxa"/>
            <w:tcBorders>
              <w:top w:val="single" w:sz="8" w:space="0" w:color="999999"/>
              <w:left w:val="single" w:sz="8" w:space="0" w:color="999999"/>
              <w:bottom w:val="single" w:sz="8" w:space="0" w:color="999999"/>
              <w:right w:val="single" w:sz="8" w:space="0" w:color="999999"/>
            </w:tcBorders>
          </w:tcPr>
          <w:p w14:paraId="188FD33A" w14:textId="77777777" w:rsidR="000E6FCD" w:rsidRPr="00C50C67" w:rsidRDefault="000E6FCD" w:rsidP="00DF6DEC"/>
        </w:tc>
        <w:tc>
          <w:tcPr>
            <w:tcW w:w="2790" w:type="dxa"/>
            <w:tcBorders>
              <w:top w:val="single" w:sz="8" w:space="0" w:color="999999"/>
              <w:left w:val="single" w:sz="8" w:space="0" w:color="999999"/>
              <w:bottom w:val="single" w:sz="8" w:space="0" w:color="999999"/>
              <w:right w:val="single" w:sz="8" w:space="0" w:color="999999"/>
            </w:tcBorders>
          </w:tcPr>
          <w:p w14:paraId="60A722C6" w14:textId="77777777" w:rsidR="000E6FCD" w:rsidRPr="00C50C67" w:rsidRDefault="000E6FCD" w:rsidP="00DF6DEC"/>
        </w:tc>
        <w:tc>
          <w:tcPr>
            <w:tcW w:w="1264" w:type="dxa"/>
            <w:tcBorders>
              <w:top w:val="single" w:sz="8" w:space="0" w:color="999999"/>
              <w:left w:val="single" w:sz="8" w:space="0" w:color="999999"/>
              <w:bottom w:val="single" w:sz="8" w:space="0" w:color="999999"/>
              <w:right w:val="single" w:sz="8" w:space="0" w:color="999999"/>
            </w:tcBorders>
          </w:tcPr>
          <w:p w14:paraId="06EDE372" w14:textId="77777777" w:rsidR="000E6FCD" w:rsidRPr="00C50C67" w:rsidRDefault="000E6FCD" w:rsidP="00DF6DEC"/>
        </w:tc>
      </w:tr>
      <w:tr w:rsidR="000E6FCD" w:rsidRPr="007711C0" w14:paraId="01B561F1" w14:textId="77777777" w:rsidTr="00591EA2">
        <w:trPr>
          <w:trHeight w:val="357"/>
        </w:trPr>
        <w:tc>
          <w:tcPr>
            <w:tcW w:w="692" w:type="dxa"/>
            <w:vMerge/>
            <w:tcBorders>
              <w:left w:val="single" w:sz="8" w:space="0" w:color="999999"/>
              <w:bottom w:val="single" w:sz="8" w:space="0" w:color="999999"/>
              <w:right w:val="single" w:sz="8" w:space="0" w:color="999999"/>
            </w:tcBorders>
          </w:tcPr>
          <w:p w14:paraId="35895B87" w14:textId="77777777" w:rsidR="000E6FCD" w:rsidRPr="00C50C67" w:rsidRDefault="000E6FCD" w:rsidP="00DF6DEC"/>
        </w:tc>
        <w:tc>
          <w:tcPr>
            <w:tcW w:w="1350" w:type="dxa"/>
            <w:vMerge/>
            <w:tcBorders>
              <w:left w:val="single" w:sz="8" w:space="0" w:color="999999"/>
              <w:bottom w:val="single" w:sz="8" w:space="0" w:color="999999"/>
              <w:right w:val="single" w:sz="8" w:space="0" w:color="999999"/>
            </w:tcBorders>
          </w:tcPr>
          <w:p w14:paraId="71892D65" w14:textId="77777777" w:rsidR="000E6FCD" w:rsidRPr="00C50C67" w:rsidRDefault="000E6FCD" w:rsidP="00DF6DEC">
            <w:pPr>
              <w:rPr>
                <w:rStyle w:val="SAPEmphasis"/>
              </w:rPr>
            </w:pPr>
          </w:p>
        </w:tc>
        <w:tc>
          <w:tcPr>
            <w:tcW w:w="2520" w:type="dxa"/>
            <w:vMerge/>
            <w:tcBorders>
              <w:left w:val="single" w:sz="8" w:space="0" w:color="999999"/>
              <w:bottom w:val="single" w:sz="8" w:space="0" w:color="999999"/>
              <w:right w:val="single" w:sz="8" w:space="0" w:color="999999"/>
            </w:tcBorders>
          </w:tcPr>
          <w:p w14:paraId="369F765A" w14:textId="77777777" w:rsidR="000E6FCD" w:rsidRPr="00C50C67" w:rsidRDefault="000E6FCD" w:rsidP="00DF6DEC"/>
        </w:tc>
        <w:tc>
          <w:tcPr>
            <w:tcW w:w="2700" w:type="dxa"/>
            <w:tcBorders>
              <w:top w:val="single" w:sz="8" w:space="0" w:color="999999"/>
              <w:left w:val="single" w:sz="8" w:space="0" w:color="999999"/>
              <w:bottom w:val="single" w:sz="8" w:space="0" w:color="999999"/>
              <w:right w:val="single" w:sz="8" w:space="0" w:color="999999"/>
            </w:tcBorders>
          </w:tcPr>
          <w:p w14:paraId="1E8C1B83" w14:textId="7FE3B673" w:rsidR="000E6FCD" w:rsidRPr="00C50C67" w:rsidRDefault="000E6FCD" w:rsidP="00614607">
            <w:r w:rsidRPr="00614607">
              <w:rPr>
                <w:rStyle w:val="SAPScreenElement"/>
              </w:rPr>
              <w:t>When would you like your changes to take effect?</w:t>
            </w:r>
            <w:r>
              <w:t xml:space="preserve">: select </w:t>
            </w:r>
            <w:r w:rsidRPr="00C50C67">
              <w:t xml:space="preserve">from </w:t>
            </w:r>
            <w:r>
              <w:t>calendar help</w:t>
            </w:r>
          </w:p>
        </w:tc>
        <w:tc>
          <w:tcPr>
            <w:tcW w:w="2970" w:type="dxa"/>
            <w:tcBorders>
              <w:top w:val="single" w:sz="8" w:space="0" w:color="999999"/>
              <w:left w:val="single" w:sz="8" w:space="0" w:color="999999"/>
              <w:bottom w:val="single" w:sz="8" w:space="0" w:color="999999"/>
              <w:right w:val="single" w:sz="8" w:space="0" w:color="999999"/>
            </w:tcBorders>
          </w:tcPr>
          <w:p w14:paraId="000828A4" w14:textId="77777777" w:rsidR="000E6FCD" w:rsidRPr="00C50C67" w:rsidRDefault="000E6FCD" w:rsidP="00DF6DEC"/>
        </w:tc>
        <w:tc>
          <w:tcPr>
            <w:tcW w:w="2790" w:type="dxa"/>
            <w:tcBorders>
              <w:top w:val="single" w:sz="8" w:space="0" w:color="999999"/>
              <w:left w:val="single" w:sz="8" w:space="0" w:color="999999"/>
              <w:bottom w:val="single" w:sz="8" w:space="0" w:color="999999"/>
              <w:right w:val="single" w:sz="8" w:space="0" w:color="999999"/>
            </w:tcBorders>
          </w:tcPr>
          <w:p w14:paraId="540BC9F5" w14:textId="77777777" w:rsidR="000E6FCD" w:rsidRPr="00C50C67" w:rsidRDefault="000E6FCD" w:rsidP="00DF6DEC"/>
        </w:tc>
        <w:tc>
          <w:tcPr>
            <w:tcW w:w="1264" w:type="dxa"/>
            <w:tcBorders>
              <w:top w:val="single" w:sz="8" w:space="0" w:color="999999"/>
              <w:left w:val="single" w:sz="8" w:space="0" w:color="999999"/>
              <w:bottom w:val="single" w:sz="8" w:space="0" w:color="999999"/>
              <w:right w:val="single" w:sz="8" w:space="0" w:color="999999"/>
            </w:tcBorders>
          </w:tcPr>
          <w:p w14:paraId="634FA68D" w14:textId="77777777" w:rsidR="000E6FCD" w:rsidRPr="00C50C67" w:rsidRDefault="000E6FCD" w:rsidP="00DF6DEC"/>
        </w:tc>
      </w:tr>
      <w:tr w:rsidR="00ED3508" w:rsidRPr="007711C0" w14:paraId="5966F20D" w14:textId="77777777" w:rsidTr="00591EA2">
        <w:trPr>
          <w:trHeight w:val="357"/>
        </w:trPr>
        <w:tc>
          <w:tcPr>
            <w:tcW w:w="692" w:type="dxa"/>
            <w:tcBorders>
              <w:top w:val="single" w:sz="8" w:space="0" w:color="999999"/>
              <w:left w:val="single" w:sz="8" w:space="0" w:color="999999"/>
              <w:bottom w:val="single" w:sz="8" w:space="0" w:color="999999"/>
              <w:right w:val="single" w:sz="8" w:space="0" w:color="999999"/>
            </w:tcBorders>
          </w:tcPr>
          <w:p w14:paraId="3C2F985E" w14:textId="145947D0" w:rsidR="00ED3508" w:rsidRPr="00C50C67" w:rsidRDefault="000E6FCD" w:rsidP="00ED3508">
            <w:r>
              <w:t>7</w:t>
            </w:r>
          </w:p>
        </w:tc>
        <w:tc>
          <w:tcPr>
            <w:tcW w:w="1350" w:type="dxa"/>
            <w:tcBorders>
              <w:top w:val="single" w:sz="8" w:space="0" w:color="999999"/>
              <w:left w:val="single" w:sz="8" w:space="0" w:color="999999"/>
              <w:bottom w:val="single" w:sz="8" w:space="0" w:color="999999"/>
              <w:right w:val="single" w:sz="8" w:space="0" w:color="999999"/>
            </w:tcBorders>
          </w:tcPr>
          <w:p w14:paraId="08F5213F" w14:textId="08B28780" w:rsidR="00ED3508" w:rsidRPr="00C50C67" w:rsidRDefault="00ED3508" w:rsidP="00ED3508">
            <w:pPr>
              <w:rPr>
                <w:rStyle w:val="SAPEmphasis"/>
              </w:rPr>
            </w:pPr>
            <w:r>
              <w:rPr>
                <w:rStyle w:val="SAPEmphasis"/>
              </w:rPr>
              <w:t>Save</w:t>
            </w:r>
            <w:r w:rsidRPr="00C61233">
              <w:rPr>
                <w:rStyle w:val="SAPEmphasis"/>
              </w:rPr>
              <w:t xml:space="preserve"> Data</w:t>
            </w:r>
          </w:p>
        </w:tc>
        <w:tc>
          <w:tcPr>
            <w:tcW w:w="2520" w:type="dxa"/>
            <w:tcBorders>
              <w:top w:val="single" w:sz="8" w:space="0" w:color="999999"/>
              <w:left w:val="single" w:sz="8" w:space="0" w:color="999999"/>
              <w:bottom w:val="single" w:sz="8" w:space="0" w:color="999999"/>
              <w:right w:val="single" w:sz="8" w:space="0" w:color="999999"/>
            </w:tcBorders>
          </w:tcPr>
          <w:p w14:paraId="4404EC74" w14:textId="77777777" w:rsidR="00ED3508" w:rsidRPr="00C61233" w:rsidRDefault="00ED3508" w:rsidP="00ED3508">
            <w:pPr>
              <w:rPr>
                <w:rFonts w:cs="Arial"/>
                <w:bCs/>
              </w:rPr>
            </w:pPr>
            <w:r w:rsidRPr="00C61233">
              <w:rPr>
                <w:rFonts w:cs="Arial"/>
                <w:bCs/>
              </w:rPr>
              <w:t xml:space="preserve">Choose the </w:t>
            </w:r>
            <w:r>
              <w:rPr>
                <w:rStyle w:val="SAPScreenElement"/>
              </w:rPr>
              <w:t>Save</w:t>
            </w:r>
            <w:r w:rsidRPr="00C61233">
              <w:rPr>
                <w:rFonts w:cs="Arial"/>
                <w:bCs/>
              </w:rPr>
              <w:t xml:space="preserve"> pushbutton. </w:t>
            </w:r>
          </w:p>
          <w:p w14:paraId="3F093239" w14:textId="77777777" w:rsidR="00ED3508" w:rsidRPr="00C50C67" w:rsidRDefault="00ED3508" w:rsidP="00ED3508"/>
        </w:tc>
        <w:tc>
          <w:tcPr>
            <w:tcW w:w="2700" w:type="dxa"/>
            <w:tcBorders>
              <w:top w:val="single" w:sz="8" w:space="0" w:color="999999"/>
              <w:left w:val="single" w:sz="8" w:space="0" w:color="999999"/>
              <w:bottom w:val="single" w:sz="8" w:space="0" w:color="999999"/>
              <w:right w:val="single" w:sz="8" w:space="0" w:color="999999"/>
            </w:tcBorders>
          </w:tcPr>
          <w:p w14:paraId="5ED8815B" w14:textId="77777777" w:rsidR="00ED3508" w:rsidRPr="00C50C67" w:rsidRDefault="00ED3508" w:rsidP="00ED3508"/>
        </w:tc>
        <w:tc>
          <w:tcPr>
            <w:tcW w:w="2970" w:type="dxa"/>
            <w:tcBorders>
              <w:top w:val="single" w:sz="8" w:space="0" w:color="999999"/>
              <w:left w:val="single" w:sz="8" w:space="0" w:color="999999"/>
              <w:bottom w:val="single" w:sz="8" w:space="0" w:color="999999"/>
              <w:right w:val="single" w:sz="8" w:space="0" w:color="999999"/>
            </w:tcBorders>
          </w:tcPr>
          <w:p w14:paraId="32E7794B" w14:textId="77777777" w:rsidR="00ED3508" w:rsidRPr="00C50C67" w:rsidRDefault="00ED3508" w:rsidP="00ED3508"/>
        </w:tc>
        <w:tc>
          <w:tcPr>
            <w:tcW w:w="2790" w:type="dxa"/>
            <w:tcBorders>
              <w:top w:val="single" w:sz="8" w:space="0" w:color="999999"/>
              <w:left w:val="single" w:sz="8" w:space="0" w:color="999999"/>
              <w:bottom w:val="single" w:sz="8" w:space="0" w:color="999999"/>
              <w:right w:val="single" w:sz="8" w:space="0" w:color="999999"/>
            </w:tcBorders>
          </w:tcPr>
          <w:p w14:paraId="75250809" w14:textId="036C0499" w:rsidR="00ED3508" w:rsidRPr="00C50C67" w:rsidRDefault="00A70147" w:rsidP="008E76E6">
            <w:r w:rsidRPr="00A70147">
              <w:rPr>
                <w:rFonts w:cs="Arial"/>
                <w:bCs/>
              </w:rPr>
              <w:t>Changing a</w:t>
            </w:r>
            <w:r w:rsidR="008E76E6" w:rsidRPr="00A70147">
              <w:t xml:space="preserve"> secondary</w:t>
            </w:r>
            <w:r w:rsidRPr="00A70147">
              <w:t xml:space="preserve"> employment</w:t>
            </w:r>
            <w:r w:rsidR="008E76E6" w:rsidRPr="00A70147">
              <w:t xml:space="preserve"> to </w:t>
            </w:r>
            <w:r w:rsidRPr="00A70147">
              <w:t xml:space="preserve">a </w:t>
            </w:r>
            <w:r w:rsidR="008E76E6" w:rsidRPr="00A70147">
              <w:t>primary employment</w:t>
            </w:r>
            <w:r w:rsidR="008E76E6" w:rsidRPr="00C61233">
              <w:rPr>
                <w:rFonts w:cs="Arial"/>
                <w:bCs/>
              </w:rPr>
              <w:t xml:space="preserve"> triggers a workflow. </w:t>
            </w:r>
            <w:r w:rsidR="008E76E6" w:rsidRPr="00C61233">
              <w:t xml:space="preserve">The </w:t>
            </w:r>
            <w:r w:rsidR="008E76E6" w:rsidRPr="00C61233">
              <w:rPr>
                <w:rStyle w:val="SAPScreenElement"/>
              </w:rPr>
              <w:t xml:space="preserve">Please confirm </w:t>
            </w:r>
            <w:r w:rsidR="008E76E6" w:rsidRPr="00C61233">
              <w:rPr>
                <w:rStyle w:val="SAPScreenElement"/>
              </w:rPr>
              <w:lastRenderedPageBreak/>
              <w:t>your request</w:t>
            </w:r>
            <w:r w:rsidR="008E76E6" w:rsidRPr="00C61233">
              <w:t xml:space="preserve"> dialog box appears on the screen.</w:t>
            </w:r>
          </w:p>
        </w:tc>
        <w:tc>
          <w:tcPr>
            <w:tcW w:w="1264" w:type="dxa"/>
            <w:tcBorders>
              <w:top w:val="single" w:sz="8" w:space="0" w:color="999999"/>
              <w:left w:val="single" w:sz="8" w:space="0" w:color="999999"/>
              <w:bottom w:val="single" w:sz="8" w:space="0" w:color="999999"/>
              <w:right w:val="single" w:sz="8" w:space="0" w:color="999999"/>
            </w:tcBorders>
          </w:tcPr>
          <w:p w14:paraId="28B240A6" w14:textId="77777777" w:rsidR="00ED3508" w:rsidRPr="00C50C67" w:rsidRDefault="00ED3508" w:rsidP="00ED3508"/>
        </w:tc>
      </w:tr>
      <w:tr w:rsidR="00D9173B" w:rsidRPr="007711C0" w14:paraId="54D62ABB" w14:textId="77777777" w:rsidTr="00591EA2">
        <w:trPr>
          <w:trHeight w:val="357"/>
        </w:trPr>
        <w:tc>
          <w:tcPr>
            <w:tcW w:w="692" w:type="dxa"/>
            <w:tcBorders>
              <w:top w:val="single" w:sz="8" w:space="0" w:color="999999"/>
              <w:left w:val="single" w:sz="8" w:space="0" w:color="999999"/>
              <w:bottom w:val="single" w:sz="8" w:space="0" w:color="999999"/>
              <w:right w:val="single" w:sz="8" w:space="0" w:color="999999"/>
            </w:tcBorders>
          </w:tcPr>
          <w:p w14:paraId="188905D1" w14:textId="642D4D61" w:rsidR="00D9173B" w:rsidRDefault="00D9173B" w:rsidP="00D9173B">
            <w:r>
              <w:t>8</w:t>
            </w:r>
          </w:p>
        </w:tc>
        <w:tc>
          <w:tcPr>
            <w:tcW w:w="1350" w:type="dxa"/>
            <w:tcBorders>
              <w:top w:val="single" w:sz="8" w:space="0" w:color="999999"/>
              <w:left w:val="single" w:sz="8" w:space="0" w:color="999999"/>
              <w:bottom w:val="single" w:sz="8" w:space="0" w:color="999999"/>
              <w:right w:val="single" w:sz="8" w:space="0" w:color="999999"/>
            </w:tcBorders>
          </w:tcPr>
          <w:p w14:paraId="5BB0ED07" w14:textId="38FE660B" w:rsidR="00D9173B" w:rsidRDefault="00D9173B" w:rsidP="00D9173B">
            <w:pPr>
              <w:rPr>
                <w:rStyle w:val="SAPEmphasis"/>
              </w:rPr>
            </w:pPr>
            <w:r w:rsidRPr="00C61233">
              <w:rPr>
                <w:rStyle w:val="SAPEmphasis"/>
              </w:rPr>
              <w:t>Enter Comment to Request</w:t>
            </w:r>
          </w:p>
        </w:tc>
        <w:tc>
          <w:tcPr>
            <w:tcW w:w="2520" w:type="dxa"/>
            <w:tcBorders>
              <w:top w:val="single" w:sz="8" w:space="0" w:color="999999"/>
              <w:left w:val="single" w:sz="8" w:space="0" w:color="999999"/>
              <w:bottom w:val="single" w:sz="8" w:space="0" w:color="999999"/>
              <w:right w:val="single" w:sz="8" w:space="0" w:color="999999"/>
            </w:tcBorders>
          </w:tcPr>
          <w:p w14:paraId="2D821809" w14:textId="129D8BBD" w:rsidR="00D9173B" w:rsidRPr="00C61233" w:rsidRDefault="00D9173B" w:rsidP="00D9173B">
            <w:pPr>
              <w:rPr>
                <w:rFonts w:cs="Arial"/>
                <w:bCs/>
              </w:rPr>
            </w:pPr>
            <w:r w:rsidRPr="00C61233">
              <w:t xml:space="preserve">In the dialog box, </w:t>
            </w:r>
            <w:r w:rsidRPr="00C61233">
              <w:rPr>
                <w:rFonts w:cs="Arial"/>
                <w:bCs/>
              </w:rPr>
              <w:t>enter an appropriate comment to your request.</w:t>
            </w:r>
          </w:p>
        </w:tc>
        <w:tc>
          <w:tcPr>
            <w:tcW w:w="2700" w:type="dxa"/>
            <w:tcBorders>
              <w:top w:val="single" w:sz="8" w:space="0" w:color="999999"/>
              <w:left w:val="single" w:sz="8" w:space="0" w:color="999999"/>
              <w:bottom w:val="single" w:sz="8" w:space="0" w:color="999999"/>
              <w:right w:val="single" w:sz="8" w:space="0" w:color="999999"/>
            </w:tcBorders>
          </w:tcPr>
          <w:p w14:paraId="72E0D9B9" w14:textId="77777777" w:rsidR="00D9173B" w:rsidRPr="00C50C67" w:rsidRDefault="00D9173B" w:rsidP="00D9173B"/>
        </w:tc>
        <w:tc>
          <w:tcPr>
            <w:tcW w:w="2970" w:type="dxa"/>
            <w:tcBorders>
              <w:top w:val="single" w:sz="8" w:space="0" w:color="999999"/>
              <w:left w:val="single" w:sz="8" w:space="0" w:color="999999"/>
              <w:bottom w:val="single" w:sz="8" w:space="0" w:color="999999"/>
              <w:right w:val="single" w:sz="8" w:space="0" w:color="999999"/>
            </w:tcBorders>
          </w:tcPr>
          <w:p w14:paraId="370D80D9" w14:textId="77777777" w:rsidR="00D9173B" w:rsidRPr="00C50C67" w:rsidRDefault="00D9173B" w:rsidP="00D9173B"/>
        </w:tc>
        <w:tc>
          <w:tcPr>
            <w:tcW w:w="2790" w:type="dxa"/>
            <w:tcBorders>
              <w:top w:val="single" w:sz="8" w:space="0" w:color="999999"/>
              <w:left w:val="single" w:sz="8" w:space="0" w:color="999999"/>
              <w:bottom w:val="single" w:sz="8" w:space="0" w:color="999999"/>
              <w:right w:val="single" w:sz="8" w:space="0" w:color="999999"/>
            </w:tcBorders>
          </w:tcPr>
          <w:p w14:paraId="1C14DB60" w14:textId="77777777" w:rsidR="00D9173B" w:rsidRDefault="00D9173B" w:rsidP="00D9173B">
            <w:pPr>
              <w:rPr>
                <w:rFonts w:cs="Arial"/>
                <w:bCs/>
              </w:rPr>
            </w:pPr>
          </w:p>
        </w:tc>
        <w:tc>
          <w:tcPr>
            <w:tcW w:w="1264" w:type="dxa"/>
            <w:tcBorders>
              <w:top w:val="single" w:sz="8" w:space="0" w:color="999999"/>
              <w:left w:val="single" w:sz="8" w:space="0" w:color="999999"/>
              <w:bottom w:val="single" w:sz="8" w:space="0" w:color="999999"/>
              <w:right w:val="single" w:sz="8" w:space="0" w:color="999999"/>
            </w:tcBorders>
          </w:tcPr>
          <w:p w14:paraId="6730C3D8" w14:textId="77777777" w:rsidR="00D9173B" w:rsidRPr="00C50C67" w:rsidRDefault="00D9173B" w:rsidP="00D9173B"/>
        </w:tc>
      </w:tr>
      <w:tr w:rsidR="00D9173B" w:rsidRPr="007711C0" w14:paraId="70429039" w14:textId="77777777" w:rsidTr="00591EA2">
        <w:trPr>
          <w:trHeight w:val="357"/>
        </w:trPr>
        <w:tc>
          <w:tcPr>
            <w:tcW w:w="692" w:type="dxa"/>
            <w:tcBorders>
              <w:top w:val="single" w:sz="8" w:space="0" w:color="999999"/>
              <w:left w:val="single" w:sz="8" w:space="0" w:color="999999"/>
              <w:bottom w:val="single" w:sz="8" w:space="0" w:color="999999"/>
              <w:right w:val="single" w:sz="8" w:space="0" w:color="999999"/>
            </w:tcBorders>
          </w:tcPr>
          <w:p w14:paraId="78A29F42" w14:textId="76F7E2ED" w:rsidR="00D9173B" w:rsidRDefault="00D9173B" w:rsidP="00D9173B">
            <w:r>
              <w:t>9</w:t>
            </w:r>
          </w:p>
        </w:tc>
        <w:tc>
          <w:tcPr>
            <w:tcW w:w="1350" w:type="dxa"/>
            <w:tcBorders>
              <w:top w:val="single" w:sz="8" w:space="0" w:color="999999"/>
              <w:left w:val="single" w:sz="8" w:space="0" w:color="999999"/>
              <w:bottom w:val="single" w:sz="8" w:space="0" w:color="999999"/>
              <w:right w:val="single" w:sz="8" w:space="0" w:color="999999"/>
            </w:tcBorders>
          </w:tcPr>
          <w:p w14:paraId="11C4AE4D" w14:textId="1EC98786" w:rsidR="00D9173B" w:rsidRDefault="00D9173B" w:rsidP="00D9173B">
            <w:pPr>
              <w:rPr>
                <w:rStyle w:val="SAPEmphasis"/>
              </w:rPr>
            </w:pPr>
            <w:r w:rsidRPr="00C61233">
              <w:rPr>
                <w:rStyle w:val="SAPEmphasis"/>
              </w:rPr>
              <w:t>Check Approver(s)</w:t>
            </w:r>
          </w:p>
        </w:tc>
        <w:tc>
          <w:tcPr>
            <w:tcW w:w="2520" w:type="dxa"/>
            <w:tcBorders>
              <w:top w:val="single" w:sz="8" w:space="0" w:color="999999"/>
              <w:left w:val="single" w:sz="8" w:space="0" w:color="999999"/>
              <w:bottom w:val="single" w:sz="8" w:space="0" w:color="999999"/>
              <w:right w:val="single" w:sz="8" w:space="0" w:color="999999"/>
            </w:tcBorders>
          </w:tcPr>
          <w:p w14:paraId="415F753F" w14:textId="3460E909" w:rsidR="00D9173B" w:rsidRPr="00C61233" w:rsidRDefault="00D9173B" w:rsidP="00D9173B">
            <w:pPr>
              <w:rPr>
                <w:rFonts w:cs="Arial"/>
                <w:bCs/>
              </w:rPr>
            </w:pPr>
            <w:r w:rsidRPr="00C61233">
              <w:t xml:space="preserve">In the dialog box, </w:t>
            </w:r>
            <w:r w:rsidRPr="00C61233">
              <w:rPr>
                <w:rFonts w:cs="Arial"/>
                <w:bCs/>
              </w:rPr>
              <w:t xml:space="preserve">select the </w:t>
            </w:r>
            <w:r>
              <w:rPr>
                <w:rStyle w:val="SAPScreenElement"/>
              </w:rPr>
              <w:t>Show</w:t>
            </w:r>
            <w:r w:rsidRPr="00C61233">
              <w:rPr>
                <w:rStyle w:val="SAPScreenElement"/>
              </w:rPr>
              <w:t xml:space="preserve"> </w:t>
            </w:r>
            <w:r>
              <w:rPr>
                <w:rStyle w:val="SAPScreenElement"/>
              </w:rPr>
              <w:t>w</w:t>
            </w:r>
            <w:r w:rsidRPr="00C61233">
              <w:rPr>
                <w:rStyle w:val="SAPScreenElement"/>
              </w:rPr>
              <w:t xml:space="preserve">orkflow </w:t>
            </w:r>
            <w:r>
              <w:rPr>
                <w:rStyle w:val="SAPScreenElement"/>
              </w:rPr>
              <w:t>p</w:t>
            </w:r>
            <w:r w:rsidRPr="00C61233">
              <w:rPr>
                <w:rStyle w:val="SAPScreenElement"/>
              </w:rPr>
              <w:t>articipants</w:t>
            </w:r>
            <w:r w:rsidRPr="00C61233">
              <w:rPr>
                <w:rFonts w:cs="Arial"/>
                <w:bCs/>
              </w:rPr>
              <w:t xml:space="preserve"> link to verify the approver(s) of the request.</w:t>
            </w:r>
          </w:p>
        </w:tc>
        <w:tc>
          <w:tcPr>
            <w:tcW w:w="2700" w:type="dxa"/>
            <w:tcBorders>
              <w:top w:val="single" w:sz="8" w:space="0" w:color="999999"/>
              <w:left w:val="single" w:sz="8" w:space="0" w:color="999999"/>
              <w:bottom w:val="single" w:sz="8" w:space="0" w:color="999999"/>
              <w:right w:val="single" w:sz="8" w:space="0" w:color="999999"/>
            </w:tcBorders>
          </w:tcPr>
          <w:p w14:paraId="0621D159" w14:textId="77777777" w:rsidR="00D9173B" w:rsidRPr="00C50C67" w:rsidRDefault="00D9173B" w:rsidP="00D9173B"/>
        </w:tc>
        <w:tc>
          <w:tcPr>
            <w:tcW w:w="2970" w:type="dxa"/>
            <w:tcBorders>
              <w:top w:val="single" w:sz="8" w:space="0" w:color="999999"/>
              <w:left w:val="single" w:sz="8" w:space="0" w:color="999999"/>
              <w:bottom w:val="single" w:sz="8" w:space="0" w:color="999999"/>
              <w:right w:val="single" w:sz="8" w:space="0" w:color="999999"/>
            </w:tcBorders>
          </w:tcPr>
          <w:p w14:paraId="5A69068B" w14:textId="77777777" w:rsidR="00D9173B" w:rsidRPr="00C50C67" w:rsidRDefault="00D9173B" w:rsidP="00D9173B"/>
        </w:tc>
        <w:tc>
          <w:tcPr>
            <w:tcW w:w="2790" w:type="dxa"/>
            <w:tcBorders>
              <w:top w:val="single" w:sz="8" w:space="0" w:color="999999"/>
              <w:left w:val="single" w:sz="8" w:space="0" w:color="999999"/>
              <w:bottom w:val="single" w:sz="8" w:space="0" w:color="999999"/>
              <w:right w:val="single" w:sz="8" w:space="0" w:color="999999"/>
            </w:tcBorders>
          </w:tcPr>
          <w:p w14:paraId="0A2CD9B7" w14:textId="61CC322F" w:rsidR="00D9173B" w:rsidRDefault="00D9173B" w:rsidP="00A70147">
            <w:pPr>
              <w:rPr>
                <w:rFonts w:cs="Arial"/>
                <w:bCs/>
              </w:rPr>
            </w:pPr>
            <w:r w:rsidRPr="009E5083">
              <w:t>The</w:t>
            </w:r>
            <w:r>
              <w:t xml:space="preserve"> </w:t>
            </w:r>
            <w:r w:rsidRPr="009E5083">
              <w:t xml:space="preserve">line manager </w:t>
            </w:r>
            <w:r>
              <w:t>of</w:t>
            </w:r>
            <w:r w:rsidRPr="009E5083">
              <w:t xml:space="preserve"> the</w:t>
            </w:r>
            <w:r>
              <w:t xml:space="preserve"> </w:t>
            </w:r>
            <w:r w:rsidR="00A70147">
              <w:t xml:space="preserve">employee’s </w:t>
            </w:r>
            <w:r>
              <w:t>secondary employment</w:t>
            </w:r>
            <w:r w:rsidR="00A70147">
              <w:t>, which</w:t>
            </w:r>
            <w:r>
              <w:t xml:space="preserve"> is </w:t>
            </w:r>
            <w:r w:rsidR="00A70147">
              <w:t xml:space="preserve">to be </w:t>
            </w:r>
            <w:r>
              <w:t>changed</w:t>
            </w:r>
            <w:r w:rsidR="00A70147">
              <w:t>,</w:t>
            </w:r>
            <w:r>
              <w:t xml:space="preserve"> is shown as approver.</w:t>
            </w:r>
          </w:p>
        </w:tc>
        <w:tc>
          <w:tcPr>
            <w:tcW w:w="1264" w:type="dxa"/>
            <w:tcBorders>
              <w:top w:val="single" w:sz="8" w:space="0" w:color="999999"/>
              <w:left w:val="single" w:sz="8" w:space="0" w:color="999999"/>
              <w:bottom w:val="single" w:sz="8" w:space="0" w:color="999999"/>
              <w:right w:val="single" w:sz="8" w:space="0" w:color="999999"/>
            </w:tcBorders>
          </w:tcPr>
          <w:p w14:paraId="75A90570" w14:textId="77777777" w:rsidR="00D9173B" w:rsidRPr="00C50C67" w:rsidRDefault="00D9173B" w:rsidP="00D9173B"/>
        </w:tc>
      </w:tr>
      <w:tr w:rsidR="00D9173B" w:rsidRPr="007711C0" w14:paraId="0D509CDC" w14:textId="77777777" w:rsidTr="00591EA2">
        <w:trPr>
          <w:trHeight w:val="357"/>
        </w:trPr>
        <w:tc>
          <w:tcPr>
            <w:tcW w:w="692" w:type="dxa"/>
            <w:tcBorders>
              <w:top w:val="single" w:sz="8" w:space="0" w:color="999999"/>
              <w:left w:val="single" w:sz="8" w:space="0" w:color="999999"/>
              <w:bottom w:val="single" w:sz="8" w:space="0" w:color="999999"/>
              <w:right w:val="single" w:sz="8" w:space="0" w:color="999999"/>
            </w:tcBorders>
          </w:tcPr>
          <w:p w14:paraId="78C09596" w14:textId="16CFD5A1" w:rsidR="00D9173B" w:rsidRDefault="00D9173B" w:rsidP="00D9173B">
            <w:r>
              <w:t>10</w:t>
            </w:r>
          </w:p>
        </w:tc>
        <w:tc>
          <w:tcPr>
            <w:tcW w:w="1350" w:type="dxa"/>
            <w:tcBorders>
              <w:top w:val="single" w:sz="8" w:space="0" w:color="999999"/>
              <w:left w:val="single" w:sz="8" w:space="0" w:color="999999"/>
              <w:bottom w:val="single" w:sz="8" w:space="0" w:color="999999"/>
              <w:right w:val="single" w:sz="8" w:space="0" w:color="999999"/>
            </w:tcBorders>
          </w:tcPr>
          <w:p w14:paraId="0F379BC6" w14:textId="3E432CB9" w:rsidR="00D9173B" w:rsidRDefault="00D9173B" w:rsidP="00D9173B">
            <w:pPr>
              <w:rPr>
                <w:rStyle w:val="SAPEmphasis"/>
              </w:rPr>
            </w:pPr>
            <w:r w:rsidRPr="00C61233">
              <w:rPr>
                <w:rStyle w:val="SAPEmphasis"/>
              </w:rPr>
              <w:t>Confirm Workflow</w:t>
            </w:r>
          </w:p>
        </w:tc>
        <w:tc>
          <w:tcPr>
            <w:tcW w:w="2520" w:type="dxa"/>
            <w:tcBorders>
              <w:top w:val="single" w:sz="8" w:space="0" w:color="999999"/>
              <w:left w:val="single" w:sz="8" w:space="0" w:color="999999"/>
              <w:bottom w:val="single" w:sz="8" w:space="0" w:color="999999"/>
              <w:right w:val="single" w:sz="8" w:space="0" w:color="999999"/>
            </w:tcBorders>
          </w:tcPr>
          <w:p w14:paraId="635FAD34" w14:textId="321787A1" w:rsidR="00D9173B" w:rsidRPr="00C61233" w:rsidRDefault="00D9173B" w:rsidP="00D9173B">
            <w:pPr>
              <w:rPr>
                <w:rFonts w:cs="Arial"/>
                <w:bCs/>
              </w:rPr>
            </w:pPr>
            <w:r w:rsidRPr="002F2044">
              <w:t xml:space="preserve">Choose </w:t>
            </w:r>
            <w:r w:rsidRPr="00C61233">
              <w:rPr>
                <w:rFonts w:cs="Arial"/>
                <w:bCs/>
              </w:rPr>
              <w:t xml:space="preserve">the </w:t>
            </w:r>
            <w:r w:rsidRPr="00C61233">
              <w:rPr>
                <w:rStyle w:val="SAPScreenElement"/>
              </w:rPr>
              <w:t>Confirm</w:t>
            </w:r>
            <w:r w:rsidRPr="00C61233">
              <w:rPr>
                <w:rFonts w:cs="Arial"/>
                <w:bCs/>
              </w:rPr>
              <w:t xml:space="preserve"> button.</w:t>
            </w:r>
          </w:p>
        </w:tc>
        <w:tc>
          <w:tcPr>
            <w:tcW w:w="2700" w:type="dxa"/>
            <w:tcBorders>
              <w:top w:val="single" w:sz="8" w:space="0" w:color="999999"/>
              <w:left w:val="single" w:sz="8" w:space="0" w:color="999999"/>
              <w:bottom w:val="single" w:sz="8" w:space="0" w:color="999999"/>
              <w:right w:val="single" w:sz="8" w:space="0" w:color="999999"/>
            </w:tcBorders>
          </w:tcPr>
          <w:p w14:paraId="68849F85" w14:textId="77777777" w:rsidR="00D9173B" w:rsidRPr="00C50C67" w:rsidRDefault="00D9173B" w:rsidP="00D9173B"/>
        </w:tc>
        <w:tc>
          <w:tcPr>
            <w:tcW w:w="2970" w:type="dxa"/>
            <w:tcBorders>
              <w:top w:val="single" w:sz="8" w:space="0" w:color="999999"/>
              <w:left w:val="single" w:sz="8" w:space="0" w:color="999999"/>
              <w:bottom w:val="single" w:sz="8" w:space="0" w:color="999999"/>
              <w:right w:val="single" w:sz="8" w:space="0" w:color="999999"/>
            </w:tcBorders>
          </w:tcPr>
          <w:p w14:paraId="42E8A648" w14:textId="77777777" w:rsidR="00D9173B" w:rsidRPr="00C50C67" w:rsidRDefault="00D9173B" w:rsidP="00D9173B"/>
        </w:tc>
        <w:tc>
          <w:tcPr>
            <w:tcW w:w="2790" w:type="dxa"/>
            <w:tcBorders>
              <w:top w:val="single" w:sz="8" w:space="0" w:color="999999"/>
              <w:left w:val="single" w:sz="8" w:space="0" w:color="999999"/>
              <w:bottom w:val="single" w:sz="8" w:space="0" w:color="999999"/>
              <w:right w:val="single" w:sz="8" w:space="0" w:color="999999"/>
            </w:tcBorders>
          </w:tcPr>
          <w:p w14:paraId="723FE062" w14:textId="3B5C874F" w:rsidR="00D9173B" w:rsidRDefault="00D9173B" w:rsidP="00D9173B">
            <w:pPr>
              <w:rPr>
                <w:rFonts w:cs="Arial"/>
                <w:bCs/>
              </w:rPr>
            </w:pPr>
            <w:r w:rsidRPr="00C61233">
              <w:t>The message</w:t>
            </w:r>
            <w:r w:rsidRPr="00787AC1">
              <w:rPr>
                <w:rStyle w:val="SAPUserEntry"/>
                <w:color w:val="auto"/>
              </w:rPr>
              <w:t xml:space="preserve"> Your changes were successfully saved </w:t>
            </w:r>
            <w:r w:rsidRPr="00C61233">
              <w:t xml:space="preserve">is displayed </w:t>
            </w:r>
            <w:r>
              <w:t>and you return to</w:t>
            </w:r>
            <w:r w:rsidRPr="00C61233">
              <w:t xml:space="preserve"> the employee’s </w:t>
            </w:r>
            <w:r w:rsidRPr="00D9173B">
              <w:t>profile</w:t>
            </w:r>
            <w:r w:rsidRPr="00C61233">
              <w:t>.</w:t>
            </w:r>
            <w:r>
              <w:t xml:space="preserve"> The</w:t>
            </w:r>
            <w:r w:rsidRPr="00C61233">
              <w:t xml:space="preserve"> message </w:t>
            </w:r>
            <w:r>
              <w:rPr>
                <w:rStyle w:val="SAPScreenElement"/>
              </w:rPr>
              <w:t>Employment Details change</w:t>
            </w:r>
            <w:r w:rsidRPr="00C61233">
              <w:rPr>
                <w:rStyle w:val="SAPScreenElement"/>
              </w:rPr>
              <w:t xml:space="preserve"> pending approval (mm/dd/yy)</w:t>
            </w:r>
            <w:r w:rsidRPr="00C61233">
              <w:t xml:space="preserve"> is displayed</w:t>
            </w:r>
            <w:r>
              <w:t xml:space="preserve"> in the </w:t>
            </w:r>
            <w:r>
              <w:rPr>
                <w:rStyle w:val="SAPScreenElement"/>
              </w:rPr>
              <w:t xml:space="preserve">Employment Details </w:t>
            </w:r>
            <w:r>
              <w:t xml:space="preserve">subsection. </w:t>
            </w:r>
            <w:r w:rsidRPr="000023C8">
              <w:t>The workflow has been sent to the next processor</w:t>
            </w:r>
            <w:r>
              <w:t>.</w:t>
            </w:r>
          </w:p>
        </w:tc>
        <w:tc>
          <w:tcPr>
            <w:tcW w:w="1264" w:type="dxa"/>
            <w:tcBorders>
              <w:top w:val="single" w:sz="8" w:space="0" w:color="999999"/>
              <w:left w:val="single" w:sz="8" w:space="0" w:color="999999"/>
              <w:bottom w:val="single" w:sz="8" w:space="0" w:color="999999"/>
              <w:right w:val="single" w:sz="8" w:space="0" w:color="999999"/>
            </w:tcBorders>
          </w:tcPr>
          <w:p w14:paraId="179013B4" w14:textId="77777777" w:rsidR="00D9173B" w:rsidRPr="00C50C67" w:rsidRDefault="00D9173B" w:rsidP="00D9173B"/>
        </w:tc>
      </w:tr>
    </w:tbl>
    <w:p w14:paraId="74144DD2" w14:textId="55752806" w:rsidR="00D9173B" w:rsidRPr="00C61233" w:rsidRDefault="00787AC1" w:rsidP="00D9173B">
      <w:pPr>
        <w:ind w:left="630"/>
        <w:rPr>
          <w:rFonts w:ascii="Calibri" w:eastAsia="Times New Roman" w:hAnsi="Calibri"/>
          <w:sz w:val="22"/>
          <w:szCs w:val="22"/>
        </w:rPr>
      </w:pPr>
      <w:r>
        <w:rPr>
          <w:noProof/>
        </w:rPr>
        <w:drawing>
          <wp:inline distT="0" distB="0" distL="0" distR="0" wp14:anchorId="58FCDCE5" wp14:editId="0A8D4FBD">
            <wp:extent cx="225425" cy="2254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D9173B" w:rsidRPr="00C61233">
        <w:t> </w:t>
      </w:r>
      <w:r w:rsidR="00D9173B" w:rsidRPr="00C61233">
        <w:rPr>
          <w:rFonts w:ascii="BentonSans Regular" w:hAnsi="BentonSans Regular"/>
          <w:color w:val="666666"/>
          <w:sz w:val="22"/>
        </w:rPr>
        <w:t>Note</w:t>
      </w:r>
    </w:p>
    <w:p w14:paraId="49FA5C70" w14:textId="4EBA0069" w:rsidR="00D9173B" w:rsidRPr="00C61233" w:rsidRDefault="00D9173B" w:rsidP="00D9173B">
      <w:pPr>
        <w:ind w:left="630"/>
      </w:pPr>
      <w:r w:rsidRPr="00C61233">
        <w:t xml:space="preserve">In case email is configured and the email </w:t>
      </w:r>
      <w:r w:rsidRPr="00A70147">
        <w:t xml:space="preserve">address of the line manager in the </w:t>
      </w:r>
      <w:r w:rsidR="00A70147" w:rsidRPr="00A70147">
        <w:t xml:space="preserve">employee’s </w:t>
      </w:r>
      <w:r w:rsidRPr="00A70147">
        <w:t>secondary employment</w:t>
      </w:r>
      <w:r>
        <w:t xml:space="preserve"> </w:t>
      </w:r>
      <w:r w:rsidRPr="00C61233">
        <w:t>is maintained in the system, he or she receives an automatic email about the workflow item needing his or her attention.</w:t>
      </w:r>
    </w:p>
    <w:p w14:paraId="7C190BA3" w14:textId="713B763C" w:rsidR="00A70147" w:rsidRPr="00C61233" w:rsidRDefault="00A70147" w:rsidP="00A70147">
      <w:pPr>
        <w:pStyle w:val="Heading3"/>
      </w:pPr>
      <w:bookmarkStart w:id="695" w:name="_Toc507321712"/>
      <w:r w:rsidRPr="00C61233">
        <w:t xml:space="preserve">Approving </w:t>
      </w:r>
      <w:r>
        <w:t>Concurrent Employment Maintenance</w:t>
      </w:r>
      <w:bookmarkEnd w:id="695"/>
    </w:p>
    <w:p w14:paraId="67E05EA1" w14:textId="77777777" w:rsidR="00A70147" w:rsidRPr="00C61233" w:rsidRDefault="00A70147" w:rsidP="00A70147">
      <w:pPr>
        <w:pStyle w:val="SAPKeyblockTitle"/>
      </w:pPr>
      <w:r w:rsidRPr="00C61233">
        <w:t>Test Administration</w:t>
      </w:r>
    </w:p>
    <w:p w14:paraId="259B2E6A" w14:textId="77777777" w:rsidR="00A70147" w:rsidRPr="00C61233" w:rsidRDefault="00A70147" w:rsidP="00A70147">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A70147" w:rsidRPr="00C61233" w14:paraId="0C26BDD8" w14:textId="77777777" w:rsidTr="002F2D21">
        <w:tc>
          <w:tcPr>
            <w:tcW w:w="2280" w:type="dxa"/>
            <w:tcBorders>
              <w:top w:val="single" w:sz="8" w:space="0" w:color="999999"/>
              <w:left w:val="single" w:sz="8" w:space="0" w:color="999999"/>
              <w:bottom w:val="single" w:sz="8" w:space="0" w:color="999999"/>
              <w:right w:val="single" w:sz="8" w:space="0" w:color="999999"/>
            </w:tcBorders>
            <w:hideMark/>
          </w:tcPr>
          <w:p w14:paraId="4D506FE0" w14:textId="77777777" w:rsidR="00A70147" w:rsidRPr="00C61233" w:rsidRDefault="00A70147" w:rsidP="002F2D21">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1E0B646" w14:textId="77777777" w:rsidR="00A70147" w:rsidRPr="00C61233" w:rsidRDefault="00A70147" w:rsidP="002F2D21">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44BD635C" w14:textId="77777777" w:rsidR="00A70147" w:rsidRPr="00C61233" w:rsidRDefault="00A70147" w:rsidP="002F2D21">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3099A8A6" w14:textId="77777777" w:rsidR="00A70147" w:rsidRPr="00C61233" w:rsidRDefault="00A70147" w:rsidP="002F2D21">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1E7B52F" w14:textId="77777777" w:rsidR="00A70147" w:rsidRPr="00C61233" w:rsidRDefault="00A70147" w:rsidP="002F2D21">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11E8D7E" w14:textId="74C6F8B7" w:rsidR="00A70147" w:rsidRPr="00C61233" w:rsidRDefault="00F65573" w:rsidP="002F2D21">
            <w:r>
              <w:t>&lt;date&gt;</w:t>
            </w:r>
          </w:p>
        </w:tc>
      </w:tr>
      <w:tr w:rsidR="00A70147" w:rsidRPr="00C61233" w14:paraId="1241E28F" w14:textId="77777777" w:rsidTr="002F2D21">
        <w:tc>
          <w:tcPr>
            <w:tcW w:w="2280" w:type="dxa"/>
            <w:tcBorders>
              <w:top w:val="single" w:sz="8" w:space="0" w:color="999999"/>
              <w:left w:val="single" w:sz="8" w:space="0" w:color="999999"/>
              <w:bottom w:val="single" w:sz="8" w:space="0" w:color="999999"/>
              <w:right w:val="single" w:sz="8" w:space="0" w:color="999999"/>
            </w:tcBorders>
            <w:hideMark/>
          </w:tcPr>
          <w:p w14:paraId="454DBB3F" w14:textId="77777777" w:rsidR="00A70147" w:rsidRPr="00C61233" w:rsidRDefault="00A70147" w:rsidP="002F2D21">
            <w:pPr>
              <w:rPr>
                <w:rStyle w:val="SAPEmphasis"/>
              </w:rPr>
            </w:pPr>
            <w:r w:rsidRPr="00C61233">
              <w:rPr>
                <w:rStyle w:val="SAPEmphasis"/>
              </w:rPr>
              <w:lastRenderedPageBreak/>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2153292" w14:textId="5A740443" w:rsidR="00A70147" w:rsidRPr="00C61233" w:rsidRDefault="00A70147" w:rsidP="000F07AC">
            <w:r>
              <w:t xml:space="preserve">Line Manager (of </w:t>
            </w:r>
            <w:r w:rsidR="00CE0965">
              <w:t xml:space="preserve">employee in </w:t>
            </w:r>
            <w:r>
              <w:t xml:space="preserve">concurrent employment to be </w:t>
            </w:r>
            <w:r w:rsidR="000F07AC">
              <w:t>changed</w:t>
            </w:r>
            <w:r>
              <w:t>)</w:t>
            </w:r>
          </w:p>
        </w:tc>
      </w:tr>
      <w:tr w:rsidR="0088242F" w:rsidRPr="00C61233" w14:paraId="15FDFB35" w14:textId="77777777" w:rsidTr="002F2D21">
        <w:tc>
          <w:tcPr>
            <w:tcW w:w="2280" w:type="dxa"/>
            <w:tcBorders>
              <w:top w:val="single" w:sz="8" w:space="0" w:color="999999"/>
              <w:left w:val="single" w:sz="8" w:space="0" w:color="999999"/>
              <w:bottom w:val="single" w:sz="8" w:space="0" w:color="999999"/>
              <w:right w:val="single" w:sz="8" w:space="0" w:color="999999"/>
            </w:tcBorders>
            <w:hideMark/>
          </w:tcPr>
          <w:p w14:paraId="049D416C" w14:textId="77777777" w:rsidR="0088242F" w:rsidRPr="00C61233" w:rsidRDefault="0088242F" w:rsidP="0088242F">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FE38BED" w14:textId="77777777" w:rsidR="0088242F" w:rsidRPr="00C61233" w:rsidRDefault="0088242F" w:rsidP="0088242F">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77BC5B5" w14:textId="77777777" w:rsidR="0088242F" w:rsidRPr="00C61233" w:rsidRDefault="0088242F" w:rsidP="0088242F">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25C9CF3" w14:textId="689241CF" w:rsidR="0088242F" w:rsidRPr="00C61233" w:rsidRDefault="0088242F" w:rsidP="0088242F">
            <w:r>
              <w:t>&lt;duration&gt;</w:t>
            </w:r>
          </w:p>
        </w:tc>
      </w:tr>
    </w:tbl>
    <w:p w14:paraId="4B9AED6E" w14:textId="77777777" w:rsidR="00A70147" w:rsidRPr="00C61233" w:rsidRDefault="00A70147" w:rsidP="00A70147">
      <w:pPr>
        <w:pStyle w:val="SAPKeyblockTitle"/>
      </w:pPr>
      <w:commentRangeStart w:id="696"/>
      <w:r w:rsidRPr="00C61233">
        <w:t>Purpose</w:t>
      </w:r>
      <w:commentRangeEnd w:id="696"/>
      <w:r w:rsidR="00802F2B">
        <w:rPr>
          <w:rStyle w:val="CommentReference"/>
          <w:rFonts w:ascii="BentonSans Book" w:hAnsi="BentonSans Book"/>
          <w:color w:val="auto"/>
        </w:rPr>
        <w:commentReference w:id="696"/>
      </w:r>
    </w:p>
    <w:p w14:paraId="616F521F" w14:textId="6B5A3CDF" w:rsidR="009E1411" w:rsidRDefault="009E1411" w:rsidP="0082752A">
      <w:pPr>
        <w:rPr>
          <w:ins w:id="697" w:author="Author" w:date="2018-02-23T13:47:00Z"/>
        </w:rPr>
      </w:pPr>
      <w:ins w:id="698" w:author="Author" w:date="2018-02-23T13:47:00Z">
        <w:r>
          <w:t xml:space="preserve">The Line Manager of the employee in the secondary employment approves the </w:t>
        </w:r>
      </w:ins>
      <w:ins w:id="699" w:author="Author" w:date="2018-02-23T13:48:00Z">
        <w:r>
          <w:t xml:space="preserve">changes performed to that employment. </w:t>
        </w:r>
      </w:ins>
      <w:ins w:id="700" w:author="Author" w:date="2018-02-23T13:50:00Z">
        <w:r>
          <w:t xml:space="preserve">The approval </w:t>
        </w:r>
      </w:ins>
      <w:ins w:id="701" w:author="Author" w:date="2018-02-23T13:51:00Z">
        <w:r>
          <w:t>for</w:t>
        </w:r>
      </w:ins>
      <w:ins w:id="702" w:author="Author" w:date="2018-02-23T13:49:00Z">
        <w:r>
          <w:t xml:space="preserve"> chang</w:t>
        </w:r>
      </w:ins>
      <w:ins w:id="703" w:author="Author" w:date="2018-02-23T13:51:00Z">
        <w:r>
          <w:t>ing</w:t>
        </w:r>
      </w:ins>
      <w:ins w:id="704" w:author="Author" w:date="2018-02-23T13:49:00Z">
        <w:r>
          <w:t xml:space="preserve"> the secondary employment into a primary employment</w:t>
        </w:r>
      </w:ins>
      <w:ins w:id="705" w:author="Author" w:date="2018-02-23T13:50:00Z">
        <w:r>
          <w:t xml:space="preserve"> is </w:t>
        </w:r>
      </w:ins>
      <w:ins w:id="706" w:author="Author" w:date="2018-02-23T13:51:00Z">
        <w:r>
          <w:t>needed</w:t>
        </w:r>
      </w:ins>
      <w:ins w:id="707" w:author="Author" w:date="2018-02-23T13:47:00Z">
        <w:r>
          <w:t xml:space="preserve"> </w:t>
        </w:r>
      </w:ins>
      <w:ins w:id="708" w:author="Author" w:date="2018-02-23T13:51:00Z">
        <w:r>
          <w:t xml:space="preserve">in </w:t>
        </w:r>
      </w:ins>
      <w:ins w:id="709" w:author="Author" w:date="2018-02-23T13:47:00Z">
        <w:r>
          <w:t xml:space="preserve">order for </w:t>
        </w:r>
      </w:ins>
      <w:ins w:id="710" w:author="Author" w:date="2018-02-23T13:51:00Z">
        <w:r>
          <w:t>the change</w:t>
        </w:r>
      </w:ins>
      <w:ins w:id="711" w:author="Author" w:date="2018-02-23T13:47:00Z">
        <w:r>
          <w:t xml:space="preserve"> to take effect in the system.</w:t>
        </w:r>
      </w:ins>
    </w:p>
    <w:p w14:paraId="11937240" w14:textId="79D0ABFD" w:rsidR="00A70147" w:rsidDel="009E1411" w:rsidRDefault="00A70147" w:rsidP="00A70147">
      <w:pPr>
        <w:rPr>
          <w:del w:id="712" w:author="Author" w:date="2018-02-23T13:51:00Z"/>
        </w:rPr>
      </w:pPr>
      <w:del w:id="713" w:author="Author" w:date="2018-02-23T13:51:00Z">
        <w:r w:rsidRPr="00C61233" w:rsidDel="009E1411">
          <w:delText xml:space="preserve">If a workflow is configured in the system for </w:delText>
        </w:r>
        <w:r w:rsidR="000E13F4" w:rsidDel="009E1411">
          <w:delText>changing a secondary employment into a primary employment</w:delText>
        </w:r>
        <w:r w:rsidRPr="00C61233" w:rsidDel="009E1411">
          <w:delText xml:space="preserve">, the approver (i.e. </w:delText>
        </w:r>
        <w:r w:rsidR="001634BD" w:rsidDel="009E1411">
          <w:delText xml:space="preserve">the </w:delText>
        </w:r>
        <w:r w:rsidRPr="00C61233" w:rsidDel="009E1411">
          <w:delText xml:space="preserve">employee’s </w:delText>
        </w:r>
        <w:r w:rsidDel="009E1411">
          <w:delText xml:space="preserve">line manager in </w:delText>
        </w:r>
        <w:r w:rsidR="000E13F4" w:rsidDel="009E1411">
          <w:delText>the secondary</w:delText>
        </w:r>
        <w:r w:rsidDel="009E1411">
          <w:delText xml:space="preserve"> employment</w:delText>
        </w:r>
        <w:r w:rsidRPr="00C61233" w:rsidDel="009E1411">
          <w:delText xml:space="preserve">) will need to approve the data change for the employee in order for the changes to take effect in the system. </w:delText>
        </w:r>
      </w:del>
    </w:p>
    <w:p w14:paraId="6092BA32" w14:textId="25D82CBD" w:rsidR="00A70147" w:rsidRPr="00C61233" w:rsidDel="009E1411" w:rsidRDefault="00A70147" w:rsidP="00A70147">
      <w:pPr>
        <w:rPr>
          <w:del w:id="714" w:author="Author" w:date="2018-02-23T13:51:00Z"/>
        </w:rPr>
      </w:pPr>
      <w:del w:id="715" w:author="Author" w:date="2018-02-23T13:51:00Z">
        <w:r w:rsidRPr="00C61233" w:rsidDel="009E1411">
          <w:delText xml:space="preserve">In this process step, the </w:delText>
        </w:r>
        <w:r w:rsidR="000C6736" w:rsidDel="009E1411">
          <w:delText>Line Manager of the employee in the secondary employment</w:delText>
        </w:r>
        <w:r w:rsidRPr="00C61233" w:rsidDel="009E1411">
          <w:delText xml:space="preserve"> will need to process the workflow by selecting the request, reviewing the changes for the employee and then lastly approving the request.</w:delText>
        </w:r>
      </w:del>
    </w:p>
    <w:p w14:paraId="635FB2E7" w14:textId="59890BB2" w:rsidR="00787AC1" w:rsidRDefault="00A70147" w:rsidP="00787AC1">
      <w:pPr>
        <w:pStyle w:val="SAPKeyblockTitle"/>
      </w:pPr>
      <w:r w:rsidRPr="00C61233">
        <w:t>Procedure</w:t>
      </w:r>
    </w:p>
    <w:tbl>
      <w:tblPr>
        <w:tblW w:w="1448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28"/>
        <w:gridCol w:w="1142"/>
        <w:gridCol w:w="5130"/>
        <w:gridCol w:w="6120"/>
        <w:gridCol w:w="1260"/>
      </w:tblGrid>
      <w:tr w:rsidR="00A70147" w:rsidRPr="007A3D5F" w14:paraId="04053893" w14:textId="77777777" w:rsidTr="00E50585">
        <w:trPr>
          <w:trHeight w:val="576"/>
          <w:tblHeader/>
        </w:trPr>
        <w:tc>
          <w:tcPr>
            <w:tcW w:w="828" w:type="dxa"/>
            <w:shd w:val="solid" w:color="999999" w:fill="FFFFFF"/>
            <w:hideMark/>
          </w:tcPr>
          <w:p w14:paraId="634BF6EE" w14:textId="77777777" w:rsidR="00A70147" w:rsidRPr="007A3D5F" w:rsidRDefault="00A70147" w:rsidP="002F2D21">
            <w:pPr>
              <w:rPr>
                <w:rFonts w:ascii="BentonSans Bold" w:hAnsi="BentonSans Bold"/>
                <w:color w:val="FFFFFF"/>
              </w:rPr>
            </w:pPr>
            <w:r w:rsidRPr="007A3D5F">
              <w:rPr>
                <w:rFonts w:ascii="BentonSans Bold" w:hAnsi="BentonSans Bold"/>
                <w:color w:val="FFFFFF"/>
              </w:rPr>
              <w:t>Test Step #</w:t>
            </w:r>
          </w:p>
        </w:tc>
        <w:tc>
          <w:tcPr>
            <w:tcW w:w="1142" w:type="dxa"/>
            <w:shd w:val="solid" w:color="999999" w:fill="FFFFFF"/>
            <w:hideMark/>
          </w:tcPr>
          <w:p w14:paraId="744CF22F" w14:textId="77777777" w:rsidR="00A70147" w:rsidRPr="007A3D5F" w:rsidRDefault="00A70147" w:rsidP="002F2D21">
            <w:pPr>
              <w:rPr>
                <w:rFonts w:ascii="BentonSans Bold" w:hAnsi="BentonSans Bold"/>
                <w:color w:val="FFFFFF"/>
              </w:rPr>
            </w:pPr>
            <w:r w:rsidRPr="007A3D5F">
              <w:rPr>
                <w:rFonts w:ascii="BentonSans Bold" w:hAnsi="BentonSans Bold"/>
                <w:color w:val="FFFFFF"/>
              </w:rPr>
              <w:t>Test Step Name</w:t>
            </w:r>
          </w:p>
        </w:tc>
        <w:tc>
          <w:tcPr>
            <w:tcW w:w="5130" w:type="dxa"/>
            <w:shd w:val="solid" w:color="999999" w:fill="FFFFFF"/>
            <w:hideMark/>
          </w:tcPr>
          <w:p w14:paraId="46F3DA3A" w14:textId="77777777" w:rsidR="00A70147" w:rsidRPr="007A3D5F" w:rsidRDefault="00A70147" w:rsidP="002F2D21">
            <w:pPr>
              <w:rPr>
                <w:rFonts w:ascii="BentonSans Bold" w:hAnsi="BentonSans Bold"/>
                <w:color w:val="FFFFFF"/>
              </w:rPr>
            </w:pPr>
            <w:r w:rsidRPr="007A3D5F">
              <w:rPr>
                <w:rFonts w:ascii="BentonSans Bold" w:hAnsi="BentonSans Bold"/>
                <w:color w:val="FFFFFF"/>
              </w:rPr>
              <w:t>Instruction</w:t>
            </w:r>
          </w:p>
        </w:tc>
        <w:tc>
          <w:tcPr>
            <w:tcW w:w="6120" w:type="dxa"/>
            <w:shd w:val="solid" w:color="999999" w:fill="FFFFFF"/>
            <w:hideMark/>
          </w:tcPr>
          <w:p w14:paraId="1407C54E" w14:textId="77777777" w:rsidR="00A70147" w:rsidRPr="007A3D5F" w:rsidRDefault="00A70147" w:rsidP="002F2D21">
            <w:pPr>
              <w:rPr>
                <w:rFonts w:ascii="BentonSans Bold" w:hAnsi="BentonSans Bold"/>
                <w:color w:val="FFFFFF"/>
              </w:rPr>
            </w:pPr>
            <w:r w:rsidRPr="007A3D5F">
              <w:rPr>
                <w:rFonts w:ascii="BentonSans Bold" w:hAnsi="BentonSans Bold"/>
                <w:color w:val="FFFFFF"/>
              </w:rPr>
              <w:t>Expected Result</w:t>
            </w:r>
          </w:p>
        </w:tc>
        <w:tc>
          <w:tcPr>
            <w:tcW w:w="1260" w:type="dxa"/>
            <w:shd w:val="solid" w:color="999999" w:fill="FFFFFF"/>
            <w:hideMark/>
          </w:tcPr>
          <w:p w14:paraId="0928F9D6" w14:textId="77777777" w:rsidR="00A70147" w:rsidRPr="007A3D5F" w:rsidRDefault="00A70147" w:rsidP="002F2D21">
            <w:pPr>
              <w:rPr>
                <w:rFonts w:ascii="BentonSans Bold" w:hAnsi="BentonSans Bold"/>
                <w:color w:val="FFFFFF"/>
              </w:rPr>
            </w:pPr>
            <w:r w:rsidRPr="007A3D5F">
              <w:rPr>
                <w:rFonts w:ascii="BentonSans Bold" w:hAnsi="BentonSans Bold"/>
                <w:color w:val="FFFFFF"/>
              </w:rPr>
              <w:t>Pass / Fail / Comment</w:t>
            </w:r>
          </w:p>
        </w:tc>
      </w:tr>
      <w:tr w:rsidR="00A70147" w:rsidRPr="007A3D5F" w14:paraId="1AF2B452" w14:textId="77777777" w:rsidTr="00B65041">
        <w:trPr>
          <w:trHeight w:val="288"/>
        </w:trPr>
        <w:tc>
          <w:tcPr>
            <w:tcW w:w="828" w:type="dxa"/>
            <w:hideMark/>
          </w:tcPr>
          <w:p w14:paraId="57580ADC" w14:textId="77777777" w:rsidR="00A70147" w:rsidRPr="007A3D5F" w:rsidRDefault="00A70147" w:rsidP="002F2D21">
            <w:r w:rsidRPr="007A3D5F">
              <w:t>1</w:t>
            </w:r>
          </w:p>
        </w:tc>
        <w:tc>
          <w:tcPr>
            <w:tcW w:w="1142" w:type="dxa"/>
            <w:hideMark/>
          </w:tcPr>
          <w:p w14:paraId="67A5813F" w14:textId="77777777" w:rsidR="00A70147" w:rsidRPr="007A3D5F" w:rsidRDefault="00A70147" w:rsidP="002F2D21">
            <w:pPr>
              <w:rPr>
                <w:rStyle w:val="SAPEmphasis"/>
              </w:rPr>
            </w:pPr>
            <w:r w:rsidRPr="007A3D5F">
              <w:rPr>
                <w:rStyle w:val="SAPEmphasis"/>
              </w:rPr>
              <w:t>Log on</w:t>
            </w:r>
          </w:p>
        </w:tc>
        <w:tc>
          <w:tcPr>
            <w:tcW w:w="5130" w:type="dxa"/>
            <w:hideMark/>
          </w:tcPr>
          <w:p w14:paraId="535C3A3B" w14:textId="3EB788D1" w:rsidR="00A70147" w:rsidRPr="007A3D5F" w:rsidRDefault="00A70147" w:rsidP="000C6736">
            <w:r w:rsidRPr="007A3D5F">
              <w:t xml:space="preserve">Log on to </w:t>
            </w:r>
            <w:r w:rsidRPr="007A3D5F">
              <w:rPr>
                <w:rStyle w:val="SAPTextReference"/>
              </w:rPr>
              <w:t>Employee Central</w:t>
            </w:r>
            <w:r w:rsidRPr="007A3D5F">
              <w:t xml:space="preserve"> as </w:t>
            </w:r>
            <w:r w:rsidR="000C6736">
              <w:t>Line Manager of the employee in the concurrent employment to be changed.</w:t>
            </w:r>
          </w:p>
        </w:tc>
        <w:tc>
          <w:tcPr>
            <w:tcW w:w="6120" w:type="dxa"/>
            <w:hideMark/>
          </w:tcPr>
          <w:p w14:paraId="1432DC4D" w14:textId="77777777" w:rsidR="00A70147" w:rsidRPr="007A3D5F" w:rsidRDefault="00A70147" w:rsidP="002F2D21">
            <w:r w:rsidRPr="007A3D5F">
              <w:t xml:space="preserve">The </w:t>
            </w:r>
            <w:r w:rsidRPr="007A3D5F">
              <w:rPr>
                <w:rStyle w:val="SAPScreenElement"/>
              </w:rPr>
              <w:t xml:space="preserve">Home </w:t>
            </w:r>
            <w:r w:rsidRPr="007A3D5F">
              <w:t>page is displayed.</w:t>
            </w:r>
          </w:p>
        </w:tc>
        <w:tc>
          <w:tcPr>
            <w:tcW w:w="1260" w:type="dxa"/>
          </w:tcPr>
          <w:p w14:paraId="7E3A3AE7" w14:textId="77777777" w:rsidR="00A70147" w:rsidRPr="007A3D5F" w:rsidRDefault="00A70147" w:rsidP="002F2D21">
            <w:pPr>
              <w:rPr>
                <w:rFonts w:cs="Arial"/>
                <w:bCs/>
              </w:rPr>
            </w:pPr>
          </w:p>
        </w:tc>
      </w:tr>
      <w:tr w:rsidR="000C6736" w:rsidRPr="007A3D5F" w14:paraId="4CB744AC" w14:textId="77777777" w:rsidTr="00B65041">
        <w:trPr>
          <w:trHeight w:val="288"/>
        </w:trPr>
        <w:tc>
          <w:tcPr>
            <w:tcW w:w="828" w:type="dxa"/>
          </w:tcPr>
          <w:p w14:paraId="33F209AE" w14:textId="0E8AC5C9" w:rsidR="000C6736" w:rsidRPr="007A3D5F" w:rsidRDefault="000C6736" w:rsidP="000C6736">
            <w:r>
              <w:t>2</w:t>
            </w:r>
          </w:p>
        </w:tc>
        <w:tc>
          <w:tcPr>
            <w:tcW w:w="1142" w:type="dxa"/>
          </w:tcPr>
          <w:p w14:paraId="676A1C65" w14:textId="3556AE7B" w:rsidR="000C6736" w:rsidRPr="007A3D5F" w:rsidRDefault="000C6736" w:rsidP="000C6736">
            <w:pPr>
              <w:rPr>
                <w:rStyle w:val="SAPEmphasis"/>
              </w:rPr>
            </w:pPr>
            <w:r>
              <w:rPr>
                <w:rStyle w:val="SAPEmphasis"/>
              </w:rPr>
              <w:t>Access Requests Tile</w:t>
            </w:r>
          </w:p>
        </w:tc>
        <w:tc>
          <w:tcPr>
            <w:tcW w:w="5130" w:type="dxa"/>
          </w:tcPr>
          <w:p w14:paraId="6CD033C4" w14:textId="59708650" w:rsidR="000C6736" w:rsidRPr="007A3D5F" w:rsidRDefault="000C6736" w:rsidP="000C6736">
            <w:r>
              <w:t xml:space="preserve">On the </w:t>
            </w:r>
            <w:r>
              <w:rPr>
                <w:rStyle w:val="SAPScreenElement"/>
              </w:rPr>
              <w:t xml:space="preserve">Home </w:t>
            </w:r>
            <w:r>
              <w:rPr>
                <w:rFonts w:cs="Arial"/>
                <w:bCs/>
              </w:rPr>
              <w:t>page</w:t>
            </w:r>
            <w:r>
              <w:rPr>
                <w:rStyle w:val="SAPScreenElement"/>
              </w:rPr>
              <w:t>,</w:t>
            </w:r>
            <w:r>
              <w:t xml:space="preserve"> go to the</w:t>
            </w:r>
            <w:r>
              <w:rPr>
                <w:i/>
              </w:rPr>
              <w:t xml:space="preserve"> </w:t>
            </w:r>
            <w:r>
              <w:rPr>
                <w:rStyle w:val="SAPScreenElement"/>
              </w:rPr>
              <w:t>To Do</w:t>
            </w:r>
            <w:r>
              <w:rPr>
                <w:i/>
                <w:lang w:eastAsia="zh-CN"/>
              </w:rPr>
              <w:t xml:space="preserve"> </w:t>
            </w:r>
            <w:r>
              <w:rPr>
                <w:lang w:eastAsia="zh-CN"/>
              </w:rPr>
              <w:t>section</w:t>
            </w:r>
            <w:r>
              <w:rPr>
                <w:i/>
                <w:lang w:eastAsia="zh-CN"/>
              </w:rPr>
              <w:t xml:space="preserve"> </w:t>
            </w:r>
            <w:r>
              <w:rPr>
                <w:lang w:eastAsia="zh-CN"/>
              </w:rPr>
              <w:t xml:space="preserve">and click on the </w:t>
            </w:r>
            <w:r>
              <w:rPr>
                <w:rStyle w:val="SAPScreenElement"/>
              </w:rPr>
              <w:t>Approve Requests</w:t>
            </w:r>
            <w:r>
              <w:t xml:space="preserve"> tile.</w:t>
            </w:r>
          </w:p>
        </w:tc>
        <w:tc>
          <w:tcPr>
            <w:tcW w:w="6120" w:type="dxa"/>
          </w:tcPr>
          <w:p w14:paraId="0A5EE7AF" w14:textId="4CDD9EE7" w:rsidR="000C6736" w:rsidRPr="007A3D5F" w:rsidRDefault="000C6736" w:rsidP="000C6736">
            <w:r>
              <w:rPr>
                <w:rFonts w:cs="Arial"/>
                <w:bCs/>
              </w:rPr>
              <w:t xml:space="preserve">The </w:t>
            </w:r>
            <w:r>
              <w:rPr>
                <w:rStyle w:val="SAPScreenElement"/>
              </w:rPr>
              <w:t>Approve Requests</w:t>
            </w:r>
            <w:r>
              <w:t xml:space="preserve"> </w:t>
            </w:r>
            <w:r>
              <w:rPr>
                <w:rFonts w:cs="Arial"/>
                <w:bCs/>
              </w:rPr>
              <w:t xml:space="preserve">dialog box is displayed, containing a list of all the requests you need to approve. For each request, high level details are given, which depend on the request type. </w:t>
            </w:r>
          </w:p>
        </w:tc>
        <w:tc>
          <w:tcPr>
            <w:tcW w:w="1260" w:type="dxa"/>
          </w:tcPr>
          <w:p w14:paraId="75EAD340" w14:textId="77777777" w:rsidR="000C6736" w:rsidRPr="007A3D5F" w:rsidRDefault="000C6736" w:rsidP="000C6736">
            <w:pPr>
              <w:rPr>
                <w:rFonts w:cs="Arial"/>
                <w:bCs/>
              </w:rPr>
            </w:pPr>
          </w:p>
        </w:tc>
      </w:tr>
      <w:tr w:rsidR="00A70147" w:rsidRPr="007A3D5F" w14:paraId="26244D4C" w14:textId="77777777" w:rsidTr="00B65041">
        <w:trPr>
          <w:trHeight w:val="357"/>
        </w:trPr>
        <w:tc>
          <w:tcPr>
            <w:tcW w:w="828" w:type="dxa"/>
            <w:hideMark/>
          </w:tcPr>
          <w:p w14:paraId="6BFC5FC4" w14:textId="358FD806" w:rsidR="00A70147" w:rsidRPr="007A3D5F" w:rsidRDefault="006368DF" w:rsidP="002F2D21">
            <w:r>
              <w:t>3</w:t>
            </w:r>
          </w:p>
        </w:tc>
        <w:tc>
          <w:tcPr>
            <w:tcW w:w="1142" w:type="dxa"/>
            <w:hideMark/>
          </w:tcPr>
          <w:p w14:paraId="4BF2C1F6" w14:textId="77777777" w:rsidR="00A70147" w:rsidRPr="007A3D5F" w:rsidRDefault="00A70147" w:rsidP="002F2D21">
            <w:pPr>
              <w:rPr>
                <w:rStyle w:val="SAPEmphasis"/>
              </w:rPr>
            </w:pPr>
            <w:r w:rsidRPr="007A3D5F">
              <w:rPr>
                <w:rStyle w:val="SAPEmphasis"/>
              </w:rPr>
              <w:t>Select Request</w:t>
            </w:r>
          </w:p>
        </w:tc>
        <w:tc>
          <w:tcPr>
            <w:tcW w:w="5130" w:type="dxa"/>
            <w:hideMark/>
          </w:tcPr>
          <w:p w14:paraId="1F94EF0D" w14:textId="652A3CA0" w:rsidR="000C6736" w:rsidRDefault="000C6736" w:rsidP="000C6736">
            <w:r>
              <w:t xml:space="preserve">In the </w:t>
            </w:r>
            <w:r>
              <w:rPr>
                <w:rStyle w:val="SAPScreenElement"/>
              </w:rPr>
              <w:t>Approve Requests</w:t>
            </w:r>
            <w:r>
              <w:t xml:space="preserve"> </w:t>
            </w:r>
            <w:r>
              <w:rPr>
                <w:rFonts w:cs="Arial"/>
                <w:bCs/>
              </w:rPr>
              <w:t>dialog box,</w:t>
            </w:r>
            <w:r>
              <w:t xml:space="preserve"> click on the </w:t>
            </w:r>
            <w:r>
              <w:rPr>
                <w:rStyle w:val="SAPScreenElement"/>
              </w:rPr>
              <w:t xml:space="preserve">Employment Details change For &lt;Employee Name&gt; </w:t>
            </w:r>
            <w:r>
              <w:t>link.</w:t>
            </w:r>
          </w:p>
          <w:p w14:paraId="2FA393B9" w14:textId="737404E7" w:rsidR="000C6736" w:rsidRDefault="000C6736" w:rsidP="00787AC1">
            <w:pPr>
              <w:pStyle w:val="SAPNoteHeading"/>
              <w:ind w:left="255"/>
            </w:pPr>
            <w:r>
              <w:rPr>
                <w:noProof/>
              </w:rPr>
              <w:drawing>
                <wp:inline distT="0" distB="0" distL="0" distR="0" wp14:anchorId="2654D5A5" wp14:editId="75C72219">
                  <wp:extent cx="225425" cy="225425"/>
                  <wp:effectExtent l="0" t="0" r="0" b="317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3B07D99A" w14:textId="62C5F2BE" w:rsidR="00A70147" w:rsidRPr="007A3D5F" w:rsidRDefault="000C6736" w:rsidP="00787AC1">
            <w:pPr>
              <w:ind w:left="255"/>
            </w:pPr>
            <w:r>
              <w:t xml:space="preserve">In case you have several requests in the tile, select the </w:t>
            </w:r>
            <w:r>
              <w:rPr>
                <w:rStyle w:val="SAPScreenElement"/>
              </w:rPr>
              <w:t>Go to Workflow Requests</w:t>
            </w:r>
            <w:r>
              <w:t xml:space="preserve"> link located at the bottom right of the </w:t>
            </w:r>
            <w:r>
              <w:rPr>
                <w:rStyle w:val="SAPScreenElement"/>
              </w:rPr>
              <w:t>Approve Requests</w:t>
            </w:r>
            <w:r>
              <w:t xml:space="preserve"> </w:t>
            </w:r>
            <w:r>
              <w:rPr>
                <w:rFonts w:cs="Arial"/>
                <w:bCs/>
              </w:rPr>
              <w:t>dialog box</w:t>
            </w:r>
            <w:r>
              <w:t xml:space="preserve">. </w:t>
            </w:r>
            <w:r>
              <w:rPr>
                <w:rFonts w:cs="Arial"/>
                <w:bCs/>
              </w:rPr>
              <w:t xml:space="preserve">The </w:t>
            </w:r>
            <w:r>
              <w:rPr>
                <w:rStyle w:val="SAPScreenElement"/>
              </w:rPr>
              <w:t>My Workflow Requests (#)</w:t>
            </w:r>
            <w:r>
              <w:rPr>
                <w:rFonts w:cs="Arial"/>
                <w:bCs/>
              </w:rPr>
              <w:t xml:space="preserve"> screen is displayed. If appropriate, click </w:t>
            </w:r>
            <w:r>
              <w:rPr>
                <w:rStyle w:val="SAPScreenElement"/>
              </w:rPr>
              <w:t>More</w:t>
            </w:r>
            <w:r>
              <w:rPr>
                <w:rFonts w:cs="Arial"/>
                <w:bCs/>
              </w:rPr>
              <w:t>, to have the complete list of requests.</w:t>
            </w:r>
            <w:r>
              <w:t xml:space="preserve"> </w:t>
            </w:r>
            <w:r w:rsidR="001E49EC">
              <w:t>S</w:t>
            </w:r>
            <w:r w:rsidR="001E49EC" w:rsidRPr="0064693D">
              <w:t xml:space="preserve">elect the </w:t>
            </w:r>
            <w:r w:rsidR="001E49EC" w:rsidRPr="0064693D">
              <w:rPr>
                <w:rStyle w:val="SAPScreenElement"/>
              </w:rPr>
              <w:t>Filter</w:t>
            </w:r>
            <w:r w:rsidR="001E49EC" w:rsidRPr="0064693D">
              <w:t xml:space="preserve"> </w:t>
            </w:r>
            <w:r w:rsidR="001E49EC" w:rsidRPr="0064693D">
              <w:rPr>
                <w:noProof/>
              </w:rPr>
              <w:drawing>
                <wp:inline distT="0" distB="0" distL="0" distR="0" wp14:anchorId="64E13CEF" wp14:editId="2FEB8367">
                  <wp:extent cx="333375" cy="27622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001E49EC" w:rsidRPr="0064693D">
              <w:t xml:space="preserve"> icon</w:t>
            </w:r>
            <w:r w:rsidR="001E49EC">
              <w:t xml:space="preserve"> to search for the request you need to approve</w:t>
            </w:r>
            <w:r w:rsidR="001E49EC" w:rsidRPr="0064693D">
              <w:t>.</w:t>
            </w:r>
            <w:r w:rsidR="001E49EC">
              <w:t xml:space="preserve"> In the filter criteria fields, which show up, make entries as appropriate. For example, enter for </w:t>
            </w:r>
            <w:r w:rsidR="001E49EC" w:rsidRPr="0064693D">
              <w:rPr>
                <w:rStyle w:val="SAPScreenElement"/>
              </w:rPr>
              <w:t>Request Type</w:t>
            </w:r>
            <w:r w:rsidR="001E49EC" w:rsidRPr="0064693D">
              <w:t xml:space="preserve"> value</w:t>
            </w:r>
            <w:r w:rsidR="001E49EC" w:rsidRPr="0064693D">
              <w:rPr>
                <w:rStyle w:val="SAPUserEntry"/>
              </w:rPr>
              <w:t xml:space="preserve"> </w:t>
            </w:r>
            <w:r w:rsidR="00CE0965">
              <w:rPr>
                <w:rStyle w:val="SAPUserEntry"/>
              </w:rPr>
              <w:t>Change Employee Details</w:t>
            </w:r>
            <w:r w:rsidR="001E49EC" w:rsidRPr="00BF124E">
              <w:rPr>
                <w:rStyle w:val="SAPUserEntry"/>
              </w:rPr>
              <w:t xml:space="preserve"> </w:t>
            </w:r>
            <w:r w:rsidR="001E49EC">
              <w:t xml:space="preserve">and in </w:t>
            </w:r>
            <w:r w:rsidR="001E49EC" w:rsidRPr="0064693D">
              <w:rPr>
                <w:rStyle w:val="SAPScreenElement"/>
              </w:rPr>
              <w:t>Request</w:t>
            </w:r>
            <w:r w:rsidR="001E49EC">
              <w:rPr>
                <w:rStyle w:val="SAPScreenElement"/>
              </w:rPr>
              <w:t>ed For</w:t>
            </w:r>
            <w:r w:rsidR="001E49EC">
              <w:t xml:space="preserve"> the name of the employee for whom the concurrent employment is to be maintained. Then choose the </w:t>
            </w:r>
            <w:r w:rsidR="001E49EC" w:rsidRPr="0064693D">
              <w:rPr>
                <w:rStyle w:val="SAPScreenElement"/>
              </w:rPr>
              <w:t>Go</w:t>
            </w:r>
            <w:r w:rsidR="001E49EC" w:rsidRPr="0064693D">
              <w:t xml:space="preserve"> button</w:t>
            </w:r>
            <w:r w:rsidR="001E49EC">
              <w:t xml:space="preserve">. </w:t>
            </w:r>
            <w:r>
              <w:t>In the</w:t>
            </w:r>
            <w:r w:rsidR="001E49EC">
              <w:t xml:space="preserve"> result</w:t>
            </w:r>
            <w:r>
              <w:t xml:space="preserve"> list, click on the </w:t>
            </w:r>
            <w:r>
              <w:lastRenderedPageBreak/>
              <w:t xml:space="preserve">appropriate </w:t>
            </w:r>
            <w:r>
              <w:rPr>
                <w:rStyle w:val="SAPScreenElement"/>
              </w:rPr>
              <w:t xml:space="preserve">Employment Details change For &lt;Employee Name&gt; </w:t>
            </w:r>
            <w:r>
              <w:t>link.</w:t>
            </w:r>
          </w:p>
        </w:tc>
        <w:tc>
          <w:tcPr>
            <w:tcW w:w="6120" w:type="dxa"/>
            <w:hideMark/>
          </w:tcPr>
          <w:p w14:paraId="3733BD9D" w14:textId="77777777" w:rsidR="00A70147" w:rsidRPr="007A3D5F" w:rsidRDefault="00A70147" w:rsidP="002F2D21">
            <w:r w:rsidRPr="007A3D5F">
              <w:lastRenderedPageBreak/>
              <w:t xml:space="preserve">The </w:t>
            </w:r>
            <w:r w:rsidRPr="007A3D5F">
              <w:rPr>
                <w:rStyle w:val="SAPScreenElement"/>
              </w:rPr>
              <w:t xml:space="preserve">Employee Files &gt; Workflow Details </w:t>
            </w:r>
            <w:r w:rsidRPr="007A3D5F">
              <w:t>screen is displayed; it is divided in several sections:</w:t>
            </w:r>
          </w:p>
          <w:p w14:paraId="56FE139D" w14:textId="77777777" w:rsidR="00A70147" w:rsidRPr="007A3D5F" w:rsidRDefault="00A70147" w:rsidP="00EF5D64">
            <w:pPr>
              <w:pStyle w:val="ListBullet"/>
              <w:ind w:left="284"/>
            </w:pPr>
            <w:r w:rsidRPr="007A3D5F">
              <w:t xml:space="preserve">The </w:t>
            </w:r>
            <w:r w:rsidRPr="007A3D5F">
              <w:rPr>
                <w:rStyle w:val="SAPScreenElement"/>
              </w:rPr>
              <w:t xml:space="preserve">Do you approve this request? </w:t>
            </w:r>
            <w:r w:rsidRPr="007A3D5F">
              <w:t>section contains a short overview of the request, its initiator, and the workflow participants.</w:t>
            </w:r>
          </w:p>
          <w:p w14:paraId="6C43573B" w14:textId="1E8DE921" w:rsidR="00A70147" w:rsidRPr="007A3D5F" w:rsidRDefault="00A70147" w:rsidP="00EF5D64">
            <w:pPr>
              <w:pStyle w:val="ListBullet"/>
              <w:ind w:left="284"/>
            </w:pPr>
            <w:r w:rsidRPr="007A3D5F">
              <w:t>The</w:t>
            </w:r>
            <w:r w:rsidR="000E13F4">
              <w:t xml:space="preserve"> </w:t>
            </w:r>
            <w:r w:rsidR="000E13F4" w:rsidRPr="000E13F4">
              <w:rPr>
                <w:rStyle w:val="SAPScreenElement"/>
              </w:rPr>
              <w:t>Primary or Secondary</w:t>
            </w:r>
            <w:r w:rsidRPr="007A3D5F">
              <w:t xml:space="preserve"> </w:t>
            </w:r>
            <w:r w:rsidRPr="007A3D5F">
              <w:rPr>
                <w:rStyle w:val="SAPScreenElement"/>
              </w:rPr>
              <w:t xml:space="preserve">Employment </w:t>
            </w:r>
            <w:r w:rsidR="000E13F4">
              <w:rPr>
                <w:rStyle w:val="SAPScreenElement"/>
              </w:rPr>
              <w:t>Information</w:t>
            </w:r>
            <w:r w:rsidRPr="007A3D5F">
              <w:rPr>
                <w:rStyle w:val="SAPScreenElement"/>
              </w:rPr>
              <w:t xml:space="preserve"> </w:t>
            </w:r>
            <w:r w:rsidRPr="007A3D5F">
              <w:t xml:space="preserve">section contains details to the </w:t>
            </w:r>
            <w:r w:rsidR="000E13F4">
              <w:t>start date of the employment change from secondary to primary.</w:t>
            </w:r>
          </w:p>
          <w:p w14:paraId="513B2769" w14:textId="77777777" w:rsidR="00A70147" w:rsidRPr="007A3D5F" w:rsidRDefault="00A70147" w:rsidP="00EF5D64">
            <w:pPr>
              <w:pStyle w:val="ListBullet"/>
              <w:ind w:left="284"/>
            </w:pPr>
            <w:r w:rsidRPr="007A3D5F">
              <w:t xml:space="preserve">In the </w:t>
            </w:r>
            <w:r w:rsidRPr="007A3D5F">
              <w:rPr>
                <w:rStyle w:val="SAPScreenElement"/>
              </w:rPr>
              <w:t xml:space="preserve">Comment </w:t>
            </w:r>
            <w:r w:rsidRPr="007A3D5F">
              <w:t>section, you can post your remarks to the request.</w:t>
            </w:r>
          </w:p>
          <w:p w14:paraId="6563BC7C" w14:textId="450728C6" w:rsidR="00A70147" w:rsidRPr="007A3D5F" w:rsidRDefault="00A70147" w:rsidP="00EF5D64">
            <w:pPr>
              <w:pStyle w:val="ListBullet"/>
              <w:ind w:left="284"/>
            </w:pPr>
            <w:r w:rsidRPr="007A3D5F">
              <w:t>On the right part of the screen a short profile of the employee</w:t>
            </w:r>
            <w:r>
              <w:t>, for</w:t>
            </w:r>
            <w:r w:rsidRPr="007A3D5F">
              <w:t xml:space="preserve"> who</w:t>
            </w:r>
            <w:r>
              <w:t xml:space="preserve">m </w:t>
            </w:r>
            <w:r w:rsidR="000E13F4">
              <w:t>the secondary</w:t>
            </w:r>
            <w:r>
              <w:t xml:space="preserve"> employment</w:t>
            </w:r>
            <w:r w:rsidRPr="007A3D5F">
              <w:t xml:space="preserve"> should </w:t>
            </w:r>
            <w:r>
              <w:t xml:space="preserve">be </w:t>
            </w:r>
            <w:r w:rsidR="000E13F4">
              <w:t>changed into a primary</w:t>
            </w:r>
            <w:r w:rsidRPr="007A3D5F">
              <w:t xml:space="preserve"> </w:t>
            </w:r>
            <w:r w:rsidR="000E13F4">
              <w:t>employment</w:t>
            </w:r>
            <w:r w:rsidR="000E13F4" w:rsidRPr="007A3D5F">
              <w:t xml:space="preserve"> </w:t>
            </w:r>
            <w:r w:rsidRPr="007A3D5F">
              <w:t>is given, as well as administrative details to the request initiation.</w:t>
            </w:r>
          </w:p>
        </w:tc>
        <w:tc>
          <w:tcPr>
            <w:tcW w:w="1260" w:type="dxa"/>
          </w:tcPr>
          <w:p w14:paraId="3E42DCFB" w14:textId="77777777" w:rsidR="00A70147" w:rsidRPr="007A3D5F" w:rsidRDefault="00A70147" w:rsidP="002F2D21">
            <w:pPr>
              <w:rPr>
                <w:rFonts w:cs="Arial"/>
                <w:bCs/>
              </w:rPr>
            </w:pPr>
          </w:p>
        </w:tc>
      </w:tr>
      <w:tr w:rsidR="00A70147" w:rsidRPr="007A3D5F" w14:paraId="26B94333" w14:textId="77777777" w:rsidTr="00B65041">
        <w:trPr>
          <w:trHeight w:val="288"/>
        </w:trPr>
        <w:tc>
          <w:tcPr>
            <w:tcW w:w="828" w:type="dxa"/>
            <w:hideMark/>
          </w:tcPr>
          <w:p w14:paraId="59B6145B" w14:textId="3293C82B" w:rsidR="00A70147" w:rsidRPr="007A3D5F" w:rsidRDefault="006368DF" w:rsidP="002F2D21">
            <w:r>
              <w:t>4</w:t>
            </w:r>
          </w:p>
        </w:tc>
        <w:tc>
          <w:tcPr>
            <w:tcW w:w="1142" w:type="dxa"/>
            <w:hideMark/>
          </w:tcPr>
          <w:p w14:paraId="3937C64B" w14:textId="77777777" w:rsidR="00A70147" w:rsidRPr="007A3D5F" w:rsidRDefault="00A70147" w:rsidP="002F2D21">
            <w:pPr>
              <w:rPr>
                <w:rStyle w:val="SAPEmphasis"/>
              </w:rPr>
            </w:pPr>
            <w:r>
              <w:rPr>
                <w:rStyle w:val="SAPEmphasis"/>
              </w:rPr>
              <w:t>Review Request</w:t>
            </w:r>
          </w:p>
        </w:tc>
        <w:tc>
          <w:tcPr>
            <w:tcW w:w="5130" w:type="dxa"/>
            <w:hideMark/>
          </w:tcPr>
          <w:p w14:paraId="596C9796" w14:textId="22CF233F" w:rsidR="00A70147" w:rsidRPr="007A3D5F" w:rsidRDefault="00A70147" w:rsidP="002F2D21">
            <w:r w:rsidRPr="007A3D5F">
              <w:t xml:space="preserve">Review the details in the </w:t>
            </w:r>
            <w:r w:rsidR="000E13F4" w:rsidRPr="000E13F4">
              <w:rPr>
                <w:rStyle w:val="SAPScreenElement"/>
              </w:rPr>
              <w:t>Primary or Secondary</w:t>
            </w:r>
            <w:r w:rsidR="000E13F4" w:rsidRPr="007A3D5F">
              <w:t xml:space="preserve"> </w:t>
            </w:r>
            <w:r w:rsidR="000E13F4" w:rsidRPr="007A3D5F">
              <w:rPr>
                <w:rStyle w:val="SAPScreenElement"/>
              </w:rPr>
              <w:t xml:space="preserve">Employment </w:t>
            </w:r>
            <w:r w:rsidR="000E13F4">
              <w:rPr>
                <w:rStyle w:val="SAPScreenElement"/>
              </w:rPr>
              <w:t>Information</w:t>
            </w:r>
            <w:r w:rsidR="000E13F4" w:rsidRPr="007A3D5F">
              <w:rPr>
                <w:rStyle w:val="SAPScreenElement"/>
              </w:rPr>
              <w:t xml:space="preserve"> </w:t>
            </w:r>
            <w:r w:rsidRPr="007A3D5F">
              <w:t>secti</w:t>
            </w:r>
            <w:r w:rsidR="000E13F4">
              <w:t>on.</w:t>
            </w:r>
          </w:p>
        </w:tc>
        <w:tc>
          <w:tcPr>
            <w:tcW w:w="6120" w:type="dxa"/>
            <w:hideMark/>
          </w:tcPr>
          <w:p w14:paraId="36003EB1" w14:textId="7540A992" w:rsidR="00A70147" w:rsidRPr="007A3D5F" w:rsidRDefault="00A70147" w:rsidP="000E13F4">
            <w:r w:rsidRPr="007A3D5F">
              <w:t xml:space="preserve">The data related to the </w:t>
            </w:r>
            <w:r w:rsidR="000E13F4">
              <w:t>change in employment details</w:t>
            </w:r>
            <w:r w:rsidRPr="007A3D5F">
              <w:t xml:space="preserve"> has been reviewed and is ready for approval.</w:t>
            </w:r>
          </w:p>
        </w:tc>
        <w:tc>
          <w:tcPr>
            <w:tcW w:w="1260" w:type="dxa"/>
          </w:tcPr>
          <w:p w14:paraId="4271E70A" w14:textId="77777777" w:rsidR="00A70147" w:rsidRPr="007A3D5F" w:rsidRDefault="00A70147" w:rsidP="002F2D21">
            <w:pPr>
              <w:rPr>
                <w:rFonts w:cs="Arial"/>
                <w:bCs/>
              </w:rPr>
            </w:pPr>
          </w:p>
        </w:tc>
      </w:tr>
      <w:tr w:rsidR="00A70147" w:rsidRPr="00C61233" w14:paraId="4E094583" w14:textId="77777777" w:rsidTr="00B65041">
        <w:trPr>
          <w:trHeight w:val="357"/>
        </w:trPr>
        <w:tc>
          <w:tcPr>
            <w:tcW w:w="828" w:type="dxa"/>
            <w:hideMark/>
          </w:tcPr>
          <w:p w14:paraId="2C53C9D4" w14:textId="78AB0BDB" w:rsidR="00A70147" w:rsidRPr="007A3D5F" w:rsidRDefault="006368DF" w:rsidP="002F2D21">
            <w:r>
              <w:t>5</w:t>
            </w:r>
          </w:p>
        </w:tc>
        <w:tc>
          <w:tcPr>
            <w:tcW w:w="1142" w:type="dxa"/>
            <w:hideMark/>
          </w:tcPr>
          <w:p w14:paraId="25729CBD" w14:textId="77777777" w:rsidR="00A70147" w:rsidRPr="007A3D5F" w:rsidRDefault="00A70147" w:rsidP="002F2D21">
            <w:pPr>
              <w:rPr>
                <w:rStyle w:val="SAPEmphasis"/>
              </w:rPr>
            </w:pPr>
            <w:r w:rsidRPr="007A3D5F">
              <w:rPr>
                <w:rStyle w:val="SAPEmphasis"/>
              </w:rPr>
              <w:t>Approve Request</w:t>
            </w:r>
          </w:p>
        </w:tc>
        <w:tc>
          <w:tcPr>
            <w:tcW w:w="5130" w:type="dxa"/>
            <w:hideMark/>
          </w:tcPr>
          <w:p w14:paraId="38F3C684" w14:textId="097DAF13" w:rsidR="00A70147" w:rsidRPr="007A3D5F" w:rsidRDefault="00A70147" w:rsidP="000E13F4">
            <w:r w:rsidRPr="007A3D5F">
              <w:t xml:space="preserve">If </w:t>
            </w:r>
            <w:r w:rsidRPr="007A3D5F">
              <w:rPr>
                <w:lang w:eastAsia="zh-CN"/>
              </w:rPr>
              <w:t>everything is fine</w:t>
            </w:r>
            <w:r w:rsidRPr="007A3D5F">
              <w:t xml:space="preserve">, choose the </w:t>
            </w:r>
            <w:r w:rsidRPr="007A3D5F">
              <w:rPr>
                <w:rStyle w:val="SAPScreenElement"/>
              </w:rPr>
              <w:t xml:space="preserve">Approve </w:t>
            </w:r>
            <w:r w:rsidRPr="007A3D5F">
              <w:rPr>
                <w:lang w:eastAsia="zh-CN"/>
              </w:rPr>
              <w:t>button</w:t>
            </w:r>
            <w:r w:rsidRPr="007A3D5F">
              <w:t xml:space="preserve"> to approve the </w:t>
            </w:r>
            <w:r w:rsidR="000E13F4">
              <w:t xml:space="preserve">change of the secondary </w:t>
            </w:r>
            <w:r>
              <w:t>employment</w:t>
            </w:r>
            <w:r w:rsidRPr="007A3D5F">
              <w:t xml:space="preserve"> </w:t>
            </w:r>
            <w:r w:rsidR="000E13F4">
              <w:t>into a primary employment</w:t>
            </w:r>
            <w:r w:rsidRPr="007A3D5F">
              <w:t xml:space="preserve">. </w:t>
            </w:r>
          </w:p>
        </w:tc>
        <w:tc>
          <w:tcPr>
            <w:tcW w:w="6120" w:type="dxa"/>
            <w:hideMark/>
          </w:tcPr>
          <w:p w14:paraId="6F131C2E" w14:textId="1B5F4572" w:rsidR="008B6327" w:rsidRDefault="00A70147" w:rsidP="008B6327">
            <w:pPr>
              <w:rPr>
                <w:lang w:eastAsia="zh-CN"/>
              </w:rPr>
            </w:pPr>
            <w:r w:rsidRPr="007A3D5F">
              <w:t>The system generates a message about the successful saving of the changes. Y</w:t>
            </w:r>
            <w:r w:rsidRPr="007A3D5F">
              <w:rPr>
                <w:lang w:eastAsia="zh-CN"/>
              </w:rPr>
              <w:t xml:space="preserve">ou are directed back to your </w:t>
            </w:r>
            <w:r w:rsidRPr="007A3D5F">
              <w:rPr>
                <w:rStyle w:val="SAPScreenElement"/>
              </w:rPr>
              <w:t xml:space="preserve">Home </w:t>
            </w:r>
            <w:r w:rsidRPr="007A3D5F">
              <w:rPr>
                <w:lang w:eastAsia="zh-CN"/>
              </w:rPr>
              <w:t xml:space="preserve">page. </w:t>
            </w:r>
          </w:p>
          <w:p w14:paraId="6A3D1F2E" w14:textId="77777777" w:rsidR="009D3394" w:rsidRPr="00C61233" w:rsidRDefault="009D3394" w:rsidP="00787AC1">
            <w:pPr>
              <w:pStyle w:val="SAPNoteHeading"/>
              <w:ind w:left="255"/>
            </w:pPr>
            <w:r w:rsidRPr="00C61233">
              <w:rPr>
                <w:noProof/>
              </w:rPr>
              <w:drawing>
                <wp:inline distT="0" distB="0" distL="0" distR="0" wp14:anchorId="0DA10A86" wp14:editId="761D67FB">
                  <wp:extent cx="228600" cy="228600"/>
                  <wp:effectExtent l="0" t="0" r="0" b="0"/>
                  <wp:docPr id="2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45E21734" w14:textId="77777777" w:rsidR="009D3394" w:rsidRDefault="009D3394" w:rsidP="00787AC1">
            <w:pPr>
              <w:ind w:left="255"/>
              <w:rPr>
                <w:lang w:eastAsia="zh-CN"/>
              </w:rPr>
            </w:pPr>
            <w:r w:rsidRPr="00661E81">
              <w:t>In case you have approved the request starting from the</w:t>
            </w:r>
            <w:r>
              <w:t xml:space="preserv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(see </w:t>
            </w:r>
            <w:r w:rsidRPr="002E7578">
              <w:rPr>
                <w:rFonts w:ascii="BentonSans Regular" w:hAnsi="BentonSans Regular"/>
                <w:color w:val="666666"/>
              </w:rPr>
              <w:t>Note</w:t>
            </w:r>
            <w:r>
              <w:rPr>
                <w:rFonts w:cs="Arial"/>
                <w:bCs/>
              </w:rPr>
              <w:t xml:space="preserve"> in test step # 3), you </w:t>
            </w:r>
            <w:r w:rsidRPr="00C61233">
              <w:rPr>
                <w:lang w:eastAsia="zh-CN"/>
              </w:rPr>
              <w:t>are directed back</w:t>
            </w:r>
            <w:r>
              <w:rPr>
                <w:lang w:eastAsia="zh-CN"/>
              </w:rPr>
              <w:t xml:space="preserve"> to this page; the number of requests you still need to approve has decreased by 1. If appropriate, you can process other requests as per your requirement. Once there is no request left for you to approve, </w:t>
            </w:r>
            <w:r>
              <w:t xml:space="preserve">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will have no entry anymore and</w:t>
            </w:r>
            <w:r>
              <w:rPr>
                <w:lang w:eastAsia="zh-CN"/>
              </w:rPr>
              <w:t xml:space="preserve"> the</w:t>
            </w:r>
            <w:r w:rsidRPr="006947A0">
              <w:rPr>
                <w:rStyle w:val="SAPScreenElement"/>
              </w:rPr>
              <w:t xml:space="preserve"> Approve Requests</w:t>
            </w:r>
            <w:r w:rsidRPr="006947A0">
              <w:t xml:space="preserve"> tile</w:t>
            </w:r>
            <w:r>
              <w:t xml:space="preserve"> will no longer be visible in the </w:t>
            </w:r>
            <w:r w:rsidRPr="006947A0">
              <w:rPr>
                <w:rStyle w:val="SAPScreenElement"/>
              </w:rPr>
              <w:t>To Do</w:t>
            </w:r>
            <w:r w:rsidRPr="006947A0">
              <w:rPr>
                <w:i/>
                <w:lang w:eastAsia="zh-CN"/>
              </w:rPr>
              <w:t xml:space="preserve"> </w:t>
            </w:r>
            <w:r w:rsidRPr="006947A0">
              <w:rPr>
                <w:lang w:eastAsia="zh-CN"/>
              </w:rPr>
              <w:t>section</w:t>
            </w:r>
            <w:r>
              <w:rPr>
                <w:lang w:eastAsia="zh-CN"/>
              </w:rPr>
              <w:t xml:space="preserve"> of </w:t>
            </w:r>
            <w:r w:rsidRPr="00C61233">
              <w:rPr>
                <w:lang w:eastAsia="zh-CN"/>
              </w:rPr>
              <w:t xml:space="preserve">your </w:t>
            </w:r>
            <w:r w:rsidRPr="00C61233">
              <w:rPr>
                <w:rStyle w:val="SAPScreenElement"/>
              </w:rPr>
              <w:t>Home</w:t>
            </w:r>
            <w:r w:rsidRPr="00C61233">
              <w:rPr>
                <w:lang w:eastAsia="zh-CN"/>
              </w:rPr>
              <w:t xml:space="preserve"> page</w:t>
            </w:r>
            <w:r>
              <w:rPr>
                <w:lang w:eastAsia="zh-CN"/>
              </w:rPr>
              <w:t>.</w:t>
            </w:r>
          </w:p>
          <w:p w14:paraId="45C4E06D" w14:textId="77777777" w:rsidR="009D3394" w:rsidRDefault="009D3394" w:rsidP="008B6327">
            <w:pPr>
              <w:rPr>
                <w:lang w:eastAsia="zh-CN"/>
              </w:rPr>
            </w:pPr>
          </w:p>
          <w:p w14:paraId="7B139735" w14:textId="3706CF73" w:rsidR="00A70147" w:rsidRPr="007A3D5F" w:rsidRDefault="008B6327" w:rsidP="008B6327">
            <w:pPr>
              <w:rPr>
                <w:rFonts w:cs="Arial"/>
                <w:bCs/>
              </w:rPr>
            </w:pPr>
            <w:r w:rsidRPr="008B6327">
              <w:t xml:space="preserve">As of the effective date, the previous primary employment becomes the secondary employment, and the previous secondary employment automatically becomes the main employment. </w:t>
            </w:r>
            <w:r w:rsidR="00A70147" w:rsidRPr="008B6327">
              <w:rPr>
                <w:lang w:eastAsia="zh-CN"/>
              </w:rPr>
              <w:t>The</w:t>
            </w:r>
            <w:r w:rsidR="00A70147" w:rsidRPr="007A3D5F">
              <w:rPr>
                <w:lang w:eastAsia="zh-CN"/>
              </w:rPr>
              <w:t xml:space="preserve"> </w:t>
            </w:r>
            <w:r w:rsidR="000E13F4">
              <w:rPr>
                <w:lang w:eastAsia="zh-CN"/>
              </w:rPr>
              <w:t xml:space="preserve">change in the </w:t>
            </w:r>
            <w:r w:rsidR="00A70147">
              <w:t>concurrent employment</w:t>
            </w:r>
            <w:r w:rsidR="000E13F4">
              <w:t xml:space="preserve"> details</w:t>
            </w:r>
            <w:r w:rsidR="00A70147" w:rsidRPr="007A3D5F">
              <w:rPr>
                <w:lang w:eastAsia="zh-CN"/>
              </w:rPr>
              <w:t xml:space="preserve"> can be viewed by the </w:t>
            </w:r>
            <w:r w:rsidR="00A70147" w:rsidRPr="008A1259">
              <w:rPr>
                <w:lang w:eastAsia="zh-CN"/>
              </w:rPr>
              <w:t xml:space="preserve">HR </w:t>
            </w:r>
            <w:r w:rsidR="00A70147" w:rsidRPr="008A1259">
              <w:t>a</w:t>
            </w:r>
            <w:r w:rsidR="00A70147" w:rsidRPr="008A1259">
              <w:rPr>
                <w:color w:val="000000"/>
              </w:rPr>
              <w:t>dministrator</w:t>
            </w:r>
            <w:r w:rsidR="00A70147" w:rsidRPr="008A1259">
              <w:rPr>
                <w:lang w:eastAsia="zh-CN"/>
              </w:rPr>
              <w:t>.</w:t>
            </w:r>
          </w:p>
        </w:tc>
        <w:tc>
          <w:tcPr>
            <w:tcW w:w="1260" w:type="dxa"/>
          </w:tcPr>
          <w:p w14:paraId="399CC39E" w14:textId="77777777" w:rsidR="00A70147" w:rsidRPr="00C61233" w:rsidRDefault="00A70147" w:rsidP="002F2D21">
            <w:pPr>
              <w:rPr>
                <w:rFonts w:cs="Arial"/>
                <w:bCs/>
              </w:rPr>
            </w:pPr>
          </w:p>
        </w:tc>
      </w:tr>
    </w:tbl>
    <w:p w14:paraId="54BC8682" w14:textId="77777777" w:rsidR="00A70147" w:rsidRPr="005E0471" w:rsidRDefault="00A70147" w:rsidP="00787AC1">
      <w:pPr>
        <w:pStyle w:val="SAPNoteHeading"/>
      </w:pPr>
      <w:r w:rsidRPr="005E0471">
        <w:rPr>
          <w:noProof/>
        </w:rPr>
        <w:drawing>
          <wp:inline distT="0" distB="0" distL="0" distR="0" wp14:anchorId="75E357E0" wp14:editId="2DAF29BB">
            <wp:extent cx="228600" cy="228600"/>
            <wp:effectExtent l="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E0471">
        <w:t> Note</w:t>
      </w:r>
    </w:p>
    <w:p w14:paraId="5F8113D9" w14:textId="77777777" w:rsidR="00A70147" w:rsidRPr="005E0471" w:rsidRDefault="00A70147" w:rsidP="00787AC1">
      <w:pPr>
        <w:pStyle w:val="NoteParagraph"/>
        <w:ind w:left="624"/>
      </w:pPr>
      <w:r w:rsidRPr="005E0471">
        <w:t>If required, you can also send the request back to the HR administrator for further details. In this case, it is recommended to add a comment explaining your decision. The HR administrator can then either adapt the request and resubmit it for approval, or cancel it.</w:t>
      </w:r>
    </w:p>
    <w:p w14:paraId="51DF09F2" w14:textId="5F011DD0" w:rsidR="00CC6176" w:rsidRDefault="00CC6176" w:rsidP="00CC6176">
      <w:pPr>
        <w:pStyle w:val="Heading2"/>
        <w:keepNext w:val="0"/>
      </w:pPr>
      <w:bookmarkStart w:id="716" w:name="_Toc479572166"/>
      <w:bookmarkStart w:id="717" w:name="_Toc507321713"/>
      <w:bookmarkEnd w:id="716"/>
      <w:r>
        <w:t>Concurrent Employment</w:t>
      </w:r>
      <w:r w:rsidRPr="00CC6176">
        <w:t xml:space="preserve"> </w:t>
      </w:r>
      <w:r>
        <w:t>Termination (Sub-Process)</w:t>
      </w:r>
      <w:bookmarkEnd w:id="717"/>
    </w:p>
    <w:p w14:paraId="4339CBFF" w14:textId="0ABB139F" w:rsidR="000E6FCD" w:rsidRDefault="000E6FCD" w:rsidP="00CC6176">
      <w:pPr>
        <w:pStyle w:val="Heading3"/>
      </w:pPr>
      <w:bookmarkStart w:id="718" w:name="_Toc507321714"/>
      <w:r>
        <w:lastRenderedPageBreak/>
        <w:t xml:space="preserve">Terminating </w:t>
      </w:r>
      <w:r w:rsidR="00FE664E">
        <w:t xml:space="preserve">Secondary </w:t>
      </w:r>
      <w:r>
        <w:t>Employment</w:t>
      </w:r>
      <w:bookmarkEnd w:id="718"/>
      <w:r>
        <w:t xml:space="preserve"> </w:t>
      </w:r>
    </w:p>
    <w:p w14:paraId="7B992EB8" w14:textId="77777777" w:rsidR="000E6FCD" w:rsidRPr="00873ACA" w:rsidRDefault="000E6FCD" w:rsidP="000E6FCD">
      <w:pPr>
        <w:pStyle w:val="SAPKeyblockTitle"/>
      </w:pPr>
      <w:r w:rsidRPr="00873ACA">
        <w:t>Test Administration</w:t>
      </w:r>
    </w:p>
    <w:p w14:paraId="3EA23E42" w14:textId="77777777" w:rsidR="000E6FCD" w:rsidRPr="00873ACA" w:rsidRDefault="000E6FCD" w:rsidP="000E6FCD">
      <w:r w:rsidRPr="00873ACA">
        <w:t>Customer project: Fill in the project-specific parts (</w:t>
      </w:r>
      <w:r>
        <w:t>between &lt;brackets&gt;</w:t>
      </w:r>
      <w:r w:rsidRPr="00873ACA">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E6FCD" w:rsidRPr="00873ACA" w14:paraId="5350095B" w14:textId="77777777" w:rsidTr="00D108F8">
        <w:tc>
          <w:tcPr>
            <w:tcW w:w="2280" w:type="dxa"/>
            <w:tcBorders>
              <w:top w:val="single" w:sz="8" w:space="0" w:color="999999"/>
              <w:left w:val="single" w:sz="8" w:space="0" w:color="999999"/>
              <w:bottom w:val="single" w:sz="8" w:space="0" w:color="999999"/>
              <w:right w:val="single" w:sz="8" w:space="0" w:color="999999"/>
            </w:tcBorders>
            <w:hideMark/>
          </w:tcPr>
          <w:p w14:paraId="713B35BA" w14:textId="77777777" w:rsidR="000E6FCD" w:rsidRPr="00873ACA" w:rsidRDefault="000E6FCD" w:rsidP="00D108F8">
            <w:pPr>
              <w:rPr>
                <w:rStyle w:val="SAPEmphasis"/>
              </w:rPr>
            </w:pPr>
            <w:r w:rsidRPr="00873ACA">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78912EA" w14:textId="77777777" w:rsidR="000E6FCD" w:rsidRPr="00873ACA" w:rsidRDefault="000E6FCD" w:rsidP="00D108F8">
            <w:r w:rsidRPr="00873ACA">
              <w:t>&lt;X.XX&gt;</w:t>
            </w:r>
          </w:p>
        </w:tc>
        <w:tc>
          <w:tcPr>
            <w:tcW w:w="2401" w:type="dxa"/>
            <w:tcBorders>
              <w:top w:val="single" w:sz="8" w:space="0" w:color="999999"/>
              <w:left w:val="single" w:sz="8" w:space="0" w:color="999999"/>
              <w:bottom w:val="single" w:sz="8" w:space="0" w:color="999999"/>
              <w:right w:val="single" w:sz="8" w:space="0" w:color="999999"/>
            </w:tcBorders>
            <w:hideMark/>
          </w:tcPr>
          <w:p w14:paraId="30A755AE" w14:textId="77777777" w:rsidR="000E6FCD" w:rsidRPr="00873ACA" w:rsidRDefault="000E6FCD" w:rsidP="00D108F8">
            <w:pPr>
              <w:rPr>
                <w:rStyle w:val="SAPEmphasis"/>
              </w:rPr>
            </w:pPr>
            <w:r w:rsidRPr="00873ACA">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E8EB04E" w14:textId="77777777" w:rsidR="000E6FCD" w:rsidRPr="00873ACA" w:rsidRDefault="000E6FCD" w:rsidP="00D108F8">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30E6DBC" w14:textId="77777777" w:rsidR="000E6FCD" w:rsidRPr="00873ACA" w:rsidRDefault="000E6FCD" w:rsidP="00D108F8">
            <w:pPr>
              <w:rPr>
                <w:rStyle w:val="SAPEmphasis"/>
              </w:rPr>
            </w:pPr>
            <w:r w:rsidRPr="00873ACA">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B94B77D" w14:textId="28295A6A" w:rsidR="000E6FCD" w:rsidRPr="00873ACA" w:rsidRDefault="00F65573" w:rsidP="00D108F8">
            <w:r>
              <w:t>&lt;date&gt;</w:t>
            </w:r>
          </w:p>
        </w:tc>
      </w:tr>
      <w:tr w:rsidR="000E6FCD" w:rsidRPr="00873ACA" w14:paraId="38C2BA32" w14:textId="77777777" w:rsidTr="00D108F8">
        <w:tc>
          <w:tcPr>
            <w:tcW w:w="2280" w:type="dxa"/>
            <w:tcBorders>
              <w:top w:val="single" w:sz="8" w:space="0" w:color="999999"/>
              <w:left w:val="single" w:sz="8" w:space="0" w:color="999999"/>
              <w:bottom w:val="single" w:sz="8" w:space="0" w:color="999999"/>
              <w:right w:val="single" w:sz="8" w:space="0" w:color="999999"/>
            </w:tcBorders>
            <w:hideMark/>
          </w:tcPr>
          <w:p w14:paraId="4083C4D2" w14:textId="77777777" w:rsidR="000E6FCD" w:rsidRPr="00873ACA" w:rsidRDefault="000E6FCD" w:rsidP="00D108F8">
            <w:pPr>
              <w:rPr>
                <w:rStyle w:val="SAPEmphasis"/>
              </w:rPr>
            </w:pPr>
            <w:r w:rsidRPr="00873ACA">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A22812F" w14:textId="62753880" w:rsidR="000E6FCD" w:rsidRPr="00873ACA" w:rsidRDefault="000C6736" w:rsidP="00D108F8">
            <w:r>
              <w:t>HR Administrator</w:t>
            </w:r>
          </w:p>
        </w:tc>
      </w:tr>
      <w:tr w:rsidR="0088242F" w:rsidRPr="00873ACA" w14:paraId="05F86747" w14:textId="77777777" w:rsidTr="00D108F8">
        <w:tc>
          <w:tcPr>
            <w:tcW w:w="2280" w:type="dxa"/>
            <w:tcBorders>
              <w:top w:val="single" w:sz="8" w:space="0" w:color="999999"/>
              <w:left w:val="single" w:sz="8" w:space="0" w:color="999999"/>
              <w:bottom w:val="single" w:sz="8" w:space="0" w:color="999999"/>
              <w:right w:val="single" w:sz="8" w:space="0" w:color="999999"/>
            </w:tcBorders>
            <w:hideMark/>
          </w:tcPr>
          <w:p w14:paraId="216DED01" w14:textId="77777777" w:rsidR="0088242F" w:rsidRPr="00873ACA" w:rsidRDefault="0088242F" w:rsidP="0088242F">
            <w:pPr>
              <w:rPr>
                <w:rStyle w:val="SAPEmphasis"/>
              </w:rPr>
            </w:pPr>
            <w:r w:rsidRPr="00873ACA">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129F4DE" w14:textId="77777777" w:rsidR="0088242F" w:rsidRPr="00873ACA" w:rsidRDefault="0088242F" w:rsidP="0088242F">
            <w:r w:rsidRPr="00873ACA">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1A3904A" w14:textId="77777777" w:rsidR="0088242F" w:rsidRPr="00873ACA" w:rsidRDefault="0088242F" w:rsidP="0088242F">
            <w:pPr>
              <w:rPr>
                <w:rStyle w:val="SAPEmphasis"/>
              </w:rPr>
            </w:pPr>
            <w:r w:rsidRPr="00873ACA">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AE31DBB" w14:textId="3538572C" w:rsidR="0088242F" w:rsidRPr="00873ACA" w:rsidRDefault="0088242F" w:rsidP="0088242F">
            <w:r>
              <w:t>&lt;duration&gt;</w:t>
            </w:r>
          </w:p>
        </w:tc>
      </w:tr>
    </w:tbl>
    <w:p w14:paraId="259EC831" w14:textId="77777777" w:rsidR="000E6FCD" w:rsidRPr="00873ACA" w:rsidRDefault="000E6FCD" w:rsidP="000E6FCD">
      <w:pPr>
        <w:pStyle w:val="SAPKeyblockTitle"/>
      </w:pPr>
      <w:r w:rsidRPr="00873ACA">
        <w:t>Purpose</w:t>
      </w:r>
    </w:p>
    <w:p w14:paraId="01AD586C" w14:textId="1267A7AB" w:rsidR="004E2C40" w:rsidRPr="00553987" w:rsidRDefault="004E2C40" w:rsidP="004E2C40">
      <w:r>
        <w:t>The HR Administrator enters data</w:t>
      </w:r>
      <w:r w:rsidRPr="00553987">
        <w:t xml:space="preserve"> of an employee regarding </w:t>
      </w:r>
      <w:r>
        <w:t xml:space="preserve">the </w:t>
      </w:r>
      <w:r w:rsidRPr="00553987">
        <w:t xml:space="preserve">termination of </w:t>
      </w:r>
      <w:r>
        <w:t xml:space="preserve">the secondary </w:t>
      </w:r>
      <w:r w:rsidRPr="00553987">
        <w:t>employment.</w:t>
      </w:r>
    </w:p>
    <w:p w14:paraId="671DB369" w14:textId="77777777" w:rsidR="000E6FCD" w:rsidRDefault="000E6FCD" w:rsidP="000E6FCD">
      <w:pPr>
        <w:pStyle w:val="SAPKeyblockTitle"/>
      </w:pPr>
      <w:r w:rsidRPr="00873ACA">
        <w:t>P</w:t>
      </w:r>
      <w:r>
        <w:t>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333"/>
        <w:gridCol w:w="2520"/>
        <w:gridCol w:w="2908"/>
        <w:gridCol w:w="2762"/>
        <w:gridCol w:w="2880"/>
        <w:gridCol w:w="1174"/>
      </w:tblGrid>
      <w:tr w:rsidR="000E6FCD" w:rsidRPr="00C50C67" w14:paraId="52C57582" w14:textId="77777777" w:rsidTr="00140CBB">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7978AEF7" w14:textId="77777777" w:rsidR="000E6FCD" w:rsidRPr="00C50C67" w:rsidRDefault="000E6FCD" w:rsidP="00D108F8">
            <w:pPr>
              <w:pStyle w:val="SAPTableHeader"/>
            </w:pPr>
            <w:r w:rsidRPr="00C50C67">
              <w:t>Test Step #</w:t>
            </w:r>
          </w:p>
        </w:tc>
        <w:tc>
          <w:tcPr>
            <w:tcW w:w="1333" w:type="dxa"/>
            <w:tcBorders>
              <w:top w:val="single" w:sz="8" w:space="0" w:color="999999"/>
              <w:left w:val="single" w:sz="8" w:space="0" w:color="999999"/>
              <w:bottom w:val="single" w:sz="8" w:space="0" w:color="999999"/>
              <w:right w:val="single" w:sz="8" w:space="0" w:color="999999"/>
            </w:tcBorders>
            <w:shd w:val="clear" w:color="auto" w:fill="999999"/>
            <w:hideMark/>
          </w:tcPr>
          <w:p w14:paraId="25DD222F" w14:textId="77777777" w:rsidR="000E6FCD" w:rsidRPr="00C50C67" w:rsidRDefault="000E6FCD" w:rsidP="00D108F8">
            <w:pPr>
              <w:pStyle w:val="SAPTableHeader"/>
            </w:pPr>
            <w:r w:rsidRPr="00C50C67">
              <w:t>Test Step Name</w:t>
            </w:r>
          </w:p>
        </w:tc>
        <w:tc>
          <w:tcPr>
            <w:tcW w:w="2520" w:type="dxa"/>
            <w:tcBorders>
              <w:top w:val="single" w:sz="8" w:space="0" w:color="999999"/>
              <w:left w:val="single" w:sz="8" w:space="0" w:color="999999"/>
              <w:bottom w:val="single" w:sz="8" w:space="0" w:color="999999"/>
              <w:right w:val="single" w:sz="8" w:space="0" w:color="999999"/>
            </w:tcBorders>
            <w:shd w:val="clear" w:color="auto" w:fill="999999"/>
            <w:hideMark/>
          </w:tcPr>
          <w:p w14:paraId="2F7520A5" w14:textId="77777777" w:rsidR="000E6FCD" w:rsidRPr="00C50C67" w:rsidRDefault="000E6FCD" w:rsidP="00D108F8">
            <w:pPr>
              <w:pStyle w:val="SAPTableHeader"/>
            </w:pPr>
            <w:r w:rsidRPr="00C50C67">
              <w:t>Instruction</w:t>
            </w:r>
          </w:p>
        </w:tc>
        <w:tc>
          <w:tcPr>
            <w:tcW w:w="2908" w:type="dxa"/>
            <w:tcBorders>
              <w:top w:val="single" w:sz="8" w:space="0" w:color="999999"/>
              <w:left w:val="single" w:sz="8" w:space="0" w:color="999999"/>
              <w:bottom w:val="single" w:sz="8" w:space="0" w:color="999999"/>
              <w:right w:val="single" w:sz="8" w:space="0" w:color="999999"/>
            </w:tcBorders>
            <w:shd w:val="clear" w:color="auto" w:fill="999999"/>
            <w:hideMark/>
          </w:tcPr>
          <w:p w14:paraId="3B721CEE" w14:textId="77777777" w:rsidR="000E6FCD" w:rsidRPr="00C50C67" w:rsidRDefault="000E6FCD" w:rsidP="00D108F8">
            <w:pPr>
              <w:pStyle w:val="SAPTableHeader"/>
            </w:pPr>
            <w:r w:rsidRPr="00C50C67">
              <w:t>User Entries:</w:t>
            </w:r>
            <w:r w:rsidRPr="00C50C67">
              <w:br/>
              <w:t>Field Name: User Action and Value</w:t>
            </w:r>
          </w:p>
        </w:tc>
        <w:tc>
          <w:tcPr>
            <w:tcW w:w="2762" w:type="dxa"/>
            <w:tcBorders>
              <w:top w:val="single" w:sz="8" w:space="0" w:color="999999"/>
              <w:left w:val="single" w:sz="8" w:space="0" w:color="999999"/>
              <w:bottom w:val="single" w:sz="8" w:space="0" w:color="999999"/>
              <w:right w:val="single" w:sz="8" w:space="0" w:color="999999"/>
            </w:tcBorders>
            <w:shd w:val="clear" w:color="auto" w:fill="999999"/>
            <w:hideMark/>
          </w:tcPr>
          <w:p w14:paraId="23CC98C6" w14:textId="77777777" w:rsidR="000E6FCD" w:rsidRPr="00C50C67" w:rsidRDefault="000E6FCD" w:rsidP="00D108F8">
            <w:pPr>
              <w:pStyle w:val="SAPTableHeader"/>
            </w:pPr>
            <w:r w:rsidRPr="00C50C67">
              <w:t>Additional Information</w:t>
            </w:r>
          </w:p>
        </w:tc>
        <w:tc>
          <w:tcPr>
            <w:tcW w:w="2880" w:type="dxa"/>
            <w:tcBorders>
              <w:top w:val="single" w:sz="8" w:space="0" w:color="999999"/>
              <w:left w:val="single" w:sz="8" w:space="0" w:color="999999"/>
              <w:bottom w:val="single" w:sz="8" w:space="0" w:color="999999"/>
              <w:right w:val="single" w:sz="8" w:space="0" w:color="999999"/>
            </w:tcBorders>
            <w:shd w:val="clear" w:color="auto" w:fill="999999"/>
            <w:hideMark/>
          </w:tcPr>
          <w:p w14:paraId="7B0DB440" w14:textId="77777777" w:rsidR="000E6FCD" w:rsidRPr="00C50C67" w:rsidRDefault="000E6FCD" w:rsidP="00D108F8">
            <w:pPr>
              <w:pStyle w:val="SAPTableHeader"/>
            </w:pPr>
            <w:r w:rsidRPr="00C50C67">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57C8F0A9" w14:textId="77777777" w:rsidR="000E6FCD" w:rsidRPr="00C50C67" w:rsidRDefault="000E6FCD" w:rsidP="00D108F8">
            <w:pPr>
              <w:pStyle w:val="SAPTableHeader"/>
            </w:pPr>
            <w:r w:rsidRPr="00C50C67">
              <w:t>Pass / Fail / Comment</w:t>
            </w:r>
          </w:p>
        </w:tc>
      </w:tr>
      <w:tr w:rsidR="000E6FCD" w:rsidRPr="007711C0" w14:paraId="4EAA2090" w14:textId="77777777" w:rsidTr="00140CBB">
        <w:trPr>
          <w:trHeight w:val="357"/>
        </w:trPr>
        <w:tc>
          <w:tcPr>
            <w:tcW w:w="709" w:type="dxa"/>
            <w:tcBorders>
              <w:top w:val="single" w:sz="8" w:space="0" w:color="999999"/>
              <w:left w:val="single" w:sz="8" w:space="0" w:color="999999"/>
              <w:bottom w:val="single" w:sz="8" w:space="0" w:color="999999"/>
              <w:right w:val="single" w:sz="8" w:space="0" w:color="999999"/>
            </w:tcBorders>
          </w:tcPr>
          <w:p w14:paraId="7C39EE90" w14:textId="77777777" w:rsidR="000E6FCD" w:rsidRPr="00C50C67" w:rsidRDefault="000E6FCD" w:rsidP="00D108F8">
            <w:r w:rsidRPr="00873ACA">
              <w:t>1</w:t>
            </w:r>
          </w:p>
        </w:tc>
        <w:tc>
          <w:tcPr>
            <w:tcW w:w="1333" w:type="dxa"/>
            <w:tcBorders>
              <w:top w:val="single" w:sz="8" w:space="0" w:color="999999"/>
              <w:left w:val="single" w:sz="8" w:space="0" w:color="999999"/>
              <w:bottom w:val="single" w:sz="8" w:space="0" w:color="999999"/>
              <w:right w:val="single" w:sz="8" w:space="0" w:color="999999"/>
            </w:tcBorders>
          </w:tcPr>
          <w:p w14:paraId="5582118F" w14:textId="77777777" w:rsidR="000E6FCD" w:rsidRPr="00C50C67" w:rsidRDefault="000E6FCD" w:rsidP="00D108F8">
            <w:pPr>
              <w:rPr>
                <w:rStyle w:val="SAPEmphasis"/>
              </w:rPr>
            </w:pPr>
            <w:r w:rsidRPr="00242B2D">
              <w:rPr>
                <w:rStyle w:val="SAPEmphasis"/>
              </w:rPr>
              <w:t>Log on</w:t>
            </w:r>
          </w:p>
        </w:tc>
        <w:tc>
          <w:tcPr>
            <w:tcW w:w="2520" w:type="dxa"/>
            <w:tcBorders>
              <w:top w:val="single" w:sz="8" w:space="0" w:color="999999"/>
              <w:left w:val="single" w:sz="8" w:space="0" w:color="999999"/>
              <w:bottom w:val="single" w:sz="8" w:space="0" w:color="999999"/>
              <w:right w:val="single" w:sz="8" w:space="0" w:color="999999"/>
            </w:tcBorders>
          </w:tcPr>
          <w:p w14:paraId="79E86F8A" w14:textId="77777777" w:rsidR="000E6FCD" w:rsidRPr="00C50C67" w:rsidRDefault="000E6FCD" w:rsidP="00D108F8">
            <w:r w:rsidRPr="00873ACA">
              <w:t xml:space="preserve">Log on to </w:t>
            </w:r>
            <w:r w:rsidRPr="00DB2A2F">
              <w:rPr>
                <w:rStyle w:val="SAPScreenElement"/>
                <w:color w:val="auto"/>
              </w:rPr>
              <w:t>Employee Central</w:t>
            </w:r>
            <w:r w:rsidRPr="00307CA9">
              <w:t xml:space="preserve"> </w:t>
            </w:r>
            <w:r w:rsidRPr="00DB2A2F">
              <w:t xml:space="preserve">as </w:t>
            </w:r>
            <w:r w:rsidRPr="007E7C28">
              <w:t xml:space="preserve">HR </w:t>
            </w:r>
            <w:r>
              <w:t>Administrator</w:t>
            </w:r>
            <w:r w:rsidRPr="00307CA9">
              <w:t>.</w:t>
            </w:r>
          </w:p>
        </w:tc>
        <w:tc>
          <w:tcPr>
            <w:tcW w:w="2908" w:type="dxa"/>
            <w:tcBorders>
              <w:top w:val="single" w:sz="8" w:space="0" w:color="999999"/>
              <w:left w:val="single" w:sz="8" w:space="0" w:color="999999"/>
              <w:bottom w:val="single" w:sz="8" w:space="0" w:color="999999"/>
              <w:right w:val="single" w:sz="8" w:space="0" w:color="999999"/>
            </w:tcBorders>
          </w:tcPr>
          <w:p w14:paraId="650C041B" w14:textId="77777777" w:rsidR="000E6FCD" w:rsidRPr="00C50C67" w:rsidRDefault="000E6FCD" w:rsidP="00D108F8"/>
        </w:tc>
        <w:tc>
          <w:tcPr>
            <w:tcW w:w="2762" w:type="dxa"/>
            <w:tcBorders>
              <w:top w:val="single" w:sz="8" w:space="0" w:color="999999"/>
              <w:left w:val="single" w:sz="8" w:space="0" w:color="999999"/>
              <w:bottom w:val="single" w:sz="8" w:space="0" w:color="999999"/>
              <w:right w:val="single" w:sz="8" w:space="0" w:color="999999"/>
            </w:tcBorders>
          </w:tcPr>
          <w:p w14:paraId="19066D22" w14:textId="77777777" w:rsidR="000E6FCD" w:rsidRPr="00C50C67" w:rsidRDefault="000E6FCD" w:rsidP="00D108F8"/>
        </w:tc>
        <w:tc>
          <w:tcPr>
            <w:tcW w:w="2880" w:type="dxa"/>
            <w:tcBorders>
              <w:top w:val="single" w:sz="8" w:space="0" w:color="999999"/>
              <w:left w:val="single" w:sz="8" w:space="0" w:color="999999"/>
              <w:bottom w:val="single" w:sz="8" w:space="0" w:color="999999"/>
              <w:right w:val="single" w:sz="8" w:space="0" w:color="999999"/>
            </w:tcBorders>
          </w:tcPr>
          <w:p w14:paraId="2695655B" w14:textId="77777777" w:rsidR="000E6FCD" w:rsidRPr="00C50C67" w:rsidRDefault="000E6FCD" w:rsidP="00D108F8">
            <w:r w:rsidRPr="00873ACA">
              <w:t xml:space="preserve">The </w:t>
            </w:r>
            <w:r w:rsidRPr="00873ACA">
              <w:rPr>
                <w:rStyle w:val="SAPScreenElement"/>
              </w:rPr>
              <w:t>Home</w:t>
            </w:r>
            <w:r w:rsidRPr="00873ACA">
              <w:t xml:space="preserve"> page is displayed.</w:t>
            </w:r>
          </w:p>
        </w:tc>
        <w:tc>
          <w:tcPr>
            <w:tcW w:w="1174" w:type="dxa"/>
            <w:tcBorders>
              <w:top w:val="single" w:sz="8" w:space="0" w:color="999999"/>
              <w:left w:val="single" w:sz="8" w:space="0" w:color="999999"/>
              <w:bottom w:val="single" w:sz="8" w:space="0" w:color="999999"/>
              <w:right w:val="single" w:sz="8" w:space="0" w:color="999999"/>
            </w:tcBorders>
          </w:tcPr>
          <w:p w14:paraId="4C5E09C8" w14:textId="77777777" w:rsidR="000E6FCD" w:rsidRPr="00C50C67" w:rsidRDefault="000E6FCD" w:rsidP="00D108F8"/>
        </w:tc>
      </w:tr>
      <w:tr w:rsidR="000E6FCD" w:rsidRPr="007711C0" w14:paraId="0F254EF2" w14:textId="77777777" w:rsidTr="00140CBB">
        <w:trPr>
          <w:trHeight w:val="357"/>
        </w:trPr>
        <w:tc>
          <w:tcPr>
            <w:tcW w:w="709" w:type="dxa"/>
            <w:tcBorders>
              <w:top w:val="single" w:sz="8" w:space="0" w:color="999999"/>
              <w:left w:val="single" w:sz="8" w:space="0" w:color="999999"/>
              <w:bottom w:val="single" w:sz="8" w:space="0" w:color="999999"/>
              <w:right w:val="single" w:sz="8" w:space="0" w:color="999999"/>
            </w:tcBorders>
          </w:tcPr>
          <w:p w14:paraId="6FB00528" w14:textId="77777777" w:rsidR="000E6FCD" w:rsidRPr="00C50C67" w:rsidRDefault="000E6FCD" w:rsidP="00D108F8">
            <w:r>
              <w:t>2</w:t>
            </w:r>
          </w:p>
        </w:tc>
        <w:tc>
          <w:tcPr>
            <w:tcW w:w="1333" w:type="dxa"/>
            <w:tcBorders>
              <w:top w:val="single" w:sz="8" w:space="0" w:color="999999"/>
              <w:left w:val="single" w:sz="8" w:space="0" w:color="999999"/>
              <w:bottom w:val="single" w:sz="8" w:space="0" w:color="999999"/>
              <w:right w:val="single" w:sz="8" w:space="0" w:color="999999"/>
            </w:tcBorders>
          </w:tcPr>
          <w:p w14:paraId="4EC2CF5C" w14:textId="77777777" w:rsidR="000E6FCD" w:rsidRPr="00C50C67" w:rsidRDefault="000E6FCD" w:rsidP="00D108F8">
            <w:pPr>
              <w:rPr>
                <w:rStyle w:val="SAPEmphasis"/>
              </w:rPr>
            </w:pPr>
            <w:r w:rsidRPr="00FF7AA5">
              <w:rPr>
                <w:rStyle w:val="SAPEmphasis"/>
              </w:rPr>
              <w:t>Search Employee</w:t>
            </w:r>
          </w:p>
        </w:tc>
        <w:tc>
          <w:tcPr>
            <w:tcW w:w="2520" w:type="dxa"/>
            <w:tcBorders>
              <w:top w:val="single" w:sz="8" w:space="0" w:color="999999"/>
              <w:left w:val="single" w:sz="8" w:space="0" w:color="999999"/>
              <w:bottom w:val="single" w:sz="8" w:space="0" w:color="999999"/>
              <w:right w:val="single" w:sz="8" w:space="0" w:color="999999"/>
            </w:tcBorders>
          </w:tcPr>
          <w:p w14:paraId="2299D1C4" w14:textId="7371D9AB" w:rsidR="000E6FCD" w:rsidRPr="00C50C67" w:rsidRDefault="000E6FCD" w:rsidP="000E6FCD">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whose </w:t>
            </w:r>
            <w:r w:rsidR="008E1A7B">
              <w:t xml:space="preserve">secondary </w:t>
            </w:r>
            <w:r>
              <w:t>employment you want to terminate</w:t>
            </w:r>
            <w:r w:rsidRPr="007E7C28">
              <w:t>.</w:t>
            </w:r>
          </w:p>
        </w:tc>
        <w:tc>
          <w:tcPr>
            <w:tcW w:w="2908" w:type="dxa"/>
            <w:tcBorders>
              <w:top w:val="single" w:sz="8" w:space="0" w:color="999999"/>
              <w:left w:val="single" w:sz="8" w:space="0" w:color="999999"/>
              <w:bottom w:val="single" w:sz="8" w:space="0" w:color="999999"/>
              <w:right w:val="single" w:sz="8" w:space="0" w:color="999999"/>
            </w:tcBorders>
          </w:tcPr>
          <w:p w14:paraId="021121C6" w14:textId="77777777" w:rsidR="000E6FCD" w:rsidRPr="00C50C67" w:rsidRDefault="000E6FCD" w:rsidP="00D108F8"/>
        </w:tc>
        <w:tc>
          <w:tcPr>
            <w:tcW w:w="2762" w:type="dxa"/>
            <w:tcBorders>
              <w:top w:val="single" w:sz="8" w:space="0" w:color="999999"/>
              <w:left w:val="single" w:sz="8" w:space="0" w:color="999999"/>
              <w:bottom w:val="single" w:sz="8" w:space="0" w:color="999999"/>
              <w:right w:val="single" w:sz="8" w:space="0" w:color="999999"/>
            </w:tcBorders>
          </w:tcPr>
          <w:p w14:paraId="66496D0A" w14:textId="77777777" w:rsidR="000E6FCD" w:rsidRPr="00C50C67" w:rsidRDefault="000E6FCD" w:rsidP="00D108F8"/>
        </w:tc>
        <w:tc>
          <w:tcPr>
            <w:tcW w:w="2880" w:type="dxa"/>
            <w:tcBorders>
              <w:top w:val="single" w:sz="8" w:space="0" w:color="999999"/>
              <w:left w:val="single" w:sz="8" w:space="0" w:color="999999"/>
              <w:bottom w:val="single" w:sz="8" w:space="0" w:color="999999"/>
              <w:right w:val="single" w:sz="8" w:space="0" w:color="999999"/>
            </w:tcBorders>
          </w:tcPr>
          <w:p w14:paraId="29E8F6BF" w14:textId="7F34B964" w:rsidR="000E6FCD" w:rsidRPr="00C50C67" w:rsidRDefault="00FD02CF" w:rsidP="00D108F8">
            <w:r w:rsidRPr="00C27ACA">
              <w:t>The autocomplete functionality suggests</w:t>
            </w:r>
            <w:r>
              <w:t xml:space="preserve"> </w:t>
            </w:r>
            <w:r w:rsidR="000E6FCD" w:rsidRPr="007E7C28">
              <w:t>a list of employees matching your search criteria.</w:t>
            </w:r>
          </w:p>
        </w:tc>
        <w:tc>
          <w:tcPr>
            <w:tcW w:w="1174" w:type="dxa"/>
            <w:tcBorders>
              <w:top w:val="single" w:sz="8" w:space="0" w:color="999999"/>
              <w:left w:val="single" w:sz="8" w:space="0" w:color="999999"/>
              <w:bottom w:val="single" w:sz="8" w:space="0" w:color="999999"/>
              <w:right w:val="single" w:sz="8" w:space="0" w:color="999999"/>
            </w:tcBorders>
          </w:tcPr>
          <w:p w14:paraId="694ECD42" w14:textId="77777777" w:rsidR="000E6FCD" w:rsidRPr="00C50C67" w:rsidRDefault="000E6FCD" w:rsidP="00D108F8"/>
        </w:tc>
      </w:tr>
      <w:tr w:rsidR="000E6FCD" w:rsidRPr="007711C0" w14:paraId="5D34A0C4" w14:textId="77777777" w:rsidTr="00140CBB">
        <w:trPr>
          <w:trHeight w:val="357"/>
        </w:trPr>
        <w:tc>
          <w:tcPr>
            <w:tcW w:w="709" w:type="dxa"/>
            <w:tcBorders>
              <w:top w:val="single" w:sz="8" w:space="0" w:color="999999"/>
              <w:left w:val="single" w:sz="8" w:space="0" w:color="999999"/>
              <w:bottom w:val="single" w:sz="8" w:space="0" w:color="999999"/>
              <w:right w:val="single" w:sz="8" w:space="0" w:color="999999"/>
            </w:tcBorders>
          </w:tcPr>
          <w:p w14:paraId="255257F5" w14:textId="77777777" w:rsidR="000E6FCD" w:rsidRPr="00C50C67" w:rsidRDefault="000E6FCD" w:rsidP="00D108F8">
            <w:r>
              <w:t>3</w:t>
            </w:r>
          </w:p>
        </w:tc>
        <w:tc>
          <w:tcPr>
            <w:tcW w:w="1333" w:type="dxa"/>
            <w:tcBorders>
              <w:top w:val="single" w:sz="8" w:space="0" w:color="999999"/>
              <w:left w:val="single" w:sz="8" w:space="0" w:color="999999"/>
              <w:bottom w:val="single" w:sz="8" w:space="0" w:color="999999"/>
              <w:right w:val="single" w:sz="8" w:space="0" w:color="999999"/>
            </w:tcBorders>
          </w:tcPr>
          <w:p w14:paraId="630514C3" w14:textId="77777777" w:rsidR="000E6FCD" w:rsidRPr="00C50C67" w:rsidRDefault="000E6FCD" w:rsidP="00D108F8">
            <w:pPr>
              <w:rPr>
                <w:rStyle w:val="SAPEmphasis"/>
              </w:rPr>
            </w:pPr>
            <w:r w:rsidRPr="00FF7AA5">
              <w:rPr>
                <w:rStyle w:val="SAPEmphasis"/>
              </w:rPr>
              <w:t>Select Employee</w:t>
            </w:r>
          </w:p>
        </w:tc>
        <w:tc>
          <w:tcPr>
            <w:tcW w:w="2520" w:type="dxa"/>
            <w:tcBorders>
              <w:top w:val="single" w:sz="8" w:space="0" w:color="999999"/>
              <w:left w:val="single" w:sz="8" w:space="0" w:color="999999"/>
              <w:bottom w:val="single" w:sz="8" w:space="0" w:color="999999"/>
              <w:right w:val="single" w:sz="8" w:space="0" w:color="999999"/>
            </w:tcBorders>
          </w:tcPr>
          <w:p w14:paraId="54FA76F9" w14:textId="24B92C4A" w:rsidR="000E6FCD" w:rsidRPr="00C50C67" w:rsidRDefault="00FD02CF" w:rsidP="00D108F8">
            <w:r w:rsidRPr="00C27ACA">
              <w:t>Select the appropriate employee from the result list</w:t>
            </w:r>
            <w:r w:rsidR="000E6FCD" w:rsidRPr="007E7C28">
              <w:t>.</w:t>
            </w:r>
          </w:p>
        </w:tc>
        <w:tc>
          <w:tcPr>
            <w:tcW w:w="2908" w:type="dxa"/>
            <w:tcBorders>
              <w:top w:val="single" w:sz="8" w:space="0" w:color="999999"/>
              <w:left w:val="single" w:sz="8" w:space="0" w:color="999999"/>
              <w:bottom w:val="single" w:sz="8" w:space="0" w:color="999999"/>
              <w:right w:val="single" w:sz="8" w:space="0" w:color="999999"/>
            </w:tcBorders>
          </w:tcPr>
          <w:p w14:paraId="27B30B25" w14:textId="77777777" w:rsidR="000E6FCD" w:rsidRPr="00C50C67" w:rsidRDefault="000E6FCD" w:rsidP="00D108F8"/>
        </w:tc>
        <w:tc>
          <w:tcPr>
            <w:tcW w:w="2762" w:type="dxa"/>
            <w:tcBorders>
              <w:top w:val="single" w:sz="8" w:space="0" w:color="999999"/>
              <w:left w:val="single" w:sz="8" w:space="0" w:color="999999"/>
              <w:bottom w:val="single" w:sz="8" w:space="0" w:color="999999"/>
              <w:right w:val="single" w:sz="8" w:space="0" w:color="999999"/>
            </w:tcBorders>
          </w:tcPr>
          <w:p w14:paraId="1ABF585F" w14:textId="77777777" w:rsidR="000E6FCD" w:rsidRPr="00C50C67" w:rsidRDefault="000E6FCD" w:rsidP="00D108F8"/>
        </w:tc>
        <w:tc>
          <w:tcPr>
            <w:tcW w:w="2880" w:type="dxa"/>
            <w:tcBorders>
              <w:top w:val="single" w:sz="8" w:space="0" w:color="999999"/>
              <w:left w:val="single" w:sz="8" w:space="0" w:color="999999"/>
              <w:bottom w:val="single" w:sz="8" w:space="0" w:color="999999"/>
              <w:right w:val="single" w:sz="8" w:space="0" w:color="999999"/>
            </w:tcBorders>
          </w:tcPr>
          <w:p w14:paraId="39ADE464" w14:textId="2C0556A4" w:rsidR="008E1A7B" w:rsidRPr="00C50C67" w:rsidRDefault="008E1A7B" w:rsidP="00D108F8">
            <w:r w:rsidRPr="007E7C28">
              <w:t xml:space="preserve">You are directed to the </w:t>
            </w:r>
            <w:r w:rsidRPr="007E7C28">
              <w:rPr>
                <w:rStyle w:val="SAPScreenElement"/>
              </w:rPr>
              <w:t>Employee Files</w:t>
            </w:r>
            <w:r w:rsidRPr="007E7C28">
              <w:t xml:space="preserve"> page in which the profile </w:t>
            </w:r>
            <w:r>
              <w:t xml:space="preserve">related to the </w:t>
            </w:r>
            <w:r w:rsidRPr="007E7C28">
              <w:t>employee</w:t>
            </w:r>
            <w:r>
              <w:t>’s main (primary) employment</w:t>
            </w:r>
            <w:r w:rsidRPr="007E7C28">
              <w:t xml:space="preserve"> is displayed.</w:t>
            </w:r>
          </w:p>
        </w:tc>
        <w:tc>
          <w:tcPr>
            <w:tcW w:w="1174" w:type="dxa"/>
            <w:tcBorders>
              <w:top w:val="single" w:sz="8" w:space="0" w:color="999999"/>
              <w:left w:val="single" w:sz="8" w:space="0" w:color="999999"/>
              <w:bottom w:val="single" w:sz="8" w:space="0" w:color="999999"/>
              <w:right w:val="single" w:sz="8" w:space="0" w:color="999999"/>
            </w:tcBorders>
          </w:tcPr>
          <w:p w14:paraId="5F1FACCA" w14:textId="77777777" w:rsidR="000E6FCD" w:rsidRPr="00C50C67" w:rsidRDefault="000E6FCD" w:rsidP="00D108F8"/>
        </w:tc>
      </w:tr>
      <w:tr w:rsidR="000E6FCD" w:rsidRPr="007711C0" w14:paraId="57C3E84F" w14:textId="77777777" w:rsidTr="00140CBB">
        <w:trPr>
          <w:trHeight w:val="357"/>
        </w:trPr>
        <w:tc>
          <w:tcPr>
            <w:tcW w:w="709" w:type="dxa"/>
            <w:tcBorders>
              <w:top w:val="single" w:sz="8" w:space="0" w:color="999999"/>
              <w:left w:val="single" w:sz="8" w:space="0" w:color="999999"/>
              <w:bottom w:val="single" w:sz="8" w:space="0" w:color="999999"/>
              <w:right w:val="single" w:sz="8" w:space="0" w:color="999999"/>
            </w:tcBorders>
          </w:tcPr>
          <w:p w14:paraId="470861CF" w14:textId="77777777" w:rsidR="000E6FCD" w:rsidRPr="00BC12E2" w:rsidRDefault="000E6FCD" w:rsidP="00D108F8">
            <w:r w:rsidRPr="00BC12E2">
              <w:lastRenderedPageBreak/>
              <w:t>4</w:t>
            </w:r>
          </w:p>
        </w:tc>
        <w:tc>
          <w:tcPr>
            <w:tcW w:w="1333" w:type="dxa"/>
            <w:tcBorders>
              <w:top w:val="single" w:sz="8" w:space="0" w:color="999999"/>
              <w:left w:val="single" w:sz="8" w:space="0" w:color="999999"/>
              <w:bottom w:val="single" w:sz="8" w:space="0" w:color="999999"/>
              <w:right w:val="single" w:sz="8" w:space="0" w:color="999999"/>
            </w:tcBorders>
          </w:tcPr>
          <w:p w14:paraId="279D1D8A" w14:textId="16AD5327" w:rsidR="000E6FCD" w:rsidRPr="00BC12E2" w:rsidRDefault="000E6FCD" w:rsidP="008E1A7B">
            <w:pPr>
              <w:rPr>
                <w:rStyle w:val="SAPEmphasis"/>
              </w:rPr>
            </w:pPr>
            <w:r w:rsidRPr="00BC12E2">
              <w:rPr>
                <w:rStyle w:val="SAPEmphasis"/>
              </w:rPr>
              <w:t xml:space="preserve">Select </w:t>
            </w:r>
            <w:r w:rsidR="008E1A7B">
              <w:rPr>
                <w:rStyle w:val="SAPEmphasis"/>
              </w:rPr>
              <w:t xml:space="preserve">Secondary </w:t>
            </w:r>
            <w:r w:rsidRPr="00BC12E2">
              <w:rPr>
                <w:rStyle w:val="SAPEmphasis"/>
              </w:rPr>
              <w:t xml:space="preserve">Employment to be </w:t>
            </w:r>
            <w:r w:rsidR="00BC12E2" w:rsidRPr="00BC12E2">
              <w:rPr>
                <w:rStyle w:val="SAPEmphasis"/>
              </w:rPr>
              <w:t>terminated</w:t>
            </w:r>
          </w:p>
        </w:tc>
        <w:tc>
          <w:tcPr>
            <w:tcW w:w="2520" w:type="dxa"/>
            <w:tcBorders>
              <w:top w:val="single" w:sz="8" w:space="0" w:color="999999"/>
              <w:left w:val="single" w:sz="8" w:space="0" w:color="999999"/>
              <w:bottom w:val="single" w:sz="8" w:space="0" w:color="999999"/>
              <w:right w:val="single" w:sz="8" w:space="0" w:color="999999"/>
            </w:tcBorders>
          </w:tcPr>
          <w:p w14:paraId="5182FAB8" w14:textId="0A0E93DF" w:rsidR="000E6FCD" w:rsidRPr="00BC12E2" w:rsidRDefault="000E6FCD" w:rsidP="00BC12E2">
            <w:r w:rsidRPr="00BC12E2">
              <w:t xml:space="preserve">In the </w:t>
            </w:r>
            <w:r w:rsidRPr="00BC12E2">
              <w:rPr>
                <w:rStyle w:val="SAPScreenElement"/>
              </w:rPr>
              <w:t>Header</w:t>
            </w:r>
            <w:r w:rsidRPr="00BC12E2">
              <w:t xml:space="preserve">, below the employee’s name, check the radio button next to the </w:t>
            </w:r>
            <w:r w:rsidR="008E1A7B">
              <w:t xml:space="preserve">secondary </w:t>
            </w:r>
            <w:r w:rsidRPr="00BC12E2">
              <w:t xml:space="preserve">employment you want to </w:t>
            </w:r>
            <w:r w:rsidR="00BC12E2">
              <w:t>terminate</w:t>
            </w:r>
            <w:r w:rsidRPr="00BC12E2">
              <w:t xml:space="preserve">. </w:t>
            </w:r>
          </w:p>
        </w:tc>
        <w:tc>
          <w:tcPr>
            <w:tcW w:w="2908" w:type="dxa"/>
            <w:tcBorders>
              <w:top w:val="single" w:sz="8" w:space="0" w:color="999999"/>
              <w:left w:val="single" w:sz="8" w:space="0" w:color="999999"/>
              <w:bottom w:val="single" w:sz="8" w:space="0" w:color="999999"/>
              <w:right w:val="single" w:sz="8" w:space="0" w:color="999999"/>
            </w:tcBorders>
          </w:tcPr>
          <w:p w14:paraId="28D9388A" w14:textId="77777777" w:rsidR="000E6FCD" w:rsidRPr="00BC12E2" w:rsidRDefault="000E6FCD" w:rsidP="00D108F8"/>
        </w:tc>
        <w:tc>
          <w:tcPr>
            <w:tcW w:w="2762" w:type="dxa"/>
            <w:tcBorders>
              <w:top w:val="single" w:sz="8" w:space="0" w:color="999999"/>
              <w:left w:val="single" w:sz="8" w:space="0" w:color="999999"/>
              <w:bottom w:val="single" w:sz="8" w:space="0" w:color="999999"/>
              <w:right w:val="single" w:sz="8" w:space="0" w:color="999999"/>
            </w:tcBorders>
          </w:tcPr>
          <w:p w14:paraId="305ADBDA" w14:textId="2FD098E8" w:rsidR="000E6FCD" w:rsidRPr="00BC12E2" w:rsidRDefault="000E6FCD" w:rsidP="00BC12E2">
            <w:r w:rsidRPr="00BC12E2">
              <w:t xml:space="preserve">In case the employee has several concurrent employments at the same time, not all might be visible as radio buttons. In this case, you might need to choose the </w:t>
            </w:r>
            <w:r w:rsidRPr="00BC12E2">
              <w:rPr>
                <w:rStyle w:val="SAPScreenElement"/>
              </w:rPr>
              <w:t>More</w:t>
            </w:r>
            <w:r w:rsidRPr="00BC12E2">
              <w:t xml:space="preserve"> link below the last radio-button. The </w:t>
            </w:r>
            <w:r w:rsidRPr="00BC12E2">
              <w:rPr>
                <w:rStyle w:val="SAPScreenElement"/>
              </w:rPr>
              <w:t>Select Assignment For Viewing</w:t>
            </w:r>
            <w:r w:rsidRPr="00BC12E2">
              <w:t xml:space="preserve"> dialog box is displayed, containing a radio button for each employment of the employee. Check the appropriate radio button next to the employment you want to </w:t>
            </w:r>
            <w:r w:rsidR="00BC12E2">
              <w:t>terminate</w:t>
            </w:r>
            <w:r w:rsidRPr="00BC12E2">
              <w:t xml:space="preserve"> and choose </w:t>
            </w:r>
            <w:r w:rsidRPr="00BC12E2">
              <w:rPr>
                <w:rStyle w:val="SAPScreenElement"/>
              </w:rPr>
              <w:t>OK</w:t>
            </w:r>
            <w:r w:rsidRPr="00BC12E2">
              <w:t>.</w:t>
            </w:r>
          </w:p>
        </w:tc>
        <w:tc>
          <w:tcPr>
            <w:tcW w:w="2880" w:type="dxa"/>
            <w:tcBorders>
              <w:top w:val="single" w:sz="8" w:space="0" w:color="999999"/>
              <w:left w:val="single" w:sz="8" w:space="0" w:color="999999"/>
              <w:bottom w:val="single" w:sz="8" w:space="0" w:color="999999"/>
              <w:right w:val="single" w:sz="8" w:space="0" w:color="999999"/>
            </w:tcBorders>
          </w:tcPr>
          <w:p w14:paraId="28B10C3E" w14:textId="6A6B854C" w:rsidR="000E6FCD" w:rsidRPr="00BC12E2" w:rsidRDefault="000E6FCD" w:rsidP="00BC12E2">
            <w:r w:rsidRPr="00BC12E2">
              <w:t xml:space="preserve">The details of the chosen employment are displayed. The user name assigned to the employee for the selected concurrent employment is visible next to the employee’s name in the </w:t>
            </w:r>
            <w:r w:rsidRPr="00BC12E2">
              <w:rPr>
                <w:rStyle w:val="SAPScreenElement"/>
              </w:rPr>
              <w:t>Header.</w:t>
            </w:r>
          </w:p>
        </w:tc>
        <w:tc>
          <w:tcPr>
            <w:tcW w:w="1174" w:type="dxa"/>
            <w:tcBorders>
              <w:top w:val="single" w:sz="8" w:space="0" w:color="999999"/>
              <w:left w:val="single" w:sz="8" w:space="0" w:color="999999"/>
              <w:bottom w:val="single" w:sz="8" w:space="0" w:color="999999"/>
              <w:right w:val="single" w:sz="8" w:space="0" w:color="999999"/>
            </w:tcBorders>
          </w:tcPr>
          <w:p w14:paraId="2B2F7C65" w14:textId="77777777" w:rsidR="000E6FCD" w:rsidRPr="00C50C67" w:rsidRDefault="000E6FCD" w:rsidP="00D108F8"/>
        </w:tc>
      </w:tr>
      <w:tr w:rsidR="00BC12E2" w:rsidRPr="007711C0" w14:paraId="0AC4E4E5" w14:textId="77777777" w:rsidTr="00140CBB">
        <w:trPr>
          <w:trHeight w:val="357"/>
        </w:trPr>
        <w:tc>
          <w:tcPr>
            <w:tcW w:w="709" w:type="dxa"/>
            <w:tcBorders>
              <w:top w:val="single" w:sz="8" w:space="0" w:color="999999"/>
              <w:left w:val="single" w:sz="8" w:space="0" w:color="999999"/>
              <w:bottom w:val="single" w:sz="8" w:space="0" w:color="999999"/>
              <w:right w:val="single" w:sz="8" w:space="0" w:color="999999"/>
            </w:tcBorders>
          </w:tcPr>
          <w:p w14:paraId="11B412B1" w14:textId="2C2EDAFA" w:rsidR="00BC12E2" w:rsidRPr="00C50C67" w:rsidRDefault="00BC12E2" w:rsidP="00BC12E2">
            <w:r>
              <w:t>5</w:t>
            </w:r>
          </w:p>
        </w:tc>
        <w:tc>
          <w:tcPr>
            <w:tcW w:w="1333" w:type="dxa"/>
            <w:tcBorders>
              <w:top w:val="single" w:sz="8" w:space="0" w:color="999999"/>
              <w:left w:val="single" w:sz="8" w:space="0" w:color="999999"/>
              <w:bottom w:val="single" w:sz="8" w:space="0" w:color="999999"/>
              <w:right w:val="single" w:sz="8" w:space="0" w:color="999999"/>
            </w:tcBorders>
          </w:tcPr>
          <w:p w14:paraId="443DCAAC" w14:textId="5FB839B5" w:rsidR="00BC12E2" w:rsidRPr="00C50C67" w:rsidRDefault="00BC12E2" w:rsidP="00BC12E2">
            <w:pPr>
              <w:rPr>
                <w:rStyle w:val="SAPEmphasis"/>
              </w:rPr>
            </w:pPr>
            <w:r w:rsidRPr="00C61233">
              <w:rPr>
                <w:rStyle w:val="SAPEmphasis"/>
              </w:rPr>
              <w:t>Select Action to be Performed</w:t>
            </w:r>
          </w:p>
        </w:tc>
        <w:tc>
          <w:tcPr>
            <w:tcW w:w="2520" w:type="dxa"/>
            <w:tcBorders>
              <w:top w:val="single" w:sz="8" w:space="0" w:color="999999"/>
              <w:left w:val="single" w:sz="8" w:space="0" w:color="999999"/>
              <w:bottom w:val="single" w:sz="8" w:space="0" w:color="999999"/>
              <w:right w:val="single" w:sz="8" w:space="0" w:color="999999"/>
            </w:tcBorders>
          </w:tcPr>
          <w:p w14:paraId="1194EF12" w14:textId="08C6D707" w:rsidR="00BC12E2" w:rsidRPr="00C50C67" w:rsidRDefault="00BC12E2" w:rsidP="00BC12E2">
            <w:r w:rsidRPr="00B4202C">
              <w:t xml:space="preserve">Select </w:t>
            </w:r>
            <w:r w:rsidRPr="00C61233">
              <w:rPr>
                <w:rFonts w:cs="Arial"/>
                <w:bCs/>
              </w:rPr>
              <w:t xml:space="preserve">the </w:t>
            </w:r>
            <w:del w:id="719" w:author="Author" w:date="2018-03-07T10:43:00Z">
              <w:r w:rsidRPr="00C61233" w:rsidDel="007E34FD">
                <w:rPr>
                  <w:rStyle w:val="SAPScreenElement"/>
                </w:rPr>
                <w:delText xml:space="preserve">Take </w:delText>
              </w:r>
            </w:del>
            <w:r w:rsidRPr="00C61233">
              <w:rPr>
                <w:rStyle w:val="SAPScreenElement"/>
              </w:rPr>
              <w:t>Action</w:t>
            </w:r>
            <w:ins w:id="720" w:author="Author" w:date="2018-03-07T10:43:00Z">
              <w:r w:rsidR="007E34FD">
                <w:rPr>
                  <w:rStyle w:val="SAPScreenElement"/>
                </w:rPr>
                <w:t>s</w:t>
              </w:r>
            </w:ins>
            <w:r w:rsidRPr="00C61233">
              <w:rPr>
                <w:rFonts w:cs="Arial"/>
                <w:bCs/>
              </w:rPr>
              <w:t xml:space="preserve"> </w:t>
            </w:r>
            <w:r w:rsidRPr="008E6DA3">
              <w:t xml:space="preserve">button </w:t>
            </w:r>
            <w:r>
              <w:t xml:space="preserve">located in the top right corner of the screen </w:t>
            </w:r>
            <w:r w:rsidRPr="00C61233">
              <w:rPr>
                <w:rFonts w:cs="Arial"/>
                <w:bCs/>
              </w:rPr>
              <w:t>and from the value list</w:t>
            </w:r>
            <w:r>
              <w:t>,</w:t>
            </w:r>
            <w:r w:rsidRPr="008E6DA3">
              <w:t xml:space="preserve"> </w:t>
            </w:r>
            <w:r>
              <w:t>which</w:t>
            </w:r>
            <w:r w:rsidRPr="008E6DA3">
              <w:t xml:space="preserve"> appears</w:t>
            </w:r>
            <w:r>
              <w:t>,</w:t>
            </w:r>
            <w:r w:rsidRPr="00C61233">
              <w:rPr>
                <w:rFonts w:cs="Arial"/>
                <w:bCs/>
              </w:rPr>
              <w:t xml:space="preserve"> select </w:t>
            </w:r>
            <w:r>
              <w:rPr>
                <w:rStyle w:val="SAPScreenElement"/>
              </w:rPr>
              <w:t>Terminate</w:t>
            </w:r>
            <w:r w:rsidRPr="00C61233">
              <w:rPr>
                <w:rStyle w:val="SAPScreenElement"/>
              </w:rPr>
              <w:t>.</w:t>
            </w:r>
          </w:p>
        </w:tc>
        <w:tc>
          <w:tcPr>
            <w:tcW w:w="2908" w:type="dxa"/>
            <w:tcBorders>
              <w:top w:val="single" w:sz="8" w:space="0" w:color="999999"/>
              <w:left w:val="single" w:sz="8" w:space="0" w:color="999999"/>
              <w:bottom w:val="single" w:sz="8" w:space="0" w:color="999999"/>
              <w:right w:val="single" w:sz="8" w:space="0" w:color="999999"/>
            </w:tcBorders>
          </w:tcPr>
          <w:p w14:paraId="19A43D10" w14:textId="77777777" w:rsidR="00BC12E2" w:rsidRPr="00C50C67" w:rsidRDefault="00BC12E2" w:rsidP="00BC12E2"/>
        </w:tc>
        <w:tc>
          <w:tcPr>
            <w:tcW w:w="2762" w:type="dxa"/>
            <w:tcBorders>
              <w:top w:val="single" w:sz="8" w:space="0" w:color="999999"/>
              <w:left w:val="single" w:sz="8" w:space="0" w:color="999999"/>
              <w:bottom w:val="single" w:sz="8" w:space="0" w:color="999999"/>
              <w:right w:val="single" w:sz="8" w:space="0" w:color="999999"/>
            </w:tcBorders>
          </w:tcPr>
          <w:p w14:paraId="4CC75924" w14:textId="7EDA0E85" w:rsidR="00BC12E2" w:rsidRPr="000E6FCD" w:rsidRDefault="00BC12E2" w:rsidP="00BC12E2"/>
        </w:tc>
        <w:tc>
          <w:tcPr>
            <w:tcW w:w="2880" w:type="dxa"/>
            <w:tcBorders>
              <w:top w:val="single" w:sz="8" w:space="0" w:color="999999"/>
              <w:left w:val="single" w:sz="8" w:space="0" w:color="999999"/>
              <w:bottom w:val="single" w:sz="8" w:space="0" w:color="999999"/>
              <w:right w:val="single" w:sz="8" w:space="0" w:color="999999"/>
            </w:tcBorders>
          </w:tcPr>
          <w:p w14:paraId="16B39B1D" w14:textId="552227D0" w:rsidR="00BC12E2" w:rsidRPr="000E6FCD" w:rsidRDefault="00BC12E2" w:rsidP="00BC12E2">
            <w:r w:rsidRPr="000E6FCD">
              <w:t xml:space="preserve">The </w:t>
            </w:r>
            <w:r>
              <w:rPr>
                <w:rStyle w:val="SAPScreenElement"/>
              </w:rPr>
              <w:t>Terminate</w:t>
            </w:r>
            <w:r w:rsidRPr="000E6FCD">
              <w:t xml:space="preserve"> dialog box is displayed</w:t>
            </w:r>
            <w:r>
              <w:t>, where you can choose which assignment should be terminated</w:t>
            </w:r>
            <w:r w:rsidRPr="000E6FCD">
              <w:t>.</w:t>
            </w:r>
            <w:r w:rsidR="00AA0F74">
              <w:t xml:space="preserve"> The radio-button next to the employment you selected in test step # 4 is checked by default.</w:t>
            </w:r>
          </w:p>
        </w:tc>
        <w:tc>
          <w:tcPr>
            <w:tcW w:w="1174" w:type="dxa"/>
            <w:tcBorders>
              <w:top w:val="single" w:sz="8" w:space="0" w:color="999999"/>
              <w:left w:val="single" w:sz="8" w:space="0" w:color="999999"/>
              <w:bottom w:val="single" w:sz="8" w:space="0" w:color="999999"/>
              <w:right w:val="single" w:sz="8" w:space="0" w:color="999999"/>
            </w:tcBorders>
          </w:tcPr>
          <w:p w14:paraId="035263A2" w14:textId="77777777" w:rsidR="00BC12E2" w:rsidRPr="00C50C67" w:rsidRDefault="00BC12E2" w:rsidP="00BC12E2"/>
        </w:tc>
      </w:tr>
      <w:tr w:rsidR="00BC12E2" w:rsidRPr="007711C0" w14:paraId="3B2ADD9B" w14:textId="77777777" w:rsidTr="00140CBB">
        <w:trPr>
          <w:trHeight w:val="357"/>
        </w:trPr>
        <w:tc>
          <w:tcPr>
            <w:tcW w:w="709" w:type="dxa"/>
            <w:tcBorders>
              <w:top w:val="single" w:sz="8" w:space="0" w:color="999999"/>
              <w:left w:val="single" w:sz="8" w:space="0" w:color="999999"/>
              <w:bottom w:val="single" w:sz="8" w:space="0" w:color="999999"/>
              <w:right w:val="single" w:sz="8" w:space="0" w:color="999999"/>
            </w:tcBorders>
          </w:tcPr>
          <w:p w14:paraId="54E40378" w14:textId="250D3089" w:rsidR="00BC12E2" w:rsidRDefault="00BC12E2" w:rsidP="00BC12E2">
            <w:r>
              <w:t>6</w:t>
            </w:r>
          </w:p>
        </w:tc>
        <w:tc>
          <w:tcPr>
            <w:tcW w:w="1333" w:type="dxa"/>
            <w:tcBorders>
              <w:top w:val="single" w:sz="8" w:space="0" w:color="999999"/>
              <w:left w:val="single" w:sz="8" w:space="0" w:color="999999"/>
              <w:bottom w:val="single" w:sz="8" w:space="0" w:color="999999"/>
              <w:right w:val="single" w:sz="8" w:space="0" w:color="999999"/>
            </w:tcBorders>
          </w:tcPr>
          <w:p w14:paraId="4A65F37A" w14:textId="6DE2E0D3" w:rsidR="00BC12E2" w:rsidRPr="00C61233" w:rsidRDefault="00BC12E2" w:rsidP="00BC12E2">
            <w:pPr>
              <w:rPr>
                <w:rStyle w:val="SAPEmphasis"/>
              </w:rPr>
            </w:pPr>
            <w:r w:rsidRPr="00C61233">
              <w:rPr>
                <w:rStyle w:val="SAPEmphasis"/>
              </w:rPr>
              <w:t xml:space="preserve">Select </w:t>
            </w:r>
            <w:r>
              <w:rPr>
                <w:rStyle w:val="SAPEmphasis"/>
              </w:rPr>
              <w:t>Employment to be terminated</w:t>
            </w:r>
          </w:p>
        </w:tc>
        <w:tc>
          <w:tcPr>
            <w:tcW w:w="2520" w:type="dxa"/>
            <w:tcBorders>
              <w:top w:val="single" w:sz="8" w:space="0" w:color="999999"/>
              <w:left w:val="single" w:sz="8" w:space="0" w:color="999999"/>
              <w:bottom w:val="single" w:sz="8" w:space="0" w:color="999999"/>
              <w:right w:val="single" w:sz="8" w:space="0" w:color="999999"/>
            </w:tcBorders>
          </w:tcPr>
          <w:p w14:paraId="443A63D7" w14:textId="55CB8FE0" w:rsidR="00BC12E2" w:rsidRPr="00B4202C" w:rsidRDefault="00BC12E2" w:rsidP="00AF70E5">
            <w:r>
              <w:t>In t</w:t>
            </w:r>
            <w:r w:rsidRPr="000E6FCD">
              <w:t xml:space="preserve">he </w:t>
            </w:r>
            <w:r>
              <w:rPr>
                <w:rStyle w:val="SAPScreenElement"/>
              </w:rPr>
              <w:t>Terminate</w:t>
            </w:r>
            <w:r w:rsidRPr="000E6FCD">
              <w:t xml:space="preserve"> dialog box</w:t>
            </w:r>
            <w:r w:rsidR="00AF70E5">
              <w:t>, you</w:t>
            </w:r>
            <w:r>
              <w:t xml:space="preserve"> can choose </w:t>
            </w:r>
            <w:r w:rsidR="00AF70E5">
              <w:t xml:space="preserve">to terminate all assignments or only the selected </w:t>
            </w:r>
            <w:r>
              <w:t>assignment</w:t>
            </w:r>
            <w:r w:rsidRPr="000E6FCD">
              <w:t>.</w:t>
            </w:r>
          </w:p>
        </w:tc>
        <w:tc>
          <w:tcPr>
            <w:tcW w:w="2908" w:type="dxa"/>
            <w:tcBorders>
              <w:top w:val="single" w:sz="8" w:space="0" w:color="999999"/>
              <w:left w:val="single" w:sz="8" w:space="0" w:color="999999"/>
              <w:bottom w:val="single" w:sz="8" w:space="0" w:color="999999"/>
              <w:right w:val="single" w:sz="8" w:space="0" w:color="999999"/>
            </w:tcBorders>
          </w:tcPr>
          <w:p w14:paraId="0F1504C0" w14:textId="1253DC2C" w:rsidR="00BC12E2" w:rsidRPr="00C50C67" w:rsidRDefault="008B783A" w:rsidP="008B783A">
            <w:r>
              <w:t>To terminate only the selected assignment, c</w:t>
            </w:r>
            <w:r w:rsidR="00AF70E5" w:rsidRPr="00BC12E2">
              <w:t xml:space="preserve">heck the </w:t>
            </w:r>
            <w:r w:rsidR="00AF70E5">
              <w:rPr>
                <w:rStyle w:val="SAPScreenElement"/>
              </w:rPr>
              <w:t>Terminate selected assignment “&lt;job title&gt;”</w:t>
            </w:r>
            <w:r w:rsidR="00AF70E5">
              <w:t xml:space="preserve"> radio button. Choose the </w:t>
            </w:r>
            <w:r w:rsidR="00AF70E5">
              <w:rPr>
                <w:rStyle w:val="SAPScreenElement"/>
              </w:rPr>
              <w:t xml:space="preserve">Continue </w:t>
            </w:r>
            <w:r w:rsidR="00AF70E5" w:rsidRPr="00C61233">
              <w:rPr>
                <w:rFonts w:cs="Arial"/>
                <w:bCs/>
              </w:rPr>
              <w:t>pushbutton.</w:t>
            </w:r>
          </w:p>
        </w:tc>
        <w:tc>
          <w:tcPr>
            <w:tcW w:w="2762" w:type="dxa"/>
            <w:tcBorders>
              <w:top w:val="single" w:sz="8" w:space="0" w:color="999999"/>
              <w:left w:val="single" w:sz="8" w:space="0" w:color="999999"/>
              <w:bottom w:val="single" w:sz="8" w:space="0" w:color="999999"/>
              <w:right w:val="single" w:sz="8" w:space="0" w:color="999999"/>
            </w:tcBorders>
          </w:tcPr>
          <w:p w14:paraId="346404D4" w14:textId="5E47A03A" w:rsidR="008B783A" w:rsidRPr="000E6FCD" w:rsidRDefault="008B783A" w:rsidP="008B783A">
            <w:r>
              <w:t>To terminate all assignments, c</w:t>
            </w:r>
            <w:r w:rsidRPr="00BC12E2">
              <w:t xml:space="preserve">heck the </w:t>
            </w:r>
            <w:r>
              <w:rPr>
                <w:rStyle w:val="SAPScreenElement"/>
              </w:rPr>
              <w:t xml:space="preserve">Terminate </w:t>
            </w:r>
            <w:r w:rsidRPr="008B783A">
              <w:rPr>
                <w:rStyle w:val="SAPScreenElement"/>
              </w:rPr>
              <w:t xml:space="preserve">all assignments </w:t>
            </w:r>
            <w:r>
              <w:t>radio button.</w:t>
            </w:r>
          </w:p>
        </w:tc>
        <w:tc>
          <w:tcPr>
            <w:tcW w:w="2880" w:type="dxa"/>
            <w:tcBorders>
              <w:top w:val="single" w:sz="8" w:space="0" w:color="999999"/>
              <w:left w:val="single" w:sz="8" w:space="0" w:color="999999"/>
              <w:bottom w:val="single" w:sz="8" w:space="0" w:color="999999"/>
              <w:right w:val="single" w:sz="8" w:space="0" w:color="999999"/>
            </w:tcBorders>
          </w:tcPr>
          <w:p w14:paraId="7C1A1300" w14:textId="572E45C3" w:rsidR="00BC12E2" w:rsidRPr="000E6FCD" w:rsidRDefault="00FF7627" w:rsidP="00FF7627">
            <w:r w:rsidRPr="000E6FCD">
              <w:t xml:space="preserve">The </w:t>
            </w:r>
            <w:r>
              <w:rPr>
                <w:rStyle w:val="SAPScreenElement"/>
              </w:rPr>
              <w:t>Terminate</w:t>
            </w:r>
            <w:r w:rsidRPr="000E6FCD">
              <w:t xml:space="preserve"> dialog box is displayed</w:t>
            </w:r>
            <w:r>
              <w:t>, containing the fields to be filled.</w:t>
            </w:r>
          </w:p>
        </w:tc>
        <w:tc>
          <w:tcPr>
            <w:tcW w:w="1174" w:type="dxa"/>
            <w:tcBorders>
              <w:top w:val="single" w:sz="8" w:space="0" w:color="999999"/>
              <w:left w:val="single" w:sz="8" w:space="0" w:color="999999"/>
              <w:bottom w:val="single" w:sz="8" w:space="0" w:color="999999"/>
              <w:right w:val="single" w:sz="8" w:space="0" w:color="999999"/>
            </w:tcBorders>
          </w:tcPr>
          <w:p w14:paraId="0F57ECFA" w14:textId="77777777" w:rsidR="00BC12E2" w:rsidRPr="00C50C67" w:rsidRDefault="00BC12E2" w:rsidP="00BC12E2"/>
        </w:tc>
      </w:tr>
      <w:tr w:rsidR="00D9012C" w:rsidRPr="007711C0" w14:paraId="0187C3B8" w14:textId="77777777" w:rsidTr="00140CBB">
        <w:trPr>
          <w:trHeight w:val="357"/>
        </w:trPr>
        <w:tc>
          <w:tcPr>
            <w:tcW w:w="709" w:type="dxa"/>
            <w:vMerge w:val="restart"/>
            <w:tcBorders>
              <w:top w:val="single" w:sz="8" w:space="0" w:color="999999"/>
              <w:left w:val="single" w:sz="8" w:space="0" w:color="999999"/>
              <w:right w:val="single" w:sz="8" w:space="0" w:color="999999"/>
            </w:tcBorders>
          </w:tcPr>
          <w:p w14:paraId="4B424788" w14:textId="23079D61" w:rsidR="00D9012C" w:rsidRDefault="00D9012C" w:rsidP="00FF7627">
            <w:r>
              <w:t>7</w:t>
            </w:r>
          </w:p>
        </w:tc>
        <w:tc>
          <w:tcPr>
            <w:tcW w:w="1333" w:type="dxa"/>
            <w:vMerge w:val="restart"/>
            <w:tcBorders>
              <w:top w:val="single" w:sz="8" w:space="0" w:color="999999"/>
              <w:left w:val="single" w:sz="8" w:space="0" w:color="999999"/>
              <w:right w:val="single" w:sz="8" w:space="0" w:color="999999"/>
            </w:tcBorders>
          </w:tcPr>
          <w:p w14:paraId="48BEFE27" w14:textId="65AA5108" w:rsidR="00D9012C" w:rsidRPr="00C61233" w:rsidRDefault="00D9012C" w:rsidP="008E1A7B">
            <w:pPr>
              <w:rPr>
                <w:rStyle w:val="SAPEmphasis"/>
              </w:rPr>
            </w:pPr>
            <w:r w:rsidRPr="00553987">
              <w:rPr>
                <w:rStyle w:val="SAPEmphasis"/>
              </w:rPr>
              <w:t xml:space="preserve">Enter Termination </w:t>
            </w:r>
            <w:r w:rsidR="008E1A7B">
              <w:rPr>
                <w:rStyle w:val="SAPEmphasis"/>
              </w:rPr>
              <w:t xml:space="preserve">Data </w:t>
            </w:r>
            <w:r>
              <w:rPr>
                <w:rStyle w:val="SAPEmphasis"/>
              </w:rPr>
              <w:t xml:space="preserve">of </w:t>
            </w:r>
            <w:r w:rsidR="008E1A7B">
              <w:rPr>
                <w:rStyle w:val="SAPEmphasis"/>
              </w:rPr>
              <w:t xml:space="preserve">Secondary </w:t>
            </w:r>
            <w:r>
              <w:rPr>
                <w:rStyle w:val="SAPEmphasis"/>
              </w:rPr>
              <w:t xml:space="preserve">Employment </w:t>
            </w:r>
          </w:p>
        </w:tc>
        <w:tc>
          <w:tcPr>
            <w:tcW w:w="2520" w:type="dxa"/>
            <w:tcBorders>
              <w:top w:val="single" w:sz="8" w:space="0" w:color="999999"/>
              <w:left w:val="single" w:sz="8" w:space="0" w:color="999999"/>
              <w:bottom w:val="single" w:sz="8" w:space="0" w:color="999999"/>
              <w:right w:val="single" w:sz="8" w:space="0" w:color="999999"/>
            </w:tcBorders>
          </w:tcPr>
          <w:p w14:paraId="6228FE86" w14:textId="216E43C2" w:rsidR="00D9012C" w:rsidRPr="00B4202C" w:rsidRDefault="002F2D21" w:rsidP="00FF7627">
            <w:r>
              <w:t>I</w:t>
            </w:r>
            <w:r w:rsidR="00D9012C">
              <w:t>n</w:t>
            </w:r>
            <w:r w:rsidR="00D9012C" w:rsidRPr="00553987">
              <w:t xml:space="preserve"> the </w:t>
            </w:r>
            <w:r w:rsidR="00D9012C" w:rsidRPr="00553987">
              <w:rPr>
                <w:rStyle w:val="SAPScreenElement"/>
              </w:rPr>
              <w:t xml:space="preserve">Terminate </w:t>
            </w:r>
            <w:r w:rsidR="00D9012C">
              <w:t>dialog box</w:t>
            </w:r>
            <w:r w:rsidR="00D9012C" w:rsidRPr="00553987">
              <w:t xml:space="preserve"> make the following entries:</w:t>
            </w:r>
          </w:p>
        </w:tc>
        <w:tc>
          <w:tcPr>
            <w:tcW w:w="2908" w:type="dxa"/>
            <w:tcBorders>
              <w:top w:val="single" w:sz="8" w:space="0" w:color="999999"/>
              <w:left w:val="single" w:sz="8" w:space="0" w:color="999999"/>
              <w:bottom w:val="single" w:sz="8" w:space="0" w:color="999999"/>
              <w:right w:val="single" w:sz="8" w:space="0" w:color="999999"/>
            </w:tcBorders>
          </w:tcPr>
          <w:p w14:paraId="59B94B25" w14:textId="542ECCFC" w:rsidR="00D9012C" w:rsidRPr="00C50C67" w:rsidRDefault="00D9012C" w:rsidP="00FF7627"/>
        </w:tc>
        <w:tc>
          <w:tcPr>
            <w:tcW w:w="2762" w:type="dxa"/>
            <w:tcBorders>
              <w:top w:val="single" w:sz="8" w:space="0" w:color="999999"/>
              <w:left w:val="single" w:sz="8" w:space="0" w:color="999999"/>
              <w:bottom w:val="single" w:sz="8" w:space="0" w:color="999999"/>
              <w:right w:val="single" w:sz="8" w:space="0" w:color="999999"/>
            </w:tcBorders>
          </w:tcPr>
          <w:p w14:paraId="3484BCEF" w14:textId="397435EA" w:rsidR="00D9012C" w:rsidRPr="000E6FCD" w:rsidRDefault="00D9012C" w:rsidP="00FF7627"/>
        </w:tc>
        <w:tc>
          <w:tcPr>
            <w:tcW w:w="2880" w:type="dxa"/>
            <w:tcBorders>
              <w:top w:val="single" w:sz="8" w:space="0" w:color="999999"/>
              <w:left w:val="single" w:sz="8" w:space="0" w:color="999999"/>
              <w:bottom w:val="single" w:sz="8" w:space="0" w:color="999999"/>
              <w:right w:val="single" w:sz="8" w:space="0" w:color="999999"/>
            </w:tcBorders>
          </w:tcPr>
          <w:p w14:paraId="6350E547" w14:textId="69F5B0BB" w:rsidR="00D9012C" w:rsidRPr="000E6FCD" w:rsidRDefault="00D9012C" w:rsidP="00FF7627"/>
        </w:tc>
        <w:tc>
          <w:tcPr>
            <w:tcW w:w="1174" w:type="dxa"/>
            <w:tcBorders>
              <w:top w:val="single" w:sz="8" w:space="0" w:color="999999"/>
              <w:left w:val="single" w:sz="8" w:space="0" w:color="999999"/>
              <w:bottom w:val="single" w:sz="8" w:space="0" w:color="999999"/>
              <w:right w:val="single" w:sz="8" w:space="0" w:color="999999"/>
            </w:tcBorders>
          </w:tcPr>
          <w:p w14:paraId="3178C76F" w14:textId="77777777" w:rsidR="00D9012C" w:rsidRPr="00C50C67" w:rsidRDefault="00D9012C" w:rsidP="00FF7627"/>
        </w:tc>
      </w:tr>
      <w:tr w:rsidR="00BE425F" w:rsidRPr="007711C0" w14:paraId="7D0E65D8" w14:textId="77777777" w:rsidTr="00140CBB">
        <w:trPr>
          <w:trHeight w:val="357"/>
        </w:trPr>
        <w:tc>
          <w:tcPr>
            <w:tcW w:w="709" w:type="dxa"/>
            <w:vMerge/>
            <w:tcBorders>
              <w:left w:val="single" w:sz="8" w:space="0" w:color="999999"/>
              <w:right w:val="single" w:sz="8" w:space="0" w:color="999999"/>
            </w:tcBorders>
          </w:tcPr>
          <w:p w14:paraId="33097789" w14:textId="77777777" w:rsidR="00BE425F" w:rsidRDefault="00BE425F" w:rsidP="00FF7627"/>
        </w:tc>
        <w:tc>
          <w:tcPr>
            <w:tcW w:w="1333" w:type="dxa"/>
            <w:vMerge/>
            <w:tcBorders>
              <w:left w:val="single" w:sz="8" w:space="0" w:color="999999"/>
              <w:right w:val="single" w:sz="8" w:space="0" w:color="999999"/>
            </w:tcBorders>
          </w:tcPr>
          <w:p w14:paraId="0D3B81B7" w14:textId="77777777" w:rsidR="00BE425F" w:rsidRPr="00C61233" w:rsidRDefault="00BE425F" w:rsidP="00FF7627">
            <w:pPr>
              <w:rPr>
                <w:rStyle w:val="SAPEmphasis"/>
              </w:rPr>
            </w:pPr>
          </w:p>
        </w:tc>
        <w:tc>
          <w:tcPr>
            <w:tcW w:w="2520" w:type="dxa"/>
            <w:vMerge w:val="restart"/>
            <w:tcBorders>
              <w:top w:val="single" w:sz="8" w:space="0" w:color="999999"/>
              <w:left w:val="single" w:sz="8" w:space="0" w:color="999999"/>
              <w:right w:val="single" w:sz="8" w:space="0" w:color="999999"/>
            </w:tcBorders>
          </w:tcPr>
          <w:p w14:paraId="3EEBF846" w14:textId="6B830BCA" w:rsidR="00BE425F" w:rsidRPr="00B4202C" w:rsidRDefault="00BE425F" w:rsidP="002F2D21">
            <w:r>
              <w:t>In</w:t>
            </w:r>
            <w:r w:rsidRPr="00553987">
              <w:t xml:space="preserve"> the </w:t>
            </w:r>
            <w:r w:rsidRPr="00553987">
              <w:rPr>
                <w:rStyle w:val="SAPScreenElement"/>
              </w:rPr>
              <w:t xml:space="preserve">Terminate </w:t>
            </w:r>
            <w:r>
              <w:t>block:</w:t>
            </w:r>
          </w:p>
        </w:tc>
        <w:tc>
          <w:tcPr>
            <w:tcW w:w="2908" w:type="dxa"/>
            <w:tcBorders>
              <w:top w:val="single" w:sz="8" w:space="0" w:color="999999"/>
              <w:left w:val="single" w:sz="8" w:space="0" w:color="999999"/>
              <w:bottom w:val="single" w:sz="8" w:space="0" w:color="999999"/>
              <w:right w:val="single" w:sz="8" w:space="0" w:color="999999"/>
            </w:tcBorders>
          </w:tcPr>
          <w:p w14:paraId="7DA06CC1" w14:textId="227ABF15" w:rsidR="00BE425F" w:rsidRPr="00B4202C" w:rsidRDefault="00BE425F" w:rsidP="00FF7627">
            <w:pPr>
              <w:rPr>
                <w:rStyle w:val="SAPScreenElement"/>
              </w:rPr>
            </w:pPr>
            <w:r w:rsidRPr="00553987">
              <w:rPr>
                <w:rStyle w:val="SAPScreenElement"/>
              </w:rPr>
              <w:t xml:space="preserve">Termination Date: </w:t>
            </w:r>
            <w:r w:rsidRPr="00553987">
              <w:t xml:space="preserve">select </w:t>
            </w:r>
            <w:r>
              <w:t>the</w:t>
            </w:r>
            <w:r w:rsidRPr="00553987">
              <w:t xml:space="preserve"> last </w:t>
            </w:r>
            <w:r>
              <w:t xml:space="preserve">active </w:t>
            </w:r>
            <w:r w:rsidRPr="00553987">
              <w:t xml:space="preserve">day </w:t>
            </w:r>
            <w:r>
              <w:t>of the employment</w:t>
            </w:r>
            <w:r w:rsidRPr="00553987">
              <w:t xml:space="preserve"> from calendar help</w:t>
            </w:r>
          </w:p>
        </w:tc>
        <w:tc>
          <w:tcPr>
            <w:tcW w:w="2762" w:type="dxa"/>
            <w:tcBorders>
              <w:top w:val="single" w:sz="8" w:space="0" w:color="999999"/>
              <w:left w:val="single" w:sz="8" w:space="0" w:color="999999"/>
              <w:bottom w:val="single" w:sz="8" w:space="0" w:color="999999"/>
              <w:right w:val="single" w:sz="8" w:space="0" w:color="999999"/>
            </w:tcBorders>
            <w:vAlign w:val="center"/>
          </w:tcPr>
          <w:p w14:paraId="0E793009" w14:textId="77777777" w:rsidR="00BE425F" w:rsidRPr="000E6FCD" w:rsidRDefault="00BE425F" w:rsidP="00FF7627"/>
        </w:tc>
        <w:tc>
          <w:tcPr>
            <w:tcW w:w="2880" w:type="dxa"/>
            <w:tcBorders>
              <w:top w:val="single" w:sz="8" w:space="0" w:color="999999"/>
              <w:left w:val="single" w:sz="8" w:space="0" w:color="999999"/>
              <w:bottom w:val="single" w:sz="8" w:space="0" w:color="999999"/>
              <w:right w:val="single" w:sz="8" w:space="0" w:color="999999"/>
            </w:tcBorders>
          </w:tcPr>
          <w:p w14:paraId="5A348FED" w14:textId="1189D7A5" w:rsidR="00BE425F" w:rsidRPr="000E6FCD" w:rsidRDefault="00BE425F" w:rsidP="00FF7627">
            <w:r w:rsidRPr="00553987">
              <w:t>All other date fields on the screen are filled automatically with the termination date.</w:t>
            </w:r>
          </w:p>
        </w:tc>
        <w:tc>
          <w:tcPr>
            <w:tcW w:w="1174" w:type="dxa"/>
            <w:tcBorders>
              <w:top w:val="single" w:sz="8" w:space="0" w:color="999999"/>
              <w:left w:val="single" w:sz="8" w:space="0" w:color="999999"/>
              <w:bottom w:val="single" w:sz="8" w:space="0" w:color="999999"/>
              <w:right w:val="single" w:sz="8" w:space="0" w:color="999999"/>
            </w:tcBorders>
          </w:tcPr>
          <w:p w14:paraId="2D825BF4" w14:textId="77777777" w:rsidR="00BE425F" w:rsidRPr="00C50C67" w:rsidRDefault="00BE425F" w:rsidP="00FF7627"/>
        </w:tc>
      </w:tr>
      <w:tr w:rsidR="00BE425F" w:rsidRPr="007711C0" w14:paraId="5255D11E" w14:textId="77777777" w:rsidTr="00140CBB">
        <w:trPr>
          <w:trHeight w:val="357"/>
        </w:trPr>
        <w:tc>
          <w:tcPr>
            <w:tcW w:w="709" w:type="dxa"/>
            <w:vMerge/>
            <w:tcBorders>
              <w:left w:val="single" w:sz="8" w:space="0" w:color="999999"/>
              <w:right w:val="single" w:sz="8" w:space="0" w:color="999999"/>
            </w:tcBorders>
          </w:tcPr>
          <w:p w14:paraId="1A7E1E8D" w14:textId="77777777" w:rsidR="00BE425F" w:rsidRDefault="00BE425F" w:rsidP="00FF7627"/>
        </w:tc>
        <w:tc>
          <w:tcPr>
            <w:tcW w:w="1333" w:type="dxa"/>
            <w:vMerge/>
            <w:tcBorders>
              <w:left w:val="single" w:sz="8" w:space="0" w:color="999999"/>
              <w:right w:val="single" w:sz="8" w:space="0" w:color="999999"/>
            </w:tcBorders>
          </w:tcPr>
          <w:p w14:paraId="7366BD9E" w14:textId="77777777" w:rsidR="00BE425F" w:rsidRPr="00C61233" w:rsidRDefault="00BE425F" w:rsidP="00FF7627">
            <w:pPr>
              <w:rPr>
                <w:rStyle w:val="SAPEmphasis"/>
              </w:rPr>
            </w:pPr>
          </w:p>
        </w:tc>
        <w:tc>
          <w:tcPr>
            <w:tcW w:w="2520" w:type="dxa"/>
            <w:vMerge/>
            <w:tcBorders>
              <w:left w:val="single" w:sz="8" w:space="0" w:color="999999"/>
              <w:right w:val="single" w:sz="8" w:space="0" w:color="999999"/>
            </w:tcBorders>
          </w:tcPr>
          <w:p w14:paraId="478551A8" w14:textId="77777777" w:rsidR="00BE425F" w:rsidRPr="00B4202C" w:rsidRDefault="00BE425F" w:rsidP="00FF7627"/>
        </w:tc>
        <w:tc>
          <w:tcPr>
            <w:tcW w:w="2908" w:type="dxa"/>
            <w:tcBorders>
              <w:top w:val="single" w:sz="8" w:space="0" w:color="999999"/>
              <w:left w:val="single" w:sz="8" w:space="0" w:color="999999"/>
              <w:bottom w:val="single" w:sz="8" w:space="0" w:color="999999"/>
              <w:right w:val="single" w:sz="8" w:space="0" w:color="999999"/>
            </w:tcBorders>
          </w:tcPr>
          <w:p w14:paraId="609A6C3A" w14:textId="3194F69E" w:rsidR="00BE425F" w:rsidRPr="00C50C67" w:rsidRDefault="00BE425F" w:rsidP="00FF7627">
            <w:r w:rsidRPr="00B4202C">
              <w:rPr>
                <w:rStyle w:val="SAPScreenElement"/>
              </w:rPr>
              <w:t xml:space="preserve">Termination Reason: </w:t>
            </w:r>
            <w:r w:rsidRPr="00B4202C">
              <w:t>select from drop-down</w:t>
            </w:r>
          </w:p>
        </w:tc>
        <w:tc>
          <w:tcPr>
            <w:tcW w:w="2762" w:type="dxa"/>
            <w:tcBorders>
              <w:top w:val="single" w:sz="8" w:space="0" w:color="999999"/>
              <w:left w:val="single" w:sz="8" w:space="0" w:color="999999"/>
              <w:bottom w:val="single" w:sz="8" w:space="0" w:color="999999"/>
              <w:right w:val="single" w:sz="8" w:space="0" w:color="999999"/>
            </w:tcBorders>
            <w:vAlign w:val="center"/>
          </w:tcPr>
          <w:p w14:paraId="1F36D0E1" w14:textId="77777777" w:rsidR="00BE425F" w:rsidRPr="000E6FCD" w:rsidRDefault="00BE425F" w:rsidP="00FF7627"/>
        </w:tc>
        <w:tc>
          <w:tcPr>
            <w:tcW w:w="2880" w:type="dxa"/>
            <w:tcBorders>
              <w:top w:val="single" w:sz="8" w:space="0" w:color="999999"/>
              <w:left w:val="single" w:sz="8" w:space="0" w:color="999999"/>
              <w:bottom w:val="single" w:sz="8" w:space="0" w:color="999999"/>
              <w:right w:val="single" w:sz="8" w:space="0" w:color="999999"/>
            </w:tcBorders>
          </w:tcPr>
          <w:p w14:paraId="14F7F91E" w14:textId="77777777" w:rsidR="00BE425F" w:rsidRPr="000E6FCD" w:rsidRDefault="00BE425F" w:rsidP="00FF7627"/>
        </w:tc>
        <w:tc>
          <w:tcPr>
            <w:tcW w:w="1174" w:type="dxa"/>
            <w:tcBorders>
              <w:top w:val="single" w:sz="8" w:space="0" w:color="999999"/>
              <w:left w:val="single" w:sz="8" w:space="0" w:color="999999"/>
              <w:bottom w:val="single" w:sz="8" w:space="0" w:color="999999"/>
              <w:right w:val="single" w:sz="8" w:space="0" w:color="999999"/>
            </w:tcBorders>
          </w:tcPr>
          <w:p w14:paraId="081CC247" w14:textId="77777777" w:rsidR="00BE425F" w:rsidRPr="00C50C67" w:rsidRDefault="00BE425F" w:rsidP="00FF7627"/>
        </w:tc>
      </w:tr>
      <w:tr w:rsidR="00BE425F" w:rsidRPr="007711C0" w14:paraId="352D33B0" w14:textId="77777777" w:rsidTr="00140CBB">
        <w:trPr>
          <w:trHeight w:val="357"/>
        </w:trPr>
        <w:tc>
          <w:tcPr>
            <w:tcW w:w="709" w:type="dxa"/>
            <w:vMerge/>
            <w:tcBorders>
              <w:left w:val="single" w:sz="8" w:space="0" w:color="999999"/>
              <w:right w:val="single" w:sz="8" w:space="0" w:color="999999"/>
            </w:tcBorders>
          </w:tcPr>
          <w:p w14:paraId="20A8D172" w14:textId="77777777" w:rsidR="00BE425F" w:rsidRDefault="00BE425F" w:rsidP="00FF7627"/>
        </w:tc>
        <w:tc>
          <w:tcPr>
            <w:tcW w:w="1333" w:type="dxa"/>
            <w:vMerge/>
            <w:tcBorders>
              <w:left w:val="single" w:sz="8" w:space="0" w:color="999999"/>
              <w:right w:val="single" w:sz="8" w:space="0" w:color="999999"/>
            </w:tcBorders>
          </w:tcPr>
          <w:p w14:paraId="0777CDFC" w14:textId="77777777" w:rsidR="00BE425F" w:rsidRPr="00C61233" w:rsidRDefault="00BE425F" w:rsidP="00FF7627">
            <w:pPr>
              <w:rPr>
                <w:rStyle w:val="SAPEmphasis"/>
              </w:rPr>
            </w:pPr>
          </w:p>
        </w:tc>
        <w:tc>
          <w:tcPr>
            <w:tcW w:w="2520" w:type="dxa"/>
            <w:vMerge/>
            <w:tcBorders>
              <w:left w:val="single" w:sz="8" w:space="0" w:color="999999"/>
              <w:right w:val="single" w:sz="8" w:space="0" w:color="999999"/>
            </w:tcBorders>
          </w:tcPr>
          <w:p w14:paraId="1A25E3ED" w14:textId="77777777" w:rsidR="00BE425F" w:rsidRPr="00B4202C" w:rsidRDefault="00BE425F" w:rsidP="00FF7627"/>
        </w:tc>
        <w:tc>
          <w:tcPr>
            <w:tcW w:w="2908" w:type="dxa"/>
            <w:tcBorders>
              <w:top w:val="single" w:sz="8" w:space="0" w:color="999999"/>
              <w:left w:val="single" w:sz="8" w:space="0" w:color="999999"/>
              <w:bottom w:val="single" w:sz="8" w:space="0" w:color="999999"/>
              <w:right w:val="single" w:sz="8" w:space="0" w:color="999999"/>
            </w:tcBorders>
          </w:tcPr>
          <w:p w14:paraId="3AA5ACBD" w14:textId="0DFDD5F4" w:rsidR="00BE425F" w:rsidRPr="00C50C67" w:rsidRDefault="00BE425F" w:rsidP="00FF7627">
            <w:r w:rsidRPr="00553987">
              <w:rPr>
                <w:rStyle w:val="SAPScreenElement"/>
              </w:rPr>
              <w:t xml:space="preserve">OK to Rehire: </w:t>
            </w:r>
            <w:r w:rsidRPr="00553987">
              <w:t>select from drop-down</w:t>
            </w:r>
            <w:r>
              <w:t>, for example</w:t>
            </w:r>
            <w:r w:rsidRPr="00FF7627">
              <w:rPr>
                <w:rStyle w:val="SAPUserEntry"/>
              </w:rPr>
              <w:t xml:space="preserve"> </w:t>
            </w:r>
            <w:r w:rsidRPr="00553987">
              <w:rPr>
                <w:rStyle w:val="SAPUserEntry"/>
              </w:rPr>
              <w:t>Yes</w:t>
            </w:r>
            <w:r>
              <w:rPr>
                <w:rStyle w:val="SAPUserEntry"/>
              </w:rPr>
              <w:t xml:space="preserve"> </w:t>
            </w:r>
            <w:r>
              <w:t>i</w:t>
            </w:r>
            <w:r w:rsidRPr="00553987">
              <w:t xml:space="preserve">n case </w:t>
            </w:r>
            <w:r w:rsidR="003526D1">
              <w:t>the possibility of rehiring</w:t>
            </w:r>
            <w:r w:rsidR="003526D1" w:rsidRPr="00553987">
              <w:t xml:space="preserve"> this employee in the future</w:t>
            </w:r>
            <w:r w:rsidR="003526D1">
              <w:t xml:space="preserve"> should be kept open</w:t>
            </w:r>
            <w:r w:rsidR="003526D1" w:rsidRPr="00553987" w:rsidDel="003526D1">
              <w:t xml:space="preserve"> </w:t>
            </w:r>
          </w:p>
        </w:tc>
        <w:tc>
          <w:tcPr>
            <w:tcW w:w="2762" w:type="dxa"/>
            <w:tcBorders>
              <w:top w:val="single" w:sz="8" w:space="0" w:color="999999"/>
              <w:left w:val="single" w:sz="8" w:space="0" w:color="999999"/>
              <w:bottom w:val="single" w:sz="8" w:space="0" w:color="999999"/>
              <w:right w:val="single" w:sz="8" w:space="0" w:color="999999"/>
            </w:tcBorders>
            <w:vAlign w:val="center"/>
          </w:tcPr>
          <w:p w14:paraId="180DD08A" w14:textId="77777777" w:rsidR="003526D1" w:rsidRPr="00553987" w:rsidRDefault="003526D1" w:rsidP="00140CBB">
            <w:pPr>
              <w:pStyle w:val="SAPNoteHeading"/>
              <w:ind w:left="0"/>
            </w:pPr>
            <w:r w:rsidRPr="00553987">
              <w:rPr>
                <w:noProof/>
              </w:rPr>
              <w:drawing>
                <wp:inline distT="0" distB="0" distL="0" distR="0" wp14:anchorId="3476ACC7" wp14:editId="47CF279B">
                  <wp:extent cx="228600" cy="22860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53987">
              <w:t> Caution</w:t>
            </w:r>
          </w:p>
          <w:p w14:paraId="00E0A23F" w14:textId="7AB96F44" w:rsidR="00BE425F" w:rsidRPr="000E6FCD" w:rsidRDefault="003526D1" w:rsidP="003526D1">
            <w:r>
              <w:t>In case you select</w:t>
            </w:r>
            <w:r w:rsidRPr="00E21F50">
              <w:rPr>
                <w:rStyle w:val="SAPUserEntry"/>
              </w:rPr>
              <w:t xml:space="preserve"> No</w:t>
            </w:r>
            <w:r>
              <w:t>, the employee cannot be rehired anymore!</w:t>
            </w:r>
          </w:p>
        </w:tc>
        <w:tc>
          <w:tcPr>
            <w:tcW w:w="2880" w:type="dxa"/>
            <w:tcBorders>
              <w:top w:val="single" w:sz="8" w:space="0" w:color="999999"/>
              <w:left w:val="single" w:sz="8" w:space="0" w:color="999999"/>
              <w:bottom w:val="single" w:sz="8" w:space="0" w:color="999999"/>
              <w:right w:val="single" w:sz="8" w:space="0" w:color="999999"/>
            </w:tcBorders>
          </w:tcPr>
          <w:p w14:paraId="44BD02EF" w14:textId="77777777" w:rsidR="00BE425F" w:rsidRPr="000E6FCD" w:rsidRDefault="00BE425F" w:rsidP="00FF7627"/>
        </w:tc>
        <w:tc>
          <w:tcPr>
            <w:tcW w:w="1174" w:type="dxa"/>
            <w:tcBorders>
              <w:top w:val="single" w:sz="8" w:space="0" w:color="999999"/>
              <w:left w:val="single" w:sz="8" w:space="0" w:color="999999"/>
              <w:bottom w:val="single" w:sz="8" w:space="0" w:color="999999"/>
              <w:right w:val="single" w:sz="8" w:space="0" w:color="999999"/>
            </w:tcBorders>
          </w:tcPr>
          <w:p w14:paraId="22265F92" w14:textId="77777777" w:rsidR="00BE425F" w:rsidRPr="00C50C67" w:rsidRDefault="00BE425F" w:rsidP="00FF7627"/>
        </w:tc>
      </w:tr>
      <w:tr w:rsidR="00BE425F" w:rsidRPr="007711C0" w14:paraId="512F005A" w14:textId="77777777" w:rsidTr="00140CBB">
        <w:trPr>
          <w:trHeight w:val="357"/>
        </w:trPr>
        <w:tc>
          <w:tcPr>
            <w:tcW w:w="709" w:type="dxa"/>
            <w:vMerge/>
            <w:tcBorders>
              <w:left w:val="single" w:sz="8" w:space="0" w:color="999999"/>
              <w:right w:val="single" w:sz="8" w:space="0" w:color="999999"/>
            </w:tcBorders>
          </w:tcPr>
          <w:p w14:paraId="0ED0877C" w14:textId="77777777" w:rsidR="00BE425F" w:rsidRDefault="00BE425F" w:rsidP="00FF7627"/>
        </w:tc>
        <w:tc>
          <w:tcPr>
            <w:tcW w:w="1333" w:type="dxa"/>
            <w:vMerge/>
            <w:tcBorders>
              <w:left w:val="single" w:sz="8" w:space="0" w:color="999999"/>
              <w:right w:val="single" w:sz="8" w:space="0" w:color="999999"/>
            </w:tcBorders>
          </w:tcPr>
          <w:p w14:paraId="70EA62F5" w14:textId="77777777" w:rsidR="00BE425F" w:rsidRPr="00C61233" w:rsidRDefault="00BE425F" w:rsidP="00FF7627">
            <w:pPr>
              <w:rPr>
                <w:rStyle w:val="SAPEmphasis"/>
              </w:rPr>
            </w:pPr>
          </w:p>
        </w:tc>
        <w:tc>
          <w:tcPr>
            <w:tcW w:w="2520" w:type="dxa"/>
            <w:vMerge/>
            <w:tcBorders>
              <w:left w:val="single" w:sz="8" w:space="0" w:color="999999"/>
              <w:right w:val="single" w:sz="8" w:space="0" w:color="999999"/>
            </w:tcBorders>
          </w:tcPr>
          <w:p w14:paraId="6AE332B5" w14:textId="77777777" w:rsidR="00BE425F" w:rsidRPr="00B4202C" w:rsidRDefault="00BE425F" w:rsidP="00FF7627"/>
        </w:tc>
        <w:tc>
          <w:tcPr>
            <w:tcW w:w="2908" w:type="dxa"/>
            <w:tcBorders>
              <w:top w:val="single" w:sz="8" w:space="0" w:color="999999"/>
              <w:left w:val="single" w:sz="8" w:space="0" w:color="999999"/>
              <w:bottom w:val="single" w:sz="8" w:space="0" w:color="999999"/>
              <w:right w:val="single" w:sz="8" w:space="0" w:color="999999"/>
            </w:tcBorders>
          </w:tcPr>
          <w:p w14:paraId="3A8E43D5" w14:textId="515065F1" w:rsidR="00BE425F" w:rsidRPr="00BE425F" w:rsidRDefault="00BE425F" w:rsidP="00FF7627">
            <w:r w:rsidRPr="00BE425F">
              <w:t xml:space="preserve">In case </w:t>
            </w:r>
            <w:r w:rsidRPr="00BE425F">
              <w:rPr>
                <w:rStyle w:val="SAPEmphasis"/>
              </w:rPr>
              <w:t>Position Management</w:t>
            </w:r>
            <w:r w:rsidRPr="00BE425F">
              <w:t xml:space="preserve"> </w:t>
            </w:r>
            <w:r w:rsidR="003A0405" w:rsidRPr="003A0405">
              <w:rPr>
                <w:rStyle w:val="SAPEmphasis"/>
              </w:rPr>
              <w:t xml:space="preserve">has been implemented </w:t>
            </w:r>
            <w:r w:rsidRPr="00BE425F">
              <w:rPr>
                <w:rStyle w:val="SAPEmphasis"/>
              </w:rPr>
              <w:t>in your Employee Central instance:</w:t>
            </w:r>
            <w:r w:rsidRPr="00BE425F">
              <w:t xml:space="preserve"> if the position, to which the employee is assigned in the secondary employment to be terminated, has no other incumbent and has no lower level-positions, you can choose to deactivate this position. For this, select for field </w:t>
            </w:r>
            <w:r w:rsidRPr="00BE425F">
              <w:rPr>
                <w:rStyle w:val="SAPScreenElement"/>
              </w:rPr>
              <w:t xml:space="preserve">Deactivate Position </w:t>
            </w:r>
            <w:r w:rsidRPr="00BE425F">
              <w:t>value</w:t>
            </w:r>
            <w:r w:rsidRPr="00BE425F">
              <w:rPr>
                <w:rStyle w:val="SAPUserEntry"/>
              </w:rPr>
              <w:t xml:space="preserve"> Yes</w:t>
            </w:r>
            <w:r w:rsidRPr="00BE425F">
              <w:t xml:space="preserve">. </w:t>
            </w:r>
          </w:p>
          <w:p w14:paraId="291D4490" w14:textId="2E421FB9" w:rsidR="00BE425F" w:rsidRPr="00BE425F" w:rsidRDefault="00BE425F" w:rsidP="00BE425F">
            <w:r w:rsidRPr="00BE425F">
              <w:t>To leave the position active, leave value</w:t>
            </w:r>
            <w:r w:rsidRPr="00BE425F">
              <w:rPr>
                <w:rStyle w:val="SAPUserEntry"/>
              </w:rPr>
              <w:t xml:space="preserve"> No </w:t>
            </w:r>
            <w:r w:rsidRPr="00BE425F">
              <w:t xml:space="preserve">for the </w:t>
            </w:r>
            <w:r w:rsidRPr="00BE425F">
              <w:rPr>
                <w:rStyle w:val="SAPScreenElement"/>
              </w:rPr>
              <w:t xml:space="preserve">Deactivate Position </w:t>
            </w:r>
            <w:r w:rsidRPr="00BE425F">
              <w:t>field.</w:t>
            </w:r>
          </w:p>
        </w:tc>
        <w:tc>
          <w:tcPr>
            <w:tcW w:w="2762" w:type="dxa"/>
            <w:tcBorders>
              <w:top w:val="single" w:sz="8" w:space="0" w:color="999999"/>
              <w:left w:val="single" w:sz="8" w:space="0" w:color="999999"/>
              <w:bottom w:val="single" w:sz="8" w:space="0" w:color="999999"/>
              <w:right w:val="single" w:sz="8" w:space="0" w:color="999999"/>
            </w:tcBorders>
          </w:tcPr>
          <w:p w14:paraId="62DC170F" w14:textId="307265DB" w:rsidR="00BE425F" w:rsidRPr="00BE425F" w:rsidRDefault="00BE425F" w:rsidP="00FF7627">
            <w:r w:rsidRPr="00BE425F">
              <w:t xml:space="preserve">In case the position has still incumbent(s) or has lower-level positions, the </w:t>
            </w:r>
            <w:r w:rsidRPr="00BE425F">
              <w:rPr>
                <w:rStyle w:val="SAPScreenElement"/>
              </w:rPr>
              <w:t xml:space="preserve">Deactivate Position </w:t>
            </w:r>
            <w:r w:rsidRPr="00BE425F">
              <w:t>field is read-only.</w:t>
            </w:r>
          </w:p>
        </w:tc>
        <w:tc>
          <w:tcPr>
            <w:tcW w:w="2880" w:type="dxa"/>
            <w:tcBorders>
              <w:top w:val="single" w:sz="8" w:space="0" w:color="999999"/>
              <w:left w:val="single" w:sz="8" w:space="0" w:color="999999"/>
              <w:bottom w:val="single" w:sz="8" w:space="0" w:color="999999"/>
              <w:right w:val="single" w:sz="8" w:space="0" w:color="999999"/>
            </w:tcBorders>
          </w:tcPr>
          <w:p w14:paraId="306D96FB" w14:textId="77777777" w:rsidR="00BE425F" w:rsidRPr="000E6FCD" w:rsidRDefault="00BE425F" w:rsidP="00FF7627"/>
        </w:tc>
        <w:tc>
          <w:tcPr>
            <w:tcW w:w="1174" w:type="dxa"/>
            <w:tcBorders>
              <w:top w:val="single" w:sz="8" w:space="0" w:color="999999"/>
              <w:left w:val="single" w:sz="8" w:space="0" w:color="999999"/>
              <w:bottom w:val="single" w:sz="8" w:space="0" w:color="999999"/>
              <w:right w:val="single" w:sz="8" w:space="0" w:color="999999"/>
            </w:tcBorders>
          </w:tcPr>
          <w:p w14:paraId="7745F0AC" w14:textId="77777777" w:rsidR="00BE425F" w:rsidRPr="00C50C67" w:rsidRDefault="00BE425F" w:rsidP="00FF7627"/>
        </w:tc>
      </w:tr>
      <w:tr w:rsidR="00FC7987" w:rsidRPr="007711C0" w14:paraId="77B880F2" w14:textId="77777777" w:rsidTr="00140CBB">
        <w:trPr>
          <w:trHeight w:val="357"/>
        </w:trPr>
        <w:tc>
          <w:tcPr>
            <w:tcW w:w="709" w:type="dxa"/>
            <w:vMerge/>
            <w:tcBorders>
              <w:left w:val="single" w:sz="8" w:space="0" w:color="999999"/>
              <w:right w:val="single" w:sz="8" w:space="0" w:color="999999"/>
            </w:tcBorders>
          </w:tcPr>
          <w:p w14:paraId="11B7B2F7" w14:textId="77777777" w:rsidR="00FC7987" w:rsidRDefault="00FC7987" w:rsidP="00FC7987"/>
        </w:tc>
        <w:tc>
          <w:tcPr>
            <w:tcW w:w="1333" w:type="dxa"/>
            <w:vMerge/>
            <w:tcBorders>
              <w:left w:val="single" w:sz="8" w:space="0" w:color="999999"/>
              <w:right w:val="single" w:sz="8" w:space="0" w:color="999999"/>
            </w:tcBorders>
          </w:tcPr>
          <w:p w14:paraId="4F5956B7" w14:textId="77777777" w:rsidR="00FC7987" w:rsidRDefault="00FC7987" w:rsidP="00FC7987">
            <w:pPr>
              <w:rPr>
                <w:rStyle w:val="SAPEmphasis"/>
              </w:rPr>
            </w:pPr>
          </w:p>
        </w:tc>
        <w:tc>
          <w:tcPr>
            <w:tcW w:w="2520" w:type="dxa"/>
            <w:tcBorders>
              <w:top w:val="single" w:sz="8" w:space="0" w:color="999999"/>
              <w:left w:val="single" w:sz="8" w:space="0" w:color="999999"/>
              <w:bottom w:val="single" w:sz="8" w:space="0" w:color="999999"/>
              <w:right w:val="single" w:sz="8" w:space="0" w:color="999999"/>
            </w:tcBorders>
          </w:tcPr>
          <w:p w14:paraId="31609208" w14:textId="33A53164" w:rsidR="00FC7987" w:rsidRPr="00553987" w:rsidRDefault="00FC7987" w:rsidP="00BE425F">
            <w:r w:rsidRPr="00A06A15">
              <w:rPr>
                <w:rStyle w:val="SAPEmphasis"/>
                <w:rPrChange w:id="721" w:author="Author" w:date="2018-02-13T12:07:00Z">
                  <w:rPr/>
                </w:rPrChange>
              </w:rPr>
              <w:t>In case</w:t>
            </w:r>
            <w:r w:rsidR="00E94855" w:rsidRPr="00A06A15">
              <w:rPr>
                <w:rStyle w:val="SAPEmphasis"/>
                <w:rPrChange w:id="722" w:author="Author" w:date="2018-02-13T12:07:00Z">
                  <w:rPr/>
                </w:rPrChange>
              </w:rPr>
              <w:t xml:space="preserve"> the</w:t>
            </w:r>
            <w:r w:rsidRPr="00A06A15">
              <w:rPr>
                <w:rStyle w:val="SAPEmphasis"/>
                <w:rPrChange w:id="723" w:author="Author" w:date="2018-02-13T12:07:00Z">
                  <w:rPr/>
                </w:rPrChange>
              </w:rPr>
              <w:t xml:space="preserve"> </w:t>
            </w:r>
            <w:r w:rsidRPr="00553987">
              <w:rPr>
                <w:rStyle w:val="SAPEmphasis"/>
              </w:rPr>
              <w:t>Time Off</w:t>
            </w:r>
            <w:r w:rsidRPr="00A06A15">
              <w:rPr>
                <w:rStyle w:val="SAPEmphasis"/>
                <w:rPrChange w:id="724" w:author="Author" w:date="2018-02-13T12:07:00Z">
                  <w:rPr/>
                </w:rPrChange>
              </w:rPr>
              <w:t xml:space="preserve"> </w:t>
            </w:r>
            <w:r w:rsidR="00E94855" w:rsidRPr="00A06A15">
              <w:rPr>
                <w:rStyle w:val="SAPEmphasis"/>
                <w:rPrChange w:id="725" w:author="Author" w:date="2018-02-13T12:07:00Z">
                  <w:rPr/>
                </w:rPrChange>
              </w:rPr>
              <w:t xml:space="preserve">content has </w:t>
            </w:r>
            <w:ins w:id="726" w:author="Author" w:date="2018-02-13T12:07:00Z">
              <w:r w:rsidR="00ED38E5" w:rsidRPr="00A06A15">
                <w:rPr>
                  <w:rStyle w:val="SAPEmphasis"/>
                  <w:rPrChange w:id="727" w:author="Author" w:date="2018-02-13T12:07:00Z">
                    <w:rPr/>
                  </w:rPrChange>
                </w:rPr>
                <w:t xml:space="preserve">already </w:t>
              </w:r>
            </w:ins>
            <w:r w:rsidR="00E94855" w:rsidRPr="00A06A15">
              <w:rPr>
                <w:rStyle w:val="SAPEmphasis"/>
                <w:rPrChange w:id="728" w:author="Author" w:date="2018-02-13T12:07:00Z">
                  <w:rPr/>
                </w:rPrChange>
              </w:rPr>
              <w:t>been implemented in the instance</w:t>
            </w:r>
            <w:r w:rsidRPr="00553987">
              <w:t xml:space="preserve">, check in the </w:t>
            </w:r>
            <w:r w:rsidRPr="00553987">
              <w:rPr>
                <w:rStyle w:val="SAPScreenElement"/>
              </w:rPr>
              <w:t xml:space="preserve">Time Account Balance </w:t>
            </w:r>
            <w:r>
              <w:rPr>
                <w:rStyle w:val="SAPScreenElement"/>
              </w:rPr>
              <w:t>a</w:t>
            </w:r>
            <w:r w:rsidRPr="00553987">
              <w:rPr>
                <w:rStyle w:val="SAPScreenElement"/>
              </w:rPr>
              <w:t xml:space="preserve">s </w:t>
            </w:r>
            <w:r>
              <w:rPr>
                <w:rStyle w:val="SAPScreenElement"/>
              </w:rPr>
              <w:t>o</w:t>
            </w:r>
            <w:r w:rsidRPr="00553987">
              <w:rPr>
                <w:rStyle w:val="SAPScreenElement"/>
              </w:rPr>
              <w:t>f Termination Date for &lt;</w:t>
            </w:r>
            <w:r>
              <w:rPr>
                <w:rStyle w:val="SAPScreenElement"/>
              </w:rPr>
              <w:t>job title</w:t>
            </w:r>
            <w:r w:rsidRPr="00553987">
              <w:rPr>
                <w:rStyle w:val="SAPScreenElement"/>
              </w:rPr>
              <w:t xml:space="preserve">, location&gt; </w:t>
            </w:r>
            <w:r w:rsidR="00BE425F">
              <w:t>block</w:t>
            </w:r>
            <w:r w:rsidRPr="00553987">
              <w:t xml:space="preserve"> the remaining balances of time types that have an accrual rule assigned.</w:t>
            </w:r>
          </w:p>
        </w:tc>
        <w:tc>
          <w:tcPr>
            <w:tcW w:w="2908" w:type="dxa"/>
            <w:tcBorders>
              <w:top w:val="single" w:sz="8" w:space="0" w:color="999999"/>
              <w:left w:val="single" w:sz="8" w:space="0" w:color="999999"/>
              <w:bottom w:val="single" w:sz="8" w:space="0" w:color="999999"/>
              <w:right w:val="single" w:sz="8" w:space="0" w:color="999999"/>
            </w:tcBorders>
          </w:tcPr>
          <w:p w14:paraId="60CF17CB" w14:textId="53017C12" w:rsidR="00FC7987" w:rsidRPr="00C50C67" w:rsidRDefault="00FC7987" w:rsidP="00FC7987"/>
        </w:tc>
        <w:tc>
          <w:tcPr>
            <w:tcW w:w="2762" w:type="dxa"/>
            <w:tcBorders>
              <w:top w:val="single" w:sz="8" w:space="0" w:color="999999"/>
              <w:left w:val="single" w:sz="8" w:space="0" w:color="999999"/>
              <w:bottom w:val="single" w:sz="8" w:space="0" w:color="999999"/>
              <w:right w:val="single" w:sz="8" w:space="0" w:color="999999"/>
            </w:tcBorders>
          </w:tcPr>
          <w:p w14:paraId="03D0AD41" w14:textId="6E4A3F36" w:rsidR="00FC7987" w:rsidRPr="00553987" w:rsidRDefault="003C02C7" w:rsidP="00FC7987">
            <w:r w:rsidRPr="00553987">
              <w:t>I</w:t>
            </w:r>
            <w:r>
              <w:t>deally, the employee has taken all time off and the balance is zero. If this is not the case, you need to reduce the time accounts manually to zero and maintain appropriate pay components with the equivalent amount of money.</w:t>
            </w:r>
          </w:p>
        </w:tc>
        <w:tc>
          <w:tcPr>
            <w:tcW w:w="2880" w:type="dxa"/>
            <w:tcBorders>
              <w:top w:val="single" w:sz="8" w:space="0" w:color="999999"/>
              <w:left w:val="single" w:sz="8" w:space="0" w:color="999999"/>
              <w:bottom w:val="single" w:sz="8" w:space="0" w:color="999999"/>
              <w:right w:val="single" w:sz="8" w:space="0" w:color="999999"/>
            </w:tcBorders>
          </w:tcPr>
          <w:p w14:paraId="7793364E" w14:textId="77777777" w:rsidR="00FC7987" w:rsidRPr="000E6FCD" w:rsidRDefault="00FC7987" w:rsidP="00FC7987"/>
        </w:tc>
        <w:tc>
          <w:tcPr>
            <w:tcW w:w="1174" w:type="dxa"/>
            <w:tcBorders>
              <w:top w:val="single" w:sz="8" w:space="0" w:color="999999"/>
              <w:left w:val="single" w:sz="8" w:space="0" w:color="999999"/>
              <w:bottom w:val="single" w:sz="8" w:space="0" w:color="999999"/>
              <w:right w:val="single" w:sz="8" w:space="0" w:color="999999"/>
            </w:tcBorders>
          </w:tcPr>
          <w:p w14:paraId="6597482B" w14:textId="77777777" w:rsidR="00FC7987" w:rsidRPr="00C50C67" w:rsidRDefault="00FC7987" w:rsidP="00FC7987"/>
        </w:tc>
      </w:tr>
      <w:tr w:rsidR="003C02C7" w:rsidRPr="007711C0" w14:paraId="7A213A4F" w14:textId="77777777" w:rsidTr="00140CBB">
        <w:trPr>
          <w:trHeight w:val="357"/>
        </w:trPr>
        <w:tc>
          <w:tcPr>
            <w:tcW w:w="709" w:type="dxa"/>
            <w:vMerge/>
            <w:tcBorders>
              <w:left w:val="single" w:sz="8" w:space="0" w:color="999999"/>
              <w:bottom w:val="single" w:sz="8" w:space="0" w:color="999999"/>
              <w:right w:val="single" w:sz="8" w:space="0" w:color="999999"/>
            </w:tcBorders>
          </w:tcPr>
          <w:p w14:paraId="7EE65BF5" w14:textId="77777777" w:rsidR="003C02C7" w:rsidRDefault="003C02C7" w:rsidP="00FC7987"/>
        </w:tc>
        <w:tc>
          <w:tcPr>
            <w:tcW w:w="1333" w:type="dxa"/>
            <w:vMerge/>
            <w:tcBorders>
              <w:left w:val="single" w:sz="8" w:space="0" w:color="999999"/>
              <w:bottom w:val="single" w:sz="8" w:space="0" w:color="999999"/>
              <w:right w:val="single" w:sz="8" w:space="0" w:color="999999"/>
            </w:tcBorders>
          </w:tcPr>
          <w:p w14:paraId="6662B86B" w14:textId="77777777" w:rsidR="003C02C7" w:rsidRDefault="003C02C7" w:rsidP="00FC7987">
            <w:pPr>
              <w:rPr>
                <w:rStyle w:val="SAPEmphasis"/>
              </w:rPr>
            </w:pPr>
          </w:p>
        </w:tc>
        <w:tc>
          <w:tcPr>
            <w:tcW w:w="2520" w:type="dxa"/>
            <w:vMerge w:val="restart"/>
            <w:tcBorders>
              <w:top w:val="single" w:sz="8" w:space="0" w:color="999999"/>
              <w:left w:val="single" w:sz="8" w:space="0" w:color="999999"/>
              <w:right w:val="single" w:sz="8" w:space="0" w:color="999999"/>
            </w:tcBorders>
          </w:tcPr>
          <w:p w14:paraId="7449C8CB" w14:textId="5D76E538" w:rsidR="003C02C7" w:rsidRPr="003C02C7" w:rsidRDefault="003C02C7" w:rsidP="003C02C7">
            <w:pPr>
              <w:rPr>
                <w:rStyle w:val="CommentReference"/>
                <w:sz w:val="18"/>
                <w:szCs w:val="24"/>
              </w:rPr>
            </w:pPr>
            <w:r w:rsidRPr="00553987">
              <w:t>In case the employee</w:t>
            </w:r>
            <w:r>
              <w:t xml:space="preserve"> </w:t>
            </w:r>
            <w:r w:rsidRPr="00553987">
              <w:t>has direct reports</w:t>
            </w:r>
            <w:r>
              <w:t xml:space="preserve"> in the secondary employment, which is terminated,</w:t>
            </w:r>
            <w:r w:rsidRPr="00553987">
              <w:t xml:space="preserve"> select in the </w:t>
            </w:r>
            <w:r w:rsidRPr="00553987">
              <w:rPr>
                <w:rStyle w:val="SAPScreenElement"/>
              </w:rPr>
              <w:t>Transfer Direct Reports</w:t>
            </w:r>
            <w:r w:rsidRPr="00553987">
              <w:t xml:space="preserve"> </w:t>
            </w:r>
            <w:r>
              <w:t>block</w:t>
            </w:r>
            <w:r w:rsidRPr="00553987">
              <w:t xml:space="preserve"> to whom these direct reports should </w:t>
            </w:r>
            <w:r w:rsidRPr="00553987">
              <w:lastRenderedPageBreak/>
              <w:t>report after the termination</w:t>
            </w:r>
            <w:r>
              <w:t xml:space="preserve"> and in the second </w:t>
            </w:r>
            <w:r>
              <w:rPr>
                <w:rStyle w:val="SAPScreenElement"/>
              </w:rPr>
              <w:t>Terminate</w:t>
            </w:r>
            <w:r w:rsidRPr="00553987">
              <w:t xml:space="preserve"> </w:t>
            </w:r>
            <w:r>
              <w:t>block the transfer reason for these direct reports:</w:t>
            </w:r>
          </w:p>
        </w:tc>
        <w:tc>
          <w:tcPr>
            <w:tcW w:w="2908" w:type="dxa"/>
            <w:tcBorders>
              <w:top w:val="single" w:sz="8" w:space="0" w:color="999999"/>
              <w:left w:val="single" w:sz="8" w:space="0" w:color="999999"/>
              <w:bottom w:val="single" w:sz="8" w:space="0" w:color="999999"/>
              <w:right w:val="single" w:sz="8" w:space="0" w:color="999999"/>
            </w:tcBorders>
          </w:tcPr>
          <w:p w14:paraId="4DA9117A" w14:textId="6DE83D47" w:rsidR="003C02C7" w:rsidRDefault="003C02C7" w:rsidP="003C02C7">
            <w:pPr>
              <w:rPr>
                <w:rStyle w:val="SAPScreenElement"/>
              </w:rPr>
            </w:pPr>
            <w:r w:rsidRPr="00553987">
              <w:rPr>
                <w:rStyle w:val="SAPScreenElement"/>
              </w:rPr>
              <w:lastRenderedPageBreak/>
              <w:t>Who should the &lt;#&gt; direct report(s) of &lt;employee name&gt; report to after the termination?</w:t>
            </w:r>
            <w:r w:rsidRPr="00553987">
              <w:t>: select for example</w:t>
            </w:r>
            <w:r w:rsidRPr="003C02C7">
              <w:rPr>
                <w:rStyle w:val="SAPUserEntry"/>
              </w:rPr>
              <w:t xml:space="preserve"> </w:t>
            </w:r>
            <w:r w:rsidRPr="00553987">
              <w:rPr>
                <w:rStyle w:val="SAPUserEntry"/>
              </w:rPr>
              <w:t>Everyone to upper manager &lt;upper manager name&gt;</w:t>
            </w:r>
            <w:r w:rsidRPr="009D052C">
              <w:rPr>
                <w:rStyle w:val="SAPUserEntry"/>
              </w:rPr>
              <w:t xml:space="preserve"> </w:t>
            </w:r>
            <w:r w:rsidRPr="00553987">
              <w:t>from drop-down</w:t>
            </w:r>
          </w:p>
        </w:tc>
        <w:tc>
          <w:tcPr>
            <w:tcW w:w="2762" w:type="dxa"/>
            <w:tcBorders>
              <w:top w:val="single" w:sz="8" w:space="0" w:color="999999"/>
              <w:left w:val="single" w:sz="8" w:space="0" w:color="999999"/>
              <w:bottom w:val="single" w:sz="8" w:space="0" w:color="999999"/>
              <w:right w:val="single" w:sz="8" w:space="0" w:color="999999"/>
            </w:tcBorders>
          </w:tcPr>
          <w:p w14:paraId="6A10475D" w14:textId="5C6372CB" w:rsidR="003C02C7" w:rsidRDefault="003C02C7" w:rsidP="00FC7987"/>
        </w:tc>
        <w:tc>
          <w:tcPr>
            <w:tcW w:w="2880" w:type="dxa"/>
            <w:vMerge w:val="restart"/>
            <w:tcBorders>
              <w:top w:val="single" w:sz="8" w:space="0" w:color="999999"/>
              <w:left w:val="single" w:sz="8" w:space="0" w:color="999999"/>
              <w:right w:val="single" w:sz="8" w:space="0" w:color="999999"/>
            </w:tcBorders>
          </w:tcPr>
          <w:p w14:paraId="0D8EB705" w14:textId="2D8537DA" w:rsidR="003C02C7" w:rsidRPr="000E6FCD" w:rsidRDefault="003C02C7" w:rsidP="00FC7987">
            <w:r w:rsidRPr="00553987">
              <w:t xml:space="preserve">Depending on the value chosen in the </w:t>
            </w:r>
            <w:r w:rsidRPr="00553987">
              <w:rPr>
                <w:rStyle w:val="SAPScreenElement"/>
              </w:rPr>
              <w:t xml:space="preserve">Who should the &lt;#&gt; direct report(s) of &lt;terminated employee name&gt; report to after the termination? </w:t>
            </w:r>
            <w:r w:rsidRPr="00553987">
              <w:t xml:space="preserve">field, different values than the one given in the example might be entered into </w:t>
            </w:r>
            <w:r w:rsidRPr="00553987">
              <w:lastRenderedPageBreak/>
              <w:t xml:space="preserve">the </w:t>
            </w:r>
            <w:r w:rsidRPr="00553987">
              <w:rPr>
                <w:rStyle w:val="SAPScreenElement"/>
              </w:rPr>
              <w:t>Transfer Event Reason</w:t>
            </w:r>
            <w:r w:rsidRPr="00553987">
              <w:t xml:space="preserve"> field. In addition, additional fields to be filled might show up; fill them as appropriate. The change will be visible in the </w:t>
            </w:r>
            <w:r w:rsidRPr="00553987">
              <w:rPr>
                <w:rStyle w:val="SAPScreenElement"/>
              </w:rPr>
              <w:t>Job Information</w:t>
            </w:r>
            <w:r w:rsidRPr="00553987">
              <w:t xml:space="preserve"> </w:t>
            </w:r>
            <w:r>
              <w:t>block</w:t>
            </w:r>
            <w:r w:rsidRPr="00553987">
              <w:t xml:space="preserve"> of the affected direct reports</w:t>
            </w:r>
            <w:r>
              <w:t>.</w:t>
            </w:r>
          </w:p>
        </w:tc>
        <w:tc>
          <w:tcPr>
            <w:tcW w:w="1174" w:type="dxa"/>
            <w:tcBorders>
              <w:top w:val="single" w:sz="8" w:space="0" w:color="999999"/>
              <w:left w:val="single" w:sz="8" w:space="0" w:color="999999"/>
              <w:bottom w:val="single" w:sz="8" w:space="0" w:color="999999"/>
              <w:right w:val="single" w:sz="8" w:space="0" w:color="999999"/>
            </w:tcBorders>
          </w:tcPr>
          <w:p w14:paraId="370FF470" w14:textId="77777777" w:rsidR="003C02C7" w:rsidRPr="00C50C67" w:rsidRDefault="003C02C7" w:rsidP="00FC7987"/>
        </w:tc>
      </w:tr>
      <w:tr w:rsidR="003C02C7" w:rsidRPr="007711C0" w14:paraId="400A19CE" w14:textId="77777777" w:rsidTr="00140CBB">
        <w:trPr>
          <w:trHeight w:val="357"/>
        </w:trPr>
        <w:tc>
          <w:tcPr>
            <w:tcW w:w="709" w:type="dxa"/>
            <w:vMerge/>
            <w:tcBorders>
              <w:left w:val="single" w:sz="8" w:space="0" w:color="999999"/>
              <w:bottom w:val="single" w:sz="8" w:space="0" w:color="999999"/>
              <w:right w:val="single" w:sz="8" w:space="0" w:color="999999"/>
            </w:tcBorders>
          </w:tcPr>
          <w:p w14:paraId="2A5D62F1" w14:textId="77777777" w:rsidR="003C02C7" w:rsidRDefault="003C02C7" w:rsidP="00FC7987"/>
        </w:tc>
        <w:tc>
          <w:tcPr>
            <w:tcW w:w="1333" w:type="dxa"/>
            <w:vMerge/>
            <w:tcBorders>
              <w:left w:val="single" w:sz="8" w:space="0" w:color="999999"/>
              <w:bottom w:val="single" w:sz="8" w:space="0" w:color="999999"/>
              <w:right w:val="single" w:sz="8" w:space="0" w:color="999999"/>
            </w:tcBorders>
          </w:tcPr>
          <w:p w14:paraId="5BA98147" w14:textId="77777777" w:rsidR="003C02C7" w:rsidRDefault="003C02C7" w:rsidP="00FC7987">
            <w:pPr>
              <w:rPr>
                <w:rStyle w:val="SAPEmphasis"/>
              </w:rPr>
            </w:pPr>
          </w:p>
        </w:tc>
        <w:tc>
          <w:tcPr>
            <w:tcW w:w="2520" w:type="dxa"/>
            <w:vMerge/>
            <w:tcBorders>
              <w:left w:val="single" w:sz="8" w:space="0" w:color="999999"/>
              <w:bottom w:val="single" w:sz="8" w:space="0" w:color="999999"/>
              <w:right w:val="single" w:sz="8" w:space="0" w:color="999999"/>
            </w:tcBorders>
          </w:tcPr>
          <w:p w14:paraId="10D176CF" w14:textId="77777777" w:rsidR="003C02C7" w:rsidRDefault="003C02C7" w:rsidP="00FC7987">
            <w:pPr>
              <w:rPr>
                <w:rStyle w:val="CommentReference"/>
              </w:rPr>
            </w:pPr>
          </w:p>
        </w:tc>
        <w:tc>
          <w:tcPr>
            <w:tcW w:w="2908" w:type="dxa"/>
            <w:tcBorders>
              <w:top w:val="single" w:sz="8" w:space="0" w:color="999999"/>
              <w:left w:val="single" w:sz="8" w:space="0" w:color="999999"/>
              <w:bottom w:val="single" w:sz="8" w:space="0" w:color="999999"/>
              <w:right w:val="single" w:sz="8" w:space="0" w:color="999999"/>
            </w:tcBorders>
          </w:tcPr>
          <w:p w14:paraId="4EC799E5" w14:textId="1A7AEAFB" w:rsidR="003C02C7" w:rsidRDefault="003C02C7" w:rsidP="00FC7987">
            <w:pPr>
              <w:rPr>
                <w:rStyle w:val="SAPScreenElement"/>
              </w:rPr>
            </w:pPr>
            <w:r w:rsidRPr="00553987">
              <w:rPr>
                <w:rStyle w:val="SAPScreenElement"/>
              </w:rPr>
              <w:t>Transfer Event Reason</w:t>
            </w:r>
            <w:r w:rsidRPr="00553987">
              <w:t>: select for example</w:t>
            </w:r>
            <w:r w:rsidRPr="00787AC1">
              <w:rPr>
                <w:rStyle w:val="SAPUserEntry"/>
              </w:rPr>
              <w:t xml:space="preserve"> </w:t>
            </w:r>
            <w:r w:rsidRPr="00553987">
              <w:rPr>
                <w:rStyle w:val="SAPUserEntry"/>
              </w:rPr>
              <w:t>Data</w:t>
            </w:r>
            <w:r w:rsidRPr="00140CBB">
              <w:rPr>
                <w:rStyle w:val="SAPUserEntry"/>
                <w:b w:val="0"/>
              </w:rPr>
              <w:t xml:space="preserve"> </w:t>
            </w:r>
            <w:r w:rsidRPr="00553987">
              <w:rPr>
                <w:rStyle w:val="SAPUserEntry"/>
              </w:rPr>
              <w:t>Change</w:t>
            </w:r>
            <w:r w:rsidR="00E94855">
              <w:rPr>
                <w:rStyle w:val="SAPUserEntry"/>
              </w:rPr>
              <w:t xml:space="preserve"> </w:t>
            </w:r>
            <w:r w:rsidRPr="00553987">
              <w:rPr>
                <w:rStyle w:val="SAPUserEntry"/>
              </w:rPr>
              <w:t>(DATACHG)</w:t>
            </w:r>
            <w:r w:rsidRPr="00553987">
              <w:t xml:space="preserve"> from drop-down</w:t>
            </w:r>
          </w:p>
        </w:tc>
        <w:tc>
          <w:tcPr>
            <w:tcW w:w="2762" w:type="dxa"/>
            <w:tcBorders>
              <w:top w:val="single" w:sz="8" w:space="0" w:color="999999"/>
              <w:left w:val="single" w:sz="8" w:space="0" w:color="999999"/>
              <w:bottom w:val="single" w:sz="8" w:space="0" w:color="999999"/>
              <w:right w:val="single" w:sz="8" w:space="0" w:color="999999"/>
            </w:tcBorders>
          </w:tcPr>
          <w:p w14:paraId="5A67D6F5" w14:textId="77777777" w:rsidR="003C02C7" w:rsidRDefault="003C02C7" w:rsidP="00FC7987"/>
        </w:tc>
        <w:tc>
          <w:tcPr>
            <w:tcW w:w="2880" w:type="dxa"/>
            <w:vMerge/>
            <w:tcBorders>
              <w:left w:val="single" w:sz="8" w:space="0" w:color="999999"/>
              <w:bottom w:val="single" w:sz="8" w:space="0" w:color="999999"/>
              <w:right w:val="single" w:sz="8" w:space="0" w:color="999999"/>
            </w:tcBorders>
          </w:tcPr>
          <w:p w14:paraId="5CAE5D01" w14:textId="77777777" w:rsidR="003C02C7" w:rsidRPr="000E6FCD" w:rsidRDefault="003C02C7" w:rsidP="00FC7987"/>
        </w:tc>
        <w:tc>
          <w:tcPr>
            <w:tcW w:w="1174" w:type="dxa"/>
            <w:tcBorders>
              <w:top w:val="single" w:sz="8" w:space="0" w:color="999999"/>
              <w:left w:val="single" w:sz="8" w:space="0" w:color="999999"/>
              <w:bottom w:val="single" w:sz="8" w:space="0" w:color="999999"/>
              <w:right w:val="single" w:sz="8" w:space="0" w:color="999999"/>
            </w:tcBorders>
          </w:tcPr>
          <w:p w14:paraId="2832CDB3" w14:textId="77777777" w:rsidR="003C02C7" w:rsidRPr="00C50C67" w:rsidRDefault="003C02C7" w:rsidP="00FC7987"/>
        </w:tc>
      </w:tr>
      <w:tr w:rsidR="00591EA2" w:rsidRPr="007711C0" w14:paraId="2A9ED259" w14:textId="77777777" w:rsidTr="00140CBB">
        <w:trPr>
          <w:trHeight w:val="357"/>
        </w:trPr>
        <w:tc>
          <w:tcPr>
            <w:tcW w:w="709" w:type="dxa"/>
            <w:vMerge/>
            <w:tcBorders>
              <w:left w:val="single" w:sz="8" w:space="0" w:color="999999"/>
              <w:bottom w:val="single" w:sz="8" w:space="0" w:color="999999"/>
              <w:right w:val="single" w:sz="8" w:space="0" w:color="999999"/>
            </w:tcBorders>
          </w:tcPr>
          <w:p w14:paraId="11212D83" w14:textId="77777777" w:rsidR="00591EA2" w:rsidRDefault="00591EA2" w:rsidP="00FC7987"/>
        </w:tc>
        <w:tc>
          <w:tcPr>
            <w:tcW w:w="1333" w:type="dxa"/>
            <w:vMerge/>
            <w:tcBorders>
              <w:left w:val="single" w:sz="8" w:space="0" w:color="999999"/>
              <w:bottom w:val="single" w:sz="8" w:space="0" w:color="999999"/>
              <w:right w:val="single" w:sz="8" w:space="0" w:color="999999"/>
            </w:tcBorders>
          </w:tcPr>
          <w:p w14:paraId="40DBAB5E" w14:textId="77777777" w:rsidR="00591EA2" w:rsidRDefault="00591EA2" w:rsidP="00FC7987">
            <w:pPr>
              <w:rPr>
                <w:rStyle w:val="SAPEmphasis"/>
              </w:rPr>
            </w:pPr>
          </w:p>
        </w:tc>
        <w:tc>
          <w:tcPr>
            <w:tcW w:w="2520" w:type="dxa"/>
            <w:vMerge w:val="restart"/>
            <w:tcBorders>
              <w:top w:val="single" w:sz="8" w:space="0" w:color="999999"/>
              <w:left w:val="single" w:sz="8" w:space="0" w:color="999999"/>
              <w:right w:val="single" w:sz="8" w:space="0" w:color="999999"/>
            </w:tcBorders>
          </w:tcPr>
          <w:p w14:paraId="464A1881" w14:textId="5FECAB04" w:rsidR="00591EA2" w:rsidRDefault="00591EA2" w:rsidP="00BE425F">
            <w:pPr>
              <w:rPr>
                <w:rStyle w:val="CommentReference"/>
              </w:rPr>
            </w:pPr>
            <w:r>
              <w:t>If in the secondary employment, which</w:t>
            </w:r>
            <w:r w:rsidRPr="00553987">
              <w:t xml:space="preserve"> is terminated</w:t>
            </w:r>
            <w:r>
              <w:t>,</w:t>
            </w:r>
            <w:r w:rsidRPr="00553987">
              <w:t xml:space="preserve"> the employee </w:t>
            </w:r>
            <w:r>
              <w:t xml:space="preserve">has </w:t>
            </w:r>
            <w:r w:rsidRPr="00553987">
              <w:t>job relationships</w:t>
            </w:r>
            <w:r>
              <w:t>,</w:t>
            </w:r>
            <w:r w:rsidRPr="00553987">
              <w:t xml:space="preserve"> for example of type</w:t>
            </w:r>
            <w:r w:rsidRPr="009309B0">
              <w:rPr>
                <w:rStyle w:val="SAPUserEntry"/>
              </w:rPr>
              <w:t xml:space="preserve"> </w:t>
            </w:r>
            <w:r w:rsidRPr="00553987">
              <w:rPr>
                <w:rStyle w:val="SAPUserEntry"/>
                <w:b w:val="0"/>
                <w:color w:val="auto"/>
              </w:rPr>
              <w:t>HR Manager</w:t>
            </w:r>
            <w:r w:rsidRPr="00553987">
              <w:t xml:space="preserve">, to other employees, you need to select in the </w:t>
            </w:r>
            <w:r w:rsidRPr="00553987">
              <w:rPr>
                <w:rStyle w:val="SAPScreenElement"/>
              </w:rPr>
              <w:t>Transfer Job Relationships</w:t>
            </w:r>
            <w:r w:rsidRPr="00553987">
              <w:t xml:space="preserve"> </w:t>
            </w:r>
            <w:r>
              <w:t>block</w:t>
            </w:r>
            <w:r w:rsidRPr="00553987">
              <w:t xml:space="preserve"> to whom these employees should be transferred after the termination:</w:t>
            </w:r>
          </w:p>
        </w:tc>
        <w:tc>
          <w:tcPr>
            <w:tcW w:w="2908" w:type="dxa"/>
            <w:tcBorders>
              <w:top w:val="single" w:sz="8" w:space="0" w:color="999999"/>
              <w:left w:val="single" w:sz="8" w:space="0" w:color="999999"/>
              <w:bottom w:val="single" w:sz="8" w:space="0" w:color="999999"/>
              <w:right w:val="single" w:sz="8" w:space="0" w:color="999999"/>
            </w:tcBorders>
          </w:tcPr>
          <w:p w14:paraId="239AE129" w14:textId="4AD995EF" w:rsidR="00591EA2" w:rsidRDefault="00591EA2" w:rsidP="00FC7987">
            <w:pPr>
              <w:rPr>
                <w:rStyle w:val="SAPScreenElement"/>
              </w:rPr>
            </w:pPr>
            <w:r w:rsidRPr="00553987">
              <w:rPr>
                <w:rStyle w:val="SAPScreenElement"/>
              </w:rPr>
              <w:t>Transfer to:</w:t>
            </w:r>
            <w:r w:rsidRPr="00553987">
              <w:t xml:space="preserve"> select appropriate employee from drop-down</w:t>
            </w:r>
          </w:p>
        </w:tc>
        <w:tc>
          <w:tcPr>
            <w:tcW w:w="2762" w:type="dxa"/>
            <w:tcBorders>
              <w:top w:val="single" w:sz="8" w:space="0" w:color="999999"/>
              <w:left w:val="single" w:sz="8" w:space="0" w:color="999999"/>
              <w:bottom w:val="single" w:sz="8" w:space="0" w:color="999999"/>
              <w:right w:val="single" w:sz="8" w:space="0" w:color="999999"/>
            </w:tcBorders>
          </w:tcPr>
          <w:p w14:paraId="07BCA2A3" w14:textId="77777777" w:rsidR="00591EA2" w:rsidRDefault="00591EA2" w:rsidP="00FC7987"/>
        </w:tc>
        <w:tc>
          <w:tcPr>
            <w:tcW w:w="2880" w:type="dxa"/>
            <w:vMerge w:val="restart"/>
            <w:tcBorders>
              <w:top w:val="single" w:sz="8" w:space="0" w:color="999999"/>
              <w:left w:val="single" w:sz="8" w:space="0" w:color="999999"/>
              <w:right w:val="single" w:sz="8" w:space="0" w:color="999999"/>
            </w:tcBorders>
          </w:tcPr>
          <w:p w14:paraId="6AB7F84A" w14:textId="77777777" w:rsidR="00591EA2" w:rsidRPr="000E6FCD" w:rsidRDefault="00591EA2" w:rsidP="00FC7987"/>
        </w:tc>
        <w:tc>
          <w:tcPr>
            <w:tcW w:w="1174" w:type="dxa"/>
            <w:tcBorders>
              <w:top w:val="single" w:sz="8" w:space="0" w:color="999999"/>
              <w:left w:val="single" w:sz="8" w:space="0" w:color="999999"/>
              <w:bottom w:val="single" w:sz="8" w:space="0" w:color="999999"/>
              <w:right w:val="single" w:sz="8" w:space="0" w:color="999999"/>
            </w:tcBorders>
          </w:tcPr>
          <w:p w14:paraId="2EBD2E1D" w14:textId="77777777" w:rsidR="00591EA2" w:rsidRPr="00C50C67" w:rsidRDefault="00591EA2" w:rsidP="00FC7987"/>
        </w:tc>
      </w:tr>
      <w:tr w:rsidR="00591EA2" w:rsidRPr="007711C0" w14:paraId="76A9DAEF" w14:textId="77777777" w:rsidTr="00140CBB">
        <w:trPr>
          <w:trHeight w:val="357"/>
        </w:trPr>
        <w:tc>
          <w:tcPr>
            <w:tcW w:w="709" w:type="dxa"/>
            <w:vMerge/>
            <w:tcBorders>
              <w:left w:val="single" w:sz="8" w:space="0" w:color="999999"/>
              <w:bottom w:val="single" w:sz="8" w:space="0" w:color="999999"/>
              <w:right w:val="single" w:sz="8" w:space="0" w:color="999999"/>
            </w:tcBorders>
          </w:tcPr>
          <w:p w14:paraId="4CE41AE5" w14:textId="77777777" w:rsidR="00591EA2" w:rsidRDefault="00591EA2" w:rsidP="00FC7987"/>
        </w:tc>
        <w:tc>
          <w:tcPr>
            <w:tcW w:w="1333" w:type="dxa"/>
            <w:vMerge/>
            <w:tcBorders>
              <w:left w:val="single" w:sz="8" w:space="0" w:color="999999"/>
              <w:bottom w:val="single" w:sz="8" w:space="0" w:color="999999"/>
              <w:right w:val="single" w:sz="8" w:space="0" w:color="999999"/>
            </w:tcBorders>
          </w:tcPr>
          <w:p w14:paraId="65E89B88" w14:textId="77777777" w:rsidR="00591EA2" w:rsidRDefault="00591EA2" w:rsidP="00FC7987">
            <w:pPr>
              <w:rPr>
                <w:rStyle w:val="SAPEmphasis"/>
              </w:rPr>
            </w:pPr>
          </w:p>
        </w:tc>
        <w:tc>
          <w:tcPr>
            <w:tcW w:w="2520" w:type="dxa"/>
            <w:vMerge/>
            <w:tcBorders>
              <w:left w:val="single" w:sz="8" w:space="0" w:color="999999"/>
              <w:right w:val="single" w:sz="8" w:space="0" w:color="999999"/>
            </w:tcBorders>
          </w:tcPr>
          <w:p w14:paraId="27A3902B" w14:textId="77777777" w:rsidR="00591EA2" w:rsidRDefault="00591EA2" w:rsidP="00FC7987">
            <w:pPr>
              <w:rPr>
                <w:rStyle w:val="CommentReference"/>
              </w:rPr>
            </w:pPr>
          </w:p>
        </w:tc>
        <w:tc>
          <w:tcPr>
            <w:tcW w:w="2908" w:type="dxa"/>
            <w:tcBorders>
              <w:top w:val="single" w:sz="8" w:space="0" w:color="999999"/>
              <w:left w:val="single" w:sz="8" w:space="0" w:color="999999"/>
              <w:bottom w:val="single" w:sz="8" w:space="0" w:color="999999"/>
              <w:right w:val="single" w:sz="8" w:space="0" w:color="999999"/>
            </w:tcBorders>
          </w:tcPr>
          <w:p w14:paraId="48DE7A57" w14:textId="102B7E1B" w:rsidR="00591EA2" w:rsidRDefault="00591EA2" w:rsidP="00BE425F">
            <w:pPr>
              <w:rPr>
                <w:rStyle w:val="SAPScreenElement"/>
              </w:rPr>
            </w:pPr>
            <w:r w:rsidRPr="00553987">
              <w:rPr>
                <w:rStyle w:val="SAPScreenElement"/>
              </w:rPr>
              <w:t xml:space="preserve">Transfer Date: </w:t>
            </w:r>
            <w:r w:rsidRPr="00553987">
              <w:t xml:space="preserve">defaults to </w:t>
            </w:r>
            <w:r>
              <w:t xml:space="preserve">the </w:t>
            </w:r>
            <w:r w:rsidRPr="00553987">
              <w:t xml:space="preserve">first day </w:t>
            </w:r>
            <w:r>
              <w:t>after the termination date of the secondary employment of the employee</w:t>
            </w:r>
            <w:r w:rsidRPr="00553987">
              <w:t>; leave as is</w:t>
            </w:r>
          </w:p>
        </w:tc>
        <w:tc>
          <w:tcPr>
            <w:tcW w:w="2762" w:type="dxa"/>
            <w:tcBorders>
              <w:top w:val="single" w:sz="8" w:space="0" w:color="999999"/>
              <w:left w:val="single" w:sz="8" w:space="0" w:color="999999"/>
              <w:bottom w:val="single" w:sz="8" w:space="0" w:color="999999"/>
              <w:right w:val="single" w:sz="8" w:space="0" w:color="999999"/>
            </w:tcBorders>
          </w:tcPr>
          <w:p w14:paraId="1A0848B4" w14:textId="77777777" w:rsidR="00591EA2" w:rsidRDefault="00591EA2" w:rsidP="00FC7987"/>
        </w:tc>
        <w:tc>
          <w:tcPr>
            <w:tcW w:w="2880" w:type="dxa"/>
            <w:vMerge/>
            <w:tcBorders>
              <w:left w:val="single" w:sz="8" w:space="0" w:color="999999"/>
              <w:right w:val="single" w:sz="8" w:space="0" w:color="999999"/>
            </w:tcBorders>
          </w:tcPr>
          <w:p w14:paraId="4AD9E6D9" w14:textId="77777777" w:rsidR="00591EA2" w:rsidRPr="000E6FCD" w:rsidRDefault="00591EA2" w:rsidP="00FC7987"/>
        </w:tc>
        <w:tc>
          <w:tcPr>
            <w:tcW w:w="1174" w:type="dxa"/>
            <w:tcBorders>
              <w:top w:val="single" w:sz="8" w:space="0" w:color="999999"/>
              <w:left w:val="single" w:sz="8" w:space="0" w:color="999999"/>
              <w:bottom w:val="single" w:sz="8" w:space="0" w:color="999999"/>
              <w:right w:val="single" w:sz="8" w:space="0" w:color="999999"/>
            </w:tcBorders>
          </w:tcPr>
          <w:p w14:paraId="2479FB49" w14:textId="77777777" w:rsidR="00591EA2" w:rsidRPr="00C50C67" w:rsidRDefault="00591EA2" w:rsidP="00FC7987"/>
        </w:tc>
      </w:tr>
      <w:tr w:rsidR="00591EA2" w:rsidRPr="007711C0" w14:paraId="4181E270" w14:textId="77777777" w:rsidTr="00140CBB">
        <w:trPr>
          <w:trHeight w:val="357"/>
        </w:trPr>
        <w:tc>
          <w:tcPr>
            <w:tcW w:w="709" w:type="dxa"/>
            <w:vMerge/>
            <w:tcBorders>
              <w:left w:val="single" w:sz="8" w:space="0" w:color="999999"/>
              <w:bottom w:val="single" w:sz="8" w:space="0" w:color="999999"/>
              <w:right w:val="single" w:sz="8" w:space="0" w:color="999999"/>
            </w:tcBorders>
          </w:tcPr>
          <w:p w14:paraId="04101410" w14:textId="77777777" w:rsidR="00591EA2" w:rsidRDefault="00591EA2" w:rsidP="00FC7987"/>
        </w:tc>
        <w:tc>
          <w:tcPr>
            <w:tcW w:w="1333" w:type="dxa"/>
            <w:vMerge/>
            <w:tcBorders>
              <w:left w:val="single" w:sz="8" w:space="0" w:color="999999"/>
              <w:bottom w:val="single" w:sz="8" w:space="0" w:color="999999"/>
              <w:right w:val="single" w:sz="8" w:space="0" w:color="999999"/>
            </w:tcBorders>
          </w:tcPr>
          <w:p w14:paraId="77DE6BD2" w14:textId="77777777" w:rsidR="00591EA2" w:rsidRDefault="00591EA2" w:rsidP="00FC7987">
            <w:pPr>
              <w:rPr>
                <w:rStyle w:val="SAPEmphasis"/>
              </w:rPr>
            </w:pPr>
          </w:p>
        </w:tc>
        <w:tc>
          <w:tcPr>
            <w:tcW w:w="2520" w:type="dxa"/>
            <w:vMerge/>
            <w:tcBorders>
              <w:left w:val="single" w:sz="8" w:space="0" w:color="999999"/>
              <w:bottom w:val="single" w:sz="8" w:space="0" w:color="999999"/>
              <w:right w:val="single" w:sz="8" w:space="0" w:color="999999"/>
            </w:tcBorders>
          </w:tcPr>
          <w:p w14:paraId="2ADB5878" w14:textId="77777777" w:rsidR="00591EA2" w:rsidRDefault="00591EA2" w:rsidP="00FC7987">
            <w:pPr>
              <w:rPr>
                <w:rStyle w:val="CommentReference"/>
              </w:rPr>
            </w:pPr>
          </w:p>
        </w:tc>
        <w:tc>
          <w:tcPr>
            <w:tcW w:w="2908" w:type="dxa"/>
            <w:tcBorders>
              <w:top w:val="single" w:sz="8" w:space="0" w:color="999999"/>
              <w:left w:val="single" w:sz="8" w:space="0" w:color="999999"/>
              <w:bottom w:val="single" w:sz="8" w:space="0" w:color="999999"/>
              <w:right w:val="single" w:sz="8" w:space="0" w:color="999999"/>
            </w:tcBorders>
          </w:tcPr>
          <w:p w14:paraId="3BDDACC4" w14:textId="6D9AECD0" w:rsidR="00591EA2" w:rsidRPr="00BE425F" w:rsidRDefault="00591EA2" w:rsidP="00BE425F">
            <w:pPr>
              <w:rPr>
                <w:rStyle w:val="SAPScreenElement"/>
                <w:rFonts w:ascii="BentonSans Book" w:hAnsi="BentonSans Book"/>
                <w:color w:val="auto"/>
              </w:rPr>
            </w:pPr>
            <w:r w:rsidRPr="00553987">
              <w:rPr>
                <w:rStyle w:val="SAPScreenElement"/>
              </w:rPr>
              <w:t>Terminate Relationship:</w:t>
            </w:r>
            <w:r w:rsidRPr="00553987">
              <w:t xml:space="preserve"> defaults</w:t>
            </w:r>
            <w:r w:rsidRPr="009D052C">
              <w:rPr>
                <w:rStyle w:val="SAPUserEntry"/>
              </w:rPr>
              <w:t xml:space="preserve"> </w:t>
            </w:r>
            <w:r w:rsidRPr="00553987">
              <w:rPr>
                <w:rStyle w:val="SAPUserEntry"/>
              </w:rPr>
              <w:t>No</w:t>
            </w:r>
            <w:r>
              <w:t>; leave as is</w:t>
            </w:r>
          </w:p>
        </w:tc>
        <w:tc>
          <w:tcPr>
            <w:tcW w:w="2762" w:type="dxa"/>
            <w:tcBorders>
              <w:top w:val="single" w:sz="8" w:space="0" w:color="999999"/>
              <w:left w:val="single" w:sz="8" w:space="0" w:color="999999"/>
              <w:bottom w:val="single" w:sz="8" w:space="0" w:color="999999"/>
              <w:right w:val="single" w:sz="8" w:space="0" w:color="999999"/>
            </w:tcBorders>
          </w:tcPr>
          <w:p w14:paraId="4239A562" w14:textId="49F4BDB5" w:rsidR="00591EA2" w:rsidRDefault="00591EA2" w:rsidP="00BE425F">
            <w:r w:rsidRPr="00553987">
              <w:t>In case the job relationship to th</w:t>
            </w:r>
            <w:r>
              <w:t>is other</w:t>
            </w:r>
            <w:r w:rsidRPr="00553987">
              <w:t xml:space="preserve"> employee should be terminated anyway, select</w:t>
            </w:r>
            <w:r w:rsidRPr="009D052C">
              <w:rPr>
                <w:rStyle w:val="SAPUserEntry"/>
              </w:rPr>
              <w:t xml:space="preserve"> </w:t>
            </w:r>
            <w:r w:rsidRPr="00553987">
              <w:rPr>
                <w:rStyle w:val="SAPUserEntry"/>
              </w:rPr>
              <w:t>Yes</w:t>
            </w:r>
            <w:r w:rsidRPr="00553987">
              <w:t>.</w:t>
            </w:r>
          </w:p>
        </w:tc>
        <w:tc>
          <w:tcPr>
            <w:tcW w:w="2880" w:type="dxa"/>
            <w:vMerge/>
            <w:tcBorders>
              <w:left w:val="single" w:sz="8" w:space="0" w:color="999999"/>
              <w:bottom w:val="single" w:sz="8" w:space="0" w:color="999999"/>
              <w:right w:val="single" w:sz="8" w:space="0" w:color="999999"/>
            </w:tcBorders>
          </w:tcPr>
          <w:p w14:paraId="388A73B3" w14:textId="77777777" w:rsidR="00591EA2" w:rsidRPr="000E6FCD" w:rsidRDefault="00591EA2" w:rsidP="00FC7987"/>
        </w:tc>
        <w:tc>
          <w:tcPr>
            <w:tcW w:w="1174" w:type="dxa"/>
            <w:tcBorders>
              <w:top w:val="single" w:sz="8" w:space="0" w:color="999999"/>
              <w:left w:val="single" w:sz="8" w:space="0" w:color="999999"/>
              <w:bottom w:val="single" w:sz="8" w:space="0" w:color="999999"/>
              <w:right w:val="single" w:sz="8" w:space="0" w:color="999999"/>
            </w:tcBorders>
          </w:tcPr>
          <w:p w14:paraId="32855E5D" w14:textId="77777777" w:rsidR="00591EA2" w:rsidRPr="00C50C67" w:rsidRDefault="00591EA2" w:rsidP="00FC7987"/>
        </w:tc>
      </w:tr>
      <w:tr w:rsidR="00FC7987" w:rsidRPr="007711C0" w14:paraId="5BC5D33A" w14:textId="77777777" w:rsidTr="00140CBB">
        <w:trPr>
          <w:trHeight w:val="357"/>
        </w:trPr>
        <w:tc>
          <w:tcPr>
            <w:tcW w:w="709" w:type="dxa"/>
            <w:tcBorders>
              <w:top w:val="single" w:sz="8" w:space="0" w:color="999999"/>
              <w:left w:val="single" w:sz="8" w:space="0" w:color="999999"/>
              <w:bottom w:val="single" w:sz="8" w:space="0" w:color="999999"/>
              <w:right w:val="single" w:sz="8" w:space="0" w:color="999999"/>
            </w:tcBorders>
          </w:tcPr>
          <w:p w14:paraId="499393EE" w14:textId="3A66B73E" w:rsidR="00FC7987" w:rsidRDefault="00887057" w:rsidP="00FC7987">
            <w:r>
              <w:t>8</w:t>
            </w:r>
          </w:p>
        </w:tc>
        <w:tc>
          <w:tcPr>
            <w:tcW w:w="1333" w:type="dxa"/>
            <w:tcBorders>
              <w:top w:val="single" w:sz="8" w:space="0" w:color="999999"/>
              <w:left w:val="single" w:sz="8" w:space="0" w:color="999999"/>
              <w:bottom w:val="single" w:sz="8" w:space="0" w:color="999999"/>
              <w:right w:val="single" w:sz="8" w:space="0" w:color="999999"/>
            </w:tcBorders>
          </w:tcPr>
          <w:p w14:paraId="3D9EEB86" w14:textId="03EEAF95" w:rsidR="00FC7987" w:rsidRPr="00C61233" w:rsidRDefault="00FC7987" w:rsidP="00FC7987">
            <w:pPr>
              <w:rPr>
                <w:rStyle w:val="SAPEmphasis"/>
              </w:rPr>
            </w:pPr>
            <w:r>
              <w:rPr>
                <w:rStyle w:val="SAPEmphasis"/>
              </w:rPr>
              <w:t>Save</w:t>
            </w:r>
            <w:r w:rsidRPr="00553987">
              <w:rPr>
                <w:rStyle w:val="SAPEmphasis"/>
              </w:rPr>
              <w:t xml:space="preserve"> Data</w:t>
            </w:r>
          </w:p>
        </w:tc>
        <w:tc>
          <w:tcPr>
            <w:tcW w:w="2520" w:type="dxa"/>
            <w:tcBorders>
              <w:top w:val="single" w:sz="8" w:space="0" w:color="999999"/>
              <w:left w:val="single" w:sz="8" w:space="0" w:color="999999"/>
              <w:bottom w:val="single" w:sz="8" w:space="0" w:color="999999"/>
              <w:right w:val="single" w:sz="8" w:space="0" w:color="999999"/>
            </w:tcBorders>
          </w:tcPr>
          <w:p w14:paraId="14BE5A42" w14:textId="76D2A0BF" w:rsidR="00FC7987" w:rsidRPr="00B4202C" w:rsidRDefault="00FC7987" w:rsidP="00FC7987">
            <w:r w:rsidRPr="00553987">
              <w:t xml:space="preserve">Choose the </w:t>
            </w:r>
            <w:r>
              <w:rPr>
                <w:rStyle w:val="SAPScreenElement"/>
              </w:rPr>
              <w:t>Save</w:t>
            </w:r>
            <w:r w:rsidRPr="00553987">
              <w:rPr>
                <w:rStyle w:val="SAPScreenElement"/>
              </w:rPr>
              <w:t xml:space="preserve"> </w:t>
            </w:r>
            <w:r w:rsidRPr="00553987">
              <w:t>button.</w:t>
            </w:r>
          </w:p>
        </w:tc>
        <w:tc>
          <w:tcPr>
            <w:tcW w:w="2908" w:type="dxa"/>
            <w:tcBorders>
              <w:top w:val="single" w:sz="8" w:space="0" w:color="999999"/>
              <w:left w:val="single" w:sz="8" w:space="0" w:color="999999"/>
              <w:bottom w:val="single" w:sz="8" w:space="0" w:color="999999"/>
              <w:right w:val="single" w:sz="8" w:space="0" w:color="999999"/>
            </w:tcBorders>
          </w:tcPr>
          <w:p w14:paraId="65996300" w14:textId="77777777" w:rsidR="00FC7987" w:rsidRPr="00C50C67" w:rsidRDefault="00FC7987" w:rsidP="00FC7987"/>
        </w:tc>
        <w:tc>
          <w:tcPr>
            <w:tcW w:w="2762" w:type="dxa"/>
            <w:tcBorders>
              <w:top w:val="single" w:sz="8" w:space="0" w:color="999999"/>
              <w:left w:val="single" w:sz="8" w:space="0" w:color="999999"/>
              <w:bottom w:val="single" w:sz="8" w:space="0" w:color="999999"/>
              <w:right w:val="single" w:sz="8" w:space="0" w:color="999999"/>
            </w:tcBorders>
          </w:tcPr>
          <w:p w14:paraId="4877ECB6" w14:textId="4592174F" w:rsidR="00FC7987" w:rsidRPr="000E6FCD" w:rsidRDefault="00FC7987" w:rsidP="00FC7987"/>
        </w:tc>
        <w:tc>
          <w:tcPr>
            <w:tcW w:w="2880" w:type="dxa"/>
            <w:tcBorders>
              <w:top w:val="single" w:sz="8" w:space="0" w:color="999999"/>
              <w:left w:val="single" w:sz="8" w:space="0" w:color="999999"/>
              <w:bottom w:val="single" w:sz="8" w:space="0" w:color="999999"/>
              <w:right w:val="single" w:sz="8" w:space="0" w:color="999999"/>
            </w:tcBorders>
          </w:tcPr>
          <w:p w14:paraId="3BC0E9AB" w14:textId="6C4667E8" w:rsidR="00FC7987" w:rsidRPr="000E6FCD" w:rsidRDefault="00FC7987" w:rsidP="00FC7987">
            <w:r>
              <w:rPr>
                <w:rFonts w:cs="Arial"/>
                <w:bCs/>
              </w:rPr>
              <w:t>A</w:t>
            </w:r>
            <w:r w:rsidRPr="000023C8">
              <w:rPr>
                <w:rFonts w:cs="Arial"/>
                <w:bCs/>
              </w:rPr>
              <w:t xml:space="preserve"> </w:t>
            </w:r>
            <w:r w:rsidRPr="00C61C73">
              <w:rPr>
                <w:rFonts w:cs="Arial"/>
                <w:bCs/>
              </w:rPr>
              <w:t xml:space="preserve">termination of </w:t>
            </w:r>
            <w:r>
              <w:rPr>
                <w:rFonts w:cs="Arial"/>
                <w:bCs/>
              </w:rPr>
              <w:t>a secondary (</w:t>
            </w:r>
            <w:r w:rsidRPr="00C61C73">
              <w:rPr>
                <w:rFonts w:cs="Arial"/>
                <w:bCs/>
              </w:rPr>
              <w:t>concurrent</w:t>
            </w:r>
            <w:r>
              <w:rPr>
                <w:rFonts w:cs="Arial"/>
                <w:bCs/>
              </w:rPr>
              <w:t>)</w:t>
            </w:r>
            <w:r w:rsidRPr="00C61C73">
              <w:rPr>
                <w:rFonts w:cs="Arial"/>
                <w:bCs/>
              </w:rPr>
              <w:t xml:space="preserve"> employment</w:t>
            </w:r>
            <w:r w:rsidRPr="00C61233">
              <w:rPr>
                <w:rFonts w:cs="Arial"/>
                <w:bCs/>
              </w:rPr>
              <w:t xml:space="preserve"> triggers a workflow. </w:t>
            </w:r>
            <w:r w:rsidRPr="00C61233">
              <w:t xml:space="preserve">The </w:t>
            </w:r>
            <w:r w:rsidRPr="00C61233">
              <w:rPr>
                <w:rStyle w:val="SAPScreenElement"/>
              </w:rPr>
              <w:t>Please confirm your request</w:t>
            </w:r>
            <w:r w:rsidRPr="00C61233">
              <w:t xml:space="preserve"> dialog box appears on the screen.</w:t>
            </w:r>
          </w:p>
        </w:tc>
        <w:tc>
          <w:tcPr>
            <w:tcW w:w="1174" w:type="dxa"/>
            <w:tcBorders>
              <w:top w:val="single" w:sz="8" w:space="0" w:color="999999"/>
              <w:left w:val="single" w:sz="8" w:space="0" w:color="999999"/>
              <w:bottom w:val="single" w:sz="8" w:space="0" w:color="999999"/>
              <w:right w:val="single" w:sz="8" w:space="0" w:color="999999"/>
            </w:tcBorders>
          </w:tcPr>
          <w:p w14:paraId="72D12002" w14:textId="77777777" w:rsidR="00FC7987" w:rsidRPr="00C50C67" w:rsidRDefault="00FC7987" w:rsidP="00FC7987"/>
        </w:tc>
      </w:tr>
      <w:tr w:rsidR="00FC7987" w:rsidRPr="007711C0" w14:paraId="6A8CCC87" w14:textId="77777777" w:rsidTr="00140CBB">
        <w:trPr>
          <w:trHeight w:val="357"/>
        </w:trPr>
        <w:tc>
          <w:tcPr>
            <w:tcW w:w="709" w:type="dxa"/>
            <w:tcBorders>
              <w:top w:val="single" w:sz="8" w:space="0" w:color="999999"/>
              <w:left w:val="single" w:sz="8" w:space="0" w:color="999999"/>
              <w:right w:val="single" w:sz="8" w:space="0" w:color="999999"/>
            </w:tcBorders>
          </w:tcPr>
          <w:p w14:paraId="2A7FBA4D" w14:textId="0F126583" w:rsidR="00FC7987" w:rsidRDefault="00887057" w:rsidP="00887057">
            <w:r>
              <w:t>9</w:t>
            </w:r>
          </w:p>
        </w:tc>
        <w:tc>
          <w:tcPr>
            <w:tcW w:w="1333" w:type="dxa"/>
            <w:tcBorders>
              <w:top w:val="single" w:sz="8" w:space="0" w:color="999999"/>
              <w:left w:val="single" w:sz="8" w:space="0" w:color="999999"/>
              <w:right w:val="single" w:sz="8" w:space="0" w:color="999999"/>
            </w:tcBorders>
          </w:tcPr>
          <w:p w14:paraId="011AEFAC" w14:textId="1175625E" w:rsidR="00FC7987" w:rsidRPr="00C61233" w:rsidRDefault="00FC7987" w:rsidP="00FC7987">
            <w:pPr>
              <w:rPr>
                <w:rStyle w:val="SAPEmphasis"/>
              </w:rPr>
            </w:pPr>
            <w:r w:rsidRPr="00C61233">
              <w:rPr>
                <w:rStyle w:val="SAPEmphasis"/>
              </w:rPr>
              <w:t>Enter Comment to Request</w:t>
            </w:r>
          </w:p>
        </w:tc>
        <w:tc>
          <w:tcPr>
            <w:tcW w:w="2520" w:type="dxa"/>
            <w:tcBorders>
              <w:top w:val="single" w:sz="8" w:space="0" w:color="999999"/>
              <w:left w:val="single" w:sz="8" w:space="0" w:color="999999"/>
              <w:bottom w:val="single" w:sz="8" w:space="0" w:color="999999"/>
              <w:right w:val="single" w:sz="8" w:space="0" w:color="999999"/>
            </w:tcBorders>
          </w:tcPr>
          <w:p w14:paraId="016948D8" w14:textId="5F4B7AED" w:rsidR="00FC7987" w:rsidRPr="00B4202C" w:rsidRDefault="00FC7987" w:rsidP="00FC7987">
            <w:r w:rsidRPr="00C61233">
              <w:t xml:space="preserve">In the dialog box, </w:t>
            </w:r>
            <w:r w:rsidRPr="00C61233">
              <w:rPr>
                <w:rFonts w:cs="Arial"/>
                <w:bCs/>
              </w:rPr>
              <w:t>enter an appropriate comment to your request.</w:t>
            </w:r>
          </w:p>
        </w:tc>
        <w:tc>
          <w:tcPr>
            <w:tcW w:w="2908" w:type="dxa"/>
            <w:tcBorders>
              <w:top w:val="single" w:sz="8" w:space="0" w:color="999999"/>
              <w:left w:val="single" w:sz="8" w:space="0" w:color="999999"/>
              <w:bottom w:val="single" w:sz="8" w:space="0" w:color="999999"/>
              <w:right w:val="single" w:sz="8" w:space="0" w:color="999999"/>
            </w:tcBorders>
          </w:tcPr>
          <w:p w14:paraId="3F1C3227" w14:textId="77777777" w:rsidR="00FC7987" w:rsidRPr="00C50C67" w:rsidRDefault="00FC7987" w:rsidP="00FC7987"/>
        </w:tc>
        <w:tc>
          <w:tcPr>
            <w:tcW w:w="2762" w:type="dxa"/>
            <w:tcBorders>
              <w:top w:val="single" w:sz="8" w:space="0" w:color="999999"/>
              <w:left w:val="single" w:sz="8" w:space="0" w:color="999999"/>
              <w:bottom w:val="single" w:sz="8" w:space="0" w:color="999999"/>
              <w:right w:val="single" w:sz="8" w:space="0" w:color="999999"/>
            </w:tcBorders>
            <w:vAlign w:val="center"/>
          </w:tcPr>
          <w:p w14:paraId="37BCE389" w14:textId="77777777" w:rsidR="00FC7987" w:rsidRPr="000E6FCD" w:rsidRDefault="00FC7987" w:rsidP="00FC7987"/>
        </w:tc>
        <w:tc>
          <w:tcPr>
            <w:tcW w:w="2880" w:type="dxa"/>
            <w:tcBorders>
              <w:top w:val="single" w:sz="8" w:space="0" w:color="999999"/>
              <w:left w:val="single" w:sz="8" w:space="0" w:color="999999"/>
              <w:bottom w:val="single" w:sz="8" w:space="0" w:color="999999"/>
              <w:right w:val="single" w:sz="8" w:space="0" w:color="999999"/>
            </w:tcBorders>
          </w:tcPr>
          <w:p w14:paraId="6471D66F" w14:textId="77777777" w:rsidR="00FC7987" w:rsidRPr="000E6FCD" w:rsidRDefault="00FC7987" w:rsidP="00FC7987"/>
        </w:tc>
        <w:tc>
          <w:tcPr>
            <w:tcW w:w="1174" w:type="dxa"/>
            <w:tcBorders>
              <w:top w:val="single" w:sz="8" w:space="0" w:color="999999"/>
              <w:left w:val="single" w:sz="8" w:space="0" w:color="999999"/>
              <w:bottom w:val="single" w:sz="8" w:space="0" w:color="999999"/>
              <w:right w:val="single" w:sz="8" w:space="0" w:color="999999"/>
            </w:tcBorders>
          </w:tcPr>
          <w:p w14:paraId="7E3C4E17" w14:textId="77777777" w:rsidR="00FC7987" w:rsidRPr="00C50C67" w:rsidRDefault="00FC7987" w:rsidP="00FC7987"/>
        </w:tc>
      </w:tr>
      <w:tr w:rsidR="00FC7987" w:rsidRPr="007711C0" w14:paraId="3C266CF8" w14:textId="77777777" w:rsidTr="00140CBB">
        <w:trPr>
          <w:trHeight w:val="357"/>
        </w:trPr>
        <w:tc>
          <w:tcPr>
            <w:tcW w:w="709" w:type="dxa"/>
            <w:tcBorders>
              <w:top w:val="single" w:sz="8" w:space="0" w:color="999999"/>
              <w:left w:val="single" w:sz="8" w:space="0" w:color="999999"/>
              <w:right w:val="single" w:sz="8" w:space="0" w:color="999999"/>
            </w:tcBorders>
          </w:tcPr>
          <w:p w14:paraId="643E9BA6" w14:textId="696CBCED" w:rsidR="00FC7987" w:rsidRDefault="00887057" w:rsidP="00FC7987">
            <w:r>
              <w:t>10</w:t>
            </w:r>
          </w:p>
        </w:tc>
        <w:tc>
          <w:tcPr>
            <w:tcW w:w="1333" w:type="dxa"/>
            <w:tcBorders>
              <w:top w:val="single" w:sz="8" w:space="0" w:color="999999"/>
              <w:left w:val="single" w:sz="8" w:space="0" w:color="999999"/>
              <w:right w:val="single" w:sz="8" w:space="0" w:color="999999"/>
            </w:tcBorders>
          </w:tcPr>
          <w:p w14:paraId="50E62072" w14:textId="3C7D897F" w:rsidR="00FC7987" w:rsidRPr="00C61233" w:rsidRDefault="00FC7987" w:rsidP="00FC7987">
            <w:pPr>
              <w:rPr>
                <w:rStyle w:val="SAPEmphasis"/>
              </w:rPr>
            </w:pPr>
            <w:r w:rsidRPr="00C61233">
              <w:rPr>
                <w:rStyle w:val="SAPEmphasis"/>
              </w:rPr>
              <w:t>Check Approver(s)</w:t>
            </w:r>
          </w:p>
        </w:tc>
        <w:tc>
          <w:tcPr>
            <w:tcW w:w="2520" w:type="dxa"/>
            <w:tcBorders>
              <w:top w:val="single" w:sz="8" w:space="0" w:color="999999"/>
              <w:left w:val="single" w:sz="8" w:space="0" w:color="999999"/>
              <w:bottom w:val="single" w:sz="8" w:space="0" w:color="999999"/>
              <w:right w:val="single" w:sz="8" w:space="0" w:color="999999"/>
            </w:tcBorders>
          </w:tcPr>
          <w:p w14:paraId="277799E5" w14:textId="37109CC9" w:rsidR="00FC7987" w:rsidRPr="00B4202C" w:rsidRDefault="00FC7987" w:rsidP="00FC7987">
            <w:r w:rsidRPr="00C61233">
              <w:t xml:space="preserve">In the dialog box, </w:t>
            </w:r>
            <w:r w:rsidRPr="00C61233">
              <w:rPr>
                <w:rFonts w:cs="Arial"/>
                <w:bCs/>
              </w:rPr>
              <w:t xml:space="preserve">select the </w:t>
            </w:r>
            <w:r>
              <w:rPr>
                <w:rStyle w:val="SAPScreenElement"/>
              </w:rPr>
              <w:t>Show</w:t>
            </w:r>
            <w:r w:rsidRPr="00C61233">
              <w:rPr>
                <w:rStyle w:val="SAPScreenElement"/>
              </w:rPr>
              <w:t xml:space="preserve"> </w:t>
            </w:r>
            <w:r>
              <w:rPr>
                <w:rStyle w:val="SAPScreenElement"/>
              </w:rPr>
              <w:t>w</w:t>
            </w:r>
            <w:r w:rsidRPr="00C61233">
              <w:rPr>
                <w:rStyle w:val="SAPScreenElement"/>
              </w:rPr>
              <w:t xml:space="preserve">orkflow </w:t>
            </w:r>
            <w:r>
              <w:rPr>
                <w:rStyle w:val="SAPScreenElement"/>
              </w:rPr>
              <w:t>p</w:t>
            </w:r>
            <w:r w:rsidRPr="00C61233">
              <w:rPr>
                <w:rStyle w:val="SAPScreenElement"/>
              </w:rPr>
              <w:t>articipants</w:t>
            </w:r>
            <w:r w:rsidRPr="00C61233">
              <w:rPr>
                <w:rFonts w:cs="Arial"/>
                <w:bCs/>
              </w:rPr>
              <w:t xml:space="preserve"> link to verify the approver(s) of the request.</w:t>
            </w:r>
          </w:p>
        </w:tc>
        <w:tc>
          <w:tcPr>
            <w:tcW w:w="2908" w:type="dxa"/>
            <w:tcBorders>
              <w:top w:val="single" w:sz="8" w:space="0" w:color="999999"/>
              <w:left w:val="single" w:sz="8" w:space="0" w:color="999999"/>
              <w:bottom w:val="single" w:sz="8" w:space="0" w:color="999999"/>
              <w:right w:val="single" w:sz="8" w:space="0" w:color="999999"/>
            </w:tcBorders>
          </w:tcPr>
          <w:p w14:paraId="3257AFEC" w14:textId="77777777" w:rsidR="00FC7987" w:rsidRPr="00C50C67" w:rsidRDefault="00FC7987" w:rsidP="00FC7987"/>
        </w:tc>
        <w:tc>
          <w:tcPr>
            <w:tcW w:w="2762" w:type="dxa"/>
            <w:tcBorders>
              <w:top w:val="single" w:sz="8" w:space="0" w:color="999999"/>
              <w:left w:val="single" w:sz="8" w:space="0" w:color="999999"/>
              <w:bottom w:val="single" w:sz="8" w:space="0" w:color="999999"/>
              <w:right w:val="single" w:sz="8" w:space="0" w:color="999999"/>
            </w:tcBorders>
          </w:tcPr>
          <w:p w14:paraId="6904C062" w14:textId="77777777" w:rsidR="00FC7987" w:rsidRPr="000E6FCD" w:rsidRDefault="00FC7987" w:rsidP="00FC7987"/>
        </w:tc>
        <w:tc>
          <w:tcPr>
            <w:tcW w:w="2880" w:type="dxa"/>
            <w:tcBorders>
              <w:top w:val="single" w:sz="8" w:space="0" w:color="999999"/>
              <w:left w:val="single" w:sz="8" w:space="0" w:color="999999"/>
              <w:bottom w:val="single" w:sz="8" w:space="0" w:color="999999"/>
              <w:right w:val="single" w:sz="8" w:space="0" w:color="999999"/>
            </w:tcBorders>
          </w:tcPr>
          <w:p w14:paraId="76554CA9" w14:textId="36848C0B" w:rsidR="00FC7987" w:rsidRPr="000E6FCD" w:rsidRDefault="00FC7987" w:rsidP="00FC7987">
            <w:r w:rsidRPr="009E5083">
              <w:t>The</w:t>
            </w:r>
            <w:r>
              <w:t xml:space="preserve"> employee’s</w:t>
            </w:r>
            <w:r w:rsidRPr="009E5083">
              <w:t xml:space="preserve"> line manager </w:t>
            </w:r>
            <w:r>
              <w:t>in</w:t>
            </w:r>
            <w:r w:rsidRPr="009E5083">
              <w:t xml:space="preserve"> the</w:t>
            </w:r>
            <w:r>
              <w:t xml:space="preserve"> secondary employment to be terminated is shown as approver.</w:t>
            </w:r>
          </w:p>
        </w:tc>
        <w:tc>
          <w:tcPr>
            <w:tcW w:w="1174" w:type="dxa"/>
            <w:tcBorders>
              <w:top w:val="single" w:sz="8" w:space="0" w:color="999999"/>
              <w:left w:val="single" w:sz="8" w:space="0" w:color="999999"/>
              <w:bottom w:val="single" w:sz="8" w:space="0" w:color="999999"/>
              <w:right w:val="single" w:sz="8" w:space="0" w:color="999999"/>
            </w:tcBorders>
          </w:tcPr>
          <w:p w14:paraId="416AE029" w14:textId="77777777" w:rsidR="00FC7987" w:rsidRPr="00C50C67" w:rsidRDefault="00FC7987" w:rsidP="00FC7987"/>
        </w:tc>
      </w:tr>
      <w:tr w:rsidR="00FC7987" w:rsidRPr="007711C0" w14:paraId="0D23024D" w14:textId="77777777" w:rsidTr="00140CBB">
        <w:trPr>
          <w:trHeight w:val="357"/>
        </w:trPr>
        <w:tc>
          <w:tcPr>
            <w:tcW w:w="709" w:type="dxa"/>
            <w:tcBorders>
              <w:top w:val="single" w:sz="8" w:space="0" w:color="999999"/>
              <w:left w:val="single" w:sz="8" w:space="0" w:color="999999"/>
              <w:right w:val="single" w:sz="8" w:space="0" w:color="999999"/>
            </w:tcBorders>
          </w:tcPr>
          <w:p w14:paraId="6F3FA762" w14:textId="3B2FBEFA" w:rsidR="00FC7987" w:rsidRDefault="00887057" w:rsidP="00FC7987">
            <w:r>
              <w:t>11</w:t>
            </w:r>
          </w:p>
        </w:tc>
        <w:tc>
          <w:tcPr>
            <w:tcW w:w="1333" w:type="dxa"/>
            <w:tcBorders>
              <w:top w:val="single" w:sz="8" w:space="0" w:color="999999"/>
              <w:left w:val="single" w:sz="8" w:space="0" w:color="999999"/>
              <w:right w:val="single" w:sz="8" w:space="0" w:color="999999"/>
            </w:tcBorders>
          </w:tcPr>
          <w:p w14:paraId="78054599" w14:textId="0EE8CC9F" w:rsidR="00FC7987" w:rsidRPr="00C61233" w:rsidRDefault="00FC7987" w:rsidP="00FC7987">
            <w:pPr>
              <w:rPr>
                <w:rStyle w:val="SAPEmphasis"/>
              </w:rPr>
            </w:pPr>
            <w:r w:rsidRPr="00C61233">
              <w:rPr>
                <w:rStyle w:val="SAPEmphasis"/>
              </w:rPr>
              <w:t>Confirm Workflow</w:t>
            </w:r>
          </w:p>
        </w:tc>
        <w:tc>
          <w:tcPr>
            <w:tcW w:w="2520" w:type="dxa"/>
            <w:tcBorders>
              <w:top w:val="single" w:sz="8" w:space="0" w:color="999999"/>
              <w:left w:val="single" w:sz="8" w:space="0" w:color="999999"/>
              <w:bottom w:val="single" w:sz="8" w:space="0" w:color="999999"/>
              <w:right w:val="single" w:sz="8" w:space="0" w:color="999999"/>
            </w:tcBorders>
          </w:tcPr>
          <w:p w14:paraId="7D4BE71B" w14:textId="13FE972D" w:rsidR="00FC7987" w:rsidRPr="00B4202C" w:rsidRDefault="00FC7987" w:rsidP="00FC7987">
            <w:r w:rsidRPr="002F2044">
              <w:t xml:space="preserve">Choose </w:t>
            </w:r>
            <w:r w:rsidRPr="00C61233">
              <w:rPr>
                <w:rFonts w:cs="Arial"/>
                <w:bCs/>
              </w:rPr>
              <w:t xml:space="preserve">the </w:t>
            </w:r>
            <w:r w:rsidRPr="00C61233">
              <w:rPr>
                <w:rStyle w:val="SAPScreenElement"/>
              </w:rPr>
              <w:t>Confirm</w:t>
            </w:r>
            <w:r w:rsidRPr="00C61233">
              <w:rPr>
                <w:rFonts w:cs="Arial"/>
                <w:bCs/>
              </w:rPr>
              <w:t xml:space="preserve"> button.</w:t>
            </w:r>
          </w:p>
        </w:tc>
        <w:tc>
          <w:tcPr>
            <w:tcW w:w="2908" w:type="dxa"/>
            <w:tcBorders>
              <w:top w:val="single" w:sz="8" w:space="0" w:color="999999"/>
              <w:left w:val="single" w:sz="8" w:space="0" w:color="999999"/>
              <w:bottom w:val="single" w:sz="8" w:space="0" w:color="999999"/>
              <w:right w:val="single" w:sz="8" w:space="0" w:color="999999"/>
            </w:tcBorders>
          </w:tcPr>
          <w:p w14:paraId="63EDDFA2" w14:textId="77777777" w:rsidR="00FC7987" w:rsidRPr="00C50C67" w:rsidRDefault="00FC7987" w:rsidP="00FC7987"/>
        </w:tc>
        <w:tc>
          <w:tcPr>
            <w:tcW w:w="2762" w:type="dxa"/>
            <w:tcBorders>
              <w:top w:val="single" w:sz="8" w:space="0" w:color="999999"/>
              <w:left w:val="single" w:sz="8" w:space="0" w:color="999999"/>
              <w:bottom w:val="single" w:sz="8" w:space="0" w:color="999999"/>
              <w:right w:val="single" w:sz="8" w:space="0" w:color="999999"/>
            </w:tcBorders>
          </w:tcPr>
          <w:p w14:paraId="37A92830" w14:textId="4E9C0F56" w:rsidR="00FC7987" w:rsidRPr="000E6FCD" w:rsidRDefault="00FC7987" w:rsidP="00FC7987"/>
        </w:tc>
        <w:tc>
          <w:tcPr>
            <w:tcW w:w="2880" w:type="dxa"/>
            <w:tcBorders>
              <w:top w:val="single" w:sz="8" w:space="0" w:color="999999"/>
              <w:left w:val="single" w:sz="8" w:space="0" w:color="999999"/>
              <w:bottom w:val="single" w:sz="8" w:space="0" w:color="999999"/>
              <w:right w:val="single" w:sz="8" w:space="0" w:color="999999"/>
            </w:tcBorders>
          </w:tcPr>
          <w:p w14:paraId="6F778736" w14:textId="68667EE5" w:rsidR="00FC7987" w:rsidRPr="000E6FCD" w:rsidRDefault="00FC7987" w:rsidP="00FC7987">
            <w:r w:rsidRPr="00C61233">
              <w:t>The message</w:t>
            </w:r>
            <w:r w:rsidRPr="00787AC1">
              <w:rPr>
                <w:rStyle w:val="SAPUserEntry"/>
                <w:color w:val="auto"/>
              </w:rPr>
              <w:t xml:space="preserve"> Your changes were successfully saved</w:t>
            </w:r>
            <w:r w:rsidRPr="00E35FE2">
              <w:rPr>
                <w:rStyle w:val="SAPUserEntry"/>
                <w:color w:val="auto"/>
              </w:rPr>
              <w:t xml:space="preserve"> </w:t>
            </w:r>
            <w:r w:rsidRPr="00C61233">
              <w:t xml:space="preserve">is displayed </w:t>
            </w:r>
            <w:r>
              <w:t>and you return to</w:t>
            </w:r>
            <w:r w:rsidRPr="00C61233">
              <w:t xml:space="preserve"> the employee’s </w:t>
            </w:r>
            <w:r w:rsidRPr="00D9173B">
              <w:t>profile</w:t>
            </w:r>
            <w:r w:rsidRPr="00C61233">
              <w:t>.</w:t>
            </w:r>
            <w:r>
              <w:t xml:space="preserve"> </w:t>
            </w:r>
            <w:r w:rsidRPr="00C61233">
              <w:t xml:space="preserve">The message </w:t>
            </w:r>
            <w:r w:rsidRPr="00C61233">
              <w:rPr>
                <w:rStyle w:val="SAPScreenElement"/>
              </w:rPr>
              <w:t xml:space="preserve">&lt;Event Reason&gt; </w:t>
            </w:r>
            <w:r w:rsidRPr="00C61233">
              <w:rPr>
                <w:rStyle w:val="SAPScreenElement"/>
              </w:rPr>
              <w:lastRenderedPageBreak/>
              <w:t>pending approval (mm/dd/yy)</w:t>
            </w:r>
            <w:r w:rsidRPr="00C61233">
              <w:t xml:space="preserve"> is displayed</w:t>
            </w:r>
            <w:r>
              <w:t xml:space="preserve"> in both the </w:t>
            </w:r>
            <w:r>
              <w:rPr>
                <w:rStyle w:val="SAPScreenElement"/>
              </w:rPr>
              <w:t>Job</w:t>
            </w:r>
            <w:r w:rsidRPr="005C02C0">
              <w:rPr>
                <w:rStyle w:val="SAPScreenElement"/>
              </w:rPr>
              <w:t xml:space="preserve"> Information</w:t>
            </w:r>
            <w:r>
              <w:t xml:space="preserve"> and</w:t>
            </w:r>
            <w:r>
              <w:rPr>
                <w:rStyle w:val="SAPScreenElement"/>
              </w:rPr>
              <w:t xml:space="preserve"> Organizational</w:t>
            </w:r>
            <w:r w:rsidRPr="005C02C0">
              <w:rPr>
                <w:rStyle w:val="SAPScreenElement"/>
              </w:rPr>
              <w:t xml:space="preserve"> Information</w:t>
            </w:r>
            <w:r>
              <w:t xml:space="preserve"> subsections</w:t>
            </w:r>
            <w:r w:rsidRPr="00C61233">
              <w:t>.</w:t>
            </w:r>
            <w:r>
              <w:t xml:space="preserve"> The</w:t>
            </w:r>
            <w:r w:rsidRPr="00C61233">
              <w:t xml:space="preserve"> message </w:t>
            </w:r>
            <w:r w:rsidR="003526D1">
              <w:rPr>
                <w:rStyle w:val="SAPScreenElement"/>
              </w:rPr>
              <w:t>Employment Details change</w:t>
            </w:r>
            <w:r w:rsidRPr="00C61233">
              <w:rPr>
                <w:rStyle w:val="SAPScreenElement"/>
              </w:rPr>
              <w:t xml:space="preserve"> pending approval (mm/dd/yy)</w:t>
            </w:r>
            <w:r w:rsidRPr="00C61233">
              <w:t xml:space="preserve"> is displayed</w:t>
            </w:r>
            <w:r>
              <w:t xml:space="preserve"> in the </w:t>
            </w:r>
            <w:r>
              <w:rPr>
                <w:rStyle w:val="SAPScreenElement"/>
              </w:rPr>
              <w:t xml:space="preserve">Employment Details </w:t>
            </w:r>
            <w:r>
              <w:t xml:space="preserve">subsection. </w:t>
            </w:r>
            <w:r w:rsidRPr="000023C8">
              <w:t>The workflow has been sent to the next processor</w:t>
            </w:r>
            <w:r>
              <w:t>.</w:t>
            </w:r>
          </w:p>
        </w:tc>
        <w:tc>
          <w:tcPr>
            <w:tcW w:w="1174" w:type="dxa"/>
            <w:tcBorders>
              <w:top w:val="single" w:sz="8" w:space="0" w:color="999999"/>
              <w:left w:val="single" w:sz="8" w:space="0" w:color="999999"/>
              <w:bottom w:val="single" w:sz="8" w:space="0" w:color="999999"/>
              <w:right w:val="single" w:sz="8" w:space="0" w:color="999999"/>
            </w:tcBorders>
          </w:tcPr>
          <w:p w14:paraId="578B1149" w14:textId="77777777" w:rsidR="00FC7987" w:rsidRPr="00C50C67" w:rsidRDefault="00FC7987" w:rsidP="00FC7987"/>
        </w:tc>
      </w:tr>
    </w:tbl>
    <w:p w14:paraId="1DE6A0BA" w14:textId="0BC839E9" w:rsidR="00DF616C" w:rsidRPr="00C61233" w:rsidRDefault="00C4443A" w:rsidP="00DF616C">
      <w:pPr>
        <w:ind w:left="630"/>
        <w:rPr>
          <w:rFonts w:ascii="Calibri" w:eastAsia="Times New Roman" w:hAnsi="Calibri"/>
          <w:sz w:val="22"/>
          <w:szCs w:val="22"/>
        </w:rPr>
      </w:pPr>
      <w:r w:rsidRPr="005E0471">
        <w:rPr>
          <w:noProof/>
        </w:rPr>
        <w:drawing>
          <wp:inline distT="0" distB="0" distL="0" distR="0" wp14:anchorId="7C34CEF5" wp14:editId="10F48531">
            <wp:extent cx="228600" cy="228600"/>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F616C" w:rsidRPr="00C61233">
        <w:rPr>
          <w:rFonts w:ascii="BentonSans Regular" w:hAnsi="BentonSans Regular"/>
          <w:color w:val="666666"/>
          <w:sz w:val="22"/>
        </w:rPr>
        <w:t>Note</w:t>
      </w:r>
    </w:p>
    <w:p w14:paraId="33B0BC7D" w14:textId="7C3473FA" w:rsidR="00DF616C" w:rsidRPr="00C61233" w:rsidRDefault="00DF616C" w:rsidP="00DF616C">
      <w:pPr>
        <w:ind w:left="630"/>
      </w:pPr>
      <w:r w:rsidRPr="00C61233">
        <w:t xml:space="preserve">In case email is configured and the email </w:t>
      </w:r>
      <w:r w:rsidRPr="00A70147">
        <w:t>address of the line manager in the employee’s secondary employment</w:t>
      </w:r>
      <w:r>
        <w:t xml:space="preserve"> to be terminated </w:t>
      </w:r>
      <w:r w:rsidRPr="00C61233">
        <w:t>is maintained in the system, he or she receives an automatic email about the workflow item needing his or her attention.</w:t>
      </w:r>
    </w:p>
    <w:p w14:paraId="5209E42A" w14:textId="7F9497AC" w:rsidR="003A6A62" w:rsidRPr="00C61233" w:rsidRDefault="003A6A62" w:rsidP="003A6A62">
      <w:pPr>
        <w:pStyle w:val="Heading3"/>
      </w:pPr>
      <w:bookmarkStart w:id="729" w:name="_Toc507321715"/>
      <w:r w:rsidRPr="00C61233">
        <w:t xml:space="preserve">Approving </w:t>
      </w:r>
      <w:r w:rsidR="00FE664E">
        <w:t>Secondary</w:t>
      </w:r>
      <w:r>
        <w:t xml:space="preserve"> Employment Termination</w:t>
      </w:r>
      <w:bookmarkEnd w:id="729"/>
    </w:p>
    <w:p w14:paraId="6082EE4E" w14:textId="77777777" w:rsidR="003A6A62" w:rsidRPr="00C61233" w:rsidRDefault="003A6A62" w:rsidP="003A6A62">
      <w:pPr>
        <w:pStyle w:val="SAPKeyblockTitle"/>
      </w:pPr>
      <w:r w:rsidRPr="00C61233">
        <w:t>Test Administration</w:t>
      </w:r>
    </w:p>
    <w:p w14:paraId="19FD1861" w14:textId="77777777" w:rsidR="003A6A62" w:rsidRPr="00C61233" w:rsidRDefault="003A6A62" w:rsidP="003A6A62">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3A6A62" w:rsidRPr="00C61233" w14:paraId="0F064243" w14:textId="77777777" w:rsidTr="008E76E6">
        <w:tc>
          <w:tcPr>
            <w:tcW w:w="2280" w:type="dxa"/>
            <w:tcBorders>
              <w:top w:val="single" w:sz="8" w:space="0" w:color="999999"/>
              <w:left w:val="single" w:sz="8" w:space="0" w:color="999999"/>
              <w:bottom w:val="single" w:sz="8" w:space="0" w:color="999999"/>
              <w:right w:val="single" w:sz="8" w:space="0" w:color="999999"/>
            </w:tcBorders>
            <w:hideMark/>
          </w:tcPr>
          <w:p w14:paraId="1D9D0640" w14:textId="77777777" w:rsidR="003A6A62" w:rsidRPr="00C61233" w:rsidRDefault="003A6A62" w:rsidP="008E76E6">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C0583E4" w14:textId="77777777" w:rsidR="003A6A62" w:rsidRPr="00C61233" w:rsidRDefault="003A6A62" w:rsidP="008E76E6">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6AA195F8" w14:textId="77777777" w:rsidR="003A6A62" w:rsidRPr="00C61233" w:rsidRDefault="003A6A62" w:rsidP="008E76E6">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4034A9F" w14:textId="77777777" w:rsidR="003A6A62" w:rsidRPr="00C61233" w:rsidRDefault="003A6A62" w:rsidP="008E76E6">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D529573" w14:textId="77777777" w:rsidR="003A6A62" w:rsidRPr="00C61233" w:rsidRDefault="003A6A62" w:rsidP="008E76E6">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43C0E89" w14:textId="7E376218" w:rsidR="003A6A62" w:rsidRPr="00C61233" w:rsidRDefault="00F65573" w:rsidP="008E76E6">
            <w:r>
              <w:t>&lt;date&gt;</w:t>
            </w:r>
          </w:p>
        </w:tc>
      </w:tr>
      <w:tr w:rsidR="003A6A62" w:rsidRPr="00C61233" w14:paraId="6814615A" w14:textId="77777777" w:rsidTr="008E76E6">
        <w:tc>
          <w:tcPr>
            <w:tcW w:w="2280" w:type="dxa"/>
            <w:tcBorders>
              <w:top w:val="single" w:sz="8" w:space="0" w:color="999999"/>
              <w:left w:val="single" w:sz="8" w:space="0" w:color="999999"/>
              <w:bottom w:val="single" w:sz="8" w:space="0" w:color="999999"/>
              <w:right w:val="single" w:sz="8" w:space="0" w:color="999999"/>
            </w:tcBorders>
            <w:hideMark/>
          </w:tcPr>
          <w:p w14:paraId="7E28C96C" w14:textId="77777777" w:rsidR="003A6A62" w:rsidRPr="00C61233" w:rsidRDefault="003A6A62" w:rsidP="008E76E6">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DC42034" w14:textId="62936427" w:rsidR="003A6A62" w:rsidRPr="00C61233" w:rsidRDefault="003A6A62" w:rsidP="00CE0965">
            <w:r>
              <w:t xml:space="preserve">Line Manager (of </w:t>
            </w:r>
            <w:r w:rsidR="008428F2">
              <w:t xml:space="preserve">employee in </w:t>
            </w:r>
            <w:r w:rsidR="00CE0965">
              <w:t>secondary</w:t>
            </w:r>
            <w:r>
              <w:t xml:space="preserve"> employment to be terminated)</w:t>
            </w:r>
          </w:p>
        </w:tc>
      </w:tr>
      <w:tr w:rsidR="0088242F" w:rsidRPr="00C61233" w14:paraId="5BEBA58A" w14:textId="77777777" w:rsidTr="008E76E6">
        <w:tc>
          <w:tcPr>
            <w:tcW w:w="2280" w:type="dxa"/>
            <w:tcBorders>
              <w:top w:val="single" w:sz="8" w:space="0" w:color="999999"/>
              <w:left w:val="single" w:sz="8" w:space="0" w:color="999999"/>
              <w:bottom w:val="single" w:sz="8" w:space="0" w:color="999999"/>
              <w:right w:val="single" w:sz="8" w:space="0" w:color="999999"/>
            </w:tcBorders>
            <w:hideMark/>
          </w:tcPr>
          <w:p w14:paraId="70E79A46" w14:textId="77777777" w:rsidR="0088242F" w:rsidRPr="00C61233" w:rsidRDefault="0088242F" w:rsidP="0088242F">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01674CE" w14:textId="77777777" w:rsidR="0088242F" w:rsidRPr="00C61233" w:rsidRDefault="0088242F" w:rsidP="0088242F">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88BC299" w14:textId="77777777" w:rsidR="0088242F" w:rsidRPr="00C61233" w:rsidRDefault="0088242F" w:rsidP="0088242F">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4B55787" w14:textId="504D3E4A" w:rsidR="0088242F" w:rsidRPr="00C61233" w:rsidRDefault="0088242F" w:rsidP="0088242F">
            <w:r>
              <w:t>&lt;duration&gt;</w:t>
            </w:r>
          </w:p>
        </w:tc>
      </w:tr>
    </w:tbl>
    <w:p w14:paraId="7A3A949E" w14:textId="77777777" w:rsidR="003A6A62" w:rsidRPr="000C6736" w:rsidRDefault="003A6A62" w:rsidP="003A6A62">
      <w:pPr>
        <w:pStyle w:val="SAPKeyblockTitle"/>
      </w:pPr>
      <w:commentRangeStart w:id="730"/>
      <w:r w:rsidRPr="000C6736">
        <w:t>Purpose</w:t>
      </w:r>
      <w:commentRangeEnd w:id="730"/>
      <w:r w:rsidR="00802F2B">
        <w:rPr>
          <w:rStyle w:val="CommentReference"/>
          <w:rFonts w:ascii="BentonSans Book" w:hAnsi="BentonSans Book"/>
          <w:color w:val="auto"/>
        </w:rPr>
        <w:commentReference w:id="730"/>
      </w:r>
    </w:p>
    <w:p w14:paraId="34646A69" w14:textId="3CD9C64D" w:rsidR="003A6A62" w:rsidRPr="000C6736" w:rsidDel="0082752A" w:rsidRDefault="003A6A62" w:rsidP="003A6A62">
      <w:pPr>
        <w:rPr>
          <w:del w:id="731" w:author="Author" w:date="2018-02-23T13:54:00Z"/>
        </w:rPr>
      </w:pPr>
      <w:del w:id="732" w:author="Author" w:date="2018-02-23T13:54:00Z">
        <w:r w:rsidRPr="000C6736" w:rsidDel="0082752A">
          <w:delText xml:space="preserve">If a workflow is configured in the system for </w:delText>
        </w:r>
        <w:r w:rsidR="000C6736" w:rsidDel="0082752A">
          <w:delText>the termination of a secondary employment</w:delText>
        </w:r>
        <w:r w:rsidRPr="000C6736" w:rsidDel="0082752A">
          <w:delText xml:space="preserve">, the approver (i.e. </w:delText>
        </w:r>
        <w:r w:rsidR="001634BD" w:rsidDel="0082752A">
          <w:delText xml:space="preserve">the </w:delText>
        </w:r>
        <w:r w:rsidRPr="000C6736" w:rsidDel="0082752A">
          <w:delText xml:space="preserve">employee’s </w:delText>
        </w:r>
        <w:r w:rsidR="000C6736" w:rsidDel="0082752A">
          <w:delText>line manager in the secondary employment</w:delText>
        </w:r>
        <w:r w:rsidRPr="000C6736" w:rsidDel="0082752A">
          <w:delText xml:space="preserve">) will need to approve the </w:delText>
        </w:r>
        <w:r w:rsidR="000C6736" w:rsidDel="0082752A">
          <w:delText>termination</w:delText>
        </w:r>
        <w:r w:rsidRPr="000C6736" w:rsidDel="0082752A">
          <w:delText xml:space="preserve"> fo</w:delText>
        </w:r>
        <w:r w:rsidR="000C6736" w:rsidDel="0082752A">
          <w:delText xml:space="preserve">r the employee in order for it </w:delText>
        </w:r>
        <w:r w:rsidRPr="000C6736" w:rsidDel="0082752A">
          <w:delText xml:space="preserve">to take effect in the system. </w:delText>
        </w:r>
      </w:del>
    </w:p>
    <w:p w14:paraId="6F972345" w14:textId="2D04DEAA" w:rsidR="009E1411" w:rsidRPr="00C61233" w:rsidRDefault="003A6A62" w:rsidP="003A6A62">
      <w:del w:id="733" w:author="Author" w:date="2018-02-23T13:54:00Z">
        <w:r w:rsidRPr="000C6736" w:rsidDel="0082752A">
          <w:delText xml:space="preserve">In this process step, the </w:delText>
        </w:r>
        <w:r w:rsidR="000C6736" w:rsidDel="0082752A">
          <w:delText>Line Manager of the employee in the secondary employment</w:delText>
        </w:r>
        <w:r w:rsidR="000C6736" w:rsidRPr="00C61233" w:rsidDel="0082752A">
          <w:delText xml:space="preserve"> </w:delText>
        </w:r>
        <w:r w:rsidRPr="000C6736" w:rsidDel="0082752A">
          <w:delText>will need to process the workflow by selecting the request, reviewing the changes for the employee and then lastly approving the request.</w:delText>
        </w:r>
      </w:del>
      <w:ins w:id="734" w:author="Author" w:date="2018-02-23T13:52:00Z">
        <w:r w:rsidR="009E1411">
          <w:t xml:space="preserve">The Line Manager of the employee in the secondary employment approves the termination of </w:t>
        </w:r>
      </w:ins>
      <w:ins w:id="735" w:author="Author" w:date="2018-02-23T13:53:00Z">
        <w:r w:rsidR="009E1411">
          <w:t>that employment</w:t>
        </w:r>
      </w:ins>
      <w:ins w:id="736" w:author="Author" w:date="2018-02-23T13:52:00Z">
        <w:r w:rsidR="009E1411">
          <w:t xml:space="preserve">. The approval for </w:t>
        </w:r>
      </w:ins>
      <w:ins w:id="737" w:author="Author" w:date="2018-02-23T13:53:00Z">
        <w:r w:rsidR="009E1411">
          <w:t>the secondary employment</w:t>
        </w:r>
      </w:ins>
      <w:ins w:id="738" w:author="Author" w:date="2018-02-23T13:52:00Z">
        <w:r w:rsidR="009E1411">
          <w:t xml:space="preserve"> </w:t>
        </w:r>
      </w:ins>
      <w:ins w:id="739" w:author="Author" w:date="2018-02-23T13:53:00Z">
        <w:r w:rsidR="0082752A">
          <w:t xml:space="preserve">termination </w:t>
        </w:r>
      </w:ins>
      <w:ins w:id="740" w:author="Author" w:date="2018-02-23T13:52:00Z">
        <w:r w:rsidR="009E1411">
          <w:t xml:space="preserve">is needed in order for the </w:t>
        </w:r>
      </w:ins>
      <w:ins w:id="741" w:author="Author" w:date="2018-02-23T13:54:00Z">
        <w:r w:rsidR="0082752A">
          <w:t>termination</w:t>
        </w:r>
      </w:ins>
      <w:ins w:id="742" w:author="Author" w:date="2018-02-23T13:52:00Z">
        <w:r w:rsidR="009E1411">
          <w:t xml:space="preserve"> to take effect in the system.</w:t>
        </w:r>
      </w:ins>
    </w:p>
    <w:p w14:paraId="0A119B29" w14:textId="77777777" w:rsidR="003A6A62" w:rsidRPr="00C61233" w:rsidRDefault="003A6A62" w:rsidP="003A6A62">
      <w:pPr>
        <w:pStyle w:val="SAPKeyblockTitle"/>
      </w:pPr>
      <w:r w:rsidRPr="00C61233">
        <w:lastRenderedPageBreak/>
        <w:t>Procedure</w:t>
      </w:r>
    </w:p>
    <w:tbl>
      <w:tblPr>
        <w:tblW w:w="1439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28"/>
        <w:gridCol w:w="1142"/>
        <w:gridCol w:w="5490"/>
        <w:gridCol w:w="5670"/>
        <w:gridCol w:w="1260"/>
      </w:tblGrid>
      <w:tr w:rsidR="00302A7A" w:rsidRPr="007A3D5F" w14:paraId="02AE62F0" w14:textId="77777777" w:rsidTr="00E50585">
        <w:trPr>
          <w:trHeight w:val="576"/>
          <w:tblHeader/>
        </w:trPr>
        <w:tc>
          <w:tcPr>
            <w:tcW w:w="828" w:type="dxa"/>
            <w:shd w:val="solid" w:color="999999" w:fill="FFFFFF"/>
            <w:hideMark/>
          </w:tcPr>
          <w:p w14:paraId="5861C09F" w14:textId="77777777" w:rsidR="00302A7A" w:rsidRPr="007A3D5F" w:rsidRDefault="00302A7A" w:rsidP="002F2D21">
            <w:pPr>
              <w:rPr>
                <w:rFonts w:ascii="BentonSans Bold" w:hAnsi="BentonSans Bold"/>
                <w:color w:val="FFFFFF"/>
              </w:rPr>
            </w:pPr>
            <w:r w:rsidRPr="007A3D5F">
              <w:rPr>
                <w:rFonts w:ascii="BentonSans Bold" w:hAnsi="BentonSans Bold"/>
                <w:color w:val="FFFFFF"/>
              </w:rPr>
              <w:t>Test Step #</w:t>
            </w:r>
          </w:p>
        </w:tc>
        <w:tc>
          <w:tcPr>
            <w:tcW w:w="1142" w:type="dxa"/>
            <w:shd w:val="solid" w:color="999999" w:fill="FFFFFF"/>
            <w:hideMark/>
          </w:tcPr>
          <w:p w14:paraId="3927802F" w14:textId="77777777" w:rsidR="00302A7A" w:rsidRPr="007A3D5F" w:rsidRDefault="00302A7A" w:rsidP="002F2D21">
            <w:pPr>
              <w:rPr>
                <w:rFonts w:ascii="BentonSans Bold" w:hAnsi="BentonSans Bold"/>
                <w:color w:val="FFFFFF"/>
              </w:rPr>
            </w:pPr>
            <w:r w:rsidRPr="007A3D5F">
              <w:rPr>
                <w:rFonts w:ascii="BentonSans Bold" w:hAnsi="BentonSans Bold"/>
                <w:color w:val="FFFFFF"/>
              </w:rPr>
              <w:t>Test Step Name</w:t>
            </w:r>
          </w:p>
        </w:tc>
        <w:tc>
          <w:tcPr>
            <w:tcW w:w="5490" w:type="dxa"/>
            <w:shd w:val="solid" w:color="999999" w:fill="FFFFFF"/>
            <w:hideMark/>
          </w:tcPr>
          <w:p w14:paraId="3B6D5E8C" w14:textId="77777777" w:rsidR="00302A7A" w:rsidRPr="007A3D5F" w:rsidRDefault="00302A7A" w:rsidP="002F2D21">
            <w:pPr>
              <w:rPr>
                <w:rFonts w:ascii="BentonSans Bold" w:hAnsi="BentonSans Bold"/>
                <w:color w:val="FFFFFF"/>
              </w:rPr>
            </w:pPr>
            <w:r w:rsidRPr="007A3D5F">
              <w:rPr>
                <w:rFonts w:ascii="BentonSans Bold" w:hAnsi="BentonSans Bold"/>
                <w:color w:val="FFFFFF"/>
              </w:rPr>
              <w:t>Instruction</w:t>
            </w:r>
          </w:p>
        </w:tc>
        <w:tc>
          <w:tcPr>
            <w:tcW w:w="5670" w:type="dxa"/>
            <w:shd w:val="solid" w:color="999999" w:fill="FFFFFF"/>
            <w:hideMark/>
          </w:tcPr>
          <w:p w14:paraId="6DD0E1AB" w14:textId="77777777" w:rsidR="00302A7A" w:rsidRPr="007A3D5F" w:rsidRDefault="00302A7A" w:rsidP="002F2D21">
            <w:pPr>
              <w:rPr>
                <w:rFonts w:ascii="BentonSans Bold" w:hAnsi="BentonSans Bold"/>
                <w:color w:val="FFFFFF"/>
              </w:rPr>
            </w:pPr>
            <w:r w:rsidRPr="007A3D5F">
              <w:rPr>
                <w:rFonts w:ascii="BentonSans Bold" w:hAnsi="BentonSans Bold"/>
                <w:color w:val="FFFFFF"/>
              </w:rPr>
              <w:t>Expected Result</w:t>
            </w:r>
          </w:p>
        </w:tc>
        <w:tc>
          <w:tcPr>
            <w:tcW w:w="1260" w:type="dxa"/>
            <w:shd w:val="solid" w:color="999999" w:fill="FFFFFF"/>
            <w:hideMark/>
          </w:tcPr>
          <w:p w14:paraId="016E61E6" w14:textId="77777777" w:rsidR="00302A7A" w:rsidRPr="007A3D5F" w:rsidRDefault="00302A7A" w:rsidP="002F2D21">
            <w:pPr>
              <w:rPr>
                <w:rFonts w:ascii="BentonSans Bold" w:hAnsi="BentonSans Bold"/>
                <w:color w:val="FFFFFF"/>
              </w:rPr>
            </w:pPr>
            <w:r w:rsidRPr="007A3D5F">
              <w:rPr>
                <w:rFonts w:ascii="BentonSans Bold" w:hAnsi="BentonSans Bold"/>
                <w:color w:val="FFFFFF"/>
              </w:rPr>
              <w:t>Pass / Fail / Comment</w:t>
            </w:r>
          </w:p>
        </w:tc>
      </w:tr>
      <w:tr w:rsidR="00302A7A" w:rsidRPr="007A3D5F" w14:paraId="2499C385" w14:textId="77777777" w:rsidTr="00C4443A">
        <w:trPr>
          <w:trHeight w:val="288"/>
        </w:trPr>
        <w:tc>
          <w:tcPr>
            <w:tcW w:w="828" w:type="dxa"/>
            <w:hideMark/>
          </w:tcPr>
          <w:p w14:paraId="7716555F" w14:textId="77777777" w:rsidR="00302A7A" w:rsidRPr="007A3D5F" w:rsidRDefault="00302A7A" w:rsidP="002F2D21">
            <w:r w:rsidRPr="007A3D5F">
              <w:t>1</w:t>
            </w:r>
          </w:p>
        </w:tc>
        <w:tc>
          <w:tcPr>
            <w:tcW w:w="1142" w:type="dxa"/>
            <w:hideMark/>
          </w:tcPr>
          <w:p w14:paraId="2ED60E17" w14:textId="77777777" w:rsidR="00302A7A" w:rsidRPr="007A3D5F" w:rsidRDefault="00302A7A" w:rsidP="002F2D21">
            <w:pPr>
              <w:rPr>
                <w:rStyle w:val="SAPEmphasis"/>
              </w:rPr>
            </w:pPr>
            <w:r w:rsidRPr="007A3D5F">
              <w:rPr>
                <w:rStyle w:val="SAPEmphasis"/>
              </w:rPr>
              <w:t>Log on</w:t>
            </w:r>
          </w:p>
        </w:tc>
        <w:tc>
          <w:tcPr>
            <w:tcW w:w="5490" w:type="dxa"/>
            <w:hideMark/>
          </w:tcPr>
          <w:p w14:paraId="64E75B26" w14:textId="656CC235" w:rsidR="00302A7A" w:rsidRPr="007A3D5F" w:rsidRDefault="00302A7A" w:rsidP="006368DF">
            <w:r w:rsidRPr="007A3D5F">
              <w:t xml:space="preserve">Log on to </w:t>
            </w:r>
            <w:r w:rsidRPr="007A3D5F">
              <w:rPr>
                <w:rStyle w:val="SAPTextReference"/>
              </w:rPr>
              <w:t>Employee Central</w:t>
            </w:r>
            <w:r w:rsidRPr="007A3D5F">
              <w:t xml:space="preserve"> as </w:t>
            </w:r>
            <w:r w:rsidR="006368DF">
              <w:t>Line Manager of the employee in the secondary concurrent employment to be terminated.</w:t>
            </w:r>
          </w:p>
        </w:tc>
        <w:tc>
          <w:tcPr>
            <w:tcW w:w="5670" w:type="dxa"/>
            <w:hideMark/>
          </w:tcPr>
          <w:p w14:paraId="1AA0B5FF" w14:textId="77777777" w:rsidR="00302A7A" w:rsidRPr="007A3D5F" w:rsidRDefault="00302A7A" w:rsidP="002F2D21">
            <w:r w:rsidRPr="007A3D5F">
              <w:t xml:space="preserve">The </w:t>
            </w:r>
            <w:r w:rsidRPr="007A3D5F">
              <w:rPr>
                <w:rStyle w:val="SAPScreenElement"/>
              </w:rPr>
              <w:t xml:space="preserve">Home </w:t>
            </w:r>
            <w:r w:rsidRPr="007A3D5F">
              <w:t>page is displayed.</w:t>
            </w:r>
          </w:p>
        </w:tc>
        <w:tc>
          <w:tcPr>
            <w:tcW w:w="1260" w:type="dxa"/>
          </w:tcPr>
          <w:p w14:paraId="2272AE69" w14:textId="77777777" w:rsidR="00302A7A" w:rsidRPr="007A3D5F" w:rsidRDefault="00302A7A" w:rsidP="002F2D21">
            <w:pPr>
              <w:rPr>
                <w:rFonts w:cs="Arial"/>
                <w:bCs/>
              </w:rPr>
            </w:pPr>
          </w:p>
        </w:tc>
      </w:tr>
      <w:tr w:rsidR="006368DF" w:rsidRPr="007A3D5F" w14:paraId="13D3B5A6" w14:textId="77777777" w:rsidTr="00C4443A">
        <w:trPr>
          <w:trHeight w:val="288"/>
        </w:trPr>
        <w:tc>
          <w:tcPr>
            <w:tcW w:w="828" w:type="dxa"/>
          </w:tcPr>
          <w:p w14:paraId="71F70B71" w14:textId="6322AE8D" w:rsidR="006368DF" w:rsidRPr="007A3D5F" w:rsidRDefault="006368DF" w:rsidP="006368DF">
            <w:r>
              <w:t>2</w:t>
            </w:r>
          </w:p>
        </w:tc>
        <w:tc>
          <w:tcPr>
            <w:tcW w:w="1142" w:type="dxa"/>
          </w:tcPr>
          <w:p w14:paraId="2D7EE065" w14:textId="782D1F7E" w:rsidR="006368DF" w:rsidRPr="007A3D5F" w:rsidRDefault="006368DF" w:rsidP="006368DF">
            <w:pPr>
              <w:rPr>
                <w:rStyle w:val="SAPEmphasis"/>
              </w:rPr>
            </w:pPr>
            <w:r>
              <w:rPr>
                <w:rStyle w:val="SAPEmphasis"/>
              </w:rPr>
              <w:t>Access Requests Tile</w:t>
            </w:r>
          </w:p>
        </w:tc>
        <w:tc>
          <w:tcPr>
            <w:tcW w:w="5490" w:type="dxa"/>
          </w:tcPr>
          <w:p w14:paraId="77733D5B" w14:textId="761E201A" w:rsidR="006368DF" w:rsidRPr="007A3D5F" w:rsidRDefault="006368DF" w:rsidP="006368DF">
            <w:r>
              <w:t xml:space="preserve">On the </w:t>
            </w:r>
            <w:r>
              <w:rPr>
                <w:rStyle w:val="SAPScreenElement"/>
              </w:rPr>
              <w:t xml:space="preserve">Home </w:t>
            </w:r>
            <w:r>
              <w:rPr>
                <w:rFonts w:cs="Arial"/>
                <w:bCs/>
              </w:rPr>
              <w:t>page</w:t>
            </w:r>
            <w:r>
              <w:rPr>
                <w:rStyle w:val="SAPScreenElement"/>
              </w:rPr>
              <w:t>,</w:t>
            </w:r>
            <w:r>
              <w:t xml:space="preserve"> go to the</w:t>
            </w:r>
            <w:r>
              <w:rPr>
                <w:i/>
              </w:rPr>
              <w:t xml:space="preserve"> </w:t>
            </w:r>
            <w:r>
              <w:rPr>
                <w:rStyle w:val="SAPScreenElement"/>
              </w:rPr>
              <w:t>To Do</w:t>
            </w:r>
            <w:r>
              <w:rPr>
                <w:i/>
                <w:lang w:eastAsia="zh-CN"/>
              </w:rPr>
              <w:t xml:space="preserve"> </w:t>
            </w:r>
            <w:r>
              <w:rPr>
                <w:lang w:eastAsia="zh-CN"/>
              </w:rPr>
              <w:t>section</w:t>
            </w:r>
            <w:r>
              <w:rPr>
                <w:i/>
                <w:lang w:eastAsia="zh-CN"/>
              </w:rPr>
              <w:t xml:space="preserve"> </w:t>
            </w:r>
            <w:r>
              <w:rPr>
                <w:lang w:eastAsia="zh-CN"/>
              </w:rPr>
              <w:t xml:space="preserve">and click on the </w:t>
            </w:r>
            <w:r>
              <w:rPr>
                <w:rStyle w:val="SAPScreenElement"/>
              </w:rPr>
              <w:t>Approve Requests</w:t>
            </w:r>
            <w:r>
              <w:t xml:space="preserve"> tile.</w:t>
            </w:r>
          </w:p>
        </w:tc>
        <w:tc>
          <w:tcPr>
            <w:tcW w:w="5670" w:type="dxa"/>
          </w:tcPr>
          <w:p w14:paraId="1B05D4E1" w14:textId="7CC2850B" w:rsidR="006368DF" w:rsidRPr="007A3D5F" w:rsidRDefault="006368DF" w:rsidP="006368DF">
            <w:r>
              <w:rPr>
                <w:rFonts w:cs="Arial"/>
                <w:bCs/>
              </w:rPr>
              <w:t xml:space="preserve">The </w:t>
            </w:r>
            <w:r>
              <w:rPr>
                <w:rStyle w:val="SAPScreenElement"/>
              </w:rPr>
              <w:t>Approve Requests</w:t>
            </w:r>
            <w:r>
              <w:t xml:space="preserve"> </w:t>
            </w:r>
            <w:r>
              <w:rPr>
                <w:rFonts w:cs="Arial"/>
                <w:bCs/>
              </w:rPr>
              <w:t xml:space="preserve">dialog box is displayed, containing a list of all the requests you need to approve. For each request, high level details are given, which depend on the request type. </w:t>
            </w:r>
          </w:p>
        </w:tc>
        <w:tc>
          <w:tcPr>
            <w:tcW w:w="1260" w:type="dxa"/>
          </w:tcPr>
          <w:p w14:paraId="49C4894A" w14:textId="77777777" w:rsidR="006368DF" w:rsidRPr="007A3D5F" w:rsidRDefault="006368DF" w:rsidP="006368DF">
            <w:pPr>
              <w:rPr>
                <w:rFonts w:cs="Arial"/>
                <w:bCs/>
              </w:rPr>
            </w:pPr>
          </w:p>
        </w:tc>
      </w:tr>
      <w:tr w:rsidR="00302A7A" w:rsidRPr="007A3D5F" w14:paraId="504DDF80" w14:textId="77777777" w:rsidTr="00C4443A">
        <w:trPr>
          <w:trHeight w:val="357"/>
        </w:trPr>
        <w:tc>
          <w:tcPr>
            <w:tcW w:w="828" w:type="dxa"/>
            <w:hideMark/>
          </w:tcPr>
          <w:p w14:paraId="39EE82D5" w14:textId="1B1DA7B1" w:rsidR="00302A7A" w:rsidRPr="007A3D5F" w:rsidRDefault="006368DF" w:rsidP="002F2D21">
            <w:r>
              <w:t>3</w:t>
            </w:r>
          </w:p>
        </w:tc>
        <w:tc>
          <w:tcPr>
            <w:tcW w:w="1142" w:type="dxa"/>
            <w:hideMark/>
          </w:tcPr>
          <w:p w14:paraId="0E1E0417" w14:textId="77777777" w:rsidR="00302A7A" w:rsidRPr="007A3D5F" w:rsidRDefault="00302A7A" w:rsidP="002F2D21">
            <w:pPr>
              <w:rPr>
                <w:rStyle w:val="SAPEmphasis"/>
              </w:rPr>
            </w:pPr>
            <w:r w:rsidRPr="007A3D5F">
              <w:rPr>
                <w:rStyle w:val="SAPEmphasis"/>
              </w:rPr>
              <w:t>Select Request</w:t>
            </w:r>
          </w:p>
        </w:tc>
        <w:tc>
          <w:tcPr>
            <w:tcW w:w="5490" w:type="dxa"/>
            <w:hideMark/>
          </w:tcPr>
          <w:p w14:paraId="2535F0B0" w14:textId="3585C48E" w:rsidR="006368DF" w:rsidRDefault="006368DF" w:rsidP="006368DF">
            <w:r>
              <w:t xml:space="preserve">In the </w:t>
            </w:r>
            <w:r>
              <w:rPr>
                <w:rStyle w:val="SAPScreenElement"/>
              </w:rPr>
              <w:t>Approve Requests</w:t>
            </w:r>
            <w:r>
              <w:t xml:space="preserve"> </w:t>
            </w:r>
            <w:r>
              <w:rPr>
                <w:rFonts w:cs="Arial"/>
                <w:bCs/>
              </w:rPr>
              <w:t>dialog box,</w:t>
            </w:r>
            <w:r>
              <w:t xml:space="preserve"> click on the </w:t>
            </w:r>
            <w:r>
              <w:rPr>
                <w:rStyle w:val="SAPScreenElement"/>
              </w:rPr>
              <w:t xml:space="preserve">&lt;Termination Reason&gt; For &lt;Employee Name&gt; </w:t>
            </w:r>
            <w:r>
              <w:t>link.</w:t>
            </w:r>
          </w:p>
          <w:p w14:paraId="215F5805" w14:textId="0A48E7D1" w:rsidR="006368DF" w:rsidRDefault="006368DF" w:rsidP="00C4443A">
            <w:pPr>
              <w:pStyle w:val="SAPNoteHeading"/>
              <w:ind w:left="255"/>
            </w:pPr>
            <w:r>
              <w:rPr>
                <w:noProof/>
              </w:rPr>
              <w:drawing>
                <wp:inline distT="0" distB="0" distL="0" distR="0" wp14:anchorId="0CCCBB31" wp14:editId="39F5158F">
                  <wp:extent cx="225425" cy="225425"/>
                  <wp:effectExtent l="0" t="0" r="0" b="317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308FB09C" w14:textId="7ED4082C" w:rsidR="00302A7A" w:rsidRPr="007A3D5F" w:rsidRDefault="006368DF" w:rsidP="00C4443A">
            <w:pPr>
              <w:ind w:left="255"/>
            </w:pPr>
            <w:r>
              <w:t xml:space="preserve">In case you have several requests in the tile, select the </w:t>
            </w:r>
            <w:r>
              <w:rPr>
                <w:rStyle w:val="SAPScreenElement"/>
              </w:rPr>
              <w:t>Go to Workflow Requests</w:t>
            </w:r>
            <w:r>
              <w:t xml:space="preserve"> link located at the bottom right of the </w:t>
            </w:r>
            <w:r>
              <w:rPr>
                <w:rStyle w:val="SAPScreenElement"/>
              </w:rPr>
              <w:t>Approve Requests</w:t>
            </w:r>
            <w:r>
              <w:t xml:space="preserve"> </w:t>
            </w:r>
            <w:r>
              <w:rPr>
                <w:rFonts w:cs="Arial"/>
                <w:bCs/>
              </w:rPr>
              <w:t>dialog box</w:t>
            </w:r>
            <w:r>
              <w:t xml:space="preserve">. </w:t>
            </w:r>
            <w:r>
              <w:rPr>
                <w:rFonts w:cs="Arial"/>
                <w:bCs/>
              </w:rPr>
              <w:t xml:space="preserve">The </w:t>
            </w:r>
            <w:r>
              <w:rPr>
                <w:rStyle w:val="SAPScreenElement"/>
              </w:rPr>
              <w:t>My Workflow Requests (#)</w:t>
            </w:r>
            <w:r>
              <w:rPr>
                <w:rFonts w:cs="Arial"/>
                <w:bCs/>
              </w:rPr>
              <w:t xml:space="preserve"> screen is displayed. If appropriate, click </w:t>
            </w:r>
            <w:r>
              <w:rPr>
                <w:rStyle w:val="SAPScreenElement"/>
              </w:rPr>
              <w:t>More</w:t>
            </w:r>
            <w:r>
              <w:rPr>
                <w:rFonts w:cs="Arial"/>
                <w:bCs/>
              </w:rPr>
              <w:t>, to have the complete list of requests.</w:t>
            </w:r>
            <w:r>
              <w:t xml:space="preserve"> </w:t>
            </w:r>
            <w:r w:rsidR="001E49EC">
              <w:t>S</w:t>
            </w:r>
            <w:r w:rsidR="001E49EC" w:rsidRPr="0064693D">
              <w:t xml:space="preserve">elect the </w:t>
            </w:r>
            <w:r w:rsidR="001E49EC" w:rsidRPr="0064693D">
              <w:rPr>
                <w:rStyle w:val="SAPScreenElement"/>
              </w:rPr>
              <w:t>Filter</w:t>
            </w:r>
            <w:r w:rsidR="00E94855">
              <w:rPr>
                <w:rStyle w:val="SAPScreenElement"/>
              </w:rPr>
              <w:t xml:space="preserve"> </w:t>
            </w:r>
            <w:r w:rsidR="001E49EC" w:rsidRPr="0064693D">
              <w:t xml:space="preserve"> </w:t>
            </w:r>
            <w:r w:rsidR="001E49EC" w:rsidRPr="0064693D">
              <w:rPr>
                <w:noProof/>
              </w:rPr>
              <w:drawing>
                <wp:inline distT="0" distB="0" distL="0" distR="0" wp14:anchorId="2DF1A38B" wp14:editId="2A1BCD0F">
                  <wp:extent cx="333375" cy="276225"/>
                  <wp:effectExtent l="0" t="0" r="9525"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001E49EC" w:rsidRPr="0064693D">
              <w:t xml:space="preserve"> icon</w:t>
            </w:r>
            <w:r w:rsidR="001E49EC">
              <w:t xml:space="preserve"> to search for the request you need to approve</w:t>
            </w:r>
            <w:r w:rsidR="001E49EC" w:rsidRPr="0064693D">
              <w:t>.</w:t>
            </w:r>
            <w:r w:rsidR="001E49EC">
              <w:t xml:space="preserve"> In the filter criteria fields, which show up, make entries as appropriate. For example, enter for </w:t>
            </w:r>
            <w:r w:rsidR="001E49EC" w:rsidRPr="0064693D">
              <w:rPr>
                <w:rStyle w:val="SAPScreenElement"/>
              </w:rPr>
              <w:t>Request Type</w:t>
            </w:r>
            <w:r w:rsidR="001E49EC" w:rsidRPr="0064693D">
              <w:t xml:space="preserve"> value</w:t>
            </w:r>
            <w:r w:rsidR="001E49EC" w:rsidRPr="0064693D">
              <w:rPr>
                <w:rStyle w:val="SAPUserEntry"/>
              </w:rPr>
              <w:t xml:space="preserve"> </w:t>
            </w:r>
            <w:r w:rsidR="00887057">
              <w:rPr>
                <w:rStyle w:val="SAPUserEntry"/>
              </w:rPr>
              <w:t>Terminate</w:t>
            </w:r>
            <w:r w:rsidR="001E49EC" w:rsidRPr="00BF124E">
              <w:rPr>
                <w:rStyle w:val="SAPUserEntry"/>
              </w:rPr>
              <w:t xml:space="preserve"> </w:t>
            </w:r>
            <w:r w:rsidR="001E49EC">
              <w:t xml:space="preserve">and in </w:t>
            </w:r>
            <w:r w:rsidR="001E49EC" w:rsidRPr="0064693D">
              <w:rPr>
                <w:rStyle w:val="SAPScreenElement"/>
              </w:rPr>
              <w:t>Request</w:t>
            </w:r>
            <w:r w:rsidR="001E49EC">
              <w:rPr>
                <w:rStyle w:val="SAPScreenElement"/>
              </w:rPr>
              <w:t>ed For</w:t>
            </w:r>
            <w:r w:rsidR="001E49EC">
              <w:t xml:space="preserve"> the name of the employee for whom the secondary employment is to be terminated. Then choose the </w:t>
            </w:r>
            <w:r w:rsidR="001E49EC" w:rsidRPr="0064693D">
              <w:rPr>
                <w:rStyle w:val="SAPScreenElement"/>
              </w:rPr>
              <w:t>Go</w:t>
            </w:r>
            <w:r w:rsidR="001E49EC" w:rsidRPr="0064693D">
              <w:t xml:space="preserve"> button</w:t>
            </w:r>
            <w:r w:rsidR="001E49EC">
              <w:t xml:space="preserve">. </w:t>
            </w:r>
            <w:r>
              <w:t xml:space="preserve">In the </w:t>
            </w:r>
            <w:r w:rsidR="001E49EC">
              <w:t xml:space="preserve">result </w:t>
            </w:r>
            <w:r>
              <w:t xml:space="preserve">list, click on the appropriate </w:t>
            </w:r>
            <w:r>
              <w:rPr>
                <w:rStyle w:val="SAPScreenElement"/>
              </w:rPr>
              <w:t xml:space="preserve">&lt;Termination Reason&gt; For &lt;Employee Name&gt; </w:t>
            </w:r>
            <w:r>
              <w:t>link.</w:t>
            </w:r>
          </w:p>
        </w:tc>
        <w:tc>
          <w:tcPr>
            <w:tcW w:w="5670" w:type="dxa"/>
            <w:hideMark/>
          </w:tcPr>
          <w:p w14:paraId="13772ABD" w14:textId="77777777" w:rsidR="00302A7A" w:rsidRPr="007A3D5F" w:rsidRDefault="00302A7A" w:rsidP="002F2D21">
            <w:r w:rsidRPr="007A3D5F">
              <w:t xml:space="preserve">The </w:t>
            </w:r>
            <w:r w:rsidRPr="007A3D5F">
              <w:rPr>
                <w:rStyle w:val="SAPScreenElement"/>
              </w:rPr>
              <w:t xml:space="preserve">Employee Files &gt; Workflow Details </w:t>
            </w:r>
            <w:r w:rsidRPr="007A3D5F">
              <w:t>screen is displayed; it is divided in several sections:</w:t>
            </w:r>
          </w:p>
          <w:p w14:paraId="5DAF54DF" w14:textId="77777777" w:rsidR="00302A7A" w:rsidRPr="007A3D5F" w:rsidRDefault="00302A7A" w:rsidP="006421FE">
            <w:pPr>
              <w:pStyle w:val="ListBullet"/>
              <w:ind w:left="284"/>
            </w:pPr>
            <w:r w:rsidRPr="007A3D5F">
              <w:t xml:space="preserve">The </w:t>
            </w:r>
            <w:r w:rsidRPr="007A3D5F">
              <w:rPr>
                <w:rStyle w:val="SAPScreenElement"/>
              </w:rPr>
              <w:t xml:space="preserve">Do you approve this request? </w:t>
            </w:r>
            <w:r w:rsidRPr="007A3D5F">
              <w:t>section contains a short overview of the request, its initiator, and the workflow participants.</w:t>
            </w:r>
          </w:p>
          <w:p w14:paraId="2A57E267" w14:textId="3C947890" w:rsidR="00302A7A" w:rsidRPr="007A3D5F" w:rsidRDefault="00302A7A" w:rsidP="006421FE">
            <w:pPr>
              <w:pStyle w:val="ListBullet"/>
              <w:ind w:left="284"/>
            </w:pPr>
            <w:r w:rsidRPr="007A3D5F">
              <w:t>The</w:t>
            </w:r>
            <w:r>
              <w:t xml:space="preserve"> </w:t>
            </w:r>
            <w:r>
              <w:rPr>
                <w:rStyle w:val="SAPScreenElement"/>
              </w:rPr>
              <w:t>Terminate</w:t>
            </w:r>
            <w:r w:rsidRPr="007A3D5F">
              <w:rPr>
                <w:rStyle w:val="SAPScreenElement"/>
              </w:rPr>
              <w:t xml:space="preserve"> </w:t>
            </w:r>
            <w:r w:rsidRPr="007A3D5F">
              <w:t xml:space="preserve">section contains details to the </w:t>
            </w:r>
            <w:r>
              <w:t>termination of the secondary employment.</w:t>
            </w:r>
            <w:r w:rsidR="00887057">
              <w:t xml:space="preserve"> In case the employee has in the secondary employment direct reports or job relationships to other employees, the transfer of direct reports and/or job relationships is also detailed in the </w:t>
            </w:r>
            <w:r w:rsidR="00887057">
              <w:rPr>
                <w:rStyle w:val="SAPScreenElement"/>
              </w:rPr>
              <w:t>Terminate</w:t>
            </w:r>
            <w:r w:rsidR="00887057" w:rsidRPr="007A3D5F">
              <w:rPr>
                <w:rStyle w:val="SAPScreenElement"/>
              </w:rPr>
              <w:t xml:space="preserve"> </w:t>
            </w:r>
            <w:r w:rsidR="00887057" w:rsidRPr="007A3D5F">
              <w:t>section</w:t>
            </w:r>
            <w:r w:rsidR="00887057">
              <w:t>.</w:t>
            </w:r>
          </w:p>
          <w:p w14:paraId="089558C5" w14:textId="77777777" w:rsidR="00302A7A" w:rsidRPr="007A3D5F" w:rsidRDefault="00302A7A" w:rsidP="006421FE">
            <w:pPr>
              <w:pStyle w:val="ListBullet"/>
              <w:ind w:left="284"/>
            </w:pPr>
            <w:r w:rsidRPr="007A3D5F">
              <w:t xml:space="preserve">In the </w:t>
            </w:r>
            <w:r w:rsidRPr="007A3D5F">
              <w:rPr>
                <w:rStyle w:val="SAPScreenElement"/>
              </w:rPr>
              <w:t xml:space="preserve">Comment </w:t>
            </w:r>
            <w:r w:rsidRPr="007A3D5F">
              <w:t>section, you can post your remarks to the request.</w:t>
            </w:r>
          </w:p>
          <w:p w14:paraId="647B3EC1" w14:textId="3243BC72" w:rsidR="00302A7A" w:rsidRPr="007A3D5F" w:rsidRDefault="00302A7A" w:rsidP="006421FE">
            <w:pPr>
              <w:pStyle w:val="ListBullet"/>
              <w:ind w:left="284"/>
            </w:pPr>
            <w:r w:rsidRPr="007A3D5F">
              <w:t>On the right part of the screen a short profile of the employee</w:t>
            </w:r>
            <w:r>
              <w:t>, for</w:t>
            </w:r>
            <w:r w:rsidRPr="007A3D5F">
              <w:t xml:space="preserve"> who</w:t>
            </w:r>
            <w:r>
              <w:t>m the secondary employment</w:t>
            </w:r>
            <w:r w:rsidRPr="007A3D5F">
              <w:t xml:space="preserve"> should </w:t>
            </w:r>
            <w:r>
              <w:t xml:space="preserve">be </w:t>
            </w:r>
            <w:r w:rsidR="00EC7B89">
              <w:t>terminated</w:t>
            </w:r>
            <w:r w:rsidRPr="007A3D5F">
              <w:t xml:space="preserve"> is given, as well as administrative details to the request initiation.</w:t>
            </w:r>
          </w:p>
        </w:tc>
        <w:tc>
          <w:tcPr>
            <w:tcW w:w="1260" w:type="dxa"/>
          </w:tcPr>
          <w:p w14:paraId="67234D00" w14:textId="77777777" w:rsidR="00302A7A" w:rsidRPr="007A3D5F" w:rsidRDefault="00302A7A" w:rsidP="002F2D21">
            <w:pPr>
              <w:rPr>
                <w:rFonts w:cs="Arial"/>
                <w:bCs/>
              </w:rPr>
            </w:pPr>
          </w:p>
        </w:tc>
      </w:tr>
      <w:tr w:rsidR="00302A7A" w:rsidRPr="007A3D5F" w14:paraId="5D212958" w14:textId="77777777" w:rsidTr="00C4443A">
        <w:trPr>
          <w:trHeight w:val="288"/>
        </w:trPr>
        <w:tc>
          <w:tcPr>
            <w:tcW w:w="828" w:type="dxa"/>
            <w:hideMark/>
          </w:tcPr>
          <w:p w14:paraId="56841DEC" w14:textId="34C560BC" w:rsidR="00302A7A" w:rsidRPr="007A3D5F" w:rsidRDefault="006368DF" w:rsidP="002F2D21">
            <w:r>
              <w:t>4</w:t>
            </w:r>
          </w:p>
        </w:tc>
        <w:tc>
          <w:tcPr>
            <w:tcW w:w="1142" w:type="dxa"/>
            <w:hideMark/>
          </w:tcPr>
          <w:p w14:paraId="257CBA35" w14:textId="77777777" w:rsidR="00302A7A" w:rsidRPr="007A3D5F" w:rsidRDefault="00302A7A" w:rsidP="002F2D21">
            <w:pPr>
              <w:rPr>
                <w:rStyle w:val="SAPEmphasis"/>
              </w:rPr>
            </w:pPr>
            <w:r>
              <w:rPr>
                <w:rStyle w:val="SAPEmphasis"/>
              </w:rPr>
              <w:t>Review Request</w:t>
            </w:r>
          </w:p>
        </w:tc>
        <w:tc>
          <w:tcPr>
            <w:tcW w:w="5490" w:type="dxa"/>
            <w:hideMark/>
          </w:tcPr>
          <w:p w14:paraId="3D004411" w14:textId="55A1B887" w:rsidR="00302A7A" w:rsidRPr="007A3D5F" w:rsidRDefault="00302A7A" w:rsidP="00EC7B89">
            <w:r w:rsidRPr="007A3D5F">
              <w:t xml:space="preserve">Review the details in the </w:t>
            </w:r>
            <w:r w:rsidR="00EC7B89">
              <w:rPr>
                <w:rStyle w:val="SAPScreenElement"/>
              </w:rPr>
              <w:t>Terminate</w:t>
            </w:r>
            <w:r w:rsidRPr="007A3D5F">
              <w:rPr>
                <w:rStyle w:val="SAPScreenElement"/>
              </w:rPr>
              <w:t xml:space="preserve"> </w:t>
            </w:r>
            <w:r w:rsidRPr="007A3D5F">
              <w:t>secti</w:t>
            </w:r>
            <w:r>
              <w:t>on.</w:t>
            </w:r>
          </w:p>
        </w:tc>
        <w:tc>
          <w:tcPr>
            <w:tcW w:w="5670" w:type="dxa"/>
            <w:hideMark/>
          </w:tcPr>
          <w:p w14:paraId="4E401E96" w14:textId="46CFC66E" w:rsidR="00302A7A" w:rsidRPr="007A3D5F" w:rsidRDefault="00302A7A" w:rsidP="00EC7B89">
            <w:r w:rsidRPr="007A3D5F">
              <w:t xml:space="preserve">The data related to the </w:t>
            </w:r>
            <w:r w:rsidR="00EC7B89">
              <w:t>termination of a secondary employment</w:t>
            </w:r>
            <w:r>
              <w:t xml:space="preserve"> </w:t>
            </w:r>
            <w:r w:rsidRPr="007A3D5F">
              <w:t>has been reviewed and is ready for approval.</w:t>
            </w:r>
          </w:p>
        </w:tc>
        <w:tc>
          <w:tcPr>
            <w:tcW w:w="1260" w:type="dxa"/>
          </w:tcPr>
          <w:p w14:paraId="0CE2353D" w14:textId="77777777" w:rsidR="00302A7A" w:rsidRPr="007A3D5F" w:rsidRDefault="00302A7A" w:rsidP="002F2D21">
            <w:pPr>
              <w:rPr>
                <w:rFonts w:cs="Arial"/>
                <w:bCs/>
              </w:rPr>
            </w:pPr>
          </w:p>
        </w:tc>
      </w:tr>
      <w:tr w:rsidR="00302A7A" w:rsidRPr="00C61233" w14:paraId="036C0181" w14:textId="77777777" w:rsidTr="00C4443A">
        <w:trPr>
          <w:trHeight w:val="357"/>
        </w:trPr>
        <w:tc>
          <w:tcPr>
            <w:tcW w:w="828" w:type="dxa"/>
            <w:hideMark/>
          </w:tcPr>
          <w:p w14:paraId="5C3BFA0C" w14:textId="134BDF39" w:rsidR="00302A7A" w:rsidRPr="007A3D5F" w:rsidRDefault="006368DF" w:rsidP="002F2D21">
            <w:r>
              <w:t>5</w:t>
            </w:r>
          </w:p>
        </w:tc>
        <w:tc>
          <w:tcPr>
            <w:tcW w:w="1142" w:type="dxa"/>
            <w:hideMark/>
          </w:tcPr>
          <w:p w14:paraId="03F4797A" w14:textId="77777777" w:rsidR="00302A7A" w:rsidRPr="007A3D5F" w:rsidRDefault="00302A7A" w:rsidP="002F2D21">
            <w:pPr>
              <w:rPr>
                <w:rStyle w:val="SAPEmphasis"/>
              </w:rPr>
            </w:pPr>
            <w:r w:rsidRPr="007A3D5F">
              <w:rPr>
                <w:rStyle w:val="SAPEmphasis"/>
              </w:rPr>
              <w:t>Approve Request</w:t>
            </w:r>
          </w:p>
        </w:tc>
        <w:tc>
          <w:tcPr>
            <w:tcW w:w="5490" w:type="dxa"/>
            <w:hideMark/>
          </w:tcPr>
          <w:p w14:paraId="54E4EC00" w14:textId="3F0EF709" w:rsidR="00302A7A" w:rsidRPr="007A3D5F" w:rsidRDefault="00302A7A" w:rsidP="00EC7B89">
            <w:r w:rsidRPr="007A3D5F">
              <w:t xml:space="preserve">If </w:t>
            </w:r>
            <w:r w:rsidRPr="007A3D5F">
              <w:rPr>
                <w:lang w:eastAsia="zh-CN"/>
              </w:rPr>
              <w:t>everything is fine</w:t>
            </w:r>
            <w:r w:rsidRPr="007A3D5F">
              <w:t xml:space="preserve">, choose the </w:t>
            </w:r>
            <w:r w:rsidRPr="007A3D5F">
              <w:rPr>
                <w:rStyle w:val="SAPScreenElement"/>
              </w:rPr>
              <w:t xml:space="preserve">Approve </w:t>
            </w:r>
            <w:r w:rsidRPr="007A3D5F">
              <w:rPr>
                <w:lang w:eastAsia="zh-CN"/>
              </w:rPr>
              <w:t>button</w:t>
            </w:r>
            <w:r w:rsidRPr="007A3D5F">
              <w:t xml:space="preserve"> to approve the </w:t>
            </w:r>
            <w:r w:rsidR="00EC7B89">
              <w:t>termination</w:t>
            </w:r>
            <w:r>
              <w:t xml:space="preserve"> of the secondary employment</w:t>
            </w:r>
            <w:r w:rsidRPr="007A3D5F">
              <w:t xml:space="preserve">. </w:t>
            </w:r>
          </w:p>
        </w:tc>
        <w:tc>
          <w:tcPr>
            <w:tcW w:w="5670" w:type="dxa"/>
            <w:hideMark/>
          </w:tcPr>
          <w:p w14:paraId="7F2944E1" w14:textId="77777777" w:rsidR="00302A7A" w:rsidRDefault="00302A7A" w:rsidP="00EC7B89">
            <w:pPr>
              <w:rPr>
                <w:lang w:eastAsia="zh-CN"/>
              </w:rPr>
            </w:pPr>
            <w:r w:rsidRPr="007A3D5F">
              <w:t>The system generates a message about the successful saving of the changes. Y</w:t>
            </w:r>
            <w:r w:rsidRPr="007A3D5F">
              <w:rPr>
                <w:lang w:eastAsia="zh-CN"/>
              </w:rPr>
              <w:t xml:space="preserve">ou are directed back to your </w:t>
            </w:r>
            <w:r w:rsidRPr="007A3D5F">
              <w:rPr>
                <w:rStyle w:val="SAPScreenElement"/>
              </w:rPr>
              <w:t xml:space="preserve">Home </w:t>
            </w:r>
            <w:r w:rsidRPr="007A3D5F">
              <w:rPr>
                <w:lang w:eastAsia="zh-CN"/>
              </w:rPr>
              <w:t xml:space="preserve">page. </w:t>
            </w:r>
          </w:p>
          <w:p w14:paraId="226CA928" w14:textId="77777777" w:rsidR="009D3394" w:rsidRPr="00C61233" w:rsidRDefault="009D3394" w:rsidP="00C4443A">
            <w:pPr>
              <w:pStyle w:val="SAPNoteHeading"/>
              <w:ind w:left="255"/>
            </w:pPr>
            <w:r w:rsidRPr="00C61233">
              <w:rPr>
                <w:noProof/>
              </w:rPr>
              <w:drawing>
                <wp:inline distT="0" distB="0" distL="0" distR="0" wp14:anchorId="13334188" wp14:editId="3065C836">
                  <wp:extent cx="228600" cy="228600"/>
                  <wp:effectExtent l="0" t="0" r="0" b="0"/>
                  <wp:docPr id="2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15F5C00C" w14:textId="3BD19949" w:rsidR="009D3394" w:rsidRPr="00EC7B89" w:rsidRDefault="009D3394" w:rsidP="00C4443A">
            <w:pPr>
              <w:ind w:left="255"/>
              <w:rPr>
                <w:lang w:eastAsia="zh-CN"/>
              </w:rPr>
            </w:pPr>
            <w:r w:rsidRPr="004B1FA6">
              <w:t>In case you have approved the request starting from</w:t>
            </w:r>
            <w:r>
              <w:t xml:space="preserve"> 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(see </w:t>
            </w:r>
            <w:r w:rsidRPr="002E7578">
              <w:rPr>
                <w:rFonts w:ascii="BentonSans Regular" w:hAnsi="BentonSans Regular"/>
                <w:color w:val="666666"/>
              </w:rPr>
              <w:t>Note</w:t>
            </w:r>
            <w:r>
              <w:rPr>
                <w:rFonts w:cs="Arial"/>
                <w:bCs/>
              </w:rPr>
              <w:t xml:space="preserve"> in test step # 3), you </w:t>
            </w:r>
            <w:r w:rsidRPr="00C61233">
              <w:rPr>
                <w:lang w:eastAsia="zh-CN"/>
              </w:rPr>
              <w:t>are directed back</w:t>
            </w:r>
            <w:r>
              <w:rPr>
                <w:lang w:eastAsia="zh-CN"/>
              </w:rPr>
              <w:t xml:space="preserve"> to this page; the number of requests you still need to approve has decreased by 1. If appropriate, you can process other requests as per your requirement. Once there is no request left for you to approve, </w:t>
            </w:r>
            <w:r>
              <w:t xml:space="preserve">the </w:t>
            </w:r>
            <w:r w:rsidRPr="000E1168">
              <w:rPr>
                <w:rStyle w:val="SAPScreenElement"/>
              </w:rPr>
              <w:t>My Workflow Request</w:t>
            </w:r>
            <w:r>
              <w:rPr>
                <w:rStyle w:val="SAPScreenElement"/>
              </w:rPr>
              <w:t>s</w:t>
            </w:r>
            <w:r w:rsidRPr="000E1168">
              <w:rPr>
                <w:rStyle w:val="SAPScreenElement"/>
              </w:rPr>
              <w:t xml:space="preserve"> </w:t>
            </w:r>
            <w:r w:rsidRPr="000E1168">
              <w:rPr>
                <w:rStyle w:val="SAPScreenElement"/>
              </w:rPr>
              <w:lastRenderedPageBreak/>
              <w:t>(#)</w:t>
            </w:r>
            <w:r>
              <w:rPr>
                <w:rFonts w:cs="Arial"/>
                <w:bCs/>
              </w:rPr>
              <w:t xml:space="preserve"> screen will have no entry anymore and</w:t>
            </w:r>
            <w:r>
              <w:rPr>
                <w:lang w:eastAsia="zh-CN"/>
              </w:rPr>
              <w:t xml:space="preserve"> the</w:t>
            </w:r>
            <w:r w:rsidRPr="006947A0">
              <w:rPr>
                <w:rStyle w:val="SAPScreenElement"/>
              </w:rPr>
              <w:t xml:space="preserve"> Approve Requests</w:t>
            </w:r>
            <w:r w:rsidRPr="006947A0">
              <w:t xml:space="preserve"> tile</w:t>
            </w:r>
            <w:r>
              <w:t xml:space="preserve"> will no longer be visible in the </w:t>
            </w:r>
            <w:r w:rsidRPr="006947A0">
              <w:rPr>
                <w:rStyle w:val="SAPScreenElement"/>
              </w:rPr>
              <w:t>To Do</w:t>
            </w:r>
            <w:r w:rsidRPr="006947A0">
              <w:rPr>
                <w:i/>
                <w:lang w:eastAsia="zh-CN"/>
              </w:rPr>
              <w:t xml:space="preserve"> </w:t>
            </w:r>
            <w:r w:rsidRPr="006947A0">
              <w:rPr>
                <w:lang w:eastAsia="zh-CN"/>
              </w:rPr>
              <w:t>section</w:t>
            </w:r>
            <w:r>
              <w:rPr>
                <w:lang w:eastAsia="zh-CN"/>
              </w:rPr>
              <w:t xml:space="preserve"> of </w:t>
            </w:r>
            <w:r w:rsidRPr="00C61233">
              <w:rPr>
                <w:lang w:eastAsia="zh-CN"/>
              </w:rPr>
              <w:t xml:space="preserve">your </w:t>
            </w:r>
            <w:r w:rsidRPr="00C61233">
              <w:rPr>
                <w:rStyle w:val="SAPScreenElement"/>
              </w:rPr>
              <w:t>Home</w:t>
            </w:r>
            <w:r w:rsidRPr="00C61233">
              <w:rPr>
                <w:lang w:eastAsia="zh-CN"/>
              </w:rPr>
              <w:t xml:space="preserve"> page</w:t>
            </w:r>
            <w:r>
              <w:rPr>
                <w:lang w:eastAsia="zh-CN"/>
              </w:rPr>
              <w:t>.</w:t>
            </w:r>
          </w:p>
        </w:tc>
        <w:tc>
          <w:tcPr>
            <w:tcW w:w="1260" w:type="dxa"/>
          </w:tcPr>
          <w:p w14:paraId="0FD542B0" w14:textId="77777777" w:rsidR="00302A7A" w:rsidRPr="00C61233" w:rsidRDefault="00302A7A" w:rsidP="002F2D21">
            <w:pPr>
              <w:rPr>
                <w:rFonts w:cs="Arial"/>
                <w:bCs/>
              </w:rPr>
            </w:pPr>
          </w:p>
        </w:tc>
      </w:tr>
    </w:tbl>
    <w:p w14:paraId="618261BE" w14:textId="77777777" w:rsidR="00302A7A" w:rsidRPr="005E0471" w:rsidRDefault="00302A7A" w:rsidP="00C4443A">
      <w:pPr>
        <w:pStyle w:val="SAPNoteHeading"/>
      </w:pPr>
      <w:r w:rsidRPr="005E0471">
        <w:rPr>
          <w:noProof/>
        </w:rPr>
        <w:drawing>
          <wp:inline distT="0" distB="0" distL="0" distR="0" wp14:anchorId="72C6AA03" wp14:editId="4A751F0A">
            <wp:extent cx="228600" cy="228600"/>
            <wp:effectExtent l="0" t="0" r="0" b="0"/>
            <wp:docPr id="2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E0471">
        <w:t> Note</w:t>
      </w:r>
    </w:p>
    <w:p w14:paraId="61EC927C" w14:textId="77777777" w:rsidR="00302A7A" w:rsidRPr="005E0471" w:rsidRDefault="00302A7A" w:rsidP="00C4443A">
      <w:pPr>
        <w:pStyle w:val="NoteParagraph"/>
        <w:ind w:left="624"/>
      </w:pPr>
      <w:r w:rsidRPr="005E0471">
        <w:t>If required, you can also send the request back to the HR administrator for further details. In this case, it is recommended to add a comment explaining your decision. The HR administrator can then either adapt the request and resubmit it for approval, or cancel it.</w:t>
      </w:r>
    </w:p>
    <w:p w14:paraId="0ACA6041" w14:textId="3E6756EA" w:rsidR="00770838" w:rsidRPr="00251AA8" w:rsidRDefault="00770838" w:rsidP="00770838">
      <w:pPr>
        <w:pStyle w:val="Heading4"/>
      </w:pPr>
      <w:bookmarkStart w:id="743" w:name="_Toc479572171"/>
      <w:bookmarkStart w:id="744" w:name="_Toc464057941"/>
      <w:bookmarkStart w:id="745" w:name="_Toc507321716"/>
      <w:bookmarkEnd w:id="743"/>
      <w:r w:rsidRPr="00251AA8">
        <w:t xml:space="preserve">Updating </w:t>
      </w:r>
      <w:r w:rsidR="00435220">
        <w:t>Secondary</w:t>
      </w:r>
      <w:r w:rsidR="00435220" w:rsidRPr="00251AA8">
        <w:rPr>
          <w:rStyle w:val="SAPEmphasis"/>
          <w:rFonts w:ascii="BentonSans Bold" w:hAnsi="BentonSans Bold"/>
        </w:rPr>
        <w:t xml:space="preserve"> </w:t>
      </w:r>
      <w:r w:rsidRPr="00251AA8">
        <w:rPr>
          <w:rStyle w:val="SAPEmphasis"/>
          <w:rFonts w:ascii="BentonSans Bold" w:hAnsi="BentonSans Bold"/>
        </w:rPr>
        <w:t xml:space="preserve">Employment </w:t>
      </w:r>
      <w:r w:rsidRPr="00251AA8">
        <w:t>Position (</w:t>
      </w:r>
      <w:ins w:id="746" w:author="Author" w:date="2018-01-29T15:11:00Z">
        <w:r w:rsidR="00CA6F26">
          <w:t>if Position Management implemented</w:t>
        </w:r>
      </w:ins>
      <w:del w:id="747" w:author="Author" w:date="2018-01-29T15:11:00Z">
        <w:r w:rsidRPr="00251AA8" w:rsidDel="00CA6F26">
          <w:delText>Optional</w:delText>
        </w:r>
      </w:del>
      <w:r w:rsidRPr="00251AA8">
        <w:t>)</w:t>
      </w:r>
      <w:bookmarkEnd w:id="744"/>
      <w:bookmarkEnd w:id="745"/>
    </w:p>
    <w:p w14:paraId="10DB63F9" w14:textId="77777777" w:rsidR="00770838" w:rsidRPr="00553987" w:rsidRDefault="00770838" w:rsidP="00770838">
      <w:pPr>
        <w:pStyle w:val="SAPKeyblockTitle"/>
      </w:pPr>
      <w:r w:rsidRPr="00553987">
        <w:t>Purpose</w:t>
      </w:r>
    </w:p>
    <w:p w14:paraId="2A37C999" w14:textId="13E46545" w:rsidR="00393713" w:rsidRPr="00393713" w:rsidRDefault="00770838" w:rsidP="00770838">
      <w:r w:rsidRPr="00393713">
        <w:rPr>
          <w:b/>
          <w:u w:val="single"/>
        </w:rPr>
        <w:t xml:space="preserve">Only if Position Management </w:t>
      </w:r>
      <w:r w:rsidR="00E94855" w:rsidRPr="00644093">
        <w:rPr>
          <w:b/>
          <w:u w:val="single"/>
        </w:rPr>
        <w:t xml:space="preserve">has been implemented </w:t>
      </w:r>
      <w:r w:rsidRPr="00393713">
        <w:rPr>
          <w:b/>
          <w:u w:val="single"/>
        </w:rPr>
        <w:t>in your Employee Central instance:</w:t>
      </w:r>
      <w:r w:rsidRPr="00393713">
        <w:rPr>
          <w:b/>
        </w:rPr>
        <w:t xml:space="preserve"> </w:t>
      </w:r>
      <w:r w:rsidR="00393713" w:rsidRPr="00393713">
        <w:t xml:space="preserve">After the termination of the secondary concurrent employment has been approved, the position the employee has been assigned to, remains automatically </w:t>
      </w:r>
      <w:r w:rsidR="00393713" w:rsidRPr="00393713">
        <w:rPr>
          <w:lang w:eastAsia="zh-CN"/>
        </w:rPr>
        <w:t>without incumbent</w:t>
      </w:r>
      <w:r w:rsidR="00393713" w:rsidRPr="00393713" w:rsidDel="008E6DCA">
        <w:t xml:space="preserve"> </w:t>
      </w:r>
      <w:r w:rsidR="00393713" w:rsidRPr="00393713">
        <w:t>starting the first day after the termination date.</w:t>
      </w:r>
    </w:p>
    <w:p w14:paraId="7D5E6F60" w14:textId="1BA62F77" w:rsidR="00770838" w:rsidRDefault="00770838" w:rsidP="00770838">
      <w:pPr>
        <w:pStyle w:val="NoteParagraph"/>
        <w:ind w:left="0"/>
      </w:pPr>
      <w:r w:rsidRPr="00393713">
        <w:t>This is an automated step, and no manual execution is required.</w:t>
      </w:r>
    </w:p>
    <w:p w14:paraId="3595F546" w14:textId="608E38CC" w:rsidR="00770838" w:rsidRPr="00251AA8" w:rsidRDefault="00770838" w:rsidP="00770838">
      <w:pPr>
        <w:pStyle w:val="Heading3"/>
        <w:rPr>
          <w:rStyle w:val="SAPEmphasis"/>
          <w:rFonts w:ascii="BentonSans Bold" w:hAnsi="BentonSans Bold"/>
        </w:rPr>
      </w:pPr>
      <w:bookmarkStart w:id="748" w:name="_Toc434397752"/>
      <w:bookmarkStart w:id="749" w:name="_Toc464057942"/>
      <w:bookmarkStart w:id="750" w:name="_Toc507321717"/>
      <w:r w:rsidRPr="00251AA8">
        <w:rPr>
          <w:rStyle w:val="SAPEmphasis"/>
          <w:rFonts w:ascii="BentonSans Bold" w:hAnsi="BentonSans Bold"/>
        </w:rPr>
        <w:t xml:space="preserve">Viewing </w:t>
      </w:r>
      <w:r w:rsidR="00435220">
        <w:rPr>
          <w:rStyle w:val="SAPEmphasis"/>
          <w:rFonts w:ascii="BentonSans Bold" w:hAnsi="BentonSans Bold"/>
        </w:rPr>
        <w:t>Secondary</w:t>
      </w:r>
      <w:r w:rsidRPr="00251AA8">
        <w:rPr>
          <w:rStyle w:val="SAPEmphasis"/>
          <w:rFonts w:ascii="BentonSans Bold" w:hAnsi="BentonSans Bold"/>
        </w:rPr>
        <w:t xml:space="preserve"> Employment Position Details (</w:t>
      </w:r>
      <w:ins w:id="751" w:author="Author" w:date="2018-01-29T15:11:00Z">
        <w:r w:rsidR="00CA6F26">
          <w:t>if Position Management implemented</w:t>
        </w:r>
      </w:ins>
      <w:del w:id="752" w:author="Author" w:date="2018-01-29T15:11:00Z">
        <w:r w:rsidRPr="00251AA8" w:rsidDel="00CA6F26">
          <w:rPr>
            <w:rStyle w:val="SAPEmphasis"/>
            <w:rFonts w:ascii="BentonSans Bold" w:hAnsi="BentonSans Bold"/>
          </w:rPr>
          <w:delText>Optional</w:delText>
        </w:r>
      </w:del>
      <w:r w:rsidRPr="00251AA8">
        <w:rPr>
          <w:rStyle w:val="SAPEmphasis"/>
          <w:rFonts w:ascii="BentonSans Bold" w:hAnsi="BentonSans Bold"/>
        </w:rPr>
        <w:t>)</w:t>
      </w:r>
      <w:bookmarkEnd w:id="748"/>
      <w:bookmarkEnd w:id="749"/>
      <w:bookmarkEnd w:id="750"/>
    </w:p>
    <w:p w14:paraId="54EF3C52" w14:textId="77777777" w:rsidR="00770838" w:rsidRPr="00553987" w:rsidRDefault="00770838" w:rsidP="00770838">
      <w:pPr>
        <w:pStyle w:val="SAPKeyblockTitle"/>
      </w:pPr>
      <w:r w:rsidRPr="00553987">
        <w:t>Test Administration</w:t>
      </w:r>
    </w:p>
    <w:p w14:paraId="78E9F0F9" w14:textId="77777777" w:rsidR="00770838" w:rsidRPr="00553987" w:rsidRDefault="00770838" w:rsidP="00770838">
      <w:r w:rsidRPr="00553987">
        <w:t>Customer project: Fill in the project-specific parts (</w:t>
      </w:r>
      <w:r>
        <w:t>between &lt;brackets&gt;</w:t>
      </w:r>
      <w:r w:rsidRPr="00553987">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70838" w:rsidRPr="00553987" w14:paraId="56ADAD4D" w14:textId="77777777" w:rsidTr="00770838">
        <w:tc>
          <w:tcPr>
            <w:tcW w:w="2280" w:type="dxa"/>
            <w:tcBorders>
              <w:top w:val="single" w:sz="8" w:space="0" w:color="999999"/>
              <w:left w:val="single" w:sz="8" w:space="0" w:color="999999"/>
              <w:bottom w:val="single" w:sz="8" w:space="0" w:color="999999"/>
              <w:right w:val="single" w:sz="8" w:space="0" w:color="999999"/>
            </w:tcBorders>
            <w:hideMark/>
          </w:tcPr>
          <w:p w14:paraId="41CE82D5" w14:textId="77777777" w:rsidR="00770838" w:rsidRPr="00553987" w:rsidRDefault="00770838" w:rsidP="00770838">
            <w:pPr>
              <w:rPr>
                <w:rStyle w:val="SAPEmphasis"/>
              </w:rPr>
            </w:pPr>
            <w:r w:rsidRPr="0055398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A7E0151" w14:textId="77777777" w:rsidR="00770838" w:rsidRPr="00553987" w:rsidRDefault="00770838" w:rsidP="00770838">
            <w:r w:rsidRPr="00553987">
              <w:t>&lt;X.XX&gt;</w:t>
            </w:r>
          </w:p>
        </w:tc>
        <w:tc>
          <w:tcPr>
            <w:tcW w:w="2401" w:type="dxa"/>
            <w:tcBorders>
              <w:top w:val="single" w:sz="8" w:space="0" w:color="999999"/>
              <w:left w:val="single" w:sz="8" w:space="0" w:color="999999"/>
              <w:bottom w:val="single" w:sz="8" w:space="0" w:color="999999"/>
              <w:right w:val="single" w:sz="8" w:space="0" w:color="999999"/>
            </w:tcBorders>
            <w:hideMark/>
          </w:tcPr>
          <w:p w14:paraId="3F055565" w14:textId="77777777" w:rsidR="00770838" w:rsidRPr="00553987" w:rsidRDefault="00770838" w:rsidP="00770838">
            <w:pPr>
              <w:rPr>
                <w:rStyle w:val="SAPEmphasis"/>
              </w:rPr>
            </w:pPr>
            <w:r w:rsidRPr="0055398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AA9DCC8" w14:textId="77777777" w:rsidR="00770838" w:rsidRPr="00553987" w:rsidRDefault="00770838" w:rsidP="00770838">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187BD5E" w14:textId="77777777" w:rsidR="00770838" w:rsidRPr="00553987" w:rsidRDefault="00770838" w:rsidP="00770838">
            <w:pPr>
              <w:rPr>
                <w:rStyle w:val="SAPEmphasis"/>
              </w:rPr>
            </w:pPr>
            <w:r w:rsidRPr="0055398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F78C1BF" w14:textId="58058070" w:rsidR="00770838" w:rsidRPr="00553987" w:rsidRDefault="00F65573" w:rsidP="00770838">
            <w:r>
              <w:t>&lt;date&gt;</w:t>
            </w:r>
          </w:p>
        </w:tc>
      </w:tr>
      <w:tr w:rsidR="00770838" w:rsidRPr="00553987" w14:paraId="14D36314" w14:textId="77777777" w:rsidTr="00770838">
        <w:tc>
          <w:tcPr>
            <w:tcW w:w="2280" w:type="dxa"/>
            <w:tcBorders>
              <w:top w:val="single" w:sz="8" w:space="0" w:color="999999"/>
              <w:left w:val="single" w:sz="8" w:space="0" w:color="999999"/>
              <w:bottom w:val="single" w:sz="8" w:space="0" w:color="999999"/>
              <w:right w:val="single" w:sz="8" w:space="0" w:color="999999"/>
            </w:tcBorders>
            <w:hideMark/>
          </w:tcPr>
          <w:p w14:paraId="5FDE58FC" w14:textId="77777777" w:rsidR="00770838" w:rsidRPr="00553987" w:rsidRDefault="00770838" w:rsidP="00770838">
            <w:pPr>
              <w:rPr>
                <w:rStyle w:val="SAPEmphasis"/>
              </w:rPr>
            </w:pPr>
            <w:r w:rsidRPr="0055398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008989B" w14:textId="77777777" w:rsidR="00770838" w:rsidRPr="00553987" w:rsidRDefault="00770838" w:rsidP="00770838">
            <w:r w:rsidRPr="00553987">
              <w:t xml:space="preserve">HR </w:t>
            </w:r>
            <w:r>
              <w:t>Administrator</w:t>
            </w:r>
          </w:p>
        </w:tc>
      </w:tr>
      <w:tr w:rsidR="0088242F" w:rsidRPr="00553987" w14:paraId="49962CED" w14:textId="77777777" w:rsidTr="00770838">
        <w:tc>
          <w:tcPr>
            <w:tcW w:w="2280" w:type="dxa"/>
            <w:tcBorders>
              <w:top w:val="single" w:sz="8" w:space="0" w:color="999999"/>
              <w:left w:val="single" w:sz="8" w:space="0" w:color="999999"/>
              <w:bottom w:val="single" w:sz="8" w:space="0" w:color="999999"/>
              <w:right w:val="single" w:sz="8" w:space="0" w:color="999999"/>
            </w:tcBorders>
            <w:hideMark/>
          </w:tcPr>
          <w:p w14:paraId="0C8CB7FB" w14:textId="77777777" w:rsidR="0088242F" w:rsidRPr="00553987" w:rsidRDefault="0088242F" w:rsidP="0088242F">
            <w:pPr>
              <w:rPr>
                <w:rStyle w:val="SAPEmphasis"/>
              </w:rPr>
            </w:pPr>
            <w:r w:rsidRPr="0055398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D7AD720" w14:textId="77777777" w:rsidR="0088242F" w:rsidRPr="00553987" w:rsidRDefault="0088242F" w:rsidP="0088242F">
            <w:r w:rsidRPr="0055398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C9BB048" w14:textId="77777777" w:rsidR="0088242F" w:rsidRPr="00553987" w:rsidRDefault="0088242F" w:rsidP="0088242F">
            <w:pPr>
              <w:rPr>
                <w:rStyle w:val="SAPEmphasis"/>
              </w:rPr>
            </w:pPr>
            <w:r w:rsidRPr="0055398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BC682D6" w14:textId="452B69EF" w:rsidR="0088242F" w:rsidRPr="00553987" w:rsidRDefault="0088242F" w:rsidP="0088242F">
            <w:r>
              <w:t>&lt;duration&gt;</w:t>
            </w:r>
          </w:p>
        </w:tc>
      </w:tr>
    </w:tbl>
    <w:p w14:paraId="21464A21" w14:textId="77777777" w:rsidR="00770838" w:rsidRPr="00553987" w:rsidRDefault="00770838" w:rsidP="00770838">
      <w:pPr>
        <w:pStyle w:val="SAPKeyblockTitle"/>
      </w:pPr>
      <w:r w:rsidRPr="00553987">
        <w:lastRenderedPageBreak/>
        <w:t>Purpose</w:t>
      </w:r>
    </w:p>
    <w:p w14:paraId="20969926" w14:textId="77777777" w:rsidR="00770838" w:rsidRPr="00553987" w:rsidRDefault="00770838" w:rsidP="00C4443A">
      <w:pPr>
        <w:pStyle w:val="SAPNoteHeading"/>
      </w:pPr>
      <w:r w:rsidRPr="00553987">
        <w:rPr>
          <w:noProof/>
        </w:rPr>
        <w:drawing>
          <wp:inline distT="0" distB="0" distL="0" distR="0" wp14:anchorId="21D98E76" wp14:editId="323AFA24">
            <wp:extent cx="228600" cy="228600"/>
            <wp:effectExtent l="0" t="0" r="0" b="0"/>
            <wp:docPr id="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53987">
        <w:t> Caution</w:t>
      </w:r>
    </w:p>
    <w:p w14:paraId="1FCB4C11" w14:textId="3B4EA4BA" w:rsidR="00393713" w:rsidRPr="00C50C67" w:rsidRDefault="00393713" w:rsidP="00C4443A">
      <w:pPr>
        <w:pStyle w:val="NoteParagraph"/>
        <w:ind w:left="624"/>
      </w:pPr>
      <w:r w:rsidRPr="00C50C67">
        <w:t xml:space="preserve">This process step is relevant only if </w:t>
      </w:r>
      <w:r w:rsidRPr="001A0AD6">
        <w:rPr>
          <w:rStyle w:val="SAPEmphasis"/>
        </w:rPr>
        <w:t>Position Management</w:t>
      </w:r>
      <w:r w:rsidRPr="00C50C67">
        <w:t xml:space="preserve"> </w:t>
      </w:r>
      <w:r w:rsidR="00E94855" w:rsidRPr="00644093">
        <w:t xml:space="preserve">has been implemented </w:t>
      </w:r>
      <w:r>
        <w:t>in your Employee Central instance</w:t>
      </w:r>
      <w:r w:rsidRPr="00C50C67">
        <w:t>!</w:t>
      </w:r>
      <w:r w:rsidRPr="00C50C67">
        <w:br/>
        <w:t xml:space="preserve">In case you do not use </w:t>
      </w:r>
      <w:r w:rsidRPr="001A0AD6">
        <w:rPr>
          <w:rStyle w:val="SAPEmphasis"/>
        </w:rPr>
        <w:t>Position Management</w:t>
      </w:r>
      <w:r w:rsidRPr="00C50C67">
        <w:t>, you may ignore this chapter!</w:t>
      </w:r>
    </w:p>
    <w:p w14:paraId="1BBA6282" w14:textId="77777777" w:rsidR="00770838" w:rsidRPr="00553987" w:rsidRDefault="00770838" w:rsidP="00770838">
      <w:pPr>
        <w:rPr>
          <w:b/>
          <w:u w:val="single"/>
        </w:rPr>
      </w:pPr>
    </w:p>
    <w:p w14:paraId="5861C8C7" w14:textId="0C316D5E" w:rsidR="00770838" w:rsidRDefault="00770838" w:rsidP="00770838">
      <w:r w:rsidRPr="00553987">
        <w:t xml:space="preserve">The HR </w:t>
      </w:r>
      <w:r>
        <w:t xml:space="preserve">Administrator </w:t>
      </w:r>
      <w:r w:rsidRPr="00553987">
        <w:t>views if the position</w:t>
      </w:r>
      <w:r w:rsidR="00393713">
        <w:t xml:space="preserve"> the employee was assigned to in his or her secondary employment, </w:t>
      </w:r>
      <w:r w:rsidRPr="00553987">
        <w:t>has been updated as expected</w:t>
      </w:r>
      <w:r w:rsidR="00393713">
        <w:t xml:space="preserve"> after the termination of this employment</w:t>
      </w:r>
      <w:r w:rsidRPr="00553987">
        <w:t>.</w:t>
      </w:r>
    </w:p>
    <w:p w14:paraId="710AA20D" w14:textId="77777777" w:rsidR="00770838" w:rsidRDefault="00770838" w:rsidP="00770838">
      <w:pPr>
        <w:pStyle w:val="SAPKeyblockTitle"/>
      </w:pPr>
      <w:r w:rsidRPr="00553987">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02"/>
        <w:gridCol w:w="6120"/>
        <w:gridCol w:w="4528"/>
        <w:gridCol w:w="1260"/>
      </w:tblGrid>
      <w:tr w:rsidR="00393713" w:rsidRPr="00C50C67" w14:paraId="222F8632" w14:textId="77777777" w:rsidTr="0082752A">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25B6AB64" w14:textId="77777777" w:rsidR="00393713" w:rsidRPr="00C50C67" w:rsidRDefault="00393713" w:rsidP="00AA0F74">
            <w:pPr>
              <w:pStyle w:val="SAPTableHeader"/>
            </w:pPr>
            <w:r w:rsidRPr="00C50C67">
              <w:t>Test Step #</w:t>
            </w:r>
          </w:p>
        </w:tc>
        <w:tc>
          <w:tcPr>
            <w:tcW w:w="1502" w:type="dxa"/>
            <w:tcBorders>
              <w:top w:val="single" w:sz="8" w:space="0" w:color="999999"/>
              <w:left w:val="single" w:sz="8" w:space="0" w:color="999999"/>
              <w:bottom w:val="single" w:sz="8" w:space="0" w:color="999999"/>
              <w:right w:val="single" w:sz="8" w:space="0" w:color="999999"/>
            </w:tcBorders>
            <w:shd w:val="clear" w:color="auto" w:fill="999999"/>
            <w:hideMark/>
          </w:tcPr>
          <w:p w14:paraId="6BD9E402" w14:textId="77777777" w:rsidR="00393713" w:rsidRPr="00C50C67" w:rsidRDefault="00393713" w:rsidP="00AA0F74">
            <w:pPr>
              <w:pStyle w:val="SAPTableHeader"/>
            </w:pPr>
            <w:r w:rsidRPr="00C50C67">
              <w:t>Test Step Name</w:t>
            </w:r>
          </w:p>
        </w:tc>
        <w:tc>
          <w:tcPr>
            <w:tcW w:w="6120" w:type="dxa"/>
            <w:tcBorders>
              <w:top w:val="single" w:sz="8" w:space="0" w:color="999999"/>
              <w:left w:val="single" w:sz="8" w:space="0" w:color="999999"/>
              <w:bottom w:val="single" w:sz="8" w:space="0" w:color="999999"/>
              <w:right w:val="single" w:sz="8" w:space="0" w:color="999999"/>
            </w:tcBorders>
            <w:shd w:val="clear" w:color="auto" w:fill="999999"/>
            <w:hideMark/>
          </w:tcPr>
          <w:p w14:paraId="210D01E9" w14:textId="77777777" w:rsidR="00393713" w:rsidRPr="00C50C67" w:rsidRDefault="00393713" w:rsidP="00AA0F74">
            <w:pPr>
              <w:pStyle w:val="SAPTableHeader"/>
            </w:pPr>
            <w:r w:rsidRPr="00C50C67">
              <w:t>Instruction</w:t>
            </w:r>
          </w:p>
        </w:tc>
        <w:tc>
          <w:tcPr>
            <w:tcW w:w="4528" w:type="dxa"/>
            <w:tcBorders>
              <w:top w:val="single" w:sz="8" w:space="0" w:color="999999"/>
              <w:left w:val="single" w:sz="8" w:space="0" w:color="999999"/>
              <w:bottom w:val="single" w:sz="8" w:space="0" w:color="999999"/>
              <w:right w:val="single" w:sz="8" w:space="0" w:color="999999"/>
            </w:tcBorders>
            <w:shd w:val="clear" w:color="auto" w:fill="999999"/>
            <w:hideMark/>
          </w:tcPr>
          <w:p w14:paraId="0B0F11C1" w14:textId="77777777" w:rsidR="00393713" w:rsidRPr="00C50C67" w:rsidRDefault="00393713" w:rsidP="00AA0F74">
            <w:pPr>
              <w:pStyle w:val="SAPTableHeader"/>
            </w:pPr>
            <w:r w:rsidRPr="00C50C67">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5C28BEE0" w14:textId="77777777" w:rsidR="00393713" w:rsidRPr="00C50C67" w:rsidRDefault="00393713" w:rsidP="00AA0F74">
            <w:pPr>
              <w:pStyle w:val="SAPTableHeader"/>
            </w:pPr>
            <w:r w:rsidRPr="00C50C67">
              <w:t>Pass / Fail / Comment</w:t>
            </w:r>
          </w:p>
        </w:tc>
      </w:tr>
      <w:tr w:rsidR="00393713" w:rsidRPr="004F3A28" w14:paraId="52B6F1DD" w14:textId="77777777" w:rsidTr="0082752A">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143BF872" w14:textId="77777777" w:rsidR="00393713" w:rsidRPr="00C50C67" w:rsidRDefault="00393713" w:rsidP="00AA0F74">
            <w:r w:rsidRPr="00C50C67">
              <w:t>1</w:t>
            </w:r>
          </w:p>
        </w:tc>
        <w:tc>
          <w:tcPr>
            <w:tcW w:w="1502" w:type="dxa"/>
            <w:tcBorders>
              <w:top w:val="single" w:sz="8" w:space="0" w:color="999999"/>
              <w:left w:val="single" w:sz="8" w:space="0" w:color="999999"/>
              <w:bottom w:val="single" w:sz="8" w:space="0" w:color="999999"/>
              <w:right w:val="single" w:sz="8" w:space="0" w:color="999999"/>
            </w:tcBorders>
            <w:hideMark/>
          </w:tcPr>
          <w:p w14:paraId="5BB6DD71" w14:textId="77777777" w:rsidR="00393713" w:rsidRPr="00C50C67" w:rsidRDefault="00393713" w:rsidP="00AA0F74">
            <w:r w:rsidRPr="00C50C67">
              <w:rPr>
                <w:rStyle w:val="SAPEmphasis"/>
              </w:rPr>
              <w:t>Log on</w:t>
            </w:r>
          </w:p>
        </w:tc>
        <w:tc>
          <w:tcPr>
            <w:tcW w:w="6120" w:type="dxa"/>
            <w:tcBorders>
              <w:top w:val="single" w:sz="8" w:space="0" w:color="999999"/>
              <w:left w:val="single" w:sz="8" w:space="0" w:color="999999"/>
              <w:bottom w:val="single" w:sz="8" w:space="0" w:color="999999"/>
              <w:right w:val="single" w:sz="8" w:space="0" w:color="999999"/>
            </w:tcBorders>
            <w:hideMark/>
          </w:tcPr>
          <w:p w14:paraId="115A2274" w14:textId="5F822BCC" w:rsidR="00393713" w:rsidRPr="00C50C67" w:rsidRDefault="00393713" w:rsidP="00AA0F74">
            <w:r w:rsidRPr="00C50C67">
              <w:t xml:space="preserve">Log on to </w:t>
            </w:r>
            <w:r w:rsidRPr="001A0AD6">
              <w:rPr>
                <w:rStyle w:val="SAPScreenElement"/>
                <w:color w:val="auto"/>
              </w:rPr>
              <w:t>Employee Central</w:t>
            </w:r>
            <w:r w:rsidRPr="00C50C67" w:rsidDel="00A15639">
              <w:t xml:space="preserve"> </w:t>
            </w:r>
            <w:r w:rsidRPr="00C50C67">
              <w:t xml:space="preserve">as HR </w:t>
            </w:r>
            <w:r w:rsidRPr="00A13E94">
              <w:t>Administrator</w:t>
            </w:r>
            <w:r w:rsidRPr="00C50C67">
              <w:t>.</w:t>
            </w:r>
          </w:p>
        </w:tc>
        <w:tc>
          <w:tcPr>
            <w:tcW w:w="4528" w:type="dxa"/>
            <w:tcBorders>
              <w:top w:val="single" w:sz="8" w:space="0" w:color="999999"/>
              <w:left w:val="single" w:sz="8" w:space="0" w:color="999999"/>
              <w:bottom w:val="single" w:sz="8" w:space="0" w:color="999999"/>
              <w:right w:val="single" w:sz="8" w:space="0" w:color="999999"/>
            </w:tcBorders>
            <w:hideMark/>
          </w:tcPr>
          <w:p w14:paraId="49E86CEB" w14:textId="77777777" w:rsidR="00393713" w:rsidRPr="00C50C67" w:rsidRDefault="00393713" w:rsidP="00AA0F74">
            <w:r w:rsidRPr="00C50C67">
              <w:t xml:space="preserve">The </w:t>
            </w:r>
            <w:r w:rsidRPr="00C50C67">
              <w:rPr>
                <w:rStyle w:val="SAPScreenElement"/>
              </w:rPr>
              <w:t xml:space="preserve">Home </w:t>
            </w:r>
            <w:r w:rsidRPr="00C50C67">
              <w:t>page is displayed.</w:t>
            </w:r>
          </w:p>
        </w:tc>
        <w:tc>
          <w:tcPr>
            <w:tcW w:w="1260" w:type="dxa"/>
            <w:tcBorders>
              <w:top w:val="single" w:sz="8" w:space="0" w:color="999999"/>
              <w:left w:val="single" w:sz="8" w:space="0" w:color="999999"/>
              <w:bottom w:val="single" w:sz="8" w:space="0" w:color="999999"/>
              <w:right w:val="single" w:sz="8" w:space="0" w:color="999999"/>
            </w:tcBorders>
          </w:tcPr>
          <w:p w14:paraId="74A756B9" w14:textId="77777777" w:rsidR="00393713" w:rsidRPr="00C50C67" w:rsidRDefault="00393713" w:rsidP="00AA0F74"/>
        </w:tc>
      </w:tr>
      <w:tr w:rsidR="00393713" w:rsidRPr="004F3A28" w14:paraId="52AA38FA" w14:textId="77777777" w:rsidTr="0082752A">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4F699276" w14:textId="77777777" w:rsidR="00393713" w:rsidRPr="00C50C67" w:rsidRDefault="00393713" w:rsidP="00AA0F74">
            <w:r w:rsidRPr="00C50C67">
              <w:t>2</w:t>
            </w:r>
          </w:p>
        </w:tc>
        <w:tc>
          <w:tcPr>
            <w:tcW w:w="1502" w:type="dxa"/>
            <w:tcBorders>
              <w:top w:val="single" w:sz="8" w:space="0" w:color="999999"/>
              <w:left w:val="single" w:sz="8" w:space="0" w:color="999999"/>
              <w:bottom w:val="single" w:sz="8" w:space="0" w:color="999999"/>
              <w:right w:val="single" w:sz="8" w:space="0" w:color="999999"/>
            </w:tcBorders>
            <w:hideMark/>
          </w:tcPr>
          <w:p w14:paraId="20249747" w14:textId="77777777" w:rsidR="00393713" w:rsidRPr="00C50C67" w:rsidRDefault="00393713" w:rsidP="00AA0F74">
            <w:pPr>
              <w:rPr>
                <w:rStyle w:val="SAPEmphasis"/>
              </w:rPr>
            </w:pPr>
            <w:r w:rsidRPr="00C50C67">
              <w:rPr>
                <w:rStyle w:val="SAPEmphasis"/>
              </w:rPr>
              <w:t>Go to Company Info</w:t>
            </w:r>
          </w:p>
        </w:tc>
        <w:tc>
          <w:tcPr>
            <w:tcW w:w="6120" w:type="dxa"/>
            <w:tcBorders>
              <w:top w:val="single" w:sz="8" w:space="0" w:color="999999"/>
              <w:left w:val="single" w:sz="8" w:space="0" w:color="999999"/>
              <w:bottom w:val="single" w:sz="8" w:space="0" w:color="999999"/>
              <w:right w:val="single" w:sz="8" w:space="0" w:color="999999"/>
            </w:tcBorders>
            <w:hideMark/>
          </w:tcPr>
          <w:p w14:paraId="36CC538A" w14:textId="77777777" w:rsidR="00393713" w:rsidRPr="00C50C67" w:rsidRDefault="00393713" w:rsidP="00AA0F74">
            <w:r w:rsidRPr="00C50C67">
              <w:t xml:space="preserve">From the </w:t>
            </w:r>
            <w:r w:rsidRPr="00C50C67">
              <w:rPr>
                <w:rStyle w:val="SAPScreenElement"/>
              </w:rPr>
              <w:t xml:space="preserve">Home </w:t>
            </w:r>
            <w:r w:rsidRPr="00C50C67">
              <w:t xml:space="preserve">drop-down, select </w:t>
            </w:r>
            <w:r w:rsidRPr="00C50C67">
              <w:rPr>
                <w:rStyle w:val="SAPScreenElement"/>
              </w:rPr>
              <w:t>Company Info</w:t>
            </w:r>
            <w:r w:rsidRPr="00C50C67">
              <w:t>.</w:t>
            </w:r>
          </w:p>
        </w:tc>
        <w:tc>
          <w:tcPr>
            <w:tcW w:w="4528" w:type="dxa"/>
            <w:tcBorders>
              <w:top w:val="single" w:sz="8" w:space="0" w:color="999999"/>
              <w:left w:val="single" w:sz="8" w:space="0" w:color="999999"/>
              <w:bottom w:val="single" w:sz="8" w:space="0" w:color="999999"/>
              <w:right w:val="single" w:sz="8" w:space="0" w:color="999999"/>
            </w:tcBorders>
          </w:tcPr>
          <w:p w14:paraId="57AD9951" w14:textId="77777777" w:rsidR="00393713" w:rsidRPr="00C50C67" w:rsidRDefault="00393713" w:rsidP="00AA0F74">
            <w:r w:rsidRPr="00C50C67">
              <w:t xml:space="preserve">The </w:t>
            </w:r>
            <w:r w:rsidRPr="00C50C67">
              <w:rPr>
                <w:rStyle w:val="SAPScreenElement"/>
              </w:rPr>
              <w:t>Company Info</w:t>
            </w:r>
            <w:r w:rsidRPr="00C50C67">
              <w:t xml:space="preserve"> screen is displayed containing by default the </w:t>
            </w:r>
            <w:r w:rsidRPr="00C50C67">
              <w:rPr>
                <w:rStyle w:val="SAPScreenElement"/>
              </w:rPr>
              <w:t>Org Chart</w:t>
            </w:r>
            <w:r w:rsidRPr="00C50C67">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39DF9D81" w14:textId="77777777" w:rsidR="00393713" w:rsidRPr="00C50C67" w:rsidRDefault="00393713" w:rsidP="00AA0F74"/>
        </w:tc>
      </w:tr>
      <w:tr w:rsidR="00393713" w:rsidRPr="004F3A28" w14:paraId="0FBDAB22" w14:textId="77777777" w:rsidTr="0082752A">
        <w:trPr>
          <w:trHeight w:val="357"/>
        </w:trPr>
        <w:tc>
          <w:tcPr>
            <w:tcW w:w="900" w:type="dxa"/>
            <w:tcBorders>
              <w:top w:val="single" w:sz="8" w:space="0" w:color="999999"/>
              <w:left w:val="single" w:sz="8" w:space="0" w:color="999999"/>
              <w:right w:val="single" w:sz="8" w:space="0" w:color="999999"/>
            </w:tcBorders>
          </w:tcPr>
          <w:p w14:paraId="6758A3DD" w14:textId="77777777" w:rsidR="00393713" w:rsidRPr="00C50C67" w:rsidRDefault="00393713" w:rsidP="00AA0F74">
            <w:r w:rsidRPr="00C50C67">
              <w:t>3</w:t>
            </w:r>
          </w:p>
        </w:tc>
        <w:tc>
          <w:tcPr>
            <w:tcW w:w="1502" w:type="dxa"/>
            <w:tcBorders>
              <w:top w:val="single" w:sz="8" w:space="0" w:color="999999"/>
              <w:left w:val="single" w:sz="8" w:space="0" w:color="999999"/>
              <w:right w:val="single" w:sz="8" w:space="0" w:color="999999"/>
            </w:tcBorders>
          </w:tcPr>
          <w:p w14:paraId="4E933558" w14:textId="77777777" w:rsidR="00393713" w:rsidRPr="00C50C67" w:rsidRDefault="00393713" w:rsidP="00AA0F74">
            <w:pPr>
              <w:rPr>
                <w:rStyle w:val="SAPEmphasis"/>
              </w:rPr>
            </w:pPr>
            <w:r w:rsidRPr="00C50C67">
              <w:rPr>
                <w:rStyle w:val="SAPEmphasis"/>
              </w:rPr>
              <w:t>Search Employee Position</w:t>
            </w:r>
          </w:p>
        </w:tc>
        <w:tc>
          <w:tcPr>
            <w:tcW w:w="6120" w:type="dxa"/>
            <w:tcBorders>
              <w:top w:val="single" w:sz="8" w:space="0" w:color="999999"/>
              <w:left w:val="single" w:sz="8" w:space="0" w:color="999999"/>
              <w:right w:val="single" w:sz="8" w:space="0" w:color="999999"/>
            </w:tcBorders>
          </w:tcPr>
          <w:p w14:paraId="0F5B1EA1" w14:textId="77777777" w:rsidR="00457314" w:rsidRDefault="00393713" w:rsidP="00AA0F74">
            <w:r w:rsidRPr="00C50C67">
              <w:t xml:space="preserve">Go to the </w:t>
            </w:r>
            <w:r w:rsidRPr="00C50C67">
              <w:rPr>
                <w:rStyle w:val="SAPScreenElement"/>
              </w:rPr>
              <w:t>Position Org Chart</w:t>
            </w:r>
            <w:r w:rsidRPr="00C50C67">
              <w:t xml:space="preserve"> tab</w:t>
            </w:r>
            <w:r>
              <w:t>.</w:t>
            </w:r>
          </w:p>
          <w:p w14:paraId="3AE381ED" w14:textId="08145705" w:rsidR="00393713" w:rsidRDefault="00393713" w:rsidP="00AA0F74">
            <w:r>
              <w:t>To</w:t>
            </w:r>
            <w:r w:rsidRPr="00C50C67">
              <w:t xml:space="preserve"> search for the position the employee </w:t>
            </w:r>
            <w:r w:rsidR="008F0E2B">
              <w:t>wa</w:t>
            </w:r>
            <w:r w:rsidRPr="00C50C67">
              <w:t>s assigned to</w:t>
            </w:r>
            <w:r w:rsidR="008F0E2B">
              <w:t xml:space="preserve"> during his or her secondary employment</w:t>
            </w:r>
            <w:r>
              <w:t xml:space="preserve">, </w:t>
            </w:r>
            <w:r w:rsidR="008F0E2B">
              <w:t xml:space="preserve">select for the </w:t>
            </w:r>
            <w:r w:rsidR="008F0E2B" w:rsidRPr="00936FCC">
              <w:rPr>
                <w:rStyle w:val="SAPScreenElement"/>
              </w:rPr>
              <w:t>Search By</w:t>
            </w:r>
            <w:r w:rsidR="008F0E2B" w:rsidRPr="00936FCC">
              <w:t xml:space="preserve"> field, value</w:t>
            </w:r>
            <w:r w:rsidR="008F0E2B" w:rsidRPr="00936FCC">
              <w:rPr>
                <w:rStyle w:val="SAPUserEntry"/>
              </w:rPr>
              <w:t xml:space="preserve"> Positions </w:t>
            </w:r>
            <w:r w:rsidR="008F0E2B" w:rsidRPr="00936FCC">
              <w:t>from the drop-down</w:t>
            </w:r>
            <w:r w:rsidR="008F0E2B">
              <w:t>.</w:t>
            </w:r>
          </w:p>
          <w:p w14:paraId="53B89F72" w14:textId="1DD587F9" w:rsidR="00393713" w:rsidRPr="00C50C67" w:rsidRDefault="008F0E2B" w:rsidP="00AA0F74">
            <w:r>
              <w:t>C</w:t>
            </w:r>
            <w:r w:rsidRPr="002260D8">
              <w:t xml:space="preserve">lick on the calendar icon </w:t>
            </w:r>
            <w:r>
              <w:rPr>
                <w:noProof/>
              </w:rPr>
              <w:drawing>
                <wp:inline distT="0" distB="0" distL="0" distR="0" wp14:anchorId="3626D27C" wp14:editId="0A65B1FF">
                  <wp:extent cx="628650" cy="2286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650" cy="228600"/>
                          </a:xfrm>
                          <a:prstGeom prst="rect">
                            <a:avLst/>
                          </a:prstGeom>
                        </pic:spPr>
                      </pic:pic>
                    </a:graphicData>
                  </a:graphic>
                </wp:inline>
              </w:drawing>
            </w:r>
            <w:r w:rsidRPr="002260D8">
              <w:t xml:space="preserve"> located in the top right corner of the screen and </w:t>
            </w:r>
            <w:r w:rsidRPr="00C50C67">
              <w:t xml:space="preserve">select from calendar help </w:t>
            </w:r>
            <w:r w:rsidR="00457314">
              <w:t>a date before or after the date the secondary employment is terminated (depending if the position is inactive o</w:t>
            </w:r>
            <w:r w:rsidR="00140CBB">
              <w:t>r active after the termination).</w:t>
            </w:r>
          </w:p>
        </w:tc>
        <w:tc>
          <w:tcPr>
            <w:tcW w:w="4528" w:type="dxa"/>
            <w:tcBorders>
              <w:top w:val="single" w:sz="8" w:space="0" w:color="999999"/>
              <w:left w:val="single" w:sz="8" w:space="0" w:color="999999"/>
              <w:right w:val="single" w:sz="8" w:space="0" w:color="999999"/>
            </w:tcBorders>
          </w:tcPr>
          <w:p w14:paraId="6CC9B21A" w14:textId="77777777" w:rsidR="00393713" w:rsidRPr="007C206B" w:rsidRDefault="00393713" w:rsidP="00AA0F74">
            <w:pPr>
              <w:pStyle w:val="ListBullet"/>
              <w:numPr>
                <w:ilvl w:val="0"/>
                <w:numId w:val="0"/>
              </w:numPr>
              <w:ind w:left="-18"/>
            </w:pPr>
            <w:r w:rsidRPr="00C50C67">
              <w:t>The position hierarchy starting from the selected position and containing one level below, if existing, is displayed.</w:t>
            </w:r>
          </w:p>
        </w:tc>
        <w:tc>
          <w:tcPr>
            <w:tcW w:w="1260" w:type="dxa"/>
            <w:tcBorders>
              <w:top w:val="single" w:sz="8" w:space="0" w:color="999999"/>
              <w:left w:val="single" w:sz="8" w:space="0" w:color="999999"/>
              <w:bottom w:val="single" w:sz="8" w:space="0" w:color="999999"/>
              <w:right w:val="single" w:sz="8" w:space="0" w:color="999999"/>
            </w:tcBorders>
          </w:tcPr>
          <w:p w14:paraId="10C2798C" w14:textId="77777777" w:rsidR="00393713" w:rsidRPr="00C50C67" w:rsidRDefault="00393713" w:rsidP="00AA0F74"/>
        </w:tc>
      </w:tr>
      <w:tr w:rsidR="002C1132" w:rsidRPr="004F3A28" w14:paraId="31763BE9" w14:textId="77777777" w:rsidTr="0082752A">
        <w:trPr>
          <w:trHeight w:val="357"/>
        </w:trPr>
        <w:tc>
          <w:tcPr>
            <w:tcW w:w="900" w:type="dxa"/>
            <w:tcBorders>
              <w:top w:val="single" w:sz="8" w:space="0" w:color="999999"/>
              <w:left w:val="single" w:sz="8" w:space="0" w:color="999999"/>
              <w:right w:val="single" w:sz="8" w:space="0" w:color="999999"/>
            </w:tcBorders>
          </w:tcPr>
          <w:p w14:paraId="7A5ADE76" w14:textId="2A048C48" w:rsidR="002C1132" w:rsidRPr="00C50C67" w:rsidRDefault="002C1132" w:rsidP="002C1132">
            <w:r w:rsidRPr="00553987">
              <w:t>4</w:t>
            </w:r>
          </w:p>
        </w:tc>
        <w:tc>
          <w:tcPr>
            <w:tcW w:w="1502" w:type="dxa"/>
            <w:tcBorders>
              <w:top w:val="single" w:sz="8" w:space="0" w:color="999999"/>
              <w:left w:val="single" w:sz="8" w:space="0" w:color="999999"/>
              <w:right w:val="single" w:sz="8" w:space="0" w:color="999999"/>
            </w:tcBorders>
          </w:tcPr>
          <w:p w14:paraId="0B154E08" w14:textId="3E45D536" w:rsidR="002C1132" w:rsidRPr="00C50C67" w:rsidRDefault="002C1132" w:rsidP="002C1132">
            <w:pPr>
              <w:rPr>
                <w:rStyle w:val="SAPEmphasis"/>
              </w:rPr>
            </w:pPr>
            <w:r w:rsidRPr="00553987">
              <w:rPr>
                <w:rStyle w:val="SAPEmphasis"/>
              </w:rPr>
              <w:t xml:space="preserve">View Position </w:t>
            </w:r>
            <w:r>
              <w:rPr>
                <w:rStyle w:val="SAPEmphasis"/>
              </w:rPr>
              <w:t>History</w:t>
            </w:r>
          </w:p>
        </w:tc>
        <w:tc>
          <w:tcPr>
            <w:tcW w:w="6120" w:type="dxa"/>
            <w:tcBorders>
              <w:top w:val="single" w:sz="8" w:space="0" w:color="999999"/>
              <w:left w:val="single" w:sz="8" w:space="0" w:color="999999"/>
              <w:right w:val="single" w:sz="8" w:space="0" w:color="999999"/>
            </w:tcBorders>
          </w:tcPr>
          <w:p w14:paraId="4B5F3171" w14:textId="04558848" w:rsidR="002C1132" w:rsidRPr="00C50C67" w:rsidRDefault="002C1132" w:rsidP="002C1132">
            <w:r>
              <w:t>C</w:t>
            </w:r>
            <w:r w:rsidRPr="00553987">
              <w:t>lick in the position org chart on that position</w:t>
            </w:r>
            <w:r>
              <w:t>.</w:t>
            </w:r>
            <w:r w:rsidRPr="00553987">
              <w:t xml:space="preserve"> </w:t>
            </w:r>
            <w:r>
              <w:t>In</w:t>
            </w:r>
            <w:r w:rsidRPr="00553987">
              <w:t xml:space="preserve"> the upcoming </w:t>
            </w:r>
            <w:r>
              <w:t xml:space="preserve">side </w:t>
            </w:r>
            <w:r w:rsidR="00251AA8">
              <w:t>panel,</w:t>
            </w:r>
            <w:r w:rsidRPr="00553987">
              <w:t xml:space="preserve"> next to </w:t>
            </w:r>
            <w:r>
              <w:t>the position</w:t>
            </w:r>
            <w:r w:rsidRPr="00553987">
              <w:t xml:space="preserve"> </w:t>
            </w:r>
            <w:r>
              <w:t>click on the</w:t>
            </w:r>
            <w:r w:rsidRPr="00714DEE">
              <w:t xml:space="preserve"> </w:t>
            </w:r>
            <w:r>
              <w:rPr>
                <w:rStyle w:val="SAPScreenElement"/>
              </w:rPr>
              <w:t>Position</w:t>
            </w:r>
            <w:r w:rsidRPr="00553987">
              <w:rPr>
                <w:rStyle w:val="SAPScreenElement"/>
              </w:rPr>
              <w:t xml:space="preserve"> History</w:t>
            </w:r>
            <w:r w:rsidRPr="00553987">
              <w:t>.</w:t>
            </w:r>
          </w:p>
        </w:tc>
        <w:tc>
          <w:tcPr>
            <w:tcW w:w="4528" w:type="dxa"/>
            <w:tcBorders>
              <w:top w:val="single" w:sz="8" w:space="0" w:color="999999"/>
              <w:left w:val="single" w:sz="8" w:space="0" w:color="999999"/>
              <w:right w:val="single" w:sz="8" w:space="0" w:color="999999"/>
            </w:tcBorders>
          </w:tcPr>
          <w:p w14:paraId="1DF8A028" w14:textId="36B84E24" w:rsidR="002C1132" w:rsidRPr="00C50C67" w:rsidRDefault="002C1132" w:rsidP="002C1132">
            <w:pPr>
              <w:pStyle w:val="ListBullet"/>
              <w:numPr>
                <w:ilvl w:val="0"/>
                <w:numId w:val="0"/>
              </w:numPr>
            </w:pPr>
            <w:r>
              <w:t xml:space="preserve">The menu is expanded and </w:t>
            </w:r>
            <w:r w:rsidRPr="008E454C">
              <w:t>administrative details are shown</w:t>
            </w:r>
            <w:r>
              <w:t>, like effective date of creation, last change (if existing), and next change (which should take place the first day after the employee’s termination date).</w:t>
            </w:r>
          </w:p>
        </w:tc>
        <w:tc>
          <w:tcPr>
            <w:tcW w:w="1260" w:type="dxa"/>
            <w:tcBorders>
              <w:top w:val="single" w:sz="8" w:space="0" w:color="999999"/>
              <w:left w:val="single" w:sz="8" w:space="0" w:color="999999"/>
              <w:bottom w:val="single" w:sz="8" w:space="0" w:color="999999"/>
              <w:right w:val="single" w:sz="8" w:space="0" w:color="999999"/>
            </w:tcBorders>
          </w:tcPr>
          <w:p w14:paraId="6624EBC8" w14:textId="77777777" w:rsidR="002C1132" w:rsidRPr="00C50C67" w:rsidRDefault="002C1132" w:rsidP="002C1132"/>
        </w:tc>
      </w:tr>
      <w:tr w:rsidR="002C1132" w:rsidRPr="004F3A28" w14:paraId="39EB5DA3" w14:textId="77777777" w:rsidTr="0082752A">
        <w:trPr>
          <w:trHeight w:val="357"/>
        </w:trPr>
        <w:tc>
          <w:tcPr>
            <w:tcW w:w="900" w:type="dxa"/>
            <w:vMerge w:val="restart"/>
            <w:tcBorders>
              <w:top w:val="single" w:sz="8" w:space="0" w:color="999999"/>
              <w:left w:val="single" w:sz="8" w:space="0" w:color="999999"/>
              <w:right w:val="single" w:sz="8" w:space="0" w:color="999999"/>
            </w:tcBorders>
          </w:tcPr>
          <w:p w14:paraId="1FE534D6" w14:textId="120026F2" w:rsidR="002C1132" w:rsidRPr="00C50C67" w:rsidRDefault="002C1132" w:rsidP="002C1132">
            <w:r>
              <w:t>5</w:t>
            </w:r>
          </w:p>
        </w:tc>
        <w:tc>
          <w:tcPr>
            <w:tcW w:w="1502" w:type="dxa"/>
            <w:vMerge w:val="restart"/>
            <w:tcBorders>
              <w:top w:val="single" w:sz="8" w:space="0" w:color="999999"/>
              <w:left w:val="single" w:sz="8" w:space="0" w:color="999999"/>
              <w:right w:val="single" w:sz="8" w:space="0" w:color="999999"/>
            </w:tcBorders>
          </w:tcPr>
          <w:p w14:paraId="3728AB64" w14:textId="19285E82" w:rsidR="002C1132" w:rsidRPr="00C50C67" w:rsidRDefault="002C1132" w:rsidP="002C1132">
            <w:pPr>
              <w:rPr>
                <w:rStyle w:val="SAPEmphasis"/>
              </w:rPr>
            </w:pPr>
            <w:r w:rsidRPr="00553987">
              <w:rPr>
                <w:rStyle w:val="SAPEmphasis"/>
              </w:rPr>
              <w:t xml:space="preserve">View Position </w:t>
            </w:r>
            <w:r>
              <w:rPr>
                <w:rStyle w:val="SAPEmphasis"/>
              </w:rPr>
              <w:t>Details</w:t>
            </w:r>
          </w:p>
        </w:tc>
        <w:tc>
          <w:tcPr>
            <w:tcW w:w="6120" w:type="dxa"/>
            <w:tcBorders>
              <w:top w:val="single" w:sz="8" w:space="0" w:color="999999"/>
              <w:left w:val="single" w:sz="8" w:space="0" w:color="999999"/>
              <w:right w:val="single" w:sz="8" w:space="0" w:color="999999"/>
            </w:tcBorders>
          </w:tcPr>
          <w:p w14:paraId="2E43F744" w14:textId="3D80E972" w:rsidR="002C1132" w:rsidRPr="00C50C67" w:rsidRDefault="002C1132" w:rsidP="002C1132">
            <w:r>
              <w:t>Choose the</w:t>
            </w:r>
            <w:r w:rsidRPr="00553987">
              <w:t xml:space="preserve"> </w:t>
            </w:r>
            <w:r w:rsidRPr="00553987">
              <w:rPr>
                <w:rStyle w:val="SAPScreenElement"/>
              </w:rPr>
              <w:t>Show Position</w:t>
            </w:r>
            <w:r>
              <w:rPr>
                <w:rStyle w:val="SAPScreenElement"/>
              </w:rPr>
              <w:t xml:space="preserve"> </w:t>
            </w:r>
            <w:r>
              <w:rPr>
                <w:noProof/>
              </w:rPr>
              <w:drawing>
                <wp:inline distT="0" distB="0" distL="0" distR="0" wp14:anchorId="254D7E13" wp14:editId="28EA67A9">
                  <wp:extent cx="201930" cy="166370"/>
                  <wp:effectExtent l="0" t="0" r="7620" b="508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714DEE">
              <w:rPr>
                <w:rStyle w:val="SAPScreenElement"/>
              </w:rPr>
              <w:t xml:space="preserve"> </w:t>
            </w:r>
            <w:r w:rsidRPr="00714DEE">
              <w:t xml:space="preserve">icon located </w:t>
            </w:r>
            <w:r>
              <w:t xml:space="preserve">next to </w:t>
            </w:r>
            <w:r w:rsidRPr="002C1132">
              <w:rPr>
                <w:rStyle w:val="SAPScreenElement"/>
              </w:rPr>
              <w:t>Position n</w:t>
            </w:r>
            <w:r>
              <w:rPr>
                <w:rStyle w:val="SAPScreenElement"/>
              </w:rPr>
              <w:t xml:space="preserve">ext change </w:t>
            </w:r>
            <w:r>
              <w:t xml:space="preserve">or </w:t>
            </w:r>
            <w:r w:rsidRPr="002C1132">
              <w:rPr>
                <w:rStyle w:val="SAPScreenElement"/>
              </w:rPr>
              <w:t xml:space="preserve">Position </w:t>
            </w:r>
            <w:r>
              <w:rPr>
                <w:rStyle w:val="SAPScreenElement"/>
              </w:rPr>
              <w:t xml:space="preserve">last change </w:t>
            </w:r>
            <w:r>
              <w:t>(depending if the position is inactive or active after the termination).</w:t>
            </w:r>
            <w:r w:rsidRPr="00C50C67">
              <w:t xml:space="preserve"> </w:t>
            </w:r>
          </w:p>
        </w:tc>
        <w:tc>
          <w:tcPr>
            <w:tcW w:w="4528" w:type="dxa"/>
            <w:tcBorders>
              <w:top w:val="single" w:sz="8" w:space="0" w:color="999999"/>
              <w:left w:val="single" w:sz="8" w:space="0" w:color="999999"/>
              <w:right w:val="single" w:sz="8" w:space="0" w:color="999999"/>
            </w:tcBorders>
          </w:tcPr>
          <w:p w14:paraId="26F95F93" w14:textId="3980D08E" w:rsidR="002C1132" w:rsidRPr="00C50C67" w:rsidRDefault="002C1132" w:rsidP="002C1132">
            <w:r w:rsidRPr="00553987">
              <w:t xml:space="preserve">The </w:t>
            </w:r>
            <w:r w:rsidRPr="00553987">
              <w:rPr>
                <w:rStyle w:val="SAPScreenElement"/>
              </w:rPr>
              <w:t>Position: &lt;position title (code)&gt;</w:t>
            </w:r>
            <w:r w:rsidRPr="00553987">
              <w:t xml:space="preserve"> window shows up containing the position details.</w:t>
            </w:r>
          </w:p>
        </w:tc>
        <w:tc>
          <w:tcPr>
            <w:tcW w:w="1260" w:type="dxa"/>
            <w:tcBorders>
              <w:top w:val="single" w:sz="8" w:space="0" w:color="999999"/>
              <w:left w:val="single" w:sz="8" w:space="0" w:color="999999"/>
              <w:bottom w:val="single" w:sz="8" w:space="0" w:color="999999"/>
              <w:right w:val="single" w:sz="8" w:space="0" w:color="999999"/>
            </w:tcBorders>
          </w:tcPr>
          <w:p w14:paraId="47D4631E" w14:textId="77777777" w:rsidR="002C1132" w:rsidRPr="00C50C67" w:rsidRDefault="002C1132" w:rsidP="002C1132"/>
        </w:tc>
      </w:tr>
      <w:tr w:rsidR="002C1132" w:rsidRPr="004F3A28" w14:paraId="6184BFCE" w14:textId="77777777" w:rsidTr="0082752A">
        <w:trPr>
          <w:trHeight w:val="357"/>
        </w:trPr>
        <w:tc>
          <w:tcPr>
            <w:tcW w:w="900" w:type="dxa"/>
            <w:vMerge/>
            <w:tcBorders>
              <w:left w:val="single" w:sz="8" w:space="0" w:color="999999"/>
              <w:right w:val="single" w:sz="8" w:space="0" w:color="999999"/>
            </w:tcBorders>
          </w:tcPr>
          <w:p w14:paraId="15740F62" w14:textId="2E9C3190" w:rsidR="002C1132" w:rsidRPr="00C50C67" w:rsidRDefault="002C1132" w:rsidP="002C1132"/>
        </w:tc>
        <w:tc>
          <w:tcPr>
            <w:tcW w:w="1502" w:type="dxa"/>
            <w:vMerge/>
            <w:tcBorders>
              <w:left w:val="single" w:sz="8" w:space="0" w:color="999999"/>
              <w:right w:val="single" w:sz="8" w:space="0" w:color="999999"/>
            </w:tcBorders>
          </w:tcPr>
          <w:p w14:paraId="207EDBED" w14:textId="27CE40E4" w:rsidR="002C1132" w:rsidRPr="00C50C67" w:rsidRDefault="002C1132" w:rsidP="002C1132">
            <w:pPr>
              <w:rPr>
                <w:rStyle w:val="SAPEmphasis"/>
              </w:rPr>
            </w:pPr>
          </w:p>
        </w:tc>
        <w:tc>
          <w:tcPr>
            <w:tcW w:w="6120" w:type="dxa"/>
            <w:tcBorders>
              <w:top w:val="single" w:sz="8" w:space="0" w:color="999999"/>
              <w:left w:val="single" w:sz="8" w:space="0" w:color="999999"/>
              <w:right w:val="single" w:sz="8" w:space="0" w:color="999999"/>
            </w:tcBorders>
          </w:tcPr>
          <w:p w14:paraId="3DC7C4DA" w14:textId="0FB247B8" w:rsidR="002C1132" w:rsidRPr="00C50C67" w:rsidRDefault="002C1132" w:rsidP="002C1132">
            <w:r>
              <w:t xml:space="preserve">Verify the displayed data, for example, fields </w:t>
            </w:r>
            <w:r w:rsidRPr="002C1132">
              <w:rPr>
                <w:rStyle w:val="SAPScreenElement"/>
              </w:rPr>
              <w:t>Status</w:t>
            </w:r>
            <w:r>
              <w:t xml:space="preserve">, </w:t>
            </w:r>
            <w:r w:rsidRPr="002C1132">
              <w:rPr>
                <w:rStyle w:val="SAPScreenElement"/>
              </w:rPr>
              <w:t>To Be Hired</w:t>
            </w:r>
            <w:r>
              <w:t xml:space="preserve">, as well as </w:t>
            </w:r>
            <w:r w:rsidRPr="002C1132">
              <w:rPr>
                <w:rStyle w:val="SAPScreenElement"/>
              </w:rPr>
              <w:t>Start Date</w:t>
            </w:r>
            <w:r>
              <w:t>, which reflects the effective date of change in the position attributes.</w:t>
            </w:r>
          </w:p>
        </w:tc>
        <w:tc>
          <w:tcPr>
            <w:tcW w:w="4528" w:type="dxa"/>
            <w:tcBorders>
              <w:top w:val="single" w:sz="8" w:space="0" w:color="999999"/>
              <w:left w:val="single" w:sz="8" w:space="0" w:color="999999"/>
              <w:right w:val="single" w:sz="8" w:space="0" w:color="999999"/>
            </w:tcBorders>
          </w:tcPr>
          <w:p w14:paraId="33D7AA0D" w14:textId="77777777" w:rsidR="002C1132" w:rsidRPr="00C50C67" w:rsidRDefault="002C1132" w:rsidP="002C1132"/>
        </w:tc>
        <w:tc>
          <w:tcPr>
            <w:tcW w:w="1260" w:type="dxa"/>
            <w:tcBorders>
              <w:top w:val="single" w:sz="8" w:space="0" w:color="999999"/>
              <w:left w:val="single" w:sz="8" w:space="0" w:color="999999"/>
              <w:bottom w:val="single" w:sz="8" w:space="0" w:color="999999"/>
              <w:right w:val="single" w:sz="8" w:space="0" w:color="999999"/>
            </w:tcBorders>
          </w:tcPr>
          <w:p w14:paraId="73A379CE" w14:textId="77777777" w:rsidR="002C1132" w:rsidRPr="00C50C67" w:rsidRDefault="002C1132" w:rsidP="002C1132"/>
        </w:tc>
      </w:tr>
    </w:tbl>
    <w:p w14:paraId="5C1E49C7" w14:textId="42E93486" w:rsidR="00EC7B89" w:rsidRPr="00C61233" w:rsidRDefault="00EC7B89" w:rsidP="00EC7B89">
      <w:pPr>
        <w:pStyle w:val="Heading3"/>
        <w:rPr>
          <w:rStyle w:val="SAPEmphasis"/>
          <w:rFonts w:ascii="BentonSans Bold" w:hAnsi="BentonSans Bold"/>
        </w:rPr>
      </w:pPr>
      <w:bookmarkStart w:id="753" w:name="_Toc507321718"/>
      <w:r w:rsidRPr="00C61233">
        <w:rPr>
          <w:rStyle w:val="SAPEmphasis"/>
          <w:rFonts w:ascii="BentonSans Bold" w:hAnsi="BentonSans Bold"/>
        </w:rPr>
        <w:t>Viewin</w:t>
      </w:r>
      <w:r>
        <w:rPr>
          <w:rStyle w:val="SAPEmphasis"/>
          <w:rFonts w:ascii="BentonSans Bold" w:hAnsi="BentonSans Bold"/>
        </w:rPr>
        <w:t>g</w:t>
      </w:r>
      <w:r w:rsidRPr="00C61233">
        <w:rPr>
          <w:rStyle w:val="SAPEmphasis"/>
          <w:rFonts w:ascii="BentonSans Bold" w:hAnsi="BentonSans Bold"/>
        </w:rPr>
        <w:t xml:space="preserve"> </w:t>
      </w:r>
      <w:r>
        <w:rPr>
          <w:rStyle w:val="SAPEmphasis"/>
          <w:rFonts w:ascii="BentonSans Bold" w:hAnsi="BentonSans Bold"/>
        </w:rPr>
        <w:t xml:space="preserve">Terminated </w:t>
      </w:r>
      <w:r w:rsidR="00FE664E">
        <w:rPr>
          <w:rStyle w:val="SAPEmphasis"/>
          <w:rFonts w:ascii="BentonSans Bold" w:hAnsi="BentonSans Bold"/>
        </w:rPr>
        <w:t>Secondary</w:t>
      </w:r>
      <w:r>
        <w:rPr>
          <w:rStyle w:val="SAPEmphasis"/>
          <w:rFonts w:ascii="BentonSans Bold" w:hAnsi="BentonSans Bold"/>
        </w:rPr>
        <w:t xml:space="preserve"> Employment Details</w:t>
      </w:r>
      <w:bookmarkEnd w:id="753"/>
    </w:p>
    <w:p w14:paraId="11012DB0" w14:textId="77777777" w:rsidR="00EC7B89" w:rsidRPr="00C61233" w:rsidRDefault="00EC7B89" w:rsidP="00EC7B89">
      <w:pPr>
        <w:pStyle w:val="SAPKeyblockTitle"/>
      </w:pPr>
      <w:r w:rsidRPr="00C61233">
        <w:t>Test Administration</w:t>
      </w:r>
    </w:p>
    <w:p w14:paraId="75427CF8" w14:textId="77777777" w:rsidR="00EC7B89" w:rsidRPr="00C61233" w:rsidRDefault="00EC7B89" w:rsidP="00EC7B89">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EC7B89" w:rsidRPr="00C61233" w14:paraId="3BC65304" w14:textId="77777777" w:rsidTr="002F2D21">
        <w:tc>
          <w:tcPr>
            <w:tcW w:w="2280" w:type="dxa"/>
            <w:tcBorders>
              <w:top w:val="single" w:sz="8" w:space="0" w:color="999999"/>
              <w:left w:val="single" w:sz="8" w:space="0" w:color="999999"/>
              <w:bottom w:val="single" w:sz="8" w:space="0" w:color="999999"/>
              <w:right w:val="single" w:sz="8" w:space="0" w:color="999999"/>
            </w:tcBorders>
            <w:hideMark/>
          </w:tcPr>
          <w:p w14:paraId="12C1339A" w14:textId="77777777" w:rsidR="00EC7B89" w:rsidRPr="00C61233" w:rsidRDefault="00EC7B89" w:rsidP="002F2D21">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8E55804" w14:textId="77777777" w:rsidR="00EC7B89" w:rsidRPr="00C61233" w:rsidRDefault="00EC7B89" w:rsidP="002F2D21">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316E465B" w14:textId="77777777" w:rsidR="00EC7B89" w:rsidRPr="00C61233" w:rsidRDefault="00EC7B89" w:rsidP="002F2D21">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E8DCDAC" w14:textId="77777777" w:rsidR="00EC7B89" w:rsidRPr="00C61233" w:rsidRDefault="00EC7B89" w:rsidP="002F2D21">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1183DAA" w14:textId="77777777" w:rsidR="00EC7B89" w:rsidRPr="00C61233" w:rsidRDefault="00EC7B89" w:rsidP="002F2D21">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A02781A" w14:textId="549AD8EE" w:rsidR="00EC7B89" w:rsidRPr="00C61233" w:rsidRDefault="00F65573" w:rsidP="002F2D21">
            <w:r>
              <w:t>&lt;date&gt;</w:t>
            </w:r>
          </w:p>
        </w:tc>
      </w:tr>
      <w:tr w:rsidR="00EC7B89" w:rsidRPr="00C61233" w14:paraId="166B1C79" w14:textId="77777777" w:rsidTr="002F2D21">
        <w:tc>
          <w:tcPr>
            <w:tcW w:w="2280" w:type="dxa"/>
            <w:tcBorders>
              <w:top w:val="single" w:sz="8" w:space="0" w:color="999999"/>
              <w:left w:val="single" w:sz="8" w:space="0" w:color="999999"/>
              <w:bottom w:val="single" w:sz="8" w:space="0" w:color="999999"/>
              <w:right w:val="single" w:sz="8" w:space="0" w:color="999999"/>
            </w:tcBorders>
            <w:hideMark/>
          </w:tcPr>
          <w:p w14:paraId="426B8490" w14:textId="77777777" w:rsidR="00EC7B89" w:rsidRPr="00C61233" w:rsidRDefault="00EC7B89" w:rsidP="002F2D21">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1C9666C" w14:textId="4F57822F" w:rsidR="00EC7B89" w:rsidRPr="00C61233" w:rsidRDefault="006368DF" w:rsidP="002F2D21">
            <w:r>
              <w:t>HR Administrator</w:t>
            </w:r>
          </w:p>
        </w:tc>
      </w:tr>
      <w:tr w:rsidR="0088242F" w:rsidRPr="00C61233" w14:paraId="221F16DC" w14:textId="77777777" w:rsidTr="002F2D21">
        <w:tc>
          <w:tcPr>
            <w:tcW w:w="2280" w:type="dxa"/>
            <w:tcBorders>
              <w:top w:val="single" w:sz="8" w:space="0" w:color="999999"/>
              <w:left w:val="single" w:sz="8" w:space="0" w:color="999999"/>
              <w:bottom w:val="single" w:sz="8" w:space="0" w:color="999999"/>
              <w:right w:val="single" w:sz="8" w:space="0" w:color="999999"/>
            </w:tcBorders>
            <w:hideMark/>
          </w:tcPr>
          <w:p w14:paraId="262FFC44" w14:textId="77777777" w:rsidR="0088242F" w:rsidRPr="00C61233" w:rsidRDefault="0088242F" w:rsidP="0088242F">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9ED79EC" w14:textId="77777777" w:rsidR="0088242F" w:rsidRPr="00C61233" w:rsidRDefault="0088242F" w:rsidP="0088242F">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66B1592" w14:textId="77777777" w:rsidR="0088242F" w:rsidRPr="00C61233" w:rsidRDefault="0088242F" w:rsidP="0088242F">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5275CC8" w14:textId="4C3D0608" w:rsidR="0088242F" w:rsidRPr="00C61233" w:rsidRDefault="0088242F" w:rsidP="0088242F">
            <w:r>
              <w:t>&lt;duration&gt;</w:t>
            </w:r>
          </w:p>
        </w:tc>
      </w:tr>
    </w:tbl>
    <w:p w14:paraId="1DBCC439" w14:textId="77777777" w:rsidR="00EC7B89" w:rsidRPr="00C61233" w:rsidRDefault="00EC7B89" w:rsidP="00EC7B89">
      <w:pPr>
        <w:pStyle w:val="SAPKeyblockTitle"/>
      </w:pPr>
      <w:r w:rsidRPr="00C61233">
        <w:t>Purpose</w:t>
      </w:r>
    </w:p>
    <w:p w14:paraId="6DC0916D" w14:textId="75FB2460" w:rsidR="00EC7B89" w:rsidRPr="00C61233" w:rsidRDefault="00EC7B89" w:rsidP="00EC7B89">
      <w:r w:rsidRPr="00C61233">
        <w:t xml:space="preserve">The </w:t>
      </w:r>
      <w:r>
        <w:t>HR Administrator</w:t>
      </w:r>
      <w:r w:rsidRPr="00C61233">
        <w:t xml:space="preserve"> view</w:t>
      </w:r>
      <w:r>
        <w:t>s</w:t>
      </w:r>
      <w:r w:rsidRPr="00C61233">
        <w:t xml:space="preserve"> </w:t>
      </w:r>
      <w:r>
        <w:t>the details of the terminated secondary (concurrent) employment of the employee.</w:t>
      </w:r>
    </w:p>
    <w:p w14:paraId="0F97F0D2" w14:textId="77777777" w:rsidR="00EC7B89" w:rsidRDefault="00EC7B89" w:rsidP="00EC7B89">
      <w:pPr>
        <w:pStyle w:val="SAPKeyblockTitle"/>
      </w:pPr>
      <w:r w:rsidRPr="00C61233">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350"/>
        <w:gridCol w:w="4320"/>
        <w:gridCol w:w="3330"/>
        <w:gridCol w:w="3420"/>
        <w:gridCol w:w="1174"/>
      </w:tblGrid>
      <w:tr w:rsidR="00EC7B89" w:rsidRPr="00873ACA" w14:paraId="62284DD5" w14:textId="77777777" w:rsidTr="00140CBB">
        <w:trPr>
          <w:trHeight w:val="432"/>
          <w:tblHeader/>
        </w:trPr>
        <w:tc>
          <w:tcPr>
            <w:tcW w:w="692" w:type="dxa"/>
            <w:shd w:val="clear" w:color="auto" w:fill="999999"/>
          </w:tcPr>
          <w:p w14:paraId="52FE6342" w14:textId="77777777" w:rsidR="00EC7B89" w:rsidRPr="00873ACA" w:rsidRDefault="00EC7B89" w:rsidP="002F2D21">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350" w:type="dxa"/>
            <w:shd w:val="clear" w:color="auto" w:fill="999999"/>
          </w:tcPr>
          <w:p w14:paraId="0432B2F2" w14:textId="77777777" w:rsidR="00EC7B89" w:rsidRPr="00873ACA" w:rsidRDefault="00EC7B89" w:rsidP="002F2D21">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4320" w:type="dxa"/>
            <w:shd w:val="clear" w:color="auto" w:fill="999999"/>
          </w:tcPr>
          <w:p w14:paraId="2807AAD5" w14:textId="77777777" w:rsidR="00EC7B89" w:rsidRPr="00873ACA" w:rsidRDefault="00EC7B89" w:rsidP="002F2D21">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3330" w:type="dxa"/>
            <w:shd w:val="clear" w:color="auto" w:fill="999999"/>
          </w:tcPr>
          <w:p w14:paraId="49317AB4" w14:textId="77777777" w:rsidR="00EC7B89" w:rsidRPr="00873ACA" w:rsidRDefault="00EC7B89" w:rsidP="002F2D21">
            <w:pPr>
              <w:pStyle w:val="TableHeading"/>
              <w:rPr>
                <w:rFonts w:ascii="BentonSans Bold" w:hAnsi="BentonSans Bold"/>
                <w:bCs/>
                <w:color w:val="FFFFFF"/>
                <w:sz w:val="18"/>
              </w:rPr>
            </w:pPr>
            <w:r>
              <w:rPr>
                <w:rFonts w:ascii="BentonSans Bold" w:hAnsi="BentonSans Bold"/>
                <w:bCs/>
                <w:color w:val="FFFFFF"/>
                <w:sz w:val="18"/>
              </w:rPr>
              <w:t>Additional Information</w:t>
            </w:r>
          </w:p>
        </w:tc>
        <w:tc>
          <w:tcPr>
            <w:tcW w:w="3420" w:type="dxa"/>
            <w:shd w:val="clear" w:color="auto" w:fill="999999"/>
          </w:tcPr>
          <w:p w14:paraId="0A3D369E" w14:textId="77777777" w:rsidR="00EC7B89" w:rsidRPr="00873ACA" w:rsidRDefault="00EC7B89" w:rsidP="002F2D21">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174" w:type="dxa"/>
            <w:shd w:val="clear" w:color="auto" w:fill="999999"/>
          </w:tcPr>
          <w:p w14:paraId="6964FC1A" w14:textId="77777777" w:rsidR="00EC7B89" w:rsidRPr="00873ACA" w:rsidRDefault="00EC7B89" w:rsidP="002F2D21">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EC7B89" w:rsidRPr="00873ACA" w14:paraId="240ED8C8" w14:textId="77777777" w:rsidTr="00140CBB">
        <w:trPr>
          <w:trHeight w:val="288"/>
        </w:trPr>
        <w:tc>
          <w:tcPr>
            <w:tcW w:w="692" w:type="dxa"/>
            <w:shd w:val="clear" w:color="auto" w:fill="auto"/>
          </w:tcPr>
          <w:p w14:paraId="3F3EBCCB" w14:textId="77777777" w:rsidR="00EC7B89" w:rsidRPr="00873ACA" w:rsidRDefault="00EC7B89" w:rsidP="002F2D21">
            <w:r w:rsidRPr="00873ACA">
              <w:t>1</w:t>
            </w:r>
          </w:p>
        </w:tc>
        <w:tc>
          <w:tcPr>
            <w:tcW w:w="1350" w:type="dxa"/>
            <w:shd w:val="clear" w:color="auto" w:fill="auto"/>
          </w:tcPr>
          <w:p w14:paraId="64DD9E79" w14:textId="77777777" w:rsidR="00EC7B89" w:rsidRPr="00242B2D" w:rsidRDefault="00EC7B89" w:rsidP="002F2D21">
            <w:pPr>
              <w:rPr>
                <w:rStyle w:val="SAPEmphasis"/>
              </w:rPr>
            </w:pPr>
            <w:r w:rsidRPr="00242B2D">
              <w:rPr>
                <w:rStyle w:val="SAPEmphasis"/>
              </w:rPr>
              <w:t>Log on</w:t>
            </w:r>
          </w:p>
        </w:tc>
        <w:tc>
          <w:tcPr>
            <w:tcW w:w="4320" w:type="dxa"/>
            <w:shd w:val="clear" w:color="auto" w:fill="auto"/>
          </w:tcPr>
          <w:p w14:paraId="251562EC" w14:textId="77777777" w:rsidR="00EC7B89" w:rsidRPr="00873ACA" w:rsidRDefault="00EC7B89" w:rsidP="002F2D21">
            <w:r w:rsidRPr="00873ACA">
              <w:t xml:space="preserve">Log on to </w:t>
            </w:r>
            <w:r w:rsidRPr="00DB2A2F">
              <w:rPr>
                <w:rStyle w:val="SAPScreenElement"/>
                <w:color w:val="auto"/>
              </w:rPr>
              <w:t>Employee Central</w:t>
            </w:r>
            <w:r w:rsidRPr="00307CA9">
              <w:t xml:space="preserve"> </w:t>
            </w:r>
            <w:r w:rsidRPr="00DB2A2F">
              <w:t xml:space="preserve">as </w:t>
            </w:r>
            <w:r w:rsidRPr="006368DF">
              <w:t>HR Administrator</w:t>
            </w:r>
            <w:r w:rsidRPr="00307CA9">
              <w:t>.</w:t>
            </w:r>
          </w:p>
        </w:tc>
        <w:tc>
          <w:tcPr>
            <w:tcW w:w="3330" w:type="dxa"/>
          </w:tcPr>
          <w:p w14:paraId="4080BED7" w14:textId="77777777" w:rsidR="00EC7B89" w:rsidRPr="00873ACA" w:rsidRDefault="00EC7B89" w:rsidP="002F2D21">
            <w:pPr>
              <w:rPr>
                <w:rFonts w:cs="Arial"/>
                <w:bCs/>
              </w:rPr>
            </w:pPr>
          </w:p>
        </w:tc>
        <w:tc>
          <w:tcPr>
            <w:tcW w:w="3420" w:type="dxa"/>
            <w:shd w:val="clear" w:color="auto" w:fill="auto"/>
          </w:tcPr>
          <w:p w14:paraId="26262668" w14:textId="77777777" w:rsidR="00EC7B89" w:rsidRPr="00873ACA" w:rsidRDefault="00EC7B89" w:rsidP="002F2D21">
            <w:r w:rsidRPr="00873ACA">
              <w:t xml:space="preserve">The </w:t>
            </w:r>
            <w:r w:rsidRPr="00873ACA">
              <w:rPr>
                <w:rStyle w:val="SAPScreenElement"/>
              </w:rPr>
              <w:t>Home</w:t>
            </w:r>
            <w:r w:rsidRPr="00873ACA">
              <w:t xml:space="preserve"> page is displayed.</w:t>
            </w:r>
          </w:p>
        </w:tc>
        <w:tc>
          <w:tcPr>
            <w:tcW w:w="1174" w:type="dxa"/>
          </w:tcPr>
          <w:p w14:paraId="209C37A1" w14:textId="77777777" w:rsidR="00EC7B89" w:rsidRPr="00873ACA" w:rsidRDefault="00EC7B89" w:rsidP="002F2D21">
            <w:pPr>
              <w:rPr>
                <w:rFonts w:cs="Arial"/>
                <w:bCs/>
              </w:rPr>
            </w:pPr>
          </w:p>
        </w:tc>
      </w:tr>
      <w:tr w:rsidR="00EC7B89" w:rsidRPr="00873ACA" w14:paraId="311A913F" w14:textId="77777777" w:rsidTr="00140CBB">
        <w:trPr>
          <w:trHeight w:val="357"/>
        </w:trPr>
        <w:tc>
          <w:tcPr>
            <w:tcW w:w="692" w:type="dxa"/>
            <w:shd w:val="clear" w:color="auto" w:fill="auto"/>
          </w:tcPr>
          <w:p w14:paraId="689F3A75" w14:textId="77777777" w:rsidR="00EC7B89" w:rsidRPr="00873ACA" w:rsidRDefault="00EC7B89" w:rsidP="002F2D21">
            <w:r>
              <w:t>2</w:t>
            </w:r>
          </w:p>
        </w:tc>
        <w:tc>
          <w:tcPr>
            <w:tcW w:w="1350" w:type="dxa"/>
            <w:shd w:val="clear" w:color="auto" w:fill="auto"/>
          </w:tcPr>
          <w:p w14:paraId="3F92977C" w14:textId="77777777" w:rsidR="00EC7B89" w:rsidRPr="00242B2D" w:rsidRDefault="00EC7B89" w:rsidP="002F2D21">
            <w:pPr>
              <w:rPr>
                <w:rStyle w:val="SAPEmphasis"/>
              </w:rPr>
            </w:pPr>
            <w:r w:rsidRPr="00FF7AA5">
              <w:rPr>
                <w:rStyle w:val="SAPEmphasis"/>
              </w:rPr>
              <w:t>Search Employee</w:t>
            </w:r>
          </w:p>
        </w:tc>
        <w:tc>
          <w:tcPr>
            <w:tcW w:w="4320" w:type="dxa"/>
            <w:shd w:val="clear" w:color="auto" w:fill="auto"/>
          </w:tcPr>
          <w:p w14:paraId="75CA48FC" w14:textId="6CD450F4" w:rsidR="00EC7B89" w:rsidRPr="00873ACA" w:rsidRDefault="00EC7B89" w:rsidP="00262A11">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whose </w:t>
            </w:r>
            <w:r w:rsidR="00262A11">
              <w:t xml:space="preserve">terminated </w:t>
            </w:r>
            <w:r w:rsidRPr="00361196">
              <w:t xml:space="preserve">concurrent employment </w:t>
            </w:r>
            <w:r w:rsidR="00262A11">
              <w:t>details</w:t>
            </w:r>
            <w:r w:rsidRPr="00361196">
              <w:t xml:space="preserve"> you want to view.</w:t>
            </w:r>
          </w:p>
        </w:tc>
        <w:tc>
          <w:tcPr>
            <w:tcW w:w="3330" w:type="dxa"/>
          </w:tcPr>
          <w:p w14:paraId="6C5EDCB0" w14:textId="77777777" w:rsidR="00EC7B89" w:rsidRPr="00873ACA" w:rsidRDefault="00EC7B89" w:rsidP="002F2D21">
            <w:pPr>
              <w:rPr>
                <w:rFonts w:cs="Arial"/>
                <w:bCs/>
                <w:i/>
              </w:rPr>
            </w:pPr>
          </w:p>
        </w:tc>
        <w:tc>
          <w:tcPr>
            <w:tcW w:w="3420" w:type="dxa"/>
            <w:shd w:val="clear" w:color="auto" w:fill="auto"/>
          </w:tcPr>
          <w:p w14:paraId="0E453092" w14:textId="03873E61" w:rsidR="00EC7B89" w:rsidRPr="00873ACA" w:rsidRDefault="00FD02CF" w:rsidP="002F2D21">
            <w:r w:rsidRPr="00C27ACA">
              <w:t>The autocomplete functionality suggests</w:t>
            </w:r>
            <w:r w:rsidRPr="007E7C28" w:rsidDel="00FD02CF">
              <w:t xml:space="preserve"> </w:t>
            </w:r>
            <w:r w:rsidR="00EC7B89" w:rsidRPr="007E7C28">
              <w:t>a list of employees matching your search criteria.</w:t>
            </w:r>
          </w:p>
        </w:tc>
        <w:tc>
          <w:tcPr>
            <w:tcW w:w="1174" w:type="dxa"/>
          </w:tcPr>
          <w:p w14:paraId="0F65026C" w14:textId="77777777" w:rsidR="00EC7B89" w:rsidRPr="00873ACA" w:rsidRDefault="00EC7B89" w:rsidP="002F2D21">
            <w:pPr>
              <w:rPr>
                <w:rFonts w:cs="Arial"/>
                <w:bCs/>
              </w:rPr>
            </w:pPr>
          </w:p>
        </w:tc>
      </w:tr>
      <w:tr w:rsidR="00EC7B89" w:rsidRPr="00873ACA" w14:paraId="546A0502" w14:textId="77777777" w:rsidTr="00140CBB">
        <w:trPr>
          <w:trHeight w:val="357"/>
        </w:trPr>
        <w:tc>
          <w:tcPr>
            <w:tcW w:w="692" w:type="dxa"/>
            <w:shd w:val="clear" w:color="auto" w:fill="auto"/>
          </w:tcPr>
          <w:p w14:paraId="6342F793" w14:textId="77777777" w:rsidR="00EC7B89" w:rsidRPr="00873ACA" w:rsidRDefault="00EC7B89" w:rsidP="002F2D21">
            <w:r>
              <w:t>3</w:t>
            </w:r>
          </w:p>
        </w:tc>
        <w:tc>
          <w:tcPr>
            <w:tcW w:w="1350" w:type="dxa"/>
            <w:shd w:val="clear" w:color="auto" w:fill="auto"/>
          </w:tcPr>
          <w:p w14:paraId="1B20AC81" w14:textId="77777777" w:rsidR="00EC7B89" w:rsidRPr="00242B2D" w:rsidRDefault="00EC7B89" w:rsidP="002F2D21">
            <w:pPr>
              <w:rPr>
                <w:rStyle w:val="SAPEmphasis"/>
              </w:rPr>
            </w:pPr>
            <w:r w:rsidRPr="00FF7AA5">
              <w:rPr>
                <w:rStyle w:val="SAPEmphasis"/>
              </w:rPr>
              <w:t>Select Employee</w:t>
            </w:r>
          </w:p>
        </w:tc>
        <w:tc>
          <w:tcPr>
            <w:tcW w:w="4320" w:type="dxa"/>
            <w:shd w:val="clear" w:color="auto" w:fill="auto"/>
          </w:tcPr>
          <w:p w14:paraId="4F868C22" w14:textId="7670C2A3" w:rsidR="00EC7B89" w:rsidRPr="00873ACA" w:rsidRDefault="00FD02CF" w:rsidP="002F2D21">
            <w:r w:rsidRPr="00C27ACA">
              <w:t>Select the appropriate employee from the result list</w:t>
            </w:r>
            <w:r w:rsidRPr="007E7C28">
              <w:t>.</w:t>
            </w:r>
          </w:p>
        </w:tc>
        <w:tc>
          <w:tcPr>
            <w:tcW w:w="3330" w:type="dxa"/>
          </w:tcPr>
          <w:p w14:paraId="77BAC1D3" w14:textId="77777777" w:rsidR="00EC7B89" w:rsidRPr="00873ACA" w:rsidRDefault="00EC7B89" w:rsidP="002F2D21">
            <w:pPr>
              <w:rPr>
                <w:rFonts w:cs="Arial"/>
                <w:bCs/>
                <w:i/>
              </w:rPr>
            </w:pPr>
          </w:p>
        </w:tc>
        <w:tc>
          <w:tcPr>
            <w:tcW w:w="3420" w:type="dxa"/>
            <w:shd w:val="clear" w:color="auto" w:fill="auto"/>
          </w:tcPr>
          <w:p w14:paraId="52AAB4D0" w14:textId="77777777" w:rsidR="00EC7B89" w:rsidRDefault="00EC7B89" w:rsidP="002F2D21">
            <w:r w:rsidRPr="007E7C28">
              <w:t xml:space="preserve">You are directed to the </w:t>
            </w:r>
            <w:r w:rsidRPr="007E7C28">
              <w:rPr>
                <w:rStyle w:val="SAPScreenElement"/>
              </w:rPr>
              <w:t>Employee Files</w:t>
            </w:r>
            <w:r w:rsidRPr="007E7C28">
              <w:t xml:space="preserve"> page</w:t>
            </w:r>
            <w:r>
              <w:t xml:space="preserve">. </w:t>
            </w:r>
          </w:p>
          <w:p w14:paraId="79E75E75" w14:textId="77777777" w:rsidR="00EC7B89" w:rsidRDefault="00EC7B89" w:rsidP="002F2D21">
            <w:r w:rsidRPr="00F17467">
              <w:lastRenderedPageBreak/>
              <w:t xml:space="preserve">In the </w:t>
            </w:r>
            <w:r w:rsidRPr="001C1279">
              <w:rPr>
                <w:rStyle w:val="SAPScreenElement"/>
              </w:rPr>
              <w:t>Header</w:t>
            </w:r>
            <w:r w:rsidRPr="00F17467">
              <w:t xml:space="preserve">, </w:t>
            </w:r>
            <w:r>
              <w:t>below</w:t>
            </w:r>
            <w:r w:rsidRPr="00F17467">
              <w:t xml:space="preserve"> the </w:t>
            </w:r>
            <w:r>
              <w:t xml:space="preserve">employee’s </w:t>
            </w:r>
            <w:r w:rsidRPr="00F17467">
              <w:t>name</w:t>
            </w:r>
            <w:r>
              <w:t xml:space="preserve">, a radio button for each employment of the employee </w:t>
            </w:r>
            <w:r w:rsidRPr="00F17467">
              <w:t>is displayed</w:t>
            </w:r>
            <w:r>
              <w:t xml:space="preserve">, which allows you to </w:t>
            </w:r>
            <w:r w:rsidRPr="00401EA9">
              <w:t xml:space="preserve">switch between the details of the </w:t>
            </w:r>
            <w:r>
              <w:t>primary</w:t>
            </w:r>
            <w:r w:rsidRPr="00401EA9">
              <w:t xml:space="preserve"> and the </w:t>
            </w:r>
            <w:r>
              <w:t>secondary</w:t>
            </w:r>
            <w:r w:rsidRPr="00401EA9">
              <w:t xml:space="preserve"> employments</w:t>
            </w:r>
            <w:r w:rsidRPr="00F17467">
              <w:t>.</w:t>
            </w:r>
            <w:r>
              <w:t xml:space="preserve"> </w:t>
            </w:r>
          </w:p>
          <w:p w14:paraId="5C902D62" w14:textId="77777777" w:rsidR="00EC7B89" w:rsidRDefault="00EC7B89" w:rsidP="002F2D21">
            <w:r>
              <w:t xml:space="preserve">The primary (main) employment is marked with a star and is </w:t>
            </w:r>
            <w:r w:rsidRPr="007E7C28">
              <w:t>displayed</w:t>
            </w:r>
            <w:r>
              <w:t xml:space="preserve"> per default</w:t>
            </w:r>
            <w:r w:rsidRPr="007E7C28">
              <w:t xml:space="preserve"> </w:t>
            </w:r>
            <w:r>
              <w:t>on</w:t>
            </w:r>
            <w:r w:rsidRPr="007E7C28">
              <w:t xml:space="preserve"> the </w:t>
            </w:r>
            <w:r w:rsidRPr="007E7C28">
              <w:rPr>
                <w:rStyle w:val="SAPScreenElement"/>
              </w:rPr>
              <w:t>Employee Files</w:t>
            </w:r>
            <w:r w:rsidRPr="007E7C28">
              <w:t xml:space="preserve"> page</w:t>
            </w:r>
            <w:r>
              <w:t>.</w:t>
            </w:r>
          </w:p>
          <w:p w14:paraId="3C1FB8F9" w14:textId="392C15CE" w:rsidR="00716577" w:rsidRPr="00873ACA" w:rsidRDefault="00716577" w:rsidP="002F2D21">
            <w:r>
              <w:t xml:space="preserve">Terminated secondary employments are marked with </w:t>
            </w:r>
            <w:r w:rsidRPr="00716577">
              <w:rPr>
                <w:rStyle w:val="SAPScreenElement"/>
              </w:rPr>
              <w:t>(past)</w:t>
            </w:r>
            <w:r>
              <w:t>.</w:t>
            </w:r>
          </w:p>
        </w:tc>
        <w:tc>
          <w:tcPr>
            <w:tcW w:w="1174" w:type="dxa"/>
          </w:tcPr>
          <w:p w14:paraId="2807F5B6" w14:textId="77777777" w:rsidR="00EC7B89" w:rsidRPr="00873ACA" w:rsidRDefault="00EC7B89" w:rsidP="002F2D21">
            <w:pPr>
              <w:rPr>
                <w:rFonts w:cs="Arial"/>
                <w:bCs/>
              </w:rPr>
            </w:pPr>
          </w:p>
        </w:tc>
      </w:tr>
      <w:tr w:rsidR="00EC7B89" w:rsidRPr="00873ACA" w14:paraId="54FDB66F" w14:textId="77777777" w:rsidTr="00140CBB">
        <w:trPr>
          <w:trHeight w:val="357"/>
        </w:trPr>
        <w:tc>
          <w:tcPr>
            <w:tcW w:w="692" w:type="dxa"/>
            <w:vMerge w:val="restart"/>
            <w:shd w:val="clear" w:color="auto" w:fill="auto"/>
          </w:tcPr>
          <w:p w14:paraId="024EF8EB" w14:textId="77777777" w:rsidR="00EC7B89" w:rsidRDefault="00EC7B89" w:rsidP="002F2D21">
            <w:r>
              <w:t>4</w:t>
            </w:r>
          </w:p>
        </w:tc>
        <w:tc>
          <w:tcPr>
            <w:tcW w:w="1350" w:type="dxa"/>
            <w:vMerge w:val="restart"/>
            <w:shd w:val="clear" w:color="auto" w:fill="auto"/>
          </w:tcPr>
          <w:p w14:paraId="2AB00505" w14:textId="77777777" w:rsidR="00EC7B89" w:rsidRPr="00FF7AA5" w:rsidRDefault="00EC7B89" w:rsidP="002F2D21">
            <w:pPr>
              <w:rPr>
                <w:rStyle w:val="SAPEmphasis"/>
              </w:rPr>
            </w:pPr>
            <w:r>
              <w:rPr>
                <w:rStyle w:val="SAPEmphasis"/>
              </w:rPr>
              <w:t>View Concurrent Employment Details</w:t>
            </w:r>
          </w:p>
        </w:tc>
        <w:tc>
          <w:tcPr>
            <w:tcW w:w="4320" w:type="dxa"/>
            <w:shd w:val="clear" w:color="auto" w:fill="auto"/>
          </w:tcPr>
          <w:p w14:paraId="3DBD6CC2" w14:textId="2B7D2666" w:rsidR="00EC7B89" w:rsidRPr="00FE664E" w:rsidRDefault="00EC7B89" w:rsidP="00FE664E">
            <w:r w:rsidRPr="00FE664E">
              <w:t xml:space="preserve">In the </w:t>
            </w:r>
            <w:r w:rsidRPr="00FE664E">
              <w:rPr>
                <w:rStyle w:val="SAPScreenElement"/>
              </w:rPr>
              <w:t>Header</w:t>
            </w:r>
            <w:r w:rsidRPr="00FE664E">
              <w:t xml:space="preserve">, below the employee’s name, check the radio button next to the </w:t>
            </w:r>
            <w:r w:rsidR="00FE664E" w:rsidRPr="00FE664E">
              <w:rPr>
                <w:rStyle w:val="SAPScreenElement"/>
              </w:rPr>
              <w:t>&lt;</w:t>
            </w:r>
            <w:r w:rsidR="00716577" w:rsidRPr="00FE664E">
              <w:rPr>
                <w:rStyle w:val="SAPScreenElement"/>
              </w:rPr>
              <w:t xml:space="preserve">terminated </w:t>
            </w:r>
            <w:r w:rsidRPr="00FE664E">
              <w:rPr>
                <w:rStyle w:val="SAPScreenElement"/>
              </w:rPr>
              <w:t>secondary employment</w:t>
            </w:r>
            <w:r w:rsidR="00FE664E" w:rsidRPr="00FE664E">
              <w:rPr>
                <w:rStyle w:val="SAPScreenElement"/>
              </w:rPr>
              <w:t>&gt; (past)</w:t>
            </w:r>
            <w:r w:rsidRPr="00FE664E">
              <w:t>, for which you want to view the details.</w:t>
            </w:r>
            <w:r w:rsidR="00716577" w:rsidRPr="00FE664E">
              <w:t xml:space="preserve"> </w:t>
            </w:r>
          </w:p>
        </w:tc>
        <w:tc>
          <w:tcPr>
            <w:tcW w:w="3330" w:type="dxa"/>
          </w:tcPr>
          <w:p w14:paraId="27021416" w14:textId="7C768C52" w:rsidR="00EC7B89" w:rsidRPr="00FE664E" w:rsidRDefault="00EC7B89" w:rsidP="00FE664E">
            <w:pPr>
              <w:rPr>
                <w:rFonts w:cs="Arial"/>
                <w:bCs/>
                <w:i/>
              </w:rPr>
            </w:pPr>
            <w:r w:rsidRPr="00FE664E">
              <w:t xml:space="preserve">In case the employee has several concurrent employments </w:t>
            </w:r>
            <w:r w:rsidR="00FE664E" w:rsidRPr="00FE664E">
              <w:t>(active or already terminated)</w:t>
            </w:r>
            <w:r w:rsidRPr="00FE664E">
              <w:t xml:space="preserve">, not all might be visible as radio buttons. In this case, you might need to choose the </w:t>
            </w:r>
            <w:r w:rsidRPr="00FE664E">
              <w:rPr>
                <w:rStyle w:val="SAPScreenElement"/>
              </w:rPr>
              <w:t>More</w:t>
            </w:r>
            <w:r w:rsidRPr="00FE664E">
              <w:t xml:space="preserve"> link below the last radio-button. The </w:t>
            </w:r>
            <w:r w:rsidRPr="00FE664E">
              <w:rPr>
                <w:rStyle w:val="SAPScreenElement"/>
              </w:rPr>
              <w:t>Select Assignment For Viewing</w:t>
            </w:r>
            <w:r w:rsidRPr="00FE664E">
              <w:t xml:space="preserve"> dialog box is displayed, containing a radio button for each employment of the employee. To view a particular assignment of the employee, check the appropriate radio button and choose </w:t>
            </w:r>
            <w:r w:rsidRPr="00FE664E">
              <w:rPr>
                <w:rStyle w:val="SAPScreenElement"/>
              </w:rPr>
              <w:t>OK</w:t>
            </w:r>
            <w:r w:rsidRPr="00FE664E">
              <w:t xml:space="preserve">. </w:t>
            </w:r>
          </w:p>
        </w:tc>
        <w:tc>
          <w:tcPr>
            <w:tcW w:w="3420" w:type="dxa"/>
            <w:shd w:val="clear" w:color="auto" w:fill="auto"/>
          </w:tcPr>
          <w:p w14:paraId="15C96005" w14:textId="196AC9AC" w:rsidR="00EC7B89" w:rsidRPr="00FE664E" w:rsidRDefault="00EC7B89" w:rsidP="00FE664E">
            <w:r w:rsidRPr="00FE664E">
              <w:t xml:space="preserve">The user name assigned to the employee for the selected concurrent employment is visible next to the employee’s name in the </w:t>
            </w:r>
            <w:r w:rsidRPr="00FE664E">
              <w:rPr>
                <w:rStyle w:val="SAPScreenElement"/>
              </w:rPr>
              <w:t>Header</w:t>
            </w:r>
            <w:r w:rsidRPr="00FE664E">
              <w:t>. The employee profile appropriate for the concurrent employment selected is displayed.</w:t>
            </w:r>
          </w:p>
        </w:tc>
        <w:tc>
          <w:tcPr>
            <w:tcW w:w="1174" w:type="dxa"/>
          </w:tcPr>
          <w:p w14:paraId="697552FD" w14:textId="77777777" w:rsidR="00EC7B89" w:rsidRPr="00873ACA" w:rsidRDefault="00EC7B89" w:rsidP="002F2D21">
            <w:pPr>
              <w:rPr>
                <w:rFonts w:cs="Arial"/>
                <w:bCs/>
              </w:rPr>
            </w:pPr>
          </w:p>
        </w:tc>
      </w:tr>
      <w:tr w:rsidR="002F2D21" w:rsidRPr="00873ACA" w14:paraId="05E65666" w14:textId="77777777" w:rsidTr="00140CBB">
        <w:trPr>
          <w:trHeight w:val="357"/>
        </w:trPr>
        <w:tc>
          <w:tcPr>
            <w:tcW w:w="692" w:type="dxa"/>
            <w:vMerge/>
            <w:shd w:val="clear" w:color="auto" w:fill="auto"/>
          </w:tcPr>
          <w:p w14:paraId="244CAA33" w14:textId="77777777" w:rsidR="002F2D21" w:rsidRDefault="002F2D21" w:rsidP="002F2D21"/>
        </w:tc>
        <w:tc>
          <w:tcPr>
            <w:tcW w:w="1350" w:type="dxa"/>
            <w:vMerge/>
            <w:shd w:val="clear" w:color="auto" w:fill="auto"/>
          </w:tcPr>
          <w:p w14:paraId="2C2A3341" w14:textId="77777777" w:rsidR="002F2D21" w:rsidRPr="00FF7AA5" w:rsidRDefault="002F2D21" w:rsidP="002F2D21">
            <w:pPr>
              <w:rPr>
                <w:rStyle w:val="SAPEmphasis"/>
              </w:rPr>
            </w:pPr>
          </w:p>
        </w:tc>
        <w:tc>
          <w:tcPr>
            <w:tcW w:w="4320" w:type="dxa"/>
            <w:shd w:val="clear" w:color="auto" w:fill="auto"/>
          </w:tcPr>
          <w:p w14:paraId="60075697" w14:textId="40DF3E87" w:rsidR="002F2D21" w:rsidRPr="00564894" w:rsidRDefault="002F2D21" w:rsidP="002F2D21">
            <w:r w:rsidRPr="00564894">
              <w:t xml:space="preserve">In the </w:t>
            </w:r>
            <w:r w:rsidRPr="00564894">
              <w:rPr>
                <w:rStyle w:val="SAPScreenElement"/>
              </w:rPr>
              <w:t>Job Information</w:t>
            </w:r>
            <w:r w:rsidRPr="00564894">
              <w:t xml:space="preserve"> section of the </w:t>
            </w:r>
            <w:r w:rsidRPr="00564894">
              <w:rPr>
                <w:rStyle w:val="SAPScreenElement"/>
              </w:rPr>
              <w:t xml:space="preserve">Job Information </w:t>
            </w:r>
            <w:r w:rsidRPr="00564894">
              <w:t xml:space="preserve">portlet, verify that </w:t>
            </w:r>
            <w:r w:rsidRPr="00564894">
              <w:rPr>
                <w:rStyle w:val="SAPScreenElement"/>
              </w:rPr>
              <w:t>Employee Status</w:t>
            </w:r>
            <w:r w:rsidRPr="00564894">
              <w:t xml:space="preserve"> has value</w:t>
            </w:r>
            <w:r w:rsidRPr="006368DF">
              <w:rPr>
                <w:rStyle w:val="SAPUserEntry"/>
                <w:color w:val="auto"/>
              </w:rPr>
              <w:t xml:space="preserve"> </w:t>
            </w:r>
            <w:r w:rsidRPr="00564894">
              <w:rPr>
                <w:rStyle w:val="SAPUserEntry"/>
                <w:color w:val="auto"/>
              </w:rPr>
              <w:t xml:space="preserve">Terminated </w:t>
            </w:r>
            <w:r w:rsidRPr="00564894">
              <w:t xml:space="preserve">one day after the date entered into the </w:t>
            </w:r>
            <w:r w:rsidRPr="00564894">
              <w:rPr>
                <w:rStyle w:val="SAPScreenElement"/>
              </w:rPr>
              <w:t>Termination Date</w:t>
            </w:r>
            <w:r w:rsidRPr="00564894">
              <w:t xml:space="preserve"> field</w:t>
            </w:r>
            <w:r w:rsidR="00564894">
              <w:rPr>
                <w:noProof/>
                <w:lang w:eastAsia="de-DE"/>
              </w:rPr>
              <w:t xml:space="preserve"> during process step </w:t>
            </w:r>
            <w:r w:rsidR="00564894" w:rsidRPr="002F2D21">
              <w:rPr>
                <w:rStyle w:val="SAPScreenElement"/>
                <w:color w:val="auto"/>
              </w:rPr>
              <w:t xml:space="preserve">Terminating Concurrent </w:t>
            </w:r>
            <w:r w:rsidR="00564894" w:rsidRPr="00564894">
              <w:rPr>
                <w:rStyle w:val="SAPScreenElement"/>
                <w:color w:val="auto"/>
              </w:rPr>
              <w:t>Employment</w:t>
            </w:r>
            <w:r w:rsidRPr="00564894">
              <w:t>.</w:t>
            </w:r>
          </w:p>
          <w:p w14:paraId="2E8619D0" w14:textId="54ECF3B5" w:rsidR="002F2D21" w:rsidRPr="00564894" w:rsidRDefault="002F2D21" w:rsidP="002F2D21"/>
        </w:tc>
        <w:tc>
          <w:tcPr>
            <w:tcW w:w="3330" w:type="dxa"/>
          </w:tcPr>
          <w:p w14:paraId="699919F3" w14:textId="0668C4CB" w:rsidR="002F2D21" w:rsidRPr="00564894" w:rsidRDefault="00FE664E" w:rsidP="002F2D21">
            <w:pPr>
              <w:rPr>
                <w:rStyle w:val="SAPEmphasis"/>
              </w:rPr>
            </w:pPr>
            <w:r w:rsidRPr="00564894">
              <w:t xml:space="preserve">In case the termination date is in the future, you are advertised in the </w:t>
            </w:r>
            <w:r w:rsidRPr="00564894">
              <w:rPr>
                <w:rStyle w:val="SAPScreenElement"/>
              </w:rPr>
              <w:t>Job Information</w:t>
            </w:r>
            <w:r w:rsidRPr="00564894">
              <w:t xml:space="preserve"> portlet that future change in job information is pending. Select this link and check that the </w:t>
            </w:r>
            <w:r w:rsidRPr="00564894">
              <w:rPr>
                <w:rStyle w:val="SAPScreenElement"/>
              </w:rPr>
              <w:t>Employee Status</w:t>
            </w:r>
            <w:r w:rsidRPr="00564894">
              <w:t xml:space="preserve"> value</w:t>
            </w:r>
            <w:r w:rsidR="006368DF">
              <w:rPr>
                <w:rStyle w:val="SAPUserEntry"/>
              </w:rPr>
              <w:t xml:space="preserve"> </w:t>
            </w:r>
            <w:r w:rsidRPr="00564894">
              <w:rPr>
                <w:rStyle w:val="SAPUserEntry"/>
                <w:color w:val="auto"/>
              </w:rPr>
              <w:t xml:space="preserve">Terminated </w:t>
            </w:r>
            <w:r w:rsidRPr="00564894">
              <w:t>becomes effective one day after the termination date entered.</w:t>
            </w:r>
          </w:p>
        </w:tc>
        <w:tc>
          <w:tcPr>
            <w:tcW w:w="3420" w:type="dxa"/>
            <w:shd w:val="clear" w:color="auto" w:fill="auto"/>
          </w:tcPr>
          <w:p w14:paraId="318573DE" w14:textId="79D284B7" w:rsidR="002F2D21" w:rsidRPr="00564894" w:rsidRDefault="002F2D21" w:rsidP="003F70E5">
            <w:pPr>
              <w:rPr>
                <w:rStyle w:val="SAPEmphasis"/>
              </w:rPr>
            </w:pPr>
            <w:r w:rsidRPr="00564894">
              <w:t xml:space="preserve">The </w:t>
            </w:r>
            <w:r w:rsidR="00564894">
              <w:t>secondary employment</w:t>
            </w:r>
            <w:r w:rsidRPr="00564894">
              <w:t xml:space="preserve"> has been terminated and is no longer active in the system starting one day after the termination date. </w:t>
            </w:r>
            <w:r w:rsidR="00564894">
              <w:t>The employee can no longer log in to the system with the user assign</w:t>
            </w:r>
            <w:r w:rsidR="003F70E5">
              <w:t>ed</w:t>
            </w:r>
            <w:r w:rsidR="00564894">
              <w:t xml:space="preserve"> to this employment.</w:t>
            </w:r>
            <w:r w:rsidRPr="00564894">
              <w:t xml:space="preserve"> </w:t>
            </w:r>
          </w:p>
        </w:tc>
        <w:tc>
          <w:tcPr>
            <w:tcW w:w="1174" w:type="dxa"/>
          </w:tcPr>
          <w:p w14:paraId="67BAD766" w14:textId="77777777" w:rsidR="002F2D21" w:rsidRPr="00873ACA" w:rsidRDefault="002F2D21" w:rsidP="002F2D21">
            <w:pPr>
              <w:rPr>
                <w:rFonts w:cs="Arial"/>
                <w:bCs/>
              </w:rPr>
            </w:pPr>
          </w:p>
        </w:tc>
      </w:tr>
      <w:tr w:rsidR="002F2D21" w:rsidRPr="00873ACA" w14:paraId="66BF1E3F" w14:textId="77777777" w:rsidTr="00140CBB">
        <w:trPr>
          <w:trHeight w:val="357"/>
        </w:trPr>
        <w:tc>
          <w:tcPr>
            <w:tcW w:w="692" w:type="dxa"/>
            <w:vMerge/>
            <w:shd w:val="clear" w:color="auto" w:fill="auto"/>
          </w:tcPr>
          <w:p w14:paraId="708D4192" w14:textId="77777777" w:rsidR="002F2D21" w:rsidRDefault="002F2D21" w:rsidP="002F2D21"/>
        </w:tc>
        <w:tc>
          <w:tcPr>
            <w:tcW w:w="1350" w:type="dxa"/>
            <w:vMerge/>
            <w:shd w:val="clear" w:color="auto" w:fill="auto"/>
          </w:tcPr>
          <w:p w14:paraId="761978EB" w14:textId="77777777" w:rsidR="002F2D21" w:rsidRDefault="002F2D21" w:rsidP="002F2D21">
            <w:pPr>
              <w:rPr>
                <w:rStyle w:val="SAPEmphasis"/>
              </w:rPr>
            </w:pPr>
          </w:p>
        </w:tc>
        <w:tc>
          <w:tcPr>
            <w:tcW w:w="4320" w:type="dxa"/>
            <w:shd w:val="clear" w:color="auto" w:fill="auto"/>
          </w:tcPr>
          <w:p w14:paraId="63BF5676" w14:textId="77777777" w:rsidR="002F2D21" w:rsidRDefault="002F2D21" w:rsidP="002F2D21">
            <w:r w:rsidRPr="002F2D21">
              <w:rPr>
                <w:noProof/>
                <w:lang w:eastAsia="de-DE"/>
              </w:rPr>
              <w:t xml:space="preserve">In the </w:t>
            </w:r>
            <w:r w:rsidRPr="002F2D21">
              <w:rPr>
                <w:rStyle w:val="SAPScreenElement"/>
              </w:rPr>
              <w:t>Employment Information</w:t>
            </w:r>
            <w:r w:rsidRPr="002F2D21">
              <w:t xml:space="preserve"> section, scroll to the </w:t>
            </w:r>
            <w:r w:rsidRPr="002F2D21">
              <w:rPr>
                <w:rStyle w:val="SAPScreenElement"/>
              </w:rPr>
              <w:t>Employment Details</w:t>
            </w:r>
            <w:r w:rsidRPr="002F2D21">
              <w:t xml:space="preserve"> subsection. Select in the </w:t>
            </w:r>
            <w:r w:rsidRPr="002F2D21">
              <w:rPr>
                <w:rStyle w:val="SAPScreenElement"/>
              </w:rPr>
              <w:t>Employment Details</w:t>
            </w:r>
            <w:r w:rsidRPr="002F2D21">
              <w:t xml:space="preserve"> block the </w:t>
            </w:r>
            <w:r w:rsidRPr="002F2D21">
              <w:rPr>
                <w:rStyle w:val="SAPScreenElement"/>
              </w:rPr>
              <w:t>Show more</w:t>
            </w:r>
            <w:r w:rsidRPr="002F2D21">
              <w:t xml:space="preserve"> link. </w:t>
            </w:r>
          </w:p>
          <w:p w14:paraId="4A40CB61" w14:textId="05005276" w:rsidR="002F2D21" w:rsidRPr="002F2D21" w:rsidRDefault="002F2D21" w:rsidP="002F2D21">
            <w:r w:rsidRPr="002F2D21">
              <w:t xml:space="preserve">Verify </w:t>
            </w:r>
            <w:r>
              <w:t xml:space="preserve">the data visible in </w:t>
            </w:r>
            <w:r w:rsidRPr="002F2D21">
              <w:t xml:space="preserve">the </w:t>
            </w:r>
            <w:r>
              <w:rPr>
                <w:rStyle w:val="SAPScreenElement"/>
              </w:rPr>
              <w:t>Termination</w:t>
            </w:r>
            <w:r w:rsidRPr="002F2D21">
              <w:t xml:space="preserve"> block,</w:t>
            </w:r>
          </w:p>
        </w:tc>
        <w:tc>
          <w:tcPr>
            <w:tcW w:w="3330" w:type="dxa"/>
          </w:tcPr>
          <w:p w14:paraId="32C71364" w14:textId="7BA5525D" w:rsidR="002F2D21" w:rsidRPr="002F2D21" w:rsidRDefault="002F2D21" w:rsidP="002F2D21"/>
        </w:tc>
        <w:tc>
          <w:tcPr>
            <w:tcW w:w="3420" w:type="dxa"/>
            <w:shd w:val="clear" w:color="auto" w:fill="auto"/>
          </w:tcPr>
          <w:p w14:paraId="1A3FC44A" w14:textId="66155B1C" w:rsidR="002F2D21" w:rsidRPr="002A01B1" w:rsidRDefault="002F2D21" w:rsidP="002F2D21">
            <w:pPr>
              <w:rPr>
                <w:noProof/>
                <w:lang w:eastAsia="de-DE"/>
              </w:rPr>
            </w:pPr>
            <w:r w:rsidRPr="002F2D21">
              <w:rPr>
                <w:noProof/>
                <w:lang w:eastAsia="de-DE"/>
              </w:rPr>
              <w:t xml:space="preserve">The data displayed coincides with the </w:t>
            </w:r>
            <w:r>
              <w:rPr>
                <w:noProof/>
                <w:lang w:eastAsia="de-DE"/>
              </w:rPr>
              <w:t xml:space="preserve">data you have maintained in the </w:t>
            </w:r>
            <w:r w:rsidRPr="002F2D21">
              <w:rPr>
                <w:rStyle w:val="SAPScreenElement"/>
              </w:rPr>
              <w:t>Terminate</w:t>
            </w:r>
            <w:r>
              <w:rPr>
                <w:noProof/>
                <w:lang w:eastAsia="de-DE"/>
              </w:rPr>
              <w:t xml:space="preserve"> block during process step </w:t>
            </w:r>
            <w:r w:rsidRPr="002F2D21">
              <w:rPr>
                <w:rStyle w:val="SAPScreenElement"/>
                <w:color w:val="auto"/>
              </w:rPr>
              <w:t xml:space="preserve">Terminating Concurrent </w:t>
            </w:r>
            <w:r w:rsidRPr="00564894">
              <w:rPr>
                <w:rStyle w:val="SAPScreenElement"/>
                <w:color w:val="auto"/>
              </w:rPr>
              <w:t>Employment</w:t>
            </w:r>
            <w:r>
              <w:rPr>
                <w:noProof/>
                <w:lang w:eastAsia="de-DE"/>
              </w:rPr>
              <w:t>.</w:t>
            </w:r>
          </w:p>
        </w:tc>
        <w:tc>
          <w:tcPr>
            <w:tcW w:w="1174" w:type="dxa"/>
          </w:tcPr>
          <w:p w14:paraId="1B5A0002" w14:textId="77777777" w:rsidR="002F2D21" w:rsidRPr="00873ACA" w:rsidRDefault="002F2D21" w:rsidP="002F2D21">
            <w:pPr>
              <w:rPr>
                <w:rFonts w:cs="Arial"/>
                <w:bCs/>
              </w:rPr>
            </w:pPr>
          </w:p>
        </w:tc>
      </w:tr>
      <w:tr w:rsidR="002F2D21" w:rsidRPr="00873ACA" w14:paraId="3D856C1D" w14:textId="77777777" w:rsidTr="00140CBB">
        <w:trPr>
          <w:trHeight w:val="357"/>
        </w:trPr>
        <w:tc>
          <w:tcPr>
            <w:tcW w:w="692" w:type="dxa"/>
            <w:shd w:val="clear" w:color="auto" w:fill="auto"/>
          </w:tcPr>
          <w:p w14:paraId="4CF848B4" w14:textId="77777777" w:rsidR="002F2D21" w:rsidRDefault="002F2D21" w:rsidP="002F2D21">
            <w:r>
              <w:lastRenderedPageBreak/>
              <w:t>5</w:t>
            </w:r>
          </w:p>
        </w:tc>
        <w:tc>
          <w:tcPr>
            <w:tcW w:w="1350" w:type="dxa"/>
            <w:shd w:val="clear" w:color="auto" w:fill="auto"/>
          </w:tcPr>
          <w:p w14:paraId="6C09F7DB" w14:textId="77777777" w:rsidR="002F2D21" w:rsidRPr="00FF7AA5" w:rsidRDefault="002F2D21" w:rsidP="002F2D21">
            <w:pPr>
              <w:rPr>
                <w:rStyle w:val="SAPEmphasis"/>
              </w:rPr>
            </w:pPr>
            <w:r>
              <w:rPr>
                <w:rStyle w:val="SAPEmphasis"/>
              </w:rPr>
              <w:t>Jump to Org Chart</w:t>
            </w:r>
          </w:p>
        </w:tc>
        <w:tc>
          <w:tcPr>
            <w:tcW w:w="4320" w:type="dxa"/>
            <w:shd w:val="clear" w:color="auto" w:fill="auto"/>
          </w:tcPr>
          <w:p w14:paraId="55767DED" w14:textId="67A44A6D" w:rsidR="002F2D21" w:rsidRPr="002A01B1" w:rsidRDefault="002F2D21" w:rsidP="00BD5AFB">
            <w:r w:rsidRPr="00BD5AFB">
              <w:rPr>
                <w:noProof/>
                <w:lang w:eastAsia="de-DE"/>
              </w:rPr>
              <w:t xml:space="preserve">To </w:t>
            </w:r>
            <w:r w:rsidR="00BD5AFB">
              <w:rPr>
                <w:noProof/>
                <w:lang w:eastAsia="de-DE"/>
              </w:rPr>
              <w:t xml:space="preserve">check that the </w:t>
            </w:r>
            <w:r w:rsidRPr="00BD5AFB">
              <w:rPr>
                <w:noProof/>
                <w:lang w:eastAsia="de-DE"/>
              </w:rPr>
              <w:t>employee</w:t>
            </w:r>
            <w:r w:rsidR="00BD5AFB">
              <w:rPr>
                <w:noProof/>
                <w:lang w:eastAsia="de-DE"/>
              </w:rPr>
              <w:t xml:space="preserve"> is no longer visible</w:t>
            </w:r>
            <w:r w:rsidRPr="00BD5AFB">
              <w:rPr>
                <w:noProof/>
                <w:lang w:eastAsia="de-DE"/>
              </w:rPr>
              <w:t xml:space="preserve"> in the Org Chart of his or her concurrent employment, select </w:t>
            </w:r>
            <w:del w:id="754" w:author="Author" w:date="2018-03-07T10:43:00Z">
              <w:r w:rsidRPr="00BD5AFB" w:rsidDel="007E34FD">
                <w:rPr>
                  <w:rStyle w:val="SAPScreenElement"/>
                </w:rPr>
                <w:delText xml:space="preserve">Take </w:delText>
              </w:r>
            </w:del>
            <w:r w:rsidRPr="00BD5AFB">
              <w:rPr>
                <w:rStyle w:val="SAPScreenElement"/>
              </w:rPr>
              <w:t>Action</w:t>
            </w:r>
            <w:ins w:id="755" w:author="Author" w:date="2018-03-07T10:44:00Z">
              <w:r w:rsidR="007E34FD">
                <w:rPr>
                  <w:rStyle w:val="SAPScreenElement"/>
                </w:rPr>
                <w:t>s</w:t>
              </w:r>
            </w:ins>
            <w:r w:rsidRPr="00BD5AFB">
              <w:rPr>
                <w:rStyle w:val="SAPScreenElement"/>
              </w:rPr>
              <w:t xml:space="preserve"> </w:t>
            </w:r>
            <w:r w:rsidRPr="00BD5AFB">
              <w:rPr>
                <w:rStyle w:val="SAPScreenElement"/>
              </w:rPr>
              <w:sym w:font="Symbol" w:char="F0AE"/>
            </w:r>
            <w:r w:rsidRPr="00BD5AFB">
              <w:rPr>
                <w:rStyle w:val="SAPScreenElement"/>
              </w:rPr>
              <w:t xml:space="preserve"> Jump To </w:t>
            </w:r>
            <w:r w:rsidRPr="00BD5AFB">
              <w:rPr>
                <w:noProof/>
                <w:lang w:eastAsia="de-DE"/>
              </w:rPr>
              <w:t xml:space="preserve">section </w:t>
            </w:r>
            <w:r w:rsidRPr="00BD5AFB">
              <w:rPr>
                <w:rStyle w:val="SAPScreenElement"/>
              </w:rPr>
              <w:sym w:font="Symbol" w:char="F0AE"/>
            </w:r>
            <w:r w:rsidRPr="00BD5AFB">
              <w:rPr>
                <w:rStyle w:val="SAPScreenElement"/>
              </w:rPr>
              <w:t xml:space="preserve"> Org Chart</w:t>
            </w:r>
            <w:r w:rsidRPr="00BD5AFB">
              <w:rPr>
                <w:noProof/>
                <w:lang w:eastAsia="de-DE"/>
              </w:rPr>
              <w:t>.</w:t>
            </w:r>
          </w:p>
        </w:tc>
        <w:tc>
          <w:tcPr>
            <w:tcW w:w="3330" w:type="dxa"/>
          </w:tcPr>
          <w:p w14:paraId="3DC9C032" w14:textId="5DF65DF5" w:rsidR="002F2D21" w:rsidRPr="00BD5AFB" w:rsidRDefault="002F2D21" w:rsidP="002F2D21">
            <w:pPr>
              <w:rPr>
                <w:rFonts w:cs="Arial"/>
                <w:bCs/>
                <w:i/>
              </w:rPr>
            </w:pPr>
            <w:r w:rsidRPr="00BD5AFB">
              <w:t xml:space="preserve">The </w:t>
            </w:r>
            <w:del w:id="756" w:author="Author" w:date="2018-03-07T10:44:00Z">
              <w:r w:rsidRPr="00BD5AFB" w:rsidDel="007E34FD">
                <w:rPr>
                  <w:rStyle w:val="SAPScreenElement"/>
                </w:rPr>
                <w:delText xml:space="preserve">Take </w:delText>
              </w:r>
            </w:del>
            <w:r w:rsidRPr="00BD5AFB">
              <w:rPr>
                <w:rStyle w:val="SAPScreenElement"/>
              </w:rPr>
              <w:t>Action</w:t>
            </w:r>
            <w:ins w:id="757" w:author="Author" w:date="2018-03-07T10:44:00Z">
              <w:r w:rsidR="007E34FD">
                <w:rPr>
                  <w:rStyle w:val="SAPScreenElement"/>
                </w:rPr>
                <w:t>s</w:t>
              </w:r>
            </w:ins>
            <w:r w:rsidRPr="00BD5AFB">
              <w:t xml:space="preserve"> button is located in the top right corner of the screen.</w:t>
            </w:r>
          </w:p>
        </w:tc>
        <w:tc>
          <w:tcPr>
            <w:tcW w:w="3420" w:type="dxa"/>
            <w:shd w:val="clear" w:color="auto" w:fill="auto"/>
          </w:tcPr>
          <w:p w14:paraId="7FDF027F" w14:textId="3AEAC6AC" w:rsidR="002F2D21" w:rsidRPr="00BD5AFB" w:rsidRDefault="002F2D21" w:rsidP="00BD5AFB">
            <w:r w:rsidRPr="00BD5AFB">
              <w:rPr>
                <w:noProof/>
                <w:lang w:eastAsia="de-DE"/>
              </w:rPr>
              <w:t xml:space="preserve">You are directed to the </w:t>
            </w:r>
            <w:r w:rsidRPr="00BD5AFB">
              <w:rPr>
                <w:rStyle w:val="SAPScreenElement"/>
              </w:rPr>
              <w:t>Org Chart</w:t>
            </w:r>
            <w:r w:rsidRPr="00BD5AFB">
              <w:rPr>
                <w:noProof/>
                <w:lang w:eastAsia="de-DE"/>
              </w:rPr>
              <w:t xml:space="preserve"> tab located in the </w:t>
            </w:r>
            <w:r w:rsidRPr="00BD5AFB">
              <w:rPr>
                <w:rStyle w:val="SAPScreenElement"/>
              </w:rPr>
              <w:t>Company Info</w:t>
            </w:r>
            <w:r w:rsidRPr="00BD5AFB">
              <w:rPr>
                <w:noProof/>
                <w:lang w:eastAsia="de-DE"/>
              </w:rPr>
              <w:t xml:space="preserve"> screen. </w:t>
            </w:r>
            <w:r w:rsidR="00BD5AFB" w:rsidRPr="00BD5AFB">
              <w:rPr>
                <w:noProof/>
                <w:lang w:eastAsia="de-DE"/>
              </w:rPr>
              <w:t>A</w:t>
            </w:r>
            <w:r w:rsidR="00BD5AFB" w:rsidRPr="00BD5AFB">
              <w:t xml:space="preserve"> system message is displayed, stating that no data could be retrieved for this user.</w:t>
            </w:r>
          </w:p>
        </w:tc>
        <w:tc>
          <w:tcPr>
            <w:tcW w:w="1174" w:type="dxa"/>
          </w:tcPr>
          <w:p w14:paraId="296FB527" w14:textId="77777777" w:rsidR="002F2D21" w:rsidRPr="00873ACA" w:rsidRDefault="002F2D21" w:rsidP="002F2D21">
            <w:pPr>
              <w:rPr>
                <w:rFonts w:cs="Arial"/>
                <w:bCs/>
              </w:rPr>
            </w:pPr>
          </w:p>
        </w:tc>
      </w:tr>
    </w:tbl>
    <w:p w14:paraId="1576B88C" w14:textId="7B3C06F4" w:rsidR="00AA0F74" w:rsidRDefault="00AA0F74" w:rsidP="00A2652C">
      <w:pPr>
        <w:pStyle w:val="Heading3"/>
      </w:pPr>
      <w:bookmarkStart w:id="758" w:name="_Toc478721803"/>
      <w:bookmarkStart w:id="759" w:name="_Toc479572175"/>
      <w:bookmarkStart w:id="760" w:name="_Toc478721805"/>
      <w:bookmarkStart w:id="761" w:name="_Toc479572177"/>
      <w:bookmarkStart w:id="762" w:name="_Toc478721807"/>
      <w:bookmarkStart w:id="763" w:name="_Toc479572179"/>
      <w:bookmarkStart w:id="764" w:name="_Toc478721809"/>
      <w:bookmarkStart w:id="765" w:name="_Toc479572181"/>
      <w:bookmarkStart w:id="766" w:name="_Toc507321719"/>
      <w:bookmarkEnd w:id="758"/>
      <w:bookmarkEnd w:id="759"/>
      <w:bookmarkEnd w:id="760"/>
      <w:bookmarkEnd w:id="761"/>
      <w:bookmarkEnd w:id="762"/>
      <w:bookmarkEnd w:id="763"/>
      <w:bookmarkEnd w:id="764"/>
      <w:bookmarkEnd w:id="765"/>
      <w:r w:rsidRPr="0017368E">
        <w:t xml:space="preserve">Terminating Main Employment </w:t>
      </w:r>
      <w:r w:rsidR="00A2652C" w:rsidRPr="00251AA8">
        <w:t>for Concurrent Employment</w:t>
      </w:r>
      <w:r w:rsidR="00A2652C">
        <w:t xml:space="preserve"> (Optional)</w:t>
      </w:r>
      <w:bookmarkEnd w:id="766"/>
    </w:p>
    <w:p w14:paraId="461C4027" w14:textId="77777777" w:rsidR="00AA0F74" w:rsidRPr="00873ACA" w:rsidRDefault="00AA0F74" w:rsidP="00AA0F74">
      <w:pPr>
        <w:pStyle w:val="SAPKeyblockTitle"/>
      </w:pPr>
      <w:r w:rsidRPr="00873ACA">
        <w:t>Test Administration</w:t>
      </w:r>
    </w:p>
    <w:p w14:paraId="44D5E5DE" w14:textId="77777777" w:rsidR="00AA0F74" w:rsidRPr="00873ACA" w:rsidRDefault="00AA0F74" w:rsidP="00AA0F74">
      <w:r w:rsidRPr="00873ACA">
        <w:t>Customer project: Fill in the project-specific parts (</w:t>
      </w:r>
      <w:r>
        <w:t>between &lt;brackets&gt;</w:t>
      </w:r>
      <w:r w:rsidRPr="00873ACA">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AA0F74" w:rsidRPr="00873ACA" w14:paraId="58403807" w14:textId="77777777" w:rsidTr="00AA0F74">
        <w:tc>
          <w:tcPr>
            <w:tcW w:w="2280" w:type="dxa"/>
            <w:tcBorders>
              <w:top w:val="single" w:sz="8" w:space="0" w:color="999999"/>
              <w:left w:val="single" w:sz="8" w:space="0" w:color="999999"/>
              <w:bottom w:val="single" w:sz="8" w:space="0" w:color="999999"/>
              <w:right w:val="single" w:sz="8" w:space="0" w:color="999999"/>
            </w:tcBorders>
            <w:hideMark/>
          </w:tcPr>
          <w:p w14:paraId="5CE05D59" w14:textId="77777777" w:rsidR="00AA0F74" w:rsidRPr="00873ACA" w:rsidRDefault="00AA0F74" w:rsidP="00AA0F74">
            <w:pPr>
              <w:rPr>
                <w:rStyle w:val="SAPEmphasis"/>
              </w:rPr>
            </w:pPr>
            <w:r w:rsidRPr="00873ACA">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66A0829" w14:textId="77777777" w:rsidR="00AA0F74" w:rsidRPr="00873ACA" w:rsidRDefault="00AA0F74" w:rsidP="00AA0F74">
            <w:r w:rsidRPr="00873ACA">
              <w:t>&lt;X.XX&gt;</w:t>
            </w:r>
          </w:p>
        </w:tc>
        <w:tc>
          <w:tcPr>
            <w:tcW w:w="2401" w:type="dxa"/>
            <w:tcBorders>
              <w:top w:val="single" w:sz="8" w:space="0" w:color="999999"/>
              <w:left w:val="single" w:sz="8" w:space="0" w:color="999999"/>
              <w:bottom w:val="single" w:sz="8" w:space="0" w:color="999999"/>
              <w:right w:val="single" w:sz="8" w:space="0" w:color="999999"/>
            </w:tcBorders>
            <w:hideMark/>
          </w:tcPr>
          <w:p w14:paraId="4CC7C4CA" w14:textId="77777777" w:rsidR="00AA0F74" w:rsidRPr="00873ACA" w:rsidRDefault="00AA0F74" w:rsidP="00AA0F74">
            <w:pPr>
              <w:rPr>
                <w:rStyle w:val="SAPEmphasis"/>
              </w:rPr>
            </w:pPr>
            <w:r w:rsidRPr="00873ACA">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6D5668E" w14:textId="77777777" w:rsidR="00AA0F74" w:rsidRPr="00873ACA" w:rsidRDefault="00AA0F74" w:rsidP="00AA0F74">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3CC2203" w14:textId="77777777" w:rsidR="00AA0F74" w:rsidRPr="00873ACA" w:rsidRDefault="00AA0F74" w:rsidP="00AA0F74">
            <w:pPr>
              <w:rPr>
                <w:rStyle w:val="SAPEmphasis"/>
              </w:rPr>
            </w:pPr>
            <w:r w:rsidRPr="00873ACA">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941B16C" w14:textId="5A8D7115" w:rsidR="00AA0F74" w:rsidRPr="00873ACA" w:rsidRDefault="00F65573" w:rsidP="00AA0F74">
            <w:r>
              <w:t>&lt;date&gt;</w:t>
            </w:r>
          </w:p>
        </w:tc>
      </w:tr>
      <w:tr w:rsidR="00AA0F74" w:rsidRPr="00873ACA" w14:paraId="7DCD20A9" w14:textId="77777777" w:rsidTr="00AA0F74">
        <w:tc>
          <w:tcPr>
            <w:tcW w:w="2280" w:type="dxa"/>
            <w:tcBorders>
              <w:top w:val="single" w:sz="8" w:space="0" w:color="999999"/>
              <w:left w:val="single" w:sz="8" w:space="0" w:color="999999"/>
              <w:bottom w:val="single" w:sz="8" w:space="0" w:color="999999"/>
              <w:right w:val="single" w:sz="8" w:space="0" w:color="999999"/>
            </w:tcBorders>
            <w:hideMark/>
          </w:tcPr>
          <w:p w14:paraId="32B23C6F" w14:textId="77777777" w:rsidR="00AA0F74" w:rsidRPr="00873ACA" w:rsidRDefault="00AA0F74" w:rsidP="00AA0F74">
            <w:pPr>
              <w:rPr>
                <w:rStyle w:val="SAPEmphasis"/>
              </w:rPr>
            </w:pPr>
            <w:r w:rsidRPr="00873ACA">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AC54AA2" w14:textId="77777777" w:rsidR="00AA0F74" w:rsidRPr="00873ACA" w:rsidRDefault="00AA0F74" w:rsidP="00AA0F74">
            <w:r>
              <w:t>HR Administrator</w:t>
            </w:r>
          </w:p>
        </w:tc>
      </w:tr>
      <w:tr w:rsidR="0088242F" w:rsidRPr="00873ACA" w14:paraId="51252104" w14:textId="77777777" w:rsidTr="00AA0F74">
        <w:tc>
          <w:tcPr>
            <w:tcW w:w="2280" w:type="dxa"/>
            <w:tcBorders>
              <w:top w:val="single" w:sz="8" w:space="0" w:color="999999"/>
              <w:left w:val="single" w:sz="8" w:space="0" w:color="999999"/>
              <w:bottom w:val="single" w:sz="8" w:space="0" w:color="999999"/>
              <w:right w:val="single" w:sz="8" w:space="0" w:color="999999"/>
            </w:tcBorders>
            <w:hideMark/>
          </w:tcPr>
          <w:p w14:paraId="416ADE51" w14:textId="77777777" w:rsidR="0088242F" w:rsidRPr="00873ACA" w:rsidRDefault="0088242F" w:rsidP="0088242F">
            <w:pPr>
              <w:rPr>
                <w:rStyle w:val="SAPEmphasis"/>
              </w:rPr>
            </w:pPr>
            <w:r w:rsidRPr="00873ACA">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BDFAB0F" w14:textId="77777777" w:rsidR="0088242F" w:rsidRPr="00873ACA" w:rsidRDefault="0088242F" w:rsidP="0088242F">
            <w:r w:rsidRPr="00873ACA">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EB22BEE" w14:textId="77777777" w:rsidR="0088242F" w:rsidRPr="00873ACA" w:rsidRDefault="0088242F" w:rsidP="0088242F">
            <w:pPr>
              <w:rPr>
                <w:rStyle w:val="SAPEmphasis"/>
              </w:rPr>
            </w:pPr>
            <w:r w:rsidRPr="00873ACA">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44BF5E4" w14:textId="648B61D7" w:rsidR="0088242F" w:rsidRPr="00873ACA" w:rsidRDefault="0088242F" w:rsidP="0088242F">
            <w:r>
              <w:t>&lt;duration&gt;</w:t>
            </w:r>
          </w:p>
        </w:tc>
      </w:tr>
    </w:tbl>
    <w:p w14:paraId="18707397" w14:textId="77777777" w:rsidR="00AA0F74" w:rsidRPr="00873ACA" w:rsidRDefault="00AA0F74" w:rsidP="00AA0F74">
      <w:pPr>
        <w:pStyle w:val="SAPKeyblockTitle"/>
      </w:pPr>
      <w:r w:rsidRPr="00873ACA">
        <w:t>Purpose</w:t>
      </w:r>
    </w:p>
    <w:p w14:paraId="2BD32D2A" w14:textId="072F2CC2" w:rsidR="00AA0F74" w:rsidRDefault="00843D85" w:rsidP="006B2FD3">
      <w:r w:rsidRPr="00843D85">
        <w:t xml:space="preserve">In cases where an employee has one or more concurrent employments, </w:t>
      </w:r>
      <w:r w:rsidR="00726C52">
        <w:t>the situation might occur in which the</w:t>
      </w:r>
      <w:r w:rsidRPr="00843D85">
        <w:t xml:space="preserve"> main employment </w:t>
      </w:r>
      <w:r w:rsidR="00726C52">
        <w:t>needs to be</w:t>
      </w:r>
      <w:r w:rsidR="00726C52" w:rsidRPr="00843D85">
        <w:t xml:space="preserve"> terminate</w:t>
      </w:r>
      <w:r w:rsidR="00726C52">
        <w:t>d</w:t>
      </w:r>
      <w:r w:rsidR="00726C52" w:rsidRPr="00843D85">
        <w:t xml:space="preserve"> </w:t>
      </w:r>
      <w:r w:rsidRPr="00843D85">
        <w:t>and one of the concurrent employments</w:t>
      </w:r>
      <w:r w:rsidR="00726C52">
        <w:t xml:space="preserve"> is set</w:t>
      </w:r>
      <w:r w:rsidRPr="00843D85">
        <w:t xml:space="preserve"> as the new main employment. If the first employment is terminated (even if it isn't the primary employment), the employee can no longer log into the system until this first employment is rehired, no matter if there are still active employments.</w:t>
      </w:r>
    </w:p>
    <w:p w14:paraId="37D4CC38" w14:textId="24A0B998" w:rsidR="00726C52" w:rsidRPr="00307CA9" w:rsidRDefault="00726C52" w:rsidP="006B2FD3">
      <w:r>
        <w:t xml:space="preserve">The HR Administrator enters the appropriate termination data into the system. </w:t>
      </w:r>
    </w:p>
    <w:p w14:paraId="5F787E52" w14:textId="77777777" w:rsidR="00AA0F74" w:rsidRDefault="00AA0F74" w:rsidP="00AA0F74">
      <w:pPr>
        <w:pStyle w:val="SAPKeyblockTitle"/>
      </w:pPr>
      <w:r w:rsidRPr="00873ACA">
        <w:lastRenderedPageBreak/>
        <w:t>P</w:t>
      </w:r>
      <w:r>
        <w:t>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333"/>
        <w:gridCol w:w="2353"/>
        <w:gridCol w:w="3227"/>
        <w:gridCol w:w="2700"/>
        <w:gridCol w:w="2790"/>
        <w:gridCol w:w="1174"/>
      </w:tblGrid>
      <w:tr w:rsidR="00AA0F74" w:rsidRPr="00C50C67" w14:paraId="50977BF2" w14:textId="77777777" w:rsidTr="00591EA2">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2C92F65E" w14:textId="77777777" w:rsidR="00AA0F74" w:rsidRPr="00C50C67" w:rsidRDefault="00AA0F74" w:rsidP="00AA0F74">
            <w:pPr>
              <w:pStyle w:val="SAPTableHeader"/>
            </w:pPr>
            <w:r w:rsidRPr="00C50C67">
              <w:t>Test Step #</w:t>
            </w:r>
          </w:p>
        </w:tc>
        <w:tc>
          <w:tcPr>
            <w:tcW w:w="1333" w:type="dxa"/>
            <w:tcBorders>
              <w:top w:val="single" w:sz="8" w:space="0" w:color="999999"/>
              <w:left w:val="single" w:sz="8" w:space="0" w:color="999999"/>
              <w:bottom w:val="single" w:sz="8" w:space="0" w:color="999999"/>
              <w:right w:val="single" w:sz="8" w:space="0" w:color="999999"/>
            </w:tcBorders>
            <w:shd w:val="clear" w:color="auto" w:fill="999999"/>
            <w:hideMark/>
          </w:tcPr>
          <w:p w14:paraId="1D02412D" w14:textId="77777777" w:rsidR="00AA0F74" w:rsidRPr="00C50C67" w:rsidRDefault="00AA0F74" w:rsidP="00AA0F74">
            <w:pPr>
              <w:pStyle w:val="SAPTableHeader"/>
            </w:pPr>
            <w:r w:rsidRPr="00C50C67">
              <w:t>Test Step Name</w:t>
            </w:r>
          </w:p>
        </w:tc>
        <w:tc>
          <w:tcPr>
            <w:tcW w:w="2353" w:type="dxa"/>
            <w:tcBorders>
              <w:top w:val="single" w:sz="8" w:space="0" w:color="999999"/>
              <w:left w:val="single" w:sz="8" w:space="0" w:color="999999"/>
              <w:bottom w:val="single" w:sz="8" w:space="0" w:color="999999"/>
              <w:right w:val="single" w:sz="8" w:space="0" w:color="999999"/>
            </w:tcBorders>
            <w:shd w:val="clear" w:color="auto" w:fill="999999"/>
            <w:hideMark/>
          </w:tcPr>
          <w:p w14:paraId="7A8B2AB2" w14:textId="77777777" w:rsidR="00AA0F74" w:rsidRPr="00C50C67" w:rsidRDefault="00AA0F74" w:rsidP="00AA0F74">
            <w:pPr>
              <w:pStyle w:val="SAPTableHeader"/>
            </w:pPr>
            <w:r w:rsidRPr="00C50C67">
              <w:t>Instruction</w:t>
            </w:r>
          </w:p>
        </w:tc>
        <w:tc>
          <w:tcPr>
            <w:tcW w:w="3227" w:type="dxa"/>
            <w:tcBorders>
              <w:top w:val="single" w:sz="8" w:space="0" w:color="999999"/>
              <w:left w:val="single" w:sz="8" w:space="0" w:color="999999"/>
              <w:bottom w:val="single" w:sz="8" w:space="0" w:color="999999"/>
              <w:right w:val="single" w:sz="8" w:space="0" w:color="999999"/>
            </w:tcBorders>
            <w:shd w:val="clear" w:color="auto" w:fill="999999"/>
            <w:hideMark/>
          </w:tcPr>
          <w:p w14:paraId="47F1D637" w14:textId="77777777" w:rsidR="00AA0F74" w:rsidRPr="00C50C67" w:rsidRDefault="00AA0F74" w:rsidP="00AA0F74">
            <w:pPr>
              <w:pStyle w:val="SAPTableHeader"/>
            </w:pPr>
            <w:r w:rsidRPr="00C50C67">
              <w:t>User Entries:</w:t>
            </w:r>
            <w:r w:rsidRPr="00C50C67">
              <w:br/>
              <w:t>Field Name: User Action and Value</w:t>
            </w:r>
          </w:p>
        </w:tc>
        <w:tc>
          <w:tcPr>
            <w:tcW w:w="2700" w:type="dxa"/>
            <w:tcBorders>
              <w:top w:val="single" w:sz="8" w:space="0" w:color="999999"/>
              <w:left w:val="single" w:sz="8" w:space="0" w:color="999999"/>
              <w:bottom w:val="single" w:sz="8" w:space="0" w:color="999999"/>
              <w:right w:val="single" w:sz="8" w:space="0" w:color="999999"/>
            </w:tcBorders>
            <w:shd w:val="clear" w:color="auto" w:fill="999999"/>
            <w:hideMark/>
          </w:tcPr>
          <w:p w14:paraId="23B3D705" w14:textId="77777777" w:rsidR="00AA0F74" w:rsidRPr="00C50C67" w:rsidRDefault="00AA0F74" w:rsidP="00AA0F74">
            <w:pPr>
              <w:pStyle w:val="SAPTableHeader"/>
            </w:pPr>
            <w:r w:rsidRPr="00C50C67">
              <w:t>Additional Information</w:t>
            </w:r>
          </w:p>
        </w:tc>
        <w:tc>
          <w:tcPr>
            <w:tcW w:w="2790" w:type="dxa"/>
            <w:tcBorders>
              <w:top w:val="single" w:sz="8" w:space="0" w:color="999999"/>
              <w:left w:val="single" w:sz="8" w:space="0" w:color="999999"/>
              <w:bottom w:val="single" w:sz="8" w:space="0" w:color="999999"/>
              <w:right w:val="single" w:sz="8" w:space="0" w:color="999999"/>
            </w:tcBorders>
            <w:shd w:val="clear" w:color="auto" w:fill="999999"/>
            <w:hideMark/>
          </w:tcPr>
          <w:p w14:paraId="454CA8E4" w14:textId="77777777" w:rsidR="00AA0F74" w:rsidRPr="00C50C67" w:rsidRDefault="00AA0F74" w:rsidP="00AA0F74">
            <w:pPr>
              <w:pStyle w:val="SAPTableHeader"/>
            </w:pPr>
            <w:r w:rsidRPr="00C50C67">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28F81702" w14:textId="77777777" w:rsidR="00AA0F74" w:rsidRPr="00C50C67" w:rsidRDefault="00AA0F74" w:rsidP="00AA0F74">
            <w:pPr>
              <w:pStyle w:val="SAPTableHeader"/>
            </w:pPr>
            <w:r w:rsidRPr="00C50C67">
              <w:t>Pass / Fail / Comment</w:t>
            </w:r>
          </w:p>
        </w:tc>
      </w:tr>
      <w:tr w:rsidR="00AA0F74" w:rsidRPr="007711C0" w14:paraId="6D49BE13" w14:textId="77777777" w:rsidTr="00591EA2">
        <w:trPr>
          <w:trHeight w:val="357"/>
        </w:trPr>
        <w:tc>
          <w:tcPr>
            <w:tcW w:w="709" w:type="dxa"/>
            <w:tcBorders>
              <w:top w:val="single" w:sz="8" w:space="0" w:color="999999"/>
              <w:left w:val="single" w:sz="8" w:space="0" w:color="999999"/>
              <w:bottom w:val="single" w:sz="8" w:space="0" w:color="999999"/>
              <w:right w:val="single" w:sz="8" w:space="0" w:color="999999"/>
            </w:tcBorders>
          </w:tcPr>
          <w:p w14:paraId="5E7AD30C" w14:textId="77777777" w:rsidR="00AA0F74" w:rsidRPr="00C50C67" w:rsidRDefault="00AA0F74" w:rsidP="00AA0F74">
            <w:r w:rsidRPr="00873ACA">
              <w:t>1</w:t>
            </w:r>
          </w:p>
        </w:tc>
        <w:tc>
          <w:tcPr>
            <w:tcW w:w="1333" w:type="dxa"/>
            <w:tcBorders>
              <w:top w:val="single" w:sz="8" w:space="0" w:color="999999"/>
              <w:left w:val="single" w:sz="8" w:space="0" w:color="999999"/>
              <w:bottom w:val="single" w:sz="8" w:space="0" w:color="999999"/>
              <w:right w:val="single" w:sz="8" w:space="0" w:color="999999"/>
            </w:tcBorders>
          </w:tcPr>
          <w:p w14:paraId="28FF4EEC" w14:textId="77777777" w:rsidR="00AA0F74" w:rsidRPr="00C50C67" w:rsidRDefault="00AA0F74" w:rsidP="00AA0F74">
            <w:pPr>
              <w:rPr>
                <w:rStyle w:val="SAPEmphasis"/>
              </w:rPr>
            </w:pPr>
            <w:r w:rsidRPr="00242B2D">
              <w:rPr>
                <w:rStyle w:val="SAPEmphasis"/>
              </w:rPr>
              <w:t>Log on</w:t>
            </w:r>
          </w:p>
        </w:tc>
        <w:tc>
          <w:tcPr>
            <w:tcW w:w="2353" w:type="dxa"/>
            <w:tcBorders>
              <w:top w:val="single" w:sz="8" w:space="0" w:color="999999"/>
              <w:left w:val="single" w:sz="8" w:space="0" w:color="999999"/>
              <w:bottom w:val="single" w:sz="8" w:space="0" w:color="999999"/>
              <w:right w:val="single" w:sz="8" w:space="0" w:color="999999"/>
            </w:tcBorders>
          </w:tcPr>
          <w:p w14:paraId="65838C39" w14:textId="77777777" w:rsidR="00AA0F74" w:rsidRPr="00C50C67" w:rsidRDefault="00AA0F74" w:rsidP="00AA0F74">
            <w:r w:rsidRPr="00873ACA">
              <w:t xml:space="preserve">Log on to </w:t>
            </w:r>
            <w:r w:rsidRPr="00DB2A2F">
              <w:rPr>
                <w:rStyle w:val="SAPScreenElement"/>
                <w:color w:val="auto"/>
              </w:rPr>
              <w:t>Employee Central</w:t>
            </w:r>
            <w:r w:rsidRPr="00307CA9">
              <w:t xml:space="preserve"> </w:t>
            </w:r>
            <w:r w:rsidRPr="00DB2A2F">
              <w:t xml:space="preserve">as </w:t>
            </w:r>
            <w:r w:rsidRPr="007E7C28">
              <w:t xml:space="preserve">HR </w:t>
            </w:r>
            <w:r>
              <w:t>Administrator</w:t>
            </w:r>
            <w:r w:rsidRPr="00307CA9">
              <w:t>.</w:t>
            </w:r>
          </w:p>
        </w:tc>
        <w:tc>
          <w:tcPr>
            <w:tcW w:w="3227" w:type="dxa"/>
            <w:tcBorders>
              <w:top w:val="single" w:sz="8" w:space="0" w:color="999999"/>
              <w:left w:val="single" w:sz="8" w:space="0" w:color="999999"/>
              <w:bottom w:val="single" w:sz="8" w:space="0" w:color="999999"/>
              <w:right w:val="single" w:sz="8" w:space="0" w:color="999999"/>
            </w:tcBorders>
          </w:tcPr>
          <w:p w14:paraId="02A75468" w14:textId="77777777" w:rsidR="00AA0F74" w:rsidRPr="00C50C67" w:rsidRDefault="00AA0F74" w:rsidP="00AA0F74"/>
        </w:tc>
        <w:tc>
          <w:tcPr>
            <w:tcW w:w="2700" w:type="dxa"/>
            <w:tcBorders>
              <w:top w:val="single" w:sz="8" w:space="0" w:color="999999"/>
              <w:left w:val="single" w:sz="8" w:space="0" w:color="999999"/>
              <w:bottom w:val="single" w:sz="8" w:space="0" w:color="999999"/>
              <w:right w:val="single" w:sz="8" w:space="0" w:color="999999"/>
            </w:tcBorders>
          </w:tcPr>
          <w:p w14:paraId="685DCA42" w14:textId="77777777" w:rsidR="00AA0F74" w:rsidRPr="00C50C67" w:rsidRDefault="00AA0F74" w:rsidP="00AA0F74"/>
        </w:tc>
        <w:tc>
          <w:tcPr>
            <w:tcW w:w="2790" w:type="dxa"/>
            <w:tcBorders>
              <w:top w:val="single" w:sz="8" w:space="0" w:color="999999"/>
              <w:left w:val="single" w:sz="8" w:space="0" w:color="999999"/>
              <w:bottom w:val="single" w:sz="8" w:space="0" w:color="999999"/>
              <w:right w:val="single" w:sz="8" w:space="0" w:color="999999"/>
            </w:tcBorders>
          </w:tcPr>
          <w:p w14:paraId="712533D2" w14:textId="77777777" w:rsidR="00AA0F74" w:rsidRPr="00C50C67" w:rsidRDefault="00AA0F74" w:rsidP="00AA0F74">
            <w:r w:rsidRPr="00873ACA">
              <w:t xml:space="preserve">The </w:t>
            </w:r>
            <w:r w:rsidRPr="00873ACA">
              <w:rPr>
                <w:rStyle w:val="SAPScreenElement"/>
              </w:rPr>
              <w:t>Home</w:t>
            </w:r>
            <w:r w:rsidRPr="00873ACA">
              <w:t xml:space="preserve"> page is displayed.</w:t>
            </w:r>
          </w:p>
        </w:tc>
        <w:tc>
          <w:tcPr>
            <w:tcW w:w="1174" w:type="dxa"/>
            <w:tcBorders>
              <w:top w:val="single" w:sz="8" w:space="0" w:color="999999"/>
              <w:left w:val="single" w:sz="8" w:space="0" w:color="999999"/>
              <w:bottom w:val="single" w:sz="8" w:space="0" w:color="999999"/>
              <w:right w:val="single" w:sz="8" w:space="0" w:color="999999"/>
            </w:tcBorders>
          </w:tcPr>
          <w:p w14:paraId="3B41FB12" w14:textId="77777777" w:rsidR="00AA0F74" w:rsidRPr="00C50C67" w:rsidRDefault="00AA0F74" w:rsidP="00AA0F74"/>
        </w:tc>
      </w:tr>
      <w:tr w:rsidR="00AA0F74" w:rsidRPr="007711C0" w14:paraId="26764576" w14:textId="77777777" w:rsidTr="00591EA2">
        <w:trPr>
          <w:trHeight w:val="357"/>
        </w:trPr>
        <w:tc>
          <w:tcPr>
            <w:tcW w:w="709" w:type="dxa"/>
            <w:tcBorders>
              <w:top w:val="single" w:sz="8" w:space="0" w:color="999999"/>
              <w:left w:val="single" w:sz="8" w:space="0" w:color="999999"/>
              <w:bottom w:val="single" w:sz="8" w:space="0" w:color="999999"/>
              <w:right w:val="single" w:sz="8" w:space="0" w:color="999999"/>
            </w:tcBorders>
          </w:tcPr>
          <w:p w14:paraId="410DC541" w14:textId="77777777" w:rsidR="00AA0F74" w:rsidRPr="00C50C67" w:rsidRDefault="00AA0F74" w:rsidP="00AA0F74">
            <w:r>
              <w:t>2</w:t>
            </w:r>
          </w:p>
        </w:tc>
        <w:tc>
          <w:tcPr>
            <w:tcW w:w="1333" w:type="dxa"/>
            <w:tcBorders>
              <w:top w:val="single" w:sz="8" w:space="0" w:color="999999"/>
              <w:left w:val="single" w:sz="8" w:space="0" w:color="999999"/>
              <w:bottom w:val="single" w:sz="8" w:space="0" w:color="999999"/>
              <w:right w:val="single" w:sz="8" w:space="0" w:color="999999"/>
            </w:tcBorders>
          </w:tcPr>
          <w:p w14:paraId="48552D3F" w14:textId="77777777" w:rsidR="00AA0F74" w:rsidRPr="00C50C67" w:rsidRDefault="00AA0F74" w:rsidP="00AA0F74">
            <w:pPr>
              <w:rPr>
                <w:rStyle w:val="SAPEmphasis"/>
              </w:rPr>
            </w:pPr>
            <w:r w:rsidRPr="00FF7AA5">
              <w:rPr>
                <w:rStyle w:val="SAPEmphasis"/>
              </w:rPr>
              <w:t>Search Employee</w:t>
            </w:r>
          </w:p>
        </w:tc>
        <w:tc>
          <w:tcPr>
            <w:tcW w:w="2353" w:type="dxa"/>
            <w:tcBorders>
              <w:top w:val="single" w:sz="8" w:space="0" w:color="999999"/>
              <w:left w:val="single" w:sz="8" w:space="0" w:color="999999"/>
              <w:bottom w:val="single" w:sz="8" w:space="0" w:color="999999"/>
              <w:right w:val="single" w:sz="8" w:space="0" w:color="999999"/>
            </w:tcBorders>
          </w:tcPr>
          <w:p w14:paraId="06B5B38A" w14:textId="5744BE82" w:rsidR="00AA0F74" w:rsidRPr="00C50C67" w:rsidRDefault="00AA0F74" w:rsidP="00AA0F74">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whose </w:t>
            </w:r>
            <w:r w:rsidR="00696B3B">
              <w:t xml:space="preserve">main </w:t>
            </w:r>
            <w:r>
              <w:t>employment you want to terminate</w:t>
            </w:r>
            <w:r w:rsidRPr="007E7C28">
              <w:t>.</w:t>
            </w:r>
          </w:p>
        </w:tc>
        <w:tc>
          <w:tcPr>
            <w:tcW w:w="3227" w:type="dxa"/>
            <w:tcBorders>
              <w:top w:val="single" w:sz="8" w:space="0" w:color="999999"/>
              <w:left w:val="single" w:sz="8" w:space="0" w:color="999999"/>
              <w:bottom w:val="single" w:sz="8" w:space="0" w:color="999999"/>
              <w:right w:val="single" w:sz="8" w:space="0" w:color="999999"/>
            </w:tcBorders>
          </w:tcPr>
          <w:p w14:paraId="03B56CF5" w14:textId="77777777" w:rsidR="00AA0F74" w:rsidRPr="00C50C67" w:rsidRDefault="00AA0F74" w:rsidP="00AA0F74"/>
        </w:tc>
        <w:tc>
          <w:tcPr>
            <w:tcW w:w="2700" w:type="dxa"/>
            <w:tcBorders>
              <w:top w:val="single" w:sz="8" w:space="0" w:color="999999"/>
              <w:left w:val="single" w:sz="8" w:space="0" w:color="999999"/>
              <w:bottom w:val="single" w:sz="8" w:space="0" w:color="999999"/>
              <w:right w:val="single" w:sz="8" w:space="0" w:color="999999"/>
            </w:tcBorders>
          </w:tcPr>
          <w:p w14:paraId="6221B2D7" w14:textId="77777777" w:rsidR="00AA0F74" w:rsidRPr="00C50C67" w:rsidRDefault="00AA0F74" w:rsidP="00AA0F74"/>
        </w:tc>
        <w:tc>
          <w:tcPr>
            <w:tcW w:w="2790" w:type="dxa"/>
            <w:tcBorders>
              <w:top w:val="single" w:sz="8" w:space="0" w:color="999999"/>
              <w:left w:val="single" w:sz="8" w:space="0" w:color="999999"/>
              <w:bottom w:val="single" w:sz="8" w:space="0" w:color="999999"/>
              <w:right w:val="single" w:sz="8" w:space="0" w:color="999999"/>
            </w:tcBorders>
          </w:tcPr>
          <w:p w14:paraId="41D6D904" w14:textId="1F45D4FB" w:rsidR="00AA0F74" w:rsidRPr="00C50C67" w:rsidRDefault="00FD02CF" w:rsidP="00AA0F74">
            <w:r w:rsidRPr="00C27ACA">
              <w:t>The autocomplete functionality suggests</w:t>
            </w:r>
            <w:r w:rsidRPr="007E7C28" w:rsidDel="00FD02CF">
              <w:t xml:space="preserve"> </w:t>
            </w:r>
            <w:r w:rsidR="00AA0F74" w:rsidRPr="007E7C28">
              <w:t>a list of employees matching your search criteria.</w:t>
            </w:r>
          </w:p>
        </w:tc>
        <w:tc>
          <w:tcPr>
            <w:tcW w:w="1174" w:type="dxa"/>
            <w:tcBorders>
              <w:top w:val="single" w:sz="8" w:space="0" w:color="999999"/>
              <w:left w:val="single" w:sz="8" w:space="0" w:color="999999"/>
              <w:bottom w:val="single" w:sz="8" w:space="0" w:color="999999"/>
              <w:right w:val="single" w:sz="8" w:space="0" w:color="999999"/>
            </w:tcBorders>
          </w:tcPr>
          <w:p w14:paraId="6A505268" w14:textId="77777777" w:rsidR="00AA0F74" w:rsidRPr="00C50C67" w:rsidRDefault="00AA0F74" w:rsidP="00AA0F74"/>
        </w:tc>
      </w:tr>
      <w:tr w:rsidR="00AA0F74" w:rsidRPr="007711C0" w14:paraId="422E136C" w14:textId="77777777" w:rsidTr="00591EA2">
        <w:trPr>
          <w:trHeight w:val="357"/>
        </w:trPr>
        <w:tc>
          <w:tcPr>
            <w:tcW w:w="709" w:type="dxa"/>
            <w:tcBorders>
              <w:top w:val="single" w:sz="8" w:space="0" w:color="999999"/>
              <w:left w:val="single" w:sz="8" w:space="0" w:color="999999"/>
              <w:bottom w:val="single" w:sz="8" w:space="0" w:color="999999"/>
              <w:right w:val="single" w:sz="8" w:space="0" w:color="999999"/>
            </w:tcBorders>
          </w:tcPr>
          <w:p w14:paraId="22538601" w14:textId="77777777" w:rsidR="00AA0F74" w:rsidRPr="00C50C67" w:rsidRDefault="00AA0F74" w:rsidP="00AA0F74">
            <w:r>
              <w:t>3</w:t>
            </w:r>
          </w:p>
        </w:tc>
        <w:tc>
          <w:tcPr>
            <w:tcW w:w="1333" w:type="dxa"/>
            <w:tcBorders>
              <w:top w:val="single" w:sz="8" w:space="0" w:color="999999"/>
              <w:left w:val="single" w:sz="8" w:space="0" w:color="999999"/>
              <w:bottom w:val="single" w:sz="8" w:space="0" w:color="999999"/>
              <w:right w:val="single" w:sz="8" w:space="0" w:color="999999"/>
            </w:tcBorders>
          </w:tcPr>
          <w:p w14:paraId="7948886F" w14:textId="77777777" w:rsidR="00AA0F74" w:rsidRPr="00C50C67" w:rsidRDefault="00AA0F74" w:rsidP="00AA0F74">
            <w:pPr>
              <w:rPr>
                <w:rStyle w:val="SAPEmphasis"/>
              </w:rPr>
            </w:pPr>
            <w:r w:rsidRPr="00FF7AA5">
              <w:rPr>
                <w:rStyle w:val="SAPEmphasis"/>
              </w:rPr>
              <w:t>Select Employee</w:t>
            </w:r>
          </w:p>
        </w:tc>
        <w:tc>
          <w:tcPr>
            <w:tcW w:w="2353" w:type="dxa"/>
            <w:tcBorders>
              <w:top w:val="single" w:sz="8" w:space="0" w:color="999999"/>
              <w:left w:val="single" w:sz="8" w:space="0" w:color="999999"/>
              <w:bottom w:val="single" w:sz="8" w:space="0" w:color="999999"/>
              <w:right w:val="single" w:sz="8" w:space="0" w:color="999999"/>
            </w:tcBorders>
          </w:tcPr>
          <w:p w14:paraId="6EA713BD" w14:textId="5508582E" w:rsidR="00AA0F74" w:rsidRPr="00C50C67" w:rsidRDefault="00FD02CF" w:rsidP="00AA0F74">
            <w:r w:rsidRPr="00C27ACA">
              <w:t>Select the appropriate employee from the result list</w:t>
            </w:r>
            <w:r w:rsidR="00AA0F74" w:rsidRPr="007E7C28">
              <w:t>.</w:t>
            </w:r>
          </w:p>
        </w:tc>
        <w:tc>
          <w:tcPr>
            <w:tcW w:w="3227" w:type="dxa"/>
            <w:tcBorders>
              <w:top w:val="single" w:sz="8" w:space="0" w:color="999999"/>
              <w:left w:val="single" w:sz="8" w:space="0" w:color="999999"/>
              <w:bottom w:val="single" w:sz="8" w:space="0" w:color="999999"/>
              <w:right w:val="single" w:sz="8" w:space="0" w:color="999999"/>
            </w:tcBorders>
          </w:tcPr>
          <w:p w14:paraId="1AAD3EF6" w14:textId="77777777" w:rsidR="00AA0F74" w:rsidRPr="00C50C67" w:rsidRDefault="00AA0F74" w:rsidP="00AA0F74"/>
        </w:tc>
        <w:tc>
          <w:tcPr>
            <w:tcW w:w="2700" w:type="dxa"/>
            <w:tcBorders>
              <w:top w:val="single" w:sz="8" w:space="0" w:color="999999"/>
              <w:left w:val="single" w:sz="8" w:space="0" w:color="999999"/>
              <w:bottom w:val="single" w:sz="8" w:space="0" w:color="999999"/>
              <w:right w:val="single" w:sz="8" w:space="0" w:color="999999"/>
            </w:tcBorders>
          </w:tcPr>
          <w:p w14:paraId="03551C3E" w14:textId="77777777" w:rsidR="00AA0F74" w:rsidRPr="00C50C67" w:rsidRDefault="00AA0F74" w:rsidP="00AA0F74"/>
        </w:tc>
        <w:tc>
          <w:tcPr>
            <w:tcW w:w="2790" w:type="dxa"/>
            <w:tcBorders>
              <w:top w:val="single" w:sz="8" w:space="0" w:color="999999"/>
              <w:left w:val="single" w:sz="8" w:space="0" w:color="999999"/>
              <w:bottom w:val="single" w:sz="8" w:space="0" w:color="999999"/>
              <w:right w:val="single" w:sz="8" w:space="0" w:color="999999"/>
            </w:tcBorders>
          </w:tcPr>
          <w:p w14:paraId="732924D4" w14:textId="77777777" w:rsidR="00AA0F74" w:rsidRPr="00C50C67" w:rsidRDefault="00AA0F74" w:rsidP="00AA0F74">
            <w:r w:rsidRPr="007E7C28">
              <w:t xml:space="preserve">You are directed to the </w:t>
            </w:r>
            <w:r w:rsidRPr="007E7C28">
              <w:rPr>
                <w:rStyle w:val="SAPScreenElement"/>
              </w:rPr>
              <w:t>Employee Files</w:t>
            </w:r>
            <w:r w:rsidRPr="007E7C28">
              <w:t xml:space="preserve"> page in which the profile </w:t>
            </w:r>
            <w:r>
              <w:t xml:space="preserve">related to the </w:t>
            </w:r>
            <w:r w:rsidRPr="007E7C28">
              <w:t>employee</w:t>
            </w:r>
            <w:r>
              <w:t>’s main (primary) employment</w:t>
            </w:r>
            <w:r w:rsidRPr="007E7C28">
              <w:t xml:space="preserve"> is displayed.</w:t>
            </w:r>
          </w:p>
        </w:tc>
        <w:tc>
          <w:tcPr>
            <w:tcW w:w="1174" w:type="dxa"/>
            <w:tcBorders>
              <w:top w:val="single" w:sz="8" w:space="0" w:color="999999"/>
              <w:left w:val="single" w:sz="8" w:space="0" w:color="999999"/>
              <w:bottom w:val="single" w:sz="8" w:space="0" w:color="999999"/>
              <w:right w:val="single" w:sz="8" w:space="0" w:color="999999"/>
            </w:tcBorders>
          </w:tcPr>
          <w:p w14:paraId="0C76BC9A" w14:textId="77777777" w:rsidR="00AA0F74" w:rsidRPr="00C50C67" w:rsidRDefault="00AA0F74" w:rsidP="00AA0F74"/>
        </w:tc>
      </w:tr>
      <w:tr w:rsidR="00AA0F74" w:rsidRPr="007711C0" w14:paraId="0257AE28" w14:textId="77777777" w:rsidTr="00591EA2">
        <w:trPr>
          <w:trHeight w:val="357"/>
        </w:trPr>
        <w:tc>
          <w:tcPr>
            <w:tcW w:w="709" w:type="dxa"/>
            <w:tcBorders>
              <w:top w:val="single" w:sz="8" w:space="0" w:color="999999"/>
              <w:left w:val="single" w:sz="8" w:space="0" w:color="999999"/>
              <w:bottom w:val="single" w:sz="8" w:space="0" w:color="999999"/>
              <w:right w:val="single" w:sz="8" w:space="0" w:color="999999"/>
            </w:tcBorders>
          </w:tcPr>
          <w:p w14:paraId="4B2B00C4" w14:textId="52A354C7" w:rsidR="00AA0F74" w:rsidRPr="00C50C67" w:rsidRDefault="00AA0F74" w:rsidP="00AA0F74">
            <w:r>
              <w:t>4</w:t>
            </w:r>
          </w:p>
        </w:tc>
        <w:tc>
          <w:tcPr>
            <w:tcW w:w="1333" w:type="dxa"/>
            <w:tcBorders>
              <w:top w:val="single" w:sz="8" w:space="0" w:color="999999"/>
              <w:left w:val="single" w:sz="8" w:space="0" w:color="999999"/>
              <w:bottom w:val="single" w:sz="8" w:space="0" w:color="999999"/>
              <w:right w:val="single" w:sz="8" w:space="0" w:color="999999"/>
            </w:tcBorders>
          </w:tcPr>
          <w:p w14:paraId="4BC94A6D" w14:textId="77777777" w:rsidR="00AA0F74" w:rsidRPr="00C50C67" w:rsidRDefault="00AA0F74" w:rsidP="00AA0F74">
            <w:pPr>
              <w:rPr>
                <w:rStyle w:val="SAPEmphasis"/>
              </w:rPr>
            </w:pPr>
            <w:r w:rsidRPr="00C61233">
              <w:rPr>
                <w:rStyle w:val="SAPEmphasis"/>
              </w:rPr>
              <w:t>Select Action to be Performed</w:t>
            </w:r>
          </w:p>
        </w:tc>
        <w:tc>
          <w:tcPr>
            <w:tcW w:w="2353" w:type="dxa"/>
            <w:tcBorders>
              <w:top w:val="single" w:sz="8" w:space="0" w:color="999999"/>
              <w:left w:val="single" w:sz="8" w:space="0" w:color="999999"/>
              <w:bottom w:val="single" w:sz="8" w:space="0" w:color="999999"/>
              <w:right w:val="single" w:sz="8" w:space="0" w:color="999999"/>
            </w:tcBorders>
          </w:tcPr>
          <w:p w14:paraId="04390EAB" w14:textId="2C52B8A5" w:rsidR="00AA0F74" w:rsidRPr="00C50C67" w:rsidRDefault="00AA0F74" w:rsidP="00AA0F74">
            <w:r w:rsidRPr="00B4202C">
              <w:t xml:space="preserve">Select </w:t>
            </w:r>
            <w:r w:rsidRPr="00C61233">
              <w:rPr>
                <w:rFonts w:cs="Arial"/>
                <w:bCs/>
              </w:rPr>
              <w:t xml:space="preserve">the </w:t>
            </w:r>
            <w:del w:id="767" w:author="Author" w:date="2018-03-07T10:44:00Z">
              <w:r w:rsidRPr="00C61233" w:rsidDel="007E34FD">
                <w:rPr>
                  <w:rStyle w:val="SAPScreenElement"/>
                </w:rPr>
                <w:delText xml:space="preserve">Take </w:delText>
              </w:r>
            </w:del>
            <w:r w:rsidRPr="00C61233">
              <w:rPr>
                <w:rStyle w:val="SAPScreenElement"/>
              </w:rPr>
              <w:t>Action</w:t>
            </w:r>
            <w:ins w:id="768" w:author="Author" w:date="2018-03-07T10:44:00Z">
              <w:r w:rsidR="007E34FD">
                <w:rPr>
                  <w:rStyle w:val="SAPScreenElement"/>
                </w:rPr>
                <w:t>s</w:t>
              </w:r>
            </w:ins>
            <w:r w:rsidRPr="00C61233">
              <w:rPr>
                <w:rFonts w:cs="Arial"/>
                <w:bCs/>
              </w:rPr>
              <w:t xml:space="preserve"> </w:t>
            </w:r>
            <w:r w:rsidRPr="008E6DA3">
              <w:t xml:space="preserve">button </w:t>
            </w:r>
            <w:r>
              <w:t xml:space="preserve">located in the top right corner of the screen </w:t>
            </w:r>
            <w:r w:rsidRPr="00C61233">
              <w:rPr>
                <w:rFonts w:cs="Arial"/>
                <w:bCs/>
              </w:rPr>
              <w:t>and from the value list</w:t>
            </w:r>
            <w:r>
              <w:t>,</w:t>
            </w:r>
            <w:r w:rsidRPr="008E6DA3">
              <w:t xml:space="preserve"> </w:t>
            </w:r>
            <w:r>
              <w:t>which</w:t>
            </w:r>
            <w:r w:rsidRPr="008E6DA3">
              <w:t xml:space="preserve"> appears</w:t>
            </w:r>
            <w:r>
              <w:t>,</w:t>
            </w:r>
            <w:r w:rsidRPr="00C61233">
              <w:rPr>
                <w:rFonts w:cs="Arial"/>
                <w:bCs/>
              </w:rPr>
              <w:t xml:space="preserve"> select </w:t>
            </w:r>
            <w:r>
              <w:rPr>
                <w:rStyle w:val="SAPScreenElement"/>
              </w:rPr>
              <w:t>Terminate</w:t>
            </w:r>
            <w:r w:rsidRPr="00C61233">
              <w:rPr>
                <w:rStyle w:val="SAPScreenElement"/>
              </w:rPr>
              <w:t>.</w:t>
            </w:r>
          </w:p>
        </w:tc>
        <w:tc>
          <w:tcPr>
            <w:tcW w:w="3227" w:type="dxa"/>
            <w:tcBorders>
              <w:top w:val="single" w:sz="8" w:space="0" w:color="999999"/>
              <w:left w:val="single" w:sz="8" w:space="0" w:color="999999"/>
              <w:bottom w:val="single" w:sz="8" w:space="0" w:color="999999"/>
              <w:right w:val="single" w:sz="8" w:space="0" w:color="999999"/>
            </w:tcBorders>
          </w:tcPr>
          <w:p w14:paraId="1BF46C26" w14:textId="77777777" w:rsidR="00AA0F74" w:rsidRPr="00C50C67" w:rsidRDefault="00AA0F74" w:rsidP="00AA0F74"/>
        </w:tc>
        <w:tc>
          <w:tcPr>
            <w:tcW w:w="2700" w:type="dxa"/>
            <w:tcBorders>
              <w:top w:val="single" w:sz="8" w:space="0" w:color="999999"/>
              <w:left w:val="single" w:sz="8" w:space="0" w:color="999999"/>
              <w:bottom w:val="single" w:sz="8" w:space="0" w:color="999999"/>
              <w:right w:val="single" w:sz="8" w:space="0" w:color="999999"/>
            </w:tcBorders>
          </w:tcPr>
          <w:p w14:paraId="0AE59FDC" w14:textId="77777777" w:rsidR="00AA0F74" w:rsidRPr="000E6FCD" w:rsidRDefault="00AA0F74" w:rsidP="00AA0F74"/>
        </w:tc>
        <w:tc>
          <w:tcPr>
            <w:tcW w:w="2790" w:type="dxa"/>
            <w:tcBorders>
              <w:top w:val="single" w:sz="8" w:space="0" w:color="999999"/>
              <w:left w:val="single" w:sz="8" w:space="0" w:color="999999"/>
              <w:bottom w:val="single" w:sz="8" w:space="0" w:color="999999"/>
              <w:right w:val="single" w:sz="8" w:space="0" w:color="999999"/>
            </w:tcBorders>
          </w:tcPr>
          <w:p w14:paraId="26327B4A" w14:textId="07CB8AF2" w:rsidR="00AA0F74" w:rsidRPr="000E6FCD" w:rsidRDefault="00AA0F74" w:rsidP="00AA0F74">
            <w:r w:rsidRPr="000E6FCD">
              <w:t xml:space="preserve">The </w:t>
            </w:r>
            <w:r>
              <w:rPr>
                <w:rStyle w:val="SAPScreenElement"/>
              </w:rPr>
              <w:t>Terminate</w:t>
            </w:r>
            <w:r w:rsidRPr="000E6FCD">
              <w:t xml:space="preserve"> dialog box is displayed</w:t>
            </w:r>
            <w:r>
              <w:t>, where you can choose which assignment should be terminated</w:t>
            </w:r>
            <w:r w:rsidRPr="000E6FCD">
              <w:t>.</w:t>
            </w:r>
            <w:r>
              <w:t xml:space="preserve"> The radio-button next to the main employment is checked by default.</w:t>
            </w:r>
          </w:p>
        </w:tc>
        <w:tc>
          <w:tcPr>
            <w:tcW w:w="1174" w:type="dxa"/>
            <w:tcBorders>
              <w:top w:val="single" w:sz="8" w:space="0" w:color="999999"/>
              <w:left w:val="single" w:sz="8" w:space="0" w:color="999999"/>
              <w:bottom w:val="single" w:sz="8" w:space="0" w:color="999999"/>
              <w:right w:val="single" w:sz="8" w:space="0" w:color="999999"/>
            </w:tcBorders>
          </w:tcPr>
          <w:p w14:paraId="79B07A7B" w14:textId="77777777" w:rsidR="00AA0F74" w:rsidRPr="00C50C67" w:rsidRDefault="00AA0F74" w:rsidP="00AA0F74"/>
        </w:tc>
      </w:tr>
      <w:tr w:rsidR="00AA0F74" w:rsidRPr="007711C0" w14:paraId="19455DD7" w14:textId="77777777" w:rsidTr="00591EA2">
        <w:trPr>
          <w:trHeight w:val="357"/>
        </w:trPr>
        <w:tc>
          <w:tcPr>
            <w:tcW w:w="709" w:type="dxa"/>
            <w:tcBorders>
              <w:top w:val="single" w:sz="8" w:space="0" w:color="999999"/>
              <w:left w:val="single" w:sz="8" w:space="0" w:color="999999"/>
              <w:bottom w:val="single" w:sz="8" w:space="0" w:color="999999"/>
              <w:right w:val="single" w:sz="8" w:space="0" w:color="999999"/>
            </w:tcBorders>
          </w:tcPr>
          <w:p w14:paraId="78C0F68A" w14:textId="1A560B95" w:rsidR="00AA0F74" w:rsidRDefault="00DB7C93" w:rsidP="00AA0F74">
            <w:r>
              <w:t>5</w:t>
            </w:r>
          </w:p>
        </w:tc>
        <w:tc>
          <w:tcPr>
            <w:tcW w:w="1333" w:type="dxa"/>
            <w:tcBorders>
              <w:top w:val="single" w:sz="8" w:space="0" w:color="999999"/>
              <w:left w:val="single" w:sz="8" w:space="0" w:color="999999"/>
              <w:bottom w:val="single" w:sz="8" w:space="0" w:color="999999"/>
              <w:right w:val="single" w:sz="8" w:space="0" w:color="999999"/>
            </w:tcBorders>
          </w:tcPr>
          <w:p w14:paraId="1DBF0D50" w14:textId="77777777" w:rsidR="00AA0F74" w:rsidRPr="00C61233" w:rsidRDefault="00AA0F74" w:rsidP="00AA0F74">
            <w:pPr>
              <w:rPr>
                <w:rStyle w:val="SAPEmphasis"/>
              </w:rPr>
            </w:pPr>
            <w:r w:rsidRPr="00C61233">
              <w:rPr>
                <w:rStyle w:val="SAPEmphasis"/>
              </w:rPr>
              <w:t xml:space="preserve">Select </w:t>
            </w:r>
            <w:r>
              <w:rPr>
                <w:rStyle w:val="SAPEmphasis"/>
              </w:rPr>
              <w:t>Employment to be terminated</w:t>
            </w:r>
          </w:p>
        </w:tc>
        <w:tc>
          <w:tcPr>
            <w:tcW w:w="2353" w:type="dxa"/>
            <w:tcBorders>
              <w:top w:val="single" w:sz="8" w:space="0" w:color="999999"/>
              <w:left w:val="single" w:sz="8" w:space="0" w:color="999999"/>
              <w:bottom w:val="single" w:sz="8" w:space="0" w:color="999999"/>
              <w:right w:val="single" w:sz="8" w:space="0" w:color="999999"/>
            </w:tcBorders>
          </w:tcPr>
          <w:p w14:paraId="456E8650" w14:textId="77777777" w:rsidR="00AA0F74" w:rsidRPr="00B4202C" w:rsidRDefault="00AA0F74" w:rsidP="00AA0F74">
            <w:r>
              <w:t>In t</w:t>
            </w:r>
            <w:r w:rsidRPr="000E6FCD">
              <w:t xml:space="preserve">he </w:t>
            </w:r>
            <w:r>
              <w:rPr>
                <w:rStyle w:val="SAPScreenElement"/>
              </w:rPr>
              <w:t>Terminate</w:t>
            </w:r>
            <w:r w:rsidRPr="000E6FCD">
              <w:t xml:space="preserve"> dialog box</w:t>
            </w:r>
            <w:r>
              <w:t>, you can choose to terminate all assignments or only the selected assignment</w:t>
            </w:r>
            <w:r w:rsidRPr="000E6FCD">
              <w:t>.</w:t>
            </w:r>
          </w:p>
        </w:tc>
        <w:tc>
          <w:tcPr>
            <w:tcW w:w="3227" w:type="dxa"/>
            <w:tcBorders>
              <w:top w:val="single" w:sz="8" w:space="0" w:color="999999"/>
              <w:left w:val="single" w:sz="8" w:space="0" w:color="999999"/>
              <w:bottom w:val="single" w:sz="8" w:space="0" w:color="999999"/>
              <w:right w:val="single" w:sz="8" w:space="0" w:color="999999"/>
            </w:tcBorders>
          </w:tcPr>
          <w:p w14:paraId="3C237325" w14:textId="77777777" w:rsidR="00AA0F74" w:rsidRPr="00C50C67" w:rsidRDefault="00AA0F74" w:rsidP="00AA0F74">
            <w:r>
              <w:t>To terminate only the selected assignment, c</w:t>
            </w:r>
            <w:r w:rsidRPr="00BC12E2">
              <w:t xml:space="preserve">heck the </w:t>
            </w:r>
            <w:r>
              <w:rPr>
                <w:rStyle w:val="SAPScreenElement"/>
              </w:rPr>
              <w:t>Terminate selected assignment “&lt;job title&gt;”</w:t>
            </w:r>
            <w:r>
              <w:t xml:space="preserve"> radio button. Choose the </w:t>
            </w:r>
            <w:r>
              <w:rPr>
                <w:rStyle w:val="SAPScreenElement"/>
              </w:rPr>
              <w:t xml:space="preserve">Continue </w:t>
            </w:r>
            <w:r w:rsidRPr="00C61233">
              <w:rPr>
                <w:rFonts w:cs="Arial"/>
                <w:bCs/>
              </w:rPr>
              <w:t>pushbutton.</w:t>
            </w:r>
          </w:p>
        </w:tc>
        <w:tc>
          <w:tcPr>
            <w:tcW w:w="2700" w:type="dxa"/>
            <w:tcBorders>
              <w:top w:val="single" w:sz="8" w:space="0" w:color="999999"/>
              <w:left w:val="single" w:sz="8" w:space="0" w:color="999999"/>
              <w:bottom w:val="single" w:sz="8" w:space="0" w:color="999999"/>
              <w:right w:val="single" w:sz="8" w:space="0" w:color="999999"/>
            </w:tcBorders>
          </w:tcPr>
          <w:p w14:paraId="3705223E" w14:textId="77777777" w:rsidR="00AA0F74" w:rsidRPr="000E6FCD" w:rsidRDefault="00AA0F74" w:rsidP="00AA0F74">
            <w:r>
              <w:t>To terminate all assignments, c</w:t>
            </w:r>
            <w:r w:rsidRPr="00BC12E2">
              <w:t xml:space="preserve">heck the </w:t>
            </w:r>
            <w:r>
              <w:rPr>
                <w:rStyle w:val="SAPScreenElement"/>
              </w:rPr>
              <w:t xml:space="preserve">Terminate </w:t>
            </w:r>
            <w:r w:rsidRPr="008B783A">
              <w:rPr>
                <w:rStyle w:val="SAPScreenElement"/>
              </w:rPr>
              <w:t xml:space="preserve">all assignments </w:t>
            </w:r>
            <w:r>
              <w:t>radio button.</w:t>
            </w:r>
          </w:p>
        </w:tc>
        <w:tc>
          <w:tcPr>
            <w:tcW w:w="2790" w:type="dxa"/>
            <w:tcBorders>
              <w:top w:val="single" w:sz="8" w:space="0" w:color="999999"/>
              <w:left w:val="single" w:sz="8" w:space="0" w:color="999999"/>
              <w:bottom w:val="single" w:sz="8" w:space="0" w:color="999999"/>
              <w:right w:val="single" w:sz="8" w:space="0" w:color="999999"/>
            </w:tcBorders>
          </w:tcPr>
          <w:p w14:paraId="5AFF6928" w14:textId="77777777" w:rsidR="00AA0F74" w:rsidRPr="000E6FCD" w:rsidRDefault="00AA0F74" w:rsidP="00AA0F74">
            <w:r w:rsidRPr="000E6FCD">
              <w:t xml:space="preserve">The </w:t>
            </w:r>
            <w:r>
              <w:rPr>
                <w:rStyle w:val="SAPScreenElement"/>
              </w:rPr>
              <w:t>Terminate</w:t>
            </w:r>
            <w:r w:rsidRPr="000E6FCD">
              <w:t xml:space="preserve"> dialog box is displayed</w:t>
            </w:r>
            <w:r>
              <w:t>, containing the fields to be filled.</w:t>
            </w:r>
          </w:p>
        </w:tc>
        <w:tc>
          <w:tcPr>
            <w:tcW w:w="1174" w:type="dxa"/>
            <w:tcBorders>
              <w:top w:val="single" w:sz="8" w:space="0" w:color="999999"/>
              <w:left w:val="single" w:sz="8" w:space="0" w:color="999999"/>
              <w:bottom w:val="single" w:sz="8" w:space="0" w:color="999999"/>
              <w:right w:val="single" w:sz="8" w:space="0" w:color="999999"/>
            </w:tcBorders>
          </w:tcPr>
          <w:p w14:paraId="13720C0F" w14:textId="77777777" w:rsidR="00AA0F74" w:rsidRPr="00C50C67" w:rsidRDefault="00AA0F74" w:rsidP="00AA0F74"/>
        </w:tc>
      </w:tr>
      <w:tr w:rsidR="00AA0F74" w:rsidRPr="007711C0" w14:paraId="60D50151" w14:textId="77777777" w:rsidTr="00591EA2">
        <w:trPr>
          <w:trHeight w:val="357"/>
        </w:trPr>
        <w:tc>
          <w:tcPr>
            <w:tcW w:w="709" w:type="dxa"/>
            <w:vMerge w:val="restart"/>
            <w:tcBorders>
              <w:top w:val="single" w:sz="8" w:space="0" w:color="999999"/>
              <w:left w:val="single" w:sz="8" w:space="0" w:color="999999"/>
              <w:right w:val="single" w:sz="8" w:space="0" w:color="999999"/>
            </w:tcBorders>
          </w:tcPr>
          <w:p w14:paraId="152DB209" w14:textId="2DE2905F" w:rsidR="00AA0F74" w:rsidRDefault="00DB7C93" w:rsidP="00AA0F74">
            <w:r>
              <w:t>6</w:t>
            </w:r>
          </w:p>
        </w:tc>
        <w:tc>
          <w:tcPr>
            <w:tcW w:w="1333" w:type="dxa"/>
            <w:vMerge w:val="restart"/>
            <w:tcBorders>
              <w:top w:val="single" w:sz="8" w:space="0" w:color="999999"/>
              <w:left w:val="single" w:sz="8" w:space="0" w:color="999999"/>
              <w:right w:val="single" w:sz="8" w:space="0" w:color="999999"/>
            </w:tcBorders>
          </w:tcPr>
          <w:p w14:paraId="1513CE33" w14:textId="1AED6379" w:rsidR="00AA0F74" w:rsidRPr="00C61233" w:rsidRDefault="00AA0F74" w:rsidP="00AA0F74">
            <w:pPr>
              <w:rPr>
                <w:rStyle w:val="SAPEmphasis"/>
              </w:rPr>
            </w:pPr>
            <w:r w:rsidRPr="00553987">
              <w:rPr>
                <w:rStyle w:val="SAPEmphasis"/>
              </w:rPr>
              <w:t xml:space="preserve">Enter Termination </w:t>
            </w:r>
            <w:r>
              <w:rPr>
                <w:rStyle w:val="SAPEmphasis"/>
              </w:rPr>
              <w:t xml:space="preserve">Data of </w:t>
            </w:r>
            <w:r w:rsidR="00251AA8">
              <w:rPr>
                <w:rStyle w:val="SAPEmphasis"/>
              </w:rPr>
              <w:t>Main</w:t>
            </w:r>
            <w:r>
              <w:rPr>
                <w:rStyle w:val="SAPEmphasis"/>
              </w:rPr>
              <w:t xml:space="preserve"> Employment </w:t>
            </w:r>
          </w:p>
        </w:tc>
        <w:tc>
          <w:tcPr>
            <w:tcW w:w="2353" w:type="dxa"/>
            <w:tcBorders>
              <w:top w:val="single" w:sz="8" w:space="0" w:color="999999"/>
              <w:left w:val="single" w:sz="8" w:space="0" w:color="999999"/>
              <w:bottom w:val="single" w:sz="8" w:space="0" w:color="999999"/>
              <w:right w:val="single" w:sz="8" w:space="0" w:color="999999"/>
            </w:tcBorders>
          </w:tcPr>
          <w:p w14:paraId="33DA4695" w14:textId="77777777" w:rsidR="00AA0F74" w:rsidRPr="00B4202C" w:rsidRDefault="00AA0F74" w:rsidP="00AA0F74">
            <w:r>
              <w:t>In</w:t>
            </w:r>
            <w:r w:rsidRPr="00553987">
              <w:t xml:space="preserve"> the </w:t>
            </w:r>
            <w:r w:rsidRPr="00553987">
              <w:rPr>
                <w:rStyle w:val="SAPScreenElement"/>
              </w:rPr>
              <w:t xml:space="preserve">Terminate </w:t>
            </w:r>
            <w:r>
              <w:t>dialog box</w:t>
            </w:r>
            <w:r w:rsidRPr="00553987">
              <w:t xml:space="preserve"> make the following entries:</w:t>
            </w:r>
          </w:p>
        </w:tc>
        <w:tc>
          <w:tcPr>
            <w:tcW w:w="3227" w:type="dxa"/>
            <w:tcBorders>
              <w:top w:val="single" w:sz="8" w:space="0" w:color="999999"/>
              <w:left w:val="single" w:sz="8" w:space="0" w:color="999999"/>
              <w:bottom w:val="single" w:sz="8" w:space="0" w:color="999999"/>
              <w:right w:val="single" w:sz="8" w:space="0" w:color="999999"/>
            </w:tcBorders>
          </w:tcPr>
          <w:p w14:paraId="57D2839D" w14:textId="77777777" w:rsidR="00AA0F74" w:rsidRPr="00C50C67" w:rsidRDefault="00AA0F74" w:rsidP="00AA0F74"/>
        </w:tc>
        <w:tc>
          <w:tcPr>
            <w:tcW w:w="2700" w:type="dxa"/>
            <w:tcBorders>
              <w:top w:val="single" w:sz="8" w:space="0" w:color="999999"/>
              <w:left w:val="single" w:sz="8" w:space="0" w:color="999999"/>
              <w:bottom w:val="single" w:sz="8" w:space="0" w:color="999999"/>
              <w:right w:val="single" w:sz="8" w:space="0" w:color="999999"/>
            </w:tcBorders>
          </w:tcPr>
          <w:p w14:paraId="421014CC" w14:textId="77777777" w:rsidR="00AA0F74" w:rsidRPr="000E6FCD" w:rsidRDefault="00AA0F74" w:rsidP="00AA0F74"/>
        </w:tc>
        <w:tc>
          <w:tcPr>
            <w:tcW w:w="2790" w:type="dxa"/>
            <w:tcBorders>
              <w:top w:val="single" w:sz="8" w:space="0" w:color="999999"/>
              <w:left w:val="single" w:sz="8" w:space="0" w:color="999999"/>
              <w:bottom w:val="single" w:sz="8" w:space="0" w:color="999999"/>
              <w:right w:val="single" w:sz="8" w:space="0" w:color="999999"/>
            </w:tcBorders>
          </w:tcPr>
          <w:p w14:paraId="7DFAAC20" w14:textId="77777777" w:rsidR="00AA0F74" w:rsidRPr="000E6FCD" w:rsidRDefault="00AA0F74" w:rsidP="00AA0F74"/>
        </w:tc>
        <w:tc>
          <w:tcPr>
            <w:tcW w:w="1174" w:type="dxa"/>
            <w:tcBorders>
              <w:top w:val="single" w:sz="8" w:space="0" w:color="999999"/>
              <w:left w:val="single" w:sz="8" w:space="0" w:color="999999"/>
              <w:bottom w:val="single" w:sz="8" w:space="0" w:color="999999"/>
              <w:right w:val="single" w:sz="8" w:space="0" w:color="999999"/>
            </w:tcBorders>
          </w:tcPr>
          <w:p w14:paraId="14AA358C" w14:textId="77777777" w:rsidR="00AA0F74" w:rsidRPr="00C50C67" w:rsidRDefault="00AA0F74" w:rsidP="00AA0F74"/>
        </w:tc>
      </w:tr>
      <w:tr w:rsidR="00AA0F74" w:rsidRPr="007711C0" w14:paraId="772F9930" w14:textId="77777777" w:rsidTr="00591EA2">
        <w:trPr>
          <w:trHeight w:val="357"/>
        </w:trPr>
        <w:tc>
          <w:tcPr>
            <w:tcW w:w="709" w:type="dxa"/>
            <w:vMerge/>
            <w:tcBorders>
              <w:left w:val="single" w:sz="8" w:space="0" w:color="999999"/>
              <w:right w:val="single" w:sz="8" w:space="0" w:color="999999"/>
            </w:tcBorders>
          </w:tcPr>
          <w:p w14:paraId="66A068E0" w14:textId="77777777" w:rsidR="00AA0F74" w:rsidRDefault="00AA0F74" w:rsidP="00AA0F74"/>
        </w:tc>
        <w:tc>
          <w:tcPr>
            <w:tcW w:w="1333" w:type="dxa"/>
            <w:vMerge/>
            <w:tcBorders>
              <w:left w:val="single" w:sz="8" w:space="0" w:color="999999"/>
              <w:right w:val="single" w:sz="8" w:space="0" w:color="999999"/>
            </w:tcBorders>
          </w:tcPr>
          <w:p w14:paraId="32E43B28" w14:textId="77777777" w:rsidR="00AA0F74" w:rsidRPr="00C61233" w:rsidRDefault="00AA0F74" w:rsidP="00AA0F74">
            <w:pPr>
              <w:rPr>
                <w:rStyle w:val="SAPEmphasis"/>
              </w:rPr>
            </w:pPr>
          </w:p>
        </w:tc>
        <w:tc>
          <w:tcPr>
            <w:tcW w:w="2353" w:type="dxa"/>
            <w:vMerge w:val="restart"/>
            <w:tcBorders>
              <w:top w:val="single" w:sz="8" w:space="0" w:color="999999"/>
              <w:left w:val="single" w:sz="8" w:space="0" w:color="999999"/>
              <w:right w:val="single" w:sz="8" w:space="0" w:color="999999"/>
            </w:tcBorders>
          </w:tcPr>
          <w:p w14:paraId="78BE48F1" w14:textId="77777777" w:rsidR="00AA0F74" w:rsidRPr="00B4202C" w:rsidRDefault="00AA0F74" w:rsidP="00AA0F74">
            <w:r>
              <w:t>In</w:t>
            </w:r>
            <w:r w:rsidRPr="00553987">
              <w:t xml:space="preserve"> the </w:t>
            </w:r>
            <w:r w:rsidRPr="00553987">
              <w:rPr>
                <w:rStyle w:val="SAPScreenElement"/>
              </w:rPr>
              <w:t xml:space="preserve">Terminate </w:t>
            </w:r>
            <w:r>
              <w:t>block:</w:t>
            </w:r>
          </w:p>
        </w:tc>
        <w:tc>
          <w:tcPr>
            <w:tcW w:w="3227" w:type="dxa"/>
            <w:tcBorders>
              <w:top w:val="single" w:sz="8" w:space="0" w:color="999999"/>
              <w:left w:val="single" w:sz="8" w:space="0" w:color="999999"/>
              <w:bottom w:val="single" w:sz="8" w:space="0" w:color="999999"/>
              <w:right w:val="single" w:sz="8" w:space="0" w:color="999999"/>
            </w:tcBorders>
          </w:tcPr>
          <w:p w14:paraId="37013678" w14:textId="77777777" w:rsidR="00AA0F74" w:rsidRPr="00B4202C" w:rsidRDefault="00AA0F74" w:rsidP="00AA0F74">
            <w:pPr>
              <w:rPr>
                <w:rStyle w:val="SAPScreenElement"/>
              </w:rPr>
            </w:pPr>
            <w:r w:rsidRPr="00553987">
              <w:rPr>
                <w:rStyle w:val="SAPScreenElement"/>
              </w:rPr>
              <w:t xml:space="preserve">Termination Date: </w:t>
            </w:r>
            <w:r w:rsidRPr="00553987">
              <w:t xml:space="preserve">select </w:t>
            </w:r>
            <w:r>
              <w:t>the</w:t>
            </w:r>
            <w:r w:rsidRPr="00553987">
              <w:t xml:space="preserve"> last </w:t>
            </w:r>
            <w:r>
              <w:t xml:space="preserve">active </w:t>
            </w:r>
            <w:r w:rsidRPr="00553987">
              <w:t xml:space="preserve">day </w:t>
            </w:r>
            <w:r>
              <w:t>of the employment</w:t>
            </w:r>
            <w:r w:rsidRPr="00553987">
              <w:t xml:space="preserve"> from calendar help</w:t>
            </w:r>
          </w:p>
        </w:tc>
        <w:tc>
          <w:tcPr>
            <w:tcW w:w="2700" w:type="dxa"/>
            <w:tcBorders>
              <w:top w:val="single" w:sz="8" w:space="0" w:color="999999"/>
              <w:left w:val="single" w:sz="8" w:space="0" w:color="999999"/>
              <w:bottom w:val="single" w:sz="8" w:space="0" w:color="999999"/>
              <w:right w:val="single" w:sz="8" w:space="0" w:color="999999"/>
            </w:tcBorders>
            <w:vAlign w:val="center"/>
          </w:tcPr>
          <w:p w14:paraId="4493693E" w14:textId="77777777" w:rsidR="00AA0F74" w:rsidRPr="000E6FCD" w:rsidRDefault="00AA0F74" w:rsidP="00AA0F74"/>
        </w:tc>
        <w:tc>
          <w:tcPr>
            <w:tcW w:w="2790" w:type="dxa"/>
            <w:tcBorders>
              <w:top w:val="single" w:sz="8" w:space="0" w:color="999999"/>
              <w:left w:val="single" w:sz="8" w:space="0" w:color="999999"/>
              <w:bottom w:val="single" w:sz="8" w:space="0" w:color="999999"/>
              <w:right w:val="single" w:sz="8" w:space="0" w:color="999999"/>
            </w:tcBorders>
          </w:tcPr>
          <w:p w14:paraId="66394C95" w14:textId="77777777" w:rsidR="00AA0F74" w:rsidRPr="000E6FCD" w:rsidRDefault="00AA0F74" w:rsidP="00AA0F74">
            <w:r w:rsidRPr="00553987">
              <w:t>All other date fields on the screen are filled automatically with the termination date.</w:t>
            </w:r>
          </w:p>
        </w:tc>
        <w:tc>
          <w:tcPr>
            <w:tcW w:w="1174" w:type="dxa"/>
            <w:tcBorders>
              <w:top w:val="single" w:sz="8" w:space="0" w:color="999999"/>
              <w:left w:val="single" w:sz="8" w:space="0" w:color="999999"/>
              <w:bottom w:val="single" w:sz="8" w:space="0" w:color="999999"/>
              <w:right w:val="single" w:sz="8" w:space="0" w:color="999999"/>
            </w:tcBorders>
          </w:tcPr>
          <w:p w14:paraId="3F3BE0E5" w14:textId="77777777" w:rsidR="00AA0F74" w:rsidRPr="00C50C67" w:rsidRDefault="00AA0F74" w:rsidP="00AA0F74"/>
        </w:tc>
      </w:tr>
      <w:tr w:rsidR="00AA0F74" w:rsidRPr="007711C0" w14:paraId="0E189F62" w14:textId="77777777" w:rsidTr="00591EA2">
        <w:trPr>
          <w:trHeight w:val="357"/>
        </w:trPr>
        <w:tc>
          <w:tcPr>
            <w:tcW w:w="709" w:type="dxa"/>
            <w:vMerge/>
            <w:tcBorders>
              <w:left w:val="single" w:sz="8" w:space="0" w:color="999999"/>
              <w:right w:val="single" w:sz="8" w:space="0" w:color="999999"/>
            </w:tcBorders>
          </w:tcPr>
          <w:p w14:paraId="7814CB22" w14:textId="77777777" w:rsidR="00AA0F74" w:rsidRDefault="00AA0F74" w:rsidP="00AA0F74"/>
        </w:tc>
        <w:tc>
          <w:tcPr>
            <w:tcW w:w="1333" w:type="dxa"/>
            <w:vMerge/>
            <w:tcBorders>
              <w:left w:val="single" w:sz="8" w:space="0" w:color="999999"/>
              <w:right w:val="single" w:sz="8" w:space="0" w:color="999999"/>
            </w:tcBorders>
          </w:tcPr>
          <w:p w14:paraId="50C1CB91" w14:textId="77777777" w:rsidR="00AA0F74" w:rsidRPr="00C61233" w:rsidRDefault="00AA0F74" w:rsidP="00AA0F74">
            <w:pPr>
              <w:rPr>
                <w:rStyle w:val="SAPEmphasis"/>
              </w:rPr>
            </w:pPr>
          </w:p>
        </w:tc>
        <w:tc>
          <w:tcPr>
            <w:tcW w:w="2353" w:type="dxa"/>
            <w:vMerge/>
            <w:tcBorders>
              <w:left w:val="single" w:sz="8" w:space="0" w:color="999999"/>
              <w:right w:val="single" w:sz="8" w:space="0" w:color="999999"/>
            </w:tcBorders>
          </w:tcPr>
          <w:p w14:paraId="35AB4907" w14:textId="77777777" w:rsidR="00AA0F74" w:rsidRPr="00B4202C" w:rsidRDefault="00AA0F74" w:rsidP="00AA0F74"/>
        </w:tc>
        <w:tc>
          <w:tcPr>
            <w:tcW w:w="3227" w:type="dxa"/>
            <w:tcBorders>
              <w:top w:val="single" w:sz="8" w:space="0" w:color="999999"/>
              <w:left w:val="single" w:sz="8" w:space="0" w:color="999999"/>
              <w:bottom w:val="single" w:sz="8" w:space="0" w:color="999999"/>
              <w:right w:val="single" w:sz="8" w:space="0" w:color="999999"/>
            </w:tcBorders>
          </w:tcPr>
          <w:p w14:paraId="071D52BC" w14:textId="2B539516" w:rsidR="00AA0F74" w:rsidRPr="00C50C67" w:rsidRDefault="00AA0F74" w:rsidP="00AA0F74">
            <w:r w:rsidRPr="00B4202C">
              <w:rPr>
                <w:rStyle w:val="SAPScreenElement"/>
              </w:rPr>
              <w:t xml:space="preserve">Termination Reason: </w:t>
            </w:r>
            <w:r w:rsidRPr="00B4202C">
              <w:t>select from drop-down</w:t>
            </w:r>
          </w:p>
        </w:tc>
        <w:tc>
          <w:tcPr>
            <w:tcW w:w="2700" w:type="dxa"/>
            <w:tcBorders>
              <w:top w:val="single" w:sz="8" w:space="0" w:color="999999"/>
              <w:left w:val="single" w:sz="8" w:space="0" w:color="999999"/>
              <w:bottom w:val="single" w:sz="8" w:space="0" w:color="999999"/>
              <w:right w:val="single" w:sz="8" w:space="0" w:color="999999"/>
            </w:tcBorders>
            <w:vAlign w:val="center"/>
          </w:tcPr>
          <w:p w14:paraId="0AFBAAD3" w14:textId="77777777" w:rsidR="00AA0F74" w:rsidRPr="000E6FCD" w:rsidRDefault="00AA0F74" w:rsidP="00AA0F74"/>
        </w:tc>
        <w:tc>
          <w:tcPr>
            <w:tcW w:w="2790" w:type="dxa"/>
            <w:tcBorders>
              <w:top w:val="single" w:sz="8" w:space="0" w:color="999999"/>
              <w:left w:val="single" w:sz="8" w:space="0" w:color="999999"/>
              <w:bottom w:val="single" w:sz="8" w:space="0" w:color="999999"/>
              <w:right w:val="single" w:sz="8" w:space="0" w:color="999999"/>
            </w:tcBorders>
          </w:tcPr>
          <w:p w14:paraId="73D520CA" w14:textId="77777777" w:rsidR="00AA0F74" w:rsidRPr="000E6FCD" w:rsidRDefault="00AA0F74" w:rsidP="00AA0F74"/>
        </w:tc>
        <w:tc>
          <w:tcPr>
            <w:tcW w:w="1174" w:type="dxa"/>
            <w:tcBorders>
              <w:top w:val="single" w:sz="8" w:space="0" w:color="999999"/>
              <w:left w:val="single" w:sz="8" w:space="0" w:color="999999"/>
              <w:bottom w:val="single" w:sz="8" w:space="0" w:color="999999"/>
              <w:right w:val="single" w:sz="8" w:space="0" w:color="999999"/>
            </w:tcBorders>
          </w:tcPr>
          <w:p w14:paraId="5257D1CE" w14:textId="77777777" w:rsidR="00AA0F74" w:rsidRPr="00C50C67" w:rsidRDefault="00AA0F74" w:rsidP="00AA0F74"/>
        </w:tc>
      </w:tr>
      <w:tr w:rsidR="00AA0F74" w:rsidRPr="007711C0" w14:paraId="284AD769" w14:textId="77777777" w:rsidTr="00591EA2">
        <w:trPr>
          <w:trHeight w:val="357"/>
        </w:trPr>
        <w:tc>
          <w:tcPr>
            <w:tcW w:w="709" w:type="dxa"/>
            <w:vMerge/>
            <w:tcBorders>
              <w:left w:val="single" w:sz="8" w:space="0" w:color="999999"/>
              <w:right w:val="single" w:sz="8" w:space="0" w:color="999999"/>
            </w:tcBorders>
          </w:tcPr>
          <w:p w14:paraId="61A73A62" w14:textId="77777777" w:rsidR="00AA0F74" w:rsidRDefault="00AA0F74" w:rsidP="00AA0F74"/>
        </w:tc>
        <w:tc>
          <w:tcPr>
            <w:tcW w:w="1333" w:type="dxa"/>
            <w:vMerge/>
            <w:tcBorders>
              <w:left w:val="single" w:sz="8" w:space="0" w:color="999999"/>
              <w:right w:val="single" w:sz="8" w:space="0" w:color="999999"/>
            </w:tcBorders>
          </w:tcPr>
          <w:p w14:paraId="67779BE3" w14:textId="77777777" w:rsidR="00AA0F74" w:rsidRPr="00C61233" w:rsidRDefault="00AA0F74" w:rsidP="00AA0F74">
            <w:pPr>
              <w:rPr>
                <w:rStyle w:val="SAPEmphasis"/>
              </w:rPr>
            </w:pPr>
          </w:p>
        </w:tc>
        <w:tc>
          <w:tcPr>
            <w:tcW w:w="2353" w:type="dxa"/>
            <w:vMerge/>
            <w:tcBorders>
              <w:left w:val="single" w:sz="8" w:space="0" w:color="999999"/>
              <w:right w:val="single" w:sz="8" w:space="0" w:color="999999"/>
            </w:tcBorders>
          </w:tcPr>
          <w:p w14:paraId="72A44EF2" w14:textId="77777777" w:rsidR="00AA0F74" w:rsidRPr="00B4202C" w:rsidRDefault="00AA0F74" w:rsidP="00AA0F74"/>
        </w:tc>
        <w:tc>
          <w:tcPr>
            <w:tcW w:w="3227" w:type="dxa"/>
            <w:tcBorders>
              <w:top w:val="single" w:sz="8" w:space="0" w:color="999999"/>
              <w:left w:val="single" w:sz="8" w:space="0" w:color="999999"/>
              <w:bottom w:val="single" w:sz="8" w:space="0" w:color="999999"/>
              <w:right w:val="single" w:sz="8" w:space="0" w:color="999999"/>
            </w:tcBorders>
          </w:tcPr>
          <w:p w14:paraId="247580F1" w14:textId="77777777" w:rsidR="00AA0F74" w:rsidRPr="00C50C67" w:rsidRDefault="00AA0F74" w:rsidP="00AA0F74">
            <w:r w:rsidRPr="00553987">
              <w:rPr>
                <w:rStyle w:val="SAPScreenElement"/>
              </w:rPr>
              <w:t xml:space="preserve">OK to Rehire: </w:t>
            </w:r>
            <w:r w:rsidRPr="00553987">
              <w:t>select from drop-down</w:t>
            </w:r>
            <w:r>
              <w:t>, for example</w:t>
            </w:r>
            <w:r w:rsidRPr="00FF7627">
              <w:rPr>
                <w:rStyle w:val="SAPUserEntry"/>
              </w:rPr>
              <w:t xml:space="preserve"> </w:t>
            </w:r>
            <w:r w:rsidRPr="00553987">
              <w:rPr>
                <w:rStyle w:val="SAPUserEntry"/>
              </w:rPr>
              <w:t>Yes</w:t>
            </w:r>
            <w:r>
              <w:rPr>
                <w:rStyle w:val="SAPUserEntry"/>
              </w:rPr>
              <w:t xml:space="preserve"> </w:t>
            </w:r>
            <w:r>
              <w:t>i</w:t>
            </w:r>
            <w:r w:rsidRPr="00553987">
              <w:t>n case you would like to rehire this employee in the future. In this case, select</w:t>
            </w:r>
            <w:r w:rsidRPr="009309B0">
              <w:rPr>
                <w:rStyle w:val="SAPUserEntry"/>
              </w:rPr>
              <w:t xml:space="preserve"> </w:t>
            </w:r>
            <w:r w:rsidRPr="00553987">
              <w:rPr>
                <w:rStyle w:val="SAPUserEntry"/>
              </w:rPr>
              <w:t>Yes</w:t>
            </w:r>
            <w:r w:rsidRPr="00553987">
              <w:t>.</w:t>
            </w:r>
          </w:p>
        </w:tc>
        <w:tc>
          <w:tcPr>
            <w:tcW w:w="2700" w:type="dxa"/>
            <w:tcBorders>
              <w:top w:val="single" w:sz="8" w:space="0" w:color="999999"/>
              <w:left w:val="single" w:sz="8" w:space="0" w:color="999999"/>
              <w:bottom w:val="single" w:sz="8" w:space="0" w:color="999999"/>
              <w:right w:val="single" w:sz="8" w:space="0" w:color="999999"/>
            </w:tcBorders>
            <w:vAlign w:val="center"/>
          </w:tcPr>
          <w:p w14:paraId="4AE06E19" w14:textId="77777777" w:rsidR="00AA0F74" w:rsidRPr="000E6FCD" w:rsidRDefault="00AA0F74" w:rsidP="00AA0F74"/>
        </w:tc>
        <w:tc>
          <w:tcPr>
            <w:tcW w:w="2790" w:type="dxa"/>
            <w:tcBorders>
              <w:top w:val="single" w:sz="8" w:space="0" w:color="999999"/>
              <w:left w:val="single" w:sz="8" w:space="0" w:color="999999"/>
              <w:bottom w:val="single" w:sz="8" w:space="0" w:color="999999"/>
              <w:right w:val="single" w:sz="8" w:space="0" w:color="999999"/>
            </w:tcBorders>
          </w:tcPr>
          <w:p w14:paraId="1EEC990A" w14:textId="77777777" w:rsidR="00AA0F74" w:rsidRPr="000E6FCD" w:rsidRDefault="00AA0F74" w:rsidP="00AA0F74"/>
        </w:tc>
        <w:tc>
          <w:tcPr>
            <w:tcW w:w="1174" w:type="dxa"/>
            <w:tcBorders>
              <w:top w:val="single" w:sz="8" w:space="0" w:color="999999"/>
              <w:left w:val="single" w:sz="8" w:space="0" w:color="999999"/>
              <w:bottom w:val="single" w:sz="8" w:space="0" w:color="999999"/>
              <w:right w:val="single" w:sz="8" w:space="0" w:color="999999"/>
            </w:tcBorders>
          </w:tcPr>
          <w:p w14:paraId="75B7D3F2" w14:textId="77777777" w:rsidR="00AA0F74" w:rsidRPr="00C50C67" w:rsidRDefault="00AA0F74" w:rsidP="00AA0F74"/>
        </w:tc>
      </w:tr>
      <w:tr w:rsidR="00AA0F74" w:rsidRPr="007711C0" w14:paraId="6D4EFBB7" w14:textId="77777777" w:rsidTr="00591EA2">
        <w:trPr>
          <w:trHeight w:val="357"/>
        </w:trPr>
        <w:tc>
          <w:tcPr>
            <w:tcW w:w="709" w:type="dxa"/>
            <w:vMerge/>
            <w:tcBorders>
              <w:left w:val="single" w:sz="8" w:space="0" w:color="999999"/>
              <w:right w:val="single" w:sz="8" w:space="0" w:color="999999"/>
            </w:tcBorders>
          </w:tcPr>
          <w:p w14:paraId="5A36B195" w14:textId="77777777" w:rsidR="00AA0F74" w:rsidRDefault="00AA0F74" w:rsidP="00AA0F74"/>
        </w:tc>
        <w:tc>
          <w:tcPr>
            <w:tcW w:w="1333" w:type="dxa"/>
            <w:vMerge/>
            <w:tcBorders>
              <w:left w:val="single" w:sz="8" w:space="0" w:color="999999"/>
              <w:right w:val="single" w:sz="8" w:space="0" w:color="999999"/>
            </w:tcBorders>
          </w:tcPr>
          <w:p w14:paraId="7F47842E" w14:textId="77777777" w:rsidR="00AA0F74" w:rsidRPr="00C61233" w:rsidRDefault="00AA0F74" w:rsidP="00AA0F74">
            <w:pPr>
              <w:rPr>
                <w:rStyle w:val="SAPEmphasis"/>
              </w:rPr>
            </w:pPr>
          </w:p>
        </w:tc>
        <w:tc>
          <w:tcPr>
            <w:tcW w:w="2353" w:type="dxa"/>
            <w:vMerge/>
            <w:tcBorders>
              <w:left w:val="single" w:sz="8" w:space="0" w:color="999999"/>
              <w:right w:val="single" w:sz="8" w:space="0" w:color="999999"/>
            </w:tcBorders>
          </w:tcPr>
          <w:p w14:paraId="75A6DDDB" w14:textId="77777777" w:rsidR="00AA0F74" w:rsidRPr="00B4202C" w:rsidRDefault="00AA0F74" w:rsidP="00AA0F74"/>
        </w:tc>
        <w:tc>
          <w:tcPr>
            <w:tcW w:w="3227" w:type="dxa"/>
            <w:tcBorders>
              <w:top w:val="single" w:sz="8" w:space="0" w:color="999999"/>
              <w:left w:val="single" w:sz="8" w:space="0" w:color="999999"/>
              <w:bottom w:val="single" w:sz="8" w:space="0" w:color="999999"/>
              <w:right w:val="single" w:sz="8" w:space="0" w:color="999999"/>
            </w:tcBorders>
          </w:tcPr>
          <w:p w14:paraId="1D9A1239" w14:textId="60642632" w:rsidR="00AA0F74" w:rsidRPr="00BE425F" w:rsidRDefault="00AA0F74" w:rsidP="00AA0F74">
            <w:r w:rsidRPr="00BE425F">
              <w:t xml:space="preserve">In case, </w:t>
            </w:r>
            <w:r w:rsidRPr="00BE425F">
              <w:rPr>
                <w:rStyle w:val="SAPEmphasis"/>
              </w:rPr>
              <w:t>Position Management</w:t>
            </w:r>
            <w:r w:rsidRPr="00BE425F">
              <w:t xml:space="preserve"> </w:t>
            </w:r>
            <w:r w:rsidR="00E94855" w:rsidRPr="00E94855">
              <w:rPr>
                <w:rStyle w:val="SAPEmphasis"/>
              </w:rPr>
              <w:t>has been implemented</w:t>
            </w:r>
            <w:r w:rsidR="006D1B4D" w:rsidRPr="006D1B4D">
              <w:rPr>
                <w:rStyle w:val="SAPEmphasis"/>
              </w:rPr>
              <w:t xml:space="preserve"> </w:t>
            </w:r>
            <w:r w:rsidRPr="00BE425F">
              <w:rPr>
                <w:rStyle w:val="SAPEmphasis"/>
              </w:rPr>
              <w:t>in your Employee Central instance:</w:t>
            </w:r>
            <w:r w:rsidRPr="00BE425F">
              <w:t xml:space="preserve"> if the position, to which the employee is assigned in the </w:t>
            </w:r>
            <w:r w:rsidR="00477595">
              <w:t>main</w:t>
            </w:r>
            <w:r w:rsidR="00477595" w:rsidRPr="00BE425F">
              <w:t xml:space="preserve"> </w:t>
            </w:r>
            <w:r w:rsidRPr="00BE425F">
              <w:t xml:space="preserve">employment to be terminated, has no other incumbent and has no lower level-positions, you can choose to deactivate this position. For this, select for field </w:t>
            </w:r>
            <w:r w:rsidRPr="00BE425F">
              <w:rPr>
                <w:rStyle w:val="SAPScreenElement"/>
              </w:rPr>
              <w:t xml:space="preserve">Deactivate Position </w:t>
            </w:r>
            <w:r w:rsidRPr="00BE425F">
              <w:t>value</w:t>
            </w:r>
            <w:r w:rsidRPr="00BE425F">
              <w:rPr>
                <w:rStyle w:val="SAPUserEntry"/>
              </w:rPr>
              <w:t xml:space="preserve"> Yes</w:t>
            </w:r>
            <w:r w:rsidRPr="00BE425F">
              <w:t xml:space="preserve">. </w:t>
            </w:r>
          </w:p>
          <w:p w14:paraId="3AB9CB55" w14:textId="77777777" w:rsidR="00AA0F74" w:rsidRPr="00BE425F" w:rsidRDefault="00AA0F74" w:rsidP="00AA0F74">
            <w:r w:rsidRPr="00BE425F">
              <w:t>To leave the position active, leave value</w:t>
            </w:r>
            <w:r w:rsidRPr="00BE425F">
              <w:rPr>
                <w:rStyle w:val="SAPUserEntry"/>
              </w:rPr>
              <w:t xml:space="preserve"> No </w:t>
            </w:r>
            <w:r w:rsidRPr="00BE425F">
              <w:t xml:space="preserve">for the </w:t>
            </w:r>
            <w:r w:rsidRPr="00BE425F">
              <w:rPr>
                <w:rStyle w:val="SAPScreenElement"/>
              </w:rPr>
              <w:t xml:space="preserve">Deactivate Position </w:t>
            </w:r>
            <w:r w:rsidRPr="00BE425F">
              <w:t>field.</w:t>
            </w:r>
          </w:p>
        </w:tc>
        <w:tc>
          <w:tcPr>
            <w:tcW w:w="2700" w:type="dxa"/>
            <w:tcBorders>
              <w:top w:val="single" w:sz="8" w:space="0" w:color="999999"/>
              <w:left w:val="single" w:sz="8" w:space="0" w:color="999999"/>
              <w:bottom w:val="single" w:sz="8" w:space="0" w:color="999999"/>
              <w:right w:val="single" w:sz="8" w:space="0" w:color="999999"/>
            </w:tcBorders>
          </w:tcPr>
          <w:p w14:paraId="04BA3F51" w14:textId="77777777" w:rsidR="00AA0F74" w:rsidRPr="00BE425F" w:rsidRDefault="00AA0F74" w:rsidP="00AA0F74">
            <w:r w:rsidRPr="00BE425F">
              <w:t xml:space="preserve">In case the position has still incumbent(s) or has lower-level positions, the </w:t>
            </w:r>
            <w:r w:rsidRPr="00BE425F">
              <w:rPr>
                <w:rStyle w:val="SAPScreenElement"/>
              </w:rPr>
              <w:t xml:space="preserve">Deactivate Position </w:t>
            </w:r>
            <w:r w:rsidRPr="00BE425F">
              <w:t>field is read-only.</w:t>
            </w:r>
          </w:p>
        </w:tc>
        <w:tc>
          <w:tcPr>
            <w:tcW w:w="2790" w:type="dxa"/>
            <w:tcBorders>
              <w:top w:val="single" w:sz="8" w:space="0" w:color="999999"/>
              <w:left w:val="single" w:sz="8" w:space="0" w:color="999999"/>
              <w:bottom w:val="single" w:sz="8" w:space="0" w:color="999999"/>
              <w:right w:val="single" w:sz="8" w:space="0" w:color="999999"/>
            </w:tcBorders>
          </w:tcPr>
          <w:p w14:paraId="781BCC2E" w14:textId="77777777" w:rsidR="00AA0F74" w:rsidRPr="000E6FCD" w:rsidRDefault="00AA0F74" w:rsidP="00AA0F74"/>
        </w:tc>
        <w:tc>
          <w:tcPr>
            <w:tcW w:w="1174" w:type="dxa"/>
            <w:tcBorders>
              <w:top w:val="single" w:sz="8" w:space="0" w:color="999999"/>
              <w:left w:val="single" w:sz="8" w:space="0" w:color="999999"/>
              <w:bottom w:val="single" w:sz="8" w:space="0" w:color="999999"/>
              <w:right w:val="single" w:sz="8" w:space="0" w:color="999999"/>
            </w:tcBorders>
          </w:tcPr>
          <w:p w14:paraId="5D750508" w14:textId="77777777" w:rsidR="00AA0F74" w:rsidRPr="00C50C67" w:rsidRDefault="00AA0F74" w:rsidP="00AA0F74"/>
        </w:tc>
      </w:tr>
      <w:tr w:rsidR="00AA0F74" w:rsidRPr="007711C0" w14:paraId="7AC1412F" w14:textId="77777777" w:rsidTr="00591EA2">
        <w:trPr>
          <w:trHeight w:val="357"/>
        </w:trPr>
        <w:tc>
          <w:tcPr>
            <w:tcW w:w="709" w:type="dxa"/>
            <w:vMerge/>
            <w:tcBorders>
              <w:left w:val="single" w:sz="8" w:space="0" w:color="999999"/>
              <w:right w:val="single" w:sz="8" w:space="0" w:color="999999"/>
            </w:tcBorders>
          </w:tcPr>
          <w:p w14:paraId="0A1B8655" w14:textId="77777777" w:rsidR="00AA0F74" w:rsidRDefault="00AA0F74" w:rsidP="00AA0F74"/>
        </w:tc>
        <w:tc>
          <w:tcPr>
            <w:tcW w:w="1333" w:type="dxa"/>
            <w:vMerge/>
            <w:tcBorders>
              <w:left w:val="single" w:sz="8" w:space="0" w:color="999999"/>
              <w:right w:val="single" w:sz="8" w:space="0" w:color="999999"/>
            </w:tcBorders>
          </w:tcPr>
          <w:p w14:paraId="5CFD1F41" w14:textId="77777777" w:rsidR="00AA0F74" w:rsidRDefault="00AA0F74" w:rsidP="00AA0F74">
            <w:pPr>
              <w:rPr>
                <w:rStyle w:val="SAPEmphasis"/>
              </w:rPr>
            </w:pPr>
          </w:p>
        </w:tc>
        <w:tc>
          <w:tcPr>
            <w:tcW w:w="2353" w:type="dxa"/>
            <w:vMerge/>
            <w:tcBorders>
              <w:left w:val="single" w:sz="8" w:space="0" w:color="999999"/>
              <w:bottom w:val="single" w:sz="8" w:space="0" w:color="999999"/>
              <w:right w:val="single" w:sz="8" w:space="0" w:color="999999"/>
            </w:tcBorders>
          </w:tcPr>
          <w:p w14:paraId="75A4D92D" w14:textId="77777777" w:rsidR="00AA0F74" w:rsidRDefault="00AA0F74" w:rsidP="00AA0F74">
            <w:pPr>
              <w:rPr>
                <w:rStyle w:val="CommentReference"/>
              </w:rPr>
            </w:pPr>
          </w:p>
        </w:tc>
        <w:tc>
          <w:tcPr>
            <w:tcW w:w="3227" w:type="dxa"/>
            <w:tcBorders>
              <w:top w:val="single" w:sz="8" w:space="0" w:color="999999"/>
              <w:left w:val="single" w:sz="8" w:space="0" w:color="999999"/>
              <w:bottom w:val="single" w:sz="8" w:space="0" w:color="999999"/>
              <w:right w:val="single" w:sz="8" w:space="0" w:color="999999"/>
            </w:tcBorders>
          </w:tcPr>
          <w:p w14:paraId="502C8803" w14:textId="77777777" w:rsidR="00AA0F74" w:rsidRPr="00BE425F" w:rsidRDefault="00AA0F74" w:rsidP="00AA0F74">
            <w:r w:rsidRPr="00BE425F">
              <w:rPr>
                <w:rStyle w:val="SAPScreenElement"/>
              </w:rPr>
              <w:t>New Main Employment:</w:t>
            </w:r>
            <w:r w:rsidRPr="00BE425F">
              <w:t xml:space="preserve"> select from drop-down an available concurrent employment</w:t>
            </w:r>
            <w:r w:rsidRPr="00BE425F">
              <w:rPr>
                <w:rStyle w:val="SAPUserEntry"/>
              </w:rPr>
              <w:t xml:space="preserve"> &lt;job title, supervisor&gt; </w:t>
            </w:r>
            <w:r w:rsidRPr="00BE425F">
              <w:t>of the employee, which should become the new main employment</w:t>
            </w:r>
          </w:p>
        </w:tc>
        <w:tc>
          <w:tcPr>
            <w:tcW w:w="2700" w:type="dxa"/>
            <w:tcBorders>
              <w:top w:val="single" w:sz="8" w:space="0" w:color="999999"/>
              <w:left w:val="single" w:sz="8" w:space="0" w:color="999999"/>
              <w:bottom w:val="single" w:sz="8" w:space="0" w:color="999999"/>
              <w:right w:val="single" w:sz="8" w:space="0" w:color="999999"/>
            </w:tcBorders>
          </w:tcPr>
          <w:p w14:paraId="576AADE2" w14:textId="77777777" w:rsidR="00AA0F74" w:rsidRPr="00BE425F" w:rsidRDefault="00AA0F74" w:rsidP="00AA0F74">
            <w:r w:rsidRPr="00BE425F">
              <w:t xml:space="preserve">This field is </w:t>
            </w:r>
            <w:r>
              <w:t>visible</w:t>
            </w:r>
            <w:r w:rsidRPr="00BE425F">
              <w:t xml:space="preserve"> only in case the employment to be terminated is the main employment</w:t>
            </w:r>
            <w:r>
              <w:t xml:space="preserve"> a</w:t>
            </w:r>
            <w:r w:rsidRPr="00BE425F">
              <w:t xml:space="preserve">nd there are </w:t>
            </w:r>
            <w:r>
              <w:t>two</w:t>
            </w:r>
            <w:r w:rsidRPr="00BE425F">
              <w:t xml:space="preserve"> or more active employments left</w:t>
            </w:r>
            <w:r>
              <w:t xml:space="preserve">. </w:t>
            </w:r>
            <w:r w:rsidRPr="00BE425F">
              <w:t>Otherwise the only possible active employment will be defaulted (not visible).</w:t>
            </w:r>
          </w:p>
        </w:tc>
        <w:tc>
          <w:tcPr>
            <w:tcW w:w="2790" w:type="dxa"/>
            <w:tcBorders>
              <w:top w:val="single" w:sz="8" w:space="0" w:color="999999"/>
              <w:left w:val="single" w:sz="8" w:space="0" w:color="999999"/>
              <w:bottom w:val="single" w:sz="8" w:space="0" w:color="999999"/>
              <w:right w:val="single" w:sz="8" w:space="0" w:color="999999"/>
            </w:tcBorders>
          </w:tcPr>
          <w:p w14:paraId="329DAC4A" w14:textId="77777777" w:rsidR="00AA0F74" w:rsidRPr="000E6FCD" w:rsidRDefault="00AA0F74" w:rsidP="00AA0F74"/>
        </w:tc>
        <w:tc>
          <w:tcPr>
            <w:tcW w:w="1174" w:type="dxa"/>
            <w:tcBorders>
              <w:top w:val="single" w:sz="8" w:space="0" w:color="999999"/>
              <w:left w:val="single" w:sz="8" w:space="0" w:color="999999"/>
              <w:bottom w:val="single" w:sz="8" w:space="0" w:color="999999"/>
              <w:right w:val="single" w:sz="8" w:space="0" w:color="999999"/>
            </w:tcBorders>
          </w:tcPr>
          <w:p w14:paraId="65E77004" w14:textId="77777777" w:rsidR="00AA0F74" w:rsidRPr="00C50C67" w:rsidRDefault="00AA0F74" w:rsidP="00AA0F74"/>
        </w:tc>
      </w:tr>
      <w:tr w:rsidR="00AA0F74" w:rsidRPr="007711C0" w14:paraId="653B2814" w14:textId="77777777" w:rsidTr="00591EA2">
        <w:trPr>
          <w:trHeight w:val="357"/>
        </w:trPr>
        <w:tc>
          <w:tcPr>
            <w:tcW w:w="709" w:type="dxa"/>
            <w:vMerge/>
            <w:tcBorders>
              <w:left w:val="single" w:sz="8" w:space="0" w:color="999999"/>
              <w:right w:val="single" w:sz="8" w:space="0" w:color="999999"/>
            </w:tcBorders>
          </w:tcPr>
          <w:p w14:paraId="62EEB251" w14:textId="77777777" w:rsidR="00AA0F74" w:rsidRDefault="00AA0F74" w:rsidP="00AA0F74"/>
        </w:tc>
        <w:tc>
          <w:tcPr>
            <w:tcW w:w="1333" w:type="dxa"/>
            <w:vMerge/>
            <w:tcBorders>
              <w:left w:val="single" w:sz="8" w:space="0" w:color="999999"/>
              <w:right w:val="single" w:sz="8" w:space="0" w:color="999999"/>
            </w:tcBorders>
          </w:tcPr>
          <w:p w14:paraId="7A3BAC35" w14:textId="77777777" w:rsidR="00AA0F74" w:rsidRDefault="00AA0F74" w:rsidP="00AA0F74">
            <w:pPr>
              <w:rPr>
                <w:rStyle w:val="SAPEmphasis"/>
              </w:rPr>
            </w:pPr>
          </w:p>
        </w:tc>
        <w:tc>
          <w:tcPr>
            <w:tcW w:w="2353" w:type="dxa"/>
            <w:tcBorders>
              <w:top w:val="single" w:sz="8" w:space="0" w:color="999999"/>
              <w:left w:val="single" w:sz="8" w:space="0" w:color="999999"/>
              <w:bottom w:val="single" w:sz="8" w:space="0" w:color="999999"/>
              <w:right w:val="single" w:sz="8" w:space="0" w:color="999999"/>
            </w:tcBorders>
          </w:tcPr>
          <w:p w14:paraId="5E4A64D7" w14:textId="492A532B" w:rsidR="00AA0F74" w:rsidRPr="00553987" w:rsidRDefault="00AA0F74" w:rsidP="00AA0F74">
            <w:r w:rsidRPr="00A06A15">
              <w:rPr>
                <w:rStyle w:val="SAPEmphasis"/>
                <w:rPrChange w:id="769" w:author="Author" w:date="2018-02-13T12:08:00Z">
                  <w:rPr/>
                </w:rPrChange>
              </w:rPr>
              <w:t xml:space="preserve">In case </w:t>
            </w:r>
            <w:r w:rsidR="00E94855" w:rsidRPr="00A06A15">
              <w:rPr>
                <w:rStyle w:val="SAPEmphasis"/>
                <w:rPrChange w:id="770" w:author="Author" w:date="2018-02-13T12:08:00Z">
                  <w:rPr/>
                </w:rPrChange>
              </w:rPr>
              <w:t xml:space="preserve">the </w:t>
            </w:r>
            <w:r w:rsidRPr="00553987">
              <w:rPr>
                <w:rStyle w:val="SAPEmphasis"/>
              </w:rPr>
              <w:t>Time Off</w:t>
            </w:r>
            <w:r w:rsidRPr="00A06A15">
              <w:rPr>
                <w:rStyle w:val="SAPEmphasis"/>
                <w:rPrChange w:id="771" w:author="Author" w:date="2018-02-13T12:08:00Z">
                  <w:rPr/>
                </w:rPrChange>
              </w:rPr>
              <w:t xml:space="preserve"> </w:t>
            </w:r>
            <w:r w:rsidR="00E94855" w:rsidRPr="00A06A15">
              <w:rPr>
                <w:rStyle w:val="SAPEmphasis"/>
                <w:rPrChange w:id="772" w:author="Author" w:date="2018-02-13T12:08:00Z">
                  <w:rPr/>
                </w:rPrChange>
              </w:rPr>
              <w:t xml:space="preserve">content has </w:t>
            </w:r>
            <w:ins w:id="773" w:author="Author" w:date="2018-02-13T12:08:00Z">
              <w:r w:rsidR="00ED38E5" w:rsidRPr="00A06A15">
                <w:rPr>
                  <w:rStyle w:val="SAPEmphasis"/>
                  <w:rPrChange w:id="774" w:author="Author" w:date="2018-02-13T12:08:00Z">
                    <w:rPr/>
                  </w:rPrChange>
                </w:rPr>
                <w:t xml:space="preserve">already </w:t>
              </w:r>
            </w:ins>
            <w:r w:rsidR="00E94855" w:rsidRPr="00A06A15">
              <w:rPr>
                <w:rStyle w:val="SAPEmphasis"/>
                <w:rPrChange w:id="775" w:author="Author" w:date="2018-02-13T12:08:00Z">
                  <w:rPr/>
                </w:rPrChange>
              </w:rPr>
              <w:t>been implemented in the instance</w:t>
            </w:r>
            <w:r w:rsidRPr="00553987">
              <w:t xml:space="preserve">, check in the </w:t>
            </w:r>
            <w:r w:rsidRPr="00553987">
              <w:rPr>
                <w:rStyle w:val="SAPScreenElement"/>
              </w:rPr>
              <w:t xml:space="preserve">Time Account Balance </w:t>
            </w:r>
            <w:r>
              <w:rPr>
                <w:rStyle w:val="SAPScreenElement"/>
              </w:rPr>
              <w:t>a</w:t>
            </w:r>
            <w:r w:rsidRPr="00553987">
              <w:rPr>
                <w:rStyle w:val="SAPScreenElement"/>
              </w:rPr>
              <w:t xml:space="preserve">s </w:t>
            </w:r>
            <w:r>
              <w:rPr>
                <w:rStyle w:val="SAPScreenElement"/>
              </w:rPr>
              <w:t>o</w:t>
            </w:r>
            <w:r w:rsidRPr="00553987">
              <w:rPr>
                <w:rStyle w:val="SAPScreenElement"/>
              </w:rPr>
              <w:t>f Termination Date for &lt;</w:t>
            </w:r>
            <w:r>
              <w:rPr>
                <w:rStyle w:val="SAPScreenElement"/>
              </w:rPr>
              <w:t>job title</w:t>
            </w:r>
            <w:r w:rsidRPr="00553987">
              <w:rPr>
                <w:rStyle w:val="SAPScreenElement"/>
              </w:rPr>
              <w:t xml:space="preserve">, location&gt; </w:t>
            </w:r>
            <w:r>
              <w:t>block</w:t>
            </w:r>
            <w:r w:rsidRPr="00553987">
              <w:t xml:space="preserve"> </w:t>
            </w:r>
            <w:r w:rsidRPr="00553987">
              <w:lastRenderedPageBreak/>
              <w:t>the remaining balances of time types that have an accrual rule assigned.</w:t>
            </w:r>
          </w:p>
        </w:tc>
        <w:tc>
          <w:tcPr>
            <w:tcW w:w="3227" w:type="dxa"/>
            <w:tcBorders>
              <w:top w:val="single" w:sz="8" w:space="0" w:color="999999"/>
              <w:left w:val="single" w:sz="8" w:space="0" w:color="999999"/>
              <w:bottom w:val="single" w:sz="8" w:space="0" w:color="999999"/>
              <w:right w:val="single" w:sz="8" w:space="0" w:color="999999"/>
            </w:tcBorders>
          </w:tcPr>
          <w:p w14:paraId="670B620C" w14:textId="77777777" w:rsidR="00AA0F74" w:rsidRPr="00C50C67" w:rsidRDefault="00AA0F74" w:rsidP="00AA0F74"/>
        </w:tc>
        <w:tc>
          <w:tcPr>
            <w:tcW w:w="2700" w:type="dxa"/>
            <w:tcBorders>
              <w:top w:val="single" w:sz="8" w:space="0" w:color="999999"/>
              <w:left w:val="single" w:sz="8" w:space="0" w:color="999999"/>
              <w:bottom w:val="single" w:sz="8" w:space="0" w:color="999999"/>
              <w:right w:val="single" w:sz="8" w:space="0" w:color="999999"/>
            </w:tcBorders>
          </w:tcPr>
          <w:p w14:paraId="3ABD4D50" w14:textId="77777777" w:rsidR="00AA0F74" w:rsidRPr="00553987" w:rsidRDefault="00AA0F74" w:rsidP="00AA0F74">
            <w:r w:rsidRPr="00553987">
              <w:t>I</w:t>
            </w:r>
            <w:r>
              <w:t xml:space="preserve">deally, the employee has taken all time off and the balance is zero. If this is not the case, you need to reduce the time accounts manually to zero and maintain appropriate pay components </w:t>
            </w:r>
            <w:r>
              <w:lastRenderedPageBreak/>
              <w:t>with the equivalent amount of money.</w:t>
            </w:r>
          </w:p>
        </w:tc>
        <w:tc>
          <w:tcPr>
            <w:tcW w:w="2790" w:type="dxa"/>
            <w:tcBorders>
              <w:top w:val="single" w:sz="8" w:space="0" w:color="999999"/>
              <w:left w:val="single" w:sz="8" w:space="0" w:color="999999"/>
              <w:bottom w:val="single" w:sz="8" w:space="0" w:color="999999"/>
              <w:right w:val="single" w:sz="8" w:space="0" w:color="999999"/>
            </w:tcBorders>
          </w:tcPr>
          <w:p w14:paraId="0B4BBF92" w14:textId="77777777" w:rsidR="00AA0F74" w:rsidRPr="000E6FCD" w:rsidRDefault="00AA0F74" w:rsidP="00AA0F74"/>
        </w:tc>
        <w:tc>
          <w:tcPr>
            <w:tcW w:w="1174" w:type="dxa"/>
            <w:tcBorders>
              <w:top w:val="single" w:sz="8" w:space="0" w:color="999999"/>
              <w:left w:val="single" w:sz="8" w:space="0" w:color="999999"/>
              <w:bottom w:val="single" w:sz="8" w:space="0" w:color="999999"/>
              <w:right w:val="single" w:sz="8" w:space="0" w:color="999999"/>
            </w:tcBorders>
          </w:tcPr>
          <w:p w14:paraId="7400FEC8" w14:textId="77777777" w:rsidR="00AA0F74" w:rsidRPr="00C50C67" w:rsidRDefault="00AA0F74" w:rsidP="00AA0F74"/>
        </w:tc>
      </w:tr>
      <w:tr w:rsidR="00AA0F74" w:rsidRPr="007711C0" w14:paraId="7091B72A" w14:textId="77777777" w:rsidTr="00591EA2">
        <w:trPr>
          <w:trHeight w:val="357"/>
        </w:trPr>
        <w:tc>
          <w:tcPr>
            <w:tcW w:w="709" w:type="dxa"/>
            <w:vMerge/>
            <w:tcBorders>
              <w:left w:val="single" w:sz="8" w:space="0" w:color="999999"/>
              <w:bottom w:val="single" w:sz="8" w:space="0" w:color="999999"/>
              <w:right w:val="single" w:sz="8" w:space="0" w:color="999999"/>
            </w:tcBorders>
          </w:tcPr>
          <w:p w14:paraId="297D76FC" w14:textId="77777777" w:rsidR="00AA0F74" w:rsidRDefault="00AA0F74" w:rsidP="00AA0F74"/>
        </w:tc>
        <w:tc>
          <w:tcPr>
            <w:tcW w:w="1333" w:type="dxa"/>
            <w:vMerge/>
            <w:tcBorders>
              <w:left w:val="single" w:sz="8" w:space="0" w:color="999999"/>
              <w:bottom w:val="single" w:sz="8" w:space="0" w:color="999999"/>
              <w:right w:val="single" w:sz="8" w:space="0" w:color="999999"/>
            </w:tcBorders>
          </w:tcPr>
          <w:p w14:paraId="4D4A74B7" w14:textId="77777777" w:rsidR="00AA0F74" w:rsidRDefault="00AA0F74" w:rsidP="00AA0F74">
            <w:pPr>
              <w:rPr>
                <w:rStyle w:val="SAPEmphasis"/>
              </w:rPr>
            </w:pPr>
          </w:p>
        </w:tc>
        <w:tc>
          <w:tcPr>
            <w:tcW w:w="2353" w:type="dxa"/>
            <w:vMerge w:val="restart"/>
            <w:tcBorders>
              <w:top w:val="single" w:sz="8" w:space="0" w:color="999999"/>
              <w:left w:val="single" w:sz="8" w:space="0" w:color="999999"/>
              <w:right w:val="single" w:sz="8" w:space="0" w:color="999999"/>
            </w:tcBorders>
          </w:tcPr>
          <w:p w14:paraId="3C6C8226" w14:textId="07B60E66" w:rsidR="00AA0F74" w:rsidRPr="003C02C7" w:rsidRDefault="00AA0F74" w:rsidP="00AA0F74">
            <w:pPr>
              <w:rPr>
                <w:rStyle w:val="CommentReference"/>
                <w:sz w:val="18"/>
                <w:szCs w:val="24"/>
              </w:rPr>
            </w:pPr>
            <w:r w:rsidRPr="00553987">
              <w:t>In case the employee</w:t>
            </w:r>
            <w:r>
              <w:t xml:space="preserve"> </w:t>
            </w:r>
            <w:r w:rsidRPr="00553987">
              <w:t>has direct reports</w:t>
            </w:r>
            <w:r>
              <w:t xml:space="preserve"> in the </w:t>
            </w:r>
            <w:r w:rsidR="00696B3B">
              <w:t xml:space="preserve">main </w:t>
            </w:r>
            <w:r>
              <w:t>employment, which is terminated,</w:t>
            </w:r>
            <w:r w:rsidRPr="00553987">
              <w:t xml:space="preserve"> select in the </w:t>
            </w:r>
            <w:r w:rsidRPr="00553987">
              <w:rPr>
                <w:rStyle w:val="SAPScreenElement"/>
              </w:rPr>
              <w:t>Transfer Direct Reports</w:t>
            </w:r>
            <w:r w:rsidRPr="00553987">
              <w:t xml:space="preserve"> </w:t>
            </w:r>
            <w:r>
              <w:t>block</w:t>
            </w:r>
            <w:r w:rsidRPr="00553987">
              <w:t xml:space="preserve"> to whom these direct reports should report after the termination</w:t>
            </w:r>
            <w:r>
              <w:t xml:space="preserve"> and in the second </w:t>
            </w:r>
            <w:r>
              <w:rPr>
                <w:rStyle w:val="SAPScreenElement"/>
              </w:rPr>
              <w:t>Terminate</w:t>
            </w:r>
            <w:r w:rsidRPr="00553987">
              <w:t xml:space="preserve"> </w:t>
            </w:r>
            <w:r>
              <w:t>block the transfer reason for these direct reports:</w:t>
            </w:r>
          </w:p>
        </w:tc>
        <w:tc>
          <w:tcPr>
            <w:tcW w:w="3227" w:type="dxa"/>
            <w:tcBorders>
              <w:top w:val="single" w:sz="8" w:space="0" w:color="999999"/>
              <w:left w:val="single" w:sz="8" w:space="0" w:color="999999"/>
              <w:bottom w:val="single" w:sz="8" w:space="0" w:color="999999"/>
              <w:right w:val="single" w:sz="8" w:space="0" w:color="999999"/>
            </w:tcBorders>
          </w:tcPr>
          <w:p w14:paraId="29C9B456" w14:textId="77777777" w:rsidR="00AA0F74" w:rsidRDefault="00AA0F74" w:rsidP="00AA0F74">
            <w:pPr>
              <w:rPr>
                <w:rStyle w:val="SAPScreenElement"/>
              </w:rPr>
            </w:pPr>
            <w:r w:rsidRPr="00553987">
              <w:rPr>
                <w:rStyle w:val="SAPScreenElement"/>
              </w:rPr>
              <w:t>Who should the &lt;#&gt; direct report(s) of &lt;employee name&gt; report to after the termination?</w:t>
            </w:r>
            <w:r w:rsidRPr="00553987">
              <w:t>: select for example</w:t>
            </w:r>
            <w:r w:rsidRPr="003C02C7">
              <w:rPr>
                <w:rStyle w:val="SAPUserEntry"/>
              </w:rPr>
              <w:t xml:space="preserve"> </w:t>
            </w:r>
            <w:r w:rsidRPr="00553987">
              <w:rPr>
                <w:rStyle w:val="SAPUserEntry"/>
              </w:rPr>
              <w:t>Everyone to upper manager &lt;upper manager name&gt;</w:t>
            </w:r>
            <w:r w:rsidRPr="009D052C">
              <w:rPr>
                <w:rStyle w:val="SAPUserEntry"/>
              </w:rPr>
              <w:t xml:space="preserve"> </w:t>
            </w:r>
            <w:r w:rsidRPr="00553987">
              <w:t>from drop-down</w:t>
            </w:r>
          </w:p>
        </w:tc>
        <w:tc>
          <w:tcPr>
            <w:tcW w:w="2700" w:type="dxa"/>
            <w:tcBorders>
              <w:top w:val="single" w:sz="8" w:space="0" w:color="999999"/>
              <w:left w:val="single" w:sz="8" w:space="0" w:color="999999"/>
              <w:bottom w:val="single" w:sz="8" w:space="0" w:color="999999"/>
              <w:right w:val="single" w:sz="8" w:space="0" w:color="999999"/>
            </w:tcBorders>
          </w:tcPr>
          <w:p w14:paraId="3A181A7D" w14:textId="77777777" w:rsidR="00AA0F74" w:rsidRDefault="00AA0F74" w:rsidP="00AA0F74"/>
        </w:tc>
        <w:tc>
          <w:tcPr>
            <w:tcW w:w="2790" w:type="dxa"/>
            <w:vMerge w:val="restart"/>
            <w:tcBorders>
              <w:top w:val="single" w:sz="8" w:space="0" w:color="999999"/>
              <w:left w:val="single" w:sz="8" w:space="0" w:color="999999"/>
              <w:right w:val="single" w:sz="8" w:space="0" w:color="999999"/>
            </w:tcBorders>
          </w:tcPr>
          <w:p w14:paraId="49BCFFAE" w14:textId="77777777" w:rsidR="00AA0F74" w:rsidRPr="000E6FCD" w:rsidRDefault="00AA0F74" w:rsidP="00AA0F74">
            <w:r w:rsidRPr="00553987">
              <w:t xml:space="preserve">Depending on the value chosen in the </w:t>
            </w:r>
            <w:r w:rsidRPr="00553987">
              <w:rPr>
                <w:rStyle w:val="SAPScreenElement"/>
              </w:rPr>
              <w:t xml:space="preserve">Who should the &lt;#&gt; direct report(s) of &lt;terminated employee name&gt; report to after the termination? </w:t>
            </w:r>
            <w:r w:rsidRPr="00553987">
              <w:t xml:space="preserve">field, different values than the one given in the example might be entered into the </w:t>
            </w:r>
            <w:r w:rsidRPr="00553987">
              <w:rPr>
                <w:rStyle w:val="SAPScreenElement"/>
              </w:rPr>
              <w:t>Transfer Event Reason</w:t>
            </w:r>
            <w:r w:rsidRPr="00553987">
              <w:t xml:space="preserve"> field. In addition, additional fields to be filled might show up; fill them as appropriate. The change will be visible in the </w:t>
            </w:r>
            <w:r w:rsidRPr="00553987">
              <w:rPr>
                <w:rStyle w:val="SAPScreenElement"/>
              </w:rPr>
              <w:t>Job Information</w:t>
            </w:r>
            <w:r w:rsidRPr="00553987">
              <w:t xml:space="preserve"> </w:t>
            </w:r>
            <w:r>
              <w:t>block</w:t>
            </w:r>
            <w:r w:rsidRPr="00553987">
              <w:t xml:space="preserve"> of the affected direct reports</w:t>
            </w:r>
            <w:r>
              <w:t>.</w:t>
            </w:r>
          </w:p>
        </w:tc>
        <w:tc>
          <w:tcPr>
            <w:tcW w:w="1174" w:type="dxa"/>
            <w:tcBorders>
              <w:top w:val="single" w:sz="8" w:space="0" w:color="999999"/>
              <w:left w:val="single" w:sz="8" w:space="0" w:color="999999"/>
              <w:bottom w:val="single" w:sz="8" w:space="0" w:color="999999"/>
              <w:right w:val="single" w:sz="8" w:space="0" w:color="999999"/>
            </w:tcBorders>
          </w:tcPr>
          <w:p w14:paraId="72A9A0FB" w14:textId="77777777" w:rsidR="00AA0F74" w:rsidRPr="00C50C67" w:rsidRDefault="00AA0F74" w:rsidP="00AA0F74"/>
        </w:tc>
      </w:tr>
      <w:tr w:rsidR="00AA0F74" w:rsidRPr="007711C0" w14:paraId="1ADFBDB4" w14:textId="77777777" w:rsidTr="00591EA2">
        <w:trPr>
          <w:trHeight w:val="357"/>
        </w:trPr>
        <w:tc>
          <w:tcPr>
            <w:tcW w:w="709" w:type="dxa"/>
            <w:vMerge/>
            <w:tcBorders>
              <w:left w:val="single" w:sz="8" w:space="0" w:color="999999"/>
              <w:bottom w:val="single" w:sz="8" w:space="0" w:color="999999"/>
              <w:right w:val="single" w:sz="8" w:space="0" w:color="999999"/>
            </w:tcBorders>
          </w:tcPr>
          <w:p w14:paraId="212CBB5F" w14:textId="77777777" w:rsidR="00AA0F74" w:rsidRDefault="00AA0F74" w:rsidP="00AA0F74"/>
        </w:tc>
        <w:tc>
          <w:tcPr>
            <w:tcW w:w="1333" w:type="dxa"/>
            <w:vMerge/>
            <w:tcBorders>
              <w:left w:val="single" w:sz="8" w:space="0" w:color="999999"/>
              <w:bottom w:val="single" w:sz="8" w:space="0" w:color="999999"/>
              <w:right w:val="single" w:sz="8" w:space="0" w:color="999999"/>
            </w:tcBorders>
          </w:tcPr>
          <w:p w14:paraId="4C1D01C1" w14:textId="77777777" w:rsidR="00AA0F74" w:rsidRDefault="00AA0F74" w:rsidP="00AA0F74">
            <w:pPr>
              <w:rPr>
                <w:rStyle w:val="SAPEmphasis"/>
              </w:rPr>
            </w:pPr>
          </w:p>
        </w:tc>
        <w:tc>
          <w:tcPr>
            <w:tcW w:w="2353" w:type="dxa"/>
            <w:vMerge/>
            <w:tcBorders>
              <w:left w:val="single" w:sz="8" w:space="0" w:color="999999"/>
              <w:bottom w:val="single" w:sz="8" w:space="0" w:color="999999"/>
              <w:right w:val="single" w:sz="8" w:space="0" w:color="999999"/>
            </w:tcBorders>
          </w:tcPr>
          <w:p w14:paraId="0FD92594" w14:textId="77777777" w:rsidR="00AA0F74" w:rsidRDefault="00AA0F74" w:rsidP="00AA0F74">
            <w:pPr>
              <w:rPr>
                <w:rStyle w:val="CommentReference"/>
              </w:rPr>
            </w:pPr>
          </w:p>
        </w:tc>
        <w:tc>
          <w:tcPr>
            <w:tcW w:w="3227" w:type="dxa"/>
            <w:tcBorders>
              <w:top w:val="single" w:sz="8" w:space="0" w:color="999999"/>
              <w:left w:val="single" w:sz="8" w:space="0" w:color="999999"/>
              <w:bottom w:val="single" w:sz="8" w:space="0" w:color="999999"/>
              <w:right w:val="single" w:sz="8" w:space="0" w:color="999999"/>
            </w:tcBorders>
          </w:tcPr>
          <w:p w14:paraId="188357CA" w14:textId="77777777" w:rsidR="00AA0F74" w:rsidRDefault="00AA0F74" w:rsidP="00AA0F74">
            <w:pPr>
              <w:rPr>
                <w:rStyle w:val="SAPScreenElement"/>
              </w:rPr>
            </w:pPr>
            <w:r w:rsidRPr="00553987">
              <w:rPr>
                <w:rStyle w:val="SAPScreenElement"/>
              </w:rPr>
              <w:t>Transfer Event Reason</w:t>
            </w:r>
            <w:r w:rsidRPr="00553987">
              <w:t>: select for example</w:t>
            </w:r>
            <w:r w:rsidRPr="00C4443A">
              <w:rPr>
                <w:rStyle w:val="SAPUserEntry"/>
              </w:rPr>
              <w:t xml:space="preserve"> </w:t>
            </w:r>
            <w:r w:rsidRPr="00553987">
              <w:rPr>
                <w:rStyle w:val="SAPUserEntry"/>
              </w:rPr>
              <w:t>Data</w:t>
            </w:r>
            <w:r w:rsidRPr="00C4443A">
              <w:rPr>
                <w:rStyle w:val="SAPUserEntry"/>
                <w:b w:val="0"/>
              </w:rPr>
              <w:t xml:space="preserve"> </w:t>
            </w:r>
            <w:r w:rsidRPr="00553987">
              <w:rPr>
                <w:rStyle w:val="SAPUserEntry"/>
              </w:rPr>
              <w:t>Change(DATACHG)</w:t>
            </w:r>
            <w:r w:rsidRPr="00553987">
              <w:t xml:space="preserve"> from drop-down</w:t>
            </w:r>
          </w:p>
        </w:tc>
        <w:tc>
          <w:tcPr>
            <w:tcW w:w="2700" w:type="dxa"/>
            <w:tcBorders>
              <w:top w:val="single" w:sz="8" w:space="0" w:color="999999"/>
              <w:left w:val="single" w:sz="8" w:space="0" w:color="999999"/>
              <w:bottom w:val="single" w:sz="8" w:space="0" w:color="999999"/>
              <w:right w:val="single" w:sz="8" w:space="0" w:color="999999"/>
            </w:tcBorders>
          </w:tcPr>
          <w:p w14:paraId="01CB9CA1" w14:textId="77777777" w:rsidR="00AA0F74" w:rsidRDefault="00AA0F74" w:rsidP="00AA0F74"/>
        </w:tc>
        <w:tc>
          <w:tcPr>
            <w:tcW w:w="2790" w:type="dxa"/>
            <w:vMerge/>
            <w:tcBorders>
              <w:left w:val="single" w:sz="8" w:space="0" w:color="999999"/>
              <w:bottom w:val="single" w:sz="8" w:space="0" w:color="999999"/>
              <w:right w:val="single" w:sz="8" w:space="0" w:color="999999"/>
            </w:tcBorders>
          </w:tcPr>
          <w:p w14:paraId="7B448176" w14:textId="77777777" w:rsidR="00AA0F74" w:rsidRPr="000E6FCD" w:rsidRDefault="00AA0F74" w:rsidP="00AA0F74"/>
        </w:tc>
        <w:tc>
          <w:tcPr>
            <w:tcW w:w="1174" w:type="dxa"/>
            <w:tcBorders>
              <w:top w:val="single" w:sz="8" w:space="0" w:color="999999"/>
              <w:left w:val="single" w:sz="8" w:space="0" w:color="999999"/>
              <w:bottom w:val="single" w:sz="8" w:space="0" w:color="999999"/>
              <w:right w:val="single" w:sz="8" w:space="0" w:color="999999"/>
            </w:tcBorders>
          </w:tcPr>
          <w:p w14:paraId="0E2775D2" w14:textId="77777777" w:rsidR="00AA0F74" w:rsidRPr="00C50C67" w:rsidRDefault="00AA0F74" w:rsidP="00AA0F74"/>
        </w:tc>
      </w:tr>
      <w:tr w:rsidR="00AA0F74" w:rsidRPr="007711C0" w14:paraId="5CA2A9FF" w14:textId="77777777" w:rsidTr="00591EA2">
        <w:trPr>
          <w:trHeight w:val="357"/>
        </w:trPr>
        <w:tc>
          <w:tcPr>
            <w:tcW w:w="709" w:type="dxa"/>
            <w:vMerge/>
            <w:tcBorders>
              <w:left w:val="single" w:sz="8" w:space="0" w:color="999999"/>
              <w:bottom w:val="single" w:sz="8" w:space="0" w:color="999999"/>
              <w:right w:val="single" w:sz="8" w:space="0" w:color="999999"/>
            </w:tcBorders>
          </w:tcPr>
          <w:p w14:paraId="147D4FA6" w14:textId="77777777" w:rsidR="00AA0F74" w:rsidRDefault="00AA0F74" w:rsidP="00AA0F74"/>
        </w:tc>
        <w:tc>
          <w:tcPr>
            <w:tcW w:w="1333" w:type="dxa"/>
            <w:vMerge/>
            <w:tcBorders>
              <w:left w:val="single" w:sz="8" w:space="0" w:color="999999"/>
              <w:bottom w:val="single" w:sz="8" w:space="0" w:color="999999"/>
              <w:right w:val="single" w:sz="8" w:space="0" w:color="999999"/>
            </w:tcBorders>
          </w:tcPr>
          <w:p w14:paraId="2665620E" w14:textId="77777777" w:rsidR="00AA0F74" w:rsidRDefault="00AA0F74" w:rsidP="00AA0F74">
            <w:pPr>
              <w:rPr>
                <w:rStyle w:val="SAPEmphasis"/>
              </w:rPr>
            </w:pPr>
          </w:p>
        </w:tc>
        <w:tc>
          <w:tcPr>
            <w:tcW w:w="2353" w:type="dxa"/>
            <w:vMerge w:val="restart"/>
            <w:tcBorders>
              <w:top w:val="single" w:sz="8" w:space="0" w:color="999999"/>
              <w:left w:val="single" w:sz="8" w:space="0" w:color="999999"/>
              <w:right w:val="single" w:sz="8" w:space="0" w:color="999999"/>
            </w:tcBorders>
          </w:tcPr>
          <w:p w14:paraId="1A6F8942" w14:textId="32AB8FC4" w:rsidR="00DE4091" w:rsidRDefault="00DE4091" w:rsidP="00AA0F74">
            <w:pPr>
              <w:rPr>
                <w:rStyle w:val="CommentReference"/>
              </w:rPr>
            </w:pPr>
            <w:r>
              <w:t>If in the main employment, which</w:t>
            </w:r>
            <w:r w:rsidRPr="00553987">
              <w:t xml:space="preserve"> is terminated</w:t>
            </w:r>
            <w:r>
              <w:t>,</w:t>
            </w:r>
            <w:r w:rsidRPr="00553987">
              <w:t xml:space="preserve"> the employee </w:t>
            </w:r>
            <w:r>
              <w:t xml:space="preserve">has </w:t>
            </w:r>
            <w:r w:rsidRPr="00553987">
              <w:t>job relationships</w:t>
            </w:r>
            <w:r>
              <w:t>,</w:t>
            </w:r>
            <w:r w:rsidRPr="00553987">
              <w:t xml:space="preserve"> for example of type</w:t>
            </w:r>
            <w:r w:rsidRPr="009309B0">
              <w:rPr>
                <w:rStyle w:val="SAPUserEntry"/>
              </w:rPr>
              <w:t xml:space="preserve"> </w:t>
            </w:r>
            <w:r w:rsidRPr="00553987">
              <w:rPr>
                <w:rStyle w:val="SAPUserEntry"/>
                <w:b w:val="0"/>
                <w:color w:val="auto"/>
              </w:rPr>
              <w:t>HR Manager</w:t>
            </w:r>
            <w:r w:rsidRPr="00553987">
              <w:t xml:space="preserve">, to other employees, you need to select in the </w:t>
            </w:r>
            <w:r w:rsidRPr="00553987">
              <w:rPr>
                <w:rStyle w:val="SAPScreenElement"/>
              </w:rPr>
              <w:t>Transfer Job Relationships</w:t>
            </w:r>
            <w:r w:rsidRPr="00553987">
              <w:t xml:space="preserve"> </w:t>
            </w:r>
            <w:r>
              <w:t>block</w:t>
            </w:r>
            <w:r w:rsidRPr="00553987">
              <w:t xml:space="preserve"> to whom these employees should be transferred after the termination:</w:t>
            </w:r>
          </w:p>
        </w:tc>
        <w:tc>
          <w:tcPr>
            <w:tcW w:w="3227" w:type="dxa"/>
            <w:tcBorders>
              <w:top w:val="single" w:sz="8" w:space="0" w:color="999999"/>
              <w:left w:val="single" w:sz="8" w:space="0" w:color="999999"/>
              <w:bottom w:val="single" w:sz="8" w:space="0" w:color="999999"/>
              <w:right w:val="single" w:sz="8" w:space="0" w:color="999999"/>
            </w:tcBorders>
          </w:tcPr>
          <w:p w14:paraId="43F1581B" w14:textId="77777777" w:rsidR="00AA0F74" w:rsidRDefault="00AA0F74" w:rsidP="00AA0F74">
            <w:pPr>
              <w:rPr>
                <w:rStyle w:val="SAPScreenElement"/>
              </w:rPr>
            </w:pPr>
            <w:r w:rsidRPr="00553987">
              <w:rPr>
                <w:rStyle w:val="SAPScreenElement"/>
              </w:rPr>
              <w:t>Transfer to:</w:t>
            </w:r>
            <w:r w:rsidRPr="00553987">
              <w:t xml:space="preserve"> select appropriate employee from drop-down</w:t>
            </w:r>
          </w:p>
        </w:tc>
        <w:tc>
          <w:tcPr>
            <w:tcW w:w="2700" w:type="dxa"/>
            <w:tcBorders>
              <w:top w:val="single" w:sz="8" w:space="0" w:color="999999"/>
              <w:left w:val="single" w:sz="8" w:space="0" w:color="999999"/>
              <w:bottom w:val="single" w:sz="8" w:space="0" w:color="999999"/>
              <w:right w:val="single" w:sz="8" w:space="0" w:color="999999"/>
            </w:tcBorders>
          </w:tcPr>
          <w:p w14:paraId="1CCDE751" w14:textId="77777777" w:rsidR="00AA0F74" w:rsidRDefault="00AA0F74" w:rsidP="00AA0F74"/>
        </w:tc>
        <w:tc>
          <w:tcPr>
            <w:tcW w:w="2790" w:type="dxa"/>
            <w:tcBorders>
              <w:top w:val="single" w:sz="8" w:space="0" w:color="999999"/>
              <w:left w:val="single" w:sz="8" w:space="0" w:color="999999"/>
              <w:bottom w:val="single" w:sz="8" w:space="0" w:color="999999"/>
              <w:right w:val="single" w:sz="8" w:space="0" w:color="999999"/>
            </w:tcBorders>
          </w:tcPr>
          <w:p w14:paraId="222FCA4C" w14:textId="77777777" w:rsidR="00AA0F74" w:rsidRPr="000E6FCD" w:rsidRDefault="00AA0F74" w:rsidP="00AA0F74"/>
        </w:tc>
        <w:tc>
          <w:tcPr>
            <w:tcW w:w="1174" w:type="dxa"/>
            <w:tcBorders>
              <w:top w:val="single" w:sz="8" w:space="0" w:color="999999"/>
              <w:left w:val="single" w:sz="8" w:space="0" w:color="999999"/>
              <w:bottom w:val="single" w:sz="8" w:space="0" w:color="999999"/>
              <w:right w:val="single" w:sz="8" w:space="0" w:color="999999"/>
            </w:tcBorders>
          </w:tcPr>
          <w:p w14:paraId="1E707E1C" w14:textId="77777777" w:rsidR="00AA0F74" w:rsidRPr="00C50C67" w:rsidRDefault="00AA0F74" w:rsidP="00AA0F74"/>
        </w:tc>
      </w:tr>
      <w:tr w:rsidR="00AA0F74" w:rsidRPr="007711C0" w14:paraId="09B58ACB" w14:textId="77777777" w:rsidTr="00591EA2">
        <w:trPr>
          <w:trHeight w:val="357"/>
        </w:trPr>
        <w:tc>
          <w:tcPr>
            <w:tcW w:w="709" w:type="dxa"/>
            <w:vMerge/>
            <w:tcBorders>
              <w:left w:val="single" w:sz="8" w:space="0" w:color="999999"/>
              <w:bottom w:val="single" w:sz="8" w:space="0" w:color="999999"/>
              <w:right w:val="single" w:sz="8" w:space="0" w:color="999999"/>
            </w:tcBorders>
          </w:tcPr>
          <w:p w14:paraId="676093D2" w14:textId="77777777" w:rsidR="00AA0F74" w:rsidRDefault="00AA0F74" w:rsidP="00AA0F74"/>
        </w:tc>
        <w:tc>
          <w:tcPr>
            <w:tcW w:w="1333" w:type="dxa"/>
            <w:vMerge/>
            <w:tcBorders>
              <w:left w:val="single" w:sz="8" w:space="0" w:color="999999"/>
              <w:bottom w:val="single" w:sz="8" w:space="0" w:color="999999"/>
              <w:right w:val="single" w:sz="8" w:space="0" w:color="999999"/>
            </w:tcBorders>
          </w:tcPr>
          <w:p w14:paraId="7F13C69D" w14:textId="77777777" w:rsidR="00AA0F74" w:rsidRDefault="00AA0F74" w:rsidP="00AA0F74">
            <w:pPr>
              <w:rPr>
                <w:rStyle w:val="SAPEmphasis"/>
              </w:rPr>
            </w:pPr>
          </w:p>
        </w:tc>
        <w:tc>
          <w:tcPr>
            <w:tcW w:w="2353" w:type="dxa"/>
            <w:vMerge/>
            <w:tcBorders>
              <w:left w:val="single" w:sz="8" w:space="0" w:color="999999"/>
              <w:right w:val="single" w:sz="8" w:space="0" w:color="999999"/>
            </w:tcBorders>
          </w:tcPr>
          <w:p w14:paraId="34B76162" w14:textId="77777777" w:rsidR="00AA0F74" w:rsidRDefault="00AA0F74" w:rsidP="00AA0F74">
            <w:pPr>
              <w:rPr>
                <w:rStyle w:val="CommentReference"/>
              </w:rPr>
            </w:pPr>
          </w:p>
        </w:tc>
        <w:tc>
          <w:tcPr>
            <w:tcW w:w="3227" w:type="dxa"/>
            <w:tcBorders>
              <w:top w:val="single" w:sz="8" w:space="0" w:color="999999"/>
              <w:left w:val="single" w:sz="8" w:space="0" w:color="999999"/>
              <w:bottom w:val="single" w:sz="8" w:space="0" w:color="999999"/>
              <w:right w:val="single" w:sz="8" w:space="0" w:color="999999"/>
            </w:tcBorders>
          </w:tcPr>
          <w:p w14:paraId="7A1FB940" w14:textId="576004C4" w:rsidR="00AA0F74" w:rsidRDefault="00AA0F74" w:rsidP="00AA0F74">
            <w:pPr>
              <w:rPr>
                <w:rStyle w:val="SAPScreenElement"/>
              </w:rPr>
            </w:pPr>
            <w:r w:rsidRPr="00553987">
              <w:rPr>
                <w:rStyle w:val="SAPScreenElement"/>
              </w:rPr>
              <w:t xml:space="preserve">Transfer Date: </w:t>
            </w:r>
            <w:r w:rsidRPr="00553987">
              <w:t xml:space="preserve">defaults to </w:t>
            </w:r>
            <w:r>
              <w:t xml:space="preserve">the </w:t>
            </w:r>
            <w:r w:rsidRPr="00553987">
              <w:t xml:space="preserve">first day </w:t>
            </w:r>
            <w:r>
              <w:t xml:space="preserve">after the termination date of the </w:t>
            </w:r>
            <w:r w:rsidR="00696B3B">
              <w:t xml:space="preserve">main </w:t>
            </w:r>
            <w:r>
              <w:t>employment of the employee</w:t>
            </w:r>
            <w:r w:rsidRPr="00553987">
              <w:t>; leave as is</w:t>
            </w:r>
          </w:p>
        </w:tc>
        <w:tc>
          <w:tcPr>
            <w:tcW w:w="2700" w:type="dxa"/>
            <w:tcBorders>
              <w:top w:val="single" w:sz="8" w:space="0" w:color="999999"/>
              <w:left w:val="single" w:sz="8" w:space="0" w:color="999999"/>
              <w:bottom w:val="single" w:sz="8" w:space="0" w:color="999999"/>
              <w:right w:val="single" w:sz="8" w:space="0" w:color="999999"/>
            </w:tcBorders>
          </w:tcPr>
          <w:p w14:paraId="2E12C57C" w14:textId="77777777" w:rsidR="00AA0F74" w:rsidRDefault="00AA0F74" w:rsidP="00AA0F74"/>
        </w:tc>
        <w:tc>
          <w:tcPr>
            <w:tcW w:w="2790" w:type="dxa"/>
            <w:tcBorders>
              <w:top w:val="single" w:sz="8" w:space="0" w:color="999999"/>
              <w:left w:val="single" w:sz="8" w:space="0" w:color="999999"/>
              <w:bottom w:val="single" w:sz="8" w:space="0" w:color="999999"/>
              <w:right w:val="single" w:sz="8" w:space="0" w:color="999999"/>
            </w:tcBorders>
          </w:tcPr>
          <w:p w14:paraId="212EFBFE" w14:textId="77777777" w:rsidR="00AA0F74" w:rsidRPr="000E6FCD" w:rsidRDefault="00AA0F74" w:rsidP="00AA0F74"/>
        </w:tc>
        <w:tc>
          <w:tcPr>
            <w:tcW w:w="1174" w:type="dxa"/>
            <w:tcBorders>
              <w:top w:val="single" w:sz="8" w:space="0" w:color="999999"/>
              <w:left w:val="single" w:sz="8" w:space="0" w:color="999999"/>
              <w:bottom w:val="single" w:sz="8" w:space="0" w:color="999999"/>
              <w:right w:val="single" w:sz="8" w:space="0" w:color="999999"/>
            </w:tcBorders>
          </w:tcPr>
          <w:p w14:paraId="2285FFDD" w14:textId="77777777" w:rsidR="00AA0F74" w:rsidRPr="00C50C67" w:rsidRDefault="00AA0F74" w:rsidP="00AA0F74"/>
        </w:tc>
      </w:tr>
      <w:tr w:rsidR="00AA0F74" w:rsidRPr="007711C0" w14:paraId="51FD0C74" w14:textId="77777777" w:rsidTr="00591EA2">
        <w:trPr>
          <w:trHeight w:val="357"/>
        </w:trPr>
        <w:tc>
          <w:tcPr>
            <w:tcW w:w="709" w:type="dxa"/>
            <w:vMerge/>
            <w:tcBorders>
              <w:left w:val="single" w:sz="8" w:space="0" w:color="999999"/>
              <w:bottom w:val="single" w:sz="8" w:space="0" w:color="999999"/>
              <w:right w:val="single" w:sz="8" w:space="0" w:color="999999"/>
            </w:tcBorders>
          </w:tcPr>
          <w:p w14:paraId="149A487E" w14:textId="77777777" w:rsidR="00AA0F74" w:rsidRDefault="00AA0F74" w:rsidP="00AA0F74"/>
        </w:tc>
        <w:tc>
          <w:tcPr>
            <w:tcW w:w="1333" w:type="dxa"/>
            <w:vMerge/>
            <w:tcBorders>
              <w:left w:val="single" w:sz="8" w:space="0" w:color="999999"/>
              <w:bottom w:val="single" w:sz="8" w:space="0" w:color="999999"/>
              <w:right w:val="single" w:sz="8" w:space="0" w:color="999999"/>
            </w:tcBorders>
          </w:tcPr>
          <w:p w14:paraId="7DDBCCD5" w14:textId="77777777" w:rsidR="00AA0F74" w:rsidRDefault="00AA0F74" w:rsidP="00AA0F74">
            <w:pPr>
              <w:rPr>
                <w:rStyle w:val="SAPEmphasis"/>
              </w:rPr>
            </w:pPr>
          </w:p>
        </w:tc>
        <w:tc>
          <w:tcPr>
            <w:tcW w:w="2353" w:type="dxa"/>
            <w:vMerge/>
            <w:tcBorders>
              <w:left w:val="single" w:sz="8" w:space="0" w:color="999999"/>
              <w:bottom w:val="single" w:sz="8" w:space="0" w:color="999999"/>
              <w:right w:val="single" w:sz="8" w:space="0" w:color="999999"/>
            </w:tcBorders>
          </w:tcPr>
          <w:p w14:paraId="744DF705" w14:textId="77777777" w:rsidR="00AA0F74" w:rsidRDefault="00AA0F74" w:rsidP="00AA0F74">
            <w:pPr>
              <w:rPr>
                <w:rStyle w:val="CommentReference"/>
              </w:rPr>
            </w:pPr>
          </w:p>
        </w:tc>
        <w:tc>
          <w:tcPr>
            <w:tcW w:w="3227" w:type="dxa"/>
            <w:tcBorders>
              <w:top w:val="single" w:sz="8" w:space="0" w:color="999999"/>
              <w:left w:val="single" w:sz="8" w:space="0" w:color="999999"/>
              <w:bottom w:val="single" w:sz="8" w:space="0" w:color="999999"/>
              <w:right w:val="single" w:sz="8" w:space="0" w:color="999999"/>
            </w:tcBorders>
          </w:tcPr>
          <w:p w14:paraId="6E0A6D87" w14:textId="77777777" w:rsidR="00AA0F74" w:rsidRPr="00BE425F" w:rsidRDefault="00AA0F74" w:rsidP="00AA0F74">
            <w:pPr>
              <w:rPr>
                <w:rStyle w:val="SAPScreenElement"/>
                <w:rFonts w:ascii="BentonSans Book" w:hAnsi="BentonSans Book"/>
                <w:color w:val="auto"/>
              </w:rPr>
            </w:pPr>
            <w:r w:rsidRPr="00553987">
              <w:rPr>
                <w:rStyle w:val="SAPScreenElement"/>
              </w:rPr>
              <w:t>Terminate Relationship:</w:t>
            </w:r>
            <w:r w:rsidRPr="00553987">
              <w:t xml:space="preserve"> defaults</w:t>
            </w:r>
            <w:r w:rsidRPr="009D052C">
              <w:rPr>
                <w:rStyle w:val="SAPUserEntry"/>
              </w:rPr>
              <w:t xml:space="preserve"> </w:t>
            </w:r>
            <w:r w:rsidRPr="00553987">
              <w:rPr>
                <w:rStyle w:val="SAPUserEntry"/>
              </w:rPr>
              <w:t>No</w:t>
            </w:r>
            <w:r>
              <w:t>; leave as is</w:t>
            </w:r>
          </w:p>
        </w:tc>
        <w:tc>
          <w:tcPr>
            <w:tcW w:w="2700" w:type="dxa"/>
            <w:tcBorders>
              <w:top w:val="single" w:sz="8" w:space="0" w:color="999999"/>
              <w:left w:val="single" w:sz="8" w:space="0" w:color="999999"/>
              <w:bottom w:val="single" w:sz="8" w:space="0" w:color="999999"/>
              <w:right w:val="single" w:sz="8" w:space="0" w:color="999999"/>
            </w:tcBorders>
          </w:tcPr>
          <w:p w14:paraId="2118D7D8" w14:textId="77777777" w:rsidR="00AA0F74" w:rsidRDefault="00AA0F74" w:rsidP="00AA0F74">
            <w:r w:rsidRPr="00553987">
              <w:t>In case the job relationship to th</w:t>
            </w:r>
            <w:r>
              <w:t>is other</w:t>
            </w:r>
            <w:r w:rsidRPr="00553987">
              <w:t xml:space="preserve"> employee should be terminated anyway, select</w:t>
            </w:r>
            <w:r w:rsidRPr="009D052C">
              <w:rPr>
                <w:rStyle w:val="SAPUserEntry"/>
              </w:rPr>
              <w:t xml:space="preserve"> </w:t>
            </w:r>
            <w:r w:rsidRPr="00553987">
              <w:rPr>
                <w:rStyle w:val="SAPUserEntry"/>
              </w:rPr>
              <w:t>Yes</w:t>
            </w:r>
            <w:r w:rsidRPr="00553987">
              <w:t>.</w:t>
            </w:r>
          </w:p>
        </w:tc>
        <w:tc>
          <w:tcPr>
            <w:tcW w:w="2790" w:type="dxa"/>
            <w:tcBorders>
              <w:top w:val="single" w:sz="8" w:space="0" w:color="999999"/>
              <w:left w:val="single" w:sz="8" w:space="0" w:color="999999"/>
              <w:bottom w:val="single" w:sz="8" w:space="0" w:color="999999"/>
              <w:right w:val="single" w:sz="8" w:space="0" w:color="999999"/>
            </w:tcBorders>
          </w:tcPr>
          <w:p w14:paraId="511D406D" w14:textId="77777777" w:rsidR="00AA0F74" w:rsidRPr="000E6FCD" w:rsidRDefault="00AA0F74" w:rsidP="00AA0F74"/>
        </w:tc>
        <w:tc>
          <w:tcPr>
            <w:tcW w:w="1174" w:type="dxa"/>
            <w:tcBorders>
              <w:top w:val="single" w:sz="8" w:space="0" w:color="999999"/>
              <w:left w:val="single" w:sz="8" w:space="0" w:color="999999"/>
              <w:bottom w:val="single" w:sz="8" w:space="0" w:color="999999"/>
              <w:right w:val="single" w:sz="8" w:space="0" w:color="999999"/>
            </w:tcBorders>
          </w:tcPr>
          <w:p w14:paraId="6A3D6FF5" w14:textId="77777777" w:rsidR="00AA0F74" w:rsidRPr="00C50C67" w:rsidRDefault="00AA0F74" w:rsidP="00AA0F74"/>
        </w:tc>
      </w:tr>
      <w:tr w:rsidR="00AA0F74" w:rsidRPr="007711C0" w14:paraId="07C7827E" w14:textId="77777777" w:rsidTr="00591EA2">
        <w:trPr>
          <w:trHeight w:val="357"/>
        </w:trPr>
        <w:tc>
          <w:tcPr>
            <w:tcW w:w="709" w:type="dxa"/>
            <w:tcBorders>
              <w:top w:val="single" w:sz="8" w:space="0" w:color="999999"/>
              <w:left w:val="single" w:sz="8" w:space="0" w:color="999999"/>
              <w:bottom w:val="single" w:sz="8" w:space="0" w:color="999999"/>
              <w:right w:val="single" w:sz="8" w:space="0" w:color="999999"/>
            </w:tcBorders>
          </w:tcPr>
          <w:p w14:paraId="73D3A10B" w14:textId="5E80F3E7" w:rsidR="00AA0F74" w:rsidRDefault="00DB7C93" w:rsidP="00AA0F74">
            <w:r>
              <w:t>7</w:t>
            </w:r>
          </w:p>
        </w:tc>
        <w:tc>
          <w:tcPr>
            <w:tcW w:w="1333" w:type="dxa"/>
            <w:tcBorders>
              <w:top w:val="single" w:sz="8" w:space="0" w:color="999999"/>
              <w:left w:val="single" w:sz="8" w:space="0" w:color="999999"/>
              <w:bottom w:val="single" w:sz="8" w:space="0" w:color="999999"/>
              <w:right w:val="single" w:sz="8" w:space="0" w:color="999999"/>
            </w:tcBorders>
          </w:tcPr>
          <w:p w14:paraId="18D61A36" w14:textId="77777777" w:rsidR="00AA0F74" w:rsidRPr="00C61233" w:rsidRDefault="00AA0F74" w:rsidP="00AA0F74">
            <w:pPr>
              <w:rPr>
                <w:rStyle w:val="SAPEmphasis"/>
              </w:rPr>
            </w:pPr>
            <w:r>
              <w:rPr>
                <w:rStyle w:val="SAPEmphasis"/>
              </w:rPr>
              <w:t>Save</w:t>
            </w:r>
            <w:r w:rsidRPr="00553987">
              <w:rPr>
                <w:rStyle w:val="SAPEmphasis"/>
              </w:rPr>
              <w:t xml:space="preserve"> Data</w:t>
            </w:r>
          </w:p>
        </w:tc>
        <w:tc>
          <w:tcPr>
            <w:tcW w:w="2353" w:type="dxa"/>
            <w:tcBorders>
              <w:top w:val="single" w:sz="8" w:space="0" w:color="999999"/>
              <w:left w:val="single" w:sz="8" w:space="0" w:color="999999"/>
              <w:bottom w:val="single" w:sz="8" w:space="0" w:color="999999"/>
              <w:right w:val="single" w:sz="8" w:space="0" w:color="999999"/>
            </w:tcBorders>
          </w:tcPr>
          <w:p w14:paraId="68B83CCB" w14:textId="77777777" w:rsidR="00AA0F74" w:rsidRPr="00B4202C" w:rsidRDefault="00AA0F74" w:rsidP="00AA0F74">
            <w:r w:rsidRPr="00553987">
              <w:t xml:space="preserve">Choose the </w:t>
            </w:r>
            <w:r>
              <w:rPr>
                <w:rStyle w:val="SAPScreenElement"/>
              </w:rPr>
              <w:t>Save</w:t>
            </w:r>
            <w:r w:rsidRPr="00553987">
              <w:rPr>
                <w:rStyle w:val="SAPScreenElement"/>
              </w:rPr>
              <w:t xml:space="preserve"> </w:t>
            </w:r>
            <w:r w:rsidRPr="00553987">
              <w:t>button.</w:t>
            </w:r>
          </w:p>
        </w:tc>
        <w:tc>
          <w:tcPr>
            <w:tcW w:w="3227" w:type="dxa"/>
            <w:tcBorders>
              <w:top w:val="single" w:sz="8" w:space="0" w:color="999999"/>
              <w:left w:val="single" w:sz="8" w:space="0" w:color="999999"/>
              <w:bottom w:val="single" w:sz="8" w:space="0" w:color="999999"/>
              <w:right w:val="single" w:sz="8" w:space="0" w:color="999999"/>
            </w:tcBorders>
          </w:tcPr>
          <w:p w14:paraId="7F0113E8" w14:textId="77777777" w:rsidR="00AA0F74" w:rsidRPr="00C50C67" w:rsidRDefault="00AA0F74" w:rsidP="00AA0F74"/>
        </w:tc>
        <w:tc>
          <w:tcPr>
            <w:tcW w:w="2700" w:type="dxa"/>
            <w:tcBorders>
              <w:top w:val="single" w:sz="8" w:space="0" w:color="999999"/>
              <w:left w:val="single" w:sz="8" w:space="0" w:color="999999"/>
              <w:bottom w:val="single" w:sz="8" w:space="0" w:color="999999"/>
              <w:right w:val="single" w:sz="8" w:space="0" w:color="999999"/>
            </w:tcBorders>
          </w:tcPr>
          <w:p w14:paraId="67659527" w14:textId="77777777" w:rsidR="00AA0F74" w:rsidRPr="000E6FCD" w:rsidRDefault="00AA0F74" w:rsidP="00AA0F74"/>
        </w:tc>
        <w:tc>
          <w:tcPr>
            <w:tcW w:w="2790" w:type="dxa"/>
            <w:tcBorders>
              <w:top w:val="single" w:sz="8" w:space="0" w:color="999999"/>
              <w:left w:val="single" w:sz="8" w:space="0" w:color="999999"/>
              <w:bottom w:val="single" w:sz="8" w:space="0" w:color="999999"/>
              <w:right w:val="single" w:sz="8" w:space="0" w:color="999999"/>
            </w:tcBorders>
          </w:tcPr>
          <w:p w14:paraId="3F17EC55" w14:textId="5014C2A0" w:rsidR="00AA0F74" w:rsidRPr="000E6FCD" w:rsidRDefault="00AA0F74" w:rsidP="00AA0F74">
            <w:r w:rsidRPr="00553987">
              <w:t xml:space="preserve">A system message is generated </w:t>
            </w:r>
            <w:r>
              <w:t xml:space="preserve">informing </w:t>
            </w:r>
            <w:r w:rsidRPr="00553987">
              <w:t xml:space="preserve">about </w:t>
            </w:r>
            <w:r>
              <w:t xml:space="preserve">the </w:t>
            </w:r>
            <w:r w:rsidRPr="00553987">
              <w:t xml:space="preserve">successful saving of </w:t>
            </w:r>
            <w:r>
              <w:t>the termination</w:t>
            </w:r>
            <w:r w:rsidRPr="00553987">
              <w:t>.</w:t>
            </w:r>
            <w:r w:rsidR="00DB7C93" w:rsidRPr="00553987">
              <w:t xml:space="preserve"> The </w:t>
            </w:r>
            <w:r w:rsidR="00DB7C93">
              <w:t>main employment</w:t>
            </w:r>
            <w:r w:rsidR="00DB7C93" w:rsidRPr="00553987">
              <w:t xml:space="preserve"> has been terminated and </w:t>
            </w:r>
            <w:r w:rsidR="00DB7C93" w:rsidRPr="00DB7C93">
              <w:t xml:space="preserve">the selected </w:t>
            </w:r>
            <w:r w:rsidR="00DB7C93" w:rsidRPr="00DB7C93">
              <w:lastRenderedPageBreak/>
              <w:t>concurrent employment is set as the new main employment</w:t>
            </w:r>
            <w:r w:rsidR="00DB7C93">
              <w:t>.</w:t>
            </w:r>
          </w:p>
        </w:tc>
        <w:tc>
          <w:tcPr>
            <w:tcW w:w="1174" w:type="dxa"/>
            <w:tcBorders>
              <w:top w:val="single" w:sz="8" w:space="0" w:color="999999"/>
              <w:left w:val="single" w:sz="8" w:space="0" w:color="999999"/>
              <w:bottom w:val="single" w:sz="8" w:space="0" w:color="999999"/>
              <w:right w:val="single" w:sz="8" w:space="0" w:color="999999"/>
            </w:tcBorders>
          </w:tcPr>
          <w:p w14:paraId="13D259B0" w14:textId="77777777" w:rsidR="00AA0F74" w:rsidRPr="00C50C67" w:rsidRDefault="00AA0F74" w:rsidP="00AA0F74"/>
        </w:tc>
      </w:tr>
    </w:tbl>
    <w:p w14:paraId="0CD59F2E" w14:textId="4D3CB399" w:rsidR="002D7B43" w:rsidRPr="00CE5BBE" w:rsidRDefault="002D7B43" w:rsidP="00ED38E5">
      <w:pPr>
        <w:ind w:left="630"/>
      </w:pPr>
      <w:r w:rsidRPr="00EC36D1">
        <w:rPr>
          <w:noProof/>
        </w:rPr>
        <w:drawing>
          <wp:inline distT="0" distB="0" distL="0" distR="0" wp14:anchorId="46438213" wp14:editId="26E1E028">
            <wp:extent cx="228600" cy="228600"/>
            <wp:effectExtent l="0" t="0" r="0" b="0"/>
            <wp:docPr id="2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E5BBE">
        <w:t> </w:t>
      </w:r>
      <w:r w:rsidRPr="00AB0EA9">
        <w:rPr>
          <w:rFonts w:ascii="BentonSans Regular" w:hAnsi="BentonSans Regular"/>
          <w:color w:val="666666"/>
          <w:sz w:val="22"/>
        </w:rPr>
        <w:t>Note</w:t>
      </w:r>
    </w:p>
    <w:p w14:paraId="6B9602F5" w14:textId="77777777" w:rsidR="00ED38E5" w:rsidRDefault="00465F51" w:rsidP="00ED38E5">
      <w:pPr>
        <w:pStyle w:val="NoteParagraph"/>
        <w:ind w:left="630"/>
        <w:rPr>
          <w:ins w:id="776" w:author="Author" w:date="2018-02-13T12:09:00Z"/>
        </w:rPr>
      </w:pPr>
      <w:r>
        <w:t xml:space="preserve">In case </w:t>
      </w:r>
      <w:r w:rsidR="0017368E">
        <w:t xml:space="preserve">an </w:t>
      </w:r>
      <w:r>
        <w:t xml:space="preserve">inactive </w:t>
      </w:r>
      <w:r w:rsidR="0017368E">
        <w:t>employee</w:t>
      </w:r>
      <w:r w:rsidR="00726C52">
        <w:t xml:space="preserve">, for whom all employments are in the past, </w:t>
      </w:r>
      <w:r>
        <w:t>should be rehired</w:t>
      </w:r>
      <w:r w:rsidR="0017368E">
        <w:t>,</w:t>
      </w:r>
      <w:r w:rsidR="00726C52">
        <w:t xml:space="preserve"> you can decide which of the employments should be activated again. This employment will then become the main (primary) employment. </w:t>
      </w:r>
    </w:p>
    <w:p w14:paraId="3D4B4AAF" w14:textId="77777777" w:rsidR="00ED38E5" w:rsidRPr="0039429C" w:rsidRDefault="00ED38E5" w:rsidP="00ED38E5">
      <w:pPr>
        <w:pStyle w:val="SAPNoteHeading"/>
        <w:ind w:left="1080"/>
        <w:rPr>
          <w:ins w:id="777" w:author="Author" w:date="2018-02-13T12:09:00Z"/>
        </w:rPr>
      </w:pPr>
      <w:commentRangeStart w:id="778"/>
      <w:ins w:id="779" w:author="Author" w:date="2018-02-13T12:09:00Z">
        <w:r w:rsidRPr="0039429C">
          <w:rPr>
            <w:noProof/>
          </w:rPr>
          <w:drawing>
            <wp:inline distT="0" distB="0" distL="0" distR="0" wp14:anchorId="0C7CF617" wp14:editId="30F99404">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9429C">
          <w:t> Recommendation</w:t>
        </w:r>
      </w:ins>
    </w:p>
    <w:p w14:paraId="6D399927" w14:textId="601D7882" w:rsidR="0017368E" w:rsidRDefault="00ED38E5" w:rsidP="00ED38E5">
      <w:pPr>
        <w:pStyle w:val="NoteParagraph"/>
        <w:ind w:left="1080"/>
      </w:pPr>
      <w:ins w:id="780" w:author="Author" w:date="2018-02-13T12:08:00Z">
        <w:r>
          <w:t xml:space="preserve">In case </w:t>
        </w:r>
        <w:del w:id="781" w:author="Author" w:date="2018-02-13T12:22:00Z">
          <w:r w:rsidDel="007D483F">
            <w:delText xml:space="preserve">you have implemented </w:delText>
          </w:r>
        </w:del>
        <w:r>
          <w:t xml:space="preserve">the </w:t>
        </w:r>
        <w:r>
          <w:rPr>
            <w:rStyle w:val="SAPEmphasis"/>
          </w:rPr>
          <w:t>Core</w:t>
        </w:r>
        <w:r>
          <w:rPr>
            <w:noProof/>
          </w:rPr>
          <w:t xml:space="preserve"> </w:t>
        </w:r>
        <w:r>
          <w:t xml:space="preserve">content </w:t>
        </w:r>
      </w:ins>
      <w:ins w:id="782" w:author="Author" w:date="2018-02-13T12:22:00Z">
        <w:r w:rsidR="007D483F">
          <w:t xml:space="preserve">has been </w:t>
        </w:r>
      </w:ins>
      <w:ins w:id="783" w:author="Author" w:date="2018-02-13T15:52:00Z">
        <w:r w:rsidR="00EE1CE6" w:rsidRPr="001957E1">
          <w:rPr>
            <w:rStyle w:val="SAPEmphasis"/>
            <w:rPrChange w:id="784" w:author="Author" w:date="2018-03-06T06:55:00Z">
              <w:rPr/>
            </w:rPrChange>
          </w:rPr>
          <w:t>deployed with</w:t>
        </w:r>
        <w:r w:rsidR="00EE1CE6">
          <w:t xml:space="preserve"> </w:t>
        </w:r>
      </w:ins>
      <w:ins w:id="785" w:author="Author" w:date="2018-02-13T12:22:00Z">
        <w:del w:id="786" w:author="Author" w:date="2018-02-13T15:52:00Z">
          <w:r w:rsidR="007D483F" w:rsidDel="00EE1CE6">
            <w:delText xml:space="preserve">implemented </w:delText>
          </w:r>
        </w:del>
      </w:ins>
      <w:ins w:id="787" w:author="Author" w:date="2018-02-13T12:08:00Z">
        <w:del w:id="788" w:author="Author" w:date="2018-02-13T15:52:00Z">
          <w:r w:rsidDel="00EE1CE6">
            <w:delText xml:space="preserve">from </w:delText>
          </w:r>
        </w:del>
        <w:r>
          <w:t xml:space="preserve">the </w:t>
        </w:r>
        <w:r w:rsidRPr="001957E1">
          <w:rPr>
            <w:rStyle w:val="SAPEmphasis"/>
            <w:rPrChange w:id="789" w:author="Author" w:date="2018-03-06T06:56:00Z">
              <w:rPr/>
            </w:rPrChange>
          </w:rPr>
          <w:t>SAP Best Practices</w:t>
        </w:r>
        <w:r>
          <w:t xml:space="preserve">, you can refer </w:t>
        </w:r>
      </w:ins>
      <w:ins w:id="790" w:author="Author" w:date="2018-02-13T12:09:00Z">
        <w:r>
          <w:t>to</w:t>
        </w:r>
        <w:r w:rsidRPr="0087281E">
          <w:t xml:space="preserve"> </w:t>
        </w:r>
        <w:r>
          <w:t xml:space="preserve">test script </w:t>
        </w:r>
        <w:r w:rsidRPr="0087281E">
          <w:t>of the scope item</w:t>
        </w:r>
        <w:r w:rsidRPr="004D2C86">
          <w:t xml:space="preserve"> </w:t>
        </w:r>
        <w:r w:rsidRPr="00615072">
          <w:rPr>
            <w:rStyle w:val="SAPTextReference"/>
          </w:rPr>
          <w:t>Add New Employee / Rehire</w:t>
        </w:r>
        <w:r>
          <w:rPr>
            <w:rStyle w:val="SAPTextReference"/>
          </w:rPr>
          <w:t xml:space="preserve"> (FJ0),</w:t>
        </w:r>
        <w:r w:rsidRPr="00615072">
          <w:rPr>
            <w:rStyle w:val="SAPTextReference"/>
          </w:rPr>
          <w:t xml:space="preserve"> </w:t>
        </w:r>
        <w:r>
          <w:t xml:space="preserve">chapter </w:t>
        </w:r>
        <w:r w:rsidRPr="00615072">
          <w:rPr>
            <w:rStyle w:val="SAPTextReference"/>
          </w:rPr>
          <w:t>4.2</w:t>
        </w:r>
        <w:r>
          <w:t xml:space="preserve"> </w:t>
        </w:r>
        <w:r>
          <w:rPr>
            <w:rStyle w:val="SAPTextReference"/>
          </w:rPr>
          <w:t>Rehire,</w:t>
        </w:r>
        <w:r w:rsidDel="00ED38E5">
          <w:t xml:space="preserve"> </w:t>
        </w:r>
      </w:ins>
      <w:del w:id="791" w:author="Author" w:date="2018-02-13T12:08:00Z">
        <w:r w:rsidR="00726C52" w:rsidDel="00ED38E5">
          <w:delText>F</w:delText>
        </w:r>
      </w:del>
      <w:ins w:id="792" w:author="Author" w:date="2018-02-13T12:08:00Z">
        <w:r>
          <w:t>f</w:t>
        </w:r>
      </w:ins>
      <w:r w:rsidR="00726C52">
        <w:t>or details related to rehiring an employee</w:t>
      </w:r>
      <w:del w:id="793" w:author="Author" w:date="2018-02-13T12:10:00Z">
        <w:r w:rsidR="00726C52" w:rsidDel="00ED38E5">
          <w:delText xml:space="preserve">, </w:delText>
        </w:r>
      </w:del>
      <w:del w:id="794" w:author="Author" w:date="2018-02-13T12:08:00Z">
        <w:r w:rsidR="00726C52" w:rsidDel="00ED38E5">
          <w:delText xml:space="preserve">refer </w:delText>
        </w:r>
      </w:del>
      <w:del w:id="795" w:author="Author" w:date="2018-02-13T12:09:00Z">
        <w:r w:rsidR="00726C52" w:rsidDel="00ED38E5">
          <w:delText>to</w:delText>
        </w:r>
        <w:r w:rsidR="00726C52" w:rsidRPr="0087281E" w:rsidDel="00ED38E5">
          <w:delText xml:space="preserve"> </w:delText>
        </w:r>
        <w:r w:rsidR="00726C52" w:rsidDel="00ED38E5">
          <w:delText xml:space="preserve">test script </w:delText>
        </w:r>
        <w:r w:rsidR="00726C52" w:rsidRPr="0087281E" w:rsidDel="00ED38E5">
          <w:delText>of the scope item</w:delText>
        </w:r>
        <w:r w:rsidR="00726C52" w:rsidRPr="004D2C86" w:rsidDel="00ED38E5">
          <w:delText xml:space="preserve"> </w:delText>
        </w:r>
        <w:r w:rsidR="00726C52" w:rsidRPr="00615072" w:rsidDel="00ED38E5">
          <w:rPr>
            <w:rStyle w:val="SAPTextReference"/>
          </w:rPr>
          <w:delText>Add New Employee / Rehire</w:delText>
        </w:r>
        <w:r w:rsidR="00726C52" w:rsidDel="00ED38E5">
          <w:rPr>
            <w:rStyle w:val="SAPTextReference"/>
          </w:rPr>
          <w:delText xml:space="preserve"> (FJ0),</w:delText>
        </w:r>
        <w:r w:rsidR="00726C52" w:rsidRPr="00615072" w:rsidDel="00ED38E5">
          <w:rPr>
            <w:rStyle w:val="SAPTextReference"/>
          </w:rPr>
          <w:delText xml:space="preserve"> </w:delText>
        </w:r>
        <w:r w:rsidR="00726C52" w:rsidDel="00ED38E5">
          <w:delText xml:space="preserve">chapter </w:delText>
        </w:r>
        <w:r w:rsidR="00726C52" w:rsidRPr="00615072" w:rsidDel="00ED38E5">
          <w:rPr>
            <w:rStyle w:val="SAPTextReference"/>
          </w:rPr>
          <w:delText>4.2</w:delText>
        </w:r>
        <w:r w:rsidR="00726C52" w:rsidDel="00ED38E5">
          <w:delText xml:space="preserve"> </w:delText>
        </w:r>
        <w:r w:rsidR="00726C52" w:rsidDel="00ED38E5">
          <w:rPr>
            <w:rStyle w:val="SAPTextReference"/>
          </w:rPr>
          <w:delText>Rehire</w:delText>
        </w:r>
      </w:del>
      <w:del w:id="796" w:author="Author" w:date="2018-02-13T12:10:00Z">
        <w:r w:rsidR="00726C52" w:rsidRPr="004D2C86" w:rsidDel="00ED38E5">
          <w:delText>.</w:delText>
        </w:r>
      </w:del>
      <w:ins w:id="797" w:author="Author" w:date="2018-02-13T12:10:00Z">
        <w:r>
          <w:t>.</w:t>
        </w:r>
        <w:commentRangeEnd w:id="778"/>
        <w:r>
          <w:rPr>
            <w:rStyle w:val="CommentReference"/>
          </w:rPr>
          <w:commentReference w:id="778"/>
        </w:r>
      </w:ins>
    </w:p>
    <w:p w14:paraId="1F8802D4" w14:textId="77777777" w:rsidR="002D3BDD" w:rsidRPr="00873ACA" w:rsidRDefault="002D3BDD" w:rsidP="00030C27">
      <w:pPr>
        <w:pStyle w:val="Heading1"/>
      </w:pPr>
      <w:bookmarkStart w:id="798" w:name="_Toc433728911"/>
      <w:bookmarkStart w:id="799" w:name="_Toc435198740"/>
      <w:bookmarkStart w:id="800" w:name="_Toc435630009"/>
      <w:bookmarkStart w:id="801" w:name="_Toc435632683"/>
      <w:bookmarkStart w:id="802" w:name="_Toc433728914"/>
      <w:bookmarkStart w:id="803" w:name="_Toc435198743"/>
      <w:bookmarkStart w:id="804" w:name="_Toc435630012"/>
      <w:bookmarkStart w:id="805" w:name="_Toc435632686"/>
      <w:bookmarkStart w:id="806" w:name="_Toc433728915"/>
      <w:bookmarkStart w:id="807" w:name="_Toc435198744"/>
      <w:bookmarkStart w:id="808" w:name="_Toc435630013"/>
      <w:bookmarkStart w:id="809" w:name="_Toc435632687"/>
      <w:bookmarkStart w:id="810" w:name="_Toc433728918"/>
      <w:bookmarkStart w:id="811" w:name="_Toc435198747"/>
      <w:bookmarkStart w:id="812" w:name="_Toc435630016"/>
      <w:bookmarkStart w:id="813" w:name="_Toc435632690"/>
      <w:bookmarkStart w:id="814" w:name="_Toc433728919"/>
      <w:bookmarkStart w:id="815" w:name="_Toc435198748"/>
      <w:bookmarkStart w:id="816" w:name="_Toc435630017"/>
      <w:bookmarkStart w:id="817" w:name="_Toc435632691"/>
      <w:bookmarkStart w:id="818" w:name="_Toc433728923"/>
      <w:bookmarkStart w:id="819" w:name="_Toc435198752"/>
      <w:bookmarkStart w:id="820" w:name="_Toc435630021"/>
      <w:bookmarkStart w:id="821" w:name="_Toc435632695"/>
      <w:bookmarkStart w:id="822" w:name="_Toc433728927"/>
      <w:bookmarkStart w:id="823" w:name="_Toc435198756"/>
      <w:bookmarkStart w:id="824" w:name="_Toc435630025"/>
      <w:bookmarkStart w:id="825" w:name="_Toc435632699"/>
      <w:bookmarkStart w:id="826" w:name="_Toc433728929"/>
      <w:bookmarkStart w:id="827" w:name="_Toc435198758"/>
      <w:bookmarkStart w:id="828" w:name="_Toc435630027"/>
      <w:bookmarkStart w:id="829" w:name="_Toc435632701"/>
      <w:bookmarkStart w:id="830" w:name="_Toc433728932"/>
      <w:bookmarkStart w:id="831" w:name="_Toc435198761"/>
      <w:bookmarkStart w:id="832" w:name="_Toc435630030"/>
      <w:bookmarkStart w:id="833" w:name="_Toc435632704"/>
      <w:bookmarkStart w:id="834" w:name="_Toc433728935"/>
      <w:bookmarkStart w:id="835" w:name="_Toc435198764"/>
      <w:bookmarkStart w:id="836" w:name="_Toc435630033"/>
      <w:bookmarkStart w:id="837" w:name="_Toc435632707"/>
      <w:bookmarkStart w:id="838" w:name="_Toc433728953"/>
      <w:bookmarkStart w:id="839" w:name="_Toc435198782"/>
      <w:bookmarkStart w:id="840" w:name="_Toc435630051"/>
      <w:bookmarkStart w:id="841" w:name="_Toc435632725"/>
      <w:bookmarkStart w:id="842" w:name="_Toc433728954"/>
      <w:bookmarkStart w:id="843" w:name="_Toc435198783"/>
      <w:bookmarkStart w:id="844" w:name="_Toc435630052"/>
      <w:bookmarkStart w:id="845" w:name="_Toc435632726"/>
      <w:bookmarkStart w:id="846" w:name="_Toc394393734"/>
      <w:bookmarkStart w:id="847" w:name="_Toc394393735"/>
      <w:bookmarkStart w:id="848" w:name="_Toc394393737"/>
      <w:bookmarkStart w:id="849" w:name="_Toc394393738"/>
      <w:bookmarkStart w:id="850" w:name="_Toc394393740"/>
      <w:bookmarkStart w:id="851" w:name="_Toc394393743"/>
      <w:bookmarkStart w:id="852" w:name="_Toc394393744"/>
      <w:bookmarkStart w:id="853" w:name="_Toc419114426"/>
      <w:bookmarkStart w:id="854" w:name="_Toc421523776"/>
      <w:bookmarkStart w:id="855" w:name="_Toc433729002"/>
      <w:bookmarkStart w:id="856" w:name="_Toc435198831"/>
      <w:bookmarkStart w:id="857" w:name="_Toc435630100"/>
      <w:bookmarkStart w:id="858" w:name="_Toc435632774"/>
      <w:bookmarkStart w:id="859" w:name="_Toc433729019"/>
      <w:bookmarkStart w:id="860" w:name="_Toc435198848"/>
      <w:bookmarkStart w:id="861" w:name="_Toc435630117"/>
      <w:bookmarkStart w:id="862" w:name="_Toc435632791"/>
      <w:bookmarkStart w:id="863" w:name="_Toc433729020"/>
      <w:bookmarkStart w:id="864" w:name="_Toc435198849"/>
      <w:bookmarkStart w:id="865" w:name="_Toc435630118"/>
      <w:bookmarkStart w:id="866" w:name="_Toc435632792"/>
      <w:bookmarkStart w:id="867" w:name="_Toc433729026"/>
      <w:bookmarkStart w:id="868" w:name="_Toc435198855"/>
      <w:bookmarkStart w:id="869" w:name="_Toc435630124"/>
      <w:bookmarkStart w:id="870" w:name="_Toc435632798"/>
      <w:bookmarkStart w:id="871" w:name="_Toc433729029"/>
      <w:bookmarkStart w:id="872" w:name="_Toc435198858"/>
      <w:bookmarkStart w:id="873" w:name="_Toc435630127"/>
      <w:bookmarkStart w:id="874" w:name="_Toc435632801"/>
      <w:bookmarkStart w:id="875" w:name="_Toc433729030"/>
      <w:bookmarkStart w:id="876" w:name="_Toc435198859"/>
      <w:bookmarkStart w:id="877" w:name="_Toc435630128"/>
      <w:bookmarkStart w:id="878" w:name="_Toc435632802"/>
      <w:bookmarkStart w:id="879" w:name="_Toc433729031"/>
      <w:bookmarkStart w:id="880" w:name="_Toc435198860"/>
      <w:bookmarkStart w:id="881" w:name="_Toc435630129"/>
      <w:bookmarkStart w:id="882" w:name="_Toc435632803"/>
      <w:bookmarkStart w:id="883" w:name="_Toc433729089"/>
      <w:bookmarkStart w:id="884" w:name="_Toc435198918"/>
      <w:bookmarkStart w:id="885" w:name="_Toc435630187"/>
      <w:bookmarkStart w:id="886" w:name="_Toc435632861"/>
      <w:bookmarkStart w:id="887" w:name="_Toc433729096"/>
      <w:bookmarkStart w:id="888" w:name="_Toc435198925"/>
      <w:bookmarkStart w:id="889" w:name="_Toc435630194"/>
      <w:bookmarkStart w:id="890" w:name="_Toc435632868"/>
      <w:bookmarkStart w:id="891" w:name="_Toc433729103"/>
      <w:bookmarkStart w:id="892" w:name="_Toc435198932"/>
      <w:bookmarkStart w:id="893" w:name="_Toc435630201"/>
      <w:bookmarkStart w:id="894" w:name="_Toc435632875"/>
      <w:bookmarkStart w:id="895" w:name="_Toc433729138"/>
      <w:bookmarkStart w:id="896" w:name="_Toc435198967"/>
      <w:bookmarkStart w:id="897" w:name="_Toc435630236"/>
      <w:bookmarkStart w:id="898" w:name="_Toc435632910"/>
      <w:bookmarkStart w:id="899" w:name="_Toc433729145"/>
      <w:bookmarkStart w:id="900" w:name="_Toc435198974"/>
      <w:bookmarkStart w:id="901" w:name="_Toc435630243"/>
      <w:bookmarkStart w:id="902" w:name="_Toc435632917"/>
      <w:bookmarkStart w:id="903" w:name="_Toc433729152"/>
      <w:bookmarkStart w:id="904" w:name="_Toc435198981"/>
      <w:bookmarkStart w:id="905" w:name="_Toc435630250"/>
      <w:bookmarkStart w:id="906" w:name="_Toc435632924"/>
      <w:bookmarkStart w:id="907" w:name="_Toc433729159"/>
      <w:bookmarkStart w:id="908" w:name="_Toc435198988"/>
      <w:bookmarkStart w:id="909" w:name="_Toc435630257"/>
      <w:bookmarkStart w:id="910" w:name="_Toc435632931"/>
      <w:bookmarkStart w:id="911" w:name="_Toc433729166"/>
      <w:bookmarkStart w:id="912" w:name="_Toc435198995"/>
      <w:bookmarkStart w:id="913" w:name="_Toc435630264"/>
      <w:bookmarkStart w:id="914" w:name="_Toc435632938"/>
      <w:bookmarkStart w:id="915" w:name="_Toc433729173"/>
      <w:bookmarkStart w:id="916" w:name="_Toc435199002"/>
      <w:bookmarkStart w:id="917" w:name="_Toc435630271"/>
      <w:bookmarkStart w:id="918" w:name="_Toc435632945"/>
      <w:bookmarkStart w:id="919" w:name="_Toc433729180"/>
      <w:bookmarkStart w:id="920" w:name="_Toc435199009"/>
      <w:bookmarkStart w:id="921" w:name="_Toc435630278"/>
      <w:bookmarkStart w:id="922" w:name="_Toc435632952"/>
      <w:bookmarkStart w:id="923" w:name="_Toc421523780"/>
      <w:bookmarkStart w:id="924" w:name="_Toc421523782"/>
      <w:bookmarkStart w:id="925" w:name="_Toc419114432"/>
      <w:bookmarkStart w:id="926" w:name="_Toc421523786"/>
      <w:bookmarkStart w:id="927" w:name="_Toc419114449"/>
      <w:bookmarkStart w:id="928" w:name="_Toc421523803"/>
      <w:bookmarkStart w:id="929" w:name="_Toc394394092"/>
      <w:bookmarkStart w:id="930" w:name="_Toc394394133"/>
      <w:bookmarkStart w:id="931" w:name="_Toc394394174"/>
      <w:bookmarkStart w:id="932" w:name="_Toc394394093"/>
      <w:bookmarkStart w:id="933" w:name="_Toc394394134"/>
      <w:bookmarkStart w:id="934" w:name="_Toc394394175"/>
      <w:bookmarkStart w:id="935" w:name="_Toc394394094"/>
      <w:bookmarkStart w:id="936" w:name="_Toc394394135"/>
      <w:bookmarkStart w:id="937" w:name="_Toc394394176"/>
      <w:bookmarkStart w:id="938" w:name="_Toc394394095"/>
      <w:bookmarkStart w:id="939" w:name="_Toc394394136"/>
      <w:bookmarkStart w:id="940" w:name="_Toc394394177"/>
      <w:bookmarkStart w:id="941" w:name="_Toc406578513"/>
      <w:bookmarkStart w:id="942" w:name="_Toc406596065"/>
      <w:bookmarkStart w:id="943" w:name="_Toc410685027"/>
      <w:bookmarkStart w:id="944" w:name="_Toc507321720"/>
      <w:bookmarkEnd w:id="520"/>
      <w:bookmarkEnd w:id="521"/>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r w:rsidRPr="00873ACA">
        <w:lastRenderedPageBreak/>
        <w:t>Appendix</w:t>
      </w:r>
      <w:bookmarkEnd w:id="941"/>
      <w:bookmarkEnd w:id="942"/>
      <w:bookmarkEnd w:id="943"/>
      <w:bookmarkEnd w:id="944"/>
    </w:p>
    <w:p w14:paraId="1130EC14" w14:textId="5287B7A8" w:rsidR="002C01D8" w:rsidRDefault="002C01D8" w:rsidP="002C01D8">
      <w:pPr>
        <w:pStyle w:val="Heading2"/>
        <w:ind w:left="851" w:hanging="851"/>
      </w:pPr>
      <w:bookmarkStart w:id="945" w:name="_Toc474741588"/>
      <w:bookmarkStart w:id="946" w:name="_Toc507321721"/>
      <w:bookmarkStart w:id="947" w:name="_Toc406578514"/>
      <w:bookmarkStart w:id="948" w:name="_Toc406596066"/>
      <w:bookmarkStart w:id="949" w:name="_Toc410685028"/>
      <w:r>
        <w:t>Importing Concurrent Employments for Employees</w:t>
      </w:r>
      <w:bookmarkEnd w:id="945"/>
      <w:bookmarkEnd w:id="946"/>
    </w:p>
    <w:p w14:paraId="1CDD79FC" w14:textId="078943FA" w:rsidR="002C01D8" w:rsidRDefault="002C01D8" w:rsidP="009E7E0D">
      <w:r>
        <w:t xml:space="preserve">In case you need to </w:t>
      </w:r>
      <w:r w:rsidR="009E7E0D">
        <w:t>upload several concurrent employments for employee</w:t>
      </w:r>
      <w:r w:rsidR="0039429C">
        <w:t>s</w:t>
      </w:r>
      <w:r w:rsidR="009E7E0D">
        <w:t xml:space="preserve">, you have the option to use the </w:t>
      </w:r>
      <w:r w:rsidRPr="00C4443A">
        <w:rPr>
          <w:rStyle w:val="SAPTextReference"/>
        </w:rPr>
        <w:t>Import Employee Data</w:t>
      </w:r>
      <w:r w:rsidRPr="00B56DEF">
        <w:t xml:space="preserve"> tool</w:t>
      </w:r>
      <w:r w:rsidR="009E7E0D">
        <w:t>.</w:t>
      </w:r>
    </w:p>
    <w:p w14:paraId="779D6D4B" w14:textId="4F944592" w:rsidR="002C01D8" w:rsidRDefault="002C01D8" w:rsidP="002C01D8">
      <w:r>
        <w:t xml:space="preserve">When using the </w:t>
      </w:r>
      <w:r w:rsidRPr="00C4443A">
        <w:rPr>
          <w:rStyle w:val="SAPTextReference"/>
        </w:rPr>
        <w:t>Import Employee Data</w:t>
      </w:r>
      <w:r w:rsidRPr="00B56DEF">
        <w:t xml:space="preserve"> tool</w:t>
      </w:r>
      <w:r>
        <w:t xml:space="preserve">, make sure </w:t>
      </w:r>
      <w:r w:rsidR="009E7E0D">
        <w:t>the employee is available in the system with at least following information</w:t>
      </w:r>
      <w:r>
        <w:rPr>
          <w:rFonts w:hint="eastAsia"/>
        </w:rPr>
        <w:t>:</w:t>
      </w:r>
    </w:p>
    <w:p w14:paraId="5021BC5C" w14:textId="2E2A8601" w:rsidR="009E7E0D" w:rsidRDefault="009E7E0D" w:rsidP="009E7E0D">
      <w:pPr>
        <w:pStyle w:val="ListParagraph"/>
        <w:numPr>
          <w:ilvl w:val="0"/>
          <w:numId w:val="32"/>
        </w:numPr>
        <w:ind w:left="270" w:hanging="270"/>
      </w:pPr>
      <w:r>
        <w:t>Biographical Info</w:t>
      </w:r>
    </w:p>
    <w:p w14:paraId="3944024B" w14:textId="7572C2E2" w:rsidR="009E7E0D" w:rsidRDefault="009E7E0D" w:rsidP="009E7E0D">
      <w:pPr>
        <w:pStyle w:val="ListParagraph"/>
        <w:numPr>
          <w:ilvl w:val="0"/>
          <w:numId w:val="32"/>
        </w:numPr>
        <w:ind w:left="270" w:hanging="270"/>
      </w:pPr>
      <w:r>
        <w:t>Employment Details</w:t>
      </w:r>
    </w:p>
    <w:p w14:paraId="0118CE2B" w14:textId="3DE8802B" w:rsidR="009E7E0D" w:rsidRDefault="009E7E0D" w:rsidP="009E7E0D">
      <w:pPr>
        <w:pStyle w:val="ListParagraph"/>
        <w:numPr>
          <w:ilvl w:val="0"/>
          <w:numId w:val="32"/>
        </w:numPr>
        <w:ind w:left="270" w:hanging="270"/>
      </w:pPr>
      <w:r>
        <w:t>Job Info</w:t>
      </w:r>
    </w:p>
    <w:p w14:paraId="255DD36A" w14:textId="1307ABC6" w:rsidR="009E7E0D" w:rsidRDefault="009E7E0D" w:rsidP="009E7E0D">
      <w:pPr>
        <w:pStyle w:val="ListParagraph"/>
        <w:numPr>
          <w:ilvl w:val="0"/>
          <w:numId w:val="32"/>
        </w:numPr>
        <w:ind w:left="270" w:hanging="270"/>
      </w:pPr>
      <w:r>
        <w:t>Personal Info</w:t>
      </w:r>
    </w:p>
    <w:p w14:paraId="15D8B55F" w14:textId="2EDEC05B" w:rsidR="00E23F68" w:rsidRDefault="0039429C" w:rsidP="0039429C">
      <w:r>
        <w:t xml:space="preserve">Download from the Admin Center the </w:t>
      </w:r>
      <w:r w:rsidRPr="00F96FA9">
        <w:rPr>
          <w:rStyle w:val="SAPScreenElement"/>
          <w:color w:val="auto"/>
        </w:rPr>
        <w:t>Employment Details</w:t>
      </w:r>
      <w:r w:rsidRPr="0004773C">
        <w:t xml:space="preserve"> </w:t>
      </w:r>
      <w:r>
        <w:t>CSV template, fill it in as appropriate and upload it to the instance.</w:t>
      </w:r>
    </w:p>
    <w:p w14:paraId="62D5D753" w14:textId="7CF6744D" w:rsidR="002C01D8" w:rsidRPr="0039429C" w:rsidRDefault="002C01D8" w:rsidP="002C01D8">
      <w:pPr>
        <w:pStyle w:val="SAPNoteHeading"/>
        <w:ind w:left="0"/>
      </w:pPr>
      <w:r w:rsidRPr="0039429C">
        <w:rPr>
          <w:noProof/>
        </w:rPr>
        <w:drawing>
          <wp:inline distT="0" distB="0" distL="0" distR="0" wp14:anchorId="19713813" wp14:editId="2780EB0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9429C">
        <w:t> Recommendation</w:t>
      </w:r>
    </w:p>
    <w:p w14:paraId="40B2764D" w14:textId="1DD5C75A" w:rsidR="002C01D8" w:rsidRPr="000C1B2A" w:rsidRDefault="002C01D8" w:rsidP="002C01D8">
      <w:r w:rsidRPr="0039429C">
        <w:rPr>
          <w:rFonts w:eastAsia="Wingdings"/>
          <w:lang w:eastAsia="zh-CN"/>
        </w:rPr>
        <w:t xml:space="preserve">For </w:t>
      </w:r>
      <w:r w:rsidR="00C4443A" w:rsidRPr="0039429C">
        <w:rPr>
          <w:rFonts w:eastAsia="Wingdings"/>
          <w:lang w:eastAsia="zh-CN"/>
        </w:rPr>
        <w:t>details,</w:t>
      </w:r>
      <w:r w:rsidRPr="0039429C">
        <w:rPr>
          <w:rFonts w:eastAsia="Wingdings"/>
          <w:lang w:eastAsia="zh-CN"/>
        </w:rPr>
        <w:t xml:space="preserve"> how to use the import tool and upload concurrent employments for </w:t>
      </w:r>
      <w:r w:rsidR="00C9712F">
        <w:rPr>
          <w:rFonts w:eastAsia="Wingdings"/>
          <w:lang w:eastAsia="zh-CN"/>
        </w:rPr>
        <w:t>employees</w:t>
      </w:r>
      <w:r w:rsidRPr="0039429C">
        <w:rPr>
          <w:rFonts w:eastAsia="Wingdings"/>
          <w:lang w:eastAsia="zh-CN"/>
        </w:rPr>
        <w:t xml:space="preserve">, please refer to the </w:t>
      </w:r>
      <w:ins w:id="950" w:author="Author" w:date="2018-02-26T14:23:00Z">
        <w:r w:rsidR="00B304A8">
          <w:rPr>
            <w:rFonts w:eastAsia="Wingdings"/>
            <w:lang w:eastAsia="zh-CN"/>
          </w:rPr>
          <w:t xml:space="preserve">latest production </w:t>
        </w:r>
      </w:ins>
      <w:r w:rsidRPr="0039429C">
        <w:rPr>
          <w:rFonts w:eastAsia="Wingdings"/>
          <w:lang w:eastAsia="zh-CN"/>
        </w:rPr>
        <w:t xml:space="preserve">handbook for setting up </w:t>
      </w:r>
      <w:r w:rsidRPr="0039429C">
        <w:t xml:space="preserve">Concurrent Employment on the </w:t>
      </w:r>
      <w:hyperlink r:id="rId23" w:history="1">
        <w:r w:rsidRPr="00A54B01">
          <w:rPr>
            <w:rStyle w:val="Hyperlink"/>
            <w:u w:val="single"/>
          </w:rPr>
          <w:t>SAP Help Portal</w:t>
        </w:r>
      </w:hyperlink>
      <w:r w:rsidRPr="00A54B01">
        <w:rPr>
          <w:rStyle w:val="Hyperlink"/>
        </w:rPr>
        <w:t xml:space="preserve"> </w:t>
      </w:r>
      <w:r w:rsidRPr="00A54B01">
        <w:rPr>
          <w:rFonts w:ascii="Symbol" w:hAnsi="Symbol"/>
          <w:lang w:eastAsia="de-DE"/>
        </w:rPr>
        <w:sym w:font="Symbol" w:char="F0AE"/>
      </w:r>
      <w:r w:rsidRPr="00A54B01">
        <w:t xml:space="preserve"> </w:t>
      </w:r>
      <w:r w:rsidRPr="00A54B01">
        <w:rPr>
          <w:rStyle w:val="SAPScreenElement"/>
        </w:rPr>
        <w:t xml:space="preserve">Implementation </w:t>
      </w:r>
      <w:ins w:id="951" w:author="Author" w:date="2018-02-26T14:19:00Z">
        <w:r w:rsidR="00CE6D12" w:rsidRPr="00212D06">
          <w:rPr>
            <w:rFonts w:ascii="Symbol" w:hAnsi="Symbol" w:hint="eastAsia"/>
            <w:lang w:eastAsia="de-DE"/>
          </w:rPr>
          <w:sym w:font="Symbol" w:char="F0AE"/>
        </w:r>
        <w:r w:rsidR="00CE6D12" w:rsidRPr="00212D06">
          <w:rPr>
            <w:rFonts w:ascii="Symbol" w:hAnsi="Symbol"/>
            <w:lang w:eastAsia="de-DE"/>
          </w:rPr>
          <w:t></w:t>
        </w:r>
        <w:r w:rsidR="00CE6D12" w:rsidRPr="00212D06">
          <w:rPr>
            <w:rStyle w:val="SAPScreenElement"/>
          </w:rPr>
          <w:t>View All</w:t>
        </w:r>
        <w:r w:rsidR="00CE6D12" w:rsidRPr="00212D06">
          <w:rPr>
            <w:i/>
          </w:rPr>
          <w:t xml:space="preserve"> </w:t>
        </w:r>
      </w:ins>
      <w:r w:rsidRPr="00A54B01">
        <w:rPr>
          <w:rFonts w:ascii="Symbol" w:hAnsi="Symbol" w:hint="eastAsia"/>
          <w:lang w:eastAsia="de-DE"/>
        </w:rPr>
        <w:sym w:font="Symbol" w:char="F0AE"/>
      </w:r>
      <w:r w:rsidRPr="00A54B01">
        <w:rPr>
          <w:i/>
        </w:rPr>
        <w:t xml:space="preserve"> </w:t>
      </w:r>
      <w:r w:rsidR="00205A4D" w:rsidRPr="00205A4D">
        <w:rPr>
          <w:rStyle w:val="SAPScreenElement"/>
        </w:rPr>
        <w:t>Implementing and Configuring Concurrent Employment in Employee Central</w:t>
      </w:r>
      <w:r w:rsidRPr="00A54B01">
        <w:rPr>
          <w:rStyle w:val="SAPScreenElement"/>
        </w:rPr>
        <w:t>,</w:t>
      </w:r>
      <w:r w:rsidRPr="00A54B01">
        <w:rPr>
          <w:rFonts w:eastAsia="Wingdings"/>
          <w:lang w:eastAsia="zh-CN"/>
        </w:rPr>
        <w:t xml:space="preserve"> chapter </w:t>
      </w:r>
      <w:r w:rsidR="0039429C" w:rsidRPr="00C4443A">
        <w:rPr>
          <w:rStyle w:val="SAPTextReference"/>
        </w:rPr>
        <w:t>Importing Concurrent Employments for Employees</w:t>
      </w:r>
      <w:r w:rsidRPr="00A54B01">
        <w:rPr>
          <w:rFonts w:eastAsia="Wingdings"/>
          <w:lang w:eastAsia="zh-CN"/>
        </w:rPr>
        <w:t>.</w:t>
      </w:r>
    </w:p>
    <w:p w14:paraId="596E4C9E" w14:textId="77777777" w:rsidR="00C93B94" w:rsidRPr="00765CA4" w:rsidRDefault="00C93B94" w:rsidP="00C93B94">
      <w:pPr>
        <w:pStyle w:val="Heading2"/>
        <w:keepLines w:val="0"/>
        <w:widowControl w:val="0"/>
        <w:tabs>
          <w:tab w:val="num" w:pos="576"/>
          <w:tab w:val="left" w:pos="9356"/>
        </w:tabs>
        <w:spacing w:line="240" w:lineRule="auto"/>
        <w:ind w:left="578" w:hanging="578"/>
      </w:pPr>
      <w:bookmarkStart w:id="952" w:name="_Toc478135355"/>
      <w:bookmarkStart w:id="953" w:name="_Toc507321722"/>
      <w:r w:rsidRPr="00765CA4">
        <w:t>Executing Process Steps using Mobile App</w:t>
      </w:r>
      <w:bookmarkEnd w:id="952"/>
      <w:bookmarkEnd w:id="953"/>
    </w:p>
    <w:p w14:paraId="777E2CD3" w14:textId="77777777" w:rsidR="00C93B94" w:rsidRDefault="00C93B94" w:rsidP="00C93B94">
      <w:r w:rsidRPr="00765CA4">
        <w:t xml:space="preserve">As mentioned in chapter </w:t>
      </w:r>
      <w:r w:rsidRPr="00765CA4">
        <w:rPr>
          <w:rStyle w:val="SAPTextReference"/>
        </w:rPr>
        <w:t>Overview Table</w:t>
      </w:r>
      <w:r w:rsidRPr="00765CA4">
        <w:t>, several process steps can be executed via mobile device. For this, the SAP SuccessFactors Mobile application must have been activated on the mobile devices of the persons executing these steps.</w:t>
      </w:r>
      <w:r>
        <w:t xml:space="preserve"> </w:t>
      </w:r>
    </w:p>
    <w:p w14:paraId="3E8A9C47" w14:textId="77777777" w:rsidR="00C93B94" w:rsidRPr="00C61233" w:rsidRDefault="00C93B94" w:rsidP="00C4443A">
      <w:pPr>
        <w:pStyle w:val="SAPNoteHeading"/>
        <w:ind w:left="576"/>
      </w:pPr>
      <w:r w:rsidRPr="00C61233">
        <w:rPr>
          <w:noProof/>
        </w:rPr>
        <w:drawing>
          <wp:inline distT="0" distB="0" distL="0" distR="0" wp14:anchorId="32C32022" wp14:editId="02B49411">
            <wp:extent cx="228600" cy="228600"/>
            <wp:effectExtent l="0" t="0" r="0" b="0"/>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Recommendation</w:t>
      </w:r>
    </w:p>
    <w:p w14:paraId="669A32EC" w14:textId="0C317C69" w:rsidR="00C93B94" w:rsidRDefault="00C93B94" w:rsidP="00C4443A">
      <w:pPr>
        <w:ind w:left="576"/>
      </w:pPr>
      <w:r>
        <w:t xml:space="preserve">For details on activating the </w:t>
      </w:r>
      <w:r w:rsidRPr="00765CA4">
        <w:t>SAP SuccessFactors Mobile application</w:t>
      </w:r>
      <w:r>
        <w:t xml:space="preserve">, refer to the </w:t>
      </w:r>
      <w:r w:rsidR="00E2452F" w:rsidRPr="00E2452F">
        <w:rPr>
          <w:rStyle w:val="SAPTextReference"/>
        </w:rPr>
        <w:t xml:space="preserve">Read Me </w:t>
      </w:r>
      <w:r w:rsidR="00E2452F">
        <w:t>d</w:t>
      </w:r>
      <w:r w:rsidR="00DE0C88">
        <w:t>ocument.</w:t>
      </w:r>
    </w:p>
    <w:p w14:paraId="44A06D7D" w14:textId="77777777" w:rsidR="00C93B94" w:rsidRPr="00765CA4" w:rsidRDefault="00C93B94" w:rsidP="00C93B94">
      <w:pPr>
        <w:ind w:left="540"/>
      </w:pPr>
    </w:p>
    <w:p w14:paraId="59952183" w14:textId="77777777" w:rsidR="00C93B94" w:rsidRPr="00765CA4" w:rsidRDefault="00C93B94" w:rsidP="00C93B94">
      <w:r w:rsidRPr="00765CA4">
        <w:t>In the following, the procedure for executing the process steps using mobile devices are given.</w:t>
      </w:r>
    </w:p>
    <w:p w14:paraId="493374E8" w14:textId="0FF007CD" w:rsidR="00C93B94" w:rsidRPr="00765CA4" w:rsidRDefault="00C93B94" w:rsidP="00C93B94">
      <w:pPr>
        <w:pStyle w:val="Heading3"/>
      </w:pPr>
      <w:bookmarkStart w:id="954" w:name="_Toc478135356"/>
      <w:bookmarkStart w:id="955" w:name="_Toc478135357"/>
      <w:bookmarkStart w:id="956" w:name="_Toc507321723"/>
      <w:bookmarkEnd w:id="954"/>
      <w:r>
        <w:lastRenderedPageBreak/>
        <w:t>Approving</w:t>
      </w:r>
      <w:r w:rsidRPr="00765CA4">
        <w:t xml:space="preserve"> Requests</w:t>
      </w:r>
      <w:bookmarkEnd w:id="955"/>
      <w:bookmarkEnd w:id="956"/>
    </w:p>
    <w:p w14:paraId="5618CBB6" w14:textId="77777777" w:rsidR="00C93B94" w:rsidRPr="00765CA4" w:rsidRDefault="00C93B94" w:rsidP="00C93B94">
      <w:pPr>
        <w:pStyle w:val="SAPKeyblockTitle"/>
      </w:pPr>
      <w:r w:rsidRPr="00765CA4">
        <w:t>Purpose</w:t>
      </w:r>
    </w:p>
    <w:p w14:paraId="104BE062" w14:textId="25481491" w:rsidR="00C93B94" w:rsidRDefault="00C93B94" w:rsidP="00C93B94">
      <w:r w:rsidRPr="00765CA4">
        <w:t>If the SAP SuccessFactors Mobile application has been activated on the mobile devices of the approvers of requests</w:t>
      </w:r>
      <w:r>
        <w:t>, they receive the requests also on their</w:t>
      </w:r>
      <w:r w:rsidRPr="002B2D5E">
        <w:t xml:space="preserve"> mobile device</w:t>
      </w:r>
      <w:r>
        <w:t>s. Instead of processing the requests on the company</w:t>
      </w:r>
      <w:r w:rsidRPr="00CE5BBE">
        <w:t xml:space="preserve"> </w:t>
      </w:r>
      <w:r>
        <w:t>instance website, they can do so on their mobile devices.</w:t>
      </w:r>
    </w:p>
    <w:p w14:paraId="49EBCC38" w14:textId="77777777" w:rsidR="00C93B94" w:rsidRDefault="00C93B94" w:rsidP="00C93B94">
      <w:r>
        <w:t xml:space="preserve">For this scope item, following users can activate </w:t>
      </w:r>
      <w:r w:rsidRPr="00765CA4">
        <w:t>the SAP SuccessFactors Mobile application</w:t>
      </w:r>
      <w:r>
        <w:t>:</w:t>
      </w:r>
    </w:p>
    <w:p w14:paraId="4A7520FD" w14:textId="1713E7AA" w:rsidR="00C93B94" w:rsidRPr="00E15622" w:rsidRDefault="00C93B94" w:rsidP="00C93B94">
      <w:pPr>
        <w:pStyle w:val="ListParagraph"/>
        <w:numPr>
          <w:ilvl w:val="0"/>
          <w:numId w:val="37"/>
        </w:numPr>
        <w:ind w:left="360"/>
      </w:pPr>
      <w:r>
        <w:t>Line Manager of the employee in his or her concurrent employment.</w:t>
      </w:r>
    </w:p>
    <w:p w14:paraId="0A7F6ADF" w14:textId="77777777" w:rsidR="00C93B94" w:rsidRPr="00AB0EA9" w:rsidRDefault="00C93B94" w:rsidP="00C93B94">
      <w:pPr>
        <w:pStyle w:val="SAPKeyblockTitle"/>
      </w:pPr>
      <w:r w:rsidRPr="00AB0EA9">
        <w:t>Procedure</w:t>
      </w:r>
    </w:p>
    <w:p w14:paraId="5533A223" w14:textId="77777777" w:rsidR="00C93B94" w:rsidRDefault="00C93B94" w:rsidP="00C93B94">
      <w:pPr>
        <w:pStyle w:val="ListParagraph"/>
        <w:numPr>
          <w:ilvl w:val="0"/>
          <w:numId w:val="38"/>
        </w:numPr>
        <w:ind w:left="360"/>
      </w:pPr>
      <w:r w:rsidRPr="00F97F30">
        <w:t xml:space="preserve">Open the SAP SuccessFactors </w:t>
      </w:r>
      <w:r w:rsidRPr="00C77CD4">
        <w:t>mobile app and log on by tapping the corresponding user name</w:t>
      </w:r>
      <w:r w:rsidRPr="00B84DDF">
        <w:t>.</w:t>
      </w:r>
    </w:p>
    <w:p w14:paraId="38DFEA3D" w14:textId="0EF8CB27" w:rsidR="00C93B94" w:rsidRDefault="00C93B94" w:rsidP="00C93B94">
      <w:pPr>
        <w:pStyle w:val="ListParagraph"/>
        <w:numPr>
          <w:ilvl w:val="0"/>
          <w:numId w:val="38"/>
        </w:numPr>
        <w:ind w:left="360"/>
      </w:pPr>
      <w:r>
        <w:t xml:space="preserve">Tap on </w:t>
      </w:r>
      <w:r>
        <w:rPr>
          <w:rStyle w:val="SAPScreenElement"/>
        </w:rPr>
        <w:t>To-Do</w:t>
      </w:r>
      <w:r>
        <w:t xml:space="preserve"> </w:t>
      </w:r>
      <w:r w:rsidR="00664E0E">
        <w:t>and under</w:t>
      </w:r>
      <w:r>
        <w:t xml:space="preserve"> </w:t>
      </w:r>
      <w:r w:rsidRPr="00AB0EA9">
        <w:rPr>
          <w:rStyle w:val="SAPScreenElement"/>
        </w:rPr>
        <w:t>Approve Requests</w:t>
      </w:r>
      <w:r w:rsidRPr="00CE5BBE">
        <w:t xml:space="preserve"> </w:t>
      </w:r>
      <w:r>
        <w:t>select the appropriate request you need to process (for example, concurrent employment creation or maintenance, or secondary employment termination)</w:t>
      </w:r>
      <w:r w:rsidRPr="00CE5BBE">
        <w:t>.</w:t>
      </w:r>
    </w:p>
    <w:p w14:paraId="0129F19E" w14:textId="77777777" w:rsidR="00C93B94" w:rsidRDefault="00C93B94" w:rsidP="00C93B94">
      <w:pPr>
        <w:pStyle w:val="ListParagraph"/>
        <w:numPr>
          <w:ilvl w:val="0"/>
          <w:numId w:val="38"/>
        </w:numPr>
        <w:ind w:left="360"/>
      </w:pPr>
      <w:r w:rsidRPr="00923C78">
        <w:t xml:space="preserve">On the </w:t>
      </w:r>
      <w:r>
        <w:rPr>
          <w:rStyle w:val="SAPScreenElement"/>
        </w:rPr>
        <w:t>Details</w:t>
      </w:r>
      <w:r w:rsidRPr="00CE5BBE">
        <w:t xml:space="preserve"> </w:t>
      </w:r>
      <w:r w:rsidRPr="00923C78">
        <w:t xml:space="preserve">screen, review the </w:t>
      </w:r>
      <w:r>
        <w:t xml:space="preserve">request, </w:t>
      </w:r>
      <w:r w:rsidRPr="00923C78">
        <w:t>and if satisfied</w:t>
      </w:r>
      <w:r>
        <w:t xml:space="preserve">, tap </w:t>
      </w:r>
      <w:r w:rsidRPr="00CB7B5E">
        <w:rPr>
          <w:rStyle w:val="SAPScreenElement"/>
        </w:rPr>
        <w:t>Approve</w:t>
      </w:r>
      <w:r>
        <w:t>.</w:t>
      </w:r>
    </w:p>
    <w:p w14:paraId="4126EA81" w14:textId="77777777" w:rsidR="00C93B94" w:rsidRPr="00CE5BBE" w:rsidRDefault="00C93B94" w:rsidP="00C4443A">
      <w:pPr>
        <w:ind w:left="360"/>
      </w:pPr>
      <w:r w:rsidRPr="00EC36D1">
        <w:rPr>
          <w:noProof/>
        </w:rPr>
        <w:drawing>
          <wp:inline distT="0" distB="0" distL="0" distR="0" wp14:anchorId="64A1103D" wp14:editId="11F8D99E">
            <wp:extent cx="228600" cy="228600"/>
            <wp:effectExtent l="0" t="0" r="0" b="0"/>
            <wp:docPr id="2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E5BBE">
        <w:t> </w:t>
      </w:r>
      <w:r w:rsidRPr="00AB0EA9">
        <w:rPr>
          <w:rFonts w:ascii="BentonSans Regular" w:hAnsi="BentonSans Regular"/>
          <w:color w:val="666666"/>
          <w:sz w:val="22"/>
        </w:rPr>
        <w:t>Note</w:t>
      </w:r>
    </w:p>
    <w:p w14:paraId="18525A13" w14:textId="77777777" w:rsidR="00C93B94" w:rsidRDefault="00C93B94" w:rsidP="00C4443A">
      <w:pPr>
        <w:ind w:left="360"/>
      </w:pPr>
      <w:r w:rsidRPr="00C61233">
        <w:t>If required, you can also send the change request back for further details. In this case, it is recommended to add a comment explaining your decision.</w:t>
      </w:r>
      <w:r w:rsidRPr="007E1273">
        <w:t xml:space="preserve"> </w:t>
      </w:r>
      <w:r>
        <w:t xml:space="preserve">Then tap </w:t>
      </w:r>
      <w:r w:rsidRPr="00AB0EA9">
        <w:rPr>
          <w:rStyle w:val="SAPScreenElement"/>
        </w:rPr>
        <w:t>Send Back</w:t>
      </w:r>
      <w:r>
        <w:t xml:space="preserve">. </w:t>
      </w:r>
      <w:r w:rsidRPr="00112A3C">
        <w:t xml:space="preserve">The </w:t>
      </w:r>
      <w:r>
        <w:t xml:space="preserve">request initiator </w:t>
      </w:r>
      <w:r w:rsidRPr="00112A3C">
        <w:t>can then either adapt the change request and resubmit it for approval, or cancel it.</w:t>
      </w:r>
    </w:p>
    <w:p w14:paraId="3FE13F4E" w14:textId="07E28699" w:rsidR="002D3BDD" w:rsidRPr="00873ACA" w:rsidRDefault="002D3BDD" w:rsidP="00C93B94">
      <w:pPr>
        <w:pStyle w:val="Heading2"/>
        <w:ind w:left="851" w:hanging="851"/>
      </w:pPr>
      <w:bookmarkStart w:id="957" w:name="_Toc507321724"/>
      <w:commentRangeStart w:id="958"/>
      <w:commentRangeStart w:id="959"/>
      <w:r w:rsidRPr="00873ACA">
        <w:t>Process Chains</w:t>
      </w:r>
      <w:bookmarkEnd w:id="947"/>
      <w:bookmarkEnd w:id="948"/>
      <w:bookmarkEnd w:id="949"/>
      <w:commentRangeEnd w:id="958"/>
      <w:r w:rsidR="00ED38E5">
        <w:rPr>
          <w:rStyle w:val="CommentReference"/>
          <w:rFonts w:ascii="BentonSans Book" w:eastAsia="MS Mincho" w:hAnsi="BentonSans Book"/>
          <w:color w:val="auto"/>
        </w:rPr>
        <w:commentReference w:id="958"/>
      </w:r>
      <w:commentRangeEnd w:id="959"/>
      <w:r w:rsidR="00C06475">
        <w:rPr>
          <w:rStyle w:val="CommentReference"/>
          <w:rFonts w:ascii="BentonSans Book" w:eastAsia="MS Mincho" w:hAnsi="BentonSans Book"/>
          <w:color w:val="auto"/>
        </w:rPr>
        <w:commentReference w:id="959"/>
      </w:r>
      <w:bookmarkEnd w:id="957"/>
    </w:p>
    <w:p w14:paraId="36612168" w14:textId="77777777" w:rsidR="00C06475" w:rsidRDefault="002D3BDD" w:rsidP="002D3BDD">
      <w:pPr>
        <w:rPr>
          <w:ins w:id="960" w:author="Author" w:date="2018-02-14T10:35:00Z"/>
        </w:rPr>
      </w:pPr>
      <w:r w:rsidRPr="00873ACA">
        <w:t xml:space="preserve">The process to be tested in this test case is part of a chain of integrated processes. </w:t>
      </w:r>
    </w:p>
    <w:p w14:paraId="3F466755" w14:textId="3064D954" w:rsidR="002D3BDD" w:rsidRPr="00C06475" w:rsidRDefault="008E3233" w:rsidP="002D3BDD">
      <w:pPr>
        <w:rPr>
          <w:rPrChange w:id="961" w:author="Author" w:date="2018-02-14T10:30:00Z">
            <w:rPr>
              <w:rFonts w:eastAsia="SimSun"/>
            </w:rPr>
          </w:rPrChange>
        </w:rPr>
      </w:pPr>
      <w:ins w:id="962" w:author="Author" w:date="2018-02-14T10:30:00Z">
        <w:r>
          <w:t>In the assumption that the</w:t>
        </w:r>
        <w:r w:rsidRPr="00383F3F">
          <w:t xml:space="preserve"> </w:t>
        </w:r>
      </w:ins>
      <w:r w:rsidR="009A344D" w:rsidRPr="008C5FFB">
        <w:rPr>
          <w:rStyle w:val="SAPEmphasis"/>
        </w:rPr>
        <w:t xml:space="preserve">Employee Central related </w:t>
      </w:r>
      <w:ins w:id="963" w:author="Author" w:date="2018-02-14T10:30:00Z">
        <w:r w:rsidRPr="008C5FFB">
          <w:rPr>
            <w:rStyle w:val="SAPEmphasis"/>
          </w:rPr>
          <w:t>content</w:t>
        </w:r>
        <w:r w:rsidRPr="00383F3F">
          <w:t xml:space="preserve"> in your instance </w:t>
        </w:r>
        <w:r w:rsidRPr="008C5FFB">
          <w:rPr>
            <w:rStyle w:val="SAPEmphasis"/>
          </w:rPr>
          <w:t>has been deployed with the SAP Best Practices</w:t>
        </w:r>
        <w:r w:rsidRPr="00383F3F">
          <w:t>,</w:t>
        </w:r>
      </w:ins>
      <w:ins w:id="964" w:author="Author" w:date="2018-02-14T10:32:00Z">
        <w:r w:rsidR="00C06475">
          <w:t xml:space="preserve"> you can test</w:t>
        </w:r>
      </w:ins>
      <w:ins w:id="965" w:author="Author" w:date="2018-02-14T10:30:00Z">
        <w:r w:rsidRPr="00383F3F">
          <w:t xml:space="preserve"> </w:t>
        </w:r>
      </w:ins>
      <w:ins w:id="966" w:author="Author" w:date="2018-02-14T10:31:00Z">
        <w:r>
          <w:t>following</w:t>
        </w:r>
      </w:ins>
      <w:ins w:id="967" w:author="Author" w:date="2018-02-14T10:30:00Z">
        <w:r w:rsidRPr="00383F3F">
          <w:t xml:space="preserve"> business processes</w:t>
        </w:r>
      </w:ins>
      <w:ins w:id="968" w:author="Author" w:date="2018-02-14T10:31:00Z">
        <w:r w:rsidR="00C06475">
          <w:t>.</w:t>
        </w:r>
      </w:ins>
    </w:p>
    <w:p w14:paraId="0AF6F31C" w14:textId="77777777" w:rsidR="002D3BDD" w:rsidRPr="00873ACA" w:rsidRDefault="002D3BDD" w:rsidP="002D3BDD">
      <w:pPr>
        <w:pStyle w:val="Heading3"/>
      </w:pPr>
      <w:bookmarkStart w:id="969" w:name="_Toc406596067"/>
      <w:bookmarkStart w:id="970" w:name="_Toc410685029"/>
      <w:bookmarkStart w:id="971" w:name="_Toc507321725"/>
      <w:bookmarkStart w:id="972" w:name="_Toc406578515"/>
      <w:r w:rsidRPr="00873ACA">
        <w:t>Preceding Processes</w:t>
      </w:r>
      <w:bookmarkEnd w:id="969"/>
      <w:bookmarkEnd w:id="970"/>
      <w:bookmarkEnd w:id="971"/>
    </w:p>
    <w:p w14:paraId="3ED93ABC" w14:textId="77777777" w:rsidR="002D3BDD" w:rsidRPr="00873ACA" w:rsidRDefault="002D3BDD" w:rsidP="002D3BDD">
      <w:pPr>
        <w:rPr>
          <w:rFonts w:eastAsia="SimSun"/>
        </w:rPr>
      </w:pPr>
      <w:r w:rsidRPr="00873ACA">
        <w:t>You may first have completed the following business processes and conditions before you start with the test steps: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6812"/>
        <w:gridCol w:w="7474"/>
      </w:tblGrid>
      <w:tr w:rsidR="002D3BDD" w:rsidRPr="00873ACA" w14:paraId="3C29B0F7" w14:textId="77777777" w:rsidTr="008C5FFB">
        <w:trPr>
          <w:tblHeader/>
        </w:trPr>
        <w:tc>
          <w:tcPr>
            <w:tcW w:w="6812" w:type="dxa"/>
            <w:shd w:val="clear" w:color="auto" w:fill="999999"/>
            <w:hideMark/>
          </w:tcPr>
          <w:p w14:paraId="2EAF15AA" w14:textId="77777777" w:rsidR="002D3BDD" w:rsidRPr="00873ACA" w:rsidRDefault="002D3BDD">
            <w:pPr>
              <w:pStyle w:val="SAPTableHeader"/>
            </w:pPr>
            <w:r w:rsidRPr="00873ACA">
              <w:lastRenderedPageBreak/>
              <w:t>Process</w:t>
            </w:r>
          </w:p>
        </w:tc>
        <w:tc>
          <w:tcPr>
            <w:tcW w:w="7474" w:type="dxa"/>
            <w:shd w:val="clear" w:color="auto" w:fill="999999"/>
            <w:hideMark/>
          </w:tcPr>
          <w:p w14:paraId="0DDEECA8" w14:textId="77777777" w:rsidR="002D3BDD" w:rsidRPr="00873ACA" w:rsidRDefault="002D3BDD">
            <w:pPr>
              <w:pStyle w:val="SAPTableHeader"/>
            </w:pPr>
            <w:r w:rsidRPr="00873ACA">
              <w:t>Business Condition</w:t>
            </w:r>
          </w:p>
        </w:tc>
      </w:tr>
      <w:tr w:rsidR="002D3BDD" w:rsidRPr="00873ACA" w14:paraId="20CA617F" w14:textId="77777777" w:rsidTr="008C5FFB">
        <w:tc>
          <w:tcPr>
            <w:tcW w:w="6812" w:type="dxa"/>
            <w:hideMark/>
          </w:tcPr>
          <w:p w14:paraId="2676B598" w14:textId="45330F96" w:rsidR="002D3BDD" w:rsidRPr="00873ACA" w:rsidRDefault="008C5FFB">
            <w:r>
              <w:t>I</w:t>
            </w:r>
            <w:r w:rsidRPr="00383F3F">
              <w:t>n case</w:t>
            </w:r>
            <w:r>
              <w:t xml:space="preserve"> the</w:t>
            </w:r>
            <w:r w:rsidRPr="0073146F">
              <w:t xml:space="preserve"> </w:t>
            </w:r>
            <w:r w:rsidRPr="0073146F">
              <w:rPr>
                <w:rStyle w:val="SAPEmphasis"/>
              </w:rPr>
              <w:t xml:space="preserve">Core </w:t>
            </w:r>
            <w:r w:rsidRPr="00D91046">
              <w:t xml:space="preserve">content </w:t>
            </w:r>
            <w:r w:rsidRPr="0073146F">
              <w:t xml:space="preserve">has been </w:t>
            </w:r>
            <w:r>
              <w:t>deployed:</w:t>
            </w:r>
            <w:r w:rsidRPr="00873ACA">
              <w:rPr>
                <w:rStyle w:val="SAPScreenElement"/>
                <w:color w:val="auto"/>
              </w:rPr>
              <w:t xml:space="preserve"> </w:t>
            </w:r>
            <w:r w:rsidR="002D3BDD" w:rsidRPr="00873ACA">
              <w:rPr>
                <w:rStyle w:val="SAPScreenElement"/>
                <w:color w:val="auto"/>
              </w:rPr>
              <w:t>Add New Employee / Rehire (FJ0)</w:t>
            </w:r>
          </w:p>
        </w:tc>
        <w:tc>
          <w:tcPr>
            <w:tcW w:w="7474" w:type="dxa"/>
            <w:hideMark/>
          </w:tcPr>
          <w:p w14:paraId="33215519" w14:textId="77777777" w:rsidR="002D3BDD" w:rsidRPr="00873ACA" w:rsidRDefault="002D3BDD">
            <w:pPr>
              <w:rPr>
                <w:iCs/>
              </w:rPr>
            </w:pPr>
            <w:r w:rsidRPr="00873ACA">
              <w:rPr>
                <w:lang w:eastAsia="de-DE"/>
              </w:rPr>
              <w:t xml:space="preserve">Employees must have been hired (or rehired) and already exist in the system. </w:t>
            </w:r>
          </w:p>
        </w:tc>
      </w:tr>
      <w:tr w:rsidR="00C9712F" w:rsidRPr="00873ACA" w:rsidDel="006421FE" w14:paraId="349A97F5" w14:textId="681C2320" w:rsidTr="008C5FFB">
        <w:trPr>
          <w:del w:id="973" w:author="Author" w:date="2018-02-22T15:11:00Z"/>
        </w:trPr>
        <w:tc>
          <w:tcPr>
            <w:tcW w:w="6812" w:type="dxa"/>
          </w:tcPr>
          <w:p w14:paraId="1A49DC03" w14:textId="0FEAA665" w:rsidR="00C9712F" w:rsidRPr="00C06475" w:rsidDel="006421FE" w:rsidRDefault="00C9712F" w:rsidP="00C9712F">
            <w:pPr>
              <w:rPr>
                <w:del w:id="974" w:author="Author" w:date="2018-02-22T15:11:00Z"/>
                <w:rStyle w:val="SAPScreenElement"/>
                <w:strike/>
                <w:color w:val="auto"/>
                <w:rPrChange w:id="975" w:author="Author" w:date="2018-02-14T10:23:00Z">
                  <w:rPr>
                    <w:del w:id="976" w:author="Author" w:date="2018-02-22T15:11:00Z"/>
                    <w:rStyle w:val="SAPScreenElement"/>
                    <w:color w:val="auto"/>
                  </w:rPr>
                </w:rPrChange>
              </w:rPr>
            </w:pPr>
            <w:commentRangeStart w:id="977"/>
            <w:del w:id="978" w:author="Author" w:date="2018-02-22T15:11:00Z">
              <w:r w:rsidRPr="00C06475" w:rsidDel="006421FE">
                <w:rPr>
                  <w:rStyle w:val="SAPTextReference"/>
                  <w:strike/>
                  <w:rPrChange w:id="979" w:author="Author" w:date="2018-02-14T10:23:00Z">
                    <w:rPr>
                      <w:rStyle w:val="SAPTextReference"/>
                    </w:rPr>
                  </w:rPrChange>
                </w:rPr>
                <w:delText>Take Action: Job Change/Transfer/Pay Rate Change (FJ1)</w:delText>
              </w:r>
              <w:r w:rsidRPr="00C06475" w:rsidDel="006421FE">
                <w:rPr>
                  <w:strike/>
                  <w:lang w:eastAsia="de-DE"/>
                  <w:rPrChange w:id="980" w:author="Author" w:date="2018-02-14T10:23:00Z">
                    <w:rPr>
                      <w:lang w:eastAsia="de-DE"/>
                    </w:rPr>
                  </w:rPrChange>
                </w:rPr>
                <w:delText xml:space="preserve">, </w:delText>
              </w:r>
              <w:r w:rsidRPr="00C06475" w:rsidDel="006421FE">
                <w:rPr>
                  <w:strike/>
                  <w:rPrChange w:id="981" w:author="Author" w:date="2018-02-14T10:23:00Z">
                    <w:rPr/>
                  </w:rPrChange>
                </w:rPr>
                <w:delText xml:space="preserve">chapter </w:delText>
              </w:r>
              <w:r w:rsidRPr="00C06475" w:rsidDel="006421FE">
                <w:rPr>
                  <w:rStyle w:val="SAPTextReference"/>
                  <w:strike/>
                  <w:rPrChange w:id="982" w:author="Author" w:date="2018-02-14T10:23:00Z">
                    <w:rPr>
                      <w:rStyle w:val="SAPTextReference"/>
                    </w:rPr>
                  </w:rPrChange>
                </w:rPr>
                <w:delText xml:space="preserve">Take Action: Job Change </w:delText>
              </w:r>
              <w:r w:rsidRPr="00C06475" w:rsidDel="006421FE">
                <w:rPr>
                  <w:rStyle w:val="SAPScreenElement"/>
                  <w:strike/>
                  <w:color w:val="auto"/>
                  <w:rPrChange w:id="983" w:author="Author" w:date="2018-02-14T10:23:00Z">
                    <w:rPr>
                      <w:rStyle w:val="SAPScreenElement"/>
                      <w:color w:val="auto"/>
                    </w:rPr>
                  </w:rPrChange>
                </w:rPr>
                <w:delText>(Optional)</w:delText>
              </w:r>
              <w:bookmarkStart w:id="984" w:name="_Toc507157504"/>
              <w:bookmarkStart w:id="985" w:name="_Toc507320745"/>
              <w:bookmarkStart w:id="986" w:name="_Toc507321726"/>
              <w:bookmarkEnd w:id="984"/>
              <w:bookmarkEnd w:id="985"/>
              <w:bookmarkEnd w:id="986"/>
            </w:del>
          </w:p>
        </w:tc>
        <w:tc>
          <w:tcPr>
            <w:tcW w:w="7474" w:type="dxa"/>
          </w:tcPr>
          <w:p w14:paraId="7FEBD7B1" w14:textId="31B810E8" w:rsidR="00C9712F" w:rsidRPr="00C06475" w:rsidDel="006421FE" w:rsidRDefault="00C9712F" w:rsidP="00C9712F">
            <w:pPr>
              <w:rPr>
                <w:del w:id="987" w:author="Author" w:date="2018-02-22T15:11:00Z"/>
                <w:strike/>
                <w:lang w:eastAsia="de-DE"/>
                <w:rPrChange w:id="988" w:author="Author" w:date="2018-02-14T10:23:00Z">
                  <w:rPr>
                    <w:del w:id="989" w:author="Author" w:date="2018-02-22T15:11:00Z"/>
                    <w:lang w:eastAsia="de-DE"/>
                  </w:rPr>
                </w:rPrChange>
              </w:rPr>
            </w:pPr>
            <w:del w:id="990" w:author="Author" w:date="2018-02-22T15:11:00Z">
              <w:r w:rsidRPr="00C06475" w:rsidDel="006421FE">
                <w:rPr>
                  <w:strike/>
                  <w:lang w:eastAsia="de-DE"/>
                  <w:rPrChange w:id="991" w:author="Author" w:date="2018-02-14T10:23:00Z">
                    <w:rPr>
                      <w:lang w:eastAsia="de-DE"/>
                    </w:rPr>
                  </w:rPrChange>
                </w:rPr>
                <w:delText xml:space="preserve">In case the employee, who wants to apply for a concurrent employment, is a </w:delText>
              </w:r>
              <w:r w:rsidR="00C4443A" w:rsidRPr="00C06475" w:rsidDel="006421FE">
                <w:rPr>
                  <w:strike/>
                  <w:lang w:eastAsia="de-DE"/>
                  <w:rPrChange w:id="992" w:author="Author" w:date="2018-02-14T10:23:00Z">
                    <w:rPr>
                      <w:lang w:eastAsia="de-DE"/>
                    </w:rPr>
                  </w:rPrChange>
                </w:rPr>
                <w:delText>full-time</w:delText>
              </w:r>
              <w:r w:rsidRPr="00C06475" w:rsidDel="006421FE">
                <w:rPr>
                  <w:strike/>
                  <w:lang w:eastAsia="de-DE"/>
                  <w:rPrChange w:id="993" w:author="Author" w:date="2018-02-14T10:23:00Z">
                    <w:rPr>
                      <w:lang w:eastAsia="de-DE"/>
                    </w:rPr>
                  </w:rPrChange>
                </w:rPr>
                <w:delText xml:space="preserve"> employee, his or her</w:delText>
              </w:r>
              <w:r w:rsidR="002E02DF" w:rsidRPr="00C06475" w:rsidDel="006421FE">
                <w:rPr>
                  <w:strike/>
                  <w:lang w:eastAsia="de-DE"/>
                  <w:rPrChange w:id="994" w:author="Author" w:date="2018-02-14T10:23:00Z">
                    <w:rPr>
                      <w:lang w:eastAsia="de-DE"/>
                    </w:rPr>
                  </w:rPrChange>
                </w:rPr>
                <w:delText xml:space="preserve"> existing</w:delText>
              </w:r>
              <w:r w:rsidRPr="00C06475" w:rsidDel="006421FE">
                <w:rPr>
                  <w:strike/>
                  <w:lang w:eastAsia="de-DE"/>
                  <w:rPrChange w:id="995" w:author="Author" w:date="2018-02-14T10:23:00Z">
                    <w:rPr>
                      <w:lang w:eastAsia="de-DE"/>
                    </w:rPr>
                  </w:rPrChange>
                </w:rPr>
                <w:delText xml:space="preserve"> employment needs to be reduced accordingly.</w:delText>
              </w:r>
              <w:bookmarkStart w:id="996" w:name="_Toc507157505"/>
              <w:bookmarkStart w:id="997" w:name="_Toc507320746"/>
              <w:bookmarkStart w:id="998" w:name="_Toc507321727"/>
              <w:bookmarkEnd w:id="996"/>
              <w:bookmarkEnd w:id="997"/>
              <w:bookmarkEnd w:id="998"/>
            </w:del>
          </w:p>
          <w:p w14:paraId="2CF4661E" w14:textId="141B23E8" w:rsidR="00437FE1" w:rsidRPr="00C06475" w:rsidDel="006421FE" w:rsidRDefault="00437FE1" w:rsidP="00437FE1">
            <w:pPr>
              <w:ind w:left="360"/>
              <w:rPr>
                <w:del w:id="999" w:author="Author" w:date="2018-02-22T15:11:00Z"/>
                <w:strike/>
                <w:rPrChange w:id="1000" w:author="Author" w:date="2018-02-14T10:23:00Z">
                  <w:rPr>
                    <w:del w:id="1001" w:author="Author" w:date="2018-02-22T15:11:00Z"/>
                  </w:rPr>
                </w:rPrChange>
              </w:rPr>
            </w:pPr>
            <w:del w:id="1002" w:author="Author" w:date="2018-02-22T15:11:00Z">
              <w:r w:rsidRPr="00C06475" w:rsidDel="006421FE">
                <w:rPr>
                  <w:strike/>
                  <w:noProof/>
                  <w:rPrChange w:id="1003" w:author="Author" w:date="2018-02-14T10:23:00Z">
                    <w:rPr>
                      <w:noProof/>
                    </w:rPr>
                  </w:rPrChange>
                </w:rPr>
                <w:drawing>
                  <wp:inline distT="0" distB="0" distL="0" distR="0" wp14:anchorId="36FE6A43" wp14:editId="593F4C41">
                    <wp:extent cx="228600" cy="228600"/>
                    <wp:effectExtent l="0" t="0" r="0" b="0"/>
                    <wp:docPr id="2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06475" w:rsidDel="006421FE">
                <w:rPr>
                  <w:strike/>
                  <w:rPrChange w:id="1004" w:author="Author" w:date="2018-02-14T10:23:00Z">
                    <w:rPr/>
                  </w:rPrChange>
                </w:rPr>
                <w:delText> </w:delText>
              </w:r>
              <w:r w:rsidRPr="00C06475" w:rsidDel="006421FE">
                <w:rPr>
                  <w:rFonts w:ascii="BentonSans Regular" w:hAnsi="BentonSans Regular"/>
                  <w:strike/>
                  <w:color w:val="666666"/>
                  <w:sz w:val="22"/>
                  <w:rPrChange w:id="1005" w:author="Author" w:date="2018-02-14T10:23:00Z">
                    <w:rPr>
                      <w:rFonts w:ascii="BentonSans Regular" w:hAnsi="BentonSans Regular"/>
                      <w:color w:val="666666"/>
                      <w:sz w:val="22"/>
                    </w:rPr>
                  </w:rPrChange>
                </w:rPr>
                <w:delText>Note</w:delText>
              </w:r>
              <w:bookmarkStart w:id="1006" w:name="_Toc507157506"/>
              <w:bookmarkStart w:id="1007" w:name="_Toc507320747"/>
              <w:bookmarkStart w:id="1008" w:name="_Toc507321728"/>
              <w:bookmarkEnd w:id="1006"/>
              <w:bookmarkEnd w:id="1007"/>
              <w:bookmarkEnd w:id="1008"/>
            </w:del>
          </w:p>
          <w:p w14:paraId="1E8A242D" w14:textId="3CBE35A1" w:rsidR="00437FE1" w:rsidRPr="00C06475" w:rsidDel="006421FE" w:rsidRDefault="00437FE1" w:rsidP="00437FE1">
            <w:pPr>
              <w:ind w:left="360"/>
              <w:rPr>
                <w:del w:id="1009" w:author="Author" w:date="2018-02-22T15:11:00Z"/>
                <w:strike/>
                <w:lang w:eastAsia="de-DE"/>
                <w:rPrChange w:id="1010" w:author="Author" w:date="2018-02-14T10:23:00Z">
                  <w:rPr>
                    <w:del w:id="1011" w:author="Author" w:date="2018-02-22T15:11:00Z"/>
                    <w:lang w:eastAsia="de-DE"/>
                  </w:rPr>
                </w:rPrChange>
              </w:rPr>
            </w:pPr>
            <w:del w:id="1012" w:author="Author" w:date="2018-02-22T15:11:00Z">
              <w:r w:rsidRPr="00C06475" w:rsidDel="006421FE">
                <w:rPr>
                  <w:strike/>
                  <w:lang w:eastAsia="de-DE"/>
                  <w:rPrChange w:id="1013" w:author="Author" w:date="2018-02-14T10:23:00Z">
                    <w:rPr>
                      <w:lang w:eastAsia="de-DE"/>
                    </w:rPr>
                  </w:rPrChange>
                </w:rPr>
                <w:delText>In case for the country of the employee’s employment no appropriate event reason is delivered for event</w:delText>
              </w:r>
              <w:r w:rsidRPr="00C06475" w:rsidDel="006421FE">
                <w:rPr>
                  <w:rStyle w:val="SAPUserEntry"/>
                  <w:strike/>
                  <w:rPrChange w:id="1014" w:author="Author" w:date="2018-02-14T10:23:00Z">
                    <w:rPr>
                      <w:rStyle w:val="SAPUserEntry"/>
                    </w:rPr>
                  </w:rPrChange>
                </w:rPr>
                <w:delText xml:space="preserve"> Job Change</w:delText>
              </w:r>
              <w:r w:rsidRPr="00C06475" w:rsidDel="006421FE">
                <w:rPr>
                  <w:strike/>
                  <w:lang w:eastAsia="de-DE"/>
                  <w:rPrChange w:id="1015" w:author="Author" w:date="2018-02-14T10:23:00Z">
                    <w:rPr>
                      <w:lang w:eastAsia="de-DE"/>
                    </w:rPr>
                  </w:rPrChange>
                </w:rPr>
                <w:delText>, use another event and event reason fitting to your requirements.</w:delText>
              </w:r>
              <w:commentRangeEnd w:id="977"/>
              <w:r w:rsidR="008E3233" w:rsidRPr="00C06475" w:rsidDel="006421FE">
                <w:rPr>
                  <w:rStyle w:val="CommentReference"/>
                  <w:strike/>
                  <w:rPrChange w:id="1016" w:author="Author" w:date="2018-02-14T10:23:00Z">
                    <w:rPr>
                      <w:rStyle w:val="CommentReference"/>
                    </w:rPr>
                  </w:rPrChange>
                </w:rPr>
                <w:commentReference w:id="977"/>
              </w:r>
              <w:bookmarkStart w:id="1017" w:name="_Toc507157507"/>
              <w:bookmarkStart w:id="1018" w:name="_Toc507320748"/>
              <w:bookmarkStart w:id="1019" w:name="_Toc507321729"/>
              <w:bookmarkEnd w:id="1017"/>
              <w:bookmarkEnd w:id="1018"/>
              <w:bookmarkEnd w:id="1019"/>
            </w:del>
          </w:p>
        </w:tc>
        <w:bookmarkStart w:id="1020" w:name="_Toc507157508"/>
        <w:bookmarkStart w:id="1021" w:name="_Toc507320749"/>
        <w:bookmarkStart w:id="1022" w:name="_Toc507321730"/>
        <w:bookmarkEnd w:id="1020"/>
        <w:bookmarkEnd w:id="1021"/>
        <w:bookmarkEnd w:id="1022"/>
      </w:tr>
    </w:tbl>
    <w:p w14:paraId="0F0B0E92" w14:textId="77777777" w:rsidR="002D3BDD" w:rsidRPr="00873ACA" w:rsidRDefault="002D3BDD" w:rsidP="002D3BDD">
      <w:pPr>
        <w:pStyle w:val="Heading3"/>
      </w:pPr>
      <w:bookmarkStart w:id="1023" w:name="_Toc406596068"/>
      <w:bookmarkStart w:id="1024" w:name="_Toc410685030"/>
      <w:bookmarkStart w:id="1025" w:name="_Toc507321731"/>
      <w:r w:rsidRPr="00873ACA">
        <w:t>Succeeding Processes</w:t>
      </w:r>
      <w:bookmarkEnd w:id="972"/>
      <w:bookmarkEnd w:id="1023"/>
      <w:bookmarkEnd w:id="1024"/>
      <w:bookmarkEnd w:id="1025"/>
    </w:p>
    <w:p w14:paraId="363AAAD1" w14:textId="77777777" w:rsidR="002D3BDD" w:rsidRPr="00873ACA" w:rsidRDefault="002D3BDD" w:rsidP="002D3BDD">
      <w:pPr>
        <w:rPr>
          <w:rFonts w:eastAsia="SimSun"/>
        </w:rPr>
      </w:pPr>
      <w:r w:rsidRPr="00873ACA">
        <w:t>After completing the activities in this test case, you can continue testing the following business processes:</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1026" w:author="Author" w:date="2018-03-05T06:44:00Z">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6002"/>
        <w:gridCol w:w="8370"/>
        <w:tblGridChange w:id="1027">
          <w:tblGrid>
            <w:gridCol w:w="6452"/>
            <w:gridCol w:w="7920"/>
          </w:tblGrid>
        </w:tblGridChange>
      </w:tblGrid>
      <w:tr w:rsidR="002D3BDD" w:rsidRPr="00B864D9" w14:paraId="0286F0FE" w14:textId="77777777" w:rsidTr="00D33464">
        <w:trPr>
          <w:tblHeader/>
          <w:trPrChange w:id="1028" w:author="Author" w:date="2018-03-05T06:44:00Z">
            <w:trPr>
              <w:tblHeader/>
            </w:trPr>
          </w:trPrChange>
        </w:trPr>
        <w:tc>
          <w:tcPr>
            <w:tcW w:w="6002" w:type="dxa"/>
            <w:shd w:val="clear" w:color="auto" w:fill="999999"/>
            <w:hideMark/>
            <w:tcPrChange w:id="1029" w:author="Author" w:date="2018-03-05T06:44:00Z">
              <w:tcPr>
                <w:tcW w:w="6452" w:type="dxa"/>
                <w:shd w:val="clear" w:color="auto" w:fill="999999"/>
                <w:hideMark/>
              </w:tcPr>
            </w:tcPrChange>
          </w:tcPr>
          <w:p w14:paraId="03B7DB1D" w14:textId="77777777" w:rsidR="002D3BDD" w:rsidRPr="00B864D9" w:rsidRDefault="002D3BDD">
            <w:pPr>
              <w:pStyle w:val="SAPTableHeader"/>
            </w:pPr>
            <w:r w:rsidRPr="00B864D9">
              <w:t>Process</w:t>
            </w:r>
          </w:p>
        </w:tc>
        <w:tc>
          <w:tcPr>
            <w:tcW w:w="8370" w:type="dxa"/>
            <w:shd w:val="clear" w:color="auto" w:fill="999999"/>
            <w:hideMark/>
            <w:tcPrChange w:id="1030" w:author="Author" w:date="2018-03-05T06:44:00Z">
              <w:tcPr>
                <w:tcW w:w="7920" w:type="dxa"/>
                <w:shd w:val="clear" w:color="auto" w:fill="999999"/>
                <w:hideMark/>
              </w:tcPr>
            </w:tcPrChange>
          </w:tcPr>
          <w:p w14:paraId="3F5D8A14" w14:textId="77777777" w:rsidR="002D3BDD" w:rsidRPr="00B864D9" w:rsidRDefault="002D3BDD">
            <w:pPr>
              <w:pStyle w:val="SAPTableHeader"/>
            </w:pPr>
            <w:r w:rsidRPr="00B864D9">
              <w:t>Business Condition</w:t>
            </w:r>
          </w:p>
        </w:tc>
      </w:tr>
      <w:tr w:rsidR="0084517A" w:rsidRPr="00873ACA" w14:paraId="1D54C877" w14:textId="77777777" w:rsidTr="00D33464">
        <w:tc>
          <w:tcPr>
            <w:tcW w:w="6002" w:type="dxa"/>
            <w:tcPrChange w:id="1031" w:author="Author" w:date="2018-03-05T06:44:00Z">
              <w:tcPr>
                <w:tcW w:w="6452" w:type="dxa"/>
              </w:tcPr>
            </w:tcPrChange>
          </w:tcPr>
          <w:p w14:paraId="2EF76B55" w14:textId="6C9E76CA" w:rsidR="0084517A" w:rsidRPr="00C50C67" w:rsidRDefault="008C5FFB" w:rsidP="0084517A">
            <w:pPr>
              <w:rPr>
                <w:rStyle w:val="SAPScreenElement"/>
                <w:color w:val="auto"/>
              </w:rPr>
            </w:pPr>
            <w:ins w:id="1032" w:author="Author" w:date="2018-02-14T13:22:00Z">
              <w:r w:rsidRPr="00D91046">
                <w:t>In case</w:t>
              </w:r>
              <w:r>
                <w:t xml:space="preserve"> </w:t>
              </w:r>
              <w:r w:rsidRPr="003E1DDC">
                <w:rPr>
                  <w:rStyle w:val="SAPEmphasis"/>
                </w:rPr>
                <w:t>Company Structure Overview</w:t>
              </w:r>
              <w:r w:rsidRPr="003B095B">
                <w:rPr>
                  <w:rStyle w:val="SAPEmphasis"/>
                </w:rPr>
                <w:t xml:space="preserve"> </w:t>
              </w:r>
              <w:r>
                <w:t>has been implemented</w:t>
              </w:r>
              <w:r>
                <w:rPr>
                  <w:rStyle w:val="SAPEmphasis"/>
                </w:rPr>
                <w:t xml:space="preserve">: </w:t>
              </w:r>
            </w:ins>
            <w:r w:rsidR="0084517A" w:rsidRPr="009F24DA">
              <w:rPr>
                <w:rStyle w:val="SAPScreenElement"/>
                <w:color w:val="auto"/>
              </w:rPr>
              <w:t>Manage Company Structure</w:t>
            </w:r>
            <w:r w:rsidR="0084517A">
              <w:rPr>
                <w:rStyle w:val="SAPScreenElement"/>
                <w:color w:val="auto"/>
              </w:rPr>
              <w:t xml:space="preserve"> (2OY) </w:t>
            </w:r>
            <w:r w:rsidR="0084517A" w:rsidRPr="00C50C67">
              <w:rPr>
                <w:rStyle w:val="SAPScreenElement"/>
                <w:color w:val="auto"/>
              </w:rPr>
              <w:t>(Optional)</w:t>
            </w:r>
            <w:bookmarkStart w:id="1033" w:name="_GoBack"/>
            <w:bookmarkEnd w:id="1033"/>
          </w:p>
        </w:tc>
        <w:tc>
          <w:tcPr>
            <w:tcW w:w="8370" w:type="dxa"/>
            <w:tcPrChange w:id="1034" w:author="Author" w:date="2018-03-05T06:44:00Z">
              <w:tcPr>
                <w:tcW w:w="7920" w:type="dxa"/>
              </w:tcPr>
            </w:tcPrChange>
          </w:tcPr>
          <w:p w14:paraId="64DD6ABD" w14:textId="472A994B" w:rsidR="0084517A" w:rsidRDefault="0084517A" w:rsidP="0084517A">
            <w:del w:id="1035" w:author="Author" w:date="2018-02-14T13:22:00Z">
              <w:r w:rsidRPr="00C06475" w:rsidDel="008C5FFB">
                <w:rPr>
                  <w:rPrChange w:id="1036" w:author="Author" w:date="2018-02-14T10:36:00Z">
                    <w:rPr>
                      <w:rStyle w:val="SAPEmphasis"/>
                    </w:rPr>
                  </w:rPrChange>
                </w:rPr>
                <w:delText>In case</w:delText>
              </w:r>
              <w:r w:rsidDel="008C5FFB">
                <w:delText xml:space="preserve"> </w:delText>
              </w:r>
              <w:r w:rsidRPr="003E1DDC" w:rsidDel="008C5FFB">
                <w:rPr>
                  <w:rStyle w:val="SAPEmphasis"/>
                </w:rPr>
                <w:delText>Company Structure Overview</w:delText>
              </w:r>
              <w:r w:rsidRPr="003B095B" w:rsidDel="008C5FFB">
                <w:rPr>
                  <w:rStyle w:val="SAPEmphasis"/>
                </w:rPr>
                <w:delText xml:space="preserve"> </w:delText>
              </w:r>
              <w:r w:rsidDel="008C5FFB">
                <w:delText>has been implemented in the</w:delText>
              </w:r>
              <w:r w:rsidRPr="00C033F4" w:rsidDel="008C5FFB">
                <w:rPr>
                  <w:rStyle w:val="SAPEmphasis"/>
                </w:rPr>
                <w:delText xml:space="preserve"> SAP SuccessFactors</w:delText>
              </w:r>
              <w:r w:rsidDel="008C5FFB">
                <w:rPr>
                  <w:rStyle w:val="SAPEmphasis"/>
                </w:rPr>
                <w:delText xml:space="preserve"> Employee Central instance: </w:delText>
              </w:r>
              <w:r w:rsidDel="00893DD1">
                <w:delText>t</w:delText>
              </w:r>
            </w:del>
            <w:ins w:id="1037" w:author="Author" w:date="2018-02-14T13:22:00Z">
              <w:r w:rsidR="00893DD1">
                <w:t>T</w:t>
              </w:r>
            </w:ins>
            <w:r>
              <w:t>he</w:t>
            </w:r>
            <w:r w:rsidR="004E04C0">
              <w:t xml:space="preserve"> main employment </w:t>
            </w:r>
            <w:r>
              <w:t>assignment of the employee in the company structure can be searched for.</w:t>
            </w:r>
            <w:r w:rsidRPr="00C50C67">
              <w:t xml:space="preserve"> To achieve this, carry out the </w:t>
            </w:r>
            <w:r>
              <w:t xml:space="preserve">optional </w:t>
            </w:r>
            <w:r w:rsidRPr="00C50C67">
              <w:t>process step</w:t>
            </w:r>
            <w:r w:rsidRPr="00C50C67">
              <w:rPr>
                <w:rStyle w:val="SAPScreenElement"/>
              </w:rPr>
              <w:t xml:space="preserve"> </w:t>
            </w:r>
            <w:r w:rsidRPr="009F24DA">
              <w:rPr>
                <w:rStyle w:val="SAPScreenElement"/>
                <w:color w:val="auto"/>
              </w:rPr>
              <w:t xml:space="preserve">Viewing Employee Assignment in Company Structure </w:t>
            </w:r>
            <w:r w:rsidRPr="00C50C67">
              <w:t>described in test script</w:t>
            </w:r>
            <w:r w:rsidRPr="00C50C67">
              <w:rPr>
                <w:rStyle w:val="SAPScreenElement"/>
              </w:rPr>
              <w:t xml:space="preserve"> </w:t>
            </w:r>
            <w:r w:rsidRPr="009F24DA">
              <w:rPr>
                <w:rStyle w:val="SAPScreenElement"/>
                <w:color w:val="auto"/>
              </w:rPr>
              <w:t>Manage Company Structure</w:t>
            </w:r>
            <w:r>
              <w:rPr>
                <w:rStyle w:val="SAPScreenElement"/>
                <w:color w:val="auto"/>
              </w:rPr>
              <w:t xml:space="preserve"> (2OY)</w:t>
            </w:r>
            <w:r w:rsidRPr="00C50C67">
              <w:rPr>
                <w:rStyle w:val="SAPScreenElement"/>
                <w:color w:val="auto"/>
              </w:rPr>
              <w:t>.</w:t>
            </w:r>
          </w:p>
        </w:tc>
      </w:tr>
      <w:tr w:rsidR="00EE075B" w:rsidRPr="00873ACA" w14:paraId="00DAF3B9" w14:textId="77777777" w:rsidTr="00D33464">
        <w:tc>
          <w:tcPr>
            <w:tcW w:w="6002" w:type="dxa"/>
            <w:tcPrChange w:id="1038" w:author="Author" w:date="2018-03-05T06:44:00Z">
              <w:tcPr>
                <w:tcW w:w="6452" w:type="dxa"/>
              </w:tcPr>
            </w:tcPrChange>
          </w:tcPr>
          <w:p w14:paraId="616FD4C5" w14:textId="53B81DE5" w:rsidR="00EE075B" w:rsidRPr="00B864D9" w:rsidRDefault="008C5FFB" w:rsidP="00EE075B">
            <w:pPr>
              <w:rPr>
                <w:rFonts w:ascii="BentonSans Book Italic" w:hAnsi="BentonSans Book Italic"/>
              </w:rPr>
            </w:pPr>
            <w:ins w:id="1039" w:author="Author" w:date="2018-02-14T13:21:00Z">
              <w:r>
                <w:t>I</w:t>
              </w:r>
              <w:r w:rsidRPr="00383F3F">
                <w:t>n case</w:t>
              </w:r>
              <w:r>
                <w:t xml:space="preserve"> the</w:t>
              </w:r>
              <w:r w:rsidRPr="0073146F">
                <w:t xml:space="preserve"> </w:t>
              </w:r>
              <w:r w:rsidRPr="0073146F">
                <w:rPr>
                  <w:rStyle w:val="SAPEmphasis"/>
                </w:rPr>
                <w:t xml:space="preserve">Core </w:t>
              </w:r>
              <w:r w:rsidRPr="00D91046">
                <w:t xml:space="preserve">content </w:t>
              </w:r>
              <w:r w:rsidRPr="0073146F">
                <w:t xml:space="preserve">has been </w:t>
              </w:r>
              <w:r>
                <w:t xml:space="preserve">deployed: </w:t>
              </w:r>
            </w:ins>
            <w:r w:rsidR="00EE075B" w:rsidRPr="00C50C67">
              <w:rPr>
                <w:rStyle w:val="SAPScreenElement"/>
                <w:color w:val="auto"/>
              </w:rPr>
              <w:t xml:space="preserve">Take Action </w:t>
            </w:r>
            <w:r w:rsidR="00EE075B" w:rsidRPr="00C50C67">
              <w:t>scope items</w:t>
            </w:r>
            <w:r w:rsidR="00EE075B" w:rsidRPr="00C50C67">
              <w:rPr>
                <w:rStyle w:val="SAPScreenElement"/>
                <w:color w:val="auto"/>
              </w:rPr>
              <w:t xml:space="preserve"> (FJ1, FJ2) (Optional)</w:t>
            </w:r>
          </w:p>
        </w:tc>
        <w:tc>
          <w:tcPr>
            <w:tcW w:w="8370" w:type="dxa"/>
            <w:tcPrChange w:id="1040" w:author="Author" w:date="2018-03-05T06:44:00Z">
              <w:tcPr>
                <w:tcW w:w="7920" w:type="dxa"/>
              </w:tcPr>
            </w:tcPrChange>
          </w:tcPr>
          <w:p w14:paraId="1A4269A1" w14:textId="712EAD77" w:rsidR="00EE075B" w:rsidRPr="00B864D9" w:rsidRDefault="00EE075B" w:rsidP="00EE075B">
            <w:pPr>
              <w:rPr>
                <w:rStyle w:val="SAPEmphasis"/>
              </w:rPr>
            </w:pPr>
            <w:r>
              <w:t>The employee can</w:t>
            </w:r>
            <w:r w:rsidRPr="00C50C67">
              <w:t xml:space="preserve"> experience</w:t>
            </w:r>
            <w:r>
              <w:t xml:space="preserve"> in his or her concurrent (secondary) employment</w:t>
            </w:r>
            <w:r w:rsidRPr="00C50C67">
              <w:t xml:space="preserve"> several take action processes.</w:t>
            </w:r>
          </w:p>
        </w:tc>
      </w:tr>
      <w:tr w:rsidR="00EE075B" w:rsidRPr="00873ACA" w14:paraId="3E182326" w14:textId="77777777" w:rsidTr="00D33464">
        <w:tc>
          <w:tcPr>
            <w:tcW w:w="6002" w:type="dxa"/>
            <w:tcPrChange w:id="1041" w:author="Author" w:date="2018-03-05T06:44:00Z">
              <w:tcPr>
                <w:tcW w:w="6452" w:type="dxa"/>
              </w:tcPr>
            </w:tcPrChange>
          </w:tcPr>
          <w:p w14:paraId="41606D6C" w14:textId="143C340A" w:rsidR="00EE075B" w:rsidRPr="00F505C6" w:rsidRDefault="00F505C6" w:rsidP="00EE075B">
            <w:r w:rsidRPr="00F505C6">
              <w:t>Optionally, one</w:t>
            </w:r>
            <w:r w:rsidR="00EE075B" w:rsidRPr="00F505C6">
              <w:t xml:space="preserve"> of the below scope items: </w:t>
            </w:r>
          </w:p>
          <w:p w14:paraId="43A4B5A1" w14:textId="11AC3209" w:rsidR="00C06475" w:rsidRPr="00C06475" w:rsidRDefault="00EE075B" w:rsidP="00EE075B">
            <w:pPr>
              <w:pStyle w:val="ListBullet"/>
              <w:ind w:left="252" w:hanging="195"/>
              <w:rPr>
                <w:ins w:id="1042" w:author="Author" w:date="2018-02-14T10:35:00Z"/>
                <w:rFonts w:ascii="BentonSans Book Italic" w:hAnsi="BentonSans Book Italic"/>
                <w:rPrChange w:id="1043" w:author="Author" w:date="2018-02-14T10:35:00Z">
                  <w:rPr>
                    <w:ins w:id="1044" w:author="Author" w:date="2018-02-14T10:35:00Z"/>
                  </w:rPr>
                </w:rPrChange>
              </w:rPr>
            </w:pPr>
            <w:r w:rsidRPr="00F505C6">
              <w:rPr>
                <w:rStyle w:val="SAPScreenElement"/>
                <w:color w:val="auto"/>
              </w:rPr>
              <w:t>Request and Manage Time Off (FJ7)</w:t>
            </w:r>
            <w:r w:rsidRPr="00F505C6">
              <w:rPr>
                <w:rStyle w:val="SAPTextReference"/>
              </w:rPr>
              <w:t xml:space="preserve"> </w:t>
            </w:r>
            <w:r w:rsidR="00F505C6" w:rsidRPr="00140CBB">
              <w:rPr>
                <w:rStyle w:val="SAPTextReference"/>
              </w:rPr>
              <w:t>-</w:t>
            </w:r>
            <w:r w:rsidRPr="00F505C6">
              <w:rPr>
                <w:rStyle w:val="SAPTextReference"/>
              </w:rPr>
              <w:t xml:space="preserve"> </w:t>
            </w:r>
            <w:r w:rsidR="00F505C6" w:rsidRPr="00F505C6">
              <w:t xml:space="preserve">in case the </w:t>
            </w:r>
            <w:r w:rsidR="00F505C6" w:rsidRPr="00F505C6">
              <w:rPr>
                <w:rStyle w:val="SAPEmphasis"/>
              </w:rPr>
              <w:t>Time Off</w:t>
            </w:r>
            <w:r w:rsidR="00F505C6" w:rsidRPr="00F505C6">
              <w:t xml:space="preserve"> content has been </w:t>
            </w:r>
            <w:ins w:id="1045" w:author="Author" w:date="2018-02-14T13:22:00Z">
              <w:r w:rsidR="00893DD1">
                <w:t>deployed</w:t>
              </w:r>
            </w:ins>
            <w:del w:id="1046" w:author="Author" w:date="2018-02-14T13:22:00Z">
              <w:r w:rsidR="00F505C6" w:rsidRPr="00F505C6" w:rsidDel="00893DD1">
                <w:delText xml:space="preserve">implemented </w:delText>
              </w:r>
            </w:del>
          </w:p>
          <w:p w14:paraId="57995972" w14:textId="77777777" w:rsidR="00C06475" w:rsidRPr="00F52D24" w:rsidRDefault="00C06475" w:rsidP="00C06475">
            <w:pPr>
              <w:pStyle w:val="SAPNoteHeading"/>
              <w:ind w:left="426"/>
              <w:rPr>
                <w:ins w:id="1047" w:author="Author" w:date="2018-02-14T10:35:00Z"/>
                <w:highlight w:val="yellow"/>
              </w:rPr>
            </w:pPr>
            <w:ins w:id="1048" w:author="Author" w:date="2018-02-14T10:35:00Z">
              <w:r w:rsidRPr="0031577F">
                <w:rPr>
                  <w:noProof/>
                  <w:highlight w:val="yellow"/>
                </w:rPr>
                <w:drawing>
                  <wp:inline distT="0" distB="0" distL="0" distR="0" wp14:anchorId="4BF3BEA1" wp14:editId="60E504F9">
                    <wp:extent cx="228600" cy="228600"/>
                    <wp:effectExtent l="0" t="0" r="0" b="0"/>
                    <wp:docPr id="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52D24">
                <w:rPr>
                  <w:highlight w:val="yellow"/>
                </w:rPr>
                <w:t> Caution</w:t>
              </w:r>
            </w:ins>
          </w:p>
          <w:p w14:paraId="310946F4" w14:textId="77777777" w:rsidR="00C06475" w:rsidRPr="00F52D24" w:rsidRDefault="00C06475" w:rsidP="00C06475">
            <w:pPr>
              <w:pStyle w:val="ListBullet"/>
              <w:numPr>
                <w:ilvl w:val="0"/>
                <w:numId w:val="0"/>
              </w:numPr>
              <w:ind w:left="426"/>
              <w:rPr>
                <w:ins w:id="1049" w:author="Author" w:date="2018-02-14T10:35:00Z"/>
              </w:rPr>
            </w:pPr>
            <w:ins w:id="1050" w:author="Author" w:date="2018-02-14T10:35:00Z">
              <w:r w:rsidRPr="00383F3F">
                <w:rPr>
                  <w:highlight w:val="yellow"/>
                </w:rPr>
                <w:t xml:space="preserve">This </w:t>
              </w:r>
              <w:r w:rsidRPr="00F52D24">
                <w:rPr>
                  <w:highlight w:val="yellow"/>
                </w:rPr>
                <w:t xml:space="preserve">is not in scope for the following country: </w:t>
              </w:r>
              <w:commentRangeStart w:id="1051"/>
              <w:r w:rsidRPr="00F52D24">
                <w:rPr>
                  <w:b/>
                  <w:highlight w:val="yellow"/>
                </w:rPr>
                <w:t>CN</w:t>
              </w:r>
              <w:commentRangeEnd w:id="1051"/>
              <w:r>
                <w:rPr>
                  <w:rStyle w:val="CommentReference"/>
                </w:rPr>
                <w:commentReference w:id="1051"/>
              </w:r>
              <w:r w:rsidRPr="00F52D24">
                <w:rPr>
                  <w:highlight w:val="yellow"/>
                </w:rPr>
                <w:t>.</w:t>
              </w:r>
            </w:ins>
          </w:p>
          <w:p w14:paraId="03F846DB" w14:textId="5153E7A9" w:rsidR="00EE075B" w:rsidRPr="00F505C6" w:rsidDel="00C06475" w:rsidRDefault="00F505C6" w:rsidP="00C06475">
            <w:pPr>
              <w:pStyle w:val="ListBullet"/>
              <w:ind w:left="252" w:hanging="195"/>
              <w:rPr>
                <w:del w:id="1052" w:author="Author" w:date="2018-02-14T10:35:00Z"/>
                <w:rStyle w:val="SAPEmphasis"/>
                <w:rFonts w:ascii="BentonSans Book Italic" w:hAnsi="BentonSans Book Italic"/>
              </w:rPr>
            </w:pPr>
            <w:del w:id="1053" w:author="Author" w:date="2018-02-14T10:34:00Z">
              <w:r w:rsidRPr="00F505C6" w:rsidDel="00C06475">
                <w:delText>in the</w:delText>
              </w:r>
              <w:r w:rsidRPr="00F505C6" w:rsidDel="00C06475">
                <w:rPr>
                  <w:rStyle w:val="SAPEmphasis"/>
                </w:rPr>
                <w:delText xml:space="preserve"> SAP SuccessFactors Employee Central instance</w:delText>
              </w:r>
            </w:del>
          </w:p>
          <w:p w14:paraId="6BD094CB" w14:textId="77777777" w:rsidR="00C06475" w:rsidRPr="00C06475" w:rsidRDefault="00EE075B">
            <w:pPr>
              <w:pStyle w:val="ListBullet"/>
              <w:ind w:left="252" w:hanging="195"/>
              <w:rPr>
                <w:ins w:id="1054" w:author="Author" w:date="2018-02-14T10:35:00Z"/>
                <w:rFonts w:ascii="BentonSans Book Italic" w:hAnsi="BentonSans Book Italic"/>
                <w:rPrChange w:id="1055" w:author="Author" w:date="2018-02-14T10:35:00Z">
                  <w:rPr>
                    <w:ins w:id="1056" w:author="Author" w:date="2018-02-14T10:35:00Z"/>
                  </w:rPr>
                </w:rPrChange>
              </w:rPr>
            </w:pPr>
            <w:r w:rsidRPr="00F505C6">
              <w:rPr>
                <w:rStyle w:val="SAPTextReference"/>
              </w:rPr>
              <w:t xml:space="preserve">Manage Leave Of Absence (10B) - </w:t>
            </w:r>
            <w:r w:rsidR="00F505C6" w:rsidRPr="00F505C6">
              <w:t xml:space="preserve">in case the </w:t>
            </w:r>
            <w:r w:rsidR="00F505C6" w:rsidRPr="00F505C6">
              <w:rPr>
                <w:rStyle w:val="SAPEmphasis"/>
              </w:rPr>
              <w:t>Time Off for Leave of Absence Only</w:t>
            </w:r>
            <w:r w:rsidR="00F505C6" w:rsidRPr="00F505C6">
              <w:t xml:space="preserve"> module has been implemented </w:t>
            </w:r>
          </w:p>
          <w:p w14:paraId="5874B458" w14:textId="77777777" w:rsidR="00C06475" w:rsidRPr="00F52D24" w:rsidRDefault="00C06475" w:rsidP="00C06475">
            <w:pPr>
              <w:pStyle w:val="SAPNoteHeading"/>
              <w:ind w:left="426"/>
              <w:rPr>
                <w:ins w:id="1057" w:author="Author" w:date="2018-02-14T10:35:00Z"/>
                <w:highlight w:val="yellow"/>
              </w:rPr>
            </w:pPr>
            <w:ins w:id="1058" w:author="Author" w:date="2018-02-14T10:35:00Z">
              <w:r w:rsidRPr="0031577F">
                <w:rPr>
                  <w:noProof/>
                  <w:highlight w:val="yellow"/>
                </w:rPr>
                <w:drawing>
                  <wp:inline distT="0" distB="0" distL="0" distR="0" wp14:anchorId="3C0BD263" wp14:editId="2C92E679">
                    <wp:extent cx="228600" cy="228600"/>
                    <wp:effectExtent l="0" t="0" r="0" b="0"/>
                    <wp:docPr id="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52D24">
                <w:rPr>
                  <w:highlight w:val="yellow"/>
                </w:rPr>
                <w:t> Caution</w:t>
              </w:r>
            </w:ins>
          </w:p>
          <w:p w14:paraId="7D97E29D" w14:textId="10377EE5" w:rsidR="00EE075B" w:rsidRPr="00F505C6" w:rsidRDefault="00C06475">
            <w:pPr>
              <w:pStyle w:val="ListBullet"/>
              <w:numPr>
                <w:ilvl w:val="0"/>
                <w:numId w:val="0"/>
              </w:numPr>
              <w:ind w:left="426"/>
              <w:rPr>
                <w:rStyle w:val="SAPScreenElement"/>
                <w:color w:val="auto"/>
                <w:sz w:val="22"/>
              </w:rPr>
              <w:pPrChange w:id="1059" w:author="Author" w:date="2018-02-14T10:36:00Z">
                <w:pPr>
                  <w:pStyle w:val="ListBullet"/>
                  <w:ind w:left="252" w:hanging="195"/>
                </w:pPr>
              </w:pPrChange>
            </w:pPr>
            <w:ins w:id="1060" w:author="Author" w:date="2018-02-14T10:35:00Z">
              <w:r w:rsidRPr="00383F3F">
                <w:rPr>
                  <w:highlight w:val="yellow"/>
                </w:rPr>
                <w:t xml:space="preserve">This </w:t>
              </w:r>
              <w:r w:rsidRPr="00F52D24">
                <w:rPr>
                  <w:highlight w:val="yellow"/>
                </w:rPr>
                <w:t xml:space="preserve">is not in scope for the following countries: </w:t>
              </w:r>
              <w:commentRangeStart w:id="1061"/>
              <w:r w:rsidRPr="00F52D24">
                <w:rPr>
                  <w:b/>
                  <w:highlight w:val="yellow"/>
                </w:rPr>
                <w:t>CN</w:t>
              </w:r>
              <w:commentRangeEnd w:id="1061"/>
              <w:r>
                <w:rPr>
                  <w:rStyle w:val="CommentReference"/>
                </w:rPr>
                <w:commentReference w:id="1061"/>
              </w:r>
              <w:r w:rsidRPr="00F52D24">
                <w:rPr>
                  <w:b/>
                  <w:highlight w:val="yellow"/>
                </w:rPr>
                <w:t>,</w:t>
              </w:r>
              <w:r w:rsidRPr="00F52D24">
                <w:rPr>
                  <w:highlight w:val="yellow"/>
                </w:rPr>
                <w:t xml:space="preserve"> </w:t>
              </w:r>
              <w:commentRangeStart w:id="1062"/>
              <w:commentRangeStart w:id="1063"/>
              <w:r w:rsidRPr="00F52D24">
                <w:rPr>
                  <w:b/>
                  <w:highlight w:val="yellow"/>
                </w:rPr>
                <w:t>DE</w:t>
              </w:r>
              <w:r w:rsidRPr="00F52D24">
                <w:rPr>
                  <w:highlight w:val="yellow"/>
                </w:rPr>
                <w:t>.</w:t>
              </w:r>
              <w:commentRangeEnd w:id="1062"/>
              <w:r>
                <w:rPr>
                  <w:rStyle w:val="CommentReference"/>
                </w:rPr>
                <w:commentReference w:id="1062"/>
              </w:r>
              <w:commentRangeEnd w:id="1063"/>
              <w:r>
                <w:rPr>
                  <w:rStyle w:val="CommentReference"/>
                </w:rPr>
                <w:commentReference w:id="1063"/>
              </w:r>
            </w:ins>
            <w:del w:id="1064" w:author="Author" w:date="2018-02-14T10:34:00Z">
              <w:r w:rsidR="00F505C6" w:rsidRPr="00F505C6" w:rsidDel="00C06475">
                <w:delText>in the</w:delText>
              </w:r>
              <w:r w:rsidR="00F505C6" w:rsidRPr="00F505C6" w:rsidDel="00C06475">
                <w:rPr>
                  <w:rStyle w:val="SAPEmphasis"/>
                </w:rPr>
                <w:delText xml:space="preserve"> SAP SuccessFactors Employee Central instance</w:delText>
              </w:r>
            </w:del>
          </w:p>
        </w:tc>
        <w:tc>
          <w:tcPr>
            <w:tcW w:w="8370" w:type="dxa"/>
            <w:tcPrChange w:id="1065" w:author="Author" w:date="2018-03-05T06:44:00Z">
              <w:tcPr>
                <w:tcW w:w="7920" w:type="dxa"/>
              </w:tcPr>
            </w:tcPrChange>
          </w:tcPr>
          <w:p w14:paraId="46DD97DF" w14:textId="6B4E1670" w:rsidR="00EE075B" w:rsidRPr="00F505C6" w:rsidRDefault="00EE075B" w:rsidP="00EE075B">
            <w:r w:rsidRPr="00F505C6">
              <w:t>The employee can go on a leave.</w:t>
            </w:r>
          </w:p>
        </w:tc>
      </w:tr>
      <w:tr w:rsidR="00EE075B" w:rsidRPr="00873ACA" w14:paraId="060F97B1" w14:textId="77777777" w:rsidTr="00D33464">
        <w:tc>
          <w:tcPr>
            <w:tcW w:w="6002" w:type="dxa"/>
            <w:tcPrChange w:id="1066" w:author="Author" w:date="2018-03-05T06:44:00Z">
              <w:tcPr>
                <w:tcW w:w="6452" w:type="dxa"/>
              </w:tcPr>
            </w:tcPrChange>
          </w:tcPr>
          <w:p w14:paraId="0E9C8599" w14:textId="4F1F21E2" w:rsidR="00EE075B" w:rsidRPr="00F505C6" w:rsidRDefault="008C5FFB" w:rsidP="00EE075B">
            <w:pPr>
              <w:rPr>
                <w:rStyle w:val="SAPScreenElement"/>
                <w:color w:val="auto"/>
              </w:rPr>
            </w:pPr>
            <w:ins w:id="1067" w:author="Author" w:date="2018-02-14T13:21:00Z">
              <w:r w:rsidRPr="00D91046">
                <w:t>In case</w:t>
              </w:r>
            </w:ins>
            <w:ins w:id="1068" w:author="Author" w:date="2018-03-05T06:43:00Z">
              <w:r w:rsidR="00D33464">
                <w:t xml:space="preserve"> the</w:t>
              </w:r>
            </w:ins>
            <w:ins w:id="1069" w:author="Author" w:date="2018-02-14T13:21:00Z">
              <w:r w:rsidRPr="00F505C6">
                <w:rPr>
                  <w:rStyle w:val="SAPEmphasis"/>
                </w:rPr>
                <w:t xml:space="preserve"> </w:t>
              </w:r>
              <w:del w:id="1070" w:author="Author" w:date="2018-03-05T06:43:00Z">
                <w:r w:rsidRPr="00F505C6" w:rsidDel="00D33464">
                  <w:rPr>
                    <w:rStyle w:val="SAPEmphasis"/>
                  </w:rPr>
                  <w:delText>both the Time Off and the</w:delText>
                </w:r>
                <w:r w:rsidRPr="00F505C6" w:rsidDel="00D33464">
                  <w:rPr>
                    <w:noProof/>
                  </w:rPr>
                  <w:delText xml:space="preserve"> </w:delText>
                </w:r>
              </w:del>
              <w:r w:rsidRPr="00F505C6">
                <w:rPr>
                  <w:rStyle w:val="SAPEmphasis"/>
                </w:rPr>
                <w:t>Payroll Time Sheet</w:t>
              </w:r>
              <w:r w:rsidRPr="00F505C6">
                <w:t xml:space="preserve"> </w:t>
              </w:r>
              <w:r w:rsidRPr="00F505C6">
                <w:rPr>
                  <w:rStyle w:val="SAPEmphasis"/>
                </w:rPr>
                <w:t>content</w:t>
              </w:r>
              <w:r w:rsidRPr="00F505C6">
                <w:t xml:space="preserve"> ha</w:t>
              </w:r>
            </w:ins>
            <w:ins w:id="1071" w:author="Author" w:date="2018-03-05T06:44:00Z">
              <w:r w:rsidR="00D33464">
                <w:t>s</w:t>
              </w:r>
            </w:ins>
            <w:ins w:id="1072" w:author="Author" w:date="2018-02-14T13:21:00Z">
              <w:del w:id="1073" w:author="Author" w:date="2018-03-05T06:44:00Z">
                <w:r w:rsidRPr="00F505C6" w:rsidDel="00D33464">
                  <w:delText>ve</w:delText>
                </w:r>
              </w:del>
              <w:r w:rsidRPr="00F505C6">
                <w:t xml:space="preserve"> been </w:t>
              </w:r>
              <w:r>
                <w:t>deployed</w:t>
              </w:r>
              <w:r w:rsidRPr="00F505C6">
                <w:rPr>
                  <w:rStyle w:val="SAPEmphasis"/>
                </w:rPr>
                <w:t xml:space="preserve">: </w:t>
              </w:r>
            </w:ins>
            <w:r w:rsidR="00EE075B" w:rsidRPr="00F505C6">
              <w:rPr>
                <w:rStyle w:val="SAPScreenElement"/>
                <w:color w:val="auto"/>
              </w:rPr>
              <w:t>Record Working Time (15S)</w:t>
            </w:r>
            <w:r w:rsidR="00F505C6">
              <w:rPr>
                <w:rStyle w:val="SAPScreenElement"/>
                <w:color w:val="auto"/>
              </w:rPr>
              <w:t xml:space="preserve"> </w:t>
            </w:r>
            <w:r w:rsidR="00F505C6" w:rsidRPr="00CA3FA6">
              <w:rPr>
                <w:rStyle w:val="SAPScreenElement"/>
                <w:color w:val="auto"/>
              </w:rPr>
              <w:t>(</w:t>
            </w:r>
            <w:r w:rsidR="00F505C6" w:rsidRPr="007A7C84">
              <w:rPr>
                <w:rStyle w:val="SAPScreenElement"/>
                <w:color w:val="auto"/>
              </w:rPr>
              <w:t>Optional)</w:t>
            </w:r>
            <w:r w:rsidR="00EE075B" w:rsidRPr="00F505C6">
              <w:t xml:space="preserve"> </w:t>
            </w:r>
          </w:p>
        </w:tc>
        <w:tc>
          <w:tcPr>
            <w:tcW w:w="8370" w:type="dxa"/>
            <w:tcPrChange w:id="1074" w:author="Author" w:date="2018-03-05T06:44:00Z">
              <w:tcPr>
                <w:tcW w:w="7920" w:type="dxa"/>
              </w:tcPr>
            </w:tcPrChange>
          </w:tcPr>
          <w:p w14:paraId="25BE0697" w14:textId="53DF5F26" w:rsidR="00EE075B" w:rsidRPr="00F505C6" w:rsidRDefault="00F505C6">
            <w:del w:id="1075" w:author="Author" w:date="2018-02-14T13:21:00Z">
              <w:r w:rsidRPr="00C06475" w:rsidDel="008C5FFB">
                <w:rPr>
                  <w:rPrChange w:id="1076" w:author="Author" w:date="2018-02-14T10:36:00Z">
                    <w:rPr>
                      <w:rStyle w:val="SAPEmphasis"/>
                    </w:rPr>
                  </w:rPrChange>
                </w:rPr>
                <w:delText>In case</w:delText>
              </w:r>
              <w:r w:rsidRPr="00F505C6" w:rsidDel="008C5FFB">
                <w:rPr>
                  <w:rStyle w:val="SAPEmphasis"/>
                </w:rPr>
                <w:delText xml:space="preserve"> both the Time Off and the</w:delText>
              </w:r>
              <w:r w:rsidRPr="00F505C6" w:rsidDel="008C5FFB">
                <w:rPr>
                  <w:noProof/>
                </w:rPr>
                <w:delText xml:space="preserve"> </w:delText>
              </w:r>
              <w:r w:rsidRPr="00F505C6" w:rsidDel="008C5FFB">
                <w:rPr>
                  <w:rStyle w:val="SAPEmphasis"/>
                </w:rPr>
                <w:delText>Payroll Time Sheet</w:delText>
              </w:r>
              <w:r w:rsidRPr="00F505C6" w:rsidDel="008C5FFB">
                <w:delText xml:space="preserve"> </w:delText>
              </w:r>
              <w:r w:rsidRPr="00F505C6" w:rsidDel="008C5FFB">
                <w:rPr>
                  <w:rStyle w:val="SAPEmphasis"/>
                </w:rPr>
                <w:delText>content</w:delText>
              </w:r>
              <w:r w:rsidRPr="00F505C6" w:rsidDel="008C5FFB">
                <w:delText xml:space="preserve"> have </w:delText>
              </w:r>
              <w:r w:rsidRPr="00F505C6" w:rsidDel="008C5FFB">
                <w:rPr>
                  <w:noProof/>
                </w:rPr>
                <w:delText xml:space="preserve">also </w:delText>
              </w:r>
              <w:r w:rsidRPr="00F505C6" w:rsidDel="008C5FFB">
                <w:delText xml:space="preserve">been </w:delText>
              </w:r>
            </w:del>
            <w:ins w:id="1077" w:author="Author" w:date="2018-02-14T10:36:00Z">
              <w:del w:id="1078" w:author="Author" w:date="2018-02-14T13:21:00Z">
                <w:r w:rsidR="00C06475" w:rsidDel="008C5FFB">
                  <w:delText>deployed</w:delText>
                </w:r>
              </w:del>
            </w:ins>
            <w:del w:id="1079" w:author="Author" w:date="2018-02-14T13:21:00Z">
              <w:r w:rsidRPr="00F505C6" w:rsidDel="008C5FFB">
                <w:delText>implemented in the</w:delText>
              </w:r>
              <w:r w:rsidRPr="00F505C6" w:rsidDel="008C5FFB">
                <w:rPr>
                  <w:rStyle w:val="SAPEmphasis"/>
                </w:rPr>
                <w:delText xml:space="preserve"> SAP SuccessFactors Employee Central instance: </w:delText>
              </w:r>
              <w:r w:rsidRPr="00140CBB" w:rsidDel="008C5FFB">
                <w:delText>t</w:delText>
              </w:r>
            </w:del>
            <w:ins w:id="1080" w:author="Author" w:date="2018-02-14T13:21:00Z">
              <w:r w:rsidR="008C5FFB">
                <w:t>T</w:t>
              </w:r>
            </w:ins>
            <w:r w:rsidR="00EE075B" w:rsidRPr="00F505C6">
              <w:t>he employee can record for his or her secondary employment the working time in a time sheet.</w:t>
            </w:r>
          </w:p>
        </w:tc>
      </w:tr>
      <w:bookmarkEnd w:id="13"/>
      <w:bookmarkEnd w:id="14"/>
    </w:tbl>
    <w:p w14:paraId="7D101238" w14:textId="77777777" w:rsidR="00985A3A" w:rsidRPr="00873ACA" w:rsidRDefault="00985A3A" w:rsidP="00985A3A">
      <w:pPr>
        <w:spacing w:before="0" w:after="200" w:line="276" w:lineRule="auto"/>
      </w:pPr>
    </w:p>
    <w:p w14:paraId="6C97F510" w14:textId="77777777" w:rsidR="00985A3A" w:rsidRPr="00873ACA" w:rsidRDefault="00985A3A" w:rsidP="00985A3A">
      <w:pPr>
        <w:pStyle w:val="SAPHeading1NoNumber"/>
      </w:pPr>
      <w:r w:rsidRPr="00873ACA">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985A3A" w:rsidRPr="00873ACA" w14:paraId="506539A0" w14:textId="77777777" w:rsidTr="00505EBE">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CA1576F" w14:textId="77777777" w:rsidR="00985A3A" w:rsidRPr="00873ACA" w:rsidRDefault="00985A3A" w:rsidP="00505EBE">
            <w:pPr>
              <w:keepNext/>
              <w:rPr>
                <w:b/>
                <w:color w:val="FFFFFF"/>
              </w:rPr>
            </w:pPr>
            <w:r w:rsidRPr="00873ACA">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74A3F119" w14:textId="77777777" w:rsidR="00985A3A" w:rsidRPr="00873ACA" w:rsidRDefault="00985A3A" w:rsidP="00505EBE">
            <w:pPr>
              <w:keepNext/>
              <w:rPr>
                <w:b/>
                <w:color w:val="FFFFFF"/>
              </w:rPr>
            </w:pPr>
            <w:r w:rsidRPr="00873ACA">
              <w:rPr>
                <w:b/>
                <w:color w:val="FFFFFF"/>
              </w:rPr>
              <w:t>Description</w:t>
            </w:r>
          </w:p>
        </w:tc>
      </w:tr>
      <w:tr w:rsidR="00985A3A" w:rsidRPr="00873ACA" w14:paraId="1E801AD3" w14:textId="77777777" w:rsidTr="00505EBE">
        <w:tc>
          <w:tcPr>
            <w:tcW w:w="1554" w:type="dxa"/>
            <w:shd w:val="clear" w:color="auto" w:fill="auto"/>
          </w:tcPr>
          <w:p w14:paraId="56609E8B" w14:textId="77777777" w:rsidR="00985A3A" w:rsidRPr="00873ACA" w:rsidRDefault="00985A3A" w:rsidP="00025C46">
            <w:r w:rsidRPr="00873ACA">
              <w:rPr>
                <w:rStyle w:val="SAPScreenElement"/>
              </w:rPr>
              <w:t>Example</w:t>
            </w:r>
          </w:p>
        </w:tc>
        <w:tc>
          <w:tcPr>
            <w:tcW w:w="11598" w:type="dxa"/>
            <w:shd w:val="clear" w:color="auto" w:fill="auto"/>
          </w:tcPr>
          <w:p w14:paraId="53AF1828" w14:textId="77777777" w:rsidR="00985A3A" w:rsidRPr="00873ACA" w:rsidRDefault="00985A3A" w:rsidP="00025C46">
            <w:r w:rsidRPr="00873ACA">
              <w:t>Words or characters quoted from the screen. These include field names, screen titles, pushbuttons labels, menu names, menu paths, and menu options.</w:t>
            </w:r>
          </w:p>
          <w:p w14:paraId="7F3E9251" w14:textId="77777777" w:rsidR="00985A3A" w:rsidRPr="00873ACA" w:rsidRDefault="00985A3A" w:rsidP="00025C46">
            <w:r w:rsidRPr="00873ACA">
              <w:t>Textual cross-references to other documents.</w:t>
            </w:r>
          </w:p>
        </w:tc>
      </w:tr>
      <w:tr w:rsidR="00985A3A" w:rsidRPr="00873ACA" w14:paraId="7E3444D9" w14:textId="77777777" w:rsidTr="00505EBE">
        <w:tc>
          <w:tcPr>
            <w:tcW w:w="1554" w:type="dxa"/>
            <w:shd w:val="clear" w:color="auto" w:fill="F2F2F2"/>
          </w:tcPr>
          <w:p w14:paraId="3391CB9F" w14:textId="77777777" w:rsidR="00985A3A" w:rsidRPr="00873ACA" w:rsidRDefault="00985A3A" w:rsidP="00025C46">
            <w:pPr>
              <w:rPr>
                <w:rStyle w:val="SAPEmphasis"/>
              </w:rPr>
            </w:pPr>
            <w:r w:rsidRPr="00873ACA">
              <w:rPr>
                <w:rStyle w:val="SAPEmphasis"/>
              </w:rPr>
              <w:t>Example</w:t>
            </w:r>
          </w:p>
        </w:tc>
        <w:tc>
          <w:tcPr>
            <w:tcW w:w="11598" w:type="dxa"/>
            <w:shd w:val="clear" w:color="auto" w:fill="F2F2F2"/>
          </w:tcPr>
          <w:p w14:paraId="7B3D6AB9" w14:textId="77777777" w:rsidR="00985A3A" w:rsidRPr="00873ACA" w:rsidRDefault="00985A3A" w:rsidP="00025C46">
            <w:r w:rsidRPr="00873ACA">
              <w:t>Emphasized words or expressions.</w:t>
            </w:r>
          </w:p>
        </w:tc>
      </w:tr>
      <w:tr w:rsidR="00985A3A" w:rsidRPr="00873ACA" w14:paraId="0D002FF7" w14:textId="77777777" w:rsidTr="00505EBE">
        <w:tc>
          <w:tcPr>
            <w:tcW w:w="1554" w:type="dxa"/>
            <w:shd w:val="clear" w:color="auto" w:fill="auto"/>
          </w:tcPr>
          <w:p w14:paraId="36422C99" w14:textId="77777777" w:rsidR="00985A3A" w:rsidRPr="00873ACA" w:rsidRDefault="00985A3A" w:rsidP="00025C46">
            <w:r w:rsidRPr="00873ACA">
              <w:rPr>
                <w:rStyle w:val="SAPMonospace"/>
              </w:rPr>
              <w:t>EXAMPLE</w:t>
            </w:r>
          </w:p>
        </w:tc>
        <w:tc>
          <w:tcPr>
            <w:tcW w:w="11598" w:type="dxa"/>
            <w:shd w:val="clear" w:color="auto" w:fill="auto"/>
          </w:tcPr>
          <w:p w14:paraId="23B5B57D" w14:textId="77777777" w:rsidR="00985A3A" w:rsidRPr="00873ACA" w:rsidRDefault="00985A3A" w:rsidP="00025C46">
            <w:r w:rsidRPr="00873ACA">
              <w:t>Technical names of system objects. These include report names, program names, transaction codes, table names, and key concepts of a programming language when they are surrounded by body text, for example, SELECT and INCLUDE.</w:t>
            </w:r>
          </w:p>
        </w:tc>
      </w:tr>
      <w:tr w:rsidR="00985A3A" w:rsidRPr="00873ACA" w14:paraId="5BFCD33C" w14:textId="77777777" w:rsidTr="00505EBE">
        <w:tc>
          <w:tcPr>
            <w:tcW w:w="1554" w:type="dxa"/>
            <w:shd w:val="clear" w:color="auto" w:fill="F2F2F2"/>
          </w:tcPr>
          <w:p w14:paraId="5B3CC902" w14:textId="77777777" w:rsidR="00985A3A" w:rsidRPr="00873ACA" w:rsidRDefault="00985A3A" w:rsidP="00025C46">
            <w:pPr>
              <w:rPr>
                <w:rStyle w:val="SAPMonospace"/>
              </w:rPr>
            </w:pPr>
            <w:r w:rsidRPr="00873ACA">
              <w:rPr>
                <w:rStyle w:val="SAPMonospace"/>
              </w:rPr>
              <w:t>Example</w:t>
            </w:r>
          </w:p>
        </w:tc>
        <w:tc>
          <w:tcPr>
            <w:tcW w:w="11598" w:type="dxa"/>
            <w:shd w:val="clear" w:color="auto" w:fill="F2F2F2"/>
          </w:tcPr>
          <w:p w14:paraId="45F826FF" w14:textId="77777777" w:rsidR="00985A3A" w:rsidRPr="00873ACA" w:rsidRDefault="00985A3A" w:rsidP="00025C46">
            <w:r w:rsidRPr="00873ACA">
              <w:t>Output on the screen. This includes file and directory names and their paths, messages, names of variables and parameters, source text, and names of installation, upgrade and database tools.</w:t>
            </w:r>
          </w:p>
        </w:tc>
      </w:tr>
      <w:tr w:rsidR="00985A3A" w:rsidRPr="00873ACA" w14:paraId="57C3E591" w14:textId="77777777" w:rsidTr="00505EBE">
        <w:tc>
          <w:tcPr>
            <w:tcW w:w="1554" w:type="dxa"/>
            <w:shd w:val="clear" w:color="auto" w:fill="auto"/>
          </w:tcPr>
          <w:p w14:paraId="0D409365" w14:textId="77777777" w:rsidR="00985A3A" w:rsidRPr="00873ACA" w:rsidRDefault="00985A3A" w:rsidP="00025C46">
            <w:pPr>
              <w:rPr>
                <w:rStyle w:val="SAPEmphasis"/>
              </w:rPr>
            </w:pPr>
            <w:r w:rsidRPr="00873ACA">
              <w:rPr>
                <w:rStyle w:val="SAPUserEntry"/>
              </w:rPr>
              <w:t>Example</w:t>
            </w:r>
          </w:p>
        </w:tc>
        <w:tc>
          <w:tcPr>
            <w:tcW w:w="11598" w:type="dxa"/>
            <w:shd w:val="clear" w:color="auto" w:fill="auto"/>
          </w:tcPr>
          <w:p w14:paraId="01634111" w14:textId="77777777" w:rsidR="00985A3A" w:rsidRPr="00873ACA" w:rsidRDefault="00985A3A" w:rsidP="00025C46">
            <w:r w:rsidRPr="00873ACA">
              <w:t>Exact user entry. These are words or characters that you enter in the system exactly as they appear in the documentation.</w:t>
            </w:r>
          </w:p>
        </w:tc>
      </w:tr>
      <w:tr w:rsidR="00985A3A" w:rsidRPr="00873ACA" w14:paraId="4D391734" w14:textId="77777777" w:rsidTr="00505EBE">
        <w:tc>
          <w:tcPr>
            <w:tcW w:w="1554" w:type="dxa"/>
            <w:shd w:val="clear" w:color="auto" w:fill="F2F2F2"/>
          </w:tcPr>
          <w:p w14:paraId="114AD4F4" w14:textId="77777777" w:rsidR="00985A3A" w:rsidRPr="00873ACA" w:rsidRDefault="00985A3A" w:rsidP="00025C46">
            <w:pPr>
              <w:rPr>
                <w:rStyle w:val="SAPUserEntry"/>
              </w:rPr>
            </w:pPr>
            <w:r w:rsidRPr="00873ACA">
              <w:rPr>
                <w:rStyle w:val="SAPUserEntry"/>
              </w:rPr>
              <w:t>&lt;Example&gt;</w:t>
            </w:r>
          </w:p>
        </w:tc>
        <w:tc>
          <w:tcPr>
            <w:tcW w:w="11598" w:type="dxa"/>
            <w:shd w:val="clear" w:color="auto" w:fill="F2F2F2"/>
          </w:tcPr>
          <w:p w14:paraId="7ED85B72" w14:textId="77777777" w:rsidR="00985A3A" w:rsidRPr="00873ACA" w:rsidRDefault="00985A3A" w:rsidP="00025C46">
            <w:r w:rsidRPr="00873ACA">
              <w:t>Variable user entry. Angle brackets indicate that you replace these words and characters with appropriate entries to make entries in the system.</w:t>
            </w:r>
          </w:p>
        </w:tc>
      </w:tr>
      <w:tr w:rsidR="00985A3A" w:rsidRPr="00873ACA" w14:paraId="44C44E64" w14:textId="77777777" w:rsidTr="00505EBE">
        <w:tc>
          <w:tcPr>
            <w:tcW w:w="1554" w:type="dxa"/>
            <w:shd w:val="clear" w:color="auto" w:fill="auto"/>
          </w:tcPr>
          <w:p w14:paraId="223C0A39" w14:textId="77777777" w:rsidR="00985A3A" w:rsidRPr="00873ACA" w:rsidRDefault="00985A3A" w:rsidP="00025C46">
            <w:pPr>
              <w:rPr>
                <w:rStyle w:val="SAPKeyboard"/>
              </w:rPr>
            </w:pPr>
            <w:r w:rsidRPr="00873ACA">
              <w:rPr>
                <w:rStyle w:val="SAPKeyboard"/>
              </w:rPr>
              <w:t>EXAMPLE</w:t>
            </w:r>
          </w:p>
        </w:tc>
        <w:tc>
          <w:tcPr>
            <w:tcW w:w="11598" w:type="dxa"/>
            <w:shd w:val="clear" w:color="auto" w:fill="auto"/>
          </w:tcPr>
          <w:p w14:paraId="7460E87F" w14:textId="77777777" w:rsidR="00985A3A" w:rsidRPr="00873ACA" w:rsidRDefault="00985A3A" w:rsidP="00025C46">
            <w:r w:rsidRPr="00873ACA">
              <w:t xml:space="preserve">Keys on the keyboard, for example, </w:t>
            </w:r>
            <w:r w:rsidRPr="00873ACA">
              <w:rPr>
                <w:rStyle w:val="SAPKeyboard"/>
              </w:rPr>
              <w:t>F2</w:t>
            </w:r>
            <w:r w:rsidRPr="00873ACA">
              <w:t xml:space="preserve"> or </w:t>
            </w:r>
            <w:r w:rsidRPr="00873ACA">
              <w:rPr>
                <w:rStyle w:val="SAPKeyboard"/>
              </w:rPr>
              <w:t>ENTER</w:t>
            </w:r>
            <w:r w:rsidRPr="00873ACA">
              <w:t>.</w:t>
            </w:r>
          </w:p>
        </w:tc>
      </w:tr>
    </w:tbl>
    <w:p w14:paraId="3A002EB7" w14:textId="77777777" w:rsidR="00985A3A" w:rsidRPr="00873ACA" w:rsidRDefault="00985A3A" w:rsidP="00985A3A"/>
    <w:p w14:paraId="340CFAE6" w14:textId="77777777" w:rsidR="00985A3A" w:rsidRPr="00873ACA" w:rsidRDefault="00985A3A" w:rsidP="00985A3A">
      <w:pPr>
        <w:spacing w:before="0" w:after="200" w:line="276" w:lineRule="auto"/>
      </w:pPr>
    </w:p>
    <w:p w14:paraId="710209EA" w14:textId="77777777" w:rsidR="00985A3A" w:rsidRPr="00873ACA" w:rsidRDefault="00985A3A" w:rsidP="00985A3A">
      <w:pPr>
        <w:sectPr w:rsidR="00985A3A" w:rsidRPr="00873ACA" w:rsidSect="00025C46">
          <w:footerReference w:type="even" r:id="rId24"/>
          <w:footerReference w:type="default" r:id="rId25"/>
          <w:footerReference w:type="first" r:id="rId26"/>
          <w:pgSz w:w="15842" w:h="12242" w:orient="landscape" w:code="1"/>
          <w:pgMar w:top="885" w:right="816" w:bottom="720" w:left="720" w:header="567" w:footer="397" w:gutter="0"/>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985A3A" w:rsidRPr="00873ACA" w14:paraId="107A4581" w14:textId="77777777" w:rsidTr="00505EBE">
        <w:trPr>
          <w:trHeight w:hRule="exact" w:val="227"/>
        </w:trPr>
        <w:tc>
          <w:tcPr>
            <w:tcW w:w="3969" w:type="dxa"/>
            <w:shd w:val="clear" w:color="auto" w:fill="000000"/>
            <w:tcMar>
              <w:top w:w="0" w:type="dxa"/>
              <w:bottom w:w="0" w:type="dxa"/>
            </w:tcMar>
          </w:tcPr>
          <w:p w14:paraId="76435755" w14:textId="77777777" w:rsidR="00985A3A" w:rsidRPr="00873ACA" w:rsidRDefault="00985A3A" w:rsidP="00505EBE"/>
        </w:tc>
      </w:tr>
      <w:tr w:rsidR="00985A3A" w:rsidRPr="00873ACA" w14:paraId="65628159" w14:textId="77777777" w:rsidTr="00505EBE">
        <w:trPr>
          <w:trHeight w:hRule="exact" w:val="1134"/>
        </w:trPr>
        <w:tc>
          <w:tcPr>
            <w:tcW w:w="3969" w:type="dxa"/>
            <w:shd w:val="clear" w:color="auto" w:fill="FFFFFF"/>
          </w:tcPr>
          <w:p w14:paraId="3DC90F73" w14:textId="77777777" w:rsidR="00985A3A" w:rsidRPr="00873ACA" w:rsidRDefault="00985A3A" w:rsidP="00505EBE">
            <w:pPr>
              <w:pStyle w:val="SAPLastPageGray"/>
              <w:rPr>
                <w:lang w:val="en-US"/>
              </w:rPr>
            </w:pPr>
            <w:r w:rsidRPr="00873ACA">
              <w:rPr>
                <w:lang w:val="en-US"/>
              </w:rPr>
              <w:t>www.sap.com/contactsap</w:t>
            </w:r>
          </w:p>
        </w:tc>
      </w:tr>
      <w:tr w:rsidR="00985A3A" w:rsidRPr="00873ACA" w14:paraId="2F16940C" w14:textId="77777777" w:rsidTr="00505EBE">
        <w:trPr>
          <w:trHeight w:val="8902"/>
        </w:trPr>
        <w:tc>
          <w:tcPr>
            <w:tcW w:w="3969" w:type="dxa"/>
            <w:shd w:val="clear" w:color="auto" w:fill="FFFFFF"/>
            <w:vAlign w:val="bottom"/>
          </w:tcPr>
          <w:p w14:paraId="0F09139E" w14:textId="06E66A8B" w:rsidR="00985A3A" w:rsidRPr="00873ACA" w:rsidRDefault="005B3608" w:rsidP="00505EBE">
            <w:pPr>
              <w:pStyle w:val="SAPLastPageNormal"/>
              <w:rPr>
                <w:lang w:val="en-US"/>
              </w:rPr>
            </w:pPr>
            <w:bookmarkStart w:id="1081" w:name="copyright"/>
            <w:r w:rsidRPr="005B3608">
              <w:rPr>
                <w:rFonts w:ascii="Arial" w:hAnsi="Arial"/>
                <w:lang w:val="en-US" w:eastAsia="ja-JP"/>
              </w:rPr>
              <w:t>© 201</w:t>
            </w:r>
            <w:r w:rsidR="002B0F15">
              <w:rPr>
                <w:rFonts w:ascii="Arial" w:hAnsi="Arial"/>
                <w:lang w:val="en-US" w:eastAsia="ja-JP"/>
              </w:rPr>
              <w:t>8</w:t>
            </w:r>
            <w:r w:rsidRPr="005B3608">
              <w:rPr>
                <w:rFonts w:ascii="Arial" w:hAnsi="Arial"/>
                <w:lang w:val="en-US" w:eastAsia="ja-JP"/>
              </w:rPr>
              <w:t xml:space="preserve"> SAP SE or an SAP affiliate company. All rights reserved.</w:t>
            </w:r>
            <w:bookmarkEnd w:id="1081"/>
          </w:p>
          <w:p w14:paraId="53DA3ED6" w14:textId="77777777" w:rsidR="005B3608" w:rsidRPr="005B3608" w:rsidRDefault="005B3608" w:rsidP="005B3608">
            <w:pPr>
              <w:spacing w:before="0" w:after="0"/>
              <w:rPr>
                <w:rFonts w:ascii="Arial" w:hAnsi="Arial" w:cs="Arial"/>
                <w:sz w:val="12"/>
                <w:szCs w:val="18"/>
              </w:rPr>
            </w:pPr>
            <w:bookmarkStart w:id="1082" w:name="copyright_fulltext"/>
            <w:r w:rsidRPr="005B3608">
              <w:rPr>
                <w:rFonts w:ascii="Arial" w:hAnsi="Arial" w:cs="Arial"/>
                <w:sz w:val="12"/>
                <w:szCs w:val="18"/>
              </w:rPr>
              <w:t>No part of this publication may be reproduced or transmitted in any form or for any purpose without the express permission of SAP SE or an SAP affiliate company.</w:t>
            </w:r>
          </w:p>
          <w:p w14:paraId="76A97DDE" w14:textId="77777777" w:rsidR="005B3608" w:rsidRPr="005B3608" w:rsidRDefault="005B3608" w:rsidP="005B3608">
            <w:pPr>
              <w:spacing w:before="0" w:after="0"/>
              <w:rPr>
                <w:rFonts w:ascii="Arial" w:hAnsi="Arial" w:cs="Arial"/>
                <w:sz w:val="12"/>
                <w:szCs w:val="18"/>
              </w:rPr>
            </w:pPr>
            <w:r w:rsidRPr="005B3608">
              <w:rPr>
                <w:rFonts w:ascii="Arial" w:hAnsi="Arial" w:cs="Arial"/>
                <w:sz w:val="12"/>
                <w:szCs w:val="18"/>
              </w:rPr>
              <w:t xml:space="preserve">SAP and other SAP products and services mentioned herein as well as their respective logos are trademarks or registered trademarks of SAP SE (or an SAP affiliate company) in Germany and other countries. Please see </w:t>
            </w:r>
            <w:hyperlink r:id="rId27" w:anchor="trademark" w:history="1">
              <w:r w:rsidRPr="005B3608">
                <w:rPr>
                  <w:rStyle w:val="Hyperlink"/>
                  <w:rFonts w:ascii="Arial" w:hAnsi="Arial" w:cs="Arial"/>
                  <w:sz w:val="12"/>
                  <w:szCs w:val="18"/>
                </w:rPr>
                <w:t>http://global.sap.com/corporate-en/legal/copyright/index.epx#trademark</w:t>
              </w:r>
            </w:hyperlink>
            <w:r w:rsidRPr="005B3608">
              <w:rPr>
                <w:rFonts w:ascii="Arial" w:hAnsi="Arial" w:cs="Arial"/>
                <w:sz w:val="12"/>
                <w:szCs w:val="18"/>
              </w:rPr>
              <w:t xml:space="preserve"> for additional trademark information and notices.</w:t>
            </w:r>
          </w:p>
          <w:p w14:paraId="5F4E9D97" w14:textId="77777777" w:rsidR="005B3608" w:rsidRPr="005B3608" w:rsidRDefault="005B3608" w:rsidP="005B3608">
            <w:pPr>
              <w:spacing w:before="0" w:after="0"/>
              <w:rPr>
                <w:rFonts w:ascii="Arial" w:hAnsi="Arial" w:cs="Arial"/>
                <w:sz w:val="12"/>
                <w:szCs w:val="18"/>
              </w:rPr>
            </w:pPr>
            <w:r w:rsidRPr="005B3608">
              <w:rPr>
                <w:rFonts w:ascii="Arial" w:hAnsi="Arial" w:cs="Arial"/>
                <w:sz w:val="12"/>
                <w:szCs w:val="18"/>
              </w:rPr>
              <w:t>Some software products marketed by SAP SE and its distributors contain proprietary software components of other software vendors.</w:t>
            </w:r>
          </w:p>
          <w:p w14:paraId="66009214" w14:textId="77777777" w:rsidR="005B3608" w:rsidRPr="005B3608" w:rsidRDefault="005B3608" w:rsidP="005B3608">
            <w:pPr>
              <w:spacing w:before="0" w:after="0"/>
              <w:rPr>
                <w:rFonts w:ascii="Arial" w:hAnsi="Arial" w:cs="Arial"/>
                <w:sz w:val="12"/>
                <w:szCs w:val="18"/>
              </w:rPr>
            </w:pPr>
            <w:r w:rsidRPr="005B3608">
              <w:rPr>
                <w:rFonts w:ascii="Arial" w:hAnsi="Arial" w:cs="Arial"/>
                <w:sz w:val="12"/>
                <w:szCs w:val="18"/>
              </w:rPr>
              <w:t>National product specifications may vary.</w:t>
            </w:r>
          </w:p>
          <w:p w14:paraId="3EF0FC81" w14:textId="77777777" w:rsidR="005B3608" w:rsidRPr="005B3608" w:rsidRDefault="005B3608" w:rsidP="005B3608">
            <w:pPr>
              <w:spacing w:before="0" w:after="0"/>
              <w:rPr>
                <w:rFonts w:ascii="Arial" w:hAnsi="Arial" w:cs="Arial"/>
                <w:sz w:val="12"/>
                <w:szCs w:val="18"/>
              </w:rPr>
            </w:pPr>
            <w:r w:rsidRPr="005B3608">
              <w:rPr>
                <w:rFonts w:ascii="Arial" w:hAnsi="Arial" w:cs="Arial"/>
                <w:sz w:val="12"/>
                <w:szCs w:val="18"/>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3A02ED67" w14:textId="3E13C8A4" w:rsidR="00985A3A" w:rsidRPr="00873ACA" w:rsidRDefault="005B3608" w:rsidP="005B3608">
            <w:pPr>
              <w:pStyle w:val="SAPLastPageNormal"/>
              <w:rPr>
                <w:lang w:val="en-US"/>
              </w:rPr>
            </w:pPr>
            <w:r w:rsidRPr="00140CBB">
              <w:rPr>
                <w:rFonts w:ascii="Arial" w:hAnsi="Arial"/>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1082"/>
          </w:p>
          <w:p w14:paraId="1D5A5FB6" w14:textId="77777777" w:rsidR="00985A3A" w:rsidRPr="00873ACA" w:rsidRDefault="00985A3A" w:rsidP="00505EBE">
            <w:pPr>
              <w:pStyle w:val="SAPMaterialNumber"/>
            </w:pPr>
          </w:p>
        </w:tc>
      </w:tr>
    </w:tbl>
    <w:p w14:paraId="103A5C6A" w14:textId="77777777" w:rsidR="00985A3A" w:rsidRPr="00873ACA" w:rsidRDefault="004C0E9A" w:rsidP="00985A3A">
      <w:pPr>
        <w:pStyle w:val="SAPLastPageNormal"/>
        <w:rPr>
          <w:lang w:val="en-US"/>
        </w:rPr>
      </w:pPr>
      <w:r w:rsidRPr="00873ACA">
        <w:rPr>
          <w:noProof/>
          <w:lang w:val="en-US"/>
        </w:rPr>
        <w:drawing>
          <wp:anchor distT="0" distB="0" distL="114300" distR="114300" simplePos="0" relativeHeight="251657728" behindDoc="0" locked="1" layoutInCell="1" allowOverlap="1" wp14:anchorId="5F2A156C" wp14:editId="6C84B22A">
            <wp:simplePos x="0" y="0"/>
            <wp:positionH relativeFrom="page">
              <wp:posOffset>706755</wp:posOffset>
            </wp:positionH>
            <wp:positionV relativeFrom="page">
              <wp:posOffset>6769100</wp:posOffset>
            </wp:positionV>
            <wp:extent cx="579120" cy="283845"/>
            <wp:effectExtent l="0" t="0" r="0" b="1905"/>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80FFF" w14:textId="5091FAFC" w:rsidR="002B0F15" w:rsidRDefault="002B0F15"/>
    <w:p w14:paraId="516E4CE9" w14:textId="77777777" w:rsidR="002B0F15" w:rsidRPr="002B0F15" w:rsidRDefault="002B0F15" w:rsidP="002B0F15"/>
    <w:p w14:paraId="243BC73D" w14:textId="77777777" w:rsidR="002B0F15" w:rsidRPr="002B0F15" w:rsidRDefault="002B0F15" w:rsidP="002B0F15"/>
    <w:p w14:paraId="403FBD36" w14:textId="77777777" w:rsidR="002B0F15" w:rsidRPr="002B0F15" w:rsidRDefault="002B0F15" w:rsidP="002B0F15"/>
    <w:p w14:paraId="11144C2E" w14:textId="77777777" w:rsidR="002B0F15" w:rsidRPr="002B0F15" w:rsidRDefault="002B0F15" w:rsidP="002B0F15"/>
    <w:p w14:paraId="72BCA7E2" w14:textId="77777777" w:rsidR="002B0F15" w:rsidRPr="002B0F15" w:rsidRDefault="002B0F15" w:rsidP="002B0F15"/>
    <w:p w14:paraId="0B5680FF" w14:textId="4A817B38" w:rsidR="002B0F15" w:rsidRDefault="002B0F15" w:rsidP="002B0F15"/>
    <w:p w14:paraId="6460DF65" w14:textId="73670D8A" w:rsidR="002B0F15" w:rsidRDefault="002B0F15" w:rsidP="002B0F15"/>
    <w:p w14:paraId="537F5DE5" w14:textId="5841F048" w:rsidR="00FE7361" w:rsidRPr="002B0F15" w:rsidRDefault="002B0F15" w:rsidP="002B0F15">
      <w:pPr>
        <w:tabs>
          <w:tab w:val="left" w:pos="8544"/>
        </w:tabs>
      </w:pPr>
      <w:r>
        <w:tab/>
      </w:r>
    </w:p>
    <w:sectPr w:rsidR="00FE7361" w:rsidRPr="002B0F15" w:rsidSect="00025C46">
      <w:headerReference w:type="default" r:id="rId29"/>
      <w:footerReference w:type="default" r:id="rId30"/>
      <w:headerReference w:type="first" r:id="rId31"/>
      <w:footerReference w:type="first" r:id="rId32"/>
      <w:type w:val="evenPage"/>
      <w:pgSz w:w="15842" w:h="12242" w:orient="landscape" w:code="1"/>
      <w:pgMar w:top="720" w:right="720" w:bottom="720" w:left="720" w:header="397" w:footer="2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uthor" w:date="2018-02-09T13:42:00Z" w:initials="A">
    <w:p w14:paraId="788DEE41" w14:textId="7BB042C7" w:rsidR="00320636" w:rsidRDefault="00320636">
      <w:pPr>
        <w:pStyle w:val="CommentText"/>
      </w:pPr>
      <w:r>
        <w:rPr>
          <w:rStyle w:val="CommentReference"/>
        </w:rPr>
        <w:annotationRef/>
      </w:r>
      <w:r>
        <w:t>Is now part of UPC, too</w:t>
      </w:r>
    </w:p>
  </w:comment>
  <w:comment w:id="52" w:author="Author" w:date="2018-02-13T12:12:00Z" w:initials="A">
    <w:p w14:paraId="7CDFBFE7" w14:textId="346DA669" w:rsidR="00320636" w:rsidRPr="007D483F" w:rsidRDefault="00320636">
      <w:pPr>
        <w:pStyle w:val="CommentText"/>
        <w:rPr>
          <w:lang w:val="de-DE"/>
        </w:rPr>
      </w:pPr>
      <w:r>
        <w:rPr>
          <w:rStyle w:val="CommentReference"/>
        </w:rPr>
        <w:annotationRef/>
      </w:r>
      <w:r w:rsidRPr="007D483F">
        <w:rPr>
          <w:lang w:val="de-DE"/>
        </w:rPr>
        <w:t>ADAPT?</w:t>
      </w:r>
    </w:p>
  </w:comment>
  <w:comment w:id="68" w:author="Author" w:date="2018-02-13T11:44:00Z" w:initials="A">
    <w:p w14:paraId="611AB897" w14:textId="27677B13" w:rsidR="00320636" w:rsidRPr="009309F4" w:rsidRDefault="00320636">
      <w:pPr>
        <w:pStyle w:val="CommentText"/>
        <w:rPr>
          <w:lang w:val="de-DE"/>
        </w:rPr>
      </w:pPr>
      <w:r>
        <w:rPr>
          <w:rStyle w:val="CommentReference"/>
        </w:rPr>
        <w:annotationRef/>
      </w:r>
      <w:r w:rsidRPr="009309F4">
        <w:rPr>
          <w:lang w:val="de-DE"/>
        </w:rPr>
        <w:t>Adapted. Bissl sacken lassen, dann in andere dokus übernehmen</w:t>
      </w:r>
    </w:p>
  </w:comment>
  <w:comment w:id="69" w:author="Author" w:date="2018-02-13T09:49:00Z" w:initials="A">
    <w:p w14:paraId="283620EE" w14:textId="19722183" w:rsidR="00320636" w:rsidRDefault="00320636">
      <w:pPr>
        <w:pStyle w:val="CommentText"/>
      </w:pPr>
      <w:r>
        <w:rPr>
          <w:rStyle w:val="CommentReference"/>
        </w:rPr>
        <w:annotationRef/>
      </w:r>
      <w:r w:rsidRPr="003313C5">
        <w:rPr>
          <w:highlight w:val="yellow"/>
        </w:rPr>
        <w:t>Adapt to be more modular!!! Maybe add, that if core implemented from UPC, too, then check FJ0</w:t>
      </w:r>
    </w:p>
  </w:comment>
  <w:comment w:id="87" w:author="Author" w:date="2018-02-13T11:44:00Z" w:initials="A">
    <w:p w14:paraId="1227EBF5" w14:textId="4CB4B740" w:rsidR="00320636" w:rsidRDefault="00320636">
      <w:pPr>
        <w:pStyle w:val="CommentText"/>
      </w:pPr>
      <w:r>
        <w:rPr>
          <w:rStyle w:val="CommentReference"/>
        </w:rPr>
        <w:annotationRef/>
      </w:r>
      <w:r>
        <w:t>Can be deleted, as we describe it in 2.6.1</w:t>
      </w:r>
    </w:p>
  </w:comment>
  <w:comment w:id="181" w:author="Author" w:date="2018-02-13T11:48:00Z" w:initials="A">
    <w:p w14:paraId="73B424BE" w14:textId="200ECCB2" w:rsidR="00320636" w:rsidRDefault="00320636">
      <w:pPr>
        <w:pStyle w:val="CommentText"/>
      </w:pPr>
      <w:r>
        <w:rPr>
          <w:rStyle w:val="CommentReference"/>
        </w:rPr>
        <w:annotationRef/>
      </w:r>
      <w:r>
        <w:t xml:space="preserve">Make more generic wg modular approach </w:t>
      </w:r>
    </w:p>
  </w:comment>
  <w:comment w:id="182" w:author="Author" w:date="2018-02-13T12:13:00Z" w:initials="A">
    <w:p w14:paraId="4C82C758" w14:textId="54CA30FA" w:rsidR="00320636" w:rsidRDefault="00320636">
      <w:pPr>
        <w:pStyle w:val="CommentText"/>
      </w:pPr>
      <w:r>
        <w:rPr>
          <w:rStyle w:val="CommentReference"/>
        </w:rPr>
        <w:annotationRef/>
      </w:r>
      <w:r>
        <w:t>Rather delete, as I have kept it now very generic</w:t>
      </w:r>
    </w:p>
  </w:comment>
  <w:comment w:id="205" w:author="Author" w:date="2018-02-13T11:52:00Z" w:initials="A">
    <w:p w14:paraId="3C24DDB7" w14:textId="1A5E6B53" w:rsidR="00320636" w:rsidRDefault="00320636">
      <w:pPr>
        <w:pStyle w:val="CommentText"/>
      </w:pPr>
      <w:r>
        <w:rPr>
          <w:rStyle w:val="CommentReference"/>
        </w:rPr>
        <w:annotationRef/>
      </w:r>
      <w:r w:rsidRPr="00320636">
        <w:rPr>
          <w:highlight w:val="green"/>
        </w:rPr>
        <w:t>Adapted, as core not necessarily from us.</w:t>
      </w:r>
    </w:p>
  </w:comment>
  <w:comment w:id="212" w:author="Author" w:date="2018-02-13T11:52:00Z" w:initials="A">
    <w:p w14:paraId="662FDEE8" w14:textId="647B6988" w:rsidR="00320636" w:rsidRDefault="00320636">
      <w:pPr>
        <w:pStyle w:val="CommentText"/>
      </w:pPr>
      <w:r>
        <w:rPr>
          <w:rStyle w:val="CommentReference"/>
        </w:rPr>
        <w:annotationRef/>
      </w:r>
      <w:r>
        <w:t>Delete, as bullet point 7 has been adapted to be more generic</w:t>
      </w:r>
    </w:p>
  </w:comment>
  <w:comment w:id="230" w:author="Author" w:date="2018-02-13T11:54:00Z" w:initials="A">
    <w:p w14:paraId="0F673A46" w14:textId="418BE939" w:rsidR="00320636" w:rsidRDefault="00320636">
      <w:pPr>
        <w:pStyle w:val="CommentText"/>
      </w:pPr>
      <w:r>
        <w:rPr>
          <w:rStyle w:val="CommentReference"/>
        </w:rPr>
        <w:annotationRef/>
      </w:r>
      <w:r w:rsidRPr="00320636">
        <w:rPr>
          <w:highlight w:val="green"/>
        </w:rPr>
        <w:t>adapted to be more generic</w:t>
      </w:r>
    </w:p>
  </w:comment>
  <w:comment w:id="261" w:author="Author" w:date="2018-02-26T16:29:00Z" w:initials="A">
    <w:p w14:paraId="646F5089" w14:textId="0AE17912" w:rsidR="00BF5B11" w:rsidRDefault="00BF5B11">
      <w:pPr>
        <w:pStyle w:val="CommentText"/>
      </w:pPr>
      <w:r w:rsidRPr="00BF5B11">
        <w:rPr>
          <w:rStyle w:val="CommentReference"/>
          <w:highlight w:val="red"/>
        </w:rPr>
        <w:annotationRef/>
      </w:r>
      <w:r w:rsidRPr="00BF5B11">
        <w:rPr>
          <w:highlight w:val="red"/>
        </w:rPr>
        <w:t>check if true</w:t>
      </w:r>
    </w:p>
  </w:comment>
  <w:comment w:id="262" w:author="Author" w:date="2018-03-06T10:27:00Z" w:initials="A">
    <w:p w14:paraId="07F3E58A" w14:textId="36F3CEA9" w:rsidR="00FE7ACE" w:rsidRDefault="00FE7ACE">
      <w:pPr>
        <w:pStyle w:val="CommentText"/>
      </w:pPr>
      <w:r>
        <w:rPr>
          <w:rStyle w:val="CommentReference"/>
        </w:rPr>
        <w:annotationRef/>
      </w:r>
      <w:r>
        <w:t>is there from the beginning</w:t>
      </w:r>
    </w:p>
  </w:comment>
  <w:comment w:id="295" w:author="Author" w:date="2018-03-05T16:39:00Z" w:initials="A">
    <w:p w14:paraId="238D4927" w14:textId="1193D0AE" w:rsidR="008759A3" w:rsidRDefault="008759A3">
      <w:pPr>
        <w:pStyle w:val="CommentText"/>
      </w:pPr>
      <w:r>
        <w:rPr>
          <w:rStyle w:val="CommentReference"/>
        </w:rPr>
        <w:annotationRef/>
      </w:r>
      <w:r>
        <w:t>As FJ7 is only for some countries, but 1Z8 could be used for a bunch of countries (content not necessarily from UPC), better to delete this here. 15S is country independent, but makes no sense w/o time off. Therefore better delete all</w:t>
      </w:r>
    </w:p>
  </w:comment>
  <w:comment w:id="296" w:author="Author" w:date="2018-03-06T06:54:00Z" w:initials="A">
    <w:p w14:paraId="1354D336" w14:textId="05363472" w:rsidR="001957E1" w:rsidRDefault="001957E1">
      <w:pPr>
        <w:pStyle w:val="CommentText"/>
      </w:pPr>
      <w:r>
        <w:rPr>
          <w:rStyle w:val="CommentReference"/>
        </w:rPr>
        <w:annotationRef/>
      </w:r>
      <w:r>
        <w:t>Maybe keep?</w:t>
      </w:r>
    </w:p>
  </w:comment>
  <w:comment w:id="297" w:author="Author" w:date="2018-02-13T12:03:00Z" w:initials="A">
    <w:p w14:paraId="78038A01" w14:textId="48A96102" w:rsidR="00320636" w:rsidRDefault="00320636">
      <w:pPr>
        <w:pStyle w:val="CommentText"/>
      </w:pPr>
      <w:r>
        <w:rPr>
          <w:rStyle w:val="CommentReference"/>
        </w:rPr>
        <w:annotationRef/>
      </w:r>
      <w:r w:rsidRPr="00EE1CE6">
        <w:rPr>
          <w:highlight w:val="green"/>
        </w:rPr>
        <w:t>reformulated to be generic and modular</w:t>
      </w:r>
    </w:p>
  </w:comment>
  <w:comment w:id="407" w:author="Author" w:date="2018-03-06T06:54:00Z" w:initials="A">
    <w:p w14:paraId="0FFF55A0" w14:textId="064331FC" w:rsidR="001957E1" w:rsidRDefault="001957E1">
      <w:pPr>
        <w:pStyle w:val="CommentText"/>
      </w:pPr>
      <w:r>
        <w:rPr>
          <w:rStyle w:val="CommentReference"/>
        </w:rPr>
        <w:annotationRef/>
      </w:r>
      <w:r>
        <w:t>keep generic, as 1Z8 is valid for all countries. Or rather delete completely</w:t>
      </w:r>
    </w:p>
  </w:comment>
  <w:comment w:id="424" w:author="Author" w:date="2018-03-05T16:40:00Z" w:initials="A">
    <w:p w14:paraId="2B9CD2A9" w14:textId="324CB2CA" w:rsidR="008759A3" w:rsidRDefault="008759A3">
      <w:pPr>
        <w:pStyle w:val="CommentText"/>
      </w:pPr>
      <w:r>
        <w:rPr>
          <w:rStyle w:val="CommentReference"/>
        </w:rPr>
        <w:annotationRef/>
      </w:r>
      <w:r>
        <w:t>As FJ7 is only for some countries, but 1Z8 could be used for a bunch of countries (content not necessarily from UPC), better to delete this here. 15S is country independent, but makes no sense w/o time off. Therefore better delete all</w:t>
      </w:r>
    </w:p>
  </w:comment>
  <w:comment w:id="425" w:author="Author" w:date="2018-03-06T06:55:00Z" w:initials="A">
    <w:p w14:paraId="0554DBCA" w14:textId="4BE0F639" w:rsidR="001957E1" w:rsidRDefault="001957E1">
      <w:pPr>
        <w:pStyle w:val="CommentText"/>
      </w:pPr>
      <w:r>
        <w:rPr>
          <w:rStyle w:val="CommentReference"/>
        </w:rPr>
        <w:annotationRef/>
      </w:r>
      <w:r>
        <w:t>Keep?</w:t>
      </w:r>
    </w:p>
  </w:comment>
  <w:comment w:id="518" w:author="Author" w:date="2018-03-06T06:55:00Z" w:initials="A">
    <w:p w14:paraId="100B691E" w14:textId="14F30310" w:rsidR="001957E1" w:rsidRDefault="001957E1">
      <w:pPr>
        <w:pStyle w:val="CommentText"/>
      </w:pPr>
      <w:r>
        <w:rPr>
          <w:rStyle w:val="CommentReference"/>
        </w:rPr>
        <w:annotationRef/>
      </w:r>
      <w:r>
        <w:t>geenric</w:t>
      </w:r>
    </w:p>
  </w:comment>
  <w:comment w:id="578" w:author="Author" w:date="2018-02-23T11:36:00Z" w:initials="A">
    <w:p w14:paraId="32B09213" w14:textId="2A146D7F" w:rsidR="00320636" w:rsidRDefault="00320636">
      <w:pPr>
        <w:pStyle w:val="CommentText"/>
      </w:pPr>
      <w:r>
        <w:rPr>
          <w:rStyle w:val="CommentReference"/>
        </w:rPr>
        <w:annotationRef/>
      </w:r>
      <w:r>
        <w:t>Reduce text, we have a WF defined</w:t>
      </w:r>
    </w:p>
  </w:comment>
  <w:comment w:id="696" w:author="Author" w:date="2018-02-23T11:36:00Z" w:initials="A">
    <w:p w14:paraId="76213705" w14:textId="338B9A8C" w:rsidR="00320636" w:rsidRDefault="00320636">
      <w:pPr>
        <w:pStyle w:val="CommentText"/>
      </w:pPr>
      <w:r>
        <w:rPr>
          <w:rStyle w:val="CommentReference"/>
        </w:rPr>
        <w:annotationRef/>
      </w:r>
      <w:r>
        <w:t>Reduce text, we have a WF defined</w:t>
      </w:r>
    </w:p>
  </w:comment>
  <w:comment w:id="730" w:author="Author" w:date="2018-02-23T11:36:00Z" w:initials="A">
    <w:p w14:paraId="30E8BADC" w14:textId="7EF1EF65" w:rsidR="00320636" w:rsidRDefault="00320636">
      <w:pPr>
        <w:pStyle w:val="CommentText"/>
      </w:pPr>
      <w:r>
        <w:rPr>
          <w:rStyle w:val="CommentReference"/>
        </w:rPr>
        <w:annotationRef/>
      </w:r>
      <w:r>
        <w:t>Reduce text, we have a WF defined</w:t>
      </w:r>
    </w:p>
  </w:comment>
  <w:comment w:id="778" w:author="Author" w:date="2018-02-13T12:10:00Z" w:initials="A">
    <w:p w14:paraId="4616DE07" w14:textId="1191118A" w:rsidR="00320636" w:rsidRDefault="00320636">
      <w:pPr>
        <w:pStyle w:val="CommentText"/>
      </w:pPr>
      <w:r>
        <w:rPr>
          <w:rStyle w:val="CommentReference"/>
        </w:rPr>
        <w:annotationRef/>
      </w:r>
      <w:r>
        <w:t>reformulated</w:t>
      </w:r>
    </w:p>
  </w:comment>
  <w:comment w:id="958" w:author="Author" w:date="2018-02-13T12:11:00Z" w:initials="A">
    <w:p w14:paraId="6355F9A5" w14:textId="29233BA9" w:rsidR="00320636" w:rsidRDefault="00320636">
      <w:pPr>
        <w:pStyle w:val="CommentText"/>
      </w:pPr>
      <w:r w:rsidRPr="00ED38E5">
        <w:rPr>
          <w:rStyle w:val="CommentReference"/>
          <w:highlight w:val="red"/>
        </w:rPr>
        <w:annotationRef/>
      </w:r>
      <w:r w:rsidRPr="00ED38E5">
        <w:rPr>
          <w:highlight w:val="red"/>
        </w:rPr>
        <w:t>REFORMULATE TO MAKE MODULAR!</w:t>
      </w:r>
    </w:p>
  </w:comment>
  <w:comment w:id="959" w:author="Author" w:date="2018-02-14T10:33:00Z" w:initials="A">
    <w:p w14:paraId="59A39CBE" w14:textId="5715CCE8" w:rsidR="00320636" w:rsidRPr="00C06475" w:rsidRDefault="00320636">
      <w:pPr>
        <w:pStyle w:val="CommentText"/>
        <w:rPr>
          <w:lang w:val="de-DE"/>
        </w:rPr>
      </w:pPr>
      <w:r>
        <w:rPr>
          <w:rStyle w:val="CommentReference"/>
        </w:rPr>
        <w:annotationRef/>
      </w:r>
      <w:r w:rsidRPr="00C06475">
        <w:rPr>
          <w:highlight w:val="green"/>
          <w:lang w:val="de-DE"/>
        </w:rPr>
        <w:t>Done</w:t>
      </w:r>
      <w:r w:rsidRPr="00C06475">
        <w:rPr>
          <w:highlight w:val="yellow"/>
          <w:lang w:val="de-DE"/>
        </w:rPr>
        <w:t>, sacken lassen und evtl nochmal anpassen</w:t>
      </w:r>
    </w:p>
  </w:comment>
  <w:comment w:id="977" w:author="Author" w:date="2018-02-14T10:23:00Z" w:initials="A">
    <w:p w14:paraId="126DC418" w14:textId="5BB5C510" w:rsidR="00320636" w:rsidRDefault="00320636">
      <w:pPr>
        <w:pStyle w:val="CommentText"/>
      </w:pPr>
      <w:r>
        <w:rPr>
          <w:rStyle w:val="CommentReference"/>
        </w:rPr>
        <w:annotationRef/>
      </w:r>
      <w:r>
        <w:t>Delete, as we have a separate prelimnary step for this</w:t>
      </w:r>
    </w:p>
  </w:comment>
  <w:comment w:id="1051" w:author="Author" w:date="2018-02-05T14:04:00Z" w:initials="A">
    <w:p w14:paraId="1299780D" w14:textId="77777777" w:rsidR="00320636" w:rsidRPr="004405AE" w:rsidRDefault="00320636" w:rsidP="00C06475">
      <w:pPr>
        <w:pStyle w:val="CommentText"/>
      </w:pPr>
      <w:r>
        <w:rPr>
          <w:rStyle w:val="CommentReference"/>
        </w:rPr>
        <w:annotationRef/>
      </w:r>
      <w:r w:rsidRPr="004405AE">
        <w:rPr>
          <w:highlight w:val="yellow"/>
        </w:rPr>
        <w:t>Time off not in scope for CN in 1802. Clarify if replication is relevant for CN in 1802. If not, then remove CN from here</w:t>
      </w:r>
    </w:p>
  </w:comment>
  <w:comment w:id="1061" w:author="Author" w:date="2018-02-05T14:04:00Z" w:initials="A">
    <w:p w14:paraId="1AA086E0" w14:textId="77777777" w:rsidR="00320636" w:rsidRPr="004405AE" w:rsidRDefault="00320636" w:rsidP="00C06475">
      <w:pPr>
        <w:pStyle w:val="CommentText"/>
      </w:pPr>
      <w:r>
        <w:rPr>
          <w:rStyle w:val="CommentReference"/>
        </w:rPr>
        <w:annotationRef/>
      </w:r>
      <w:r w:rsidRPr="004405AE">
        <w:rPr>
          <w:highlight w:val="yellow"/>
        </w:rPr>
        <w:t>Time off not in scope for CN in 1802. Clarify if replication is relevant for CN in 1802. If not, then remove CN from here</w:t>
      </w:r>
    </w:p>
  </w:comment>
  <w:comment w:id="1062" w:author="Author" w:date="2018-02-05T14:04:00Z" w:initials="A">
    <w:p w14:paraId="1B630DD4" w14:textId="77777777" w:rsidR="00320636" w:rsidRPr="004405AE" w:rsidRDefault="00320636" w:rsidP="00C06475">
      <w:pPr>
        <w:pStyle w:val="CommentText"/>
      </w:pPr>
      <w:r>
        <w:rPr>
          <w:rStyle w:val="CommentReference"/>
        </w:rPr>
        <w:annotationRef/>
      </w:r>
      <w:r w:rsidRPr="004405AE">
        <w:rPr>
          <w:highlight w:val="yellow"/>
        </w:rPr>
        <w:t>To check if still true after alignment with HRMC</w:t>
      </w:r>
    </w:p>
  </w:comment>
  <w:comment w:id="1063" w:author="Author" w:date="2018-02-14T09:45:00Z" w:initials="A">
    <w:p w14:paraId="4216384F" w14:textId="77777777" w:rsidR="00320636" w:rsidRPr="00EF5385" w:rsidRDefault="00320636" w:rsidP="00C06475">
      <w:pPr>
        <w:pStyle w:val="CommentText"/>
      </w:pPr>
      <w:r>
        <w:rPr>
          <w:rStyle w:val="CommentReference"/>
        </w:rPr>
        <w:annotationRef/>
      </w:r>
      <w:r w:rsidRPr="00EF5385">
        <w:t>1805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8DEE41" w15:done="0"/>
  <w15:commentEx w15:paraId="7CDFBFE7" w15:done="0"/>
  <w15:commentEx w15:paraId="611AB897" w15:done="0"/>
  <w15:commentEx w15:paraId="283620EE" w15:done="1"/>
  <w15:commentEx w15:paraId="1227EBF5" w15:done="0"/>
  <w15:commentEx w15:paraId="73B424BE" w15:done="0"/>
  <w15:commentEx w15:paraId="4C82C758" w15:paraIdParent="73B424BE" w15:done="0"/>
  <w15:commentEx w15:paraId="3C24DDB7" w15:done="0"/>
  <w15:commentEx w15:paraId="662FDEE8" w15:done="0"/>
  <w15:commentEx w15:paraId="0F673A46" w15:done="0"/>
  <w15:commentEx w15:paraId="646F5089" w15:done="1"/>
  <w15:commentEx w15:paraId="07F3E58A" w15:paraIdParent="646F5089" w15:done="1"/>
  <w15:commentEx w15:paraId="238D4927" w15:done="0"/>
  <w15:commentEx w15:paraId="1354D336" w15:paraIdParent="238D4927" w15:done="0"/>
  <w15:commentEx w15:paraId="78038A01" w15:done="0"/>
  <w15:commentEx w15:paraId="0FFF55A0" w15:done="0"/>
  <w15:commentEx w15:paraId="2B9CD2A9" w15:done="0"/>
  <w15:commentEx w15:paraId="0554DBCA" w15:paraIdParent="2B9CD2A9" w15:done="0"/>
  <w15:commentEx w15:paraId="100B691E" w15:done="0"/>
  <w15:commentEx w15:paraId="32B09213" w15:done="1"/>
  <w15:commentEx w15:paraId="76213705" w15:done="1"/>
  <w15:commentEx w15:paraId="30E8BADC" w15:done="1"/>
  <w15:commentEx w15:paraId="4616DE07" w15:done="1"/>
  <w15:commentEx w15:paraId="6355F9A5" w15:done="1"/>
  <w15:commentEx w15:paraId="59A39CBE" w15:paraIdParent="6355F9A5" w15:done="1"/>
  <w15:commentEx w15:paraId="126DC418" w15:done="0"/>
  <w15:commentEx w15:paraId="1299780D" w15:done="0"/>
  <w15:commentEx w15:paraId="1AA086E0" w15:done="0"/>
  <w15:commentEx w15:paraId="1B630DD4" w15:done="1"/>
  <w15:commentEx w15:paraId="4216384F" w15:paraIdParent="1B630DD4"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EAAF2" w14:textId="77777777" w:rsidR="00691863" w:rsidRDefault="00691863" w:rsidP="00985A3A">
      <w:pPr>
        <w:spacing w:before="0" w:after="0" w:line="240" w:lineRule="auto"/>
      </w:pPr>
      <w:r>
        <w:separator/>
      </w:r>
    </w:p>
  </w:endnote>
  <w:endnote w:type="continuationSeparator" w:id="0">
    <w:p w14:paraId="2A0755F1" w14:textId="77777777" w:rsidR="00691863" w:rsidRDefault="00691863" w:rsidP="00985A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BentonSans Medium">
    <w:panose1 w:val="02000603000000020004"/>
    <w:charset w:val="00"/>
    <w:family w:val="auto"/>
    <w:pitch w:val="variable"/>
    <w:sig w:usb0="A00002FF" w:usb1="5000A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320636" w:rsidRPr="005D1853" w14:paraId="47A014A5" w14:textId="77777777" w:rsidTr="00505EBE">
      <w:tc>
        <w:tcPr>
          <w:tcW w:w="567" w:type="dxa"/>
          <w:shd w:val="clear" w:color="auto" w:fill="auto"/>
          <w:vAlign w:val="bottom"/>
        </w:tcPr>
        <w:p w14:paraId="32813523" w14:textId="5794ED1D" w:rsidR="00320636" w:rsidRPr="004319A4" w:rsidRDefault="00320636" w:rsidP="00025C46">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1</w:t>
          </w:r>
          <w:r w:rsidRPr="004319A4">
            <w:rPr>
              <w:rStyle w:val="SAPFooterPageNumber"/>
            </w:rPr>
            <w:fldChar w:fldCharType="end"/>
          </w:r>
        </w:p>
      </w:tc>
      <w:tc>
        <w:tcPr>
          <w:tcW w:w="3544" w:type="dxa"/>
          <w:shd w:val="clear" w:color="auto" w:fill="auto"/>
          <w:vAlign w:val="bottom"/>
        </w:tcPr>
        <w:p w14:paraId="21E04B3F" w14:textId="7611084E" w:rsidR="00320636" w:rsidRPr="00860C35" w:rsidRDefault="007E34FD" w:rsidP="00025C46">
          <w:pPr>
            <w:pStyle w:val="SAPFooterleft"/>
          </w:pPr>
          <w:r>
            <w:fldChar w:fldCharType="begin" w:fldLock="1"/>
          </w:r>
          <w:r>
            <w:instrText xml:space="preserve"> REF securitylevel \* MERGEFORMAT </w:instrText>
          </w:r>
          <w:r>
            <w:fldChar w:fldCharType="separate"/>
          </w:r>
          <w:r w:rsidR="00320636" w:rsidRPr="001A58BA">
            <w:rPr>
              <w:rStyle w:val="SAPFooterSecurityLevel"/>
            </w:rPr>
            <w:t>Customer</w:t>
          </w:r>
          <w:r>
            <w:rPr>
              <w:rStyle w:val="SAPFooterSecurityLevel"/>
            </w:rPr>
            <w:fldChar w:fldCharType="end"/>
          </w:r>
          <w:r w:rsidR="00320636" w:rsidRPr="00860C35">
            <w:rPr>
              <w:rStyle w:val="SAPFooterSecurityLevel"/>
            </w:rPr>
            <w:t xml:space="preserve"> </w:t>
          </w:r>
          <w:r w:rsidR="00320636" w:rsidRPr="00860C35">
            <w:br/>
          </w:r>
          <w:r>
            <w:fldChar w:fldCharType="begin"/>
          </w:r>
          <w:r>
            <w:instrText xml:space="preserve"> REF copyright \* MERGEFORMAT </w:instrText>
          </w:r>
          <w:r>
            <w:fldChar w:fldCharType="separate"/>
          </w:r>
          <w:r w:rsidR="00320636" w:rsidRPr="005B3608">
            <w:t>© 2017 SAP SE or an SAP affiliate company. All rights reserved.</w:t>
          </w:r>
          <w:r>
            <w:fldChar w:fldCharType="end"/>
          </w:r>
        </w:p>
      </w:tc>
      <w:tc>
        <w:tcPr>
          <w:tcW w:w="5245" w:type="dxa"/>
          <w:shd w:val="clear" w:color="auto" w:fill="auto"/>
          <w:vAlign w:val="bottom"/>
        </w:tcPr>
        <w:p w14:paraId="34B366F6" w14:textId="5A689569" w:rsidR="00320636" w:rsidRDefault="00320636" w:rsidP="00025C46">
          <w:pPr>
            <w:pStyle w:val="SAPFooterright"/>
          </w:pPr>
          <w:r>
            <w:fldChar w:fldCharType="begin"/>
          </w:r>
          <w:r>
            <w:instrText xml:space="preserve"> REF maintitle \* MERGEFORMAT </w:instrText>
          </w:r>
          <w:r>
            <w:fldChar w:fldCharType="separate"/>
          </w:r>
          <w:r>
            <w:rPr>
              <w:b/>
              <w:bCs/>
            </w:rPr>
            <w:t>Error! Reference source not found.</w:t>
          </w:r>
          <w:r>
            <w:fldChar w:fldCharType="end"/>
          </w:r>
        </w:p>
        <w:p w14:paraId="6181B23F" w14:textId="10606CC1" w:rsidR="00320636" w:rsidRPr="001B2C66" w:rsidRDefault="007E34FD" w:rsidP="00025C46">
          <w:pPr>
            <w:pStyle w:val="SAPFooterCurrentTopicRight"/>
          </w:pPr>
          <w:r>
            <w:fldChar w:fldCharType="begin"/>
          </w:r>
          <w:r>
            <w:instrText xml:space="preserve"> STYLEREF "Heading 1" \l \* MERGEFORMAT </w:instrText>
          </w:r>
          <w:r>
            <w:fldChar w:fldCharType="separate"/>
          </w:r>
          <w:r w:rsidR="00320636">
            <w:t>Purpose</w:t>
          </w:r>
          <w:r>
            <w:fldChar w:fldCharType="end"/>
          </w:r>
        </w:p>
      </w:tc>
    </w:tr>
  </w:tbl>
  <w:p w14:paraId="6344DE26" w14:textId="77777777" w:rsidR="00320636" w:rsidRPr="00E63F4C" w:rsidRDefault="00320636" w:rsidP="00025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320636" w:rsidRPr="005D1853" w14:paraId="15610347" w14:textId="77777777" w:rsidTr="00505EBE">
      <w:tc>
        <w:tcPr>
          <w:tcW w:w="5245" w:type="dxa"/>
          <w:shd w:val="clear" w:color="auto" w:fill="auto"/>
          <w:vAlign w:val="bottom"/>
        </w:tcPr>
        <w:p w14:paraId="1DC9C99D" w14:textId="241D622B" w:rsidR="00320636" w:rsidRDefault="00320636" w:rsidP="00025C46">
          <w:pPr>
            <w:pStyle w:val="SAPFooterleft"/>
          </w:pPr>
          <w:r>
            <w:t>Manage Concurrent Employment (1Z8)</w:t>
          </w:r>
        </w:p>
        <w:p w14:paraId="614853BD" w14:textId="45D78611" w:rsidR="00320636" w:rsidRPr="001B2C66" w:rsidRDefault="007E34FD" w:rsidP="00025C46">
          <w:pPr>
            <w:pStyle w:val="SAPFooterCurrentTopicLeft"/>
          </w:pPr>
          <w:r>
            <w:fldChar w:fldCharType="begin"/>
          </w:r>
          <w:r>
            <w:instrText xml:space="preserve"> STYLEREF "Heading 1" \l \* MERGEFORMAT </w:instrText>
          </w:r>
          <w:r>
            <w:fldChar w:fldCharType="separate"/>
          </w:r>
          <w:r>
            <w:rPr>
              <w:noProof/>
            </w:rPr>
            <w:t>Appendix</w:t>
          </w:r>
          <w:r>
            <w:rPr>
              <w:noProof/>
            </w:rPr>
            <w:fldChar w:fldCharType="end"/>
          </w:r>
        </w:p>
      </w:tc>
      <w:tc>
        <w:tcPr>
          <w:tcW w:w="3544" w:type="dxa"/>
          <w:shd w:val="clear" w:color="auto" w:fill="auto"/>
          <w:vAlign w:val="bottom"/>
        </w:tcPr>
        <w:p w14:paraId="2EC17358" w14:textId="5BDAAEA2" w:rsidR="00320636" w:rsidRPr="00860C35" w:rsidRDefault="00320636" w:rsidP="00025C46">
          <w:pPr>
            <w:pStyle w:val="SAPFooterright"/>
            <w:rPr>
              <w:rStyle w:val="SAPFooterSecurityLevel"/>
            </w:rPr>
          </w:pPr>
          <w:r w:rsidRPr="00860C35">
            <w:rPr>
              <w:rStyle w:val="SAPFooterSecurityLevel"/>
            </w:rPr>
            <w:t xml:space="preserve"> </w:t>
          </w:r>
          <w:r w:rsidR="007E34FD">
            <w:fldChar w:fldCharType="begin"/>
          </w:r>
          <w:r w:rsidR="007E34FD">
            <w:instrText xml:space="preserve"> REF securitylevel \* MERGEFORMAT </w:instrText>
          </w:r>
          <w:r w:rsidR="007E34FD">
            <w:fldChar w:fldCharType="separate"/>
          </w:r>
          <w:r w:rsidRPr="005B3608">
            <w:rPr>
              <w:rStyle w:val="SAPFooterSecurityLevel"/>
            </w:rPr>
            <w:t>Customer</w:t>
          </w:r>
          <w:r w:rsidR="007E34FD">
            <w:rPr>
              <w:rStyle w:val="SAPFooterSecurityLevel"/>
            </w:rPr>
            <w:fldChar w:fldCharType="end"/>
          </w:r>
          <w:r w:rsidRPr="00860C35">
            <w:rPr>
              <w:rStyle w:val="SAPFooterSecurityLevel"/>
            </w:rPr>
            <w:t xml:space="preserve"> </w:t>
          </w:r>
        </w:p>
        <w:p w14:paraId="4E72D035" w14:textId="24D9F03A" w:rsidR="00320636" w:rsidRPr="00860C35" w:rsidRDefault="007E34FD" w:rsidP="00F6136C">
          <w:pPr>
            <w:pStyle w:val="SAPFooterright"/>
          </w:pPr>
          <w:r>
            <w:fldChar w:fldCharType="begin"/>
          </w:r>
          <w:r>
            <w:instrText xml:space="preserve"> REF copyright \* MERGEFORMAT </w:instrText>
          </w:r>
          <w:r>
            <w:fldChar w:fldCharType="separate"/>
          </w:r>
          <w:r w:rsidR="00320636">
            <w:t>© 2018</w:t>
          </w:r>
          <w:r w:rsidR="00320636" w:rsidRPr="005B3608">
            <w:t xml:space="preserve"> SAP SE or an SAP affiliate company. All rights reserved.</w:t>
          </w:r>
          <w:r>
            <w:fldChar w:fldCharType="end"/>
          </w:r>
          <w:r w:rsidR="00320636" w:rsidRPr="00860C35">
            <w:t xml:space="preserve"> </w:t>
          </w:r>
        </w:p>
      </w:tc>
      <w:tc>
        <w:tcPr>
          <w:tcW w:w="567" w:type="dxa"/>
          <w:shd w:val="clear" w:color="auto" w:fill="auto"/>
          <w:vAlign w:val="bottom"/>
        </w:tcPr>
        <w:p w14:paraId="25AA67E8" w14:textId="61E65BBB" w:rsidR="00320636" w:rsidRPr="004319A4" w:rsidRDefault="00320636" w:rsidP="00025C46">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7E34FD">
            <w:rPr>
              <w:rStyle w:val="SAPFooterPageNumber"/>
            </w:rPr>
            <w:t>55</w:t>
          </w:r>
          <w:r w:rsidRPr="004319A4">
            <w:rPr>
              <w:rStyle w:val="SAPFooterPageNumber"/>
            </w:rPr>
            <w:fldChar w:fldCharType="end"/>
          </w:r>
        </w:p>
      </w:tc>
    </w:tr>
  </w:tbl>
  <w:p w14:paraId="45C78605" w14:textId="77777777" w:rsidR="00320636" w:rsidRPr="00E63F4C" w:rsidRDefault="00320636" w:rsidP="00025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CellMar>
        <w:left w:w="0" w:type="dxa"/>
        <w:right w:w="0" w:type="dxa"/>
      </w:tblCellMar>
      <w:tblLook w:val="04A0" w:firstRow="1" w:lastRow="0" w:firstColumn="1" w:lastColumn="0" w:noHBand="0" w:noVBand="1"/>
    </w:tblPr>
    <w:tblGrid>
      <w:gridCol w:w="5954"/>
      <w:gridCol w:w="2835"/>
      <w:gridCol w:w="567"/>
    </w:tblGrid>
    <w:tr w:rsidR="00320636" w:rsidRPr="005D1853" w14:paraId="346FCE06" w14:textId="77777777" w:rsidTr="00505EBE">
      <w:tc>
        <w:tcPr>
          <w:tcW w:w="5954" w:type="dxa"/>
          <w:shd w:val="clear" w:color="auto" w:fill="auto"/>
          <w:vAlign w:val="bottom"/>
        </w:tcPr>
        <w:p w14:paraId="077F3165" w14:textId="1AB02DDD" w:rsidR="00320636" w:rsidRPr="004319A4" w:rsidRDefault="00320636" w:rsidP="00025C46">
          <w:pPr>
            <w:pStyle w:val="SAPFooterleft"/>
          </w:pPr>
          <w:r>
            <w:fldChar w:fldCharType="begin"/>
          </w:r>
          <w:r>
            <w:instrText xml:space="preserve"> REF maintitle \* MERGEFORMAT </w:instrText>
          </w:r>
          <w:r>
            <w:fldChar w:fldCharType="separate"/>
          </w:r>
          <w:r>
            <w:rPr>
              <w:b/>
              <w:bCs/>
            </w:rPr>
            <w:t>Error! Reference source not found.</w:t>
          </w:r>
          <w:r>
            <w:fldChar w:fldCharType="end"/>
          </w:r>
          <w:r w:rsidRPr="004319A4">
            <w:br/>
          </w:r>
          <w:r w:rsidRPr="004319A4">
            <w:rPr>
              <w:rStyle w:val="SAPEmphasis"/>
            </w:rPr>
            <w:fldChar w:fldCharType="begin"/>
          </w:r>
          <w:r w:rsidRPr="004319A4">
            <w:rPr>
              <w:rStyle w:val="SAPEmphasis"/>
            </w:rPr>
            <w:instrText xml:space="preserve"> IF </w:instrText>
          </w:r>
          <w:r w:rsidRPr="004319A4">
            <w:rPr>
              <w:rStyle w:val="SAPEmphasis"/>
            </w:rPr>
            <w:fldChar w:fldCharType="begin"/>
          </w:r>
          <w:r w:rsidRPr="004319A4">
            <w:rPr>
              <w:rStyle w:val="SAPEmphasis"/>
            </w:rPr>
            <w:instrText xml:space="preserve"> STYLEREF "SAP_Title1NoNumber" </w:instrText>
          </w:r>
          <w:r w:rsidRPr="004319A4">
            <w:rPr>
              <w:rStyle w:val="SAPEmphasis"/>
            </w:rPr>
            <w:fldChar w:fldCharType="separate"/>
          </w:r>
          <w:r>
            <w:rPr>
              <w:rStyle w:val="SAPEmphasis"/>
              <w:b/>
              <w:bCs/>
              <w:noProof/>
            </w:rPr>
            <w:instrText>Error! Use the Home tab to apply SAP_Title1NoNumber to the text that you want to appear here.</w:instrText>
          </w:r>
          <w:r w:rsidRPr="004319A4">
            <w:rPr>
              <w:rStyle w:val="SAPEmphasis"/>
            </w:rPr>
            <w:fldChar w:fldCharType="end"/>
          </w:r>
          <w:r w:rsidRPr="004319A4">
            <w:rPr>
              <w:rStyle w:val="SAPEmphasis"/>
            </w:rPr>
            <w:instrText xml:space="preserve"> = "Error! No text of specified style in document." </w:instrText>
          </w:r>
          <w:r w:rsidR="007E34FD">
            <w:fldChar w:fldCharType="begin"/>
          </w:r>
          <w:r w:rsidR="007E34FD">
            <w:instrText xml:space="preserve"> STYLEREF "Heading 1" \l \* MERGEFORMAT </w:instrText>
          </w:r>
          <w:r w:rsidR="007E34FD">
            <w:fldChar w:fldCharType="separate"/>
          </w:r>
          <w:r>
            <w:rPr>
              <w:rStyle w:val="SAPEmphasis"/>
              <w:noProof/>
            </w:rPr>
            <w:instrText>&lt;Title of Chapter 1&gt;</w:instrText>
          </w:r>
          <w:r w:rsidR="007E34FD">
            <w:rPr>
              <w:rStyle w:val="SAPEmphasis"/>
              <w:noProof/>
            </w:rPr>
            <w:fldChar w:fldCharType="end"/>
          </w:r>
          <w:r w:rsidRPr="004319A4">
            <w:rPr>
              <w:rStyle w:val="SAPEmphasis"/>
            </w:rPr>
            <w:instrText xml:space="preserve"> </w:instrText>
          </w:r>
          <w:r w:rsidRPr="004319A4">
            <w:rPr>
              <w:rStyle w:val="SAPEmphasis"/>
            </w:rPr>
            <w:fldChar w:fldCharType="begin"/>
          </w:r>
          <w:r w:rsidRPr="004319A4">
            <w:rPr>
              <w:rStyle w:val="SAPEmphasis"/>
            </w:rPr>
            <w:instrText xml:space="preserve"> STYLEREF "SAP_Title1NoNumber" \l \* MERGEFORMAT </w:instrText>
          </w:r>
          <w:r w:rsidRPr="004319A4">
            <w:rPr>
              <w:rStyle w:val="SAPEmphasis"/>
            </w:rPr>
            <w:fldChar w:fldCharType="separate"/>
          </w:r>
          <w:r>
            <w:rPr>
              <w:rStyle w:val="SAPEmphasis"/>
              <w:b/>
              <w:bCs/>
              <w:noProof/>
            </w:rPr>
            <w:instrText>Error! Use the Home tab to apply SAP_Title1NoNumber to the text that you want to appear here.</w:instrText>
          </w:r>
          <w:r w:rsidRPr="004319A4">
            <w:rPr>
              <w:rStyle w:val="SAPEmphasis"/>
            </w:rPr>
            <w:fldChar w:fldCharType="end"/>
          </w:r>
          <w:r w:rsidRPr="004319A4">
            <w:rPr>
              <w:rStyle w:val="SAPEmphasis"/>
            </w:rPr>
            <w:fldChar w:fldCharType="separate"/>
          </w:r>
          <w:r>
            <w:rPr>
              <w:rStyle w:val="SAPEmphasis"/>
              <w:b/>
              <w:bCs/>
              <w:noProof/>
            </w:rPr>
            <w:t>Error! Use the Home tab to apply SAP_Title1NoNumber to the text that you want to appear here.</w:t>
          </w:r>
          <w:r w:rsidRPr="004319A4">
            <w:rPr>
              <w:rStyle w:val="SAPEmphasis"/>
            </w:rPr>
            <w:fldChar w:fldCharType="end"/>
          </w:r>
        </w:p>
      </w:tc>
      <w:tc>
        <w:tcPr>
          <w:tcW w:w="2835" w:type="dxa"/>
          <w:shd w:val="clear" w:color="auto" w:fill="auto"/>
          <w:vAlign w:val="bottom"/>
        </w:tcPr>
        <w:p w14:paraId="35969B3A" w14:textId="462A4DDF" w:rsidR="00320636" w:rsidRPr="004319A4" w:rsidRDefault="007E34FD" w:rsidP="00025C46">
          <w:pPr>
            <w:pStyle w:val="SAPFooterright"/>
            <w:rPr>
              <w:rStyle w:val="SAPFooterSecurityLevel"/>
            </w:rPr>
          </w:pPr>
          <w:r>
            <w:fldChar w:fldCharType="begin"/>
          </w:r>
          <w:r>
            <w:instrText xml:space="preserve"> </w:instrText>
          </w:r>
          <w:r>
            <w:instrText xml:space="preserve">REF securitylevel \* MERGEFORMAT </w:instrText>
          </w:r>
          <w:r>
            <w:fldChar w:fldCharType="separate"/>
          </w:r>
          <w:r w:rsidR="00320636" w:rsidRPr="005B3608">
            <w:rPr>
              <w:rStyle w:val="SAPFooterSecurityLevel"/>
            </w:rPr>
            <w:t>Customer</w:t>
          </w:r>
          <w:r>
            <w:rPr>
              <w:rStyle w:val="SAPFooterSecurityLevel"/>
            </w:rPr>
            <w:fldChar w:fldCharType="end"/>
          </w:r>
          <w:r w:rsidR="00320636" w:rsidRPr="004319A4">
            <w:rPr>
              <w:rStyle w:val="SAPFooterSecurityLevel"/>
            </w:rPr>
            <w:t xml:space="preserve"> </w:t>
          </w:r>
        </w:p>
        <w:p w14:paraId="6DCDC800" w14:textId="5C0AB8B5" w:rsidR="00320636" w:rsidRPr="006E5D80" w:rsidRDefault="007E34FD" w:rsidP="00025C46">
          <w:pPr>
            <w:pStyle w:val="SAPFooterright"/>
          </w:pPr>
          <w:r>
            <w:fldChar w:fldCharType="begin"/>
          </w:r>
          <w:r>
            <w:instrText xml:space="preserve"> REF copyright \* MERGEFORMAT </w:instrText>
          </w:r>
          <w:r>
            <w:fldChar w:fldCharType="separate"/>
          </w:r>
          <w:r w:rsidR="00320636" w:rsidRPr="005B3608">
            <w:t>© 2017 SAP SE or an SAP affiliate company. All rights reserved.</w:t>
          </w:r>
          <w:r>
            <w:fldChar w:fldCharType="end"/>
          </w:r>
          <w:r w:rsidR="00320636" w:rsidRPr="004319A4">
            <w:t xml:space="preserve"> </w:t>
          </w:r>
        </w:p>
      </w:tc>
      <w:tc>
        <w:tcPr>
          <w:tcW w:w="567" w:type="dxa"/>
          <w:shd w:val="clear" w:color="auto" w:fill="auto"/>
          <w:vAlign w:val="bottom"/>
        </w:tcPr>
        <w:p w14:paraId="0A7E903B" w14:textId="3B6DC784" w:rsidR="00320636" w:rsidRPr="004319A4" w:rsidRDefault="00320636" w:rsidP="00025C46">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403F8490" w14:textId="77777777" w:rsidR="00320636" w:rsidRPr="00460944" w:rsidRDefault="00320636" w:rsidP="00025C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5C6CD" w14:textId="77777777" w:rsidR="00320636" w:rsidRPr="005A5CB4" w:rsidRDefault="00320636" w:rsidP="00025C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C2EAE" w14:textId="77777777" w:rsidR="00320636" w:rsidRPr="00B02C27" w:rsidRDefault="00320636" w:rsidP="00025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62038" w14:textId="77777777" w:rsidR="00691863" w:rsidRDefault="00691863" w:rsidP="00985A3A">
      <w:pPr>
        <w:spacing w:before="0" w:after="0" w:line="240" w:lineRule="auto"/>
      </w:pPr>
      <w:r>
        <w:separator/>
      </w:r>
    </w:p>
  </w:footnote>
  <w:footnote w:type="continuationSeparator" w:id="0">
    <w:p w14:paraId="53C75845" w14:textId="77777777" w:rsidR="00691863" w:rsidRDefault="00691863" w:rsidP="00985A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7A746" w14:textId="77777777" w:rsidR="00320636" w:rsidRPr="0002171C" w:rsidRDefault="00320636" w:rsidP="00025C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2DAC0" w14:textId="77777777" w:rsidR="00320636" w:rsidRPr="0002171C" w:rsidRDefault="00320636" w:rsidP="00025C46">
    <w:pPr>
      <w:pStyle w:val="Header"/>
    </w:pPr>
    <w:r>
      <w:rPr>
        <w:noProof/>
      </w:rPr>
      <w:drawing>
        <wp:anchor distT="0" distB="0" distL="114300" distR="114300" simplePos="0" relativeHeight="251657728" behindDoc="0" locked="1" layoutInCell="1" allowOverlap="1" wp14:anchorId="0DAF4A96" wp14:editId="18CD1D4F">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9A78876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766AB16"/>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876D67"/>
    <w:multiLevelType w:val="hybridMultilevel"/>
    <w:tmpl w:val="86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15:restartNumberingAfterBreak="0">
    <w:nsid w:val="02594B11"/>
    <w:multiLevelType w:val="multilevel"/>
    <w:tmpl w:val="F0DE1DC6"/>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3" w15:restartNumberingAfterBreak="0">
    <w:nsid w:val="037C51A1"/>
    <w:multiLevelType w:val="hybridMultilevel"/>
    <w:tmpl w:val="8D42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451009"/>
    <w:multiLevelType w:val="hybridMultilevel"/>
    <w:tmpl w:val="CA2EC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7"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984198"/>
    <w:multiLevelType w:val="hybridMultilevel"/>
    <w:tmpl w:val="3C9C9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5A03E52"/>
    <w:multiLevelType w:val="hybridMultilevel"/>
    <w:tmpl w:val="41A0F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21"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1B2E62"/>
    <w:multiLevelType w:val="hybridMultilevel"/>
    <w:tmpl w:val="ED986BFA"/>
    <w:lvl w:ilvl="0" w:tplc="735ADF10">
      <w:start w:val="5"/>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E790B62"/>
    <w:multiLevelType w:val="hybridMultilevel"/>
    <w:tmpl w:val="AAAA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D40540E"/>
    <w:multiLevelType w:val="hybridMultilevel"/>
    <w:tmpl w:val="D1486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7" w15:restartNumberingAfterBreak="0">
    <w:nsid w:val="56F126E4"/>
    <w:multiLevelType w:val="hybridMultilevel"/>
    <w:tmpl w:val="11124E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0" w15:restartNumberingAfterBreak="0">
    <w:nsid w:val="5E315A82"/>
    <w:multiLevelType w:val="hybridMultilevel"/>
    <w:tmpl w:val="D47AF02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1"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1"/>
  </w:num>
  <w:num w:numId="8">
    <w:abstractNumId w:val="24"/>
  </w:num>
  <w:num w:numId="9">
    <w:abstractNumId w:val="29"/>
  </w:num>
  <w:num w:numId="10">
    <w:abstractNumId w:val="5"/>
  </w:num>
  <w:num w:numId="11">
    <w:abstractNumId w:val="4"/>
  </w:num>
  <w:num w:numId="12">
    <w:abstractNumId w:val="1"/>
  </w:num>
  <w:num w:numId="13">
    <w:abstractNumId w:val="0"/>
  </w:num>
  <w:num w:numId="14">
    <w:abstractNumId w:val="17"/>
  </w:num>
  <w:num w:numId="15">
    <w:abstractNumId w:val="14"/>
  </w:num>
  <w:num w:numId="16">
    <w:abstractNumId w:val="21"/>
  </w:num>
  <w:num w:numId="17">
    <w:abstractNumId w:val="28"/>
  </w:num>
  <w:num w:numId="18">
    <w:abstractNumId w:val="16"/>
  </w:num>
  <w:num w:numId="19">
    <w:abstractNumId w:val="26"/>
  </w:num>
  <w:num w:numId="20">
    <w:abstractNumId w:val="8"/>
    <w:lvlOverride w:ilvl="0">
      <w:startOverride w:val="1"/>
    </w:lvlOverride>
  </w:num>
  <w:num w:numId="21">
    <w:abstractNumId w:val="8"/>
    <w:lvlOverride w:ilvl="0">
      <w:startOverride w:val="1"/>
    </w:lvlOverride>
  </w:num>
  <w:num w:numId="22">
    <w:abstractNumId w:val="12"/>
  </w:num>
  <w:num w:numId="23">
    <w:abstractNumId w:val="31"/>
  </w:num>
  <w:num w:numId="24">
    <w:abstractNumId w:val="2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8"/>
  </w:num>
  <w:num w:numId="29">
    <w:abstractNumId w:val="19"/>
  </w:num>
  <w:num w:numId="30">
    <w:abstractNumId w:val="22"/>
  </w:num>
  <w:num w:numId="31">
    <w:abstractNumId w:val="25"/>
  </w:num>
  <w:num w:numId="32">
    <w:abstractNumId w:val="23"/>
  </w:num>
  <w:num w:numId="33">
    <w:abstractNumId w:val="11"/>
  </w:num>
  <w:num w:numId="34">
    <w:abstractNumId w:val="11"/>
  </w:num>
  <w:num w:numId="35">
    <w:abstractNumId w:val="15"/>
  </w:num>
  <w:num w:numId="36">
    <w:abstractNumId w:val="13"/>
  </w:num>
  <w:num w:numId="37">
    <w:abstractNumId w:val="10"/>
  </w:num>
  <w:num w:numId="38">
    <w:abstractNumId w:val="27"/>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attachedTemplate r:id="rId1"/>
  <w:linkStyles/>
  <w:trackRevisions/>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3A"/>
    <w:rsid w:val="00002D99"/>
    <w:rsid w:val="00005E3C"/>
    <w:rsid w:val="0001100C"/>
    <w:rsid w:val="00023E5C"/>
    <w:rsid w:val="00025C46"/>
    <w:rsid w:val="00025DD5"/>
    <w:rsid w:val="00030535"/>
    <w:rsid w:val="00030C27"/>
    <w:rsid w:val="0003178F"/>
    <w:rsid w:val="00031F2D"/>
    <w:rsid w:val="00043EFA"/>
    <w:rsid w:val="0004773C"/>
    <w:rsid w:val="00054086"/>
    <w:rsid w:val="0005512F"/>
    <w:rsid w:val="00072D1D"/>
    <w:rsid w:val="0007401B"/>
    <w:rsid w:val="00081AC6"/>
    <w:rsid w:val="00086CBF"/>
    <w:rsid w:val="00093D49"/>
    <w:rsid w:val="00094535"/>
    <w:rsid w:val="000A138C"/>
    <w:rsid w:val="000A6D03"/>
    <w:rsid w:val="000A7F63"/>
    <w:rsid w:val="000B15C3"/>
    <w:rsid w:val="000B538A"/>
    <w:rsid w:val="000C251D"/>
    <w:rsid w:val="000C6736"/>
    <w:rsid w:val="000C6DD5"/>
    <w:rsid w:val="000D15DC"/>
    <w:rsid w:val="000D79AF"/>
    <w:rsid w:val="000E0901"/>
    <w:rsid w:val="000E13F4"/>
    <w:rsid w:val="000E44E5"/>
    <w:rsid w:val="000E6DD2"/>
    <w:rsid w:val="000E6FCD"/>
    <w:rsid w:val="000E7095"/>
    <w:rsid w:val="000F07AC"/>
    <w:rsid w:val="000F38D5"/>
    <w:rsid w:val="000F41F5"/>
    <w:rsid w:val="000F5DE6"/>
    <w:rsid w:val="001003C9"/>
    <w:rsid w:val="00107115"/>
    <w:rsid w:val="00112D43"/>
    <w:rsid w:val="0011460A"/>
    <w:rsid w:val="0011605B"/>
    <w:rsid w:val="00120604"/>
    <w:rsid w:val="00122625"/>
    <w:rsid w:val="001303F7"/>
    <w:rsid w:val="00135F78"/>
    <w:rsid w:val="00135F79"/>
    <w:rsid w:val="00136659"/>
    <w:rsid w:val="00136E7A"/>
    <w:rsid w:val="00140CBB"/>
    <w:rsid w:val="00144E75"/>
    <w:rsid w:val="00147DF6"/>
    <w:rsid w:val="001506F6"/>
    <w:rsid w:val="001540EF"/>
    <w:rsid w:val="001634BD"/>
    <w:rsid w:val="00163E09"/>
    <w:rsid w:val="00166376"/>
    <w:rsid w:val="0017368E"/>
    <w:rsid w:val="0018647A"/>
    <w:rsid w:val="001919FC"/>
    <w:rsid w:val="001957E1"/>
    <w:rsid w:val="001A77EB"/>
    <w:rsid w:val="001A7800"/>
    <w:rsid w:val="001B38E5"/>
    <w:rsid w:val="001C56A4"/>
    <w:rsid w:val="001D554C"/>
    <w:rsid w:val="001E08A0"/>
    <w:rsid w:val="001E14A0"/>
    <w:rsid w:val="001E49EC"/>
    <w:rsid w:val="001E4D0A"/>
    <w:rsid w:val="001F5D2A"/>
    <w:rsid w:val="00205A4D"/>
    <w:rsid w:val="00215735"/>
    <w:rsid w:val="002263F6"/>
    <w:rsid w:val="002272E6"/>
    <w:rsid w:val="00234420"/>
    <w:rsid w:val="0024049C"/>
    <w:rsid w:val="00242B2D"/>
    <w:rsid w:val="00242BB5"/>
    <w:rsid w:val="0024549A"/>
    <w:rsid w:val="00245E3A"/>
    <w:rsid w:val="00247685"/>
    <w:rsid w:val="00251AA8"/>
    <w:rsid w:val="0025776F"/>
    <w:rsid w:val="00262A11"/>
    <w:rsid w:val="0026486C"/>
    <w:rsid w:val="0026685A"/>
    <w:rsid w:val="00276B57"/>
    <w:rsid w:val="002773BA"/>
    <w:rsid w:val="00282CD6"/>
    <w:rsid w:val="00283F64"/>
    <w:rsid w:val="00285A06"/>
    <w:rsid w:val="00293EF5"/>
    <w:rsid w:val="002948D9"/>
    <w:rsid w:val="00295111"/>
    <w:rsid w:val="002952B4"/>
    <w:rsid w:val="002A01B1"/>
    <w:rsid w:val="002A453A"/>
    <w:rsid w:val="002A4D0C"/>
    <w:rsid w:val="002A6396"/>
    <w:rsid w:val="002B0F15"/>
    <w:rsid w:val="002B1B31"/>
    <w:rsid w:val="002B3FEF"/>
    <w:rsid w:val="002C01D8"/>
    <w:rsid w:val="002C1132"/>
    <w:rsid w:val="002C6F8D"/>
    <w:rsid w:val="002C7D25"/>
    <w:rsid w:val="002D1428"/>
    <w:rsid w:val="002D14E2"/>
    <w:rsid w:val="002D15FD"/>
    <w:rsid w:val="002D3BDD"/>
    <w:rsid w:val="002D7B43"/>
    <w:rsid w:val="002D7F05"/>
    <w:rsid w:val="002E02DF"/>
    <w:rsid w:val="002E0B53"/>
    <w:rsid w:val="002F1945"/>
    <w:rsid w:val="002F29DA"/>
    <w:rsid w:val="002F2D21"/>
    <w:rsid w:val="002F3F29"/>
    <w:rsid w:val="002F5BCA"/>
    <w:rsid w:val="002F697E"/>
    <w:rsid w:val="002F7076"/>
    <w:rsid w:val="00300776"/>
    <w:rsid w:val="00302A7A"/>
    <w:rsid w:val="00302DD2"/>
    <w:rsid w:val="00307CA9"/>
    <w:rsid w:val="00311545"/>
    <w:rsid w:val="0031310E"/>
    <w:rsid w:val="00320636"/>
    <w:rsid w:val="00323D93"/>
    <w:rsid w:val="00324AEA"/>
    <w:rsid w:val="003407CD"/>
    <w:rsid w:val="00351132"/>
    <w:rsid w:val="003526D1"/>
    <w:rsid w:val="003531E8"/>
    <w:rsid w:val="003538AE"/>
    <w:rsid w:val="00361196"/>
    <w:rsid w:val="00371042"/>
    <w:rsid w:val="00375172"/>
    <w:rsid w:val="0037693A"/>
    <w:rsid w:val="00377065"/>
    <w:rsid w:val="00384CA5"/>
    <w:rsid w:val="00386419"/>
    <w:rsid w:val="00391ACA"/>
    <w:rsid w:val="00393713"/>
    <w:rsid w:val="0039429C"/>
    <w:rsid w:val="003A0405"/>
    <w:rsid w:val="003A5A0C"/>
    <w:rsid w:val="003A5A5B"/>
    <w:rsid w:val="003A670B"/>
    <w:rsid w:val="003A6A62"/>
    <w:rsid w:val="003A79B5"/>
    <w:rsid w:val="003B1474"/>
    <w:rsid w:val="003B1868"/>
    <w:rsid w:val="003B1D73"/>
    <w:rsid w:val="003B2F37"/>
    <w:rsid w:val="003B68AE"/>
    <w:rsid w:val="003C02C7"/>
    <w:rsid w:val="003D00A1"/>
    <w:rsid w:val="003D1D08"/>
    <w:rsid w:val="003D2E66"/>
    <w:rsid w:val="003D3176"/>
    <w:rsid w:val="003D5A8D"/>
    <w:rsid w:val="003E38F3"/>
    <w:rsid w:val="003E5B6F"/>
    <w:rsid w:val="003E7B7C"/>
    <w:rsid w:val="003F05EC"/>
    <w:rsid w:val="003F2BC8"/>
    <w:rsid w:val="003F4267"/>
    <w:rsid w:val="003F70E5"/>
    <w:rsid w:val="00401EA9"/>
    <w:rsid w:val="00404992"/>
    <w:rsid w:val="00414EDA"/>
    <w:rsid w:val="00417297"/>
    <w:rsid w:val="00420E2A"/>
    <w:rsid w:val="00431972"/>
    <w:rsid w:val="00433004"/>
    <w:rsid w:val="00433CCA"/>
    <w:rsid w:val="00435220"/>
    <w:rsid w:val="0043628C"/>
    <w:rsid w:val="00437FE1"/>
    <w:rsid w:val="00443CD5"/>
    <w:rsid w:val="00451B55"/>
    <w:rsid w:val="004533D3"/>
    <w:rsid w:val="00457314"/>
    <w:rsid w:val="004574A8"/>
    <w:rsid w:val="004649DF"/>
    <w:rsid w:val="00464D2C"/>
    <w:rsid w:val="00465F51"/>
    <w:rsid w:val="004707AE"/>
    <w:rsid w:val="00471819"/>
    <w:rsid w:val="00472CAD"/>
    <w:rsid w:val="0047603A"/>
    <w:rsid w:val="00477595"/>
    <w:rsid w:val="00484983"/>
    <w:rsid w:val="00492B19"/>
    <w:rsid w:val="004931F5"/>
    <w:rsid w:val="00494B62"/>
    <w:rsid w:val="004B1E11"/>
    <w:rsid w:val="004B1FA6"/>
    <w:rsid w:val="004B4BF4"/>
    <w:rsid w:val="004C0E9A"/>
    <w:rsid w:val="004C1600"/>
    <w:rsid w:val="004C473D"/>
    <w:rsid w:val="004D3835"/>
    <w:rsid w:val="004D58EA"/>
    <w:rsid w:val="004D6316"/>
    <w:rsid w:val="004D7FF0"/>
    <w:rsid w:val="004E04C0"/>
    <w:rsid w:val="004E27F7"/>
    <w:rsid w:val="004E2C40"/>
    <w:rsid w:val="004E3E55"/>
    <w:rsid w:val="004E7428"/>
    <w:rsid w:val="004F1250"/>
    <w:rsid w:val="004F135F"/>
    <w:rsid w:val="00500E9A"/>
    <w:rsid w:val="005014A9"/>
    <w:rsid w:val="00505EBE"/>
    <w:rsid w:val="005178CD"/>
    <w:rsid w:val="0052049B"/>
    <w:rsid w:val="00532DC4"/>
    <w:rsid w:val="00534C4E"/>
    <w:rsid w:val="00536002"/>
    <w:rsid w:val="0054093D"/>
    <w:rsid w:val="00543679"/>
    <w:rsid w:val="005473CB"/>
    <w:rsid w:val="00554547"/>
    <w:rsid w:val="0055790F"/>
    <w:rsid w:val="00560C2E"/>
    <w:rsid w:val="005634B5"/>
    <w:rsid w:val="00564894"/>
    <w:rsid w:val="005667E1"/>
    <w:rsid w:val="00572D65"/>
    <w:rsid w:val="0057641E"/>
    <w:rsid w:val="00576EA3"/>
    <w:rsid w:val="0058766F"/>
    <w:rsid w:val="00591EA2"/>
    <w:rsid w:val="005932C1"/>
    <w:rsid w:val="005965FB"/>
    <w:rsid w:val="005A2630"/>
    <w:rsid w:val="005A34D1"/>
    <w:rsid w:val="005A4E90"/>
    <w:rsid w:val="005A7D3F"/>
    <w:rsid w:val="005B3608"/>
    <w:rsid w:val="005C57C7"/>
    <w:rsid w:val="005C5AC2"/>
    <w:rsid w:val="005D3AB5"/>
    <w:rsid w:val="005D47E5"/>
    <w:rsid w:val="005E0471"/>
    <w:rsid w:val="005E0612"/>
    <w:rsid w:val="005E3D3F"/>
    <w:rsid w:val="005E424F"/>
    <w:rsid w:val="005E7273"/>
    <w:rsid w:val="005F1462"/>
    <w:rsid w:val="005F1A2D"/>
    <w:rsid w:val="005F2BEC"/>
    <w:rsid w:val="00601698"/>
    <w:rsid w:val="00601725"/>
    <w:rsid w:val="006035EB"/>
    <w:rsid w:val="0060796D"/>
    <w:rsid w:val="00614607"/>
    <w:rsid w:val="00614D5E"/>
    <w:rsid w:val="00616B4E"/>
    <w:rsid w:val="00617F30"/>
    <w:rsid w:val="00623885"/>
    <w:rsid w:val="00623B00"/>
    <w:rsid w:val="006249B8"/>
    <w:rsid w:val="00632EE8"/>
    <w:rsid w:val="006368DF"/>
    <w:rsid w:val="0064065D"/>
    <w:rsid w:val="00641C26"/>
    <w:rsid w:val="006421FE"/>
    <w:rsid w:val="006443A0"/>
    <w:rsid w:val="0064557F"/>
    <w:rsid w:val="00652024"/>
    <w:rsid w:val="00654648"/>
    <w:rsid w:val="00661E81"/>
    <w:rsid w:val="006629A7"/>
    <w:rsid w:val="00663157"/>
    <w:rsid w:val="00664E0E"/>
    <w:rsid w:val="00673DC2"/>
    <w:rsid w:val="006747F2"/>
    <w:rsid w:val="00674C65"/>
    <w:rsid w:val="00675708"/>
    <w:rsid w:val="0067768B"/>
    <w:rsid w:val="0068434D"/>
    <w:rsid w:val="006854D5"/>
    <w:rsid w:val="006856D2"/>
    <w:rsid w:val="00687B56"/>
    <w:rsid w:val="0069150E"/>
    <w:rsid w:val="00691863"/>
    <w:rsid w:val="006933D8"/>
    <w:rsid w:val="00696B3B"/>
    <w:rsid w:val="006A2BCB"/>
    <w:rsid w:val="006A3F5B"/>
    <w:rsid w:val="006B2FD3"/>
    <w:rsid w:val="006B5643"/>
    <w:rsid w:val="006B729A"/>
    <w:rsid w:val="006B7C29"/>
    <w:rsid w:val="006C5EB3"/>
    <w:rsid w:val="006D1B4D"/>
    <w:rsid w:val="006E1D09"/>
    <w:rsid w:val="006E7BF9"/>
    <w:rsid w:val="006F611C"/>
    <w:rsid w:val="006F7A1B"/>
    <w:rsid w:val="0070377E"/>
    <w:rsid w:val="00713534"/>
    <w:rsid w:val="00716577"/>
    <w:rsid w:val="007170BA"/>
    <w:rsid w:val="0071779F"/>
    <w:rsid w:val="00721B52"/>
    <w:rsid w:val="00726C52"/>
    <w:rsid w:val="0073533A"/>
    <w:rsid w:val="00740741"/>
    <w:rsid w:val="007411AC"/>
    <w:rsid w:val="00753E14"/>
    <w:rsid w:val="00753E5F"/>
    <w:rsid w:val="00770838"/>
    <w:rsid w:val="00777C7A"/>
    <w:rsid w:val="00785344"/>
    <w:rsid w:val="0078559C"/>
    <w:rsid w:val="00787AC1"/>
    <w:rsid w:val="00792AE9"/>
    <w:rsid w:val="007952CB"/>
    <w:rsid w:val="007A349D"/>
    <w:rsid w:val="007A3D5F"/>
    <w:rsid w:val="007A45FE"/>
    <w:rsid w:val="007A7191"/>
    <w:rsid w:val="007A7461"/>
    <w:rsid w:val="007D381B"/>
    <w:rsid w:val="007D483F"/>
    <w:rsid w:val="007D60DD"/>
    <w:rsid w:val="007E0300"/>
    <w:rsid w:val="007E0562"/>
    <w:rsid w:val="007E34FD"/>
    <w:rsid w:val="007F3CF2"/>
    <w:rsid w:val="00800BE4"/>
    <w:rsid w:val="00802F2B"/>
    <w:rsid w:val="00803599"/>
    <w:rsid w:val="0080767A"/>
    <w:rsid w:val="0082752A"/>
    <w:rsid w:val="008277AE"/>
    <w:rsid w:val="0083497E"/>
    <w:rsid w:val="008370C9"/>
    <w:rsid w:val="00842792"/>
    <w:rsid w:val="008428F2"/>
    <w:rsid w:val="00842D90"/>
    <w:rsid w:val="008435B9"/>
    <w:rsid w:val="00843D85"/>
    <w:rsid w:val="00844443"/>
    <w:rsid w:val="0084517A"/>
    <w:rsid w:val="008503C4"/>
    <w:rsid w:val="00852CAE"/>
    <w:rsid w:val="00852FFD"/>
    <w:rsid w:val="0085608E"/>
    <w:rsid w:val="00856D32"/>
    <w:rsid w:val="00857DD5"/>
    <w:rsid w:val="00860E1D"/>
    <w:rsid w:val="00870962"/>
    <w:rsid w:val="00873ACA"/>
    <w:rsid w:val="00873CDC"/>
    <w:rsid w:val="008759A3"/>
    <w:rsid w:val="00876634"/>
    <w:rsid w:val="00876ECF"/>
    <w:rsid w:val="00876F8D"/>
    <w:rsid w:val="008818AC"/>
    <w:rsid w:val="0088242F"/>
    <w:rsid w:val="00887057"/>
    <w:rsid w:val="008904C9"/>
    <w:rsid w:val="00893DD1"/>
    <w:rsid w:val="008A1259"/>
    <w:rsid w:val="008A3DDE"/>
    <w:rsid w:val="008B2AB8"/>
    <w:rsid w:val="008B3A15"/>
    <w:rsid w:val="008B6327"/>
    <w:rsid w:val="008B783A"/>
    <w:rsid w:val="008C155F"/>
    <w:rsid w:val="008C5FFB"/>
    <w:rsid w:val="008C7C48"/>
    <w:rsid w:val="008D071C"/>
    <w:rsid w:val="008D0FBC"/>
    <w:rsid w:val="008D46CA"/>
    <w:rsid w:val="008D69F2"/>
    <w:rsid w:val="008E1A7B"/>
    <w:rsid w:val="008E3233"/>
    <w:rsid w:val="008E76E6"/>
    <w:rsid w:val="008F0E2B"/>
    <w:rsid w:val="008F256D"/>
    <w:rsid w:val="008F3F34"/>
    <w:rsid w:val="009059E9"/>
    <w:rsid w:val="00915593"/>
    <w:rsid w:val="009309F4"/>
    <w:rsid w:val="009326A7"/>
    <w:rsid w:val="00940C49"/>
    <w:rsid w:val="00940F75"/>
    <w:rsid w:val="009430DF"/>
    <w:rsid w:val="00946E7A"/>
    <w:rsid w:val="00953B7F"/>
    <w:rsid w:val="00954FF1"/>
    <w:rsid w:val="009579CA"/>
    <w:rsid w:val="0096486F"/>
    <w:rsid w:val="00971380"/>
    <w:rsid w:val="0097285F"/>
    <w:rsid w:val="009732B5"/>
    <w:rsid w:val="00974479"/>
    <w:rsid w:val="00982520"/>
    <w:rsid w:val="009836C3"/>
    <w:rsid w:val="009839FC"/>
    <w:rsid w:val="00985A3A"/>
    <w:rsid w:val="0099365B"/>
    <w:rsid w:val="009A344D"/>
    <w:rsid w:val="009A7079"/>
    <w:rsid w:val="009B34B9"/>
    <w:rsid w:val="009C6AD5"/>
    <w:rsid w:val="009D05A2"/>
    <w:rsid w:val="009D05E3"/>
    <w:rsid w:val="009D3394"/>
    <w:rsid w:val="009D6125"/>
    <w:rsid w:val="009E04E8"/>
    <w:rsid w:val="009E1411"/>
    <w:rsid w:val="009E30C1"/>
    <w:rsid w:val="009E30FD"/>
    <w:rsid w:val="009E5083"/>
    <w:rsid w:val="009E58E8"/>
    <w:rsid w:val="009E7E0D"/>
    <w:rsid w:val="009F3474"/>
    <w:rsid w:val="00A06A15"/>
    <w:rsid w:val="00A10C4A"/>
    <w:rsid w:val="00A12FAB"/>
    <w:rsid w:val="00A13CD0"/>
    <w:rsid w:val="00A176FA"/>
    <w:rsid w:val="00A207DE"/>
    <w:rsid w:val="00A25579"/>
    <w:rsid w:val="00A2652C"/>
    <w:rsid w:val="00A35C3D"/>
    <w:rsid w:val="00A40415"/>
    <w:rsid w:val="00A42A89"/>
    <w:rsid w:val="00A50F68"/>
    <w:rsid w:val="00A54B01"/>
    <w:rsid w:val="00A56C5F"/>
    <w:rsid w:val="00A62406"/>
    <w:rsid w:val="00A6261D"/>
    <w:rsid w:val="00A70147"/>
    <w:rsid w:val="00A806F1"/>
    <w:rsid w:val="00A83C07"/>
    <w:rsid w:val="00A873A8"/>
    <w:rsid w:val="00A91A3F"/>
    <w:rsid w:val="00A91B99"/>
    <w:rsid w:val="00A9304F"/>
    <w:rsid w:val="00A96883"/>
    <w:rsid w:val="00AA0F74"/>
    <w:rsid w:val="00AA3E7E"/>
    <w:rsid w:val="00AA6131"/>
    <w:rsid w:val="00AB0655"/>
    <w:rsid w:val="00AB4F8A"/>
    <w:rsid w:val="00AC68C2"/>
    <w:rsid w:val="00AC7028"/>
    <w:rsid w:val="00AD2D89"/>
    <w:rsid w:val="00AD367C"/>
    <w:rsid w:val="00AD7DDA"/>
    <w:rsid w:val="00AE30B4"/>
    <w:rsid w:val="00AE3B7C"/>
    <w:rsid w:val="00AF42CC"/>
    <w:rsid w:val="00AF51A1"/>
    <w:rsid w:val="00AF53B5"/>
    <w:rsid w:val="00AF6636"/>
    <w:rsid w:val="00AF70E5"/>
    <w:rsid w:val="00B04F2D"/>
    <w:rsid w:val="00B0570B"/>
    <w:rsid w:val="00B058E2"/>
    <w:rsid w:val="00B10EF6"/>
    <w:rsid w:val="00B122E5"/>
    <w:rsid w:val="00B16E75"/>
    <w:rsid w:val="00B20F3B"/>
    <w:rsid w:val="00B2126C"/>
    <w:rsid w:val="00B21CD2"/>
    <w:rsid w:val="00B2202F"/>
    <w:rsid w:val="00B248C5"/>
    <w:rsid w:val="00B30412"/>
    <w:rsid w:val="00B304A8"/>
    <w:rsid w:val="00B33C59"/>
    <w:rsid w:val="00B344E3"/>
    <w:rsid w:val="00B416C3"/>
    <w:rsid w:val="00B41BB3"/>
    <w:rsid w:val="00B44C27"/>
    <w:rsid w:val="00B52EC6"/>
    <w:rsid w:val="00B536F7"/>
    <w:rsid w:val="00B65041"/>
    <w:rsid w:val="00B65CC4"/>
    <w:rsid w:val="00B66C3A"/>
    <w:rsid w:val="00B70B07"/>
    <w:rsid w:val="00B75BCB"/>
    <w:rsid w:val="00B77B54"/>
    <w:rsid w:val="00B8638C"/>
    <w:rsid w:val="00B864D9"/>
    <w:rsid w:val="00B9053A"/>
    <w:rsid w:val="00B95B19"/>
    <w:rsid w:val="00BB7743"/>
    <w:rsid w:val="00BC12E2"/>
    <w:rsid w:val="00BC192B"/>
    <w:rsid w:val="00BC4823"/>
    <w:rsid w:val="00BD047C"/>
    <w:rsid w:val="00BD5AFB"/>
    <w:rsid w:val="00BE41BA"/>
    <w:rsid w:val="00BE425F"/>
    <w:rsid w:val="00BE7CF2"/>
    <w:rsid w:val="00BF20AC"/>
    <w:rsid w:val="00BF21D0"/>
    <w:rsid w:val="00BF5B11"/>
    <w:rsid w:val="00BF7C49"/>
    <w:rsid w:val="00C049DA"/>
    <w:rsid w:val="00C06475"/>
    <w:rsid w:val="00C21127"/>
    <w:rsid w:val="00C22B76"/>
    <w:rsid w:val="00C23A64"/>
    <w:rsid w:val="00C267AE"/>
    <w:rsid w:val="00C32D28"/>
    <w:rsid w:val="00C35D88"/>
    <w:rsid w:val="00C41A37"/>
    <w:rsid w:val="00C4443A"/>
    <w:rsid w:val="00C5181D"/>
    <w:rsid w:val="00C540D3"/>
    <w:rsid w:val="00C60BCA"/>
    <w:rsid w:val="00C61C73"/>
    <w:rsid w:val="00C64A25"/>
    <w:rsid w:val="00C74B40"/>
    <w:rsid w:val="00C806BD"/>
    <w:rsid w:val="00C83A4A"/>
    <w:rsid w:val="00C86A82"/>
    <w:rsid w:val="00C93B94"/>
    <w:rsid w:val="00C93DF0"/>
    <w:rsid w:val="00C9712F"/>
    <w:rsid w:val="00C9792C"/>
    <w:rsid w:val="00CA386E"/>
    <w:rsid w:val="00CA40D8"/>
    <w:rsid w:val="00CA6F26"/>
    <w:rsid w:val="00CB1ABD"/>
    <w:rsid w:val="00CB275E"/>
    <w:rsid w:val="00CB29A4"/>
    <w:rsid w:val="00CB6237"/>
    <w:rsid w:val="00CC6176"/>
    <w:rsid w:val="00CD035A"/>
    <w:rsid w:val="00CD1BF1"/>
    <w:rsid w:val="00CD2B18"/>
    <w:rsid w:val="00CD4461"/>
    <w:rsid w:val="00CD6982"/>
    <w:rsid w:val="00CD6B09"/>
    <w:rsid w:val="00CD79D3"/>
    <w:rsid w:val="00CE0965"/>
    <w:rsid w:val="00CE3699"/>
    <w:rsid w:val="00CE4197"/>
    <w:rsid w:val="00CE6D12"/>
    <w:rsid w:val="00CF32CD"/>
    <w:rsid w:val="00D01D5D"/>
    <w:rsid w:val="00D02CBF"/>
    <w:rsid w:val="00D108F8"/>
    <w:rsid w:val="00D115E7"/>
    <w:rsid w:val="00D17EAF"/>
    <w:rsid w:val="00D21F83"/>
    <w:rsid w:val="00D22E6F"/>
    <w:rsid w:val="00D23BE0"/>
    <w:rsid w:val="00D24020"/>
    <w:rsid w:val="00D265FC"/>
    <w:rsid w:val="00D26938"/>
    <w:rsid w:val="00D27898"/>
    <w:rsid w:val="00D33464"/>
    <w:rsid w:val="00D37D3F"/>
    <w:rsid w:val="00D420B1"/>
    <w:rsid w:val="00D42A86"/>
    <w:rsid w:val="00D4601A"/>
    <w:rsid w:val="00D52AED"/>
    <w:rsid w:val="00D60478"/>
    <w:rsid w:val="00D633ED"/>
    <w:rsid w:val="00D7190E"/>
    <w:rsid w:val="00D743EE"/>
    <w:rsid w:val="00D747DC"/>
    <w:rsid w:val="00D75C48"/>
    <w:rsid w:val="00D9012C"/>
    <w:rsid w:val="00D9173B"/>
    <w:rsid w:val="00D94D4C"/>
    <w:rsid w:val="00D9669F"/>
    <w:rsid w:val="00DB2A2F"/>
    <w:rsid w:val="00DB6186"/>
    <w:rsid w:val="00DB7C93"/>
    <w:rsid w:val="00DC1885"/>
    <w:rsid w:val="00DC3BA0"/>
    <w:rsid w:val="00DC4DBE"/>
    <w:rsid w:val="00DD16E4"/>
    <w:rsid w:val="00DD68F5"/>
    <w:rsid w:val="00DD6C9F"/>
    <w:rsid w:val="00DE0C88"/>
    <w:rsid w:val="00DE3AA2"/>
    <w:rsid w:val="00DE4091"/>
    <w:rsid w:val="00DF4F31"/>
    <w:rsid w:val="00DF616C"/>
    <w:rsid w:val="00DF6DEC"/>
    <w:rsid w:val="00DF7064"/>
    <w:rsid w:val="00E02543"/>
    <w:rsid w:val="00E03601"/>
    <w:rsid w:val="00E105E9"/>
    <w:rsid w:val="00E1171F"/>
    <w:rsid w:val="00E13204"/>
    <w:rsid w:val="00E13BCF"/>
    <w:rsid w:val="00E17869"/>
    <w:rsid w:val="00E22841"/>
    <w:rsid w:val="00E23F68"/>
    <w:rsid w:val="00E2452F"/>
    <w:rsid w:val="00E35FE2"/>
    <w:rsid w:val="00E3679C"/>
    <w:rsid w:val="00E434E7"/>
    <w:rsid w:val="00E437F3"/>
    <w:rsid w:val="00E459C6"/>
    <w:rsid w:val="00E46480"/>
    <w:rsid w:val="00E50585"/>
    <w:rsid w:val="00E54CF7"/>
    <w:rsid w:val="00E62FCA"/>
    <w:rsid w:val="00E75B01"/>
    <w:rsid w:val="00E77373"/>
    <w:rsid w:val="00E839F2"/>
    <w:rsid w:val="00E857DC"/>
    <w:rsid w:val="00E92E9C"/>
    <w:rsid w:val="00E94855"/>
    <w:rsid w:val="00EA2D38"/>
    <w:rsid w:val="00EC3EC3"/>
    <w:rsid w:val="00EC656A"/>
    <w:rsid w:val="00EC7B89"/>
    <w:rsid w:val="00ED0325"/>
    <w:rsid w:val="00ED0B45"/>
    <w:rsid w:val="00ED3508"/>
    <w:rsid w:val="00ED38E5"/>
    <w:rsid w:val="00ED3B8B"/>
    <w:rsid w:val="00EE075B"/>
    <w:rsid w:val="00EE1CE6"/>
    <w:rsid w:val="00EF20FE"/>
    <w:rsid w:val="00EF385B"/>
    <w:rsid w:val="00EF40DA"/>
    <w:rsid w:val="00EF517D"/>
    <w:rsid w:val="00EF5D64"/>
    <w:rsid w:val="00F002FA"/>
    <w:rsid w:val="00F04718"/>
    <w:rsid w:val="00F233CF"/>
    <w:rsid w:val="00F311DE"/>
    <w:rsid w:val="00F36F9D"/>
    <w:rsid w:val="00F36FC9"/>
    <w:rsid w:val="00F40D36"/>
    <w:rsid w:val="00F41A3C"/>
    <w:rsid w:val="00F42C3E"/>
    <w:rsid w:val="00F43C32"/>
    <w:rsid w:val="00F44236"/>
    <w:rsid w:val="00F4503C"/>
    <w:rsid w:val="00F505C6"/>
    <w:rsid w:val="00F55C0A"/>
    <w:rsid w:val="00F6136C"/>
    <w:rsid w:val="00F62CE6"/>
    <w:rsid w:val="00F65573"/>
    <w:rsid w:val="00F67CDC"/>
    <w:rsid w:val="00F7572D"/>
    <w:rsid w:val="00F770EE"/>
    <w:rsid w:val="00F8442C"/>
    <w:rsid w:val="00F8675E"/>
    <w:rsid w:val="00F86D8D"/>
    <w:rsid w:val="00F9117C"/>
    <w:rsid w:val="00F95128"/>
    <w:rsid w:val="00F96FA9"/>
    <w:rsid w:val="00FA5AD5"/>
    <w:rsid w:val="00FA7DC3"/>
    <w:rsid w:val="00FB1C77"/>
    <w:rsid w:val="00FB5357"/>
    <w:rsid w:val="00FC322E"/>
    <w:rsid w:val="00FC3A69"/>
    <w:rsid w:val="00FC4891"/>
    <w:rsid w:val="00FC4E72"/>
    <w:rsid w:val="00FC63BA"/>
    <w:rsid w:val="00FC7987"/>
    <w:rsid w:val="00FD02CF"/>
    <w:rsid w:val="00FD058F"/>
    <w:rsid w:val="00FD3C6A"/>
    <w:rsid w:val="00FE1B9C"/>
    <w:rsid w:val="00FE20BC"/>
    <w:rsid w:val="00FE58E5"/>
    <w:rsid w:val="00FE664E"/>
    <w:rsid w:val="00FE7361"/>
    <w:rsid w:val="00FE7ACE"/>
    <w:rsid w:val="00FF6474"/>
    <w:rsid w:val="00FF7627"/>
    <w:rsid w:val="00FF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9DCF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68C2"/>
    <w:pPr>
      <w:spacing w:before="60" w:after="60" w:line="264" w:lineRule="auto"/>
    </w:pPr>
    <w:rPr>
      <w:rFonts w:ascii="BentonSans Book" w:eastAsia="MS Mincho" w:hAnsi="BentonSans Book"/>
      <w:sz w:val="18"/>
      <w:szCs w:val="24"/>
    </w:rPr>
  </w:style>
  <w:style w:type="paragraph" w:styleId="Heading1">
    <w:name w:val="heading 1"/>
    <w:basedOn w:val="Normal"/>
    <w:next w:val="Normal"/>
    <w:link w:val="Heading1Char"/>
    <w:uiPriority w:val="9"/>
    <w:qFormat/>
    <w:rsid w:val="00AC68C2"/>
    <w:pPr>
      <w:keepNext/>
      <w:keepLines/>
      <w:pageBreakBefore/>
      <w:numPr>
        <w:numId w:val="7"/>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AC68C2"/>
    <w:pPr>
      <w:pageBreakBefore w:val="0"/>
      <w:numPr>
        <w:ilvl w:val="1"/>
      </w:numPr>
      <w:spacing w:before="560" w:after="320" w:line="360" w:lineRule="exact"/>
      <w:outlineLvl w:val="1"/>
    </w:pPr>
    <w:rPr>
      <w:bCs w:val="0"/>
      <w:sz w:val="30"/>
      <w:szCs w:val="26"/>
    </w:rPr>
  </w:style>
  <w:style w:type="paragraph" w:styleId="Heading3">
    <w:name w:val="heading 3"/>
    <w:basedOn w:val="Heading2"/>
    <w:next w:val="Normal"/>
    <w:link w:val="Heading3Char"/>
    <w:unhideWhenUsed/>
    <w:qFormat/>
    <w:rsid w:val="00AC68C2"/>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AC68C2"/>
    <w:pPr>
      <w:numPr>
        <w:ilvl w:val="3"/>
      </w:numPr>
      <w:ind w:left="1418" w:hanging="1418"/>
      <w:outlineLvl w:val="3"/>
    </w:pPr>
    <w:rPr>
      <w:bCs/>
      <w:iCs/>
    </w:rPr>
  </w:style>
  <w:style w:type="paragraph" w:styleId="Heading5">
    <w:name w:val="heading 5"/>
    <w:basedOn w:val="Heading2"/>
    <w:next w:val="Normal"/>
    <w:link w:val="Heading5Char"/>
    <w:unhideWhenUsed/>
    <w:qFormat/>
    <w:rsid w:val="00AC68C2"/>
    <w:pPr>
      <w:numPr>
        <w:ilvl w:val="4"/>
      </w:numPr>
      <w:ind w:left="1701" w:hanging="1701"/>
      <w:outlineLvl w:val="4"/>
    </w:pPr>
  </w:style>
  <w:style w:type="paragraph" w:styleId="Heading6">
    <w:name w:val="heading 6"/>
    <w:basedOn w:val="Heading2"/>
    <w:next w:val="Normal"/>
    <w:link w:val="Heading6Char"/>
    <w:uiPriority w:val="9"/>
    <w:unhideWhenUsed/>
    <w:rsid w:val="00AC68C2"/>
    <w:pPr>
      <w:numPr>
        <w:ilvl w:val="5"/>
      </w:numPr>
      <w:ind w:left="1871" w:hanging="1871"/>
      <w:outlineLvl w:val="5"/>
    </w:pPr>
    <w:rPr>
      <w:iCs/>
    </w:rPr>
  </w:style>
  <w:style w:type="paragraph" w:styleId="Heading7">
    <w:name w:val="heading 7"/>
    <w:basedOn w:val="Heading2"/>
    <w:next w:val="Normal"/>
    <w:link w:val="Heading7Char"/>
    <w:uiPriority w:val="9"/>
    <w:unhideWhenUsed/>
    <w:rsid w:val="00AC68C2"/>
    <w:pPr>
      <w:numPr>
        <w:ilvl w:val="6"/>
      </w:numPr>
      <w:ind w:left="1985" w:hanging="1985"/>
      <w:outlineLvl w:val="6"/>
    </w:pPr>
    <w:rPr>
      <w:iCs/>
    </w:rPr>
  </w:style>
  <w:style w:type="paragraph" w:styleId="Heading8">
    <w:name w:val="heading 8"/>
    <w:basedOn w:val="Heading2"/>
    <w:next w:val="Normal"/>
    <w:link w:val="Heading8Char"/>
    <w:uiPriority w:val="9"/>
    <w:unhideWhenUsed/>
    <w:rsid w:val="00AC68C2"/>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AC68C2"/>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C68C2"/>
    <w:rPr>
      <w:rFonts w:ascii="BentonSans Bold" w:hAnsi="BentonSans Bold"/>
      <w:bCs/>
      <w:color w:val="666666"/>
      <w:sz w:val="40"/>
      <w:szCs w:val="28"/>
      <w:lang w:eastAsia="en-US"/>
    </w:rPr>
  </w:style>
  <w:style w:type="character" w:customStyle="1" w:styleId="Heading2Char">
    <w:name w:val="Heading 2 Char"/>
    <w:aliases w:val="Chapter Title Char"/>
    <w:link w:val="Heading2"/>
    <w:rsid w:val="00AC68C2"/>
    <w:rPr>
      <w:rFonts w:ascii="BentonSans Bold" w:hAnsi="BentonSans Bold"/>
      <w:color w:val="666666"/>
      <w:sz w:val="30"/>
      <w:szCs w:val="26"/>
      <w:lang w:eastAsia="en-US"/>
    </w:rPr>
  </w:style>
  <w:style w:type="character" w:customStyle="1" w:styleId="Heading3Char">
    <w:name w:val="Heading 3 Char"/>
    <w:link w:val="Heading3"/>
    <w:rsid w:val="00AC68C2"/>
    <w:rPr>
      <w:rFonts w:ascii="BentonSans Bold" w:hAnsi="BentonSans Bold"/>
      <w:bCs/>
      <w:color w:val="666666"/>
      <w:sz w:val="30"/>
      <w:szCs w:val="26"/>
      <w:lang w:eastAsia="en-US"/>
    </w:rPr>
  </w:style>
  <w:style w:type="character" w:customStyle="1" w:styleId="Heading4Char">
    <w:name w:val="Heading 4 Char"/>
    <w:aliases w:val="Map Title Char,Bullet 1 Char,PA Micro Section Char,ASAPHeading 4 Char"/>
    <w:link w:val="Heading4"/>
    <w:rsid w:val="00AC68C2"/>
    <w:rPr>
      <w:rFonts w:ascii="BentonSans Bold" w:hAnsi="BentonSans Bold"/>
      <w:bCs/>
      <w:iCs/>
      <w:color w:val="666666"/>
      <w:sz w:val="30"/>
      <w:szCs w:val="26"/>
      <w:lang w:eastAsia="en-US"/>
    </w:rPr>
  </w:style>
  <w:style w:type="character" w:customStyle="1" w:styleId="Heading5Char">
    <w:name w:val="Heading 5 Char"/>
    <w:link w:val="Heading5"/>
    <w:rsid w:val="00AC68C2"/>
    <w:rPr>
      <w:rFonts w:ascii="BentonSans Bold" w:hAnsi="BentonSans Bold"/>
      <w:color w:val="666666"/>
      <w:sz w:val="30"/>
      <w:szCs w:val="26"/>
      <w:lang w:eastAsia="en-US"/>
    </w:rPr>
  </w:style>
  <w:style w:type="character" w:customStyle="1" w:styleId="Heading6Char">
    <w:name w:val="Heading 6 Char"/>
    <w:link w:val="Heading6"/>
    <w:uiPriority w:val="9"/>
    <w:rsid w:val="00AC68C2"/>
    <w:rPr>
      <w:rFonts w:ascii="BentonSans Bold" w:hAnsi="BentonSans Bold"/>
      <w:iCs/>
      <w:color w:val="666666"/>
      <w:sz w:val="30"/>
      <w:szCs w:val="26"/>
      <w:lang w:eastAsia="en-US"/>
    </w:rPr>
  </w:style>
  <w:style w:type="character" w:customStyle="1" w:styleId="Heading7Char">
    <w:name w:val="Heading 7 Char"/>
    <w:link w:val="Heading7"/>
    <w:uiPriority w:val="9"/>
    <w:rsid w:val="00AC68C2"/>
    <w:rPr>
      <w:rFonts w:ascii="BentonSans Bold" w:hAnsi="BentonSans Bold"/>
      <w:iCs/>
      <w:color w:val="666666"/>
      <w:sz w:val="30"/>
      <w:szCs w:val="26"/>
      <w:lang w:eastAsia="en-US"/>
    </w:rPr>
  </w:style>
  <w:style w:type="character" w:customStyle="1" w:styleId="Heading8Char">
    <w:name w:val="Heading 8 Char"/>
    <w:link w:val="Heading8"/>
    <w:uiPriority w:val="9"/>
    <w:rsid w:val="00AC68C2"/>
    <w:rPr>
      <w:rFonts w:ascii="BentonSans Bold" w:hAnsi="BentonSans Bold"/>
      <w:color w:val="666666"/>
      <w:sz w:val="30"/>
      <w:lang w:eastAsia="en-US"/>
    </w:rPr>
  </w:style>
  <w:style w:type="character" w:customStyle="1" w:styleId="Heading9Char">
    <w:name w:val="Heading 9 Char"/>
    <w:link w:val="Heading9"/>
    <w:uiPriority w:val="9"/>
    <w:rsid w:val="00AC68C2"/>
    <w:rPr>
      <w:rFonts w:ascii="BentonSans Bold" w:hAnsi="BentonSans Bold"/>
      <w:iCs/>
      <w:color w:val="666666"/>
      <w:sz w:val="30"/>
      <w:lang w:eastAsia="en-US"/>
    </w:rPr>
  </w:style>
  <w:style w:type="paragraph" w:customStyle="1" w:styleId="SAPCollateralType">
    <w:name w:val="SAP_CollateralType"/>
    <w:basedOn w:val="SAPMainTitle"/>
    <w:locked/>
    <w:rsid w:val="00AC68C2"/>
    <w:rPr>
      <w:color w:val="auto"/>
      <w:sz w:val="24"/>
    </w:rPr>
  </w:style>
  <w:style w:type="paragraph" w:customStyle="1" w:styleId="SAPMainTitle">
    <w:name w:val="SAP_MainTitle"/>
    <w:basedOn w:val="Normal"/>
    <w:next w:val="SAPSubTitle"/>
    <w:rsid w:val="00AC68C2"/>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AC68C2"/>
    <w:pPr>
      <w:spacing w:before="120"/>
    </w:pPr>
    <w:rPr>
      <w:sz w:val="28"/>
    </w:rPr>
  </w:style>
  <w:style w:type="paragraph" w:customStyle="1" w:styleId="SAPSecurityLevel">
    <w:name w:val="SAP_SecurityLevel"/>
    <w:basedOn w:val="SAPMainTitle"/>
    <w:locked/>
    <w:rsid w:val="00AC68C2"/>
    <w:pPr>
      <w:spacing w:line="260" w:lineRule="exact"/>
      <w:jc w:val="right"/>
    </w:pPr>
    <w:rPr>
      <w:caps/>
      <w:color w:val="auto"/>
      <w:spacing w:val="10"/>
      <w:sz w:val="20"/>
    </w:rPr>
  </w:style>
  <w:style w:type="paragraph" w:customStyle="1" w:styleId="SAPDocumentVersion">
    <w:name w:val="SAP_DocumentVersion"/>
    <w:basedOn w:val="SAPSecurityLevel"/>
    <w:rsid w:val="00AC68C2"/>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AC68C2"/>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AC68C2"/>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AC68C2"/>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AC68C2"/>
    <w:rPr>
      <w:rFonts w:ascii="Tahoma" w:eastAsia="MS Mincho" w:hAnsi="Tahoma" w:cs="Tahoma"/>
      <w:sz w:val="16"/>
      <w:szCs w:val="16"/>
      <w:lang w:eastAsia="en-US"/>
    </w:rPr>
  </w:style>
  <w:style w:type="paragraph" w:customStyle="1" w:styleId="SAPTargetAudienceTitle">
    <w:name w:val="SAP_TargetAudienceTitle"/>
    <w:basedOn w:val="SAPMainTitle"/>
    <w:locked/>
    <w:rsid w:val="00AC68C2"/>
    <w:pPr>
      <w:spacing w:before="1080"/>
    </w:pPr>
    <w:rPr>
      <w:b/>
      <w:color w:val="999999"/>
      <w:sz w:val="20"/>
    </w:rPr>
  </w:style>
  <w:style w:type="paragraph" w:customStyle="1" w:styleId="SAPTargetAudience">
    <w:name w:val="SAP_TargetAudience"/>
    <w:basedOn w:val="Normal"/>
    <w:locked/>
    <w:rsid w:val="00AC68C2"/>
    <w:pPr>
      <w:ind w:left="170" w:right="170"/>
    </w:pPr>
  </w:style>
  <w:style w:type="paragraph" w:customStyle="1" w:styleId="SAPHeading1NoNumber">
    <w:name w:val="SAP_Heading1NoNumber"/>
    <w:basedOn w:val="Heading1"/>
    <w:next w:val="Normal"/>
    <w:locked/>
    <w:rsid w:val="00AC68C2"/>
    <w:pPr>
      <w:numPr>
        <w:numId w:val="0"/>
      </w:numPr>
      <w:outlineLvl w:val="9"/>
    </w:pPr>
  </w:style>
  <w:style w:type="table" w:customStyle="1" w:styleId="LightShading1">
    <w:name w:val="Light Shading1"/>
    <w:basedOn w:val="TableNormal"/>
    <w:uiPriority w:val="60"/>
    <w:locked/>
    <w:rsid w:val="00AC68C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AC68C2"/>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C68C2"/>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AC68C2"/>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AC68C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Tahoma" w:eastAsia="SimSun" w:hAnsi="Tahom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AC68C2"/>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Tahoma" w:eastAsia="SimSu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SimSun" w:hAnsi="Tahoma" w:cs="Times New Roman"/>
        <w:b/>
        <w:bCs/>
      </w:rPr>
    </w:tblStylePr>
    <w:tblStylePr w:type="lastCol">
      <w:rPr>
        <w:rFonts w:ascii="Tahoma" w:eastAsia="SimSu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AC68C2"/>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AC68C2"/>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AC68C2"/>
    <w:pPr>
      <w:keepNext w:val="0"/>
      <w:spacing w:before="0"/>
    </w:pPr>
  </w:style>
  <w:style w:type="paragraph" w:styleId="TOC1">
    <w:name w:val="toc 1"/>
    <w:basedOn w:val="Normal"/>
    <w:autoRedefine/>
    <w:uiPriority w:val="39"/>
    <w:unhideWhenUsed/>
    <w:rsid w:val="00AC68C2"/>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AC68C2"/>
    <w:pPr>
      <w:keepNext w:val="0"/>
      <w:tabs>
        <w:tab w:val="left" w:pos="1418"/>
      </w:tabs>
      <w:spacing w:before="0"/>
      <w:ind w:left="1418" w:hanging="794"/>
    </w:pPr>
  </w:style>
  <w:style w:type="paragraph" w:styleId="TOC4">
    <w:name w:val="toc 4"/>
    <w:basedOn w:val="TOC3"/>
    <w:next w:val="Normal"/>
    <w:autoRedefine/>
    <w:uiPriority w:val="39"/>
    <w:unhideWhenUsed/>
    <w:rsid w:val="00AC68C2"/>
    <w:pPr>
      <w:tabs>
        <w:tab w:val="left" w:pos="1985"/>
      </w:tabs>
      <w:ind w:right="851"/>
    </w:pPr>
  </w:style>
  <w:style w:type="paragraph" w:styleId="TOC5">
    <w:name w:val="toc 5"/>
    <w:basedOn w:val="TOC4"/>
    <w:next w:val="Normal"/>
    <w:autoRedefine/>
    <w:uiPriority w:val="39"/>
    <w:unhideWhenUsed/>
    <w:rsid w:val="00AC68C2"/>
  </w:style>
  <w:style w:type="paragraph" w:customStyle="1" w:styleId="SAPKeyblockTitle">
    <w:name w:val="SAP_KeyblockTitle"/>
    <w:basedOn w:val="Normal"/>
    <w:next w:val="Normal"/>
    <w:qFormat/>
    <w:rsid w:val="00AC68C2"/>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AC68C2"/>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uiPriority w:val="99"/>
    <w:qFormat/>
    <w:rsid w:val="00AC68C2"/>
    <w:pPr>
      <w:ind w:left="680"/>
    </w:pPr>
  </w:style>
  <w:style w:type="paragraph" w:styleId="ListContinue">
    <w:name w:val="List Continue"/>
    <w:basedOn w:val="Normal"/>
    <w:uiPriority w:val="99"/>
    <w:unhideWhenUsed/>
    <w:qFormat/>
    <w:rsid w:val="00AC68C2"/>
    <w:pPr>
      <w:ind w:left="340"/>
    </w:pPr>
  </w:style>
  <w:style w:type="paragraph" w:styleId="ListContinue2">
    <w:name w:val="List Continue 2"/>
    <w:basedOn w:val="Normal"/>
    <w:uiPriority w:val="99"/>
    <w:unhideWhenUsed/>
    <w:qFormat/>
    <w:rsid w:val="00AC68C2"/>
    <w:pPr>
      <w:ind w:left="680"/>
    </w:pPr>
  </w:style>
  <w:style w:type="paragraph" w:styleId="ListContinue3">
    <w:name w:val="List Continue 3"/>
    <w:basedOn w:val="Normal"/>
    <w:uiPriority w:val="99"/>
    <w:unhideWhenUsed/>
    <w:qFormat/>
    <w:rsid w:val="00AC68C2"/>
    <w:pPr>
      <w:ind w:left="1021"/>
    </w:pPr>
  </w:style>
  <w:style w:type="character" w:styleId="Hyperlink">
    <w:name w:val="Hyperlink"/>
    <w:uiPriority w:val="99"/>
    <w:unhideWhenUsed/>
    <w:rsid w:val="00AC68C2"/>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AC68C2"/>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AC68C2"/>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AC68C2"/>
    <w:rPr>
      <w:rFonts w:ascii="Courier New" w:hAnsi="Courier New" w:cs="Times New Roman"/>
      <w:sz w:val="18"/>
    </w:rPr>
  </w:style>
  <w:style w:type="paragraph" w:styleId="Header">
    <w:name w:val="header"/>
    <w:basedOn w:val="Normal"/>
    <w:link w:val="HeaderChar"/>
    <w:uiPriority w:val="99"/>
    <w:unhideWhenUsed/>
    <w:rsid w:val="00AC68C2"/>
    <w:pPr>
      <w:tabs>
        <w:tab w:val="center" w:pos="4703"/>
        <w:tab w:val="right" w:pos="9406"/>
      </w:tabs>
      <w:spacing w:before="0" w:after="0" w:line="240" w:lineRule="auto"/>
    </w:pPr>
  </w:style>
  <w:style w:type="character" w:customStyle="1" w:styleId="HeaderChar">
    <w:name w:val="Header Char"/>
    <w:link w:val="Header"/>
    <w:uiPriority w:val="99"/>
    <w:rsid w:val="00AC68C2"/>
    <w:rPr>
      <w:rFonts w:ascii="BentonSans Book" w:eastAsia="MS Mincho" w:hAnsi="BentonSans Book"/>
      <w:sz w:val="18"/>
      <w:szCs w:val="24"/>
      <w:lang w:eastAsia="en-US"/>
    </w:rPr>
  </w:style>
  <w:style w:type="paragraph" w:styleId="Footer">
    <w:name w:val="footer"/>
    <w:basedOn w:val="Normal"/>
    <w:link w:val="FooterChar"/>
    <w:uiPriority w:val="99"/>
    <w:semiHidden/>
    <w:unhideWhenUsed/>
    <w:rsid w:val="00AC68C2"/>
    <w:pPr>
      <w:tabs>
        <w:tab w:val="center" w:pos="4703"/>
        <w:tab w:val="right" w:pos="9406"/>
      </w:tabs>
      <w:spacing w:before="0" w:after="0" w:line="240" w:lineRule="auto"/>
    </w:pPr>
  </w:style>
  <w:style w:type="character" w:customStyle="1" w:styleId="FooterChar">
    <w:name w:val="Footer Char"/>
    <w:link w:val="Footer"/>
    <w:uiPriority w:val="99"/>
    <w:semiHidden/>
    <w:rsid w:val="00AC68C2"/>
    <w:rPr>
      <w:rFonts w:ascii="BentonSans Book" w:eastAsia="MS Mincho" w:hAnsi="BentonSans Book"/>
      <w:sz w:val="18"/>
      <w:szCs w:val="24"/>
      <w:lang w:eastAsia="en-US"/>
    </w:rPr>
  </w:style>
  <w:style w:type="paragraph" w:customStyle="1" w:styleId="SAPFooterleft">
    <w:name w:val="SAP_Footer_left"/>
    <w:basedOn w:val="Footer"/>
    <w:locked/>
    <w:rsid w:val="00AC68C2"/>
    <w:pPr>
      <w:tabs>
        <w:tab w:val="clear" w:pos="4703"/>
        <w:tab w:val="clear" w:pos="9406"/>
      </w:tabs>
      <w:spacing w:line="180" w:lineRule="exact"/>
    </w:pPr>
    <w:rPr>
      <w:sz w:val="12"/>
    </w:rPr>
  </w:style>
  <w:style w:type="character" w:customStyle="1" w:styleId="SAPUserEntry">
    <w:name w:val="SAP_UserEntry"/>
    <w:uiPriority w:val="1"/>
    <w:qFormat/>
    <w:rsid w:val="00AC68C2"/>
    <w:rPr>
      <w:rFonts w:ascii="Courier New" w:hAnsi="Courier New" w:cs="Times New Roman"/>
      <w:b/>
      <w:color w:val="45157E"/>
      <w:sz w:val="18"/>
    </w:rPr>
  </w:style>
  <w:style w:type="character" w:customStyle="1" w:styleId="SAPScreenElement">
    <w:name w:val="SAP_ScreenElement"/>
    <w:uiPriority w:val="1"/>
    <w:qFormat/>
    <w:rsid w:val="00AC68C2"/>
    <w:rPr>
      <w:rFonts w:ascii="BentonSans Book Italic" w:hAnsi="BentonSans Book Italic" w:cs="Times New Roman"/>
      <w:color w:val="003283"/>
    </w:rPr>
  </w:style>
  <w:style w:type="character" w:customStyle="1" w:styleId="SAPEmphasis">
    <w:name w:val="SAP_Emphasis"/>
    <w:uiPriority w:val="1"/>
    <w:qFormat/>
    <w:rsid w:val="00AC68C2"/>
    <w:rPr>
      <w:rFonts w:ascii="BentonSans Medium" w:hAnsi="BentonSans Medium" w:cs="Times New Roman"/>
    </w:rPr>
  </w:style>
  <w:style w:type="character" w:customStyle="1" w:styleId="SAPKeyboard">
    <w:name w:val="SAP_Keyboard"/>
    <w:uiPriority w:val="1"/>
    <w:qFormat/>
    <w:rsid w:val="00AC68C2"/>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AC68C2"/>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AC68C2"/>
    <w:rPr>
      <w:rFonts w:ascii="BentonSans Bold" w:hAnsi="BentonSans Bold" w:cs="Times New Roman"/>
    </w:rPr>
  </w:style>
  <w:style w:type="character" w:customStyle="1" w:styleId="SAPFooterSecurityLevel">
    <w:name w:val="SAP_Footer_SecurityLevel"/>
    <w:uiPriority w:val="1"/>
    <w:locked/>
    <w:rsid w:val="00AC68C2"/>
    <w:rPr>
      <w:rFonts w:cs="Times New Roman"/>
      <w:caps/>
      <w:spacing w:val="6"/>
    </w:rPr>
  </w:style>
  <w:style w:type="character" w:styleId="PlaceholderText">
    <w:name w:val="Placeholder Text"/>
    <w:uiPriority w:val="99"/>
    <w:semiHidden/>
    <w:rsid w:val="00AC68C2"/>
    <w:rPr>
      <w:rFonts w:cs="Times New Roman"/>
      <w:color w:val="808080"/>
    </w:rPr>
  </w:style>
  <w:style w:type="paragraph" w:customStyle="1" w:styleId="SAPGraphicParagraph">
    <w:name w:val="SAP_GraphicParagraph"/>
    <w:basedOn w:val="Normal"/>
    <w:next w:val="Normal"/>
    <w:rsid w:val="00AC68C2"/>
    <w:pPr>
      <w:keepLines/>
      <w:spacing w:before="240" w:after="240" w:line="360" w:lineRule="auto"/>
      <w:jc w:val="center"/>
    </w:pPr>
    <w:rPr>
      <w:sz w:val="16"/>
    </w:rPr>
  </w:style>
  <w:style w:type="character" w:styleId="FollowedHyperlink">
    <w:name w:val="FollowedHyperlink"/>
    <w:uiPriority w:val="99"/>
    <w:semiHidden/>
    <w:unhideWhenUsed/>
    <w:rsid w:val="00AC68C2"/>
    <w:rPr>
      <w:rFonts w:cs="Times New Roman"/>
      <w:color w:val="800080"/>
      <w:u w:val="single"/>
    </w:rPr>
  </w:style>
  <w:style w:type="character" w:styleId="SubtleEmphasis">
    <w:name w:val="Subtle Emphasis"/>
    <w:uiPriority w:val="19"/>
    <w:rsid w:val="00AC68C2"/>
    <w:rPr>
      <w:rFonts w:cs="Times New Roman"/>
      <w:i/>
      <w:iCs/>
      <w:color w:val="808080"/>
    </w:rPr>
  </w:style>
  <w:style w:type="character" w:styleId="Strong">
    <w:name w:val="Strong"/>
    <w:uiPriority w:val="22"/>
    <w:rsid w:val="00AC68C2"/>
    <w:rPr>
      <w:rFonts w:cs="Times New Roman"/>
      <w:b/>
      <w:bCs/>
    </w:rPr>
  </w:style>
  <w:style w:type="paragraph" w:customStyle="1" w:styleId="SAPCopyrightShort">
    <w:name w:val="SAP_CopyrightShort"/>
    <w:basedOn w:val="Normal"/>
    <w:locked/>
    <w:rsid w:val="00AC68C2"/>
    <w:pPr>
      <w:spacing w:before="11760" w:after="0" w:line="220" w:lineRule="exact"/>
      <w:ind w:left="-1418" w:right="-567"/>
    </w:pPr>
  </w:style>
  <w:style w:type="paragraph" w:customStyle="1" w:styleId="SAPLastPageGray">
    <w:name w:val="SAP_LastPage_Gray"/>
    <w:basedOn w:val="Normal"/>
    <w:locked/>
    <w:rsid w:val="00AC68C2"/>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AC68C2"/>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AC68C2"/>
  </w:style>
  <w:style w:type="paragraph" w:styleId="List">
    <w:name w:val="List"/>
    <w:basedOn w:val="Normal"/>
    <w:uiPriority w:val="99"/>
    <w:unhideWhenUsed/>
    <w:rsid w:val="00AC68C2"/>
    <w:pPr>
      <w:ind w:left="340" w:hanging="340"/>
      <w:contextualSpacing/>
    </w:pPr>
  </w:style>
  <w:style w:type="paragraph" w:styleId="ListBullet">
    <w:name w:val="List Bullet"/>
    <w:basedOn w:val="Normal"/>
    <w:uiPriority w:val="99"/>
    <w:unhideWhenUsed/>
    <w:qFormat/>
    <w:rsid w:val="00AC68C2"/>
    <w:pPr>
      <w:numPr>
        <w:numId w:val="1"/>
      </w:numPr>
      <w:ind w:left="341" w:hanging="284"/>
    </w:pPr>
  </w:style>
  <w:style w:type="paragraph" w:styleId="ListBullet2">
    <w:name w:val="List Bullet 2"/>
    <w:basedOn w:val="Normal"/>
    <w:uiPriority w:val="99"/>
    <w:unhideWhenUsed/>
    <w:qFormat/>
    <w:rsid w:val="00AC68C2"/>
    <w:pPr>
      <w:numPr>
        <w:numId w:val="2"/>
      </w:numPr>
      <w:ind w:left="681" w:hanging="284"/>
    </w:pPr>
  </w:style>
  <w:style w:type="paragraph" w:styleId="ListBullet3">
    <w:name w:val="List Bullet 3"/>
    <w:basedOn w:val="Normal"/>
    <w:uiPriority w:val="99"/>
    <w:unhideWhenUsed/>
    <w:qFormat/>
    <w:rsid w:val="00AC68C2"/>
    <w:pPr>
      <w:numPr>
        <w:numId w:val="3"/>
      </w:numPr>
      <w:ind w:left="1021" w:hanging="284"/>
    </w:pPr>
  </w:style>
  <w:style w:type="paragraph" w:styleId="ListNumber">
    <w:name w:val="List Number"/>
    <w:basedOn w:val="Normal"/>
    <w:uiPriority w:val="99"/>
    <w:unhideWhenUsed/>
    <w:qFormat/>
    <w:rsid w:val="00AC68C2"/>
    <w:pPr>
      <w:numPr>
        <w:numId w:val="22"/>
      </w:numPr>
    </w:pPr>
  </w:style>
  <w:style w:type="paragraph" w:styleId="ListNumber2">
    <w:name w:val="List Number 2"/>
    <w:basedOn w:val="Normal"/>
    <w:uiPriority w:val="99"/>
    <w:unhideWhenUsed/>
    <w:qFormat/>
    <w:rsid w:val="00AC68C2"/>
    <w:pPr>
      <w:numPr>
        <w:ilvl w:val="1"/>
        <w:numId w:val="22"/>
      </w:numPr>
    </w:pPr>
  </w:style>
  <w:style w:type="paragraph" w:styleId="ListNumber3">
    <w:name w:val="List Number 3"/>
    <w:basedOn w:val="Normal"/>
    <w:uiPriority w:val="99"/>
    <w:unhideWhenUsed/>
    <w:qFormat/>
    <w:rsid w:val="00AC68C2"/>
    <w:pPr>
      <w:numPr>
        <w:ilvl w:val="2"/>
        <w:numId w:val="22"/>
      </w:numPr>
    </w:pPr>
  </w:style>
  <w:style w:type="paragraph" w:styleId="List2">
    <w:name w:val="List 2"/>
    <w:basedOn w:val="Normal"/>
    <w:uiPriority w:val="99"/>
    <w:unhideWhenUsed/>
    <w:rsid w:val="00AC68C2"/>
    <w:pPr>
      <w:ind w:left="680" w:hanging="340"/>
      <w:contextualSpacing/>
    </w:pPr>
  </w:style>
  <w:style w:type="paragraph" w:styleId="List3">
    <w:name w:val="List 3"/>
    <w:basedOn w:val="Normal"/>
    <w:uiPriority w:val="99"/>
    <w:unhideWhenUsed/>
    <w:rsid w:val="00AC68C2"/>
    <w:pPr>
      <w:ind w:left="1020" w:hanging="340"/>
      <w:contextualSpacing/>
    </w:pPr>
  </w:style>
  <w:style w:type="paragraph" w:styleId="DocumentMap">
    <w:name w:val="Document Map"/>
    <w:basedOn w:val="Normal"/>
    <w:link w:val="DocumentMapChar"/>
    <w:uiPriority w:val="99"/>
    <w:semiHidden/>
    <w:unhideWhenUsed/>
    <w:rsid w:val="00AC68C2"/>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AC68C2"/>
    <w:rPr>
      <w:rFonts w:ascii="Tahoma" w:eastAsia="MS Mincho" w:hAnsi="Tahoma" w:cs="Tahoma"/>
      <w:sz w:val="16"/>
      <w:szCs w:val="16"/>
      <w:lang w:eastAsia="en-US"/>
    </w:rPr>
  </w:style>
  <w:style w:type="paragraph" w:styleId="NoSpacing">
    <w:name w:val="No Spacing"/>
    <w:link w:val="NoSpacingChar"/>
    <w:uiPriority w:val="1"/>
    <w:rsid w:val="00AC68C2"/>
    <w:rPr>
      <w:sz w:val="22"/>
      <w:szCs w:val="22"/>
    </w:rPr>
  </w:style>
  <w:style w:type="character" w:customStyle="1" w:styleId="NoSpacingChar">
    <w:name w:val="No Spacing Char"/>
    <w:link w:val="NoSpacing"/>
    <w:uiPriority w:val="1"/>
    <w:locked/>
    <w:rsid w:val="00AC68C2"/>
    <w:rPr>
      <w:sz w:val="22"/>
      <w:szCs w:val="22"/>
      <w:lang w:eastAsia="en-US"/>
    </w:rPr>
  </w:style>
  <w:style w:type="paragraph" w:customStyle="1" w:styleId="SAPFooterright">
    <w:name w:val="SAP_Footer_right"/>
    <w:basedOn w:val="SAPFooterleft"/>
    <w:locked/>
    <w:rsid w:val="00AC68C2"/>
    <w:pPr>
      <w:jc w:val="right"/>
    </w:pPr>
    <w:rPr>
      <w:noProof/>
    </w:rPr>
  </w:style>
  <w:style w:type="character" w:styleId="Emphasis">
    <w:name w:val="Emphasis"/>
    <w:uiPriority w:val="20"/>
    <w:rsid w:val="00AC68C2"/>
    <w:rPr>
      <w:rFonts w:cs="Times New Roman"/>
      <w:i/>
      <w:iCs/>
    </w:rPr>
  </w:style>
  <w:style w:type="paragraph" w:styleId="Quote">
    <w:name w:val="Quote"/>
    <w:basedOn w:val="Normal"/>
    <w:next w:val="Normal"/>
    <w:link w:val="QuoteChar"/>
    <w:uiPriority w:val="29"/>
    <w:rsid w:val="00AC68C2"/>
    <w:rPr>
      <w:i/>
      <w:iCs/>
      <w:color w:val="000000"/>
    </w:rPr>
  </w:style>
  <w:style w:type="character" w:customStyle="1" w:styleId="QuoteChar">
    <w:name w:val="Quote Char"/>
    <w:link w:val="Quote"/>
    <w:uiPriority w:val="29"/>
    <w:rsid w:val="00AC68C2"/>
    <w:rPr>
      <w:rFonts w:ascii="BentonSans Book" w:eastAsia="MS Mincho" w:hAnsi="BentonSans Book"/>
      <w:i/>
      <w:iCs/>
      <w:color w:val="000000"/>
      <w:sz w:val="18"/>
      <w:szCs w:val="24"/>
      <w:lang w:eastAsia="en-US"/>
    </w:rPr>
  </w:style>
  <w:style w:type="character" w:styleId="SubtleReference">
    <w:name w:val="Subtle Reference"/>
    <w:uiPriority w:val="31"/>
    <w:rsid w:val="00AC68C2"/>
    <w:rPr>
      <w:rFonts w:cs="Times New Roman"/>
      <w:smallCaps/>
      <w:color w:val="C0504D"/>
      <w:u w:val="single"/>
    </w:rPr>
  </w:style>
  <w:style w:type="paragraph" w:styleId="IntenseQuote">
    <w:name w:val="Intense Quote"/>
    <w:basedOn w:val="Normal"/>
    <w:next w:val="Normal"/>
    <w:link w:val="IntenseQuoteChar"/>
    <w:uiPriority w:val="30"/>
    <w:rsid w:val="00AC68C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C68C2"/>
    <w:rPr>
      <w:rFonts w:ascii="BentonSans Book" w:eastAsia="MS Mincho" w:hAnsi="BentonSans Book"/>
      <w:b/>
      <w:bCs/>
      <w:i/>
      <w:iCs/>
      <w:color w:val="4F81BD"/>
      <w:sz w:val="18"/>
      <w:szCs w:val="24"/>
      <w:lang w:eastAsia="en-US"/>
    </w:rPr>
  </w:style>
  <w:style w:type="character" w:styleId="IntenseReference">
    <w:name w:val="Intense Reference"/>
    <w:uiPriority w:val="32"/>
    <w:rsid w:val="00AC68C2"/>
    <w:rPr>
      <w:rFonts w:cs="Times New Roman"/>
      <w:b/>
      <w:bCs/>
      <w:smallCaps/>
      <w:color w:val="C0504D"/>
      <w:spacing w:val="5"/>
      <w:u w:val="single"/>
    </w:rPr>
  </w:style>
  <w:style w:type="character" w:styleId="IntenseEmphasis">
    <w:name w:val="Intense Emphasis"/>
    <w:uiPriority w:val="21"/>
    <w:rsid w:val="00AC68C2"/>
    <w:rPr>
      <w:rFonts w:cs="Times New Roman"/>
      <w:b/>
      <w:bCs/>
      <w:i/>
      <w:iCs/>
      <w:color w:val="4F81BD"/>
    </w:rPr>
  </w:style>
  <w:style w:type="paragraph" w:styleId="ListParagraph">
    <w:name w:val="List Paragraph"/>
    <w:basedOn w:val="Normal"/>
    <w:uiPriority w:val="34"/>
    <w:qFormat/>
    <w:rsid w:val="00AC68C2"/>
    <w:pPr>
      <w:ind w:left="720"/>
      <w:contextualSpacing/>
    </w:pPr>
  </w:style>
  <w:style w:type="character" w:styleId="BookTitle">
    <w:name w:val="Book Title"/>
    <w:uiPriority w:val="33"/>
    <w:rsid w:val="00AC68C2"/>
    <w:rPr>
      <w:rFonts w:cs="Times New Roman"/>
      <w:b/>
      <w:bCs/>
      <w:smallCaps/>
      <w:spacing w:val="5"/>
    </w:rPr>
  </w:style>
  <w:style w:type="character" w:customStyle="1" w:styleId="SAPTextReference">
    <w:name w:val="SAP_TextReference"/>
    <w:uiPriority w:val="1"/>
    <w:qFormat/>
    <w:rsid w:val="00AC68C2"/>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AC68C2"/>
    <w:pPr>
      <w:spacing w:before="60" w:after="60"/>
    </w:pPr>
    <w:rPr>
      <w:color w:val="FFFFFF"/>
      <w:sz w:val="18"/>
    </w:rPr>
  </w:style>
  <w:style w:type="paragraph" w:customStyle="1" w:styleId="SAPFooterCurrentTopicRight">
    <w:name w:val="SAP_Footer_CurrentTopicRight"/>
    <w:basedOn w:val="SAPFooterright"/>
    <w:qFormat/>
    <w:locked/>
    <w:rsid w:val="00AC68C2"/>
    <w:rPr>
      <w:rFonts w:ascii="BentonSans Bold" w:hAnsi="BentonSans Bold"/>
    </w:rPr>
  </w:style>
  <w:style w:type="paragraph" w:customStyle="1" w:styleId="SAPFooterCurrentTopicLeft">
    <w:name w:val="SAP_Footer_CurrentTopicLeft"/>
    <w:basedOn w:val="SAPFooterleft"/>
    <w:qFormat/>
    <w:locked/>
    <w:rsid w:val="00AC68C2"/>
    <w:rPr>
      <w:rFonts w:ascii="BentonSans Bold" w:hAnsi="BentonSans Bold"/>
    </w:rPr>
  </w:style>
  <w:style w:type="character" w:customStyle="1" w:styleId="Superscript">
    <w:name w:val="Superscript"/>
    <w:uiPriority w:val="1"/>
    <w:rsid w:val="00AC68C2"/>
    <w:rPr>
      <w:rFonts w:cs="Times New Roman"/>
      <w:vertAlign w:val="superscript"/>
    </w:rPr>
  </w:style>
  <w:style w:type="character" w:customStyle="1" w:styleId="SAPGreenTextNotPrintedChar">
    <w:name w:val="SAP_GreenText_(NotPrinted) Char"/>
    <w:link w:val="SAPGreenTextNotPrinted"/>
    <w:rsid w:val="00AC68C2"/>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AC68C2"/>
    <w:rPr>
      <w:rFonts w:ascii="BentonSans Regular Italic" w:hAnsi="BentonSans Regular Italic"/>
      <w:vanish/>
      <w:color w:val="76923C"/>
      <w:sz w:val="18"/>
    </w:rPr>
  </w:style>
  <w:style w:type="paragraph" w:styleId="BodyText">
    <w:name w:val="Body Text"/>
    <w:basedOn w:val="Normal"/>
    <w:link w:val="BodyTextChar"/>
    <w:rsid w:val="00AC68C2"/>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AC68C2"/>
    <w:rPr>
      <w:rFonts w:ascii="Arial" w:eastAsia="Times New Roman" w:hAnsi="Arial"/>
      <w:i/>
      <w:iCs/>
      <w:color w:val="008000"/>
      <w:lang w:eastAsia="en-US"/>
    </w:rPr>
  </w:style>
  <w:style w:type="character" w:customStyle="1" w:styleId="Object">
    <w:name w:val="Object"/>
    <w:qFormat/>
    <w:rsid w:val="00472CAD"/>
    <w:rPr>
      <w:rFonts w:ascii="Arial" w:hAnsi="Arial"/>
      <w:i/>
      <w:sz w:val="20"/>
    </w:rPr>
  </w:style>
  <w:style w:type="paragraph" w:customStyle="1" w:styleId="TableHeading">
    <w:name w:val="Table Heading"/>
    <w:basedOn w:val="Normal"/>
    <w:link w:val="TableHeadingChar"/>
    <w:rsid w:val="00472CAD"/>
    <w:pPr>
      <w:spacing w:line="240" w:lineRule="auto"/>
    </w:pPr>
    <w:rPr>
      <w:rFonts w:ascii="Arial" w:eastAsia="SimSun" w:hAnsi="Arial"/>
      <w:b/>
      <w:sz w:val="20"/>
      <w:szCs w:val="20"/>
    </w:rPr>
  </w:style>
  <w:style w:type="character" w:customStyle="1" w:styleId="UserInput">
    <w:name w:val="User Input"/>
    <w:qFormat/>
    <w:rsid w:val="00472CAD"/>
    <w:rPr>
      <w:rFonts w:ascii="Courier New" w:hAnsi="Courier New"/>
      <w:b/>
      <w:sz w:val="20"/>
    </w:rPr>
  </w:style>
  <w:style w:type="character" w:customStyle="1" w:styleId="TableHeadingChar">
    <w:name w:val="Table Heading Char"/>
    <w:link w:val="TableHeading"/>
    <w:rsid w:val="00472CAD"/>
    <w:rPr>
      <w:rFonts w:ascii="Arial" w:eastAsia="SimSun" w:hAnsi="Arial" w:cs="Times New Roman"/>
      <w:b/>
      <w:sz w:val="20"/>
      <w:szCs w:val="20"/>
      <w:lang w:eastAsia="en-US"/>
    </w:rPr>
  </w:style>
  <w:style w:type="character" w:customStyle="1" w:styleId="UserKey">
    <w:name w:val="User Key"/>
    <w:rsid w:val="002D3BDD"/>
    <w:rPr>
      <w:rFonts w:ascii="Courier New" w:hAnsi="Courier New" w:cs="Courier New" w:hint="default"/>
      <w:sz w:val="16"/>
    </w:rPr>
  </w:style>
  <w:style w:type="character" w:styleId="CommentReference">
    <w:name w:val="annotation reference"/>
    <w:uiPriority w:val="99"/>
    <w:semiHidden/>
    <w:unhideWhenUsed/>
    <w:rsid w:val="00D94D4C"/>
    <w:rPr>
      <w:sz w:val="16"/>
      <w:szCs w:val="16"/>
    </w:rPr>
  </w:style>
  <w:style w:type="paragraph" w:styleId="CommentText">
    <w:name w:val="annotation text"/>
    <w:basedOn w:val="Normal"/>
    <w:link w:val="CommentTextChar"/>
    <w:uiPriority w:val="99"/>
    <w:unhideWhenUsed/>
    <w:rsid w:val="00D94D4C"/>
    <w:pPr>
      <w:spacing w:line="240" w:lineRule="auto"/>
    </w:pPr>
    <w:rPr>
      <w:sz w:val="20"/>
      <w:szCs w:val="20"/>
    </w:rPr>
  </w:style>
  <w:style w:type="character" w:customStyle="1" w:styleId="CommentTextChar">
    <w:name w:val="Comment Text Char"/>
    <w:link w:val="CommentText"/>
    <w:uiPriority w:val="99"/>
    <w:rsid w:val="00D94D4C"/>
    <w:rPr>
      <w:rFonts w:ascii="BentonSans Book" w:eastAsia="MS Mincho" w:hAnsi="BentonSans Book"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94D4C"/>
    <w:rPr>
      <w:b/>
      <w:bCs/>
    </w:rPr>
  </w:style>
  <w:style w:type="character" w:customStyle="1" w:styleId="CommentSubjectChar">
    <w:name w:val="Comment Subject Char"/>
    <w:link w:val="CommentSubject"/>
    <w:uiPriority w:val="99"/>
    <w:semiHidden/>
    <w:rsid w:val="00D94D4C"/>
    <w:rPr>
      <w:rFonts w:ascii="BentonSans Book" w:eastAsia="MS Mincho" w:hAnsi="BentonSans Book" w:cs="Times New Roman"/>
      <w:b/>
      <w:bCs/>
      <w:sz w:val="20"/>
      <w:szCs w:val="20"/>
      <w:lang w:eastAsia="en-US"/>
    </w:rPr>
  </w:style>
  <w:style w:type="character" w:customStyle="1" w:styleId="NoteParagraphChar">
    <w:name w:val="Note Paragraph Char"/>
    <w:link w:val="NoteParagraph"/>
    <w:uiPriority w:val="99"/>
    <w:locked/>
    <w:rsid w:val="00B20F3B"/>
    <w:rPr>
      <w:rFonts w:ascii="BentonSans Book" w:eastAsia="MS Mincho" w:hAnsi="BentonSans Book"/>
      <w:sz w:val="18"/>
      <w:szCs w:val="24"/>
      <w:lang w:eastAsia="en-US"/>
    </w:rPr>
  </w:style>
  <w:style w:type="paragraph" w:styleId="Revision">
    <w:name w:val="Revision"/>
    <w:hidden/>
    <w:uiPriority w:val="99"/>
    <w:semiHidden/>
    <w:rsid w:val="00F44236"/>
    <w:rPr>
      <w:rFonts w:ascii="BentonSans Book" w:eastAsia="MS Mincho" w:hAnsi="BentonSans Book"/>
      <w:sz w:val="18"/>
      <w:szCs w:val="24"/>
    </w:rPr>
  </w:style>
  <w:style w:type="paragraph" w:customStyle="1" w:styleId="sapxdpgraphic">
    <w:name w:val="sapxdpgraphic"/>
    <w:basedOn w:val="Normal"/>
    <w:rsid w:val="001003C9"/>
    <w:pPr>
      <w:spacing w:before="0" w:after="0"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229">
      <w:bodyDiv w:val="1"/>
      <w:marLeft w:val="0"/>
      <w:marRight w:val="0"/>
      <w:marTop w:val="0"/>
      <w:marBottom w:val="0"/>
      <w:divBdr>
        <w:top w:val="none" w:sz="0" w:space="0" w:color="auto"/>
        <w:left w:val="none" w:sz="0" w:space="0" w:color="auto"/>
        <w:bottom w:val="none" w:sz="0" w:space="0" w:color="auto"/>
        <w:right w:val="none" w:sz="0" w:space="0" w:color="auto"/>
      </w:divBdr>
    </w:div>
    <w:div w:id="253050584">
      <w:bodyDiv w:val="1"/>
      <w:marLeft w:val="0"/>
      <w:marRight w:val="0"/>
      <w:marTop w:val="0"/>
      <w:marBottom w:val="0"/>
      <w:divBdr>
        <w:top w:val="none" w:sz="0" w:space="0" w:color="auto"/>
        <w:left w:val="none" w:sz="0" w:space="0" w:color="auto"/>
        <w:bottom w:val="none" w:sz="0" w:space="0" w:color="auto"/>
        <w:right w:val="none" w:sz="0" w:space="0" w:color="auto"/>
      </w:divBdr>
    </w:div>
    <w:div w:id="433747679">
      <w:bodyDiv w:val="1"/>
      <w:marLeft w:val="0"/>
      <w:marRight w:val="0"/>
      <w:marTop w:val="0"/>
      <w:marBottom w:val="0"/>
      <w:divBdr>
        <w:top w:val="none" w:sz="0" w:space="0" w:color="auto"/>
        <w:left w:val="none" w:sz="0" w:space="0" w:color="auto"/>
        <w:bottom w:val="none" w:sz="0" w:space="0" w:color="auto"/>
        <w:right w:val="none" w:sz="0" w:space="0" w:color="auto"/>
      </w:divBdr>
    </w:div>
    <w:div w:id="545141777">
      <w:bodyDiv w:val="1"/>
      <w:marLeft w:val="0"/>
      <w:marRight w:val="0"/>
      <w:marTop w:val="0"/>
      <w:marBottom w:val="0"/>
      <w:divBdr>
        <w:top w:val="none" w:sz="0" w:space="0" w:color="auto"/>
        <w:left w:val="none" w:sz="0" w:space="0" w:color="auto"/>
        <w:bottom w:val="none" w:sz="0" w:space="0" w:color="auto"/>
        <w:right w:val="none" w:sz="0" w:space="0" w:color="auto"/>
      </w:divBdr>
    </w:div>
    <w:div w:id="582299242">
      <w:bodyDiv w:val="1"/>
      <w:marLeft w:val="0"/>
      <w:marRight w:val="0"/>
      <w:marTop w:val="0"/>
      <w:marBottom w:val="0"/>
      <w:divBdr>
        <w:top w:val="none" w:sz="0" w:space="0" w:color="auto"/>
        <w:left w:val="none" w:sz="0" w:space="0" w:color="auto"/>
        <w:bottom w:val="none" w:sz="0" w:space="0" w:color="auto"/>
        <w:right w:val="none" w:sz="0" w:space="0" w:color="auto"/>
      </w:divBdr>
    </w:div>
    <w:div w:id="653459543">
      <w:bodyDiv w:val="1"/>
      <w:marLeft w:val="0"/>
      <w:marRight w:val="0"/>
      <w:marTop w:val="0"/>
      <w:marBottom w:val="0"/>
      <w:divBdr>
        <w:top w:val="none" w:sz="0" w:space="0" w:color="auto"/>
        <w:left w:val="none" w:sz="0" w:space="0" w:color="auto"/>
        <w:bottom w:val="none" w:sz="0" w:space="0" w:color="auto"/>
        <w:right w:val="none" w:sz="0" w:space="0" w:color="auto"/>
      </w:divBdr>
    </w:div>
    <w:div w:id="880752369">
      <w:bodyDiv w:val="1"/>
      <w:marLeft w:val="0"/>
      <w:marRight w:val="0"/>
      <w:marTop w:val="0"/>
      <w:marBottom w:val="0"/>
      <w:divBdr>
        <w:top w:val="none" w:sz="0" w:space="0" w:color="auto"/>
        <w:left w:val="none" w:sz="0" w:space="0" w:color="auto"/>
        <w:bottom w:val="none" w:sz="0" w:space="0" w:color="auto"/>
        <w:right w:val="none" w:sz="0" w:space="0" w:color="auto"/>
      </w:divBdr>
    </w:div>
    <w:div w:id="905457062">
      <w:bodyDiv w:val="1"/>
      <w:marLeft w:val="0"/>
      <w:marRight w:val="0"/>
      <w:marTop w:val="0"/>
      <w:marBottom w:val="0"/>
      <w:divBdr>
        <w:top w:val="none" w:sz="0" w:space="0" w:color="auto"/>
        <w:left w:val="none" w:sz="0" w:space="0" w:color="auto"/>
        <w:bottom w:val="none" w:sz="0" w:space="0" w:color="auto"/>
        <w:right w:val="none" w:sz="0" w:space="0" w:color="auto"/>
      </w:divBdr>
    </w:div>
    <w:div w:id="950211809">
      <w:bodyDiv w:val="1"/>
      <w:marLeft w:val="0"/>
      <w:marRight w:val="0"/>
      <w:marTop w:val="0"/>
      <w:marBottom w:val="0"/>
      <w:divBdr>
        <w:top w:val="none" w:sz="0" w:space="0" w:color="auto"/>
        <w:left w:val="none" w:sz="0" w:space="0" w:color="auto"/>
        <w:bottom w:val="none" w:sz="0" w:space="0" w:color="auto"/>
        <w:right w:val="none" w:sz="0" w:space="0" w:color="auto"/>
      </w:divBdr>
    </w:div>
    <w:div w:id="1340229559">
      <w:bodyDiv w:val="1"/>
      <w:marLeft w:val="0"/>
      <w:marRight w:val="0"/>
      <w:marTop w:val="0"/>
      <w:marBottom w:val="0"/>
      <w:divBdr>
        <w:top w:val="none" w:sz="0" w:space="0" w:color="auto"/>
        <w:left w:val="none" w:sz="0" w:space="0" w:color="auto"/>
        <w:bottom w:val="none" w:sz="0" w:space="0" w:color="auto"/>
        <w:right w:val="none" w:sz="0" w:space="0" w:color="auto"/>
      </w:divBdr>
      <w:divsChild>
        <w:div w:id="1176262928">
          <w:marLeft w:val="0"/>
          <w:marRight w:val="0"/>
          <w:marTop w:val="0"/>
          <w:marBottom w:val="0"/>
          <w:divBdr>
            <w:top w:val="none" w:sz="0" w:space="0" w:color="auto"/>
            <w:left w:val="none" w:sz="0" w:space="0" w:color="auto"/>
            <w:bottom w:val="none" w:sz="0" w:space="0" w:color="auto"/>
            <w:right w:val="none" w:sz="0" w:space="0" w:color="auto"/>
          </w:divBdr>
          <w:divsChild>
            <w:div w:id="540672732">
              <w:marLeft w:val="0"/>
              <w:marRight w:val="0"/>
              <w:marTop w:val="150"/>
              <w:marBottom w:val="0"/>
              <w:divBdr>
                <w:top w:val="none" w:sz="0" w:space="0" w:color="auto"/>
                <w:left w:val="none" w:sz="0" w:space="0" w:color="auto"/>
                <w:bottom w:val="none" w:sz="0" w:space="0" w:color="auto"/>
                <w:right w:val="none" w:sz="0" w:space="0" w:color="auto"/>
              </w:divBdr>
              <w:divsChild>
                <w:div w:id="695810620">
                  <w:marLeft w:val="0"/>
                  <w:marRight w:val="0"/>
                  <w:marTop w:val="0"/>
                  <w:marBottom w:val="0"/>
                  <w:divBdr>
                    <w:top w:val="none" w:sz="0" w:space="0" w:color="auto"/>
                    <w:left w:val="none" w:sz="0" w:space="0" w:color="auto"/>
                    <w:bottom w:val="none" w:sz="0" w:space="0" w:color="auto"/>
                    <w:right w:val="none" w:sz="0" w:space="0" w:color="auto"/>
                  </w:divBdr>
                  <w:divsChild>
                    <w:div w:id="1296251555">
                      <w:marLeft w:val="0"/>
                      <w:marRight w:val="0"/>
                      <w:marTop w:val="0"/>
                      <w:marBottom w:val="0"/>
                      <w:divBdr>
                        <w:top w:val="none" w:sz="0" w:space="0" w:color="auto"/>
                        <w:left w:val="none" w:sz="0" w:space="0" w:color="auto"/>
                        <w:bottom w:val="none" w:sz="0" w:space="0" w:color="auto"/>
                        <w:right w:val="none" w:sz="0" w:space="0" w:color="auto"/>
                      </w:divBdr>
                      <w:divsChild>
                        <w:div w:id="1057513244">
                          <w:marLeft w:val="75"/>
                          <w:marRight w:val="75"/>
                          <w:marTop w:val="0"/>
                          <w:marBottom w:val="0"/>
                          <w:divBdr>
                            <w:top w:val="none" w:sz="0" w:space="0" w:color="auto"/>
                            <w:left w:val="none" w:sz="0" w:space="0" w:color="auto"/>
                            <w:bottom w:val="none" w:sz="0" w:space="0" w:color="auto"/>
                            <w:right w:val="none" w:sz="0" w:space="0" w:color="auto"/>
                          </w:divBdr>
                          <w:divsChild>
                            <w:div w:id="1774787327">
                              <w:marLeft w:val="0"/>
                              <w:marRight w:val="0"/>
                              <w:marTop w:val="0"/>
                              <w:marBottom w:val="0"/>
                              <w:divBdr>
                                <w:top w:val="none" w:sz="0" w:space="0" w:color="auto"/>
                                <w:left w:val="none" w:sz="0" w:space="0" w:color="auto"/>
                                <w:bottom w:val="none" w:sz="0" w:space="0" w:color="auto"/>
                                <w:right w:val="none" w:sz="0" w:space="0" w:color="auto"/>
                              </w:divBdr>
                              <w:divsChild>
                                <w:div w:id="183055453">
                                  <w:marLeft w:val="0"/>
                                  <w:marRight w:val="0"/>
                                  <w:marTop w:val="0"/>
                                  <w:marBottom w:val="0"/>
                                  <w:divBdr>
                                    <w:top w:val="none" w:sz="0" w:space="0" w:color="auto"/>
                                    <w:left w:val="none" w:sz="0" w:space="0" w:color="auto"/>
                                    <w:bottom w:val="none" w:sz="0" w:space="0" w:color="auto"/>
                                    <w:right w:val="none" w:sz="0" w:space="0" w:color="auto"/>
                                  </w:divBdr>
                                  <w:divsChild>
                                    <w:div w:id="1805194839">
                                      <w:marLeft w:val="0"/>
                                      <w:marRight w:val="0"/>
                                      <w:marTop w:val="0"/>
                                      <w:marBottom w:val="0"/>
                                      <w:divBdr>
                                        <w:top w:val="none" w:sz="0" w:space="0" w:color="auto"/>
                                        <w:left w:val="none" w:sz="0" w:space="0" w:color="auto"/>
                                        <w:bottom w:val="none" w:sz="0" w:space="0" w:color="auto"/>
                                        <w:right w:val="none" w:sz="0" w:space="0" w:color="auto"/>
                                      </w:divBdr>
                                      <w:divsChild>
                                        <w:div w:id="27922112">
                                          <w:marLeft w:val="0"/>
                                          <w:marRight w:val="0"/>
                                          <w:marTop w:val="0"/>
                                          <w:marBottom w:val="0"/>
                                          <w:divBdr>
                                            <w:top w:val="none" w:sz="0" w:space="0" w:color="auto"/>
                                            <w:left w:val="none" w:sz="0" w:space="0" w:color="auto"/>
                                            <w:bottom w:val="none" w:sz="0" w:space="0" w:color="auto"/>
                                            <w:right w:val="none" w:sz="0" w:space="0" w:color="auto"/>
                                          </w:divBdr>
                                          <w:divsChild>
                                            <w:div w:id="1052656631">
                                              <w:marLeft w:val="0"/>
                                              <w:marRight w:val="0"/>
                                              <w:marTop w:val="0"/>
                                              <w:marBottom w:val="0"/>
                                              <w:divBdr>
                                                <w:top w:val="none" w:sz="0" w:space="0" w:color="auto"/>
                                                <w:left w:val="none" w:sz="0" w:space="0" w:color="auto"/>
                                                <w:bottom w:val="none" w:sz="0" w:space="0" w:color="auto"/>
                                                <w:right w:val="none" w:sz="0" w:space="0" w:color="auto"/>
                                              </w:divBdr>
                                              <w:divsChild>
                                                <w:div w:id="277570542">
                                                  <w:marLeft w:val="0"/>
                                                  <w:marRight w:val="0"/>
                                                  <w:marTop w:val="0"/>
                                                  <w:marBottom w:val="0"/>
                                                  <w:divBdr>
                                                    <w:top w:val="none" w:sz="0" w:space="0" w:color="auto"/>
                                                    <w:left w:val="none" w:sz="0" w:space="0" w:color="auto"/>
                                                    <w:bottom w:val="none" w:sz="0" w:space="0" w:color="auto"/>
                                                    <w:right w:val="none" w:sz="0" w:space="0" w:color="auto"/>
                                                  </w:divBdr>
                                                  <w:divsChild>
                                                    <w:div w:id="3394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269856">
      <w:bodyDiv w:val="1"/>
      <w:marLeft w:val="0"/>
      <w:marRight w:val="0"/>
      <w:marTop w:val="0"/>
      <w:marBottom w:val="0"/>
      <w:divBdr>
        <w:top w:val="none" w:sz="0" w:space="0" w:color="auto"/>
        <w:left w:val="none" w:sz="0" w:space="0" w:color="auto"/>
        <w:bottom w:val="none" w:sz="0" w:space="0" w:color="auto"/>
        <w:right w:val="none" w:sz="0" w:space="0" w:color="auto"/>
      </w:divBdr>
    </w:div>
    <w:div w:id="1584871521">
      <w:bodyDiv w:val="1"/>
      <w:marLeft w:val="0"/>
      <w:marRight w:val="0"/>
      <w:marTop w:val="0"/>
      <w:marBottom w:val="0"/>
      <w:divBdr>
        <w:top w:val="none" w:sz="0" w:space="0" w:color="auto"/>
        <w:left w:val="none" w:sz="0" w:space="0" w:color="auto"/>
        <w:bottom w:val="none" w:sz="0" w:space="0" w:color="auto"/>
        <w:right w:val="none" w:sz="0" w:space="0" w:color="auto"/>
      </w:divBdr>
    </w:div>
    <w:div w:id="1680741085">
      <w:bodyDiv w:val="1"/>
      <w:marLeft w:val="0"/>
      <w:marRight w:val="0"/>
      <w:marTop w:val="0"/>
      <w:marBottom w:val="0"/>
      <w:divBdr>
        <w:top w:val="none" w:sz="0" w:space="0" w:color="auto"/>
        <w:left w:val="none" w:sz="0" w:space="0" w:color="auto"/>
        <w:bottom w:val="none" w:sz="0" w:space="0" w:color="auto"/>
        <w:right w:val="none" w:sz="0" w:space="0" w:color="auto"/>
      </w:divBdr>
    </w:div>
    <w:div w:id="1945918353">
      <w:bodyDiv w:val="1"/>
      <w:marLeft w:val="0"/>
      <w:marRight w:val="0"/>
      <w:marTop w:val="0"/>
      <w:marBottom w:val="0"/>
      <w:divBdr>
        <w:top w:val="none" w:sz="0" w:space="0" w:color="auto"/>
        <w:left w:val="none" w:sz="0" w:space="0" w:color="auto"/>
        <w:bottom w:val="none" w:sz="0" w:space="0" w:color="auto"/>
        <w:right w:val="none" w:sz="0" w:space="0" w:color="auto"/>
      </w:divBdr>
    </w:div>
    <w:div w:id="209003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32" Type="http://schemas.openxmlformats.org/officeDocument/2006/relationships/footer" Target="footer5.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help.sap.com/viewer/p/SAP_SUCCESSFACTORS_EMPLOYEE_CENTRAL" TargetMode="External"/><Relationship Id="rId28" Type="http://schemas.openxmlformats.org/officeDocument/2006/relationships/image" Target="media/image14.png"/><Relationship Id="rId36" Type="http://schemas.openxmlformats.org/officeDocument/2006/relationships/customXml" Target="../customXml/item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global.sap.com/corporate-en/legal/copyright/index.epx" TargetMode="External"/><Relationship Id="rId30" Type="http://schemas.openxmlformats.org/officeDocument/2006/relationships/footer" Target="footer4.xml"/><Relationship Id="rId35" Type="http://schemas.openxmlformats.org/officeDocument/2006/relationships/customXml" Target="../customXml/item2.xml"/><Relationship Id="rId8" Type="http://schemas.openxmlformats.org/officeDocument/2006/relationships/comments" Target="comments.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238CC4-1662-49F7-87C4-761EEF6DFCD8}">
  <ds:schemaRefs>
    <ds:schemaRef ds:uri="http://schemas.openxmlformats.org/officeDocument/2006/bibliography"/>
  </ds:schemaRefs>
</ds:datastoreItem>
</file>

<file path=customXml/itemProps2.xml><?xml version="1.0" encoding="utf-8"?>
<ds:datastoreItem xmlns:ds="http://schemas.openxmlformats.org/officeDocument/2006/customXml" ds:itemID="{A03E827D-92E7-4DAC-B98A-95C6DD247D18}"/>
</file>

<file path=customXml/itemProps3.xml><?xml version="1.0" encoding="utf-8"?>
<ds:datastoreItem xmlns:ds="http://schemas.openxmlformats.org/officeDocument/2006/customXml" ds:itemID="{A987B5D1-121B-4099-9933-6CBF39E87CA7}"/>
</file>

<file path=customXml/itemProps4.xml><?xml version="1.0" encoding="utf-8"?>
<ds:datastoreItem xmlns:ds="http://schemas.openxmlformats.org/officeDocument/2006/customXml" ds:itemID="{8361348C-44BA-43F5-BF07-9CE4BF047F8F}"/>
</file>

<file path=docProps/app.xml><?xml version="1.0" encoding="utf-8"?>
<Properties xmlns="http://schemas.openxmlformats.org/officeDocument/2006/extended-properties" xmlns:vt="http://schemas.openxmlformats.org/officeDocument/2006/docPropsVTypes">
  <Template>Test scripts.dotm</Template>
  <TotalTime>0</TotalTime>
  <Pages>58</Pages>
  <Words>15097</Words>
  <Characters>86058</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100954</CharactersWithSpaces>
  <SharedDoc>false</SharedDoc>
  <HLinks>
    <vt:vector size="120" baseType="variant">
      <vt:variant>
        <vt:i4>5046273</vt:i4>
      </vt:variant>
      <vt:variant>
        <vt:i4>117</vt:i4>
      </vt:variant>
      <vt:variant>
        <vt:i4>0</vt:i4>
      </vt:variant>
      <vt:variant>
        <vt:i4>5</vt:i4>
      </vt:variant>
      <vt:variant>
        <vt:lpwstr>http://global.sap.com/corporate-en/legal/copyright/index.epx</vt:lpwstr>
      </vt:variant>
      <vt:variant>
        <vt:lpwstr>trademark</vt:lpwstr>
      </vt:variant>
      <vt:variant>
        <vt:i4>1048629</vt:i4>
      </vt:variant>
      <vt:variant>
        <vt:i4>110</vt:i4>
      </vt:variant>
      <vt:variant>
        <vt:i4>0</vt:i4>
      </vt:variant>
      <vt:variant>
        <vt:i4>5</vt:i4>
      </vt:variant>
      <vt:variant>
        <vt:lpwstr/>
      </vt:variant>
      <vt:variant>
        <vt:lpwstr>_Toc437505643</vt:lpwstr>
      </vt:variant>
      <vt:variant>
        <vt:i4>1048629</vt:i4>
      </vt:variant>
      <vt:variant>
        <vt:i4>104</vt:i4>
      </vt:variant>
      <vt:variant>
        <vt:i4>0</vt:i4>
      </vt:variant>
      <vt:variant>
        <vt:i4>5</vt:i4>
      </vt:variant>
      <vt:variant>
        <vt:lpwstr/>
      </vt:variant>
      <vt:variant>
        <vt:lpwstr>_Toc437505642</vt:lpwstr>
      </vt:variant>
      <vt:variant>
        <vt:i4>1048629</vt:i4>
      </vt:variant>
      <vt:variant>
        <vt:i4>98</vt:i4>
      </vt:variant>
      <vt:variant>
        <vt:i4>0</vt:i4>
      </vt:variant>
      <vt:variant>
        <vt:i4>5</vt:i4>
      </vt:variant>
      <vt:variant>
        <vt:lpwstr/>
      </vt:variant>
      <vt:variant>
        <vt:lpwstr>_Toc437505641</vt:lpwstr>
      </vt:variant>
      <vt:variant>
        <vt:i4>1048629</vt:i4>
      </vt:variant>
      <vt:variant>
        <vt:i4>92</vt:i4>
      </vt:variant>
      <vt:variant>
        <vt:i4>0</vt:i4>
      </vt:variant>
      <vt:variant>
        <vt:i4>5</vt:i4>
      </vt:variant>
      <vt:variant>
        <vt:lpwstr/>
      </vt:variant>
      <vt:variant>
        <vt:lpwstr>_Toc437505640</vt:lpwstr>
      </vt:variant>
      <vt:variant>
        <vt:i4>1507381</vt:i4>
      </vt:variant>
      <vt:variant>
        <vt:i4>86</vt:i4>
      </vt:variant>
      <vt:variant>
        <vt:i4>0</vt:i4>
      </vt:variant>
      <vt:variant>
        <vt:i4>5</vt:i4>
      </vt:variant>
      <vt:variant>
        <vt:lpwstr/>
      </vt:variant>
      <vt:variant>
        <vt:lpwstr>_Toc437505639</vt:lpwstr>
      </vt:variant>
      <vt:variant>
        <vt:i4>1507381</vt:i4>
      </vt:variant>
      <vt:variant>
        <vt:i4>80</vt:i4>
      </vt:variant>
      <vt:variant>
        <vt:i4>0</vt:i4>
      </vt:variant>
      <vt:variant>
        <vt:i4>5</vt:i4>
      </vt:variant>
      <vt:variant>
        <vt:lpwstr/>
      </vt:variant>
      <vt:variant>
        <vt:lpwstr>_Toc437505638</vt:lpwstr>
      </vt:variant>
      <vt:variant>
        <vt:i4>1507381</vt:i4>
      </vt:variant>
      <vt:variant>
        <vt:i4>74</vt:i4>
      </vt:variant>
      <vt:variant>
        <vt:i4>0</vt:i4>
      </vt:variant>
      <vt:variant>
        <vt:i4>5</vt:i4>
      </vt:variant>
      <vt:variant>
        <vt:lpwstr/>
      </vt:variant>
      <vt:variant>
        <vt:lpwstr>_Toc437505637</vt:lpwstr>
      </vt:variant>
      <vt:variant>
        <vt:i4>1507381</vt:i4>
      </vt:variant>
      <vt:variant>
        <vt:i4>68</vt:i4>
      </vt:variant>
      <vt:variant>
        <vt:i4>0</vt:i4>
      </vt:variant>
      <vt:variant>
        <vt:i4>5</vt:i4>
      </vt:variant>
      <vt:variant>
        <vt:lpwstr/>
      </vt:variant>
      <vt:variant>
        <vt:lpwstr>_Toc437505636</vt:lpwstr>
      </vt:variant>
      <vt:variant>
        <vt:i4>1507381</vt:i4>
      </vt:variant>
      <vt:variant>
        <vt:i4>62</vt:i4>
      </vt:variant>
      <vt:variant>
        <vt:i4>0</vt:i4>
      </vt:variant>
      <vt:variant>
        <vt:i4>5</vt:i4>
      </vt:variant>
      <vt:variant>
        <vt:lpwstr/>
      </vt:variant>
      <vt:variant>
        <vt:lpwstr>_Toc437505635</vt:lpwstr>
      </vt:variant>
      <vt:variant>
        <vt:i4>1507381</vt:i4>
      </vt:variant>
      <vt:variant>
        <vt:i4>56</vt:i4>
      </vt:variant>
      <vt:variant>
        <vt:i4>0</vt:i4>
      </vt:variant>
      <vt:variant>
        <vt:i4>5</vt:i4>
      </vt:variant>
      <vt:variant>
        <vt:lpwstr/>
      </vt:variant>
      <vt:variant>
        <vt:lpwstr>_Toc437505634</vt:lpwstr>
      </vt:variant>
      <vt:variant>
        <vt:i4>1507381</vt:i4>
      </vt:variant>
      <vt:variant>
        <vt:i4>50</vt:i4>
      </vt:variant>
      <vt:variant>
        <vt:i4>0</vt:i4>
      </vt:variant>
      <vt:variant>
        <vt:i4>5</vt:i4>
      </vt:variant>
      <vt:variant>
        <vt:lpwstr/>
      </vt:variant>
      <vt:variant>
        <vt:lpwstr>_Toc437505633</vt:lpwstr>
      </vt:variant>
      <vt:variant>
        <vt:i4>1507381</vt:i4>
      </vt:variant>
      <vt:variant>
        <vt:i4>44</vt:i4>
      </vt:variant>
      <vt:variant>
        <vt:i4>0</vt:i4>
      </vt:variant>
      <vt:variant>
        <vt:i4>5</vt:i4>
      </vt:variant>
      <vt:variant>
        <vt:lpwstr/>
      </vt:variant>
      <vt:variant>
        <vt:lpwstr>_Toc437505632</vt:lpwstr>
      </vt:variant>
      <vt:variant>
        <vt:i4>1507381</vt:i4>
      </vt:variant>
      <vt:variant>
        <vt:i4>38</vt:i4>
      </vt:variant>
      <vt:variant>
        <vt:i4>0</vt:i4>
      </vt:variant>
      <vt:variant>
        <vt:i4>5</vt:i4>
      </vt:variant>
      <vt:variant>
        <vt:lpwstr/>
      </vt:variant>
      <vt:variant>
        <vt:lpwstr>_Toc437505631</vt:lpwstr>
      </vt:variant>
      <vt:variant>
        <vt:i4>1507381</vt:i4>
      </vt:variant>
      <vt:variant>
        <vt:i4>32</vt:i4>
      </vt:variant>
      <vt:variant>
        <vt:i4>0</vt:i4>
      </vt:variant>
      <vt:variant>
        <vt:i4>5</vt:i4>
      </vt:variant>
      <vt:variant>
        <vt:lpwstr/>
      </vt:variant>
      <vt:variant>
        <vt:lpwstr>_Toc437505630</vt:lpwstr>
      </vt:variant>
      <vt:variant>
        <vt:i4>1441845</vt:i4>
      </vt:variant>
      <vt:variant>
        <vt:i4>26</vt:i4>
      </vt:variant>
      <vt:variant>
        <vt:i4>0</vt:i4>
      </vt:variant>
      <vt:variant>
        <vt:i4>5</vt:i4>
      </vt:variant>
      <vt:variant>
        <vt:lpwstr/>
      </vt:variant>
      <vt:variant>
        <vt:lpwstr>_Toc437505629</vt:lpwstr>
      </vt:variant>
      <vt:variant>
        <vt:i4>1441845</vt:i4>
      </vt:variant>
      <vt:variant>
        <vt:i4>20</vt:i4>
      </vt:variant>
      <vt:variant>
        <vt:i4>0</vt:i4>
      </vt:variant>
      <vt:variant>
        <vt:i4>5</vt:i4>
      </vt:variant>
      <vt:variant>
        <vt:lpwstr/>
      </vt:variant>
      <vt:variant>
        <vt:lpwstr>_Toc437505628</vt:lpwstr>
      </vt:variant>
      <vt:variant>
        <vt:i4>1441845</vt:i4>
      </vt:variant>
      <vt:variant>
        <vt:i4>14</vt:i4>
      </vt:variant>
      <vt:variant>
        <vt:i4>0</vt:i4>
      </vt:variant>
      <vt:variant>
        <vt:i4>5</vt:i4>
      </vt:variant>
      <vt:variant>
        <vt:lpwstr/>
      </vt:variant>
      <vt:variant>
        <vt:lpwstr>_Toc437505627</vt:lpwstr>
      </vt:variant>
      <vt:variant>
        <vt:i4>1441845</vt:i4>
      </vt:variant>
      <vt:variant>
        <vt:i4>8</vt:i4>
      </vt:variant>
      <vt:variant>
        <vt:i4>0</vt:i4>
      </vt:variant>
      <vt:variant>
        <vt:i4>5</vt:i4>
      </vt:variant>
      <vt:variant>
        <vt:lpwstr/>
      </vt:variant>
      <vt:variant>
        <vt:lpwstr>_Toc437505626</vt:lpwstr>
      </vt:variant>
      <vt:variant>
        <vt:i4>1441845</vt:i4>
      </vt:variant>
      <vt:variant>
        <vt:i4>2</vt:i4>
      </vt:variant>
      <vt:variant>
        <vt:i4>0</vt:i4>
      </vt:variant>
      <vt:variant>
        <vt:i4>5</vt:i4>
      </vt:variant>
      <vt:variant>
        <vt:lpwstr/>
      </vt:variant>
      <vt:variant>
        <vt:lpwstr>_Toc437505625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2016-01-04T09:18:00Z</dcterms:created>
  <dcterms:modified xsi:type="dcterms:W3CDTF">2018-03-07T09:44:00Z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